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739" w:rsidRPr="009D5739" w:rsidRDefault="009D5739" w:rsidP="009D5739">
      <w:pPr>
        <w:shd w:val="clear" w:color="auto" w:fill="FFFFFF"/>
        <w:spacing w:before="68" w:after="100" w:afterAutospacing="1" w:line="312" w:lineRule="atLeast"/>
        <w:outlineLvl w:val="0"/>
        <w:rPr>
          <w:rFonts w:ascii="Helvetica" w:eastAsia="Times New Roman" w:hAnsi="Helvetica" w:cs="Helvetica"/>
          <w:color w:val="610B38"/>
          <w:kern w:val="36"/>
          <w:sz w:val="39"/>
          <w:szCs w:val="39"/>
          <w:lang w:eastAsia="en-IN"/>
        </w:rPr>
      </w:pPr>
      <w:r w:rsidRPr="009D5739">
        <w:rPr>
          <w:rFonts w:ascii="Helvetica" w:eastAsia="Times New Roman" w:hAnsi="Helvetica" w:cs="Helvetica"/>
          <w:color w:val="610B38"/>
          <w:kern w:val="36"/>
          <w:sz w:val="39"/>
          <w:szCs w:val="39"/>
          <w:lang w:eastAsia="en-IN"/>
        </w:rPr>
        <w:t>Call by Value and Call by Reference in Java</w:t>
      </w:r>
    </w:p>
    <w:tbl>
      <w:tblPr>
        <w:tblW w:w="13162" w:type="dxa"/>
        <w:tblCellSpacing w:w="15" w:type="dxa"/>
        <w:shd w:val="clear" w:color="auto" w:fill="FFFFFF"/>
        <w:tblCellMar>
          <w:top w:w="15" w:type="dxa"/>
          <w:left w:w="15" w:type="dxa"/>
          <w:bottom w:w="15" w:type="dxa"/>
          <w:right w:w="15" w:type="dxa"/>
        </w:tblCellMar>
        <w:tblLook w:val="04A0"/>
      </w:tblPr>
      <w:tblGrid>
        <w:gridCol w:w="13162"/>
      </w:tblGrid>
      <w:tr w:rsidR="009D5739" w:rsidRPr="009D5739" w:rsidTr="009D5739">
        <w:trPr>
          <w:tblCellSpacing w:w="15" w:type="dxa"/>
        </w:trPr>
        <w:tc>
          <w:tcPr>
            <w:tcW w:w="0" w:type="auto"/>
            <w:shd w:val="clear" w:color="auto" w:fill="FFFFFF"/>
            <w:vAlign w:val="center"/>
            <w:hideMark/>
          </w:tcPr>
          <w:p w:rsidR="009D5739" w:rsidRDefault="009D5739" w:rsidP="009D5739">
            <w:pPr>
              <w:spacing w:after="0" w:line="312" w:lineRule="atLeast"/>
              <w:ind w:left="272"/>
              <w:rPr>
                <w:rFonts w:ascii="Verdana" w:eastAsia="Times New Roman" w:hAnsi="Verdana" w:cs="Times New Roman"/>
                <w:color w:val="000000"/>
                <w:sz w:val="18"/>
                <w:szCs w:val="18"/>
                <w:lang w:eastAsia="en-IN"/>
              </w:rPr>
            </w:pPr>
            <w:r w:rsidRPr="009D5739">
              <w:rPr>
                <w:rFonts w:ascii="Verdana" w:eastAsia="Times New Roman" w:hAnsi="Verdana" w:cs="Times New Roman"/>
                <w:color w:val="000000"/>
                <w:sz w:val="18"/>
                <w:szCs w:val="18"/>
                <w:lang w:eastAsia="en-IN"/>
              </w:rPr>
              <w:t xml:space="preserve">There is only call by value in java, not call by reference. If we call a method passing a value, it is known as call </w:t>
            </w:r>
          </w:p>
          <w:p w:rsidR="009D5739" w:rsidRPr="009D5739" w:rsidRDefault="009D5739" w:rsidP="009D5739">
            <w:pPr>
              <w:spacing w:after="0" w:line="312" w:lineRule="atLeast"/>
              <w:ind w:left="272"/>
              <w:rPr>
                <w:rFonts w:ascii="Verdana" w:eastAsia="Times New Roman" w:hAnsi="Verdana" w:cs="Times New Roman"/>
                <w:color w:val="000000"/>
                <w:sz w:val="18"/>
                <w:szCs w:val="18"/>
                <w:lang w:eastAsia="en-IN"/>
              </w:rPr>
            </w:pPr>
            <w:r w:rsidRPr="009D5739">
              <w:rPr>
                <w:rFonts w:ascii="Verdana" w:eastAsia="Times New Roman" w:hAnsi="Verdana" w:cs="Times New Roman"/>
                <w:color w:val="000000"/>
                <w:sz w:val="18"/>
                <w:szCs w:val="18"/>
                <w:lang w:eastAsia="en-IN"/>
              </w:rPr>
              <w:t>by value. The changes being done in the called method, is not affected in the calling method.</w:t>
            </w:r>
          </w:p>
        </w:tc>
      </w:tr>
      <w:tr w:rsidR="009D5739" w:rsidRPr="009D5739" w:rsidTr="009D5739">
        <w:trPr>
          <w:tblCellSpacing w:w="15" w:type="dxa"/>
        </w:trPr>
        <w:tc>
          <w:tcPr>
            <w:tcW w:w="0" w:type="auto"/>
            <w:shd w:val="clear" w:color="auto" w:fill="FFFFFF"/>
            <w:vAlign w:val="center"/>
            <w:hideMark/>
          </w:tcPr>
          <w:p w:rsidR="009D5739" w:rsidRPr="009D5739" w:rsidRDefault="009D5739" w:rsidP="009D5739">
            <w:pPr>
              <w:spacing w:after="0" w:line="312" w:lineRule="atLeast"/>
              <w:ind w:left="272"/>
              <w:rPr>
                <w:rFonts w:ascii="Verdana" w:eastAsia="Times New Roman" w:hAnsi="Verdana" w:cs="Times New Roman"/>
                <w:color w:val="000000"/>
                <w:sz w:val="18"/>
                <w:szCs w:val="18"/>
                <w:lang w:eastAsia="en-IN"/>
              </w:rPr>
            </w:pPr>
          </w:p>
        </w:tc>
      </w:tr>
    </w:tbl>
    <w:p w:rsidR="009D5739" w:rsidRPr="009D5739" w:rsidRDefault="009D5739" w:rsidP="009D5739">
      <w:pPr>
        <w:shd w:val="clear" w:color="auto" w:fill="FFFFFF"/>
        <w:spacing w:before="100" w:beforeAutospacing="1" w:after="100" w:afterAutospacing="1" w:line="240" w:lineRule="auto"/>
        <w:outlineLvl w:val="2"/>
        <w:rPr>
          <w:rFonts w:ascii="Tahoma" w:eastAsia="Times New Roman" w:hAnsi="Tahoma" w:cs="Tahoma"/>
          <w:color w:val="610B4B"/>
          <w:sz w:val="30"/>
          <w:szCs w:val="30"/>
          <w:lang w:eastAsia="en-IN"/>
        </w:rPr>
      </w:pPr>
      <w:r w:rsidRPr="009D5739">
        <w:rPr>
          <w:rFonts w:ascii="Tahoma" w:eastAsia="Times New Roman" w:hAnsi="Tahoma" w:cs="Tahoma"/>
          <w:color w:val="610B4B"/>
          <w:sz w:val="30"/>
          <w:szCs w:val="30"/>
          <w:lang w:eastAsia="en-IN"/>
        </w:rPr>
        <w:t>Example of call by value in java</w:t>
      </w:r>
    </w:p>
    <w:tbl>
      <w:tblPr>
        <w:tblW w:w="13162" w:type="dxa"/>
        <w:tblCellSpacing w:w="15" w:type="dxa"/>
        <w:shd w:val="clear" w:color="auto" w:fill="FFFFFF"/>
        <w:tblCellMar>
          <w:top w:w="15" w:type="dxa"/>
          <w:left w:w="15" w:type="dxa"/>
          <w:bottom w:w="15" w:type="dxa"/>
          <w:right w:w="15" w:type="dxa"/>
        </w:tblCellMar>
        <w:tblLook w:val="04A0"/>
      </w:tblPr>
      <w:tblGrid>
        <w:gridCol w:w="13162"/>
      </w:tblGrid>
      <w:tr w:rsidR="009D5739" w:rsidRPr="009D5739" w:rsidTr="009D5739">
        <w:trPr>
          <w:tblCellSpacing w:w="15" w:type="dxa"/>
        </w:trPr>
        <w:tc>
          <w:tcPr>
            <w:tcW w:w="0" w:type="auto"/>
            <w:shd w:val="clear" w:color="auto" w:fill="FFFFFF"/>
            <w:vAlign w:val="center"/>
            <w:hideMark/>
          </w:tcPr>
          <w:p w:rsidR="009D5739" w:rsidRPr="009D5739" w:rsidRDefault="009D5739" w:rsidP="009D5739">
            <w:pPr>
              <w:spacing w:after="0" w:line="312" w:lineRule="atLeast"/>
              <w:ind w:left="272"/>
              <w:rPr>
                <w:rFonts w:ascii="Verdana" w:eastAsia="Times New Roman" w:hAnsi="Verdana" w:cs="Times New Roman"/>
                <w:color w:val="000000"/>
                <w:sz w:val="18"/>
                <w:szCs w:val="18"/>
                <w:lang w:eastAsia="en-IN"/>
              </w:rPr>
            </w:pPr>
            <w:r w:rsidRPr="009D5739">
              <w:rPr>
                <w:rFonts w:ascii="Verdana" w:eastAsia="Times New Roman" w:hAnsi="Verdana" w:cs="Times New Roman"/>
                <w:color w:val="000000"/>
                <w:sz w:val="18"/>
                <w:szCs w:val="18"/>
                <w:lang w:eastAsia="en-IN"/>
              </w:rPr>
              <w:t>In case of call by value original value is not changed. Let's take a simple example:</w:t>
            </w:r>
          </w:p>
        </w:tc>
      </w:tr>
    </w:tbl>
    <w:p w:rsidR="009D5739" w:rsidRPr="009D5739" w:rsidRDefault="009D5739" w:rsidP="009D5739">
      <w:pPr>
        <w:numPr>
          <w:ilvl w:val="0"/>
          <w:numId w:val="1"/>
        </w:numPr>
        <w:shd w:val="clear" w:color="auto" w:fill="FFFFFF"/>
        <w:spacing w:after="0" w:line="285" w:lineRule="atLeast"/>
        <w:ind w:left="0"/>
        <w:rPr>
          <w:rFonts w:ascii="Verdana" w:eastAsia="Times New Roman" w:hAnsi="Verdana" w:cs="Times New Roman"/>
          <w:color w:val="000000"/>
          <w:sz w:val="18"/>
          <w:szCs w:val="18"/>
          <w:lang w:eastAsia="en-IN"/>
        </w:rPr>
      </w:pPr>
      <w:r w:rsidRPr="009D5739">
        <w:rPr>
          <w:rFonts w:ascii="Verdana" w:eastAsia="Times New Roman" w:hAnsi="Verdana" w:cs="Times New Roman"/>
          <w:b/>
          <w:bCs/>
          <w:color w:val="006699"/>
          <w:sz w:val="18"/>
          <w:lang w:eastAsia="en-IN"/>
        </w:rPr>
        <w:t>class</w:t>
      </w:r>
      <w:r w:rsidRPr="009D5739">
        <w:rPr>
          <w:rFonts w:ascii="Verdana" w:eastAsia="Times New Roman" w:hAnsi="Verdana" w:cs="Times New Roman"/>
          <w:color w:val="000000"/>
          <w:sz w:val="18"/>
          <w:szCs w:val="18"/>
          <w:bdr w:val="none" w:sz="0" w:space="0" w:color="auto" w:frame="1"/>
          <w:lang w:eastAsia="en-IN"/>
        </w:rPr>
        <w:t> Operation{  </w:t>
      </w:r>
    </w:p>
    <w:p w:rsidR="009D5739" w:rsidRPr="009D5739" w:rsidRDefault="009D5739" w:rsidP="009D5739">
      <w:pPr>
        <w:numPr>
          <w:ilvl w:val="0"/>
          <w:numId w:val="1"/>
        </w:numPr>
        <w:shd w:val="clear" w:color="auto" w:fill="FFFFFF"/>
        <w:spacing w:after="0" w:line="285" w:lineRule="atLeast"/>
        <w:ind w:left="0"/>
        <w:rPr>
          <w:rFonts w:ascii="Verdana" w:eastAsia="Times New Roman" w:hAnsi="Verdana" w:cs="Times New Roman"/>
          <w:color w:val="000000"/>
          <w:sz w:val="18"/>
          <w:szCs w:val="18"/>
          <w:lang w:eastAsia="en-IN"/>
        </w:rPr>
      </w:pPr>
      <w:r w:rsidRPr="009D5739">
        <w:rPr>
          <w:rFonts w:ascii="Verdana" w:eastAsia="Times New Roman" w:hAnsi="Verdana" w:cs="Times New Roman"/>
          <w:color w:val="000000"/>
          <w:sz w:val="18"/>
          <w:szCs w:val="18"/>
          <w:bdr w:val="none" w:sz="0" w:space="0" w:color="auto" w:frame="1"/>
          <w:lang w:eastAsia="en-IN"/>
        </w:rPr>
        <w:t> </w:t>
      </w:r>
      <w:proofErr w:type="spellStart"/>
      <w:r w:rsidRPr="009D5739">
        <w:rPr>
          <w:rFonts w:ascii="Verdana" w:eastAsia="Times New Roman" w:hAnsi="Verdana" w:cs="Times New Roman"/>
          <w:b/>
          <w:bCs/>
          <w:color w:val="006699"/>
          <w:sz w:val="18"/>
          <w:lang w:eastAsia="en-IN"/>
        </w:rPr>
        <w:t>int</w:t>
      </w:r>
      <w:proofErr w:type="spellEnd"/>
      <w:r w:rsidRPr="009D5739">
        <w:rPr>
          <w:rFonts w:ascii="Verdana" w:eastAsia="Times New Roman" w:hAnsi="Verdana" w:cs="Times New Roman"/>
          <w:color w:val="000000"/>
          <w:sz w:val="18"/>
          <w:szCs w:val="18"/>
          <w:bdr w:val="none" w:sz="0" w:space="0" w:color="auto" w:frame="1"/>
          <w:lang w:eastAsia="en-IN"/>
        </w:rPr>
        <w:t> data=</w:t>
      </w:r>
      <w:r w:rsidRPr="009D5739">
        <w:rPr>
          <w:rFonts w:ascii="Verdana" w:eastAsia="Times New Roman" w:hAnsi="Verdana" w:cs="Times New Roman"/>
          <w:color w:val="C00000"/>
          <w:sz w:val="18"/>
          <w:lang w:eastAsia="en-IN"/>
        </w:rPr>
        <w:t>50</w:t>
      </w:r>
      <w:r w:rsidRPr="009D5739">
        <w:rPr>
          <w:rFonts w:ascii="Verdana" w:eastAsia="Times New Roman" w:hAnsi="Verdana" w:cs="Times New Roman"/>
          <w:color w:val="000000"/>
          <w:sz w:val="18"/>
          <w:szCs w:val="18"/>
          <w:bdr w:val="none" w:sz="0" w:space="0" w:color="auto" w:frame="1"/>
          <w:lang w:eastAsia="en-IN"/>
        </w:rPr>
        <w:t>;  </w:t>
      </w:r>
    </w:p>
    <w:p w:rsidR="009D5739" w:rsidRPr="009D5739" w:rsidRDefault="009D5739" w:rsidP="009D5739">
      <w:pPr>
        <w:numPr>
          <w:ilvl w:val="0"/>
          <w:numId w:val="1"/>
        </w:numPr>
        <w:shd w:val="clear" w:color="auto" w:fill="FFFFFF"/>
        <w:spacing w:after="0" w:line="285" w:lineRule="atLeast"/>
        <w:ind w:left="0"/>
        <w:rPr>
          <w:rFonts w:ascii="Verdana" w:eastAsia="Times New Roman" w:hAnsi="Verdana" w:cs="Times New Roman"/>
          <w:color w:val="000000"/>
          <w:sz w:val="18"/>
          <w:szCs w:val="18"/>
          <w:lang w:eastAsia="en-IN"/>
        </w:rPr>
      </w:pPr>
      <w:r w:rsidRPr="009D5739">
        <w:rPr>
          <w:rFonts w:ascii="Verdana" w:eastAsia="Times New Roman" w:hAnsi="Verdana" w:cs="Times New Roman"/>
          <w:color w:val="000000"/>
          <w:sz w:val="18"/>
          <w:szCs w:val="18"/>
          <w:bdr w:val="none" w:sz="0" w:space="0" w:color="auto" w:frame="1"/>
          <w:lang w:eastAsia="en-IN"/>
        </w:rPr>
        <w:t>  </w:t>
      </w:r>
    </w:p>
    <w:p w:rsidR="009D5739" w:rsidRPr="009D5739" w:rsidRDefault="009D5739" w:rsidP="009D5739">
      <w:pPr>
        <w:numPr>
          <w:ilvl w:val="0"/>
          <w:numId w:val="1"/>
        </w:numPr>
        <w:shd w:val="clear" w:color="auto" w:fill="FFFFFF"/>
        <w:spacing w:after="0" w:line="285" w:lineRule="atLeast"/>
        <w:ind w:left="0"/>
        <w:rPr>
          <w:rFonts w:ascii="Verdana" w:eastAsia="Times New Roman" w:hAnsi="Verdana" w:cs="Times New Roman"/>
          <w:color w:val="000000"/>
          <w:sz w:val="18"/>
          <w:szCs w:val="18"/>
          <w:lang w:eastAsia="en-IN"/>
        </w:rPr>
      </w:pPr>
      <w:r w:rsidRPr="009D5739">
        <w:rPr>
          <w:rFonts w:ascii="Verdana" w:eastAsia="Times New Roman" w:hAnsi="Verdana" w:cs="Times New Roman"/>
          <w:color w:val="000000"/>
          <w:sz w:val="18"/>
          <w:szCs w:val="18"/>
          <w:bdr w:val="none" w:sz="0" w:space="0" w:color="auto" w:frame="1"/>
          <w:lang w:eastAsia="en-IN"/>
        </w:rPr>
        <w:t> </w:t>
      </w:r>
      <w:r w:rsidRPr="009D5739">
        <w:rPr>
          <w:rFonts w:ascii="Verdana" w:eastAsia="Times New Roman" w:hAnsi="Verdana" w:cs="Times New Roman"/>
          <w:b/>
          <w:bCs/>
          <w:color w:val="006699"/>
          <w:sz w:val="18"/>
          <w:lang w:eastAsia="en-IN"/>
        </w:rPr>
        <w:t>void</w:t>
      </w:r>
      <w:r w:rsidRPr="009D5739">
        <w:rPr>
          <w:rFonts w:ascii="Verdana" w:eastAsia="Times New Roman" w:hAnsi="Verdana" w:cs="Times New Roman"/>
          <w:color w:val="000000"/>
          <w:sz w:val="18"/>
          <w:szCs w:val="18"/>
          <w:bdr w:val="none" w:sz="0" w:space="0" w:color="auto" w:frame="1"/>
          <w:lang w:eastAsia="en-IN"/>
        </w:rPr>
        <w:t> change(</w:t>
      </w:r>
      <w:proofErr w:type="spellStart"/>
      <w:r w:rsidRPr="009D5739">
        <w:rPr>
          <w:rFonts w:ascii="Verdana" w:eastAsia="Times New Roman" w:hAnsi="Verdana" w:cs="Times New Roman"/>
          <w:b/>
          <w:bCs/>
          <w:color w:val="006699"/>
          <w:sz w:val="18"/>
          <w:lang w:eastAsia="en-IN"/>
        </w:rPr>
        <w:t>int</w:t>
      </w:r>
      <w:proofErr w:type="spellEnd"/>
      <w:r w:rsidRPr="009D5739">
        <w:rPr>
          <w:rFonts w:ascii="Verdana" w:eastAsia="Times New Roman" w:hAnsi="Verdana" w:cs="Times New Roman"/>
          <w:color w:val="000000"/>
          <w:sz w:val="18"/>
          <w:szCs w:val="18"/>
          <w:bdr w:val="none" w:sz="0" w:space="0" w:color="auto" w:frame="1"/>
          <w:lang w:eastAsia="en-IN"/>
        </w:rPr>
        <w:t> data){  </w:t>
      </w:r>
    </w:p>
    <w:p w:rsidR="009D5739" w:rsidRPr="009D5739" w:rsidRDefault="009D5739" w:rsidP="009D5739">
      <w:pPr>
        <w:numPr>
          <w:ilvl w:val="0"/>
          <w:numId w:val="1"/>
        </w:numPr>
        <w:shd w:val="clear" w:color="auto" w:fill="FFFFFF"/>
        <w:spacing w:after="0" w:line="285" w:lineRule="atLeast"/>
        <w:ind w:left="0"/>
        <w:rPr>
          <w:rFonts w:ascii="Verdana" w:eastAsia="Times New Roman" w:hAnsi="Verdana" w:cs="Times New Roman"/>
          <w:color w:val="000000"/>
          <w:sz w:val="18"/>
          <w:szCs w:val="18"/>
          <w:lang w:eastAsia="en-IN"/>
        </w:rPr>
      </w:pPr>
      <w:r w:rsidRPr="009D5739">
        <w:rPr>
          <w:rFonts w:ascii="Verdana" w:eastAsia="Times New Roman" w:hAnsi="Verdana" w:cs="Times New Roman"/>
          <w:color w:val="000000"/>
          <w:sz w:val="18"/>
          <w:szCs w:val="18"/>
          <w:bdr w:val="none" w:sz="0" w:space="0" w:color="auto" w:frame="1"/>
          <w:lang w:eastAsia="en-IN"/>
        </w:rPr>
        <w:t> data=data+</w:t>
      </w:r>
      <w:r w:rsidRPr="009D5739">
        <w:rPr>
          <w:rFonts w:ascii="Verdana" w:eastAsia="Times New Roman" w:hAnsi="Verdana" w:cs="Times New Roman"/>
          <w:color w:val="C00000"/>
          <w:sz w:val="18"/>
          <w:lang w:eastAsia="en-IN"/>
        </w:rPr>
        <w:t>100</w:t>
      </w:r>
      <w:r w:rsidRPr="009D5739">
        <w:rPr>
          <w:rFonts w:ascii="Verdana" w:eastAsia="Times New Roman" w:hAnsi="Verdana" w:cs="Times New Roman"/>
          <w:color w:val="000000"/>
          <w:sz w:val="18"/>
          <w:szCs w:val="18"/>
          <w:bdr w:val="none" w:sz="0" w:space="0" w:color="auto" w:frame="1"/>
          <w:lang w:eastAsia="en-IN"/>
        </w:rPr>
        <w:t>;</w:t>
      </w:r>
      <w:r w:rsidRPr="009D5739">
        <w:rPr>
          <w:rFonts w:ascii="Verdana" w:eastAsia="Times New Roman" w:hAnsi="Verdana" w:cs="Times New Roman"/>
          <w:color w:val="008200"/>
          <w:sz w:val="18"/>
          <w:lang w:eastAsia="en-IN"/>
        </w:rPr>
        <w:t>//changes will be in the local variable only</w:t>
      </w:r>
      <w:r w:rsidRPr="009D5739">
        <w:rPr>
          <w:rFonts w:ascii="Verdana" w:eastAsia="Times New Roman" w:hAnsi="Verdana" w:cs="Times New Roman"/>
          <w:color w:val="000000"/>
          <w:sz w:val="18"/>
          <w:szCs w:val="18"/>
          <w:bdr w:val="none" w:sz="0" w:space="0" w:color="auto" w:frame="1"/>
          <w:lang w:eastAsia="en-IN"/>
        </w:rPr>
        <w:t>  </w:t>
      </w:r>
    </w:p>
    <w:p w:rsidR="009D5739" w:rsidRPr="009D5739" w:rsidRDefault="009D5739" w:rsidP="009D5739">
      <w:pPr>
        <w:numPr>
          <w:ilvl w:val="0"/>
          <w:numId w:val="1"/>
        </w:numPr>
        <w:shd w:val="clear" w:color="auto" w:fill="FFFFFF"/>
        <w:spacing w:after="0" w:line="285" w:lineRule="atLeast"/>
        <w:ind w:left="0"/>
        <w:rPr>
          <w:rFonts w:ascii="Verdana" w:eastAsia="Times New Roman" w:hAnsi="Verdana" w:cs="Times New Roman"/>
          <w:color w:val="000000"/>
          <w:sz w:val="18"/>
          <w:szCs w:val="18"/>
          <w:lang w:eastAsia="en-IN"/>
        </w:rPr>
      </w:pPr>
      <w:r w:rsidRPr="009D5739">
        <w:rPr>
          <w:rFonts w:ascii="Verdana" w:eastAsia="Times New Roman" w:hAnsi="Verdana" w:cs="Times New Roman"/>
          <w:color w:val="000000"/>
          <w:sz w:val="18"/>
          <w:szCs w:val="18"/>
          <w:bdr w:val="none" w:sz="0" w:space="0" w:color="auto" w:frame="1"/>
          <w:lang w:eastAsia="en-IN"/>
        </w:rPr>
        <w:t> }  </w:t>
      </w:r>
    </w:p>
    <w:p w:rsidR="009D5739" w:rsidRPr="009D5739" w:rsidRDefault="009D5739" w:rsidP="009D5739">
      <w:pPr>
        <w:numPr>
          <w:ilvl w:val="0"/>
          <w:numId w:val="1"/>
        </w:numPr>
        <w:shd w:val="clear" w:color="auto" w:fill="FFFFFF"/>
        <w:spacing w:after="0" w:line="285" w:lineRule="atLeast"/>
        <w:ind w:left="0"/>
        <w:rPr>
          <w:rFonts w:ascii="Verdana" w:eastAsia="Times New Roman" w:hAnsi="Verdana" w:cs="Times New Roman"/>
          <w:color w:val="000000"/>
          <w:sz w:val="18"/>
          <w:szCs w:val="18"/>
          <w:lang w:eastAsia="en-IN"/>
        </w:rPr>
      </w:pPr>
      <w:r w:rsidRPr="009D5739">
        <w:rPr>
          <w:rFonts w:ascii="Verdana" w:eastAsia="Times New Roman" w:hAnsi="Verdana" w:cs="Times New Roman"/>
          <w:color w:val="000000"/>
          <w:sz w:val="18"/>
          <w:szCs w:val="18"/>
          <w:bdr w:val="none" w:sz="0" w:space="0" w:color="auto" w:frame="1"/>
          <w:lang w:eastAsia="en-IN"/>
        </w:rPr>
        <w:t>     </w:t>
      </w:r>
    </w:p>
    <w:p w:rsidR="009D5739" w:rsidRPr="009D5739" w:rsidRDefault="009D5739" w:rsidP="009D5739">
      <w:pPr>
        <w:numPr>
          <w:ilvl w:val="0"/>
          <w:numId w:val="1"/>
        </w:numPr>
        <w:shd w:val="clear" w:color="auto" w:fill="FFFFFF"/>
        <w:spacing w:after="0" w:line="285" w:lineRule="atLeast"/>
        <w:ind w:left="0"/>
        <w:rPr>
          <w:rFonts w:ascii="Verdana" w:eastAsia="Times New Roman" w:hAnsi="Verdana" w:cs="Times New Roman"/>
          <w:color w:val="000000"/>
          <w:sz w:val="18"/>
          <w:szCs w:val="18"/>
          <w:lang w:eastAsia="en-IN"/>
        </w:rPr>
      </w:pPr>
      <w:r w:rsidRPr="009D5739">
        <w:rPr>
          <w:rFonts w:ascii="Verdana" w:eastAsia="Times New Roman" w:hAnsi="Verdana" w:cs="Times New Roman"/>
          <w:color w:val="000000"/>
          <w:sz w:val="18"/>
          <w:szCs w:val="18"/>
          <w:bdr w:val="none" w:sz="0" w:space="0" w:color="auto" w:frame="1"/>
          <w:lang w:eastAsia="en-IN"/>
        </w:rPr>
        <w:t> </w:t>
      </w:r>
      <w:r w:rsidRPr="009D5739">
        <w:rPr>
          <w:rFonts w:ascii="Verdana" w:eastAsia="Times New Roman" w:hAnsi="Verdana" w:cs="Times New Roman"/>
          <w:b/>
          <w:bCs/>
          <w:color w:val="006699"/>
          <w:sz w:val="18"/>
          <w:lang w:eastAsia="en-IN"/>
        </w:rPr>
        <w:t>public</w:t>
      </w:r>
      <w:r w:rsidRPr="009D5739">
        <w:rPr>
          <w:rFonts w:ascii="Verdana" w:eastAsia="Times New Roman" w:hAnsi="Verdana" w:cs="Times New Roman"/>
          <w:color w:val="000000"/>
          <w:sz w:val="18"/>
          <w:szCs w:val="18"/>
          <w:bdr w:val="none" w:sz="0" w:space="0" w:color="auto" w:frame="1"/>
          <w:lang w:eastAsia="en-IN"/>
        </w:rPr>
        <w:t> </w:t>
      </w:r>
      <w:r w:rsidRPr="009D5739">
        <w:rPr>
          <w:rFonts w:ascii="Verdana" w:eastAsia="Times New Roman" w:hAnsi="Verdana" w:cs="Times New Roman"/>
          <w:b/>
          <w:bCs/>
          <w:color w:val="006699"/>
          <w:sz w:val="18"/>
          <w:lang w:eastAsia="en-IN"/>
        </w:rPr>
        <w:t>static</w:t>
      </w:r>
      <w:r w:rsidRPr="009D5739">
        <w:rPr>
          <w:rFonts w:ascii="Verdana" w:eastAsia="Times New Roman" w:hAnsi="Verdana" w:cs="Times New Roman"/>
          <w:color w:val="000000"/>
          <w:sz w:val="18"/>
          <w:szCs w:val="18"/>
          <w:bdr w:val="none" w:sz="0" w:space="0" w:color="auto" w:frame="1"/>
          <w:lang w:eastAsia="en-IN"/>
        </w:rPr>
        <w:t> </w:t>
      </w:r>
      <w:r w:rsidRPr="009D5739">
        <w:rPr>
          <w:rFonts w:ascii="Verdana" w:eastAsia="Times New Roman" w:hAnsi="Verdana" w:cs="Times New Roman"/>
          <w:b/>
          <w:bCs/>
          <w:color w:val="006699"/>
          <w:sz w:val="18"/>
          <w:lang w:eastAsia="en-IN"/>
        </w:rPr>
        <w:t>void</w:t>
      </w:r>
      <w:r w:rsidRPr="009D5739">
        <w:rPr>
          <w:rFonts w:ascii="Verdana" w:eastAsia="Times New Roman" w:hAnsi="Verdana" w:cs="Times New Roman"/>
          <w:color w:val="000000"/>
          <w:sz w:val="18"/>
          <w:szCs w:val="18"/>
          <w:bdr w:val="none" w:sz="0" w:space="0" w:color="auto" w:frame="1"/>
          <w:lang w:eastAsia="en-IN"/>
        </w:rPr>
        <w:t> main(String </w:t>
      </w:r>
      <w:proofErr w:type="spellStart"/>
      <w:r w:rsidRPr="009D5739">
        <w:rPr>
          <w:rFonts w:ascii="Verdana" w:eastAsia="Times New Roman" w:hAnsi="Verdana" w:cs="Times New Roman"/>
          <w:color w:val="000000"/>
          <w:sz w:val="18"/>
          <w:szCs w:val="18"/>
          <w:bdr w:val="none" w:sz="0" w:space="0" w:color="auto" w:frame="1"/>
          <w:lang w:eastAsia="en-IN"/>
        </w:rPr>
        <w:t>args</w:t>
      </w:r>
      <w:proofErr w:type="spellEnd"/>
      <w:r w:rsidRPr="009D5739">
        <w:rPr>
          <w:rFonts w:ascii="Verdana" w:eastAsia="Times New Roman" w:hAnsi="Verdana" w:cs="Times New Roman"/>
          <w:color w:val="000000"/>
          <w:sz w:val="18"/>
          <w:szCs w:val="18"/>
          <w:bdr w:val="none" w:sz="0" w:space="0" w:color="auto" w:frame="1"/>
          <w:lang w:eastAsia="en-IN"/>
        </w:rPr>
        <w:t>[]){  </w:t>
      </w:r>
    </w:p>
    <w:p w:rsidR="009D5739" w:rsidRPr="009D5739" w:rsidRDefault="009D5739" w:rsidP="009D5739">
      <w:pPr>
        <w:numPr>
          <w:ilvl w:val="0"/>
          <w:numId w:val="1"/>
        </w:numPr>
        <w:shd w:val="clear" w:color="auto" w:fill="FFFFFF"/>
        <w:spacing w:after="0" w:line="285" w:lineRule="atLeast"/>
        <w:ind w:left="0"/>
        <w:rPr>
          <w:rFonts w:ascii="Verdana" w:eastAsia="Times New Roman" w:hAnsi="Verdana" w:cs="Times New Roman"/>
          <w:color w:val="000000"/>
          <w:sz w:val="18"/>
          <w:szCs w:val="18"/>
          <w:lang w:eastAsia="en-IN"/>
        </w:rPr>
      </w:pPr>
      <w:r w:rsidRPr="009D5739">
        <w:rPr>
          <w:rFonts w:ascii="Verdana" w:eastAsia="Times New Roman" w:hAnsi="Verdana" w:cs="Times New Roman"/>
          <w:color w:val="000000"/>
          <w:sz w:val="18"/>
          <w:szCs w:val="18"/>
          <w:bdr w:val="none" w:sz="0" w:space="0" w:color="auto" w:frame="1"/>
          <w:lang w:eastAsia="en-IN"/>
        </w:rPr>
        <w:t>   Operation op=</w:t>
      </w:r>
      <w:r w:rsidRPr="009D5739">
        <w:rPr>
          <w:rFonts w:ascii="Verdana" w:eastAsia="Times New Roman" w:hAnsi="Verdana" w:cs="Times New Roman"/>
          <w:b/>
          <w:bCs/>
          <w:color w:val="006699"/>
          <w:sz w:val="18"/>
          <w:lang w:eastAsia="en-IN"/>
        </w:rPr>
        <w:t>new</w:t>
      </w:r>
      <w:r w:rsidRPr="009D5739">
        <w:rPr>
          <w:rFonts w:ascii="Verdana" w:eastAsia="Times New Roman" w:hAnsi="Verdana" w:cs="Times New Roman"/>
          <w:color w:val="000000"/>
          <w:sz w:val="18"/>
          <w:szCs w:val="18"/>
          <w:bdr w:val="none" w:sz="0" w:space="0" w:color="auto" w:frame="1"/>
          <w:lang w:eastAsia="en-IN"/>
        </w:rPr>
        <w:t> Operation();  </w:t>
      </w:r>
    </w:p>
    <w:p w:rsidR="009D5739" w:rsidRPr="009D5739" w:rsidRDefault="009D5739" w:rsidP="009D5739">
      <w:pPr>
        <w:numPr>
          <w:ilvl w:val="0"/>
          <w:numId w:val="1"/>
        </w:numPr>
        <w:shd w:val="clear" w:color="auto" w:fill="FFFFFF"/>
        <w:spacing w:after="0" w:line="285" w:lineRule="atLeast"/>
        <w:ind w:left="0"/>
        <w:rPr>
          <w:rFonts w:ascii="Verdana" w:eastAsia="Times New Roman" w:hAnsi="Verdana" w:cs="Times New Roman"/>
          <w:color w:val="000000"/>
          <w:sz w:val="18"/>
          <w:szCs w:val="18"/>
          <w:lang w:eastAsia="en-IN"/>
        </w:rPr>
      </w:pPr>
      <w:r w:rsidRPr="009D5739">
        <w:rPr>
          <w:rFonts w:ascii="Verdana" w:eastAsia="Times New Roman" w:hAnsi="Verdana" w:cs="Times New Roman"/>
          <w:color w:val="000000"/>
          <w:sz w:val="18"/>
          <w:szCs w:val="18"/>
          <w:bdr w:val="none" w:sz="0" w:space="0" w:color="auto" w:frame="1"/>
          <w:lang w:eastAsia="en-IN"/>
        </w:rPr>
        <w:t>  </w:t>
      </w:r>
    </w:p>
    <w:p w:rsidR="009D5739" w:rsidRPr="009D5739" w:rsidRDefault="009D5739" w:rsidP="009D5739">
      <w:pPr>
        <w:numPr>
          <w:ilvl w:val="0"/>
          <w:numId w:val="1"/>
        </w:numPr>
        <w:shd w:val="clear" w:color="auto" w:fill="FFFFFF"/>
        <w:spacing w:after="0" w:line="285" w:lineRule="atLeast"/>
        <w:ind w:left="0"/>
        <w:rPr>
          <w:rFonts w:ascii="Verdana" w:eastAsia="Times New Roman" w:hAnsi="Verdana" w:cs="Times New Roman"/>
          <w:color w:val="000000"/>
          <w:sz w:val="18"/>
          <w:szCs w:val="18"/>
          <w:lang w:eastAsia="en-IN"/>
        </w:rPr>
      </w:pPr>
      <w:r w:rsidRPr="009D5739">
        <w:rPr>
          <w:rFonts w:ascii="Verdana" w:eastAsia="Times New Roman" w:hAnsi="Verdana" w:cs="Times New Roman"/>
          <w:color w:val="000000"/>
          <w:sz w:val="18"/>
          <w:szCs w:val="18"/>
          <w:bdr w:val="none" w:sz="0" w:space="0" w:color="auto" w:frame="1"/>
          <w:lang w:eastAsia="en-IN"/>
        </w:rPr>
        <w:t>   </w:t>
      </w:r>
      <w:proofErr w:type="spellStart"/>
      <w:r w:rsidRPr="009D5739">
        <w:rPr>
          <w:rFonts w:ascii="Verdana" w:eastAsia="Times New Roman" w:hAnsi="Verdana" w:cs="Times New Roman"/>
          <w:color w:val="000000"/>
          <w:sz w:val="18"/>
          <w:szCs w:val="18"/>
          <w:bdr w:val="none" w:sz="0" w:space="0" w:color="auto" w:frame="1"/>
          <w:lang w:eastAsia="en-IN"/>
        </w:rPr>
        <w:t>System.out.println</w:t>
      </w:r>
      <w:proofErr w:type="spellEnd"/>
      <w:r w:rsidRPr="009D5739">
        <w:rPr>
          <w:rFonts w:ascii="Verdana" w:eastAsia="Times New Roman" w:hAnsi="Verdana" w:cs="Times New Roman"/>
          <w:color w:val="000000"/>
          <w:sz w:val="18"/>
          <w:szCs w:val="18"/>
          <w:bdr w:val="none" w:sz="0" w:space="0" w:color="auto" w:frame="1"/>
          <w:lang w:eastAsia="en-IN"/>
        </w:rPr>
        <w:t>(</w:t>
      </w:r>
      <w:r w:rsidRPr="009D5739">
        <w:rPr>
          <w:rFonts w:ascii="Verdana" w:eastAsia="Times New Roman" w:hAnsi="Verdana" w:cs="Times New Roman"/>
          <w:color w:val="0000FF"/>
          <w:sz w:val="18"/>
          <w:lang w:eastAsia="en-IN"/>
        </w:rPr>
        <w:t>"before change "</w:t>
      </w:r>
      <w:r w:rsidRPr="009D5739">
        <w:rPr>
          <w:rFonts w:ascii="Verdana" w:eastAsia="Times New Roman" w:hAnsi="Verdana" w:cs="Times New Roman"/>
          <w:color w:val="000000"/>
          <w:sz w:val="18"/>
          <w:szCs w:val="18"/>
          <w:bdr w:val="none" w:sz="0" w:space="0" w:color="auto" w:frame="1"/>
          <w:lang w:eastAsia="en-IN"/>
        </w:rPr>
        <w:t>+</w:t>
      </w:r>
      <w:proofErr w:type="spellStart"/>
      <w:r w:rsidRPr="009D5739">
        <w:rPr>
          <w:rFonts w:ascii="Verdana" w:eastAsia="Times New Roman" w:hAnsi="Verdana" w:cs="Times New Roman"/>
          <w:color w:val="000000"/>
          <w:sz w:val="18"/>
          <w:szCs w:val="18"/>
          <w:bdr w:val="none" w:sz="0" w:space="0" w:color="auto" w:frame="1"/>
          <w:lang w:eastAsia="en-IN"/>
        </w:rPr>
        <w:t>op.data</w:t>
      </w:r>
      <w:proofErr w:type="spellEnd"/>
      <w:r w:rsidRPr="009D5739">
        <w:rPr>
          <w:rFonts w:ascii="Verdana" w:eastAsia="Times New Roman" w:hAnsi="Verdana" w:cs="Times New Roman"/>
          <w:color w:val="000000"/>
          <w:sz w:val="18"/>
          <w:szCs w:val="18"/>
          <w:bdr w:val="none" w:sz="0" w:space="0" w:color="auto" w:frame="1"/>
          <w:lang w:eastAsia="en-IN"/>
        </w:rPr>
        <w:t>);  </w:t>
      </w:r>
    </w:p>
    <w:p w:rsidR="009D5739" w:rsidRPr="009D5739" w:rsidRDefault="009D5739" w:rsidP="009D5739">
      <w:pPr>
        <w:numPr>
          <w:ilvl w:val="0"/>
          <w:numId w:val="1"/>
        </w:numPr>
        <w:shd w:val="clear" w:color="auto" w:fill="FFFFFF"/>
        <w:spacing w:after="0" w:line="285" w:lineRule="atLeast"/>
        <w:ind w:left="0"/>
        <w:rPr>
          <w:rFonts w:ascii="Verdana" w:eastAsia="Times New Roman" w:hAnsi="Verdana" w:cs="Times New Roman"/>
          <w:color w:val="000000"/>
          <w:sz w:val="18"/>
          <w:szCs w:val="18"/>
          <w:lang w:eastAsia="en-IN"/>
        </w:rPr>
      </w:pPr>
      <w:r w:rsidRPr="009D5739">
        <w:rPr>
          <w:rFonts w:ascii="Verdana" w:eastAsia="Times New Roman" w:hAnsi="Verdana" w:cs="Times New Roman"/>
          <w:color w:val="000000"/>
          <w:sz w:val="18"/>
          <w:szCs w:val="18"/>
          <w:bdr w:val="none" w:sz="0" w:space="0" w:color="auto" w:frame="1"/>
          <w:lang w:eastAsia="en-IN"/>
        </w:rPr>
        <w:t>   </w:t>
      </w:r>
      <w:proofErr w:type="spellStart"/>
      <w:r w:rsidRPr="009D5739">
        <w:rPr>
          <w:rFonts w:ascii="Verdana" w:eastAsia="Times New Roman" w:hAnsi="Verdana" w:cs="Times New Roman"/>
          <w:color w:val="000000"/>
          <w:sz w:val="18"/>
          <w:szCs w:val="18"/>
          <w:bdr w:val="none" w:sz="0" w:space="0" w:color="auto" w:frame="1"/>
          <w:lang w:eastAsia="en-IN"/>
        </w:rPr>
        <w:t>op.change</w:t>
      </w:r>
      <w:proofErr w:type="spellEnd"/>
      <w:r w:rsidRPr="009D5739">
        <w:rPr>
          <w:rFonts w:ascii="Verdana" w:eastAsia="Times New Roman" w:hAnsi="Verdana" w:cs="Times New Roman"/>
          <w:color w:val="000000"/>
          <w:sz w:val="18"/>
          <w:szCs w:val="18"/>
          <w:bdr w:val="none" w:sz="0" w:space="0" w:color="auto" w:frame="1"/>
          <w:lang w:eastAsia="en-IN"/>
        </w:rPr>
        <w:t>(</w:t>
      </w:r>
      <w:r w:rsidRPr="009D5739">
        <w:rPr>
          <w:rFonts w:ascii="Verdana" w:eastAsia="Times New Roman" w:hAnsi="Verdana" w:cs="Times New Roman"/>
          <w:color w:val="C00000"/>
          <w:sz w:val="18"/>
          <w:lang w:eastAsia="en-IN"/>
        </w:rPr>
        <w:t>500</w:t>
      </w:r>
      <w:r w:rsidRPr="009D5739">
        <w:rPr>
          <w:rFonts w:ascii="Verdana" w:eastAsia="Times New Roman" w:hAnsi="Verdana" w:cs="Times New Roman"/>
          <w:color w:val="000000"/>
          <w:sz w:val="18"/>
          <w:szCs w:val="18"/>
          <w:bdr w:val="none" w:sz="0" w:space="0" w:color="auto" w:frame="1"/>
          <w:lang w:eastAsia="en-IN"/>
        </w:rPr>
        <w:t>);  </w:t>
      </w:r>
    </w:p>
    <w:p w:rsidR="009D5739" w:rsidRPr="009D5739" w:rsidRDefault="009D5739" w:rsidP="009D5739">
      <w:pPr>
        <w:numPr>
          <w:ilvl w:val="0"/>
          <w:numId w:val="1"/>
        </w:numPr>
        <w:shd w:val="clear" w:color="auto" w:fill="FFFFFF"/>
        <w:spacing w:after="0" w:line="285" w:lineRule="atLeast"/>
        <w:ind w:left="0"/>
        <w:rPr>
          <w:rFonts w:ascii="Verdana" w:eastAsia="Times New Roman" w:hAnsi="Verdana" w:cs="Times New Roman"/>
          <w:color w:val="000000"/>
          <w:sz w:val="18"/>
          <w:szCs w:val="18"/>
          <w:lang w:eastAsia="en-IN"/>
        </w:rPr>
      </w:pPr>
      <w:r w:rsidRPr="009D5739">
        <w:rPr>
          <w:rFonts w:ascii="Verdana" w:eastAsia="Times New Roman" w:hAnsi="Verdana" w:cs="Times New Roman"/>
          <w:color w:val="000000"/>
          <w:sz w:val="18"/>
          <w:szCs w:val="18"/>
          <w:bdr w:val="none" w:sz="0" w:space="0" w:color="auto" w:frame="1"/>
          <w:lang w:eastAsia="en-IN"/>
        </w:rPr>
        <w:t>   </w:t>
      </w:r>
      <w:proofErr w:type="spellStart"/>
      <w:r w:rsidRPr="009D5739">
        <w:rPr>
          <w:rFonts w:ascii="Verdana" w:eastAsia="Times New Roman" w:hAnsi="Verdana" w:cs="Times New Roman"/>
          <w:color w:val="000000"/>
          <w:sz w:val="18"/>
          <w:szCs w:val="18"/>
          <w:bdr w:val="none" w:sz="0" w:space="0" w:color="auto" w:frame="1"/>
          <w:lang w:eastAsia="en-IN"/>
        </w:rPr>
        <w:t>System.out.println</w:t>
      </w:r>
      <w:proofErr w:type="spellEnd"/>
      <w:r w:rsidRPr="009D5739">
        <w:rPr>
          <w:rFonts w:ascii="Verdana" w:eastAsia="Times New Roman" w:hAnsi="Verdana" w:cs="Times New Roman"/>
          <w:color w:val="000000"/>
          <w:sz w:val="18"/>
          <w:szCs w:val="18"/>
          <w:bdr w:val="none" w:sz="0" w:space="0" w:color="auto" w:frame="1"/>
          <w:lang w:eastAsia="en-IN"/>
        </w:rPr>
        <w:t>(</w:t>
      </w:r>
      <w:r w:rsidRPr="009D5739">
        <w:rPr>
          <w:rFonts w:ascii="Verdana" w:eastAsia="Times New Roman" w:hAnsi="Verdana" w:cs="Times New Roman"/>
          <w:color w:val="0000FF"/>
          <w:sz w:val="18"/>
          <w:lang w:eastAsia="en-IN"/>
        </w:rPr>
        <w:t>"after change "</w:t>
      </w:r>
      <w:r w:rsidRPr="009D5739">
        <w:rPr>
          <w:rFonts w:ascii="Verdana" w:eastAsia="Times New Roman" w:hAnsi="Verdana" w:cs="Times New Roman"/>
          <w:color w:val="000000"/>
          <w:sz w:val="18"/>
          <w:szCs w:val="18"/>
          <w:bdr w:val="none" w:sz="0" w:space="0" w:color="auto" w:frame="1"/>
          <w:lang w:eastAsia="en-IN"/>
        </w:rPr>
        <w:t>+</w:t>
      </w:r>
      <w:proofErr w:type="spellStart"/>
      <w:r w:rsidRPr="009D5739">
        <w:rPr>
          <w:rFonts w:ascii="Verdana" w:eastAsia="Times New Roman" w:hAnsi="Verdana" w:cs="Times New Roman"/>
          <w:color w:val="000000"/>
          <w:sz w:val="18"/>
          <w:szCs w:val="18"/>
          <w:bdr w:val="none" w:sz="0" w:space="0" w:color="auto" w:frame="1"/>
          <w:lang w:eastAsia="en-IN"/>
        </w:rPr>
        <w:t>op.data</w:t>
      </w:r>
      <w:proofErr w:type="spellEnd"/>
      <w:r w:rsidRPr="009D5739">
        <w:rPr>
          <w:rFonts w:ascii="Verdana" w:eastAsia="Times New Roman" w:hAnsi="Verdana" w:cs="Times New Roman"/>
          <w:color w:val="000000"/>
          <w:sz w:val="18"/>
          <w:szCs w:val="18"/>
          <w:bdr w:val="none" w:sz="0" w:space="0" w:color="auto" w:frame="1"/>
          <w:lang w:eastAsia="en-IN"/>
        </w:rPr>
        <w:t>);  </w:t>
      </w:r>
    </w:p>
    <w:p w:rsidR="009D5739" w:rsidRPr="009D5739" w:rsidRDefault="009D5739" w:rsidP="009D5739">
      <w:pPr>
        <w:numPr>
          <w:ilvl w:val="0"/>
          <w:numId w:val="1"/>
        </w:numPr>
        <w:shd w:val="clear" w:color="auto" w:fill="FFFFFF"/>
        <w:spacing w:after="0" w:line="285" w:lineRule="atLeast"/>
        <w:ind w:left="0"/>
        <w:rPr>
          <w:rFonts w:ascii="Verdana" w:eastAsia="Times New Roman" w:hAnsi="Verdana" w:cs="Times New Roman"/>
          <w:color w:val="000000"/>
          <w:sz w:val="18"/>
          <w:szCs w:val="18"/>
          <w:lang w:eastAsia="en-IN"/>
        </w:rPr>
      </w:pPr>
      <w:r w:rsidRPr="009D5739">
        <w:rPr>
          <w:rFonts w:ascii="Verdana" w:eastAsia="Times New Roman" w:hAnsi="Verdana" w:cs="Times New Roman"/>
          <w:color w:val="000000"/>
          <w:sz w:val="18"/>
          <w:szCs w:val="18"/>
          <w:bdr w:val="none" w:sz="0" w:space="0" w:color="auto" w:frame="1"/>
          <w:lang w:eastAsia="en-IN"/>
        </w:rPr>
        <w:t>  </w:t>
      </w:r>
    </w:p>
    <w:p w:rsidR="009D5739" w:rsidRPr="009D5739" w:rsidRDefault="009D5739" w:rsidP="009D5739">
      <w:pPr>
        <w:numPr>
          <w:ilvl w:val="0"/>
          <w:numId w:val="1"/>
        </w:numPr>
        <w:shd w:val="clear" w:color="auto" w:fill="FFFFFF"/>
        <w:spacing w:after="0" w:line="285" w:lineRule="atLeast"/>
        <w:ind w:left="0"/>
        <w:rPr>
          <w:rFonts w:ascii="Verdana" w:eastAsia="Times New Roman" w:hAnsi="Verdana" w:cs="Times New Roman"/>
          <w:color w:val="000000"/>
          <w:sz w:val="18"/>
          <w:szCs w:val="18"/>
          <w:lang w:eastAsia="en-IN"/>
        </w:rPr>
      </w:pPr>
      <w:r w:rsidRPr="009D5739">
        <w:rPr>
          <w:rFonts w:ascii="Verdana" w:eastAsia="Times New Roman" w:hAnsi="Verdana" w:cs="Times New Roman"/>
          <w:color w:val="000000"/>
          <w:sz w:val="18"/>
          <w:szCs w:val="18"/>
          <w:bdr w:val="none" w:sz="0" w:space="0" w:color="auto" w:frame="1"/>
          <w:lang w:eastAsia="en-IN"/>
        </w:rPr>
        <w:t> }  </w:t>
      </w:r>
    </w:p>
    <w:p w:rsidR="009D5739" w:rsidRPr="009D5739" w:rsidRDefault="009D5739" w:rsidP="009D5739">
      <w:pPr>
        <w:numPr>
          <w:ilvl w:val="0"/>
          <w:numId w:val="1"/>
        </w:numPr>
        <w:shd w:val="clear" w:color="auto" w:fill="FFFFFF"/>
        <w:spacing w:after="109" w:line="285" w:lineRule="atLeast"/>
        <w:ind w:left="0"/>
        <w:rPr>
          <w:rFonts w:ascii="Verdana" w:eastAsia="Times New Roman" w:hAnsi="Verdana" w:cs="Times New Roman"/>
          <w:color w:val="000000"/>
          <w:sz w:val="18"/>
          <w:szCs w:val="18"/>
          <w:lang w:eastAsia="en-IN"/>
        </w:rPr>
      </w:pPr>
      <w:r w:rsidRPr="009D5739">
        <w:rPr>
          <w:rFonts w:ascii="Verdana" w:eastAsia="Times New Roman" w:hAnsi="Verdana" w:cs="Times New Roman"/>
          <w:color w:val="000000"/>
          <w:sz w:val="18"/>
          <w:szCs w:val="18"/>
          <w:bdr w:val="none" w:sz="0" w:space="0" w:color="auto" w:frame="1"/>
          <w:lang w:eastAsia="en-IN"/>
        </w:rPr>
        <w:t>}  </w:t>
      </w:r>
    </w:p>
    <w:p w:rsidR="009D5739" w:rsidRPr="009D5739" w:rsidRDefault="009D5739" w:rsidP="009D5739">
      <w:pPr>
        <w:shd w:val="clear" w:color="auto" w:fill="FFFFFF"/>
        <w:spacing w:after="0" w:line="240" w:lineRule="auto"/>
        <w:rPr>
          <w:rFonts w:ascii="Verdana" w:eastAsia="Times New Roman" w:hAnsi="Verdana" w:cs="Times New Roman"/>
          <w:color w:val="000000"/>
          <w:sz w:val="18"/>
          <w:szCs w:val="18"/>
          <w:lang w:eastAsia="en-IN"/>
        </w:rPr>
      </w:pPr>
      <w:hyperlink r:id="rId5" w:history="1">
        <w:r w:rsidRPr="009D5739">
          <w:rPr>
            <w:rFonts w:ascii="Tahoma" w:eastAsia="Times New Roman" w:hAnsi="Tahoma" w:cs="Tahoma"/>
            <w:color w:val="FF0000"/>
            <w:sz w:val="23"/>
            <w:lang w:eastAsia="en-IN"/>
          </w:rPr>
          <w:t>download this example</w:t>
        </w:r>
      </w:hyperlink>
    </w:p>
    <w:p w:rsidR="009D5739" w:rsidRPr="009D5739" w:rsidRDefault="009D5739" w:rsidP="009D573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9D5739">
        <w:rPr>
          <w:rFonts w:ascii="Courier New" w:eastAsia="Times New Roman" w:hAnsi="Courier New" w:cs="Courier New"/>
          <w:color w:val="000000"/>
          <w:sz w:val="20"/>
          <w:szCs w:val="20"/>
          <w:lang w:eastAsia="en-IN"/>
        </w:rPr>
        <w:t>Output:before</w:t>
      </w:r>
      <w:proofErr w:type="spellEnd"/>
      <w:r w:rsidRPr="009D5739">
        <w:rPr>
          <w:rFonts w:ascii="Courier New" w:eastAsia="Times New Roman" w:hAnsi="Courier New" w:cs="Courier New"/>
          <w:color w:val="000000"/>
          <w:sz w:val="20"/>
          <w:szCs w:val="20"/>
          <w:lang w:eastAsia="en-IN"/>
        </w:rPr>
        <w:t xml:space="preserve"> change 50</w:t>
      </w:r>
    </w:p>
    <w:p w:rsidR="009D5739" w:rsidRPr="009D5739" w:rsidRDefault="009D5739" w:rsidP="009D573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D5739">
        <w:rPr>
          <w:rFonts w:ascii="Courier New" w:eastAsia="Times New Roman" w:hAnsi="Courier New" w:cs="Courier New"/>
          <w:color w:val="000000"/>
          <w:sz w:val="20"/>
          <w:szCs w:val="20"/>
          <w:lang w:eastAsia="en-IN"/>
        </w:rPr>
        <w:t xml:space="preserve">       after change 50</w:t>
      </w:r>
      <w:r w:rsidRPr="009D5739">
        <w:rPr>
          <w:rFonts w:ascii="Courier New" w:eastAsia="Times New Roman" w:hAnsi="Courier New" w:cs="Courier New"/>
          <w:color w:val="000000"/>
          <w:sz w:val="20"/>
          <w:szCs w:val="20"/>
          <w:lang w:eastAsia="en-IN"/>
        </w:rPr>
        <w:tab/>
      </w:r>
      <w:r w:rsidRPr="009D5739">
        <w:rPr>
          <w:rFonts w:ascii="Courier New" w:eastAsia="Times New Roman" w:hAnsi="Courier New" w:cs="Courier New"/>
          <w:color w:val="000000"/>
          <w:sz w:val="20"/>
          <w:szCs w:val="20"/>
          <w:lang w:eastAsia="en-IN"/>
        </w:rPr>
        <w:tab/>
      </w:r>
      <w:r w:rsidRPr="009D5739">
        <w:rPr>
          <w:rFonts w:ascii="Courier New" w:eastAsia="Times New Roman" w:hAnsi="Courier New" w:cs="Courier New"/>
          <w:color w:val="000000"/>
          <w:sz w:val="20"/>
          <w:szCs w:val="20"/>
          <w:lang w:eastAsia="en-IN"/>
        </w:rPr>
        <w:tab/>
      </w:r>
      <w:r w:rsidRPr="009D5739">
        <w:rPr>
          <w:rFonts w:ascii="Courier New" w:eastAsia="Times New Roman" w:hAnsi="Courier New" w:cs="Courier New"/>
          <w:color w:val="000000"/>
          <w:sz w:val="20"/>
          <w:szCs w:val="20"/>
          <w:lang w:eastAsia="en-IN"/>
        </w:rPr>
        <w:tab/>
      </w:r>
    </w:p>
    <w:p w:rsidR="009D5739" w:rsidRPr="009D5739" w:rsidRDefault="009D5739" w:rsidP="009D5739">
      <w:pPr>
        <w:spacing w:after="0" w:line="240" w:lineRule="auto"/>
        <w:rPr>
          <w:rFonts w:ascii="Times New Roman" w:eastAsia="Times New Roman" w:hAnsi="Times New Roman" w:cs="Times New Roman"/>
          <w:sz w:val="24"/>
          <w:szCs w:val="24"/>
          <w:lang w:eastAsia="en-IN"/>
        </w:rPr>
      </w:pPr>
      <w:r w:rsidRPr="009D5739">
        <w:rPr>
          <w:rFonts w:ascii="Times New Roman" w:eastAsia="Times New Roman" w:hAnsi="Times New Roman" w:cs="Times New Roman"/>
          <w:sz w:val="24"/>
          <w:szCs w:val="24"/>
          <w:lang w:eastAsia="en-IN"/>
        </w:rPr>
        <w:pict>
          <v:rect id="_x0000_i1025" style="width:0;height:.7pt" o:hralign="center" o:hrstd="t" o:hrnoshade="t" o:hr="t" fillcolor="#d4d4d4" stroked="f"/>
        </w:pict>
      </w:r>
    </w:p>
    <w:p w:rsidR="009D5739" w:rsidRPr="009D5739" w:rsidRDefault="009D5739" w:rsidP="009D5739">
      <w:pPr>
        <w:shd w:val="clear" w:color="auto" w:fill="FFFFFF"/>
        <w:spacing w:before="100" w:beforeAutospacing="1" w:after="100" w:afterAutospacing="1" w:line="240" w:lineRule="auto"/>
        <w:outlineLvl w:val="2"/>
        <w:rPr>
          <w:ins w:id="0" w:author="Unknown"/>
          <w:rFonts w:ascii="Tahoma" w:eastAsia="Times New Roman" w:hAnsi="Tahoma" w:cs="Tahoma"/>
          <w:color w:val="610B4B"/>
          <w:sz w:val="30"/>
          <w:szCs w:val="30"/>
          <w:lang w:eastAsia="en-IN"/>
        </w:rPr>
      </w:pPr>
      <w:ins w:id="1" w:author="Unknown">
        <w:r w:rsidRPr="009D5739">
          <w:rPr>
            <w:rFonts w:ascii="Tahoma" w:eastAsia="Times New Roman" w:hAnsi="Tahoma" w:cs="Tahoma"/>
            <w:color w:val="610B4B"/>
            <w:sz w:val="30"/>
            <w:szCs w:val="30"/>
            <w:lang w:eastAsia="en-IN"/>
          </w:rPr>
          <w:t>Another Example of call by value in java</w:t>
        </w:r>
      </w:ins>
    </w:p>
    <w:p w:rsidR="009D5739" w:rsidRPr="009D5739" w:rsidRDefault="009D5739" w:rsidP="009D5739">
      <w:pPr>
        <w:shd w:val="clear" w:color="auto" w:fill="FFFFFF"/>
        <w:spacing w:before="100" w:beforeAutospacing="1" w:after="100" w:afterAutospacing="1" w:line="240" w:lineRule="auto"/>
        <w:rPr>
          <w:ins w:id="2" w:author="Unknown"/>
          <w:rFonts w:ascii="Verdana" w:eastAsia="Times New Roman" w:hAnsi="Verdana" w:cs="Times New Roman"/>
          <w:color w:val="000000"/>
          <w:sz w:val="18"/>
          <w:szCs w:val="18"/>
          <w:lang w:eastAsia="en-IN"/>
        </w:rPr>
      </w:pPr>
      <w:ins w:id="3" w:author="Unknown">
        <w:r w:rsidRPr="009D5739">
          <w:rPr>
            <w:rFonts w:ascii="Verdana" w:eastAsia="Times New Roman" w:hAnsi="Verdana" w:cs="Times New Roman"/>
            <w:color w:val="000000"/>
            <w:sz w:val="18"/>
            <w:szCs w:val="18"/>
            <w:lang w:eastAsia="en-IN"/>
          </w:rPr>
          <w:t>In case of call by reference original value is changed if we made changes in the called method. If we pass object in place of any primitive value, original value will be changed. In this example we are passing object as a value. Let's take a simple example:</w:t>
        </w:r>
      </w:ins>
    </w:p>
    <w:p w:rsidR="009D5739" w:rsidRPr="009D5739" w:rsidRDefault="009D5739" w:rsidP="009D5739">
      <w:pPr>
        <w:numPr>
          <w:ilvl w:val="0"/>
          <w:numId w:val="2"/>
        </w:numPr>
        <w:shd w:val="clear" w:color="auto" w:fill="FFFFFF"/>
        <w:spacing w:after="0" w:line="285" w:lineRule="atLeast"/>
        <w:ind w:left="0"/>
        <w:rPr>
          <w:ins w:id="4" w:author="Unknown"/>
          <w:rFonts w:ascii="Verdana" w:eastAsia="Times New Roman" w:hAnsi="Verdana" w:cs="Times New Roman"/>
          <w:color w:val="000000"/>
          <w:sz w:val="18"/>
          <w:szCs w:val="18"/>
          <w:lang w:eastAsia="en-IN"/>
        </w:rPr>
      </w:pPr>
      <w:ins w:id="5" w:author="Unknown">
        <w:r w:rsidRPr="009D5739">
          <w:rPr>
            <w:rFonts w:ascii="Verdana" w:eastAsia="Times New Roman" w:hAnsi="Verdana" w:cs="Times New Roman"/>
            <w:b/>
            <w:bCs/>
            <w:color w:val="006699"/>
            <w:sz w:val="18"/>
            <w:lang w:eastAsia="en-IN"/>
          </w:rPr>
          <w:t>class</w:t>
        </w:r>
        <w:r w:rsidRPr="009D5739">
          <w:rPr>
            <w:rFonts w:ascii="Verdana" w:eastAsia="Times New Roman" w:hAnsi="Verdana" w:cs="Times New Roman"/>
            <w:color w:val="000000"/>
            <w:sz w:val="18"/>
            <w:szCs w:val="18"/>
            <w:bdr w:val="none" w:sz="0" w:space="0" w:color="auto" w:frame="1"/>
            <w:lang w:eastAsia="en-IN"/>
          </w:rPr>
          <w:t> Operation2{  </w:t>
        </w:r>
      </w:ins>
    </w:p>
    <w:p w:rsidR="009D5739" w:rsidRPr="009D5739" w:rsidRDefault="009D5739" w:rsidP="009D5739">
      <w:pPr>
        <w:numPr>
          <w:ilvl w:val="0"/>
          <w:numId w:val="2"/>
        </w:numPr>
        <w:shd w:val="clear" w:color="auto" w:fill="FFFFFF"/>
        <w:spacing w:after="0" w:line="285" w:lineRule="atLeast"/>
        <w:ind w:left="0"/>
        <w:rPr>
          <w:ins w:id="6" w:author="Unknown"/>
          <w:rFonts w:ascii="Verdana" w:eastAsia="Times New Roman" w:hAnsi="Verdana" w:cs="Times New Roman"/>
          <w:color w:val="000000"/>
          <w:sz w:val="18"/>
          <w:szCs w:val="18"/>
          <w:lang w:eastAsia="en-IN"/>
        </w:rPr>
      </w:pPr>
      <w:ins w:id="7" w:author="Unknown">
        <w:r w:rsidRPr="009D5739">
          <w:rPr>
            <w:rFonts w:ascii="Verdana" w:eastAsia="Times New Roman" w:hAnsi="Verdana" w:cs="Times New Roman"/>
            <w:color w:val="000000"/>
            <w:sz w:val="18"/>
            <w:szCs w:val="18"/>
            <w:bdr w:val="none" w:sz="0" w:space="0" w:color="auto" w:frame="1"/>
            <w:lang w:eastAsia="en-IN"/>
          </w:rPr>
          <w:t> </w:t>
        </w:r>
        <w:proofErr w:type="spellStart"/>
        <w:r w:rsidRPr="009D5739">
          <w:rPr>
            <w:rFonts w:ascii="Verdana" w:eastAsia="Times New Roman" w:hAnsi="Verdana" w:cs="Times New Roman"/>
            <w:b/>
            <w:bCs/>
            <w:color w:val="006699"/>
            <w:sz w:val="18"/>
            <w:lang w:eastAsia="en-IN"/>
          </w:rPr>
          <w:t>int</w:t>
        </w:r>
        <w:proofErr w:type="spellEnd"/>
        <w:r w:rsidRPr="009D5739">
          <w:rPr>
            <w:rFonts w:ascii="Verdana" w:eastAsia="Times New Roman" w:hAnsi="Verdana" w:cs="Times New Roman"/>
            <w:color w:val="000000"/>
            <w:sz w:val="18"/>
            <w:szCs w:val="18"/>
            <w:bdr w:val="none" w:sz="0" w:space="0" w:color="auto" w:frame="1"/>
            <w:lang w:eastAsia="en-IN"/>
          </w:rPr>
          <w:t> data=</w:t>
        </w:r>
        <w:r w:rsidRPr="009D5739">
          <w:rPr>
            <w:rFonts w:ascii="Verdana" w:eastAsia="Times New Roman" w:hAnsi="Verdana" w:cs="Times New Roman"/>
            <w:color w:val="C00000"/>
            <w:sz w:val="18"/>
            <w:lang w:eastAsia="en-IN"/>
          </w:rPr>
          <w:t>50</w:t>
        </w:r>
        <w:r w:rsidRPr="009D5739">
          <w:rPr>
            <w:rFonts w:ascii="Verdana" w:eastAsia="Times New Roman" w:hAnsi="Verdana" w:cs="Times New Roman"/>
            <w:color w:val="000000"/>
            <w:sz w:val="18"/>
            <w:szCs w:val="18"/>
            <w:bdr w:val="none" w:sz="0" w:space="0" w:color="auto" w:frame="1"/>
            <w:lang w:eastAsia="en-IN"/>
          </w:rPr>
          <w:t>;  </w:t>
        </w:r>
      </w:ins>
    </w:p>
    <w:p w:rsidR="009D5739" w:rsidRPr="009D5739" w:rsidRDefault="009D5739" w:rsidP="009D5739">
      <w:pPr>
        <w:numPr>
          <w:ilvl w:val="0"/>
          <w:numId w:val="2"/>
        </w:numPr>
        <w:shd w:val="clear" w:color="auto" w:fill="FFFFFF"/>
        <w:spacing w:after="0" w:line="285" w:lineRule="atLeast"/>
        <w:ind w:left="0"/>
        <w:rPr>
          <w:ins w:id="8" w:author="Unknown"/>
          <w:rFonts w:ascii="Verdana" w:eastAsia="Times New Roman" w:hAnsi="Verdana" w:cs="Times New Roman"/>
          <w:color w:val="000000"/>
          <w:sz w:val="18"/>
          <w:szCs w:val="18"/>
          <w:lang w:eastAsia="en-IN"/>
        </w:rPr>
      </w:pPr>
      <w:ins w:id="9" w:author="Unknown">
        <w:r w:rsidRPr="009D5739">
          <w:rPr>
            <w:rFonts w:ascii="Verdana" w:eastAsia="Times New Roman" w:hAnsi="Verdana" w:cs="Times New Roman"/>
            <w:color w:val="000000"/>
            <w:sz w:val="18"/>
            <w:szCs w:val="18"/>
            <w:bdr w:val="none" w:sz="0" w:space="0" w:color="auto" w:frame="1"/>
            <w:lang w:eastAsia="en-IN"/>
          </w:rPr>
          <w:t>  </w:t>
        </w:r>
      </w:ins>
    </w:p>
    <w:p w:rsidR="009D5739" w:rsidRPr="009D5739" w:rsidRDefault="009D5739" w:rsidP="009D5739">
      <w:pPr>
        <w:numPr>
          <w:ilvl w:val="0"/>
          <w:numId w:val="2"/>
        </w:numPr>
        <w:shd w:val="clear" w:color="auto" w:fill="FFFFFF"/>
        <w:spacing w:after="0" w:line="285" w:lineRule="atLeast"/>
        <w:ind w:left="0"/>
        <w:rPr>
          <w:ins w:id="10" w:author="Unknown"/>
          <w:rFonts w:ascii="Verdana" w:eastAsia="Times New Roman" w:hAnsi="Verdana" w:cs="Times New Roman"/>
          <w:color w:val="000000"/>
          <w:sz w:val="18"/>
          <w:szCs w:val="18"/>
          <w:lang w:eastAsia="en-IN"/>
        </w:rPr>
      </w:pPr>
      <w:ins w:id="11" w:author="Unknown">
        <w:r w:rsidRPr="009D5739">
          <w:rPr>
            <w:rFonts w:ascii="Verdana" w:eastAsia="Times New Roman" w:hAnsi="Verdana" w:cs="Times New Roman"/>
            <w:color w:val="000000"/>
            <w:sz w:val="18"/>
            <w:szCs w:val="18"/>
            <w:bdr w:val="none" w:sz="0" w:space="0" w:color="auto" w:frame="1"/>
            <w:lang w:eastAsia="en-IN"/>
          </w:rPr>
          <w:t> </w:t>
        </w:r>
        <w:r w:rsidRPr="009D5739">
          <w:rPr>
            <w:rFonts w:ascii="Verdana" w:eastAsia="Times New Roman" w:hAnsi="Verdana" w:cs="Times New Roman"/>
            <w:b/>
            <w:bCs/>
            <w:color w:val="006699"/>
            <w:sz w:val="18"/>
            <w:lang w:eastAsia="en-IN"/>
          </w:rPr>
          <w:t>void</w:t>
        </w:r>
        <w:r w:rsidRPr="009D5739">
          <w:rPr>
            <w:rFonts w:ascii="Verdana" w:eastAsia="Times New Roman" w:hAnsi="Verdana" w:cs="Times New Roman"/>
            <w:color w:val="000000"/>
            <w:sz w:val="18"/>
            <w:szCs w:val="18"/>
            <w:bdr w:val="none" w:sz="0" w:space="0" w:color="auto" w:frame="1"/>
            <w:lang w:eastAsia="en-IN"/>
          </w:rPr>
          <w:t> change(Operation2 op){  </w:t>
        </w:r>
      </w:ins>
    </w:p>
    <w:p w:rsidR="009D5739" w:rsidRPr="009D5739" w:rsidRDefault="009D5739" w:rsidP="009D5739">
      <w:pPr>
        <w:numPr>
          <w:ilvl w:val="0"/>
          <w:numId w:val="2"/>
        </w:numPr>
        <w:shd w:val="clear" w:color="auto" w:fill="FFFFFF"/>
        <w:spacing w:after="0" w:line="285" w:lineRule="atLeast"/>
        <w:ind w:left="0"/>
        <w:rPr>
          <w:ins w:id="12" w:author="Unknown"/>
          <w:rFonts w:ascii="Verdana" w:eastAsia="Times New Roman" w:hAnsi="Verdana" w:cs="Times New Roman"/>
          <w:color w:val="000000"/>
          <w:sz w:val="18"/>
          <w:szCs w:val="18"/>
          <w:lang w:eastAsia="en-IN"/>
        </w:rPr>
      </w:pPr>
      <w:ins w:id="13" w:author="Unknown">
        <w:r w:rsidRPr="009D5739">
          <w:rPr>
            <w:rFonts w:ascii="Verdana" w:eastAsia="Times New Roman" w:hAnsi="Verdana" w:cs="Times New Roman"/>
            <w:color w:val="000000"/>
            <w:sz w:val="18"/>
            <w:szCs w:val="18"/>
            <w:bdr w:val="none" w:sz="0" w:space="0" w:color="auto" w:frame="1"/>
            <w:lang w:eastAsia="en-IN"/>
          </w:rPr>
          <w:t> op.data=op.data+</w:t>
        </w:r>
        <w:r w:rsidRPr="009D5739">
          <w:rPr>
            <w:rFonts w:ascii="Verdana" w:eastAsia="Times New Roman" w:hAnsi="Verdana" w:cs="Times New Roman"/>
            <w:color w:val="C00000"/>
            <w:sz w:val="18"/>
            <w:lang w:eastAsia="en-IN"/>
          </w:rPr>
          <w:t>100</w:t>
        </w:r>
        <w:r w:rsidRPr="009D5739">
          <w:rPr>
            <w:rFonts w:ascii="Verdana" w:eastAsia="Times New Roman" w:hAnsi="Verdana" w:cs="Times New Roman"/>
            <w:color w:val="000000"/>
            <w:sz w:val="18"/>
            <w:szCs w:val="18"/>
            <w:bdr w:val="none" w:sz="0" w:space="0" w:color="auto" w:frame="1"/>
            <w:lang w:eastAsia="en-IN"/>
          </w:rPr>
          <w:t>;</w:t>
        </w:r>
        <w:r w:rsidRPr="009D5739">
          <w:rPr>
            <w:rFonts w:ascii="Verdana" w:eastAsia="Times New Roman" w:hAnsi="Verdana" w:cs="Times New Roman"/>
            <w:color w:val="008200"/>
            <w:sz w:val="18"/>
            <w:lang w:eastAsia="en-IN"/>
          </w:rPr>
          <w:t>//changes will be in the instance variable</w:t>
        </w:r>
        <w:r w:rsidRPr="009D5739">
          <w:rPr>
            <w:rFonts w:ascii="Verdana" w:eastAsia="Times New Roman" w:hAnsi="Verdana" w:cs="Times New Roman"/>
            <w:color w:val="000000"/>
            <w:sz w:val="18"/>
            <w:szCs w:val="18"/>
            <w:bdr w:val="none" w:sz="0" w:space="0" w:color="auto" w:frame="1"/>
            <w:lang w:eastAsia="en-IN"/>
          </w:rPr>
          <w:t>  </w:t>
        </w:r>
      </w:ins>
    </w:p>
    <w:p w:rsidR="009D5739" w:rsidRPr="009D5739" w:rsidRDefault="009D5739" w:rsidP="009D5739">
      <w:pPr>
        <w:numPr>
          <w:ilvl w:val="0"/>
          <w:numId w:val="2"/>
        </w:numPr>
        <w:shd w:val="clear" w:color="auto" w:fill="FFFFFF"/>
        <w:spacing w:after="0" w:line="285" w:lineRule="atLeast"/>
        <w:ind w:left="0"/>
        <w:rPr>
          <w:ins w:id="14" w:author="Unknown"/>
          <w:rFonts w:ascii="Verdana" w:eastAsia="Times New Roman" w:hAnsi="Verdana" w:cs="Times New Roman"/>
          <w:color w:val="000000"/>
          <w:sz w:val="18"/>
          <w:szCs w:val="18"/>
          <w:lang w:eastAsia="en-IN"/>
        </w:rPr>
      </w:pPr>
      <w:ins w:id="15" w:author="Unknown">
        <w:r w:rsidRPr="009D5739">
          <w:rPr>
            <w:rFonts w:ascii="Verdana" w:eastAsia="Times New Roman" w:hAnsi="Verdana" w:cs="Times New Roman"/>
            <w:color w:val="000000"/>
            <w:sz w:val="18"/>
            <w:szCs w:val="18"/>
            <w:bdr w:val="none" w:sz="0" w:space="0" w:color="auto" w:frame="1"/>
            <w:lang w:eastAsia="en-IN"/>
          </w:rPr>
          <w:t> }  </w:t>
        </w:r>
      </w:ins>
    </w:p>
    <w:p w:rsidR="009D5739" w:rsidRPr="009D5739" w:rsidRDefault="009D5739" w:rsidP="009D5739">
      <w:pPr>
        <w:numPr>
          <w:ilvl w:val="0"/>
          <w:numId w:val="2"/>
        </w:numPr>
        <w:shd w:val="clear" w:color="auto" w:fill="FFFFFF"/>
        <w:spacing w:after="0" w:line="285" w:lineRule="atLeast"/>
        <w:ind w:left="0"/>
        <w:rPr>
          <w:ins w:id="16" w:author="Unknown"/>
          <w:rFonts w:ascii="Verdana" w:eastAsia="Times New Roman" w:hAnsi="Verdana" w:cs="Times New Roman"/>
          <w:color w:val="000000"/>
          <w:sz w:val="18"/>
          <w:szCs w:val="18"/>
          <w:lang w:eastAsia="en-IN"/>
        </w:rPr>
      </w:pPr>
      <w:ins w:id="17" w:author="Unknown">
        <w:r w:rsidRPr="009D5739">
          <w:rPr>
            <w:rFonts w:ascii="Verdana" w:eastAsia="Times New Roman" w:hAnsi="Verdana" w:cs="Times New Roman"/>
            <w:color w:val="000000"/>
            <w:sz w:val="18"/>
            <w:szCs w:val="18"/>
            <w:bdr w:val="none" w:sz="0" w:space="0" w:color="auto" w:frame="1"/>
            <w:lang w:eastAsia="en-IN"/>
          </w:rPr>
          <w:t>     </w:t>
        </w:r>
      </w:ins>
    </w:p>
    <w:p w:rsidR="009D5739" w:rsidRPr="009D5739" w:rsidRDefault="009D5739" w:rsidP="009D5739">
      <w:pPr>
        <w:numPr>
          <w:ilvl w:val="0"/>
          <w:numId w:val="2"/>
        </w:numPr>
        <w:shd w:val="clear" w:color="auto" w:fill="FFFFFF"/>
        <w:spacing w:after="0" w:line="285" w:lineRule="atLeast"/>
        <w:ind w:left="0"/>
        <w:rPr>
          <w:ins w:id="18" w:author="Unknown"/>
          <w:rFonts w:ascii="Verdana" w:eastAsia="Times New Roman" w:hAnsi="Verdana" w:cs="Times New Roman"/>
          <w:color w:val="000000"/>
          <w:sz w:val="18"/>
          <w:szCs w:val="18"/>
          <w:lang w:eastAsia="en-IN"/>
        </w:rPr>
      </w:pPr>
      <w:ins w:id="19" w:author="Unknown">
        <w:r w:rsidRPr="009D5739">
          <w:rPr>
            <w:rFonts w:ascii="Verdana" w:eastAsia="Times New Roman" w:hAnsi="Verdana" w:cs="Times New Roman"/>
            <w:color w:val="000000"/>
            <w:sz w:val="18"/>
            <w:szCs w:val="18"/>
            <w:bdr w:val="none" w:sz="0" w:space="0" w:color="auto" w:frame="1"/>
            <w:lang w:eastAsia="en-IN"/>
          </w:rPr>
          <w:t>    </w:t>
        </w:r>
      </w:ins>
    </w:p>
    <w:p w:rsidR="009D5739" w:rsidRPr="009D5739" w:rsidRDefault="009D5739" w:rsidP="009D5739">
      <w:pPr>
        <w:numPr>
          <w:ilvl w:val="0"/>
          <w:numId w:val="2"/>
        </w:numPr>
        <w:shd w:val="clear" w:color="auto" w:fill="FFFFFF"/>
        <w:spacing w:after="0" w:line="285" w:lineRule="atLeast"/>
        <w:ind w:left="0"/>
        <w:rPr>
          <w:ins w:id="20" w:author="Unknown"/>
          <w:rFonts w:ascii="Verdana" w:eastAsia="Times New Roman" w:hAnsi="Verdana" w:cs="Times New Roman"/>
          <w:color w:val="000000"/>
          <w:sz w:val="18"/>
          <w:szCs w:val="18"/>
          <w:lang w:eastAsia="en-IN"/>
        </w:rPr>
      </w:pPr>
      <w:ins w:id="21" w:author="Unknown">
        <w:r w:rsidRPr="009D5739">
          <w:rPr>
            <w:rFonts w:ascii="Verdana" w:eastAsia="Times New Roman" w:hAnsi="Verdana" w:cs="Times New Roman"/>
            <w:color w:val="000000"/>
            <w:sz w:val="18"/>
            <w:szCs w:val="18"/>
            <w:bdr w:val="none" w:sz="0" w:space="0" w:color="auto" w:frame="1"/>
            <w:lang w:eastAsia="en-IN"/>
          </w:rPr>
          <w:t> </w:t>
        </w:r>
        <w:r w:rsidRPr="009D5739">
          <w:rPr>
            <w:rFonts w:ascii="Verdana" w:eastAsia="Times New Roman" w:hAnsi="Verdana" w:cs="Times New Roman"/>
            <w:b/>
            <w:bCs/>
            <w:color w:val="006699"/>
            <w:sz w:val="18"/>
            <w:lang w:eastAsia="en-IN"/>
          </w:rPr>
          <w:t>public</w:t>
        </w:r>
        <w:r w:rsidRPr="009D5739">
          <w:rPr>
            <w:rFonts w:ascii="Verdana" w:eastAsia="Times New Roman" w:hAnsi="Verdana" w:cs="Times New Roman"/>
            <w:color w:val="000000"/>
            <w:sz w:val="18"/>
            <w:szCs w:val="18"/>
            <w:bdr w:val="none" w:sz="0" w:space="0" w:color="auto" w:frame="1"/>
            <w:lang w:eastAsia="en-IN"/>
          </w:rPr>
          <w:t> </w:t>
        </w:r>
        <w:r w:rsidRPr="009D5739">
          <w:rPr>
            <w:rFonts w:ascii="Verdana" w:eastAsia="Times New Roman" w:hAnsi="Verdana" w:cs="Times New Roman"/>
            <w:b/>
            <w:bCs/>
            <w:color w:val="006699"/>
            <w:sz w:val="18"/>
            <w:lang w:eastAsia="en-IN"/>
          </w:rPr>
          <w:t>static</w:t>
        </w:r>
        <w:r w:rsidRPr="009D5739">
          <w:rPr>
            <w:rFonts w:ascii="Verdana" w:eastAsia="Times New Roman" w:hAnsi="Verdana" w:cs="Times New Roman"/>
            <w:color w:val="000000"/>
            <w:sz w:val="18"/>
            <w:szCs w:val="18"/>
            <w:bdr w:val="none" w:sz="0" w:space="0" w:color="auto" w:frame="1"/>
            <w:lang w:eastAsia="en-IN"/>
          </w:rPr>
          <w:t> </w:t>
        </w:r>
        <w:r w:rsidRPr="009D5739">
          <w:rPr>
            <w:rFonts w:ascii="Verdana" w:eastAsia="Times New Roman" w:hAnsi="Verdana" w:cs="Times New Roman"/>
            <w:b/>
            <w:bCs/>
            <w:color w:val="006699"/>
            <w:sz w:val="18"/>
            <w:lang w:eastAsia="en-IN"/>
          </w:rPr>
          <w:t>void</w:t>
        </w:r>
        <w:r w:rsidRPr="009D5739">
          <w:rPr>
            <w:rFonts w:ascii="Verdana" w:eastAsia="Times New Roman" w:hAnsi="Verdana" w:cs="Times New Roman"/>
            <w:color w:val="000000"/>
            <w:sz w:val="18"/>
            <w:szCs w:val="18"/>
            <w:bdr w:val="none" w:sz="0" w:space="0" w:color="auto" w:frame="1"/>
            <w:lang w:eastAsia="en-IN"/>
          </w:rPr>
          <w:t> main(String </w:t>
        </w:r>
        <w:proofErr w:type="spellStart"/>
        <w:r w:rsidRPr="009D5739">
          <w:rPr>
            <w:rFonts w:ascii="Verdana" w:eastAsia="Times New Roman" w:hAnsi="Verdana" w:cs="Times New Roman"/>
            <w:color w:val="000000"/>
            <w:sz w:val="18"/>
            <w:szCs w:val="18"/>
            <w:bdr w:val="none" w:sz="0" w:space="0" w:color="auto" w:frame="1"/>
            <w:lang w:eastAsia="en-IN"/>
          </w:rPr>
          <w:t>args</w:t>
        </w:r>
        <w:proofErr w:type="spellEnd"/>
        <w:r w:rsidRPr="009D5739">
          <w:rPr>
            <w:rFonts w:ascii="Verdana" w:eastAsia="Times New Roman" w:hAnsi="Verdana" w:cs="Times New Roman"/>
            <w:color w:val="000000"/>
            <w:sz w:val="18"/>
            <w:szCs w:val="18"/>
            <w:bdr w:val="none" w:sz="0" w:space="0" w:color="auto" w:frame="1"/>
            <w:lang w:eastAsia="en-IN"/>
          </w:rPr>
          <w:t>[]){  </w:t>
        </w:r>
      </w:ins>
    </w:p>
    <w:p w:rsidR="009D5739" w:rsidRPr="009D5739" w:rsidRDefault="009D5739" w:rsidP="009D5739">
      <w:pPr>
        <w:numPr>
          <w:ilvl w:val="0"/>
          <w:numId w:val="2"/>
        </w:numPr>
        <w:shd w:val="clear" w:color="auto" w:fill="FFFFFF"/>
        <w:spacing w:after="0" w:line="285" w:lineRule="atLeast"/>
        <w:ind w:left="0"/>
        <w:rPr>
          <w:ins w:id="22" w:author="Unknown"/>
          <w:rFonts w:ascii="Verdana" w:eastAsia="Times New Roman" w:hAnsi="Verdana" w:cs="Times New Roman"/>
          <w:color w:val="000000"/>
          <w:sz w:val="18"/>
          <w:szCs w:val="18"/>
          <w:lang w:eastAsia="en-IN"/>
        </w:rPr>
      </w:pPr>
      <w:ins w:id="23" w:author="Unknown">
        <w:r w:rsidRPr="009D5739">
          <w:rPr>
            <w:rFonts w:ascii="Verdana" w:eastAsia="Times New Roman" w:hAnsi="Verdana" w:cs="Times New Roman"/>
            <w:color w:val="000000"/>
            <w:sz w:val="18"/>
            <w:szCs w:val="18"/>
            <w:bdr w:val="none" w:sz="0" w:space="0" w:color="auto" w:frame="1"/>
            <w:lang w:eastAsia="en-IN"/>
          </w:rPr>
          <w:t>   Operation2 op=</w:t>
        </w:r>
        <w:r w:rsidRPr="009D5739">
          <w:rPr>
            <w:rFonts w:ascii="Verdana" w:eastAsia="Times New Roman" w:hAnsi="Verdana" w:cs="Times New Roman"/>
            <w:b/>
            <w:bCs/>
            <w:color w:val="006699"/>
            <w:sz w:val="18"/>
            <w:lang w:eastAsia="en-IN"/>
          </w:rPr>
          <w:t>new</w:t>
        </w:r>
        <w:r w:rsidRPr="009D5739">
          <w:rPr>
            <w:rFonts w:ascii="Verdana" w:eastAsia="Times New Roman" w:hAnsi="Verdana" w:cs="Times New Roman"/>
            <w:color w:val="000000"/>
            <w:sz w:val="18"/>
            <w:szCs w:val="18"/>
            <w:bdr w:val="none" w:sz="0" w:space="0" w:color="auto" w:frame="1"/>
            <w:lang w:eastAsia="en-IN"/>
          </w:rPr>
          <w:t> Operation2();  </w:t>
        </w:r>
      </w:ins>
    </w:p>
    <w:p w:rsidR="009D5739" w:rsidRPr="009D5739" w:rsidRDefault="009D5739" w:rsidP="009D5739">
      <w:pPr>
        <w:numPr>
          <w:ilvl w:val="0"/>
          <w:numId w:val="2"/>
        </w:numPr>
        <w:shd w:val="clear" w:color="auto" w:fill="FFFFFF"/>
        <w:spacing w:after="0" w:line="285" w:lineRule="atLeast"/>
        <w:ind w:left="0"/>
        <w:rPr>
          <w:ins w:id="24" w:author="Unknown"/>
          <w:rFonts w:ascii="Verdana" w:eastAsia="Times New Roman" w:hAnsi="Verdana" w:cs="Times New Roman"/>
          <w:color w:val="000000"/>
          <w:sz w:val="18"/>
          <w:szCs w:val="18"/>
          <w:lang w:eastAsia="en-IN"/>
        </w:rPr>
      </w:pPr>
      <w:ins w:id="25" w:author="Unknown">
        <w:r w:rsidRPr="009D5739">
          <w:rPr>
            <w:rFonts w:ascii="Verdana" w:eastAsia="Times New Roman" w:hAnsi="Verdana" w:cs="Times New Roman"/>
            <w:color w:val="000000"/>
            <w:sz w:val="18"/>
            <w:szCs w:val="18"/>
            <w:bdr w:val="none" w:sz="0" w:space="0" w:color="auto" w:frame="1"/>
            <w:lang w:eastAsia="en-IN"/>
          </w:rPr>
          <w:t>  </w:t>
        </w:r>
      </w:ins>
    </w:p>
    <w:p w:rsidR="009D5739" w:rsidRPr="009D5739" w:rsidRDefault="009D5739" w:rsidP="009D5739">
      <w:pPr>
        <w:numPr>
          <w:ilvl w:val="0"/>
          <w:numId w:val="2"/>
        </w:numPr>
        <w:shd w:val="clear" w:color="auto" w:fill="FFFFFF"/>
        <w:spacing w:after="0" w:line="285" w:lineRule="atLeast"/>
        <w:ind w:left="0"/>
        <w:rPr>
          <w:ins w:id="26" w:author="Unknown"/>
          <w:rFonts w:ascii="Verdana" w:eastAsia="Times New Roman" w:hAnsi="Verdana" w:cs="Times New Roman"/>
          <w:color w:val="000000"/>
          <w:sz w:val="18"/>
          <w:szCs w:val="18"/>
          <w:lang w:eastAsia="en-IN"/>
        </w:rPr>
      </w:pPr>
      <w:ins w:id="27" w:author="Unknown">
        <w:r w:rsidRPr="009D5739">
          <w:rPr>
            <w:rFonts w:ascii="Verdana" w:eastAsia="Times New Roman" w:hAnsi="Verdana" w:cs="Times New Roman"/>
            <w:color w:val="000000"/>
            <w:sz w:val="18"/>
            <w:szCs w:val="18"/>
            <w:bdr w:val="none" w:sz="0" w:space="0" w:color="auto" w:frame="1"/>
            <w:lang w:eastAsia="en-IN"/>
          </w:rPr>
          <w:t>   </w:t>
        </w:r>
        <w:proofErr w:type="spellStart"/>
        <w:r w:rsidRPr="009D5739">
          <w:rPr>
            <w:rFonts w:ascii="Verdana" w:eastAsia="Times New Roman" w:hAnsi="Verdana" w:cs="Times New Roman"/>
            <w:color w:val="000000"/>
            <w:sz w:val="18"/>
            <w:szCs w:val="18"/>
            <w:bdr w:val="none" w:sz="0" w:space="0" w:color="auto" w:frame="1"/>
            <w:lang w:eastAsia="en-IN"/>
          </w:rPr>
          <w:t>System.out.println</w:t>
        </w:r>
        <w:proofErr w:type="spellEnd"/>
        <w:r w:rsidRPr="009D5739">
          <w:rPr>
            <w:rFonts w:ascii="Verdana" w:eastAsia="Times New Roman" w:hAnsi="Verdana" w:cs="Times New Roman"/>
            <w:color w:val="000000"/>
            <w:sz w:val="18"/>
            <w:szCs w:val="18"/>
            <w:bdr w:val="none" w:sz="0" w:space="0" w:color="auto" w:frame="1"/>
            <w:lang w:eastAsia="en-IN"/>
          </w:rPr>
          <w:t>(</w:t>
        </w:r>
        <w:r w:rsidRPr="009D5739">
          <w:rPr>
            <w:rFonts w:ascii="Verdana" w:eastAsia="Times New Roman" w:hAnsi="Verdana" w:cs="Times New Roman"/>
            <w:color w:val="0000FF"/>
            <w:sz w:val="18"/>
            <w:lang w:eastAsia="en-IN"/>
          </w:rPr>
          <w:t>"before change "</w:t>
        </w:r>
        <w:r w:rsidRPr="009D5739">
          <w:rPr>
            <w:rFonts w:ascii="Verdana" w:eastAsia="Times New Roman" w:hAnsi="Verdana" w:cs="Times New Roman"/>
            <w:color w:val="000000"/>
            <w:sz w:val="18"/>
            <w:szCs w:val="18"/>
            <w:bdr w:val="none" w:sz="0" w:space="0" w:color="auto" w:frame="1"/>
            <w:lang w:eastAsia="en-IN"/>
          </w:rPr>
          <w:t>+</w:t>
        </w:r>
        <w:proofErr w:type="spellStart"/>
        <w:r w:rsidRPr="009D5739">
          <w:rPr>
            <w:rFonts w:ascii="Verdana" w:eastAsia="Times New Roman" w:hAnsi="Verdana" w:cs="Times New Roman"/>
            <w:color w:val="000000"/>
            <w:sz w:val="18"/>
            <w:szCs w:val="18"/>
            <w:bdr w:val="none" w:sz="0" w:space="0" w:color="auto" w:frame="1"/>
            <w:lang w:eastAsia="en-IN"/>
          </w:rPr>
          <w:t>op.data</w:t>
        </w:r>
        <w:proofErr w:type="spellEnd"/>
        <w:r w:rsidRPr="009D5739">
          <w:rPr>
            <w:rFonts w:ascii="Verdana" w:eastAsia="Times New Roman" w:hAnsi="Verdana" w:cs="Times New Roman"/>
            <w:color w:val="000000"/>
            <w:sz w:val="18"/>
            <w:szCs w:val="18"/>
            <w:bdr w:val="none" w:sz="0" w:space="0" w:color="auto" w:frame="1"/>
            <w:lang w:eastAsia="en-IN"/>
          </w:rPr>
          <w:t>);  </w:t>
        </w:r>
      </w:ins>
    </w:p>
    <w:p w:rsidR="009D5739" w:rsidRPr="009D5739" w:rsidRDefault="009D5739" w:rsidP="009D5739">
      <w:pPr>
        <w:numPr>
          <w:ilvl w:val="0"/>
          <w:numId w:val="2"/>
        </w:numPr>
        <w:shd w:val="clear" w:color="auto" w:fill="FFFFFF"/>
        <w:spacing w:after="0" w:line="285" w:lineRule="atLeast"/>
        <w:ind w:left="0"/>
        <w:rPr>
          <w:ins w:id="28" w:author="Unknown"/>
          <w:rFonts w:ascii="Verdana" w:eastAsia="Times New Roman" w:hAnsi="Verdana" w:cs="Times New Roman"/>
          <w:color w:val="000000"/>
          <w:sz w:val="18"/>
          <w:szCs w:val="18"/>
          <w:lang w:eastAsia="en-IN"/>
        </w:rPr>
      </w:pPr>
      <w:ins w:id="29" w:author="Unknown">
        <w:r w:rsidRPr="009D5739">
          <w:rPr>
            <w:rFonts w:ascii="Verdana" w:eastAsia="Times New Roman" w:hAnsi="Verdana" w:cs="Times New Roman"/>
            <w:color w:val="000000"/>
            <w:sz w:val="18"/>
            <w:szCs w:val="18"/>
            <w:bdr w:val="none" w:sz="0" w:space="0" w:color="auto" w:frame="1"/>
            <w:lang w:eastAsia="en-IN"/>
          </w:rPr>
          <w:lastRenderedPageBreak/>
          <w:t>   </w:t>
        </w:r>
        <w:proofErr w:type="spellStart"/>
        <w:r w:rsidRPr="009D5739">
          <w:rPr>
            <w:rFonts w:ascii="Verdana" w:eastAsia="Times New Roman" w:hAnsi="Verdana" w:cs="Times New Roman"/>
            <w:color w:val="000000"/>
            <w:sz w:val="18"/>
            <w:szCs w:val="18"/>
            <w:bdr w:val="none" w:sz="0" w:space="0" w:color="auto" w:frame="1"/>
            <w:lang w:eastAsia="en-IN"/>
          </w:rPr>
          <w:t>op.change</w:t>
        </w:r>
        <w:proofErr w:type="spellEnd"/>
        <w:r w:rsidRPr="009D5739">
          <w:rPr>
            <w:rFonts w:ascii="Verdana" w:eastAsia="Times New Roman" w:hAnsi="Verdana" w:cs="Times New Roman"/>
            <w:color w:val="000000"/>
            <w:sz w:val="18"/>
            <w:szCs w:val="18"/>
            <w:bdr w:val="none" w:sz="0" w:space="0" w:color="auto" w:frame="1"/>
            <w:lang w:eastAsia="en-IN"/>
          </w:rPr>
          <w:t>(op);</w:t>
        </w:r>
        <w:r w:rsidRPr="009D5739">
          <w:rPr>
            <w:rFonts w:ascii="Verdana" w:eastAsia="Times New Roman" w:hAnsi="Verdana" w:cs="Times New Roman"/>
            <w:color w:val="008200"/>
            <w:sz w:val="18"/>
            <w:lang w:eastAsia="en-IN"/>
          </w:rPr>
          <w:t>//passing object</w:t>
        </w:r>
        <w:r w:rsidRPr="009D5739">
          <w:rPr>
            <w:rFonts w:ascii="Verdana" w:eastAsia="Times New Roman" w:hAnsi="Verdana" w:cs="Times New Roman"/>
            <w:color w:val="000000"/>
            <w:sz w:val="18"/>
            <w:szCs w:val="18"/>
            <w:bdr w:val="none" w:sz="0" w:space="0" w:color="auto" w:frame="1"/>
            <w:lang w:eastAsia="en-IN"/>
          </w:rPr>
          <w:t>  </w:t>
        </w:r>
      </w:ins>
    </w:p>
    <w:p w:rsidR="009D5739" w:rsidRPr="009D5739" w:rsidRDefault="009D5739" w:rsidP="009D5739">
      <w:pPr>
        <w:numPr>
          <w:ilvl w:val="0"/>
          <w:numId w:val="2"/>
        </w:numPr>
        <w:shd w:val="clear" w:color="auto" w:fill="FFFFFF"/>
        <w:spacing w:after="0" w:line="285" w:lineRule="atLeast"/>
        <w:ind w:left="0"/>
        <w:rPr>
          <w:ins w:id="30" w:author="Unknown"/>
          <w:rFonts w:ascii="Verdana" w:eastAsia="Times New Roman" w:hAnsi="Verdana" w:cs="Times New Roman"/>
          <w:color w:val="000000"/>
          <w:sz w:val="18"/>
          <w:szCs w:val="18"/>
          <w:lang w:eastAsia="en-IN"/>
        </w:rPr>
      </w:pPr>
      <w:ins w:id="31" w:author="Unknown">
        <w:r w:rsidRPr="009D5739">
          <w:rPr>
            <w:rFonts w:ascii="Verdana" w:eastAsia="Times New Roman" w:hAnsi="Verdana" w:cs="Times New Roman"/>
            <w:color w:val="000000"/>
            <w:sz w:val="18"/>
            <w:szCs w:val="18"/>
            <w:bdr w:val="none" w:sz="0" w:space="0" w:color="auto" w:frame="1"/>
            <w:lang w:eastAsia="en-IN"/>
          </w:rPr>
          <w:t>   </w:t>
        </w:r>
        <w:proofErr w:type="spellStart"/>
        <w:r w:rsidRPr="009D5739">
          <w:rPr>
            <w:rFonts w:ascii="Verdana" w:eastAsia="Times New Roman" w:hAnsi="Verdana" w:cs="Times New Roman"/>
            <w:color w:val="000000"/>
            <w:sz w:val="18"/>
            <w:szCs w:val="18"/>
            <w:bdr w:val="none" w:sz="0" w:space="0" w:color="auto" w:frame="1"/>
            <w:lang w:eastAsia="en-IN"/>
          </w:rPr>
          <w:t>System.out.println</w:t>
        </w:r>
        <w:proofErr w:type="spellEnd"/>
        <w:r w:rsidRPr="009D5739">
          <w:rPr>
            <w:rFonts w:ascii="Verdana" w:eastAsia="Times New Roman" w:hAnsi="Verdana" w:cs="Times New Roman"/>
            <w:color w:val="000000"/>
            <w:sz w:val="18"/>
            <w:szCs w:val="18"/>
            <w:bdr w:val="none" w:sz="0" w:space="0" w:color="auto" w:frame="1"/>
            <w:lang w:eastAsia="en-IN"/>
          </w:rPr>
          <w:t>(</w:t>
        </w:r>
        <w:r w:rsidRPr="009D5739">
          <w:rPr>
            <w:rFonts w:ascii="Verdana" w:eastAsia="Times New Roman" w:hAnsi="Verdana" w:cs="Times New Roman"/>
            <w:color w:val="0000FF"/>
            <w:sz w:val="18"/>
            <w:lang w:eastAsia="en-IN"/>
          </w:rPr>
          <w:t>"after change "</w:t>
        </w:r>
        <w:r w:rsidRPr="009D5739">
          <w:rPr>
            <w:rFonts w:ascii="Verdana" w:eastAsia="Times New Roman" w:hAnsi="Verdana" w:cs="Times New Roman"/>
            <w:color w:val="000000"/>
            <w:sz w:val="18"/>
            <w:szCs w:val="18"/>
            <w:bdr w:val="none" w:sz="0" w:space="0" w:color="auto" w:frame="1"/>
            <w:lang w:eastAsia="en-IN"/>
          </w:rPr>
          <w:t>+</w:t>
        </w:r>
        <w:proofErr w:type="spellStart"/>
        <w:r w:rsidRPr="009D5739">
          <w:rPr>
            <w:rFonts w:ascii="Verdana" w:eastAsia="Times New Roman" w:hAnsi="Verdana" w:cs="Times New Roman"/>
            <w:color w:val="000000"/>
            <w:sz w:val="18"/>
            <w:szCs w:val="18"/>
            <w:bdr w:val="none" w:sz="0" w:space="0" w:color="auto" w:frame="1"/>
            <w:lang w:eastAsia="en-IN"/>
          </w:rPr>
          <w:t>op.data</w:t>
        </w:r>
        <w:proofErr w:type="spellEnd"/>
        <w:r w:rsidRPr="009D5739">
          <w:rPr>
            <w:rFonts w:ascii="Verdana" w:eastAsia="Times New Roman" w:hAnsi="Verdana" w:cs="Times New Roman"/>
            <w:color w:val="000000"/>
            <w:sz w:val="18"/>
            <w:szCs w:val="18"/>
            <w:bdr w:val="none" w:sz="0" w:space="0" w:color="auto" w:frame="1"/>
            <w:lang w:eastAsia="en-IN"/>
          </w:rPr>
          <w:t>);  </w:t>
        </w:r>
      </w:ins>
    </w:p>
    <w:p w:rsidR="009D5739" w:rsidRPr="009D5739" w:rsidRDefault="009D5739" w:rsidP="009D5739">
      <w:pPr>
        <w:numPr>
          <w:ilvl w:val="0"/>
          <w:numId w:val="2"/>
        </w:numPr>
        <w:shd w:val="clear" w:color="auto" w:fill="FFFFFF"/>
        <w:spacing w:after="0" w:line="285" w:lineRule="atLeast"/>
        <w:ind w:left="0"/>
        <w:rPr>
          <w:ins w:id="32" w:author="Unknown"/>
          <w:rFonts w:ascii="Verdana" w:eastAsia="Times New Roman" w:hAnsi="Verdana" w:cs="Times New Roman"/>
          <w:color w:val="000000"/>
          <w:sz w:val="18"/>
          <w:szCs w:val="18"/>
          <w:lang w:eastAsia="en-IN"/>
        </w:rPr>
      </w:pPr>
      <w:ins w:id="33" w:author="Unknown">
        <w:r w:rsidRPr="009D5739">
          <w:rPr>
            <w:rFonts w:ascii="Verdana" w:eastAsia="Times New Roman" w:hAnsi="Verdana" w:cs="Times New Roman"/>
            <w:color w:val="000000"/>
            <w:sz w:val="18"/>
            <w:szCs w:val="18"/>
            <w:bdr w:val="none" w:sz="0" w:space="0" w:color="auto" w:frame="1"/>
            <w:lang w:eastAsia="en-IN"/>
          </w:rPr>
          <w:t>  </w:t>
        </w:r>
      </w:ins>
    </w:p>
    <w:p w:rsidR="009D5739" w:rsidRPr="009D5739" w:rsidRDefault="009D5739" w:rsidP="009D5739">
      <w:pPr>
        <w:numPr>
          <w:ilvl w:val="0"/>
          <w:numId w:val="2"/>
        </w:numPr>
        <w:shd w:val="clear" w:color="auto" w:fill="FFFFFF"/>
        <w:spacing w:after="0" w:line="285" w:lineRule="atLeast"/>
        <w:ind w:left="0"/>
        <w:rPr>
          <w:ins w:id="34" w:author="Unknown"/>
          <w:rFonts w:ascii="Verdana" w:eastAsia="Times New Roman" w:hAnsi="Verdana" w:cs="Times New Roman"/>
          <w:color w:val="000000"/>
          <w:sz w:val="18"/>
          <w:szCs w:val="18"/>
          <w:lang w:eastAsia="en-IN"/>
        </w:rPr>
      </w:pPr>
      <w:ins w:id="35" w:author="Unknown">
        <w:r w:rsidRPr="009D5739">
          <w:rPr>
            <w:rFonts w:ascii="Verdana" w:eastAsia="Times New Roman" w:hAnsi="Verdana" w:cs="Times New Roman"/>
            <w:color w:val="000000"/>
            <w:sz w:val="18"/>
            <w:szCs w:val="18"/>
            <w:bdr w:val="none" w:sz="0" w:space="0" w:color="auto" w:frame="1"/>
            <w:lang w:eastAsia="en-IN"/>
          </w:rPr>
          <w:t> }  </w:t>
        </w:r>
      </w:ins>
    </w:p>
    <w:p w:rsidR="009D5739" w:rsidRPr="009D5739" w:rsidRDefault="009D5739" w:rsidP="009D5739">
      <w:pPr>
        <w:numPr>
          <w:ilvl w:val="0"/>
          <w:numId w:val="2"/>
        </w:numPr>
        <w:shd w:val="clear" w:color="auto" w:fill="FFFFFF"/>
        <w:spacing w:after="109" w:line="285" w:lineRule="atLeast"/>
        <w:ind w:left="0"/>
        <w:rPr>
          <w:ins w:id="36" w:author="Unknown"/>
          <w:rFonts w:ascii="Verdana" w:eastAsia="Times New Roman" w:hAnsi="Verdana" w:cs="Times New Roman"/>
          <w:color w:val="000000"/>
          <w:sz w:val="18"/>
          <w:szCs w:val="18"/>
          <w:lang w:eastAsia="en-IN"/>
        </w:rPr>
      </w:pPr>
      <w:ins w:id="37" w:author="Unknown">
        <w:r w:rsidRPr="009D5739">
          <w:rPr>
            <w:rFonts w:ascii="Verdana" w:eastAsia="Times New Roman" w:hAnsi="Verdana" w:cs="Times New Roman"/>
            <w:color w:val="000000"/>
            <w:sz w:val="18"/>
            <w:szCs w:val="18"/>
            <w:bdr w:val="none" w:sz="0" w:space="0" w:color="auto" w:frame="1"/>
            <w:lang w:eastAsia="en-IN"/>
          </w:rPr>
          <w:t>}  </w:t>
        </w:r>
      </w:ins>
    </w:p>
    <w:p w:rsidR="009D5739" w:rsidRPr="009D5739" w:rsidRDefault="009D5739" w:rsidP="009D5739">
      <w:pPr>
        <w:shd w:val="clear" w:color="auto" w:fill="FFFFFF"/>
        <w:spacing w:after="0" w:line="240" w:lineRule="auto"/>
        <w:rPr>
          <w:ins w:id="38" w:author="Unknown"/>
          <w:rFonts w:ascii="Verdana" w:eastAsia="Times New Roman" w:hAnsi="Verdana" w:cs="Times New Roman"/>
          <w:color w:val="000000"/>
          <w:sz w:val="18"/>
          <w:szCs w:val="18"/>
          <w:lang w:eastAsia="en-IN"/>
        </w:rPr>
      </w:pPr>
    </w:p>
    <w:p w:rsidR="009D5739" w:rsidRPr="009D5739" w:rsidRDefault="009D5739" w:rsidP="009D573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 w:author="Unknown"/>
          <w:rFonts w:ascii="Courier New" w:eastAsia="Times New Roman" w:hAnsi="Courier New" w:cs="Courier New"/>
          <w:color w:val="000000"/>
          <w:sz w:val="20"/>
          <w:szCs w:val="20"/>
          <w:lang w:eastAsia="en-IN"/>
        </w:rPr>
      </w:pPr>
      <w:proofErr w:type="spellStart"/>
      <w:ins w:id="40" w:author="Unknown">
        <w:r w:rsidRPr="009D5739">
          <w:rPr>
            <w:rFonts w:ascii="Courier New" w:eastAsia="Times New Roman" w:hAnsi="Courier New" w:cs="Courier New"/>
            <w:color w:val="000000"/>
            <w:sz w:val="20"/>
            <w:szCs w:val="20"/>
            <w:lang w:eastAsia="en-IN"/>
          </w:rPr>
          <w:t>Output:before</w:t>
        </w:r>
        <w:proofErr w:type="spellEnd"/>
        <w:r w:rsidRPr="009D5739">
          <w:rPr>
            <w:rFonts w:ascii="Courier New" w:eastAsia="Times New Roman" w:hAnsi="Courier New" w:cs="Courier New"/>
            <w:color w:val="000000"/>
            <w:sz w:val="20"/>
            <w:szCs w:val="20"/>
            <w:lang w:eastAsia="en-IN"/>
          </w:rPr>
          <w:t xml:space="preserve"> change 50</w:t>
        </w:r>
      </w:ins>
    </w:p>
    <w:p w:rsidR="009D5739" w:rsidRPr="009D5739" w:rsidRDefault="009D5739" w:rsidP="009D573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 w:author="Unknown"/>
          <w:rFonts w:ascii="Courier New" w:eastAsia="Times New Roman" w:hAnsi="Courier New" w:cs="Courier New"/>
          <w:color w:val="000000"/>
          <w:sz w:val="20"/>
          <w:szCs w:val="20"/>
          <w:lang w:eastAsia="en-IN"/>
        </w:rPr>
      </w:pPr>
      <w:ins w:id="42" w:author="Unknown">
        <w:r w:rsidRPr="009D5739">
          <w:rPr>
            <w:rFonts w:ascii="Courier New" w:eastAsia="Times New Roman" w:hAnsi="Courier New" w:cs="Courier New"/>
            <w:color w:val="000000"/>
            <w:sz w:val="20"/>
            <w:szCs w:val="20"/>
            <w:lang w:eastAsia="en-IN"/>
          </w:rPr>
          <w:t xml:space="preserve">       after change 150</w:t>
        </w:r>
        <w:r w:rsidRPr="009D5739">
          <w:rPr>
            <w:rFonts w:ascii="Courier New" w:eastAsia="Times New Roman" w:hAnsi="Courier New" w:cs="Courier New"/>
            <w:color w:val="000000"/>
            <w:sz w:val="20"/>
            <w:szCs w:val="20"/>
            <w:lang w:eastAsia="en-IN"/>
          </w:rPr>
          <w:tab/>
        </w:r>
        <w:r w:rsidRPr="009D5739">
          <w:rPr>
            <w:rFonts w:ascii="Courier New" w:eastAsia="Times New Roman" w:hAnsi="Courier New" w:cs="Courier New"/>
            <w:color w:val="000000"/>
            <w:sz w:val="20"/>
            <w:szCs w:val="20"/>
            <w:lang w:eastAsia="en-IN"/>
          </w:rPr>
          <w:tab/>
        </w:r>
        <w:r w:rsidRPr="009D5739">
          <w:rPr>
            <w:rFonts w:ascii="Courier New" w:eastAsia="Times New Roman" w:hAnsi="Courier New" w:cs="Courier New"/>
            <w:color w:val="000000"/>
            <w:sz w:val="20"/>
            <w:szCs w:val="20"/>
            <w:lang w:eastAsia="en-IN"/>
          </w:rPr>
          <w:tab/>
        </w:r>
        <w:r w:rsidRPr="009D5739">
          <w:rPr>
            <w:rFonts w:ascii="Courier New" w:eastAsia="Times New Roman" w:hAnsi="Courier New" w:cs="Courier New"/>
            <w:color w:val="000000"/>
            <w:sz w:val="20"/>
            <w:szCs w:val="20"/>
            <w:lang w:eastAsia="en-IN"/>
          </w:rPr>
          <w:tab/>
        </w:r>
      </w:ins>
    </w:p>
    <w:p w:rsidR="000A11E8" w:rsidRDefault="000A11E8"/>
    <w:sectPr w:rsidR="000A11E8" w:rsidSect="000A11E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E0A55"/>
    <w:multiLevelType w:val="multilevel"/>
    <w:tmpl w:val="2BAA8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DD3964"/>
    <w:multiLevelType w:val="multilevel"/>
    <w:tmpl w:val="0792A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9D5739"/>
    <w:rsid w:val="000A11E8"/>
    <w:rsid w:val="009D573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1E8"/>
  </w:style>
  <w:style w:type="paragraph" w:styleId="Heading1">
    <w:name w:val="heading 1"/>
    <w:basedOn w:val="Normal"/>
    <w:link w:val="Heading1Char"/>
    <w:uiPriority w:val="9"/>
    <w:qFormat/>
    <w:rsid w:val="009D57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9D573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739"/>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9D573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9D5739"/>
    <w:rPr>
      <w:color w:val="0000FF"/>
      <w:u w:val="single"/>
    </w:rPr>
  </w:style>
  <w:style w:type="character" w:customStyle="1" w:styleId="keyword">
    <w:name w:val="keyword"/>
    <w:basedOn w:val="DefaultParagraphFont"/>
    <w:rsid w:val="009D5739"/>
  </w:style>
  <w:style w:type="character" w:customStyle="1" w:styleId="number">
    <w:name w:val="number"/>
    <w:basedOn w:val="DefaultParagraphFont"/>
    <w:rsid w:val="009D5739"/>
  </w:style>
  <w:style w:type="character" w:customStyle="1" w:styleId="comment">
    <w:name w:val="comment"/>
    <w:basedOn w:val="DefaultParagraphFont"/>
    <w:rsid w:val="009D5739"/>
  </w:style>
  <w:style w:type="character" w:customStyle="1" w:styleId="string">
    <w:name w:val="string"/>
    <w:basedOn w:val="DefaultParagraphFont"/>
    <w:rsid w:val="009D5739"/>
  </w:style>
  <w:style w:type="paragraph" w:styleId="HTMLPreformatted">
    <w:name w:val="HTML Preformatted"/>
    <w:basedOn w:val="Normal"/>
    <w:link w:val="HTMLPreformattedChar"/>
    <w:uiPriority w:val="99"/>
    <w:semiHidden/>
    <w:unhideWhenUsed/>
    <w:rsid w:val="009D5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5739"/>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9D573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318466312">
      <w:bodyDiv w:val="1"/>
      <w:marLeft w:val="0"/>
      <w:marRight w:val="0"/>
      <w:marTop w:val="0"/>
      <w:marBottom w:val="0"/>
      <w:divBdr>
        <w:top w:val="none" w:sz="0" w:space="0" w:color="auto"/>
        <w:left w:val="none" w:sz="0" w:space="0" w:color="auto"/>
        <w:bottom w:val="none" w:sz="0" w:space="0" w:color="auto"/>
        <w:right w:val="none" w:sz="0" w:space="0" w:color="auto"/>
      </w:divBdr>
      <w:divsChild>
        <w:div w:id="411775286">
          <w:marLeft w:val="0"/>
          <w:marRight w:val="0"/>
          <w:marTop w:val="0"/>
          <w:marBottom w:val="109"/>
          <w:divBdr>
            <w:top w:val="single" w:sz="6" w:space="0" w:color="D5DDC6"/>
            <w:left w:val="single" w:sz="24" w:space="0" w:color="66BB55"/>
            <w:bottom w:val="single" w:sz="6" w:space="0" w:color="D5DDC6"/>
            <w:right w:val="single" w:sz="6" w:space="0" w:color="D5DDC6"/>
          </w:divBdr>
        </w:div>
        <w:div w:id="1759516412">
          <w:marLeft w:val="0"/>
          <w:marRight w:val="0"/>
          <w:marTop w:val="0"/>
          <w:marBottom w:val="0"/>
          <w:divBdr>
            <w:top w:val="none" w:sz="0" w:space="0" w:color="auto"/>
            <w:left w:val="none" w:sz="0" w:space="0" w:color="auto"/>
            <w:bottom w:val="none" w:sz="0" w:space="0" w:color="auto"/>
            <w:right w:val="none" w:sz="0" w:space="0" w:color="auto"/>
          </w:divBdr>
        </w:div>
        <w:div w:id="1386641256">
          <w:marLeft w:val="0"/>
          <w:marRight w:val="0"/>
          <w:marTop w:val="109"/>
          <w:marBottom w:val="0"/>
          <w:divBdr>
            <w:top w:val="single" w:sz="6" w:space="0" w:color="D5DDC6"/>
            <w:left w:val="single" w:sz="6" w:space="3" w:color="D5DDC6"/>
            <w:bottom w:val="single" w:sz="6" w:space="0" w:color="D5DDC6"/>
            <w:right w:val="single" w:sz="6" w:space="0" w:color="D5DDC6"/>
          </w:divBdr>
        </w:div>
        <w:div w:id="727916576">
          <w:marLeft w:val="0"/>
          <w:marRight w:val="0"/>
          <w:marTop w:val="0"/>
          <w:marBottom w:val="109"/>
          <w:divBdr>
            <w:top w:val="single" w:sz="6" w:space="0" w:color="D5DDC6"/>
            <w:left w:val="single" w:sz="24" w:space="0" w:color="66BB55"/>
            <w:bottom w:val="single" w:sz="6" w:space="0" w:color="D5DDC6"/>
            <w:right w:val="single" w:sz="6" w:space="0" w:color="D5DDC6"/>
          </w:divBdr>
        </w:div>
        <w:div w:id="166019844">
          <w:marLeft w:val="0"/>
          <w:marRight w:val="0"/>
          <w:marTop w:val="0"/>
          <w:marBottom w:val="0"/>
          <w:divBdr>
            <w:top w:val="none" w:sz="0" w:space="0" w:color="auto"/>
            <w:left w:val="none" w:sz="0" w:space="0" w:color="auto"/>
            <w:bottom w:val="none" w:sz="0" w:space="0" w:color="auto"/>
            <w:right w:val="none" w:sz="0" w:space="0" w:color="auto"/>
          </w:divBdr>
        </w:div>
        <w:div w:id="333341146">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src/oops/callbyvalue1.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Vardhan</dc:creator>
  <cp:lastModifiedBy>Harsh Vardhan</cp:lastModifiedBy>
  <cp:revision>1</cp:revision>
  <dcterms:created xsi:type="dcterms:W3CDTF">2019-06-03T00:55:00Z</dcterms:created>
  <dcterms:modified xsi:type="dcterms:W3CDTF">2019-06-03T00:56:00Z</dcterms:modified>
</cp:coreProperties>
</file>