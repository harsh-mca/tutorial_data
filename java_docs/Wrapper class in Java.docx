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64" w:rsidRPr="003E7064" w:rsidRDefault="003E7064" w:rsidP="003E7064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3E706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Wrapper class in Java</w:t>
      </w:r>
    </w:p>
    <w:p w:rsidR="003E7064" w:rsidRPr="003E7064" w:rsidRDefault="003E7064" w:rsidP="003E70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E7064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Wrapper class in java</w:t>
      </w:r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provides the mechanism </w:t>
      </w:r>
      <w:r w:rsidRPr="003E7064">
        <w:rPr>
          <w:rFonts w:ascii="Verdana" w:eastAsia="Times New Roman" w:hAnsi="Verdana" w:cs="Times New Roman"/>
          <w:i/>
          <w:iCs/>
          <w:color w:val="000000"/>
          <w:sz w:val="18"/>
          <w:lang w:eastAsia="en-IN"/>
        </w:rPr>
        <w:t>to convert primitive into object and object into primitive</w:t>
      </w:r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3E7064" w:rsidRPr="003E7064" w:rsidRDefault="003E7064" w:rsidP="003E70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Since J2SE 5.0, </w:t>
      </w:r>
      <w:proofErr w:type="spellStart"/>
      <w:r w:rsidRPr="003E7064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autoboxing</w:t>
      </w:r>
      <w:proofErr w:type="spellEnd"/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and </w:t>
      </w:r>
      <w:proofErr w:type="spellStart"/>
      <w:r w:rsidRPr="003E7064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unboxing</w:t>
      </w:r>
      <w:proofErr w:type="spellEnd"/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feature converts primitive into object and object into primitive automatically. The automatic conversion of primitive into object is known as </w:t>
      </w:r>
      <w:proofErr w:type="spellStart"/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autoboxing</w:t>
      </w:r>
      <w:proofErr w:type="spellEnd"/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and vice-versa </w:t>
      </w:r>
      <w:proofErr w:type="spellStart"/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unboxing</w:t>
      </w:r>
      <w:proofErr w:type="spellEnd"/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3E7064" w:rsidRPr="003E7064" w:rsidRDefault="003E7064" w:rsidP="003E70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eight classes of </w:t>
      </w:r>
      <w:proofErr w:type="spellStart"/>
      <w:r w:rsidRPr="003E7064">
        <w:rPr>
          <w:rFonts w:ascii="Verdana" w:eastAsia="Times New Roman" w:hAnsi="Verdana" w:cs="Times New Roman"/>
          <w:i/>
          <w:iCs/>
          <w:color w:val="000000"/>
          <w:sz w:val="18"/>
          <w:lang w:eastAsia="en-IN"/>
        </w:rPr>
        <w:t>java.lang</w:t>
      </w:r>
      <w:proofErr w:type="spellEnd"/>
      <w:r w:rsidRPr="003E706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package are known as wrapper classes in java. The list of eight wrapper classes are given below: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8"/>
        <w:gridCol w:w="6479"/>
      </w:tblGrid>
      <w:tr w:rsidR="003E7064" w:rsidRPr="003E7064" w:rsidTr="003E7064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3E7064" w:rsidRPr="003E7064" w:rsidRDefault="003E7064" w:rsidP="003E7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706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Primitive Type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3E7064" w:rsidRPr="003E7064" w:rsidRDefault="003E7064" w:rsidP="003E7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706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Wrapper class</w:t>
            </w:r>
          </w:p>
        </w:tc>
      </w:tr>
      <w:tr w:rsidR="003E7064" w:rsidRPr="003E7064" w:rsidTr="003E706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E706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" w:history="1">
              <w:r w:rsidRPr="003E7064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Boolean</w:t>
              </w:r>
            </w:hyperlink>
          </w:p>
        </w:tc>
      </w:tr>
      <w:tr w:rsidR="003E7064" w:rsidRPr="003E7064" w:rsidTr="003E706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706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" w:history="1">
              <w:r w:rsidRPr="003E7064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Character</w:t>
              </w:r>
            </w:hyperlink>
          </w:p>
        </w:tc>
      </w:tr>
      <w:tr w:rsidR="003E7064" w:rsidRPr="003E7064" w:rsidTr="003E706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706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7" w:history="1">
              <w:r w:rsidRPr="003E7064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Byte</w:t>
              </w:r>
            </w:hyperlink>
          </w:p>
        </w:tc>
      </w:tr>
      <w:tr w:rsidR="003E7064" w:rsidRPr="003E7064" w:rsidTr="003E706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706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8" w:history="1">
              <w:r w:rsidRPr="003E7064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Short</w:t>
              </w:r>
            </w:hyperlink>
          </w:p>
        </w:tc>
      </w:tr>
      <w:tr w:rsidR="003E7064" w:rsidRPr="003E7064" w:rsidTr="003E706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E706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9" w:history="1">
              <w:r w:rsidRPr="003E7064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Integer</w:t>
              </w:r>
            </w:hyperlink>
          </w:p>
        </w:tc>
      </w:tr>
      <w:tr w:rsidR="003E7064" w:rsidRPr="003E7064" w:rsidTr="003E706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706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0" w:history="1">
              <w:r w:rsidRPr="003E7064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Long</w:t>
              </w:r>
            </w:hyperlink>
          </w:p>
        </w:tc>
      </w:tr>
      <w:tr w:rsidR="003E7064" w:rsidRPr="003E7064" w:rsidTr="003E706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706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1" w:history="1">
              <w:r w:rsidRPr="003E7064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Float</w:t>
              </w:r>
            </w:hyperlink>
          </w:p>
        </w:tc>
      </w:tr>
      <w:tr w:rsidR="003E7064" w:rsidRPr="003E7064" w:rsidTr="003E706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706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7064" w:rsidRPr="003E7064" w:rsidRDefault="003E7064" w:rsidP="003E706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2" w:history="1">
              <w:r w:rsidRPr="003E7064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Double</w:t>
              </w:r>
            </w:hyperlink>
          </w:p>
        </w:tc>
      </w:tr>
    </w:tbl>
    <w:p w:rsidR="003E7064" w:rsidRPr="003E7064" w:rsidRDefault="003E7064" w:rsidP="003E7064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3E7064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Wrapper class Example: Primitive to Wrapper</w:t>
        </w:r>
      </w:ins>
    </w:p>
    <w:p w:rsidR="003E7064" w:rsidRPr="003E7064" w:rsidRDefault="003E7064" w:rsidP="003E706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WrapperExample1{  </w:t>
        </w:r>
      </w:ins>
    </w:p>
    <w:p w:rsidR="003E7064" w:rsidRPr="003E7064" w:rsidRDefault="003E7064" w:rsidP="003E706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3E7064" w:rsidRPr="003E7064" w:rsidRDefault="003E7064" w:rsidP="003E706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//Converting </w:t>
        </w:r>
        <w:proofErr w:type="spellStart"/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int</w:t>
        </w:r>
        <w:proofErr w:type="spellEnd"/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 into Integer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E7064" w:rsidRPr="003E7064" w:rsidRDefault="003E7064" w:rsidP="003E706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9" w:author="Unknown"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a=</w:t>
        </w:r>
        <w:r w:rsidRPr="003E7064">
          <w:rPr>
            <w:rFonts w:ascii="Verdana" w:eastAsia="Times New Roman" w:hAnsi="Verdana" w:cs="Times New Roman"/>
            <w:color w:val="C00000"/>
            <w:sz w:val="18"/>
            <w:lang w:eastAsia="en-IN"/>
          </w:rPr>
          <w:t>20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3E7064" w:rsidRPr="003E7064" w:rsidRDefault="003E7064" w:rsidP="003E706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Integer </w:t>
        </w:r>
        <w:proofErr w:type="spellStart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Integer.valueOf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(a);</w:t>
        </w:r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//converting </w:t>
        </w:r>
        <w:proofErr w:type="spellStart"/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int</w:t>
        </w:r>
        <w:proofErr w:type="spellEnd"/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 into Integer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E7064" w:rsidRPr="003E7064" w:rsidRDefault="003E7064" w:rsidP="003E706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Integer j=a;</w:t>
        </w:r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//autoboxing, now compiler will write Integer.valueOf(a) internally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E7064" w:rsidRPr="003E7064" w:rsidRDefault="003E7064" w:rsidP="003E706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E7064" w:rsidRPr="003E7064" w:rsidRDefault="003E7064" w:rsidP="003E706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7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(a+</w:t>
        </w:r>
        <w:r w:rsidRPr="003E7064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proofErr w:type="spellStart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r w:rsidRPr="003E7064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+j);  </w:t>
        </w:r>
      </w:ins>
    </w:p>
    <w:p w:rsidR="003E7064" w:rsidRPr="003E7064" w:rsidRDefault="003E7064" w:rsidP="003E7064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}}  </w:t>
        </w:r>
      </w:ins>
    </w:p>
    <w:p w:rsidR="003E7064" w:rsidRPr="003E7064" w:rsidRDefault="003E7064" w:rsidP="003E7064">
      <w:pPr>
        <w:shd w:val="clear" w:color="auto" w:fill="FFFFFF"/>
        <w:spacing w:before="100" w:beforeAutospacing="1" w:after="100" w:afterAutospacing="1" w:line="240" w:lineRule="auto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3E7064" w:rsidRPr="003E7064" w:rsidRDefault="003E7064" w:rsidP="003E706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" w:author="Unknown">
        <w:r w:rsidRPr="003E706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20 </w:t>
        </w:r>
        <w:proofErr w:type="spellStart"/>
        <w:r w:rsidRPr="003E706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20</w:t>
        </w:r>
        <w:proofErr w:type="spellEnd"/>
        <w:r w:rsidRPr="003E706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3E706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20</w:t>
        </w:r>
        <w:proofErr w:type="spellEnd"/>
      </w:ins>
    </w:p>
    <w:p w:rsidR="003E7064" w:rsidRPr="003E7064" w:rsidRDefault="003E7064" w:rsidP="003E7064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24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25" w:author="Unknown">
        <w:r w:rsidRPr="003E7064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Wrapper class Example: Wrapper to Primitive</w:t>
        </w:r>
      </w:ins>
    </w:p>
    <w:p w:rsidR="003E7064" w:rsidRPr="003E7064" w:rsidRDefault="003E7064" w:rsidP="003E706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WrapperExample2{    </w:t>
        </w:r>
      </w:ins>
    </w:p>
    <w:p w:rsidR="003E7064" w:rsidRPr="003E7064" w:rsidRDefault="003E7064" w:rsidP="003E706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lastRenderedPageBreak/>
          <w:t>public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  </w:t>
        </w:r>
      </w:ins>
    </w:p>
    <w:p w:rsidR="003E7064" w:rsidRPr="003E7064" w:rsidRDefault="003E7064" w:rsidP="003E706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//Converting Integer to </w:t>
        </w:r>
        <w:proofErr w:type="spellStart"/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int</w:t>
        </w:r>
        <w:proofErr w:type="spellEnd"/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  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E7064" w:rsidRPr="003E7064" w:rsidRDefault="003E7064" w:rsidP="003E706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Integer a=</w:t>
        </w:r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Integer(</w:t>
        </w:r>
        <w:r w:rsidRPr="003E7064">
          <w:rPr>
            <w:rFonts w:ascii="Verdana" w:eastAsia="Times New Roman" w:hAnsi="Verdana" w:cs="Times New Roman"/>
            <w:color w:val="C00000"/>
            <w:sz w:val="18"/>
            <w:lang w:eastAsia="en-IN"/>
          </w:rPr>
          <w:t>3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3E7064" w:rsidRPr="003E7064" w:rsidRDefault="003E7064" w:rsidP="003E706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35" w:author="Unknown"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a.intValue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</w:t>
        </w:r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//converting Integer to </w:t>
        </w:r>
        <w:proofErr w:type="spellStart"/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int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E7064" w:rsidRPr="003E7064" w:rsidRDefault="003E7064" w:rsidP="003E706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3E706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j=a;</w:t>
        </w:r>
        <w:r w:rsidRPr="003E706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//unboxing, now compiler will write a.intValue() internally  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E7064" w:rsidRPr="003E7064" w:rsidRDefault="003E7064" w:rsidP="003E706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</w:ins>
    </w:p>
    <w:p w:rsidR="003E7064" w:rsidRPr="003E7064" w:rsidRDefault="003E7064" w:rsidP="003E706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41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(a+</w:t>
        </w:r>
        <w:r w:rsidRPr="003E7064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proofErr w:type="spellStart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r w:rsidRPr="003E7064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+j);    </w:t>
        </w:r>
      </w:ins>
    </w:p>
    <w:p w:rsidR="003E7064" w:rsidRPr="003E7064" w:rsidRDefault="003E7064" w:rsidP="003E7064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}}    </w:t>
        </w:r>
      </w:ins>
    </w:p>
    <w:p w:rsidR="003E7064" w:rsidRPr="003E7064" w:rsidRDefault="003E7064" w:rsidP="003E7064">
      <w:pPr>
        <w:shd w:val="clear" w:color="auto" w:fill="FFFFFF"/>
        <w:spacing w:before="100" w:beforeAutospacing="1" w:after="100" w:afterAutospacing="1" w:line="240" w:lineRule="auto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3E7064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3E7064" w:rsidRPr="003E7064" w:rsidRDefault="003E7064" w:rsidP="003E706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7" w:author="Unknown">
        <w:r w:rsidRPr="003E706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3 </w:t>
        </w:r>
        <w:proofErr w:type="spellStart"/>
        <w:r w:rsidRPr="003E706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3</w:t>
        </w:r>
        <w:proofErr w:type="spellEnd"/>
        <w:r w:rsidRPr="003E706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3E706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3</w:t>
        </w:r>
        <w:proofErr w:type="spellEnd"/>
      </w:ins>
    </w:p>
    <w:p w:rsidR="000A11E8" w:rsidRDefault="000A11E8"/>
    <w:sectPr w:rsidR="000A11E8" w:rsidSect="000A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E7DC5"/>
    <w:multiLevelType w:val="multilevel"/>
    <w:tmpl w:val="6D6C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944300"/>
    <w:multiLevelType w:val="multilevel"/>
    <w:tmpl w:val="2858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E7064"/>
    <w:rsid w:val="000A11E8"/>
    <w:rsid w:val="003E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E8"/>
  </w:style>
  <w:style w:type="paragraph" w:styleId="Heading1">
    <w:name w:val="heading 1"/>
    <w:basedOn w:val="Normal"/>
    <w:link w:val="Heading1Char"/>
    <w:uiPriority w:val="9"/>
    <w:qFormat/>
    <w:rsid w:val="003E7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7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0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70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7064"/>
    <w:rPr>
      <w:b/>
      <w:bCs/>
    </w:rPr>
  </w:style>
  <w:style w:type="character" w:styleId="Emphasis">
    <w:name w:val="Emphasis"/>
    <w:basedOn w:val="DefaultParagraphFont"/>
    <w:uiPriority w:val="20"/>
    <w:qFormat/>
    <w:rsid w:val="003E70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7064"/>
    <w:rPr>
      <w:color w:val="0000FF"/>
      <w:u w:val="single"/>
    </w:rPr>
  </w:style>
  <w:style w:type="character" w:customStyle="1" w:styleId="keyword">
    <w:name w:val="keyword"/>
    <w:basedOn w:val="DefaultParagraphFont"/>
    <w:rsid w:val="003E7064"/>
  </w:style>
  <w:style w:type="character" w:customStyle="1" w:styleId="comment">
    <w:name w:val="comment"/>
    <w:basedOn w:val="DefaultParagraphFont"/>
    <w:rsid w:val="003E7064"/>
  </w:style>
  <w:style w:type="character" w:customStyle="1" w:styleId="number">
    <w:name w:val="number"/>
    <w:basedOn w:val="DefaultParagraphFont"/>
    <w:rsid w:val="003E7064"/>
  </w:style>
  <w:style w:type="character" w:customStyle="1" w:styleId="string">
    <w:name w:val="string"/>
    <w:basedOn w:val="DefaultParagraphFont"/>
    <w:rsid w:val="003E70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0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10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4220696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8463003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569441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h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byte" TargetMode="External"/><Relationship Id="rId12" Type="http://schemas.openxmlformats.org/officeDocument/2006/relationships/hyperlink" Target="https://www.javatpoint.com/java-d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ost/java-character" TargetMode="External"/><Relationship Id="rId11" Type="http://schemas.openxmlformats.org/officeDocument/2006/relationships/hyperlink" Target="https://www.javatpoint.com/java-float" TargetMode="External"/><Relationship Id="rId5" Type="http://schemas.openxmlformats.org/officeDocument/2006/relationships/hyperlink" Target="https://www.javatpoint.com/java-boolean" TargetMode="External"/><Relationship Id="rId10" Type="http://schemas.openxmlformats.org/officeDocument/2006/relationships/hyperlink" Target="https://www.javatpoint.com/java-l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integ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2019-06-03T00:54:00Z</dcterms:created>
  <dcterms:modified xsi:type="dcterms:W3CDTF">2019-06-03T00:54:00Z</dcterms:modified>
</cp:coreProperties>
</file>