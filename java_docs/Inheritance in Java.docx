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230" w:rsidRPr="00C25230" w:rsidRDefault="00C25230" w:rsidP="00C2523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C25230">
        <w:rPr>
          <w:rFonts w:ascii="Helvetica" w:eastAsia="Times New Roman" w:hAnsi="Helvetica" w:cs="Helvetica"/>
          <w:color w:val="610B38"/>
          <w:kern w:val="36"/>
          <w:sz w:val="44"/>
          <w:szCs w:val="44"/>
          <w:lang w:eastAsia="en-IN"/>
        </w:rPr>
        <w:t>Inheritance in Java</w:t>
      </w:r>
    </w:p>
    <w:p w:rsidR="00C25230" w:rsidRPr="00C25230" w:rsidRDefault="00C25230" w:rsidP="00C2523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rPr>
      </w:pPr>
      <w:hyperlink r:id="rId5" w:history="1">
        <w:r w:rsidRPr="00C25230">
          <w:rPr>
            <w:rFonts w:ascii="Times New Roman" w:eastAsia="Times New Roman" w:hAnsi="Times New Roman" w:cs="Times New Roman"/>
            <w:color w:val="008000"/>
            <w:sz w:val="23"/>
            <w:u w:val="single"/>
            <w:lang w:eastAsia="en-IN"/>
          </w:rPr>
          <w:t>Inheritance</w:t>
        </w:r>
      </w:hyperlink>
    </w:p>
    <w:p w:rsidR="00C25230" w:rsidRPr="00C25230" w:rsidRDefault="00C25230" w:rsidP="00C2523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rPr>
      </w:pPr>
      <w:hyperlink r:id="rId6" w:anchor="inheritancetypes" w:history="1">
        <w:r w:rsidRPr="00C25230">
          <w:rPr>
            <w:rFonts w:ascii="Times New Roman" w:eastAsia="Times New Roman" w:hAnsi="Times New Roman" w:cs="Times New Roman"/>
            <w:color w:val="008000"/>
            <w:sz w:val="23"/>
            <w:u w:val="single"/>
            <w:lang w:eastAsia="en-IN"/>
          </w:rPr>
          <w:t>Types of Inheritance</w:t>
        </w:r>
      </w:hyperlink>
    </w:p>
    <w:p w:rsidR="00C25230" w:rsidRPr="00C25230" w:rsidRDefault="00C25230" w:rsidP="00C25230">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rPr>
      </w:pPr>
      <w:hyperlink r:id="rId7" w:anchor="inheritancenotmultiple" w:history="1">
        <w:r w:rsidRPr="00C25230">
          <w:rPr>
            <w:rFonts w:ascii="Times New Roman" w:eastAsia="Times New Roman" w:hAnsi="Times New Roman" w:cs="Times New Roman"/>
            <w:color w:val="008000"/>
            <w:sz w:val="23"/>
            <w:u w:val="single"/>
            <w:lang w:eastAsia="en-IN"/>
          </w:rPr>
          <w:t>Why multiple inheritance is not possible in Java in case of class?</w:t>
        </w:r>
      </w:hyperlink>
    </w:p>
    <w:p w:rsidR="00C25230" w:rsidRPr="00C25230" w:rsidRDefault="00C25230" w:rsidP="00C2523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25230">
        <w:rPr>
          <w:rFonts w:ascii="Verdana" w:eastAsia="Times New Roman" w:hAnsi="Verdana" w:cs="Times New Roman"/>
          <w:b/>
          <w:bCs/>
          <w:color w:val="2F4F4F"/>
          <w:sz w:val="20"/>
          <w:lang w:eastAsia="en-IN"/>
        </w:rPr>
        <w:t>Inheritance in Java</w:t>
      </w:r>
      <w:r w:rsidRPr="00C25230">
        <w:rPr>
          <w:rFonts w:ascii="Verdana" w:eastAsia="Times New Roman" w:hAnsi="Verdana" w:cs="Times New Roman"/>
          <w:color w:val="000000"/>
          <w:sz w:val="20"/>
          <w:szCs w:val="20"/>
          <w:lang w:eastAsia="en-IN"/>
        </w:rPr>
        <w:t xml:space="preserve"> is a mechanism in which one object acquires all the properties and </w:t>
      </w:r>
      <w:proofErr w:type="spellStart"/>
      <w:r w:rsidRPr="00C25230">
        <w:rPr>
          <w:rFonts w:ascii="Verdana" w:eastAsia="Times New Roman" w:hAnsi="Verdana" w:cs="Times New Roman"/>
          <w:color w:val="000000"/>
          <w:sz w:val="20"/>
          <w:szCs w:val="20"/>
          <w:lang w:eastAsia="en-IN"/>
        </w:rPr>
        <w:t>behaviors</w:t>
      </w:r>
      <w:proofErr w:type="spellEnd"/>
      <w:r w:rsidRPr="00C25230">
        <w:rPr>
          <w:rFonts w:ascii="Verdana" w:eastAsia="Times New Roman" w:hAnsi="Verdana" w:cs="Times New Roman"/>
          <w:color w:val="000000"/>
          <w:sz w:val="20"/>
          <w:szCs w:val="20"/>
          <w:lang w:eastAsia="en-IN"/>
        </w:rPr>
        <w:t xml:space="preserve"> of a parent object. It is an important part of OOPs (Object Oriented programming system).</w:t>
      </w:r>
    </w:p>
    <w:p w:rsidR="00C25230" w:rsidRPr="00C25230" w:rsidRDefault="00C25230" w:rsidP="00C2523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25230">
        <w:rPr>
          <w:rFonts w:ascii="Verdana" w:eastAsia="Times New Roman" w:hAnsi="Verdana" w:cs="Times New Roman"/>
          <w:color w:val="000000"/>
          <w:sz w:val="20"/>
          <w:szCs w:val="20"/>
          <w:lang w:eastAsia="en-IN"/>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C25230" w:rsidRPr="00C25230" w:rsidRDefault="00C25230" w:rsidP="00C2523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25230">
        <w:rPr>
          <w:rFonts w:ascii="Verdana" w:eastAsia="Times New Roman" w:hAnsi="Verdana" w:cs="Times New Roman"/>
          <w:color w:val="000000"/>
          <w:sz w:val="20"/>
          <w:szCs w:val="20"/>
          <w:lang w:eastAsia="en-IN"/>
        </w:rPr>
        <w:t>Inheritance represents the </w:t>
      </w:r>
      <w:r w:rsidRPr="00C25230">
        <w:rPr>
          <w:rFonts w:ascii="Verdana" w:eastAsia="Times New Roman" w:hAnsi="Verdana" w:cs="Times New Roman"/>
          <w:b/>
          <w:bCs/>
          <w:color w:val="2F4F4F"/>
          <w:sz w:val="20"/>
          <w:lang w:eastAsia="en-IN"/>
        </w:rPr>
        <w:t>IS-A relationship</w:t>
      </w:r>
      <w:r w:rsidRPr="00C25230">
        <w:rPr>
          <w:rFonts w:ascii="Verdana" w:eastAsia="Times New Roman" w:hAnsi="Verdana" w:cs="Times New Roman"/>
          <w:color w:val="000000"/>
          <w:sz w:val="20"/>
          <w:szCs w:val="20"/>
          <w:lang w:eastAsia="en-IN"/>
        </w:rPr>
        <w:t> which is also known as a </w:t>
      </w:r>
      <w:r w:rsidRPr="00C25230">
        <w:rPr>
          <w:rFonts w:ascii="Verdana" w:eastAsia="Times New Roman" w:hAnsi="Verdana" w:cs="Times New Roman"/>
          <w:i/>
          <w:iCs/>
          <w:color w:val="000000"/>
          <w:sz w:val="20"/>
          <w:lang w:eastAsia="en-IN"/>
        </w:rPr>
        <w:t>parent-child</w:t>
      </w:r>
      <w:r w:rsidRPr="00C25230">
        <w:rPr>
          <w:rFonts w:ascii="Verdana" w:eastAsia="Times New Roman" w:hAnsi="Verdana" w:cs="Times New Roman"/>
          <w:color w:val="000000"/>
          <w:sz w:val="20"/>
          <w:szCs w:val="20"/>
          <w:lang w:eastAsia="en-IN"/>
        </w:rPr>
        <w:t> relationship.</w:t>
      </w:r>
    </w:p>
    <w:p w:rsidR="00C25230" w:rsidRPr="00C25230" w:rsidRDefault="00C25230" w:rsidP="00C2523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C25230">
        <w:rPr>
          <w:rFonts w:ascii="Helvetica" w:eastAsia="Times New Roman" w:hAnsi="Helvetica" w:cs="Helvetica"/>
          <w:color w:val="610B4B"/>
          <w:sz w:val="32"/>
          <w:szCs w:val="32"/>
          <w:lang w:eastAsia="en-IN"/>
        </w:rPr>
        <w:t>Why use inheritance in java</w:t>
      </w:r>
    </w:p>
    <w:p w:rsidR="00C25230" w:rsidRPr="00C25230" w:rsidRDefault="00C25230" w:rsidP="00C2523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25230">
        <w:rPr>
          <w:rFonts w:ascii="Verdana" w:eastAsia="Times New Roman" w:hAnsi="Verdana" w:cs="Times New Roman"/>
          <w:color w:val="000000"/>
          <w:sz w:val="20"/>
          <w:szCs w:val="20"/>
          <w:lang w:eastAsia="en-IN"/>
        </w:rPr>
        <w:t>For Method Overriding (so runtime polymorphism can be achieved).</w:t>
      </w:r>
    </w:p>
    <w:p w:rsidR="00C25230" w:rsidRPr="00C25230" w:rsidRDefault="00C25230" w:rsidP="00C2523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25230">
        <w:rPr>
          <w:rFonts w:ascii="Verdana" w:eastAsia="Times New Roman" w:hAnsi="Verdana" w:cs="Times New Roman"/>
          <w:color w:val="000000"/>
          <w:sz w:val="20"/>
          <w:szCs w:val="20"/>
          <w:lang w:eastAsia="en-IN"/>
        </w:rPr>
        <w:t>For Code Reusability.</w:t>
      </w:r>
    </w:p>
    <w:p w:rsidR="00C25230" w:rsidRPr="00C25230" w:rsidRDefault="00C25230" w:rsidP="00C2523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C25230">
        <w:rPr>
          <w:rFonts w:ascii="Helvetica" w:eastAsia="Times New Roman" w:hAnsi="Helvetica" w:cs="Helvetica"/>
          <w:color w:val="610B4B"/>
          <w:sz w:val="32"/>
          <w:szCs w:val="32"/>
          <w:lang w:eastAsia="en-IN"/>
        </w:rPr>
        <w:t>Terms used in Inheritance</w:t>
      </w:r>
    </w:p>
    <w:p w:rsidR="00C25230" w:rsidRPr="00C25230" w:rsidRDefault="00C25230" w:rsidP="00C252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25230">
        <w:rPr>
          <w:rFonts w:ascii="Verdana" w:eastAsia="Times New Roman" w:hAnsi="Verdana" w:cs="Times New Roman"/>
          <w:b/>
          <w:bCs/>
          <w:color w:val="2F4F4F"/>
          <w:sz w:val="20"/>
          <w:lang w:eastAsia="en-IN"/>
        </w:rPr>
        <w:t>Class:</w:t>
      </w:r>
      <w:r w:rsidRPr="00C25230">
        <w:rPr>
          <w:rFonts w:ascii="Verdana" w:eastAsia="Times New Roman" w:hAnsi="Verdana" w:cs="Times New Roman"/>
          <w:color w:val="000000"/>
          <w:sz w:val="20"/>
          <w:szCs w:val="20"/>
          <w:lang w:eastAsia="en-IN"/>
        </w:rPr>
        <w:t> A class is a group of objects which have common properties. It is a template or blueprint from which objects are created.</w:t>
      </w:r>
    </w:p>
    <w:p w:rsidR="00C25230" w:rsidRPr="00C25230" w:rsidRDefault="00C25230" w:rsidP="00C252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25230">
        <w:rPr>
          <w:rFonts w:ascii="Verdana" w:eastAsia="Times New Roman" w:hAnsi="Verdana" w:cs="Times New Roman"/>
          <w:b/>
          <w:bCs/>
          <w:color w:val="2F4F4F"/>
          <w:sz w:val="20"/>
          <w:lang w:eastAsia="en-IN"/>
        </w:rPr>
        <w:t>Sub Class/Child Class:</w:t>
      </w:r>
      <w:r w:rsidRPr="00C25230">
        <w:rPr>
          <w:rFonts w:ascii="Verdana" w:eastAsia="Times New Roman" w:hAnsi="Verdana" w:cs="Times New Roman"/>
          <w:color w:val="000000"/>
          <w:sz w:val="20"/>
          <w:szCs w:val="20"/>
          <w:lang w:eastAsia="en-IN"/>
        </w:rPr>
        <w:t> Subclass is a class which inherits the other class. It is also called a derived class, extended class, or child class.</w:t>
      </w:r>
    </w:p>
    <w:p w:rsidR="00C25230" w:rsidRPr="00C25230" w:rsidRDefault="00C25230" w:rsidP="00C252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25230">
        <w:rPr>
          <w:rFonts w:ascii="Verdana" w:eastAsia="Times New Roman" w:hAnsi="Verdana" w:cs="Times New Roman"/>
          <w:b/>
          <w:bCs/>
          <w:color w:val="2F4F4F"/>
          <w:sz w:val="20"/>
          <w:lang w:eastAsia="en-IN"/>
        </w:rPr>
        <w:t>Super Class/Parent Class:</w:t>
      </w:r>
      <w:r w:rsidRPr="00C25230">
        <w:rPr>
          <w:rFonts w:ascii="Verdana" w:eastAsia="Times New Roman" w:hAnsi="Verdana" w:cs="Times New Roman"/>
          <w:color w:val="000000"/>
          <w:sz w:val="20"/>
          <w:szCs w:val="20"/>
          <w:lang w:eastAsia="en-IN"/>
        </w:rPr>
        <w:t> </w:t>
      </w:r>
      <w:proofErr w:type="spellStart"/>
      <w:r w:rsidRPr="00C25230">
        <w:rPr>
          <w:rFonts w:ascii="Verdana" w:eastAsia="Times New Roman" w:hAnsi="Verdana" w:cs="Times New Roman"/>
          <w:color w:val="000000"/>
          <w:sz w:val="20"/>
          <w:szCs w:val="20"/>
          <w:lang w:eastAsia="en-IN"/>
        </w:rPr>
        <w:t>Superclass</w:t>
      </w:r>
      <w:proofErr w:type="spellEnd"/>
      <w:r w:rsidRPr="00C25230">
        <w:rPr>
          <w:rFonts w:ascii="Verdana" w:eastAsia="Times New Roman" w:hAnsi="Verdana" w:cs="Times New Roman"/>
          <w:color w:val="000000"/>
          <w:sz w:val="20"/>
          <w:szCs w:val="20"/>
          <w:lang w:eastAsia="en-IN"/>
        </w:rPr>
        <w:t xml:space="preserve"> is the class from where a subclass inherits the features. It is also called a base class or a parent class.</w:t>
      </w:r>
    </w:p>
    <w:p w:rsidR="00C25230" w:rsidRPr="00C25230" w:rsidRDefault="00C25230" w:rsidP="00C252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25230">
        <w:rPr>
          <w:rFonts w:ascii="Verdana" w:eastAsia="Times New Roman" w:hAnsi="Verdana" w:cs="Times New Roman"/>
          <w:b/>
          <w:bCs/>
          <w:color w:val="2F4F4F"/>
          <w:sz w:val="20"/>
          <w:lang w:eastAsia="en-IN"/>
        </w:rPr>
        <w:t>Reusability:</w:t>
      </w:r>
      <w:r w:rsidRPr="00C25230">
        <w:rPr>
          <w:rFonts w:ascii="Verdana" w:eastAsia="Times New Roman" w:hAnsi="Verdana" w:cs="Times New Roman"/>
          <w:color w:val="000000"/>
          <w:sz w:val="20"/>
          <w:szCs w:val="20"/>
          <w:lang w:eastAsia="en-IN"/>
        </w:rPr>
        <w:t> As the name specifies, reusability is a mechanism which facilitates you to reuse the fields and methods of the existing class when you create a new class. You can use the same fields and methods already defined in the previous class.</w:t>
      </w:r>
    </w:p>
    <w:p w:rsidR="00C25230" w:rsidRPr="00C25230" w:rsidRDefault="00C25230" w:rsidP="00C2523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C25230">
        <w:rPr>
          <w:rFonts w:ascii="Helvetica" w:eastAsia="Times New Roman" w:hAnsi="Helvetica" w:cs="Helvetica"/>
          <w:color w:val="610B4B"/>
          <w:sz w:val="32"/>
          <w:szCs w:val="32"/>
          <w:lang w:eastAsia="en-IN"/>
        </w:rPr>
        <w:t>The syntax of Java Inheritance</w:t>
      </w:r>
    </w:p>
    <w:p w:rsidR="00C25230" w:rsidRPr="00C25230" w:rsidRDefault="00C25230" w:rsidP="00C25230">
      <w:pPr>
        <w:shd w:val="clear" w:color="auto" w:fill="FFFFFF"/>
        <w:spacing w:after="0" w:line="315" w:lineRule="atLeast"/>
        <w:rPr>
          <w:rFonts w:ascii="Verdana" w:eastAsia="Times New Roman" w:hAnsi="Verdana" w:cs="Times New Roman"/>
          <w:color w:val="000000"/>
          <w:sz w:val="20"/>
          <w:szCs w:val="20"/>
          <w:lang w:eastAsia="en-IN"/>
        </w:rPr>
      </w:pPr>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Subclass-name </w:t>
      </w:r>
      <w:r w:rsidRPr="00C25230">
        <w:rPr>
          <w:rFonts w:ascii="Verdana" w:eastAsia="Times New Roman" w:hAnsi="Verdana" w:cs="Times New Roman"/>
          <w:b/>
          <w:bCs/>
          <w:color w:val="006699"/>
          <w:sz w:val="20"/>
          <w:lang w:eastAsia="en-IN"/>
        </w:rPr>
        <w:t>extends</w:t>
      </w:r>
      <w:r w:rsidRPr="00C25230">
        <w:rPr>
          <w:rFonts w:ascii="Verdana" w:eastAsia="Times New Roman" w:hAnsi="Verdana" w:cs="Times New Roman"/>
          <w:color w:val="000000"/>
          <w:sz w:val="20"/>
          <w:szCs w:val="20"/>
          <w:bdr w:val="none" w:sz="0" w:space="0" w:color="auto" w:frame="1"/>
          <w:lang w:eastAsia="en-IN"/>
        </w:rPr>
        <w:t> </w:t>
      </w:r>
      <w:proofErr w:type="spellStart"/>
      <w:r w:rsidRPr="00C25230">
        <w:rPr>
          <w:rFonts w:ascii="Verdana" w:eastAsia="Times New Roman" w:hAnsi="Verdana" w:cs="Times New Roman"/>
          <w:color w:val="000000"/>
          <w:sz w:val="20"/>
          <w:szCs w:val="20"/>
          <w:bdr w:val="none" w:sz="0" w:space="0" w:color="auto" w:frame="1"/>
          <w:lang w:eastAsia="en-IN"/>
        </w:rPr>
        <w:t>Superclass</w:t>
      </w:r>
      <w:proofErr w:type="spellEnd"/>
      <w:r w:rsidRPr="00C25230">
        <w:rPr>
          <w:rFonts w:ascii="Verdana" w:eastAsia="Times New Roman" w:hAnsi="Verdana" w:cs="Times New Roman"/>
          <w:color w:val="000000"/>
          <w:sz w:val="20"/>
          <w:szCs w:val="20"/>
          <w:bdr w:val="none" w:sz="0" w:space="0" w:color="auto" w:frame="1"/>
          <w:lang w:eastAsia="en-IN"/>
        </w:rPr>
        <w:t>-name  </w:t>
      </w:r>
    </w:p>
    <w:p w:rsidR="00C25230" w:rsidRPr="00C25230" w:rsidRDefault="00C25230" w:rsidP="00C25230">
      <w:pPr>
        <w:shd w:val="clear" w:color="auto" w:fill="FFFFFF"/>
        <w:spacing w:after="0" w:line="315" w:lineRule="atLeast"/>
        <w:rPr>
          <w:rFonts w:ascii="Verdana" w:eastAsia="Times New Roman" w:hAnsi="Verdana" w:cs="Times New Roman"/>
          <w:color w:val="000000"/>
          <w:sz w:val="20"/>
          <w:szCs w:val="20"/>
          <w:lang w:eastAsia="en-IN"/>
        </w:rPr>
      </w:pPr>
      <w:r w:rsidRPr="00C25230">
        <w:rPr>
          <w:rFonts w:ascii="Verdana" w:eastAsia="Times New Roman" w:hAnsi="Verdana" w:cs="Times New Roman"/>
          <w:color w:val="000000"/>
          <w:sz w:val="20"/>
          <w:szCs w:val="20"/>
          <w:bdr w:val="none" w:sz="0" w:space="0" w:color="auto" w:frame="1"/>
          <w:lang w:eastAsia="en-IN"/>
        </w:rPr>
        <w:t>{  </w:t>
      </w:r>
    </w:p>
    <w:p w:rsidR="00C25230" w:rsidRPr="00C25230" w:rsidRDefault="00C25230" w:rsidP="00C25230">
      <w:pPr>
        <w:shd w:val="clear" w:color="auto" w:fill="FFFFFF"/>
        <w:spacing w:after="0" w:line="315" w:lineRule="atLeast"/>
        <w:ind w:left="360"/>
        <w:rPr>
          <w:rFonts w:ascii="Verdana" w:eastAsia="Times New Roman" w:hAnsi="Verdana" w:cs="Times New Roman"/>
          <w:color w:val="000000"/>
          <w:sz w:val="20"/>
          <w:szCs w:val="20"/>
          <w:lang w:eastAsia="en-IN"/>
        </w:rPr>
      </w:pPr>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color w:val="008200"/>
          <w:sz w:val="20"/>
          <w:lang w:eastAsia="en-IN"/>
        </w:rPr>
        <w:t>//methods and fields</w:t>
      </w:r>
      <w:r w:rsidRPr="00C25230">
        <w:rPr>
          <w:rFonts w:ascii="Verdana" w:eastAsia="Times New Roman" w:hAnsi="Verdana" w:cs="Times New Roman"/>
          <w:color w:val="000000"/>
          <w:sz w:val="20"/>
          <w:szCs w:val="20"/>
          <w:bdr w:val="none" w:sz="0" w:space="0" w:color="auto" w:frame="1"/>
          <w:lang w:eastAsia="en-IN"/>
        </w:rPr>
        <w:t>  </w:t>
      </w:r>
    </w:p>
    <w:p w:rsidR="00C25230" w:rsidRPr="00C25230" w:rsidRDefault="00C25230" w:rsidP="00C25230">
      <w:pPr>
        <w:shd w:val="clear" w:color="auto" w:fill="FFFFFF"/>
        <w:spacing w:after="120" w:line="315" w:lineRule="atLeast"/>
        <w:rPr>
          <w:rFonts w:ascii="Verdana" w:eastAsia="Times New Roman" w:hAnsi="Verdana" w:cs="Times New Roman"/>
          <w:color w:val="000000"/>
          <w:sz w:val="20"/>
          <w:szCs w:val="20"/>
          <w:lang w:eastAsia="en-IN"/>
        </w:rPr>
      </w:pPr>
      <w:r w:rsidRPr="00C25230">
        <w:rPr>
          <w:rFonts w:ascii="Verdana" w:eastAsia="Times New Roman" w:hAnsi="Verdana" w:cs="Times New Roman"/>
          <w:color w:val="000000"/>
          <w:sz w:val="20"/>
          <w:szCs w:val="20"/>
          <w:bdr w:val="none" w:sz="0" w:space="0" w:color="auto" w:frame="1"/>
          <w:lang w:eastAsia="en-IN"/>
        </w:rPr>
        <w:t>}  </w:t>
      </w:r>
    </w:p>
    <w:p w:rsidR="00C25230" w:rsidRPr="00C25230" w:rsidRDefault="00C25230" w:rsidP="00C2523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25230">
        <w:rPr>
          <w:rFonts w:ascii="Verdana" w:eastAsia="Times New Roman" w:hAnsi="Verdana" w:cs="Times New Roman"/>
          <w:color w:val="000000"/>
          <w:sz w:val="20"/>
          <w:szCs w:val="20"/>
          <w:lang w:eastAsia="en-IN"/>
        </w:rPr>
        <w:t>The </w:t>
      </w:r>
      <w:r w:rsidRPr="00C25230">
        <w:rPr>
          <w:rFonts w:ascii="Verdana" w:eastAsia="Times New Roman" w:hAnsi="Verdana" w:cs="Times New Roman"/>
          <w:b/>
          <w:bCs/>
          <w:color w:val="2F4F4F"/>
          <w:sz w:val="20"/>
          <w:lang w:eastAsia="en-IN"/>
        </w:rPr>
        <w:t>extends keyword</w:t>
      </w:r>
      <w:r w:rsidRPr="00C25230">
        <w:rPr>
          <w:rFonts w:ascii="Verdana" w:eastAsia="Times New Roman" w:hAnsi="Verdana" w:cs="Times New Roman"/>
          <w:color w:val="000000"/>
          <w:sz w:val="20"/>
          <w:szCs w:val="20"/>
          <w:lang w:eastAsia="en-IN"/>
        </w:rPr>
        <w:t> indicates that you are making a new class that derives from an existing class. The meaning of "extends" is to increase the functionality.</w:t>
      </w:r>
    </w:p>
    <w:p w:rsidR="00C25230" w:rsidRPr="00C25230" w:rsidRDefault="00C25230" w:rsidP="00C2523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25230">
        <w:rPr>
          <w:rFonts w:ascii="Verdana" w:eastAsia="Times New Roman" w:hAnsi="Verdana" w:cs="Times New Roman"/>
          <w:color w:val="000000"/>
          <w:sz w:val="20"/>
          <w:szCs w:val="20"/>
          <w:lang w:eastAsia="en-IN"/>
        </w:rPr>
        <w:lastRenderedPageBreak/>
        <w:t xml:space="preserve">In the terminology of Java, a class which is inherited is called a parent or </w:t>
      </w:r>
      <w:proofErr w:type="spellStart"/>
      <w:r w:rsidRPr="00C25230">
        <w:rPr>
          <w:rFonts w:ascii="Verdana" w:eastAsia="Times New Roman" w:hAnsi="Verdana" w:cs="Times New Roman"/>
          <w:color w:val="000000"/>
          <w:sz w:val="20"/>
          <w:szCs w:val="20"/>
          <w:lang w:eastAsia="en-IN"/>
        </w:rPr>
        <w:t>superclass</w:t>
      </w:r>
      <w:proofErr w:type="spellEnd"/>
      <w:r w:rsidRPr="00C25230">
        <w:rPr>
          <w:rFonts w:ascii="Verdana" w:eastAsia="Times New Roman" w:hAnsi="Verdana" w:cs="Times New Roman"/>
          <w:color w:val="000000"/>
          <w:sz w:val="20"/>
          <w:szCs w:val="20"/>
          <w:lang w:eastAsia="en-IN"/>
        </w:rPr>
        <w:t>, and the new class is called child or subclass.</w:t>
      </w:r>
    </w:p>
    <w:p w:rsidR="00C25230" w:rsidRPr="00C25230" w:rsidRDefault="00C25230" w:rsidP="00C25230">
      <w:pPr>
        <w:spacing w:after="0" w:line="240" w:lineRule="auto"/>
        <w:rPr>
          <w:rFonts w:ascii="Times New Roman" w:eastAsia="Times New Roman" w:hAnsi="Times New Roman" w:cs="Times New Roman"/>
          <w:sz w:val="24"/>
          <w:szCs w:val="24"/>
          <w:lang w:eastAsia="en-IN"/>
        </w:rPr>
      </w:pPr>
      <w:r w:rsidRPr="00C25230">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C25230" w:rsidRPr="00C25230" w:rsidRDefault="00C25230" w:rsidP="00C25230">
      <w:pPr>
        <w:shd w:val="clear" w:color="auto" w:fill="FFFFFF"/>
        <w:spacing w:before="100" w:beforeAutospacing="1" w:after="100" w:afterAutospacing="1" w:line="240" w:lineRule="auto"/>
        <w:outlineLvl w:val="2"/>
        <w:rPr>
          <w:ins w:id="0" w:author="Unknown"/>
          <w:rFonts w:ascii="Tahoma" w:eastAsia="Times New Roman" w:hAnsi="Tahoma" w:cs="Tahoma"/>
          <w:color w:val="610B4B"/>
          <w:sz w:val="33"/>
          <w:szCs w:val="33"/>
          <w:lang w:eastAsia="en-IN"/>
        </w:rPr>
      </w:pPr>
      <w:ins w:id="1" w:author="Unknown">
        <w:r w:rsidRPr="00C25230">
          <w:rPr>
            <w:rFonts w:ascii="Tahoma" w:eastAsia="Times New Roman" w:hAnsi="Tahoma" w:cs="Tahoma"/>
            <w:color w:val="610B4B"/>
            <w:sz w:val="33"/>
            <w:szCs w:val="33"/>
            <w:lang w:eastAsia="en-IN"/>
          </w:rPr>
          <w:t>Java Inheritance Example</w:t>
        </w:r>
      </w:ins>
    </w:p>
    <w:p w:rsidR="00C25230" w:rsidRPr="00C25230" w:rsidRDefault="00C25230" w:rsidP="00C25230">
      <w:pPr>
        <w:spacing w:after="0" w:line="240" w:lineRule="auto"/>
        <w:rPr>
          <w:ins w:id="2"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286000" cy="3448050"/>
            <wp:effectExtent l="19050" t="0" r="0" b="0"/>
            <wp:docPr id="2" name="Picture 2"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Java"/>
                    <pic:cNvPicPr>
                      <a:picLocks noChangeAspect="1" noChangeArrowheads="1"/>
                    </pic:cNvPicPr>
                  </pic:nvPicPr>
                  <pic:blipFill>
                    <a:blip r:embed="rId8"/>
                    <a:srcRect/>
                    <a:stretch>
                      <a:fillRect/>
                    </a:stretch>
                  </pic:blipFill>
                  <pic:spPr bwMode="auto">
                    <a:xfrm>
                      <a:off x="0" y="0"/>
                      <a:ext cx="2286000" cy="3448050"/>
                    </a:xfrm>
                    <a:prstGeom prst="rect">
                      <a:avLst/>
                    </a:prstGeom>
                    <a:noFill/>
                    <a:ln w="9525">
                      <a:noFill/>
                      <a:miter lim="800000"/>
                      <a:headEnd/>
                      <a:tailEnd/>
                    </a:ln>
                  </pic:spPr>
                </pic:pic>
              </a:graphicData>
            </a:graphic>
          </wp:inline>
        </w:drawing>
      </w:r>
    </w:p>
    <w:p w:rsidR="00C25230" w:rsidRPr="00C25230" w:rsidRDefault="00C25230" w:rsidP="00C25230">
      <w:pPr>
        <w:shd w:val="clear" w:color="auto" w:fill="FFFFFF"/>
        <w:spacing w:before="100" w:beforeAutospacing="1" w:after="100" w:afterAutospacing="1" w:line="240" w:lineRule="auto"/>
        <w:rPr>
          <w:ins w:id="3" w:author="Unknown"/>
          <w:rFonts w:ascii="Verdana" w:eastAsia="Times New Roman" w:hAnsi="Verdana" w:cs="Times New Roman"/>
          <w:color w:val="000000"/>
          <w:sz w:val="20"/>
          <w:szCs w:val="20"/>
          <w:lang w:eastAsia="en-IN"/>
        </w:rPr>
      </w:pPr>
      <w:ins w:id="4" w:author="Unknown">
        <w:r w:rsidRPr="00C25230">
          <w:rPr>
            <w:rFonts w:ascii="Verdana" w:eastAsia="Times New Roman" w:hAnsi="Verdana" w:cs="Times New Roman"/>
            <w:color w:val="000000"/>
            <w:sz w:val="20"/>
            <w:szCs w:val="20"/>
            <w:lang w:eastAsia="en-IN"/>
          </w:rPr>
          <w:t xml:space="preserve">As displayed in the above figure, Programmer is the subclass and Employee is the </w:t>
        </w:r>
        <w:proofErr w:type="spellStart"/>
        <w:r w:rsidRPr="00C25230">
          <w:rPr>
            <w:rFonts w:ascii="Verdana" w:eastAsia="Times New Roman" w:hAnsi="Verdana" w:cs="Times New Roman"/>
            <w:color w:val="000000"/>
            <w:sz w:val="20"/>
            <w:szCs w:val="20"/>
            <w:lang w:eastAsia="en-IN"/>
          </w:rPr>
          <w:t>superclass</w:t>
        </w:r>
        <w:proofErr w:type="spellEnd"/>
        <w:r w:rsidRPr="00C25230">
          <w:rPr>
            <w:rFonts w:ascii="Verdana" w:eastAsia="Times New Roman" w:hAnsi="Verdana" w:cs="Times New Roman"/>
            <w:color w:val="000000"/>
            <w:sz w:val="20"/>
            <w:szCs w:val="20"/>
            <w:lang w:eastAsia="en-IN"/>
          </w:rPr>
          <w:t>. The relationship between the two classes is </w:t>
        </w:r>
        <w:r w:rsidRPr="00C25230">
          <w:rPr>
            <w:rFonts w:ascii="Verdana" w:eastAsia="Times New Roman" w:hAnsi="Verdana" w:cs="Times New Roman"/>
            <w:b/>
            <w:bCs/>
            <w:color w:val="2F4F4F"/>
            <w:sz w:val="20"/>
            <w:lang w:eastAsia="en-IN"/>
          </w:rPr>
          <w:t>Programmer IS-A Employee</w:t>
        </w:r>
        <w:r w:rsidRPr="00C25230">
          <w:rPr>
            <w:rFonts w:ascii="Verdana" w:eastAsia="Times New Roman" w:hAnsi="Verdana" w:cs="Times New Roman"/>
            <w:color w:val="000000"/>
            <w:sz w:val="20"/>
            <w:szCs w:val="20"/>
            <w:lang w:eastAsia="en-IN"/>
          </w:rPr>
          <w:t>. It means that Programmer is a type of Employee.</w:t>
        </w:r>
      </w:ins>
    </w:p>
    <w:p w:rsidR="00C25230" w:rsidRPr="00C25230" w:rsidRDefault="00C25230" w:rsidP="00C25230">
      <w:pPr>
        <w:shd w:val="clear" w:color="auto" w:fill="FFFFFF"/>
        <w:spacing w:after="0" w:line="315" w:lineRule="atLeast"/>
        <w:rPr>
          <w:ins w:id="5" w:author="Unknown"/>
          <w:rFonts w:ascii="Verdana" w:eastAsia="Times New Roman" w:hAnsi="Verdana" w:cs="Times New Roman"/>
          <w:color w:val="000000"/>
          <w:sz w:val="20"/>
          <w:szCs w:val="20"/>
          <w:lang w:eastAsia="en-IN"/>
        </w:rPr>
      </w:pPr>
      <w:ins w:id="6"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Employee{  </w:t>
        </w:r>
      </w:ins>
    </w:p>
    <w:p w:rsidR="00C25230" w:rsidRPr="00C25230" w:rsidRDefault="00C25230" w:rsidP="00C25230">
      <w:pPr>
        <w:shd w:val="clear" w:color="auto" w:fill="FFFFFF"/>
        <w:spacing w:after="0" w:line="315" w:lineRule="atLeast"/>
        <w:rPr>
          <w:ins w:id="7" w:author="Unknown"/>
          <w:rFonts w:ascii="Verdana" w:eastAsia="Times New Roman" w:hAnsi="Verdana" w:cs="Times New Roman"/>
          <w:color w:val="000000"/>
          <w:sz w:val="20"/>
          <w:szCs w:val="20"/>
          <w:lang w:eastAsia="en-IN"/>
        </w:rPr>
      </w:pPr>
      <w:ins w:id="8" w:author="Unknown">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float</w:t>
        </w:r>
        <w:r w:rsidRPr="00C25230">
          <w:rPr>
            <w:rFonts w:ascii="Verdana" w:eastAsia="Times New Roman" w:hAnsi="Verdana" w:cs="Times New Roman"/>
            <w:color w:val="000000"/>
            <w:sz w:val="20"/>
            <w:szCs w:val="20"/>
            <w:bdr w:val="none" w:sz="0" w:space="0" w:color="auto" w:frame="1"/>
            <w:lang w:eastAsia="en-IN"/>
          </w:rPr>
          <w:t> salary=</w:t>
        </w:r>
        <w:r w:rsidRPr="00C25230">
          <w:rPr>
            <w:rFonts w:ascii="Verdana" w:eastAsia="Times New Roman" w:hAnsi="Verdana" w:cs="Times New Roman"/>
            <w:color w:val="C00000"/>
            <w:sz w:val="20"/>
            <w:lang w:eastAsia="en-IN"/>
          </w:rPr>
          <w:t>40000</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9" w:author="Unknown"/>
          <w:rFonts w:ascii="Verdana" w:eastAsia="Times New Roman" w:hAnsi="Verdana" w:cs="Times New Roman"/>
          <w:color w:val="000000"/>
          <w:sz w:val="20"/>
          <w:szCs w:val="20"/>
          <w:lang w:eastAsia="en-IN"/>
        </w:rPr>
      </w:pPr>
      <w:ins w:id="10"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1" w:author="Unknown"/>
          <w:rFonts w:ascii="Verdana" w:eastAsia="Times New Roman" w:hAnsi="Verdana" w:cs="Times New Roman"/>
          <w:color w:val="000000"/>
          <w:sz w:val="20"/>
          <w:szCs w:val="20"/>
          <w:lang w:eastAsia="en-IN"/>
        </w:rPr>
      </w:pPr>
      <w:ins w:id="12"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Programmer </w:t>
        </w:r>
        <w:r w:rsidRPr="00C25230">
          <w:rPr>
            <w:rFonts w:ascii="Verdana" w:eastAsia="Times New Roman" w:hAnsi="Verdana" w:cs="Times New Roman"/>
            <w:b/>
            <w:bCs/>
            <w:color w:val="006699"/>
            <w:sz w:val="20"/>
            <w:lang w:eastAsia="en-IN"/>
          </w:rPr>
          <w:t>extends</w:t>
        </w:r>
        <w:r w:rsidRPr="00C25230">
          <w:rPr>
            <w:rFonts w:ascii="Verdana" w:eastAsia="Times New Roman" w:hAnsi="Verdana" w:cs="Times New Roman"/>
            <w:color w:val="000000"/>
            <w:sz w:val="20"/>
            <w:szCs w:val="20"/>
            <w:bdr w:val="none" w:sz="0" w:space="0" w:color="auto" w:frame="1"/>
            <w:lang w:eastAsia="en-IN"/>
          </w:rPr>
          <w:t> Employee{  </w:t>
        </w:r>
      </w:ins>
    </w:p>
    <w:p w:rsidR="00C25230" w:rsidRPr="00C25230" w:rsidRDefault="00C25230" w:rsidP="00C25230">
      <w:pPr>
        <w:shd w:val="clear" w:color="auto" w:fill="FFFFFF"/>
        <w:spacing w:after="0" w:line="315" w:lineRule="atLeast"/>
        <w:rPr>
          <w:ins w:id="13" w:author="Unknown"/>
          <w:rFonts w:ascii="Verdana" w:eastAsia="Times New Roman" w:hAnsi="Verdana" w:cs="Times New Roman"/>
          <w:color w:val="000000"/>
          <w:sz w:val="20"/>
          <w:szCs w:val="20"/>
          <w:lang w:eastAsia="en-IN"/>
        </w:rPr>
      </w:pPr>
      <w:ins w:id="14" w:author="Unknown">
        <w:r w:rsidRPr="00C25230">
          <w:rPr>
            <w:rFonts w:ascii="Verdana" w:eastAsia="Times New Roman" w:hAnsi="Verdana" w:cs="Times New Roman"/>
            <w:color w:val="000000"/>
            <w:sz w:val="20"/>
            <w:szCs w:val="20"/>
            <w:bdr w:val="none" w:sz="0" w:space="0" w:color="auto" w:frame="1"/>
            <w:lang w:eastAsia="en-IN"/>
          </w:rPr>
          <w:t> </w:t>
        </w:r>
        <w:proofErr w:type="spellStart"/>
        <w:r w:rsidRPr="00C25230">
          <w:rPr>
            <w:rFonts w:ascii="Verdana" w:eastAsia="Times New Roman" w:hAnsi="Verdana" w:cs="Times New Roman"/>
            <w:b/>
            <w:bCs/>
            <w:color w:val="006699"/>
            <w:sz w:val="20"/>
            <w:lang w:eastAsia="en-IN"/>
          </w:rPr>
          <w:t>int</w:t>
        </w:r>
        <w:proofErr w:type="spellEnd"/>
        <w:r w:rsidRPr="00C25230">
          <w:rPr>
            <w:rFonts w:ascii="Verdana" w:eastAsia="Times New Roman" w:hAnsi="Verdana" w:cs="Times New Roman"/>
            <w:color w:val="000000"/>
            <w:sz w:val="20"/>
            <w:szCs w:val="20"/>
            <w:bdr w:val="none" w:sz="0" w:space="0" w:color="auto" w:frame="1"/>
            <w:lang w:eastAsia="en-IN"/>
          </w:rPr>
          <w:t> bonus=</w:t>
        </w:r>
        <w:r w:rsidRPr="00C25230">
          <w:rPr>
            <w:rFonts w:ascii="Verdana" w:eastAsia="Times New Roman" w:hAnsi="Verdana" w:cs="Times New Roman"/>
            <w:color w:val="C00000"/>
            <w:sz w:val="20"/>
            <w:lang w:eastAsia="en-IN"/>
          </w:rPr>
          <w:t>10000</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5" w:author="Unknown"/>
          <w:rFonts w:ascii="Verdana" w:eastAsia="Times New Roman" w:hAnsi="Verdana" w:cs="Times New Roman"/>
          <w:color w:val="000000"/>
          <w:sz w:val="20"/>
          <w:szCs w:val="20"/>
          <w:lang w:eastAsia="en-IN"/>
        </w:rPr>
      </w:pPr>
      <w:ins w:id="16" w:author="Unknown">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public</w:t>
        </w:r>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static</w:t>
        </w:r>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main(String </w:t>
        </w:r>
        <w:proofErr w:type="spellStart"/>
        <w:r w:rsidRPr="00C25230">
          <w:rPr>
            <w:rFonts w:ascii="Verdana" w:eastAsia="Times New Roman" w:hAnsi="Verdana" w:cs="Times New Roman"/>
            <w:color w:val="000000"/>
            <w:sz w:val="20"/>
            <w:szCs w:val="20"/>
            <w:bdr w:val="none" w:sz="0" w:space="0" w:color="auto" w:frame="1"/>
            <w:lang w:eastAsia="en-IN"/>
          </w:rPr>
          <w:t>args</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7" w:author="Unknown"/>
          <w:rFonts w:ascii="Verdana" w:eastAsia="Times New Roman" w:hAnsi="Verdana" w:cs="Times New Roman"/>
          <w:color w:val="000000"/>
          <w:sz w:val="20"/>
          <w:szCs w:val="20"/>
          <w:lang w:eastAsia="en-IN"/>
        </w:rPr>
      </w:pPr>
      <w:ins w:id="18" w:author="Unknown">
        <w:r w:rsidRPr="00C25230">
          <w:rPr>
            <w:rFonts w:ascii="Verdana" w:eastAsia="Times New Roman" w:hAnsi="Verdana" w:cs="Times New Roman"/>
            <w:color w:val="000000"/>
            <w:sz w:val="20"/>
            <w:szCs w:val="20"/>
            <w:bdr w:val="none" w:sz="0" w:space="0" w:color="auto" w:frame="1"/>
            <w:lang w:eastAsia="en-IN"/>
          </w:rPr>
          <w:t>   Programmer p=</w:t>
        </w:r>
        <w:r w:rsidRPr="00C25230">
          <w:rPr>
            <w:rFonts w:ascii="Verdana" w:eastAsia="Times New Roman" w:hAnsi="Verdana" w:cs="Times New Roman"/>
            <w:b/>
            <w:bCs/>
            <w:color w:val="006699"/>
            <w:sz w:val="20"/>
            <w:lang w:eastAsia="en-IN"/>
          </w:rPr>
          <w:t>new</w:t>
        </w:r>
        <w:r w:rsidRPr="00C25230">
          <w:rPr>
            <w:rFonts w:ascii="Verdana" w:eastAsia="Times New Roman" w:hAnsi="Verdana" w:cs="Times New Roman"/>
            <w:color w:val="000000"/>
            <w:sz w:val="20"/>
            <w:szCs w:val="20"/>
            <w:bdr w:val="none" w:sz="0" w:space="0" w:color="auto" w:frame="1"/>
            <w:lang w:eastAsia="en-IN"/>
          </w:rPr>
          <w:t> Programmer();  </w:t>
        </w:r>
      </w:ins>
    </w:p>
    <w:p w:rsidR="00C25230" w:rsidRPr="00C25230" w:rsidRDefault="00C25230" w:rsidP="00C25230">
      <w:pPr>
        <w:shd w:val="clear" w:color="auto" w:fill="FFFFFF"/>
        <w:spacing w:after="0" w:line="315" w:lineRule="atLeast"/>
        <w:rPr>
          <w:ins w:id="19" w:author="Unknown"/>
          <w:rFonts w:ascii="Verdana" w:eastAsia="Times New Roman" w:hAnsi="Verdana" w:cs="Times New Roman"/>
          <w:color w:val="000000"/>
          <w:sz w:val="20"/>
          <w:szCs w:val="20"/>
          <w:lang w:eastAsia="en-IN"/>
        </w:rPr>
      </w:pPr>
      <w:ins w:id="20" w:author="Unknown">
        <w:r w:rsidRPr="00C25230">
          <w:rPr>
            <w:rFonts w:ascii="Verdana" w:eastAsia="Times New Roman" w:hAnsi="Verdana" w:cs="Times New Roman"/>
            <w:color w:val="000000"/>
            <w:sz w:val="20"/>
            <w:szCs w:val="20"/>
            <w:bdr w:val="none" w:sz="0" w:space="0" w:color="auto" w:frame="1"/>
            <w:lang w:eastAsia="en-IN"/>
          </w:rPr>
          <w:t>   </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"Programmer salary is:"</w:t>
        </w:r>
        <w:r w:rsidRPr="00C25230">
          <w:rPr>
            <w:rFonts w:ascii="Verdana" w:eastAsia="Times New Roman" w:hAnsi="Verdana" w:cs="Times New Roman"/>
            <w:color w:val="000000"/>
            <w:sz w:val="20"/>
            <w:szCs w:val="20"/>
            <w:bdr w:val="none" w:sz="0" w:space="0" w:color="auto" w:frame="1"/>
            <w:lang w:eastAsia="en-IN"/>
          </w:rPr>
          <w:t>+</w:t>
        </w:r>
        <w:proofErr w:type="spellStart"/>
        <w:r w:rsidRPr="00C25230">
          <w:rPr>
            <w:rFonts w:ascii="Verdana" w:eastAsia="Times New Roman" w:hAnsi="Verdana" w:cs="Times New Roman"/>
            <w:color w:val="000000"/>
            <w:sz w:val="20"/>
            <w:szCs w:val="20"/>
            <w:bdr w:val="none" w:sz="0" w:space="0" w:color="auto" w:frame="1"/>
            <w:lang w:eastAsia="en-IN"/>
          </w:rPr>
          <w:t>p.salary</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21" w:author="Unknown"/>
          <w:rFonts w:ascii="Verdana" w:eastAsia="Times New Roman" w:hAnsi="Verdana" w:cs="Times New Roman"/>
          <w:color w:val="000000"/>
          <w:sz w:val="20"/>
          <w:szCs w:val="20"/>
          <w:lang w:eastAsia="en-IN"/>
        </w:rPr>
      </w:pPr>
      <w:ins w:id="22" w:author="Unknown">
        <w:r w:rsidRPr="00C25230">
          <w:rPr>
            <w:rFonts w:ascii="Verdana" w:eastAsia="Times New Roman" w:hAnsi="Verdana" w:cs="Times New Roman"/>
            <w:color w:val="000000"/>
            <w:sz w:val="20"/>
            <w:szCs w:val="20"/>
            <w:bdr w:val="none" w:sz="0" w:space="0" w:color="auto" w:frame="1"/>
            <w:lang w:eastAsia="en-IN"/>
          </w:rPr>
          <w:t>   </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"Bonus of Programmer is:"</w:t>
        </w:r>
        <w:r w:rsidRPr="00C25230">
          <w:rPr>
            <w:rFonts w:ascii="Verdana" w:eastAsia="Times New Roman" w:hAnsi="Verdana" w:cs="Times New Roman"/>
            <w:color w:val="000000"/>
            <w:sz w:val="20"/>
            <w:szCs w:val="20"/>
            <w:bdr w:val="none" w:sz="0" w:space="0" w:color="auto" w:frame="1"/>
            <w:lang w:eastAsia="en-IN"/>
          </w:rPr>
          <w:t>+</w:t>
        </w:r>
        <w:proofErr w:type="spellStart"/>
        <w:r w:rsidRPr="00C25230">
          <w:rPr>
            <w:rFonts w:ascii="Verdana" w:eastAsia="Times New Roman" w:hAnsi="Verdana" w:cs="Times New Roman"/>
            <w:color w:val="000000"/>
            <w:sz w:val="20"/>
            <w:szCs w:val="20"/>
            <w:bdr w:val="none" w:sz="0" w:space="0" w:color="auto" w:frame="1"/>
            <w:lang w:eastAsia="en-IN"/>
          </w:rPr>
          <w:t>p.bonus</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23" w:author="Unknown"/>
          <w:rFonts w:ascii="Verdana" w:eastAsia="Times New Roman" w:hAnsi="Verdana" w:cs="Times New Roman"/>
          <w:color w:val="000000"/>
          <w:sz w:val="20"/>
          <w:szCs w:val="20"/>
          <w:lang w:eastAsia="en-IN"/>
        </w:rPr>
      </w:pPr>
      <w:ins w:id="24"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120" w:line="315" w:lineRule="atLeast"/>
        <w:rPr>
          <w:ins w:id="25" w:author="Unknown"/>
          <w:rFonts w:ascii="Verdana" w:eastAsia="Times New Roman" w:hAnsi="Verdana" w:cs="Times New Roman"/>
          <w:color w:val="000000"/>
          <w:sz w:val="20"/>
          <w:szCs w:val="20"/>
          <w:lang w:eastAsia="en-IN"/>
        </w:rPr>
      </w:pPr>
      <w:ins w:id="26"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pacing w:after="0" w:line="240" w:lineRule="auto"/>
        <w:rPr>
          <w:ins w:id="27" w:author="Unknown"/>
          <w:rFonts w:ascii="Times New Roman" w:eastAsia="Times New Roman" w:hAnsi="Times New Roman" w:cs="Times New Roman"/>
          <w:sz w:val="24"/>
          <w:szCs w:val="24"/>
          <w:lang w:eastAsia="en-IN"/>
        </w:rPr>
      </w:pPr>
      <w:ins w:id="28" w:author="Unknown">
        <w:r w:rsidRPr="00C25230">
          <w:rPr>
            <w:rFonts w:ascii="Verdana" w:eastAsia="Times New Roman" w:hAnsi="Verdana" w:cs="Times New Roman"/>
            <w:color w:val="000000"/>
            <w:sz w:val="20"/>
            <w:lang w:eastAsia="en-IN"/>
          </w:rPr>
          <w:fldChar w:fldCharType="begin"/>
        </w:r>
        <w:r w:rsidRPr="00C25230">
          <w:rPr>
            <w:rFonts w:ascii="Verdana" w:eastAsia="Times New Roman" w:hAnsi="Verdana" w:cs="Times New Roman"/>
            <w:color w:val="000000"/>
            <w:sz w:val="20"/>
            <w:lang w:eastAsia="en-IN"/>
          </w:rPr>
          <w:instrText xml:space="preserve"> HYPERLINK "http://www.javatpoint.com/opr/test.jsp?filename=Programmer" \t "_blank" </w:instrText>
        </w:r>
        <w:r w:rsidRPr="00C25230">
          <w:rPr>
            <w:rFonts w:ascii="Verdana" w:eastAsia="Times New Roman" w:hAnsi="Verdana" w:cs="Times New Roman"/>
            <w:color w:val="000000"/>
            <w:sz w:val="20"/>
            <w:lang w:eastAsia="en-IN"/>
          </w:rPr>
          <w:fldChar w:fldCharType="separate"/>
        </w:r>
        <w:r w:rsidRPr="00C25230">
          <w:rPr>
            <w:rFonts w:ascii="Verdana" w:eastAsia="Times New Roman" w:hAnsi="Verdana" w:cs="Times New Roman"/>
            <w:b/>
            <w:bCs/>
            <w:color w:val="FFFFFF"/>
            <w:sz w:val="20"/>
            <w:u w:val="single"/>
            <w:lang w:eastAsia="en-IN"/>
          </w:rPr>
          <w:t>Test it Now</w:t>
        </w:r>
        <w:r w:rsidRPr="00C25230">
          <w:rPr>
            <w:rFonts w:ascii="Verdana" w:eastAsia="Times New Roman" w:hAnsi="Verdana" w:cs="Times New Roman"/>
            <w:color w:val="000000"/>
            <w:sz w:val="20"/>
            <w:lang w:eastAsia="en-IN"/>
          </w:rPr>
          <w:fldChar w:fldCharType="end"/>
        </w:r>
      </w:ins>
    </w:p>
    <w:p w:rsidR="00C25230" w:rsidRPr="00C25230" w:rsidRDefault="00C25230" w:rsidP="00C252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 w:author="Unknown"/>
          <w:rFonts w:ascii="Courier New" w:eastAsia="Times New Roman" w:hAnsi="Courier New" w:cs="Courier New"/>
          <w:color w:val="000000"/>
          <w:sz w:val="20"/>
          <w:szCs w:val="20"/>
          <w:lang w:eastAsia="en-IN"/>
        </w:rPr>
      </w:pPr>
      <w:ins w:id="30" w:author="Unknown">
        <w:r w:rsidRPr="00C25230">
          <w:rPr>
            <w:rFonts w:ascii="Courier New" w:eastAsia="Times New Roman" w:hAnsi="Courier New" w:cs="Courier New"/>
            <w:color w:val="000000"/>
            <w:sz w:val="20"/>
            <w:szCs w:val="20"/>
            <w:lang w:eastAsia="en-IN"/>
          </w:rPr>
          <w:t xml:space="preserve"> Programmer salary is:40000.0</w:t>
        </w:r>
      </w:ins>
    </w:p>
    <w:p w:rsidR="00C25230" w:rsidRPr="00C25230" w:rsidRDefault="00C25230" w:rsidP="00C252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color w:val="000000"/>
          <w:sz w:val="20"/>
          <w:szCs w:val="20"/>
          <w:lang w:eastAsia="en-IN"/>
        </w:rPr>
      </w:pPr>
      <w:ins w:id="32" w:author="Unknown">
        <w:r w:rsidRPr="00C25230">
          <w:rPr>
            <w:rFonts w:ascii="Courier New" w:eastAsia="Times New Roman" w:hAnsi="Courier New" w:cs="Courier New"/>
            <w:color w:val="000000"/>
            <w:sz w:val="20"/>
            <w:szCs w:val="20"/>
            <w:lang w:eastAsia="en-IN"/>
          </w:rPr>
          <w:t xml:space="preserve"> Bonus of programmer is:10000</w:t>
        </w:r>
      </w:ins>
    </w:p>
    <w:p w:rsidR="00C25230" w:rsidRPr="00C25230" w:rsidRDefault="00C25230" w:rsidP="00C25230">
      <w:pPr>
        <w:shd w:val="clear" w:color="auto" w:fill="FFFFFF"/>
        <w:spacing w:before="100" w:beforeAutospacing="1" w:after="100" w:afterAutospacing="1" w:line="240" w:lineRule="auto"/>
        <w:rPr>
          <w:ins w:id="33" w:author="Unknown"/>
          <w:rFonts w:ascii="Verdana" w:eastAsia="Times New Roman" w:hAnsi="Verdana" w:cs="Times New Roman"/>
          <w:color w:val="000000"/>
          <w:sz w:val="20"/>
          <w:szCs w:val="20"/>
          <w:lang w:eastAsia="en-IN"/>
        </w:rPr>
      </w:pPr>
      <w:ins w:id="34" w:author="Unknown">
        <w:r w:rsidRPr="00C25230">
          <w:rPr>
            <w:rFonts w:ascii="Verdana" w:eastAsia="Times New Roman" w:hAnsi="Verdana" w:cs="Times New Roman"/>
            <w:color w:val="000000"/>
            <w:sz w:val="20"/>
            <w:szCs w:val="20"/>
            <w:lang w:eastAsia="en-IN"/>
          </w:rPr>
          <w:t>In the above example, Programmer object can access the field of own class as well as of Employee class i.e. code reusability.</w:t>
        </w:r>
      </w:ins>
    </w:p>
    <w:p w:rsidR="00C25230" w:rsidRPr="00C25230" w:rsidRDefault="00C25230" w:rsidP="00C25230">
      <w:pPr>
        <w:spacing w:after="0" w:line="240" w:lineRule="auto"/>
        <w:rPr>
          <w:ins w:id="35" w:author="Unknown"/>
          <w:rFonts w:ascii="Times New Roman" w:eastAsia="Times New Roman" w:hAnsi="Times New Roman" w:cs="Times New Roman"/>
          <w:sz w:val="24"/>
          <w:szCs w:val="24"/>
          <w:lang w:eastAsia="en-IN"/>
        </w:rPr>
      </w:pPr>
      <w:ins w:id="36" w:author="Unknown">
        <w:r w:rsidRPr="00C25230">
          <w:rPr>
            <w:rFonts w:ascii="Times New Roman" w:eastAsia="Times New Roman" w:hAnsi="Times New Roman" w:cs="Times New Roman"/>
            <w:sz w:val="24"/>
            <w:szCs w:val="24"/>
            <w:lang w:eastAsia="en-IN"/>
          </w:rPr>
          <w:lastRenderedPageBreak/>
          <w:pict>
            <v:rect id="_x0000_i1026" style="width:0;height:.75pt" o:hralign="center" o:hrstd="t" o:hrnoshade="t" o:hr="t" fillcolor="#d4d4d4" stroked="f"/>
          </w:pict>
        </w:r>
      </w:ins>
    </w:p>
    <w:p w:rsidR="00C25230" w:rsidRPr="00C25230" w:rsidRDefault="00C25230" w:rsidP="00C25230">
      <w:pPr>
        <w:shd w:val="clear" w:color="auto" w:fill="FFFFFF"/>
        <w:spacing w:before="100" w:beforeAutospacing="1" w:after="100" w:afterAutospacing="1" w:line="312" w:lineRule="atLeast"/>
        <w:outlineLvl w:val="1"/>
        <w:rPr>
          <w:ins w:id="37" w:author="Unknown"/>
          <w:rFonts w:ascii="Helvetica" w:eastAsia="Times New Roman" w:hAnsi="Helvetica" w:cs="Helvetica"/>
          <w:color w:val="610B38"/>
          <w:sz w:val="38"/>
          <w:szCs w:val="38"/>
          <w:lang w:eastAsia="en-IN"/>
        </w:rPr>
      </w:pPr>
      <w:ins w:id="38" w:author="Unknown">
        <w:r w:rsidRPr="00C25230">
          <w:rPr>
            <w:rFonts w:ascii="Helvetica" w:eastAsia="Times New Roman" w:hAnsi="Helvetica" w:cs="Helvetica"/>
            <w:color w:val="610B38"/>
            <w:sz w:val="38"/>
            <w:szCs w:val="38"/>
            <w:lang w:eastAsia="en-IN"/>
          </w:rPr>
          <w:t>Types of inheritance in java</w:t>
        </w:r>
      </w:ins>
    </w:p>
    <w:p w:rsidR="00C25230" w:rsidRPr="00C25230" w:rsidRDefault="00C25230" w:rsidP="00C25230">
      <w:pPr>
        <w:shd w:val="clear" w:color="auto" w:fill="FFFFFF"/>
        <w:spacing w:before="100" w:beforeAutospacing="1" w:after="100" w:afterAutospacing="1" w:line="240" w:lineRule="auto"/>
        <w:rPr>
          <w:ins w:id="39" w:author="Unknown"/>
          <w:rFonts w:ascii="Verdana" w:eastAsia="Times New Roman" w:hAnsi="Verdana" w:cs="Times New Roman"/>
          <w:color w:val="000000"/>
          <w:sz w:val="20"/>
          <w:szCs w:val="20"/>
          <w:lang w:eastAsia="en-IN"/>
        </w:rPr>
      </w:pPr>
      <w:ins w:id="40" w:author="Unknown">
        <w:r w:rsidRPr="00C25230">
          <w:rPr>
            <w:rFonts w:ascii="Verdana" w:eastAsia="Times New Roman" w:hAnsi="Verdana" w:cs="Times New Roman"/>
            <w:color w:val="000000"/>
            <w:sz w:val="20"/>
            <w:szCs w:val="20"/>
            <w:lang w:eastAsia="en-IN"/>
          </w:rPr>
          <w:t>On the basis of class, there can be three types of inheritance in java: single, multilevel and hierarchical.</w:t>
        </w:r>
      </w:ins>
    </w:p>
    <w:p w:rsidR="00C25230" w:rsidRPr="00C25230" w:rsidRDefault="00C25230" w:rsidP="00C25230">
      <w:pPr>
        <w:shd w:val="clear" w:color="auto" w:fill="FFFFFF"/>
        <w:spacing w:before="100" w:beforeAutospacing="1" w:after="100" w:afterAutospacing="1" w:line="240" w:lineRule="auto"/>
        <w:rPr>
          <w:ins w:id="41" w:author="Unknown"/>
          <w:rFonts w:ascii="Verdana" w:eastAsia="Times New Roman" w:hAnsi="Verdana" w:cs="Times New Roman"/>
          <w:color w:val="000000"/>
          <w:sz w:val="20"/>
          <w:szCs w:val="20"/>
          <w:lang w:eastAsia="en-IN"/>
        </w:rPr>
      </w:pPr>
      <w:ins w:id="42" w:author="Unknown">
        <w:r w:rsidRPr="00C25230">
          <w:rPr>
            <w:rFonts w:ascii="Verdana" w:eastAsia="Times New Roman" w:hAnsi="Verdana" w:cs="Times New Roman"/>
            <w:color w:val="000000"/>
            <w:sz w:val="20"/>
            <w:szCs w:val="20"/>
            <w:lang w:eastAsia="en-IN"/>
          </w:rPr>
          <w:t>In java programming, multiple and hybrid inheritance is supported through interface only. We will learn about interfaces later.</w:t>
        </w:r>
      </w:ins>
    </w:p>
    <w:p w:rsidR="00C25230" w:rsidRPr="00C25230" w:rsidRDefault="00C25230" w:rsidP="00C25230">
      <w:pPr>
        <w:spacing w:after="0" w:line="240" w:lineRule="auto"/>
        <w:rPr>
          <w:ins w:id="43"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143750" cy="3790950"/>
            <wp:effectExtent l="19050" t="0" r="0" b="0"/>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inheritance in Java"/>
                    <pic:cNvPicPr>
                      <a:picLocks noChangeAspect="1" noChangeArrowheads="1"/>
                    </pic:cNvPicPr>
                  </pic:nvPicPr>
                  <pic:blipFill>
                    <a:blip r:embed="rId9"/>
                    <a:srcRect/>
                    <a:stretch>
                      <a:fillRect/>
                    </a:stretch>
                  </pic:blipFill>
                  <pic:spPr bwMode="auto">
                    <a:xfrm>
                      <a:off x="0" y="0"/>
                      <a:ext cx="7143750" cy="3790950"/>
                    </a:xfrm>
                    <a:prstGeom prst="rect">
                      <a:avLst/>
                    </a:prstGeom>
                    <a:noFill/>
                    <a:ln w="9525">
                      <a:noFill/>
                      <a:miter lim="800000"/>
                      <a:headEnd/>
                      <a:tailEnd/>
                    </a:ln>
                  </pic:spPr>
                </pic:pic>
              </a:graphicData>
            </a:graphic>
          </wp:inline>
        </w:drawing>
      </w:r>
    </w:p>
    <w:p w:rsidR="00C25230" w:rsidRPr="00C25230" w:rsidRDefault="00C25230" w:rsidP="00C25230">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ins w:id="44" w:author="Unknown"/>
          <w:rFonts w:ascii="Arial" w:eastAsia="Times New Roman" w:hAnsi="Arial" w:cs="Arial"/>
          <w:color w:val="008000"/>
          <w:sz w:val="21"/>
          <w:szCs w:val="21"/>
          <w:lang w:eastAsia="en-IN"/>
        </w:rPr>
      </w:pPr>
      <w:ins w:id="45" w:author="Unknown">
        <w:r w:rsidRPr="00C25230">
          <w:rPr>
            <w:rFonts w:ascii="Arial" w:eastAsia="Times New Roman" w:hAnsi="Arial" w:cs="Arial"/>
            <w:color w:val="008000"/>
            <w:sz w:val="21"/>
            <w:szCs w:val="21"/>
            <w:lang w:eastAsia="en-IN"/>
          </w:rPr>
          <w:t>Note: Multiple inheritance is not supported in Java through class.</w:t>
        </w:r>
      </w:ins>
    </w:p>
    <w:p w:rsidR="00C25230" w:rsidRPr="00C25230" w:rsidRDefault="00C25230" w:rsidP="00C25230">
      <w:pPr>
        <w:shd w:val="clear" w:color="auto" w:fill="FFFFFF"/>
        <w:spacing w:before="100" w:beforeAutospacing="1" w:after="100" w:afterAutospacing="1" w:line="240" w:lineRule="auto"/>
        <w:rPr>
          <w:ins w:id="46" w:author="Unknown"/>
          <w:rFonts w:ascii="Verdana" w:eastAsia="Times New Roman" w:hAnsi="Verdana" w:cs="Times New Roman"/>
          <w:color w:val="000000"/>
          <w:sz w:val="20"/>
          <w:szCs w:val="20"/>
          <w:lang w:eastAsia="en-IN"/>
        </w:rPr>
      </w:pPr>
      <w:ins w:id="47" w:author="Unknown">
        <w:r w:rsidRPr="00C25230">
          <w:rPr>
            <w:rFonts w:ascii="Verdana" w:eastAsia="Times New Roman" w:hAnsi="Verdana" w:cs="Times New Roman"/>
            <w:color w:val="000000"/>
            <w:sz w:val="20"/>
            <w:szCs w:val="20"/>
            <w:lang w:eastAsia="en-IN"/>
          </w:rPr>
          <w:t>When one class inherits multiple classes, it is known as multiple inheritance. For Example:</w:t>
        </w:r>
      </w:ins>
    </w:p>
    <w:p w:rsidR="00C25230" w:rsidRPr="00C25230" w:rsidRDefault="00C25230" w:rsidP="00C25230">
      <w:pPr>
        <w:spacing w:after="0" w:line="240" w:lineRule="auto"/>
        <w:rPr>
          <w:ins w:id="48"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991350" cy="3924300"/>
            <wp:effectExtent l="19050" t="0" r="0" b="0"/>
            <wp:docPr id="5" name="Picture 5"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10"/>
                    <a:srcRect/>
                    <a:stretch>
                      <a:fillRect/>
                    </a:stretch>
                  </pic:blipFill>
                  <pic:spPr bwMode="auto">
                    <a:xfrm>
                      <a:off x="0" y="0"/>
                      <a:ext cx="6991350" cy="3924300"/>
                    </a:xfrm>
                    <a:prstGeom prst="rect">
                      <a:avLst/>
                    </a:prstGeom>
                    <a:noFill/>
                    <a:ln w="9525">
                      <a:noFill/>
                      <a:miter lim="800000"/>
                      <a:headEnd/>
                      <a:tailEnd/>
                    </a:ln>
                  </pic:spPr>
                </pic:pic>
              </a:graphicData>
            </a:graphic>
          </wp:inline>
        </w:drawing>
      </w:r>
    </w:p>
    <w:p w:rsidR="00C25230" w:rsidRPr="00C25230" w:rsidRDefault="00C25230" w:rsidP="00C25230">
      <w:pPr>
        <w:spacing w:after="0" w:line="240" w:lineRule="auto"/>
        <w:rPr>
          <w:ins w:id="49" w:author="Unknown"/>
          <w:rFonts w:ascii="Times New Roman" w:eastAsia="Times New Roman" w:hAnsi="Times New Roman" w:cs="Times New Roman"/>
          <w:sz w:val="24"/>
          <w:szCs w:val="24"/>
          <w:lang w:eastAsia="en-IN"/>
        </w:rPr>
      </w:pPr>
      <w:ins w:id="50" w:author="Unknown">
        <w:r w:rsidRPr="00C25230">
          <w:rPr>
            <w:rFonts w:ascii="Times New Roman" w:eastAsia="Times New Roman" w:hAnsi="Times New Roman" w:cs="Times New Roman"/>
            <w:sz w:val="24"/>
            <w:szCs w:val="24"/>
            <w:lang w:eastAsia="en-IN"/>
          </w:rPr>
          <w:pict>
            <v:rect id="_x0000_i1027" style="width:0;height:.75pt" o:hralign="center" o:hrstd="t" o:hrnoshade="t" o:hr="t" fillcolor="#d4d4d4" stroked="f"/>
          </w:pict>
        </w:r>
      </w:ins>
    </w:p>
    <w:p w:rsidR="00C25230" w:rsidRPr="00C25230" w:rsidRDefault="00C25230" w:rsidP="00C25230">
      <w:pPr>
        <w:shd w:val="clear" w:color="auto" w:fill="FFFFFF"/>
        <w:spacing w:before="100" w:beforeAutospacing="1" w:after="100" w:afterAutospacing="1" w:line="312" w:lineRule="atLeast"/>
        <w:outlineLvl w:val="1"/>
        <w:rPr>
          <w:ins w:id="51" w:author="Unknown"/>
          <w:rFonts w:ascii="Helvetica" w:eastAsia="Times New Roman" w:hAnsi="Helvetica" w:cs="Helvetica"/>
          <w:color w:val="610B38"/>
          <w:sz w:val="38"/>
          <w:szCs w:val="38"/>
          <w:lang w:eastAsia="en-IN"/>
        </w:rPr>
      </w:pPr>
      <w:ins w:id="52" w:author="Unknown">
        <w:r w:rsidRPr="00C25230">
          <w:rPr>
            <w:rFonts w:ascii="Helvetica" w:eastAsia="Times New Roman" w:hAnsi="Helvetica" w:cs="Helvetica"/>
            <w:color w:val="610B38"/>
            <w:sz w:val="38"/>
            <w:szCs w:val="38"/>
            <w:lang w:eastAsia="en-IN"/>
          </w:rPr>
          <w:t>Single Inheritance Example</w:t>
        </w:r>
      </w:ins>
    </w:p>
    <w:p w:rsidR="00C25230" w:rsidRPr="00C25230" w:rsidRDefault="00C25230" w:rsidP="00C25230">
      <w:pPr>
        <w:shd w:val="clear" w:color="auto" w:fill="FFFFFF"/>
        <w:spacing w:before="100" w:beforeAutospacing="1" w:after="100" w:afterAutospacing="1" w:line="240" w:lineRule="auto"/>
        <w:rPr>
          <w:ins w:id="53" w:author="Unknown"/>
          <w:rFonts w:ascii="Verdana" w:eastAsia="Times New Roman" w:hAnsi="Verdana" w:cs="Times New Roman"/>
          <w:i/>
          <w:iCs/>
          <w:color w:val="000000"/>
          <w:sz w:val="21"/>
          <w:szCs w:val="21"/>
          <w:lang w:eastAsia="en-IN"/>
        </w:rPr>
      </w:pPr>
      <w:ins w:id="54" w:author="Unknown">
        <w:r w:rsidRPr="00C25230">
          <w:rPr>
            <w:rFonts w:ascii="Verdana" w:eastAsia="Times New Roman" w:hAnsi="Verdana" w:cs="Times New Roman"/>
            <w:i/>
            <w:iCs/>
            <w:color w:val="000000"/>
            <w:sz w:val="21"/>
            <w:szCs w:val="21"/>
            <w:lang w:eastAsia="en-IN"/>
          </w:rPr>
          <w:t>File: TestInheritance.java</w:t>
        </w:r>
      </w:ins>
    </w:p>
    <w:p w:rsidR="00C25230" w:rsidRPr="00C25230" w:rsidRDefault="00C25230" w:rsidP="00C25230">
      <w:pPr>
        <w:shd w:val="clear" w:color="auto" w:fill="FFFFFF"/>
        <w:spacing w:after="0" w:line="315" w:lineRule="atLeast"/>
        <w:rPr>
          <w:ins w:id="55" w:author="Unknown"/>
          <w:rFonts w:ascii="Verdana" w:eastAsia="Times New Roman" w:hAnsi="Verdana" w:cs="Times New Roman"/>
          <w:color w:val="000000"/>
          <w:sz w:val="20"/>
          <w:szCs w:val="20"/>
          <w:lang w:eastAsia="en-IN"/>
        </w:rPr>
      </w:pPr>
      <w:ins w:id="56"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Animal{  </w:t>
        </w:r>
      </w:ins>
    </w:p>
    <w:p w:rsidR="00C25230" w:rsidRPr="00C25230" w:rsidRDefault="00C25230" w:rsidP="00C25230">
      <w:pPr>
        <w:shd w:val="clear" w:color="auto" w:fill="FFFFFF"/>
        <w:spacing w:after="0" w:line="315" w:lineRule="atLeast"/>
        <w:rPr>
          <w:ins w:id="57" w:author="Unknown"/>
          <w:rFonts w:ascii="Verdana" w:eastAsia="Times New Roman" w:hAnsi="Verdana" w:cs="Times New Roman"/>
          <w:color w:val="000000"/>
          <w:sz w:val="20"/>
          <w:szCs w:val="20"/>
          <w:lang w:eastAsia="en-IN"/>
        </w:rPr>
      </w:pPr>
      <w:ins w:id="58" w:author="Unknown">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eat(){</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"eating..."</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59" w:author="Unknown"/>
          <w:rFonts w:ascii="Verdana" w:eastAsia="Times New Roman" w:hAnsi="Verdana" w:cs="Times New Roman"/>
          <w:color w:val="000000"/>
          <w:sz w:val="20"/>
          <w:szCs w:val="20"/>
          <w:lang w:eastAsia="en-IN"/>
        </w:rPr>
      </w:pPr>
      <w:ins w:id="60"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61" w:author="Unknown"/>
          <w:rFonts w:ascii="Verdana" w:eastAsia="Times New Roman" w:hAnsi="Verdana" w:cs="Times New Roman"/>
          <w:color w:val="000000"/>
          <w:sz w:val="20"/>
          <w:szCs w:val="20"/>
          <w:lang w:eastAsia="en-IN"/>
        </w:rPr>
      </w:pPr>
      <w:ins w:id="62"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Dog </w:t>
        </w:r>
        <w:r w:rsidRPr="00C25230">
          <w:rPr>
            <w:rFonts w:ascii="Verdana" w:eastAsia="Times New Roman" w:hAnsi="Verdana" w:cs="Times New Roman"/>
            <w:b/>
            <w:bCs/>
            <w:color w:val="006699"/>
            <w:sz w:val="20"/>
            <w:lang w:eastAsia="en-IN"/>
          </w:rPr>
          <w:t>extends</w:t>
        </w:r>
        <w:r w:rsidRPr="00C25230">
          <w:rPr>
            <w:rFonts w:ascii="Verdana" w:eastAsia="Times New Roman" w:hAnsi="Verdana" w:cs="Times New Roman"/>
            <w:color w:val="000000"/>
            <w:sz w:val="20"/>
            <w:szCs w:val="20"/>
            <w:bdr w:val="none" w:sz="0" w:space="0" w:color="auto" w:frame="1"/>
            <w:lang w:eastAsia="en-IN"/>
          </w:rPr>
          <w:t> Animal{  </w:t>
        </w:r>
      </w:ins>
    </w:p>
    <w:p w:rsidR="00C25230" w:rsidRPr="00C25230" w:rsidRDefault="00C25230" w:rsidP="00C25230">
      <w:pPr>
        <w:shd w:val="clear" w:color="auto" w:fill="FFFFFF"/>
        <w:spacing w:after="0" w:line="315" w:lineRule="atLeast"/>
        <w:rPr>
          <w:ins w:id="63" w:author="Unknown"/>
          <w:rFonts w:ascii="Verdana" w:eastAsia="Times New Roman" w:hAnsi="Verdana" w:cs="Times New Roman"/>
          <w:color w:val="000000"/>
          <w:sz w:val="20"/>
          <w:szCs w:val="20"/>
          <w:lang w:eastAsia="en-IN"/>
        </w:rPr>
      </w:pPr>
      <w:ins w:id="64" w:author="Unknown">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bark(){</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"barking..."</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65" w:author="Unknown"/>
          <w:rFonts w:ascii="Verdana" w:eastAsia="Times New Roman" w:hAnsi="Verdana" w:cs="Times New Roman"/>
          <w:color w:val="000000"/>
          <w:sz w:val="20"/>
          <w:szCs w:val="20"/>
          <w:lang w:eastAsia="en-IN"/>
        </w:rPr>
      </w:pPr>
      <w:ins w:id="66"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67" w:author="Unknown"/>
          <w:rFonts w:ascii="Verdana" w:eastAsia="Times New Roman" w:hAnsi="Verdana" w:cs="Times New Roman"/>
          <w:color w:val="000000"/>
          <w:sz w:val="20"/>
          <w:szCs w:val="20"/>
          <w:lang w:eastAsia="en-IN"/>
        </w:rPr>
      </w:pPr>
      <w:ins w:id="68"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w:t>
        </w:r>
        <w:proofErr w:type="spellStart"/>
        <w:r w:rsidRPr="00C25230">
          <w:rPr>
            <w:rFonts w:ascii="Verdana" w:eastAsia="Times New Roman" w:hAnsi="Verdana" w:cs="Times New Roman"/>
            <w:color w:val="000000"/>
            <w:sz w:val="20"/>
            <w:szCs w:val="20"/>
            <w:bdr w:val="none" w:sz="0" w:space="0" w:color="auto" w:frame="1"/>
            <w:lang w:eastAsia="en-IN"/>
          </w:rPr>
          <w:t>TestInheritance</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69" w:author="Unknown"/>
          <w:rFonts w:ascii="Verdana" w:eastAsia="Times New Roman" w:hAnsi="Verdana" w:cs="Times New Roman"/>
          <w:color w:val="000000"/>
          <w:sz w:val="20"/>
          <w:szCs w:val="20"/>
          <w:lang w:eastAsia="en-IN"/>
        </w:rPr>
      </w:pPr>
      <w:ins w:id="70" w:author="Unknown">
        <w:r w:rsidRPr="00C25230">
          <w:rPr>
            <w:rFonts w:ascii="Verdana" w:eastAsia="Times New Roman" w:hAnsi="Verdana" w:cs="Times New Roman"/>
            <w:b/>
            <w:bCs/>
            <w:color w:val="006699"/>
            <w:sz w:val="20"/>
            <w:lang w:eastAsia="en-IN"/>
          </w:rPr>
          <w:t>public</w:t>
        </w:r>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static</w:t>
        </w:r>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main(String </w:t>
        </w:r>
        <w:proofErr w:type="spellStart"/>
        <w:r w:rsidRPr="00C25230">
          <w:rPr>
            <w:rFonts w:ascii="Verdana" w:eastAsia="Times New Roman" w:hAnsi="Verdana" w:cs="Times New Roman"/>
            <w:color w:val="000000"/>
            <w:sz w:val="20"/>
            <w:szCs w:val="20"/>
            <w:bdr w:val="none" w:sz="0" w:space="0" w:color="auto" w:frame="1"/>
            <w:lang w:eastAsia="en-IN"/>
          </w:rPr>
          <w:t>args</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71" w:author="Unknown"/>
          <w:rFonts w:ascii="Verdana" w:eastAsia="Times New Roman" w:hAnsi="Verdana" w:cs="Times New Roman"/>
          <w:color w:val="000000"/>
          <w:sz w:val="20"/>
          <w:szCs w:val="20"/>
          <w:lang w:eastAsia="en-IN"/>
        </w:rPr>
      </w:pPr>
      <w:ins w:id="72" w:author="Unknown">
        <w:r w:rsidRPr="00C25230">
          <w:rPr>
            <w:rFonts w:ascii="Verdana" w:eastAsia="Times New Roman" w:hAnsi="Verdana" w:cs="Times New Roman"/>
            <w:color w:val="000000"/>
            <w:sz w:val="20"/>
            <w:szCs w:val="20"/>
            <w:bdr w:val="none" w:sz="0" w:space="0" w:color="auto" w:frame="1"/>
            <w:lang w:eastAsia="en-IN"/>
          </w:rPr>
          <w:t>Dog d=</w:t>
        </w:r>
        <w:r w:rsidRPr="00C25230">
          <w:rPr>
            <w:rFonts w:ascii="Verdana" w:eastAsia="Times New Roman" w:hAnsi="Verdana" w:cs="Times New Roman"/>
            <w:b/>
            <w:bCs/>
            <w:color w:val="006699"/>
            <w:sz w:val="20"/>
            <w:lang w:eastAsia="en-IN"/>
          </w:rPr>
          <w:t>new</w:t>
        </w:r>
        <w:r w:rsidRPr="00C25230">
          <w:rPr>
            <w:rFonts w:ascii="Verdana" w:eastAsia="Times New Roman" w:hAnsi="Verdana" w:cs="Times New Roman"/>
            <w:color w:val="000000"/>
            <w:sz w:val="20"/>
            <w:szCs w:val="20"/>
            <w:bdr w:val="none" w:sz="0" w:space="0" w:color="auto" w:frame="1"/>
            <w:lang w:eastAsia="en-IN"/>
          </w:rPr>
          <w:t> Dog();  </w:t>
        </w:r>
      </w:ins>
    </w:p>
    <w:p w:rsidR="00C25230" w:rsidRPr="00C25230" w:rsidRDefault="00C25230" w:rsidP="00C25230">
      <w:pPr>
        <w:shd w:val="clear" w:color="auto" w:fill="FFFFFF"/>
        <w:spacing w:after="0" w:line="315" w:lineRule="atLeast"/>
        <w:rPr>
          <w:ins w:id="73" w:author="Unknown"/>
          <w:rFonts w:ascii="Verdana" w:eastAsia="Times New Roman" w:hAnsi="Verdana" w:cs="Times New Roman"/>
          <w:color w:val="000000"/>
          <w:sz w:val="20"/>
          <w:szCs w:val="20"/>
          <w:lang w:eastAsia="en-IN"/>
        </w:rPr>
      </w:pPr>
      <w:proofErr w:type="spellStart"/>
      <w:ins w:id="74" w:author="Unknown">
        <w:r w:rsidRPr="00C25230">
          <w:rPr>
            <w:rFonts w:ascii="Verdana" w:eastAsia="Times New Roman" w:hAnsi="Verdana" w:cs="Times New Roman"/>
            <w:color w:val="000000"/>
            <w:sz w:val="20"/>
            <w:szCs w:val="20"/>
            <w:bdr w:val="none" w:sz="0" w:space="0" w:color="auto" w:frame="1"/>
            <w:lang w:eastAsia="en-IN"/>
          </w:rPr>
          <w:t>d.bark</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75" w:author="Unknown"/>
          <w:rFonts w:ascii="Verdana" w:eastAsia="Times New Roman" w:hAnsi="Verdana" w:cs="Times New Roman"/>
          <w:color w:val="000000"/>
          <w:sz w:val="20"/>
          <w:szCs w:val="20"/>
          <w:lang w:eastAsia="en-IN"/>
        </w:rPr>
      </w:pPr>
      <w:ins w:id="76" w:author="Unknown">
        <w:r w:rsidRPr="00C25230">
          <w:rPr>
            <w:rFonts w:ascii="Verdana" w:eastAsia="Times New Roman" w:hAnsi="Verdana" w:cs="Times New Roman"/>
            <w:color w:val="000000"/>
            <w:sz w:val="20"/>
            <w:szCs w:val="20"/>
            <w:bdr w:val="none" w:sz="0" w:space="0" w:color="auto" w:frame="1"/>
            <w:lang w:eastAsia="en-IN"/>
          </w:rPr>
          <w:t>d.eat();  </w:t>
        </w:r>
      </w:ins>
    </w:p>
    <w:p w:rsidR="00C25230" w:rsidRPr="00C25230" w:rsidRDefault="00C25230" w:rsidP="00C25230">
      <w:pPr>
        <w:shd w:val="clear" w:color="auto" w:fill="FFFFFF"/>
        <w:spacing w:after="120" w:line="315" w:lineRule="atLeast"/>
        <w:rPr>
          <w:ins w:id="77" w:author="Unknown"/>
          <w:rFonts w:ascii="Verdana" w:eastAsia="Times New Roman" w:hAnsi="Verdana" w:cs="Times New Roman"/>
          <w:color w:val="000000"/>
          <w:sz w:val="20"/>
          <w:szCs w:val="20"/>
          <w:lang w:eastAsia="en-IN"/>
        </w:rPr>
      </w:pPr>
      <w:ins w:id="78"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before="100" w:beforeAutospacing="1" w:after="100" w:afterAutospacing="1" w:line="240" w:lineRule="auto"/>
        <w:rPr>
          <w:ins w:id="79" w:author="Unknown"/>
          <w:rFonts w:ascii="Verdana" w:eastAsia="Times New Roman" w:hAnsi="Verdana" w:cs="Times New Roman"/>
          <w:color w:val="000000"/>
          <w:sz w:val="20"/>
          <w:szCs w:val="20"/>
          <w:lang w:eastAsia="en-IN"/>
        </w:rPr>
      </w:pPr>
      <w:ins w:id="80" w:author="Unknown">
        <w:r w:rsidRPr="00C25230">
          <w:rPr>
            <w:rFonts w:ascii="Verdana" w:eastAsia="Times New Roman" w:hAnsi="Verdana" w:cs="Times New Roman"/>
            <w:color w:val="000000"/>
            <w:sz w:val="20"/>
            <w:szCs w:val="20"/>
            <w:lang w:eastAsia="en-IN"/>
          </w:rPr>
          <w:t>Output:</w:t>
        </w:r>
      </w:ins>
    </w:p>
    <w:p w:rsidR="00C25230" w:rsidRPr="00C25230" w:rsidRDefault="00C25230" w:rsidP="00C252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color w:val="000000"/>
          <w:sz w:val="20"/>
          <w:szCs w:val="20"/>
          <w:lang w:eastAsia="en-IN"/>
        </w:rPr>
      </w:pPr>
      <w:ins w:id="82" w:author="Unknown">
        <w:r w:rsidRPr="00C25230">
          <w:rPr>
            <w:rFonts w:ascii="Courier New" w:eastAsia="Times New Roman" w:hAnsi="Courier New" w:cs="Courier New"/>
            <w:color w:val="000000"/>
            <w:sz w:val="20"/>
            <w:szCs w:val="20"/>
            <w:lang w:eastAsia="en-IN"/>
          </w:rPr>
          <w:t>barking...</w:t>
        </w:r>
      </w:ins>
    </w:p>
    <w:p w:rsidR="00C25230" w:rsidRPr="00C25230" w:rsidRDefault="00C25230" w:rsidP="00C252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color w:val="000000"/>
          <w:sz w:val="20"/>
          <w:szCs w:val="20"/>
          <w:lang w:eastAsia="en-IN"/>
        </w:rPr>
      </w:pPr>
      <w:ins w:id="84" w:author="Unknown">
        <w:r w:rsidRPr="00C25230">
          <w:rPr>
            <w:rFonts w:ascii="Courier New" w:eastAsia="Times New Roman" w:hAnsi="Courier New" w:cs="Courier New"/>
            <w:color w:val="000000"/>
            <w:sz w:val="20"/>
            <w:szCs w:val="20"/>
            <w:lang w:eastAsia="en-IN"/>
          </w:rPr>
          <w:t>eating...</w:t>
        </w:r>
      </w:ins>
    </w:p>
    <w:p w:rsidR="00C25230" w:rsidRPr="00C25230" w:rsidRDefault="00C25230" w:rsidP="00C25230">
      <w:pPr>
        <w:shd w:val="clear" w:color="auto" w:fill="FFFFFF"/>
        <w:spacing w:before="100" w:beforeAutospacing="1" w:after="100" w:afterAutospacing="1" w:line="312" w:lineRule="atLeast"/>
        <w:outlineLvl w:val="1"/>
        <w:rPr>
          <w:ins w:id="85" w:author="Unknown"/>
          <w:rFonts w:ascii="Helvetica" w:eastAsia="Times New Roman" w:hAnsi="Helvetica" w:cs="Helvetica"/>
          <w:color w:val="610B38"/>
          <w:sz w:val="38"/>
          <w:szCs w:val="38"/>
          <w:lang w:eastAsia="en-IN"/>
        </w:rPr>
      </w:pPr>
      <w:ins w:id="86" w:author="Unknown">
        <w:r w:rsidRPr="00C25230">
          <w:rPr>
            <w:rFonts w:ascii="Helvetica" w:eastAsia="Times New Roman" w:hAnsi="Helvetica" w:cs="Helvetica"/>
            <w:color w:val="610B38"/>
            <w:sz w:val="38"/>
            <w:szCs w:val="38"/>
            <w:lang w:eastAsia="en-IN"/>
          </w:rPr>
          <w:t>Multilevel Inheritance Example</w:t>
        </w:r>
      </w:ins>
    </w:p>
    <w:p w:rsidR="00C25230" w:rsidRPr="00C25230" w:rsidRDefault="00C25230" w:rsidP="00C25230">
      <w:pPr>
        <w:shd w:val="clear" w:color="auto" w:fill="FFFFFF"/>
        <w:spacing w:before="100" w:beforeAutospacing="1" w:after="100" w:afterAutospacing="1" w:line="240" w:lineRule="auto"/>
        <w:rPr>
          <w:ins w:id="87" w:author="Unknown"/>
          <w:rFonts w:ascii="Verdana" w:eastAsia="Times New Roman" w:hAnsi="Verdana" w:cs="Times New Roman"/>
          <w:i/>
          <w:iCs/>
          <w:color w:val="000000"/>
          <w:sz w:val="21"/>
          <w:szCs w:val="21"/>
          <w:lang w:eastAsia="en-IN"/>
        </w:rPr>
      </w:pPr>
      <w:ins w:id="88" w:author="Unknown">
        <w:r w:rsidRPr="00C25230">
          <w:rPr>
            <w:rFonts w:ascii="Verdana" w:eastAsia="Times New Roman" w:hAnsi="Verdana" w:cs="Times New Roman"/>
            <w:i/>
            <w:iCs/>
            <w:color w:val="000000"/>
            <w:sz w:val="21"/>
            <w:szCs w:val="21"/>
            <w:lang w:eastAsia="en-IN"/>
          </w:rPr>
          <w:lastRenderedPageBreak/>
          <w:t>File: TestInheritance2.java</w:t>
        </w:r>
      </w:ins>
    </w:p>
    <w:p w:rsidR="00C25230" w:rsidRPr="00C25230" w:rsidRDefault="00C25230" w:rsidP="00C25230">
      <w:pPr>
        <w:shd w:val="clear" w:color="auto" w:fill="FFFFFF"/>
        <w:spacing w:after="0" w:line="315" w:lineRule="atLeast"/>
        <w:rPr>
          <w:ins w:id="89" w:author="Unknown"/>
          <w:rFonts w:ascii="Verdana" w:eastAsia="Times New Roman" w:hAnsi="Verdana" w:cs="Times New Roman"/>
          <w:color w:val="000000"/>
          <w:sz w:val="20"/>
          <w:szCs w:val="20"/>
          <w:lang w:eastAsia="en-IN"/>
        </w:rPr>
      </w:pPr>
      <w:ins w:id="90"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Animal{  </w:t>
        </w:r>
      </w:ins>
    </w:p>
    <w:p w:rsidR="00C25230" w:rsidRPr="00C25230" w:rsidRDefault="00C25230" w:rsidP="00C25230">
      <w:pPr>
        <w:shd w:val="clear" w:color="auto" w:fill="FFFFFF"/>
        <w:spacing w:after="0" w:line="315" w:lineRule="atLeast"/>
        <w:rPr>
          <w:ins w:id="91" w:author="Unknown"/>
          <w:rFonts w:ascii="Verdana" w:eastAsia="Times New Roman" w:hAnsi="Verdana" w:cs="Times New Roman"/>
          <w:color w:val="000000"/>
          <w:sz w:val="20"/>
          <w:szCs w:val="20"/>
          <w:lang w:eastAsia="en-IN"/>
        </w:rPr>
      </w:pPr>
      <w:ins w:id="92" w:author="Unknown">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eat(){</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"eating..."</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93" w:author="Unknown"/>
          <w:rFonts w:ascii="Verdana" w:eastAsia="Times New Roman" w:hAnsi="Verdana" w:cs="Times New Roman"/>
          <w:color w:val="000000"/>
          <w:sz w:val="20"/>
          <w:szCs w:val="20"/>
          <w:lang w:eastAsia="en-IN"/>
        </w:rPr>
      </w:pPr>
      <w:ins w:id="94"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95" w:author="Unknown"/>
          <w:rFonts w:ascii="Verdana" w:eastAsia="Times New Roman" w:hAnsi="Verdana" w:cs="Times New Roman"/>
          <w:color w:val="000000"/>
          <w:sz w:val="20"/>
          <w:szCs w:val="20"/>
          <w:lang w:eastAsia="en-IN"/>
        </w:rPr>
      </w:pPr>
      <w:ins w:id="96"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Dog </w:t>
        </w:r>
        <w:r w:rsidRPr="00C25230">
          <w:rPr>
            <w:rFonts w:ascii="Verdana" w:eastAsia="Times New Roman" w:hAnsi="Verdana" w:cs="Times New Roman"/>
            <w:b/>
            <w:bCs/>
            <w:color w:val="006699"/>
            <w:sz w:val="20"/>
            <w:lang w:eastAsia="en-IN"/>
          </w:rPr>
          <w:t>extends</w:t>
        </w:r>
        <w:r w:rsidRPr="00C25230">
          <w:rPr>
            <w:rFonts w:ascii="Verdana" w:eastAsia="Times New Roman" w:hAnsi="Verdana" w:cs="Times New Roman"/>
            <w:color w:val="000000"/>
            <w:sz w:val="20"/>
            <w:szCs w:val="20"/>
            <w:bdr w:val="none" w:sz="0" w:space="0" w:color="auto" w:frame="1"/>
            <w:lang w:eastAsia="en-IN"/>
          </w:rPr>
          <w:t> Animal{  </w:t>
        </w:r>
      </w:ins>
    </w:p>
    <w:p w:rsidR="00C25230" w:rsidRPr="00C25230" w:rsidRDefault="00C25230" w:rsidP="00C25230">
      <w:pPr>
        <w:shd w:val="clear" w:color="auto" w:fill="FFFFFF"/>
        <w:spacing w:after="0" w:line="315" w:lineRule="atLeast"/>
        <w:rPr>
          <w:ins w:id="97" w:author="Unknown"/>
          <w:rFonts w:ascii="Verdana" w:eastAsia="Times New Roman" w:hAnsi="Verdana" w:cs="Times New Roman"/>
          <w:color w:val="000000"/>
          <w:sz w:val="20"/>
          <w:szCs w:val="20"/>
          <w:lang w:eastAsia="en-IN"/>
        </w:rPr>
      </w:pPr>
      <w:ins w:id="98" w:author="Unknown">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bark(){</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"barking..."</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99" w:author="Unknown"/>
          <w:rFonts w:ascii="Verdana" w:eastAsia="Times New Roman" w:hAnsi="Verdana" w:cs="Times New Roman"/>
          <w:color w:val="000000"/>
          <w:sz w:val="20"/>
          <w:szCs w:val="20"/>
          <w:lang w:eastAsia="en-IN"/>
        </w:rPr>
      </w:pPr>
      <w:ins w:id="100"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01" w:author="Unknown"/>
          <w:rFonts w:ascii="Verdana" w:eastAsia="Times New Roman" w:hAnsi="Verdana" w:cs="Times New Roman"/>
          <w:color w:val="000000"/>
          <w:sz w:val="20"/>
          <w:szCs w:val="20"/>
          <w:lang w:eastAsia="en-IN"/>
        </w:rPr>
      </w:pPr>
      <w:ins w:id="102"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w:t>
        </w:r>
        <w:proofErr w:type="spellStart"/>
        <w:r w:rsidRPr="00C25230">
          <w:rPr>
            <w:rFonts w:ascii="Verdana" w:eastAsia="Times New Roman" w:hAnsi="Verdana" w:cs="Times New Roman"/>
            <w:color w:val="000000"/>
            <w:sz w:val="20"/>
            <w:szCs w:val="20"/>
            <w:bdr w:val="none" w:sz="0" w:space="0" w:color="auto" w:frame="1"/>
            <w:lang w:eastAsia="en-IN"/>
          </w:rPr>
          <w:t>BabyDog</w:t>
        </w:r>
        <w:proofErr w:type="spellEnd"/>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extends</w:t>
        </w:r>
        <w:r w:rsidRPr="00C25230">
          <w:rPr>
            <w:rFonts w:ascii="Verdana" w:eastAsia="Times New Roman" w:hAnsi="Verdana" w:cs="Times New Roman"/>
            <w:color w:val="000000"/>
            <w:sz w:val="20"/>
            <w:szCs w:val="20"/>
            <w:bdr w:val="none" w:sz="0" w:space="0" w:color="auto" w:frame="1"/>
            <w:lang w:eastAsia="en-IN"/>
          </w:rPr>
          <w:t> Dog{  </w:t>
        </w:r>
      </w:ins>
    </w:p>
    <w:p w:rsidR="00C25230" w:rsidRPr="00C25230" w:rsidRDefault="00C25230" w:rsidP="00C25230">
      <w:pPr>
        <w:shd w:val="clear" w:color="auto" w:fill="FFFFFF"/>
        <w:spacing w:after="0" w:line="315" w:lineRule="atLeast"/>
        <w:rPr>
          <w:ins w:id="103" w:author="Unknown"/>
          <w:rFonts w:ascii="Verdana" w:eastAsia="Times New Roman" w:hAnsi="Verdana" w:cs="Times New Roman"/>
          <w:color w:val="000000"/>
          <w:sz w:val="20"/>
          <w:szCs w:val="20"/>
          <w:lang w:eastAsia="en-IN"/>
        </w:rPr>
      </w:pPr>
      <w:ins w:id="104" w:author="Unknown">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weep(){</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"weeping..."</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05" w:author="Unknown"/>
          <w:rFonts w:ascii="Verdana" w:eastAsia="Times New Roman" w:hAnsi="Verdana" w:cs="Times New Roman"/>
          <w:color w:val="000000"/>
          <w:sz w:val="20"/>
          <w:szCs w:val="20"/>
          <w:lang w:eastAsia="en-IN"/>
        </w:rPr>
      </w:pPr>
      <w:ins w:id="106"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07" w:author="Unknown"/>
          <w:rFonts w:ascii="Verdana" w:eastAsia="Times New Roman" w:hAnsi="Verdana" w:cs="Times New Roman"/>
          <w:color w:val="000000"/>
          <w:sz w:val="20"/>
          <w:szCs w:val="20"/>
          <w:lang w:eastAsia="en-IN"/>
        </w:rPr>
      </w:pPr>
      <w:ins w:id="108"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TestInheritance2{  </w:t>
        </w:r>
      </w:ins>
    </w:p>
    <w:p w:rsidR="00C25230" w:rsidRPr="00C25230" w:rsidRDefault="00C25230" w:rsidP="00C25230">
      <w:pPr>
        <w:shd w:val="clear" w:color="auto" w:fill="FFFFFF"/>
        <w:spacing w:after="0" w:line="315" w:lineRule="atLeast"/>
        <w:rPr>
          <w:ins w:id="109" w:author="Unknown"/>
          <w:rFonts w:ascii="Verdana" w:eastAsia="Times New Roman" w:hAnsi="Verdana" w:cs="Times New Roman"/>
          <w:color w:val="000000"/>
          <w:sz w:val="20"/>
          <w:szCs w:val="20"/>
          <w:lang w:eastAsia="en-IN"/>
        </w:rPr>
      </w:pPr>
      <w:ins w:id="110" w:author="Unknown">
        <w:r w:rsidRPr="00C25230">
          <w:rPr>
            <w:rFonts w:ascii="Verdana" w:eastAsia="Times New Roman" w:hAnsi="Verdana" w:cs="Times New Roman"/>
            <w:b/>
            <w:bCs/>
            <w:color w:val="006699"/>
            <w:sz w:val="20"/>
            <w:lang w:eastAsia="en-IN"/>
          </w:rPr>
          <w:t>public</w:t>
        </w:r>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static</w:t>
        </w:r>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main(String </w:t>
        </w:r>
        <w:proofErr w:type="spellStart"/>
        <w:r w:rsidRPr="00C25230">
          <w:rPr>
            <w:rFonts w:ascii="Verdana" w:eastAsia="Times New Roman" w:hAnsi="Verdana" w:cs="Times New Roman"/>
            <w:color w:val="000000"/>
            <w:sz w:val="20"/>
            <w:szCs w:val="20"/>
            <w:bdr w:val="none" w:sz="0" w:space="0" w:color="auto" w:frame="1"/>
            <w:lang w:eastAsia="en-IN"/>
          </w:rPr>
          <w:t>args</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11" w:author="Unknown"/>
          <w:rFonts w:ascii="Verdana" w:eastAsia="Times New Roman" w:hAnsi="Verdana" w:cs="Times New Roman"/>
          <w:color w:val="000000"/>
          <w:sz w:val="20"/>
          <w:szCs w:val="20"/>
          <w:lang w:eastAsia="en-IN"/>
        </w:rPr>
      </w:pPr>
      <w:proofErr w:type="spellStart"/>
      <w:ins w:id="112" w:author="Unknown">
        <w:r w:rsidRPr="00C25230">
          <w:rPr>
            <w:rFonts w:ascii="Verdana" w:eastAsia="Times New Roman" w:hAnsi="Verdana" w:cs="Times New Roman"/>
            <w:color w:val="000000"/>
            <w:sz w:val="20"/>
            <w:szCs w:val="20"/>
            <w:bdr w:val="none" w:sz="0" w:space="0" w:color="auto" w:frame="1"/>
            <w:lang w:eastAsia="en-IN"/>
          </w:rPr>
          <w:t>BabyDog</w:t>
        </w:r>
        <w:proofErr w:type="spellEnd"/>
        <w:r w:rsidRPr="00C25230">
          <w:rPr>
            <w:rFonts w:ascii="Verdana" w:eastAsia="Times New Roman" w:hAnsi="Verdana" w:cs="Times New Roman"/>
            <w:color w:val="000000"/>
            <w:sz w:val="20"/>
            <w:szCs w:val="20"/>
            <w:bdr w:val="none" w:sz="0" w:space="0" w:color="auto" w:frame="1"/>
            <w:lang w:eastAsia="en-IN"/>
          </w:rPr>
          <w:t> d=</w:t>
        </w:r>
        <w:r w:rsidRPr="00C25230">
          <w:rPr>
            <w:rFonts w:ascii="Verdana" w:eastAsia="Times New Roman" w:hAnsi="Verdana" w:cs="Times New Roman"/>
            <w:b/>
            <w:bCs/>
            <w:color w:val="006699"/>
            <w:sz w:val="20"/>
            <w:lang w:eastAsia="en-IN"/>
          </w:rPr>
          <w:t>new</w:t>
        </w:r>
        <w:r w:rsidRPr="00C25230">
          <w:rPr>
            <w:rFonts w:ascii="Verdana" w:eastAsia="Times New Roman" w:hAnsi="Verdana" w:cs="Times New Roman"/>
            <w:color w:val="000000"/>
            <w:sz w:val="20"/>
            <w:szCs w:val="20"/>
            <w:bdr w:val="none" w:sz="0" w:space="0" w:color="auto" w:frame="1"/>
            <w:lang w:eastAsia="en-IN"/>
          </w:rPr>
          <w:t> </w:t>
        </w:r>
        <w:proofErr w:type="spellStart"/>
        <w:r w:rsidRPr="00C25230">
          <w:rPr>
            <w:rFonts w:ascii="Verdana" w:eastAsia="Times New Roman" w:hAnsi="Verdana" w:cs="Times New Roman"/>
            <w:color w:val="000000"/>
            <w:sz w:val="20"/>
            <w:szCs w:val="20"/>
            <w:bdr w:val="none" w:sz="0" w:space="0" w:color="auto" w:frame="1"/>
            <w:lang w:eastAsia="en-IN"/>
          </w:rPr>
          <w:t>BabyDog</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13" w:author="Unknown"/>
          <w:rFonts w:ascii="Verdana" w:eastAsia="Times New Roman" w:hAnsi="Verdana" w:cs="Times New Roman"/>
          <w:color w:val="000000"/>
          <w:sz w:val="20"/>
          <w:szCs w:val="20"/>
          <w:lang w:eastAsia="en-IN"/>
        </w:rPr>
      </w:pPr>
      <w:proofErr w:type="spellStart"/>
      <w:ins w:id="114" w:author="Unknown">
        <w:r w:rsidRPr="00C25230">
          <w:rPr>
            <w:rFonts w:ascii="Verdana" w:eastAsia="Times New Roman" w:hAnsi="Verdana" w:cs="Times New Roman"/>
            <w:color w:val="000000"/>
            <w:sz w:val="20"/>
            <w:szCs w:val="20"/>
            <w:bdr w:val="none" w:sz="0" w:space="0" w:color="auto" w:frame="1"/>
            <w:lang w:eastAsia="en-IN"/>
          </w:rPr>
          <w:t>d.weep</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15" w:author="Unknown"/>
          <w:rFonts w:ascii="Verdana" w:eastAsia="Times New Roman" w:hAnsi="Verdana" w:cs="Times New Roman"/>
          <w:color w:val="000000"/>
          <w:sz w:val="20"/>
          <w:szCs w:val="20"/>
          <w:lang w:eastAsia="en-IN"/>
        </w:rPr>
      </w:pPr>
      <w:proofErr w:type="spellStart"/>
      <w:ins w:id="116" w:author="Unknown">
        <w:r w:rsidRPr="00C25230">
          <w:rPr>
            <w:rFonts w:ascii="Verdana" w:eastAsia="Times New Roman" w:hAnsi="Verdana" w:cs="Times New Roman"/>
            <w:color w:val="000000"/>
            <w:sz w:val="20"/>
            <w:szCs w:val="20"/>
            <w:bdr w:val="none" w:sz="0" w:space="0" w:color="auto" w:frame="1"/>
            <w:lang w:eastAsia="en-IN"/>
          </w:rPr>
          <w:t>d.bark</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17" w:author="Unknown"/>
          <w:rFonts w:ascii="Verdana" w:eastAsia="Times New Roman" w:hAnsi="Verdana" w:cs="Times New Roman"/>
          <w:color w:val="000000"/>
          <w:sz w:val="20"/>
          <w:szCs w:val="20"/>
          <w:lang w:eastAsia="en-IN"/>
        </w:rPr>
      </w:pPr>
      <w:ins w:id="118" w:author="Unknown">
        <w:r w:rsidRPr="00C25230">
          <w:rPr>
            <w:rFonts w:ascii="Verdana" w:eastAsia="Times New Roman" w:hAnsi="Verdana" w:cs="Times New Roman"/>
            <w:color w:val="000000"/>
            <w:sz w:val="20"/>
            <w:szCs w:val="20"/>
            <w:bdr w:val="none" w:sz="0" w:space="0" w:color="auto" w:frame="1"/>
            <w:lang w:eastAsia="en-IN"/>
          </w:rPr>
          <w:t>d.eat();  </w:t>
        </w:r>
      </w:ins>
    </w:p>
    <w:p w:rsidR="00C25230" w:rsidRPr="00C25230" w:rsidRDefault="00C25230" w:rsidP="00C25230">
      <w:pPr>
        <w:shd w:val="clear" w:color="auto" w:fill="FFFFFF"/>
        <w:spacing w:after="120" w:line="315" w:lineRule="atLeast"/>
        <w:rPr>
          <w:ins w:id="119" w:author="Unknown"/>
          <w:rFonts w:ascii="Verdana" w:eastAsia="Times New Roman" w:hAnsi="Verdana" w:cs="Times New Roman"/>
          <w:color w:val="000000"/>
          <w:sz w:val="20"/>
          <w:szCs w:val="20"/>
          <w:lang w:eastAsia="en-IN"/>
        </w:rPr>
      </w:pPr>
      <w:ins w:id="120"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before="100" w:beforeAutospacing="1" w:after="100" w:afterAutospacing="1" w:line="240" w:lineRule="auto"/>
        <w:rPr>
          <w:ins w:id="121" w:author="Unknown"/>
          <w:rFonts w:ascii="Verdana" w:eastAsia="Times New Roman" w:hAnsi="Verdana" w:cs="Times New Roman"/>
          <w:color w:val="000000"/>
          <w:sz w:val="20"/>
          <w:szCs w:val="20"/>
          <w:lang w:eastAsia="en-IN"/>
        </w:rPr>
      </w:pPr>
      <w:ins w:id="122" w:author="Unknown">
        <w:r w:rsidRPr="00C25230">
          <w:rPr>
            <w:rFonts w:ascii="Verdana" w:eastAsia="Times New Roman" w:hAnsi="Verdana" w:cs="Times New Roman"/>
            <w:color w:val="000000"/>
            <w:sz w:val="20"/>
            <w:szCs w:val="20"/>
            <w:lang w:eastAsia="en-IN"/>
          </w:rPr>
          <w:t>Output:</w:t>
        </w:r>
      </w:ins>
    </w:p>
    <w:p w:rsidR="00C25230" w:rsidRPr="00C25230" w:rsidRDefault="00C25230" w:rsidP="00C252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color w:val="000000"/>
          <w:sz w:val="20"/>
          <w:szCs w:val="20"/>
          <w:lang w:eastAsia="en-IN"/>
        </w:rPr>
      </w:pPr>
      <w:ins w:id="124" w:author="Unknown">
        <w:r w:rsidRPr="00C25230">
          <w:rPr>
            <w:rFonts w:ascii="Courier New" w:eastAsia="Times New Roman" w:hAnsi="Courier New" w:cs="Courier New"/>
            <w:color w:val="000000"/>
            <w:sz w:val="20"/>
            <w:szCs w:val="20"/>
            <w:lang w:eastAsia="en-IN"/>
          </w:rPr>
          <w:t>weeping...</w:t>
        </w:r>
      </w:ins>
    </w:p>
    <w:p w:rsidR="00C25230" w:rsidRPr="00C25230" w:rsidRDefault="00C25230" w:rsidP="00C252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color w:val="000000"/>
          <w:sz w:val="20"/>
          <w:szCs w:val="20"/>
          <w:lang w:eastAsia="en-IN"/>
        </w:rPr>
      </w:pPr>
      <w:ins w:id="126" w:author="Unknown">
        <w:r w:rsidRPr="00C25230">
          <w:rPr>
            <w:rFonts w:ascii="Courier New" w:eastAsia="Times New Roman" w:hAnsi="Courier New" w:cs="Courier New"/>
            <w:color w:val="000000"/>
            <w:sz w:val="20"/>
            <w:szCs w:val="20"/>
            <w:lang w:eastAsia="en-IN"/>
          </w:rPr>
          <w:t>barking...</w:t>
        </w:r>
      </w:ins>
    </w:p>
    <w:p w:rsidR="00C25230" w:rsidRPr="00C25230" w:rsidRDefault="00C25230" w:rsidP="00C252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color w:val="000000"/>
          <w:sz w:val="20"/>
          <w:szCs w:val="20"/>
          <w:lang w:eastAsia="en-IN"/>
        </w:rPr>
      </w:pPr>
      <w:ins w:id="128" w:author="Unknown">
        <w:r w:rsidRPr="00C25230">
          <w:rPr>
            <w:rFonts w:ascii="Courier New" w:eastAsia="Times New Roman" w:hAnsi="Courier New" w:cs="Courier New"/>
            <w:color w:val="000000"/>
            <w:sz w:val="20"/>
            <w:szCs w:val="20"/>
            <w:lang w:eastAsia="en-IN"/>
          </w:rPr>
          <w:t>eating...</w:t>
        </w:r>
      </w:ins>
    </w:p>
    <w:p w:rsidR="00C25230" w:rsidRPr="00C25230" w:rsidRDefault="00C25230" w:rsidP="00C25230">
      <w:pPr>
        <w:shd w:val="clear" w:color="auto" w:fill="FFFFFF"/>
        <w:spacing w:before="100" w:beforeAutospacing="1" w:after="100" w:afterAutospacing="1" w:line="312" w:lineRule="atLeast"/>
        <w:outlineLvl w:val="1"/>
        <w:rPr>
          <w:ins w:id="129" w:author="Unknown"/>
          <w:rFonts w:ascii="Helvetica" w:eastAsia="Times New Roman" w:hAnsi="Helvetica" w:cs="Helvetica"/>
          <w:color w:val="610B38"/>
          <w:sz w:val="38"/>
          <w:szCs w:val="38"/>
          <w:lang w:eastAsia="en-IN"/>
        </w:rPr>
      </w:pPr>
      <w:ins w:id="130" w:author="Unknown">
        <w:r w:rsidRPr="00C25230">
          <w:rPr>
            <w:rFonts w:ascii="Helvetica" w:eastAsia="Times New Roman" w:hAnsi="Helvetica" w:cs="Helvetica"/>
            <w:color w:val="610B38"/>
            <w:sz w:val="38"/>
            <w:szCs w:val="38"/>
            <w:lang w:eastAsia="en-IN"/>
          </w:rPr>
          <w:t>Hierarchical Inheritance Example</w:t>
        </w:r>
      </w:ins>
    </w:p>
    <w:p w:rsidR="00C25230" w:rsidRPr="00C25230" w:rsidRDefault="00C25230" w:rsidP="00C25230">
      <w:pPr>
        <w:shd w:val="clear" w:color="auto" w:fill="FFFFFF"/>
        <w:spacing w:before="100" w:beforeAutospacing="1" w:after="100" w:afterAutospacing="1" w:line="240" w:lineRule="auto"/>
        <w:rPr>
          <w:ins w:id="131" w:author="Unknown"/>
          <w:rFonts w:ascii="Verdana" w:eastAsia="Times New Roman" w:hAnsi="Verdana" w:cs="Times New Roman"/>
          <w:i/>
          <w:iCs/>
          <w:color w:val="000000"/>
          <w:sz w:val="21"/>
          <w:szCs w:val="21"/>
          <w:lang w:eastAsia="en-IN"/>
        </w:rPr>
      </w:pPr>
      <w:ins w:id="132" w:author="Unknown">
        <w:r w:rsidRPr="00C25230">
          <w:rPr>
            <w:rFonts w:ascii="Verdana" w:eastAsia="Times New Roman" w:hAnsi="Verdana" w:cs="Times New Roman"/>
            <w:i/>
            <w:iCs/>
            <w:color w:val="000000"/>
            <w:sz w:val="21"/>
            <w:szCs w:val="21"/>
            <w:lang w:eastAsia="en-IN"/>
          </w:rPr>
          <w:t>File: TestInheritance3.java</w:t>
        </w:r>
      </w:ins>
    </w:p>
    <w:p w:rsidR="00C25230" w:rsidRPr="00C25230" w:rsidRDefault="00C25230" w:rsidP="00C25230">
      <w:pPr>
        <w:shd w:val="clear" w:color="auto" w:fill="FFFFFF"/>
        <w:spacing w:after="0" w:line="315" w:lineRule="atLeast"/>
        <w:rPr>
          <w:ins w:id="133" w:author="Unknown"/>
          <w:rFonts w:ascii="Verdana" w:eastAsia="Times New Roman" w:hAnsi="Verdana" w:cs="Times New Roman"/>
          <w:color w:val="000000"/>
          <w:sz w:val="20"/>
          <w:szCs w:val="20"/>
          <w:lang w:eastAsia="en-IN"/>
        </w:rPr>
      </w:pPr>
      <w:ins w:id="134"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Animal{  </w:t>
        </w:r>
      </w:ins>
    </w:p>
    <w:p w:rsidR="00C25230" w:rsidRPr="00C25230" w:rsidRDefault="00C25230" w:rsidP="00C25230">
      <w:pPr>
        <w:shd w:val="clear" w:color="auto" w:fill="FFFFFF"/>
        <w:spacing w:after="0" w:line="315" w:lineRule="atLeast"/>
        <w:rPr>
          <w:ins w:id="135" w:author="Unknown"/>
          <w:rFonts w:ascii="Verdana" w:eastAsia="Times New Roman" w:hAnsi="Verdana" w:cs="Times New Roman"/>
          <w:color w:val="000000"/>
          <w:sz w:val="20"/>
          <w:szCs w:val="20"/>
          <w:lang w:eastAsia="en-IN"/>
        </w:rPr>
      </w:pPr>
      <w:ins w:id="136" w:author="Unknown">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eat(){</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"eating..."</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37" w:author="Unknown"/>
          <w:rFonts w:ascii="Verdana" w:eastAsia="Times New Roman" w:hAnsi="Verdana" w:cs="Times New Roman"/>
          <w:color w:val="000000"/>
          <w:sz w:val="20"/>
          <w:szCs w:val="20"/>
          <w:lang w:eastAsia="en-IN"/>
        </w:rPr>
      </w:pPr>
      <w:ins w:id="138"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39" w:author="Unknown"/>
          <w:rFonts w:ascii="Verdana" w:eastAsia="Times New Roman" w:hAnsi="Verdana" w:cs="Times New Roman"/>
          <w:color w:val="000000"/>
          <w:sz w:val="20"/>
          <w:szCs w:val="20"/>
          <w:lang w:eastAsia="en-IN"/>
        </w:rPr>
      </w:pPr>
      <w:ins w:id="140"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Dog </w:t>
        </w:r>
        <w:r w:rsidRPr="00C25230">
          <w:rPr>
            <w:rFonts w:ascii="Verdana" w:eastAsia="Times New Roman" w:hAnsi="Verdana" w:cs="Times New Roman"/>
            <w:b/>
            <w:bCs/>
            <w:color w:val="006699"/>
            <w:sz w:val="20"/>
            <w:lang w:eastAsia="en-IN"/>
          </w:rPr>
          <w:t>extends</w:t>
        </w:r>
        <w:r w:rsidRPr="00C25230">
          <w:rPr>
            <w:rFonts w:ascii="Verdana" w:eastAsia="Times New Roman" w:hAnsi="Verdana" w:cs="Times New Roman"/>
            <w:color w:val="000000"/>
            <w:sz w:val="20"/>
            <w:szCs w:val="20"/>
            <w:bdr w:val="none" w:sz="0" w:space="0" w:color="auto" w:frame="1"/>
            <w:lang w:eastAsia="en-IN"/>
          </w:rPr>
          <w:t> Animal{  </w:t>
        </w:r>
      </w:ins>
    </w:p>
    <w:p w:rsidR="00C25230" w:rsidRPr="00C25230" w:rsidRDefault="00C25230" w:rsidP="00C25230">
      <w:pPr>
        <w:shd w:val="clear" w:color="auto" w:fill="FFFFFF"/>
        <w:spacing w:after="0" w:line="315" w:lineRule="atLeast"/>
        <w:rPr>
          <w:ins w:id="141" w:author="Unknown"/>
          <w:rFonts w:ascii="Verdana" w:eastAsia="Times New Roman" w:hAnsi="Verdana" w:cs="Times New Roman"/>
          <w:color w:val="000000"/>
          <w:sz w:val="20"/>
          <w:szCs w:val="20"/>
          <w:lang w:eastAsia="en-IN"/>
        </w:rPr>
      </w:pPr>
      <w:ins w:id="142" w:author="Unknown">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bark(){</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"barking..."</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43" w:author="Unknown"/>
          <w:rFonts w:ascii="Verdana" w:eastAsia="Times New Roman" w:hAnsi="Verdana" w:cs="Times New Roman"/>
          <w:color w:val="000000"/>
          <w:sz w:val="20"/>
          <w:szCs w:val="20"/>
          <w:lang w:eastAsia="en-IN"/>
        </w:rPr>
      </w:pPr>
      <w:ins w:id="144"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45" w:author="Unknown"/>
          <w:rFonts w:ascii="Verdana" w:eastAsia="Times New Roman" w:hAnsi="Verdana" w:cs="Times New Roman"/>
          <w:color w:val="000000"/>
          <w:sz w:val="20"/>
          <w:szCs w:val="20"/>
          <w:lang w:eastAsia="en-IN"/>
        </w:rPr>
      </w:pPr>
      <w:ins w:id="146"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Cat </w:t>
        </w:r>
        <w:r w:rsidRPr="00C25230">
          <w:rPr>
            <w:rFonts w:ascii="Verdana" w:eastAsia="Times New Roman" w:hAnsi="Verdana" w:cs="Times New Roman"/>
            <w:b/>
            <w:bCs/>
            <w:color w:val="006699"/>
            <w:sz w:val="20"/>
            <w:lang w:eastAsia="en-IN"/>
          </w:rPr>
          <w:t>extends</w:t>
        </w:r>
        <w:r w:rsidRPr="00C25230">
          <w:rPr>
            <w:rFonts w:ascii="Verdana" w:eastAsia="Times New Roman" w:hAnsi="Verdana" w:cs="Times New Roman"/>
            <w:color w:val="000000"/>
            <w:sz w:val="20"/>
            <w:szCs w:val="20"/>
            <w:bdr w:val="none" w:sz="0" w:space="0" w:color="auto" w:frame="1"/>
            <w:lang w:eastAsia="en-IN"/>
          </w:rPr>
          <w:t> Animal{  </w:t>
        </w:r>
      </w:ins>
    </w:p>
    <w:p w:rsidR="00C25230" w:rsidRPr="00C25230" w:rsidRDefault="00C25230" w:rsidP="00C25230">
      <w:pPr>
        <w:shd w:val="clear" w:color="auto" w:fill="FFFFFF"/>
        <w:spacing w:after="0" w:line="315" w:lineRule="atLeast"/>
        <w:rPr>
          <w:ins w:id="147" w:author="Unknown"/>
          <w:rFonts w:ascii="Verdana" w:eastAsia="Times New Roman" w:hAnsi="Verdana" w:cs="Times New Roman"/>
          <w:color w:val="000000"/>
          <w:sz w:val="20"/>
          <w:szCs w:val="20"/>
          <w:lang w:eastAsia="en-IN"/>
        </w:rPr>
      </w:pPr>
      <w:ins w:id="148" w:author="Unknown">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meow(){</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"meowing..."</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49" w:author="Unknown"/>
          <w:rFonts w:ascii="Verdana" w:eastAsia="Times New Roman" w:hAnsi="Verdana" w:cs="Times New Roman"/>
          <w:color w:val="000000"/>
          <w:sz w:val="20"/>
          <w:szCs w:val="20"/>
          <w:lang w:eastAsia="en-IN"/>
        </w:rPr>
      </w:pPr>
      <w:ins w:id="150"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51" w:author="Unknown"/>
          <w:rFonts w:ascii="Verdana" w:eastAsia="Times New Roman" w:hAnsi="Verdana" w:cs="Times New Roman"/>
          <w:color w:val="000000"/>
          <w:sz w:val="20"/>
          <w:szCs w:val="20"/>
          <w:lang w:eastAsia="en-IN"/>
        </w:rPr>
      </w:pPr>
      <w:ins w:id="152"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TestInheritance3{  </w:t>
        </w:r>
      </w:ins>
    </w:p>
    <w:p w:rsidR="00C25230" w:rsidRPr="00C25230" w:rsidRDefault="00C25230" w:rsidP="00C25230">
      <w:pPr>
        <w:shd w:val="clear" w:color="auto" w:fill="FFFFFF"/>
        <w:spacing w:after="0" w:line="315" w:lineRule="atLeast"/>
        <w:rPr>
          <w:ins w:id="153" w:author="Unknown"/>
          <w:rFonts w:ascii="Verdana" w:eastAsia="Times New Roman" w:hAnsi="Verdana" w:cs="Times New Roman"/>
          <w:color w:val="000000"/>
          <w:sz w:val="20"/>
          <w:szCs w:val="20"/>
          <w:lang w:eastAsia="en-IN"/>
        </w:rPr>
      </w:pPr>
      <w:ins w:id="154" w:author="Unknown">
        <w:r w:rsidRPr="00C25230">
          <w:rPr>
            <w:rFonts w:ascii="Verdana" w:eastAsia="Times New Roman" w:hAnsi="Verdana" w:cs="Times New Roman"/>
            <w:b/>
            <w:bCs/>
            <w:color w:val="006699"/>
            <w:sz w:val="20"/>
            <w:lang w:eastAsia="en-IN"/>
          </w:rPr>
          <w:t>public</w:t>
        </w:r>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static</w:t>
        </w:r>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main(String </w:t>
        </w:r>
        <w:proofErr w:type="spellStart"/>
        <w:r w:rsidRPr="00C25230">
          <w:rPr>
            <w:rFonts w:ascii="Verdana" w:eastAsia="Times New Roman" w:hAnsi="Verdana" w:cs="Times New Roman"/>
            <w:color w:val="000000"/>
            <w:sz w:val="20"/>
            <w:szCs w:val="20"/>
            <w:bdr w:val="none" w:sz="0" w:space="0" w:color="auto" w:frame="1"/>
            <w:lang w:eastAsia="en-IN"/>
          </w:rPr>
          <w:t>args</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55" w:author="Unknown"/>
          <w:rFonts w:ascii="Verdana" w:eastAsia="Times New Roman" w:hAnsi="Verdana" w:cs="Times New Roman"/>
          <w:color w:val="000000"/>
          <w:sz w:val="20"/>
          <w:szCs w:val="20"/>
          <w:lang w:eastAsia="en-IN"/>
        </w:rPr>
      </w:pPr>
      <w:ins w:id="156" w:author="Unknown">
        <w:r w:rsidRPr="00C25230">
          <w:rPr>
            <w:rFonts w:ascii="Verdana" w:eastAsia="Times New Roman" w:hAnsi="Verdana" w:cs="Times New Roman"/>
            <w:color w:val="000000"/>
            <w:sz w:val="20"/>
            <w:szCs w:val="20"/>
            <w:bdr w:val="none" w:sz="0" w:space="0" w:color="auto" w:frame="1"/>
            <w:lang w:eastAsia="en-IN"/>
          </w:rPr>
          <w:t>Cat c=</w:t>
        </w:r>
        <w:r w:rsidRPr="00C25230">
          <w:rPr>
            <w:rFonts w:ascii="Verdana" w:eastAsia="Times New Roman" w:hAnsi="Verdana" w:cs="Times New Roman"/>
            <w:b/>
            <w:bCs/>
            <w:color w:val="006699"/>
            <w:sz w:val="20"/>
            <w:lang w:eastAsia="en-IN"/>
          </w:rPr>
          <w:t>new</w:t>
        </w:r>
        <w:r w:rsidRPr="00C25230">
          <w:rPr>
            <w:rFonts w:ascii="Verdana" w:eastAsia="Times New Roman" w:hAnsi="Verdana" w:cs="Times New Roman"/>
            <w:color w:val="000000"/>
            <w:sz w:val="20"/>
            <w:szCs w:val="20"/>
            <w:bdr w:val="none" w:sz="0" w:space="0" w:color="auto" w:frame="1"/>
            <w:lang w:eastAsia="en-IN"/>
          </w:rPr>
          <w:t> Cat();  </w:t>
        </w:r>
      </w:ins>
    </w:p>
    <w:p w:rsidR="00C25230" w:rsidRPr="00C25230" w:rsidRDefault="00C25230" w:rsidP="00C25230">
      <w:pPr>
        <w:shd w:val="clear" w:color="auto" w:fill="FFFFFF"/>
        <w:spacing w:after="0" w:line="315" w:lineRule="atLeast"/>
        <w:rPr>
          <w:ins w:id="157" w:author="Unknown"/>
          <w:rFonts w:ascii="Verdana" w:eastAsia="Times New Roman" w:hAnsi="Verdana" w:cs="Times New Roman"/>
          <w:color w:val="000000"/>
          <w:sz w:val="20"/>
          <w:szCs w:val="20"/>
          <w:lang w:eastAsia="en-IN"/>
        </w:rPr>
      </w:pPr>
      <w:proofErr w:type="spellStart"/>
      <w:ins w:id="158" w:author="Unknown">
        <w:r w:rsidRPr="00C25230">
          <w:rPr>
            <w:rFonts w:ascii="Verdana" w:eastAsia="Times New Roman" w:hAnsi="Verdana" w:cs="Times New Roman"/>
            <w:color w:val="000000"/>
            <w:sz w:val="20"/>
            <w:szCs w:val="20"/>
            <w:bdr w:val="none" w:sz="0" w:space="0" w:color="auto" w:frame="1"/>
            <w:lang w:eastAsia="en-IN"/>
          </w:rPr>
          <w:t>c.meow</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59" w:author="Unknown"/>
          <w:rFonts w:ascii="Verdana" w:eastAsia="Times New Roman" w:hAnsi="Verdana" w:cs="Times New Roman"/>
          <w:color w:val="000000"/>
          <w:sz w:val="20"/>
          <w:szCs w:val="20"/>
          <w:lang w:eastAsia="en-IN"/>
        </w:rPr>
      </w:pPr>
      <w:ins w:id="160" w:author="Unknown">
        <w:r w:rsidRPr="00C25230">
          <w:rPr>
            <w:rFonts w:ascii="Verdana" w:eastAsia="Times New Roman" w:hAnsi="Verdana" w:cs="Times New Roman"/>
            <w:color w:val="000000"/>
            <w:sz w:val="20"/>
            <w:szCs w:val="20"/>
            <w:bdr w:val="none" w:sz="0" w:space="0" w:color="auto" w:frame="1"/>
            <w:lang w:eastAsia="en-IN"/>
          </w:rPr>
          <w:t>c.eat();  </w:t>
        </w:r>
      </w:ins>
    </w:p>
    <w:p w:rsidR="00C25230" w:rsidRPr="00C25230" w:rsidRDefault="00C25230" w:rsidP="00C25230">
      <w:pPr>
        <w:shd w:val="clear" w:color="auto" w:fill="FFFFFF"/>
        <w:spacing w:after="0" w:line="315" w:lineRule="atLeast"/>
        <w:rPr>
          <w:ins w:id="161" w:author="Unknown"/>
          <w:rFonts w:ascii="Verdana" w:eastAsia="Times New Roman" w:hAnsi="Verdana" w:cs="Times New Roman"/>
          <w:color w:val="000000"/>
          <w:sz w:val="20"/>
          <w:szCs w:val="20"/>
          <w:lang w:eastAsia="en-IN"/>
        </w:rPr>
      </w:pPr>
      <w:ins w:id="162" w:author="Unknown">
        <w:r w:rsidRPr="00C25230">
          <w:rPr>
            <w:rFonts w:ascii="Verdana" w:eastAsia="Times New Roman" w:hAnsi="Verdana" w:cs="Times New Roman"/>
            <w:color w:val="008200"/>
            <w:sz w:val="20"/>
            <w:lang w:eastAsia="en-IN"/>
          </w:rPr>
          <w:t>//</w:t>
        </w:r>
        <w:proofErr w:type="spellStart"/>
        <w:r w:rsidRPr="00C25230">
          <w:rPr>
            <w:rFonts w:ascii="Verdana" w:eastAsia="Times New Roman" w:hAnsi="Verdana" w:cs="Times New Roman"/>
            <w:color w:val="008200"/>
            <w:sz w:val="20"/>
            <w:lang w:eastAsia="en-IN"/>
          </w:rPr>
          <w:t>c.bark</w:t>
        </w:r>
        <w:proofErr w:type="spellEnd"/>
        <w:r w:rsidRPr="00C25230">
          <w:rPr>
            <w:rFonts w:ascii="Verdana" w:eastAsia="Times New Roman" w:hAnsi="Verdana" w:cs="Times New Roman"/>
            <w:color w:val="008200"/>
            <w:sz w:val="20"/>
            <w:lang w:eastAsia="en-IN"/>
          </w:rPr>
          <w:t>();//</w:t>
        </w:r>
        <w:proofErr w:type="spellStart"/>
        <w:r w:rsidRPr="00C25230">
          <w:rPr>
            <w:rFonts w:ascii="Verdana" w:eastAsia="Times New Roman" w:hAnsi="Verdana" w:cs="Times New Roman"/>
            <w:color w:val="008200"/>
            <w:sz w:val="20"/>
            <w:lang w:eastAsia="en-IN"/>
          </w:rPr>
          <w:t>C.T.Error</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120" w:line="315" w:lineRule="atLeast"/>
        <w:rPr>
          <w:ins w:id="163" w:author="Unknown"/>
          <w:rFonts w:ascii="Verdana" w:eastAsia="Times New Roman" w:hAnsi="Verdana" w:cs="Times New Roman"/>
          <w:color w:val="000000"/>
          <w:sz w:val="20"/>
          <w:szCs w:val="20"/>
          <w:lang w:eastAsia="en-IN"/>
        </w:rPr>
      </w:pPr>
      <w:ins w:id="164"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before="100" w:beforeAutospacing="1" w:after="100" w:afterAutospacing="1" w:line="240" w:lineRule="auto"/>
        <w:rPr>
          <w:ins w:id="165" w:author="Unknown"/>
          <w:rFonts w:ascii="Verdana" w:eastAsia="Times New Roman" w:hAnsi="Verdana" w:cs="Times New Roman"/>
          <w:color w:val="000000"/>
          <w:sz w:val="20"/>
          <w:szCs w:val="20"/>
          <w:lang w:eastAsia="en-IN"/>
        </w:rPr>
      </w:pPr>
      <w:ins w:id="166" w:author="Unknown">
        <w:r w:rsidRPr="00C25230">
          <w:rPr>
            <w:rFonts w:ascii="Verdana" w:eastAsia="Times New Roman" w:hAnsi="Verdana" w:cs="Times New Roman"/>
            <w:color w:val="000000"/>
            <w:sz w:val="20"/>
            <w:szCs w:val="20"/>
            <w:lang w:eastAsia="en-IN"/>
          </w:rPr>
          <w:lastRenderedPageBreak/>
          <w:t>Output:</w:t>
        </w:r>
      </w:ins>
    </w:p>
    <w:p w:rsidR="00C25230" w:rsidRPr="00C25230" w:rsidRDefault="00C25230" w:rsidP="00C252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7" w:author="Unknown"/>
          <w:rFonts w:ascii="Courier New" w:eastAsia="Times New Roman" w:hAnsi="Courier New" w:cs="Courier New"/>
          <w:color w:val="000000"/>
          <w:sz w:val="20"/>
          <w:szCs w:val="20"/>
          <w:lang w:eastAsia="en-IN"/>
        </w:rPr>
      </w:pPr>
      <w:ins w:id="168" w:author="Unknown">
        <w:r w:rsidRPr="00C25230">
          <w:rPr>
            <w:rFonts w:ascii="Courier New" w:eastAsia="Times New Roman" w:hAnsi="Courier New" w:cs="Courier New"/>
            <w:color w:val="000000"/>
            <w:sz w:val="20"/>
            <w:szCs w:val="20"/>
            <w:lang w:eastAsia="en-IN"/>
          </w:rPr>
          <w:t>meowing...</w:t>
        </w:r>
      </w:ins>
    </w:p>
    <w:p w:rsidR="00C25230" w:rsidRPr="00C25230" w:rsidRDefault="00C25230" w:rsidP="00C252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 w:author="Unknown"/>
          <w:rFonts w:ascii="Courier New" w:eastAsia="Times New Roman" w:hAnsi="Courier New" w:cs="Courier New"/>
          <w:color w:val="000000"/>
          <w:sz w:val="20"/>
          <w:szCs w:val="20"/>
          <w:lang w:eastAsia="en-IN"/>
        </w:rPr>
      </w:pPr>
      <w:ins w:id="170" w:author="Unknown">
        <w:r w:rsidRPr="00C25230">
          <w:rPr>
            <w:rFonts w:ascii="Courier New" w:eastAsia="Times New Roman" w:hAnsi="Courier New" w:cs="Courier New"/>
            <w:color w:val="000000"/>
            <w:sz w:val="20"/>
            <w:szCs w:val="20"/>
            <w:lang w:eastAsia="en-IN"/>
          </w:rPr>
          <w:t>eating...</w:t>
        </w:r>
      </w:ins>
    </w:p>
    <w:p w:rsidR="00C25230" w:rsidRPr="00C25230" w:rsidRDefault="00C25230" w:rsidP="00C25230">
      <w:pPr>
        <w:spacing w:after="0" w:line="240" w:lineRule="auto"/>
        <w:rPr>
          <w:ins w:id="171" w:author="Unknown"/>
          <w:rFonts w:ascii="Times New Roman" w:eastAsia="Times New Roman" w:hAnsi="Times New Roman" w:cs="Times New Roman"/>
          <w:sz w:val="24"/>
          <w:szCs w:val="24"/>
          <w:lang w:eastAsia="en-IN"/>
        </w:rPr>
      </w:pPr>
      <w:ins w:id="172" w:author="Unknown">
        <w:r w:rsidRPr="00C25230">
          <w:rPr>
            <w:rFonts w:ascii="Times New Roman" w:eastAsia="Times New Roman" w:hAnsi="Times New Roman" w:cs="Times New Roman"/>
            <w:sz w:val="24"/>
            <w:szCs w:val="24"/>
            <w:lang w:eastAsia="en-IN"/>
          </w:rPr>
          <w:pict>
            <v:rect id="_x0000_i1028" style="width:0;height:.75pt" o:hralign="center" o:hrstd="t" o:hrnoshade="t" o:hr="t" fillcolor="#d4d4d4" stroked="f"/>
          </w:pict>
        </w:r>
      </w:ins>
    </w:p>
    <w:p w:rsidR="00C25230" w:rsidRPr="00C25230" w:rsidRDefault="00C25230" w:rsidP="00C25230">
      <w:pPr>
        <w:shd w:val="clear" w:color="auto" w:fill="FFFFFF"/>
        <w:spacing w:before="100" w:beforeAutospacing="1" w:after="100" w:afterAutospacing="1" w:line="312" w:lineRule="atLeast"/>
        <w:outlineLvl w:val="1"/>
        <w:rPr>
          <w:ins w:id="173" w:author="Unknown"/>
          <w:rFonts w:ascii="Helvetica" w:eastAsia="Times New Roman" w:hAnsi="Helvetica" w:cs="Helvetica"/>
          <w:color w:val="610B38"/>
          <w:sz w:val="38"/>
          <w:szCs w:val="38"/>
          <w:lang w:eastAsia="en-IN"/>
        </w:rPr>
      </w:pPr>
      <w:ins w:id="174" w:author="Unknown">
        <w:r w:rsidRPr="00C25230">
          <w:rPr>
            <w:rFonts w:ascii="Helvetica" w:eastAsia="Times New Roman" w:hAnsi="Helvetica" w:cs="Helvetica"/>
            <w:color w:val="610B38"/>
            <w:sz w:val="38"/>
            <w:szCs w:val="38"/>
            <w:lang w:eastAsia="en-IN"/>
          </w:rPr>
          <w:t>Q) Why multiple inheritance is not supported in java?</w:t>
        </w:r>
      </w:ins>
    </w:p>
    <w:p w:rsidR="00C25230" w:rsidRPr="00C25230" w:rsidRDefault="00C25230" w:rsidP="00C25230">
      <w:pPr>
        <w:shd w:val="clear" w:color="auto" w:fill="FFFFFF"/>
        <w:spacing w:before="100" w:beforeAutospacing="1" w:after="100" w:afterAutospacing="1" w:line="240" w:lineRule="auto"/>
        <w:rPr>
          <w:ins w:id="175" w:author="Unknown"/>
          <w:rFonts w:ascii="Verdana" w:eastAsia="Times New Roman" w:hAnsi="Verdana" w:cs="Times New Roman"/>
          <w:color w:val="000000"/>
          <w:sz w:val="20"/>
          <w:szCs w:val="20"/>
          <w:lang w:eastAsia="en-IN"/>
        </w:rPr>
      </w:pPr>
      <w:ins w:id="176" w:author="Unknown">
        <w:r w:rsidRPr="00C25230">
          <w:rPr>
            <w:rFonts w:ascii="Verdana" w:eastAsia="Times New Roman" w:hAnsi="Verdana" w:cs="Times New Roman"/>
            <w:color w:val="000000"/>
            <w:sz w:val="20"/>
            <w:szCs w:val="20"/>
            <w:lang w:eastAsia="en-IN"/>
          </w:rPr>
          <w:t>To reduce the complexity and simplify the language, multiple inheritance is not supported in java.</w:t>
        </w:r>
      </w:ins>
    </w:p>
    <w:p w:rsidR="00C25230" w:rsidRPr="00C25230" w:rsidRDefault="00C25230" w:rsidP="00C25230">
      <w:pPr>
        <w:shd w:val="clear" w:color="auto" w:fill="FFFFFF"/>
        <w:spacing w:before="100" w:beforeAutospacing="1" w:after="100" w:afterAutospacing="1" w:line="240" w:lineRule="auto"/>
        <w:rPr>
          <w:ins w:id="177" w:author="Unknown"/>
          <w:rFonts w:ascii="Verdana" w:eastAsia="Times New Roman" w:hAnsi="Verdana" w:cs="Times New Roman"/>
          <w:color w:val="000000"/>
          <w:sz w:val="20"/>
          <w:szCs w:val="20"/>
          <w:lang w:eastAsia="en-IN"/>
        </w:rPr>
      </w:pPr>
      <w:ins w:id="178" w:author="Unknown">
        <w:r w:rsidRPr="00C25230">
          <w:rPr>
            <w:rFonts w:ascii="Verdana" w:eastAsia="Times New Roman" w:hAnsi="Verdana" w:cs="Times New Roman"/>
            <w:color w:val="000000"/>
            <w:sz w:val="20"/>
            <w:szCs w:val="20"/>
            <w:lang w:eastAsia="en-IN"/>
          </w:rPr>
          <w:t>Consider a scenario where A, B, and C are three classes. The C class inherits A and B classes. If A and B classes have the same method and you call it from child class object, there will be ambiguity to call the method of A or B class.</w:t>
        </w:r>
      </w:ins>
    </w:p>
    <w:p w:rsidR="00C25230" w:rsidRPr="00C25230" w:rsidRDefault="00C25230" w:rsidP="00C25230">
      <w:pPr>
        <w:shd w:val="clear" w:color="auto" w:fill="FFFFFF"/>
        <w:spacing w:before="100" w:beforeAutospacing="1" w:after="100" w:afterAutospacing="1" w:line="240" w:lineRule="auto"/>
        <w:rPr>
          <w:ins w:id="179" w:author="Unknown"/>
          <w:rFonts w:ascii="Verdana" w:eastAsia="Times New Roman" w:hAnsi="Verdana" w:cs="Times New Roman"/>
          <w:color w:val="000000"/>
          <w:sz w:val="20"/>
          <w:szCs w:val="20"/>
          <w:lang w:eastAsia="en-IN"/>
        </w:rPr>
      </w:pPr>
      <w:ins w:id="180" w:author="Unknown">
        <w:r w:rsidRPr="00C25230">
          <w:rPr>
            <w:rFonts w:ascii="Verdana" w:eastAsia="Times New Roman" w:hAnsi="Verdana" w:cs="Times New Roman"/>
            <w:color w:val="000000"/>
            <w:sz w:val="20"/>
            <w:szCs w:val="20"/>
            <w:lang w:eastAsia="en-IN"/>
          </w:rPr>
          <w:t>Since compile-time errors are better than runtime errors, Java renders compile-time error if you inherit 2 classes. So whether you have same method or different, there will be compile time error.</w:t>
        </w:r>
      </w:ins>
    </w:p>
    <w:p w:rsidR="00C25230" w:rsidRPr="00C25230" w:rsidRDefault="00C25230" w:rsidP="00C25230">
      <w:pPr>
        <w:shd w:val="clear" w:color="auto" w:fill="FFFFFF"/>
        <w:spacing w:after="0" w:line="315" w:lineRule="atLeast"/>
        <w:rPr>
          <w:ins w:id="181" w:author="Unknown"/>
          <w:rFonts w:ascii="Verdana" w:eastAsia="Times New Roman" w:hAnsi="Verdana" w:cs="Times New Roman"/>
          <w:color w:val="000000"/>
          <w:sz w:val="20"/>
          <w:szCs w:val="20"/>
          <w:lang w:eastAsia="en-IN"/>
        </w:rPr>
      </w:pPr>
      <w:ins w:id="182"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A{  </w:t>
        </w:r>
      </w:ins>
    </w:p>
    <w:p w:rsidR="00C25230" w:rsidRPr="00C25230" w:rsidRDefault="00C25230" w:rsidP="00C25230">
      <w:pPr>
        <w:shd w:val="clear" w:color="auto" w:fill="FFFFFF"/>
        <w:spacing w:after="0" w:line="315" w:lineRule="atLeast"/>
        <w:rPr>
          <w:ins w:id="183" w:author="Unknown"/>
          <w:rFonts w:ascii="Verdana" w:eastAsia="Times New Roman" w:hAnsi="Verdana" w:cs="Times New Roman"/>
          <w:color w:val="000000"/>
          <w:sz w:val="20"/>
          <w:szCs w:val="20"/>
          <w:lang w:eastAsia="en-IN"/>
        </w:rPr>
      </w:pPr>
      <w:ins w:id="184" w:author="Unknown">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w:t>
        </w:r>
        <w:proofErr w:type="spellStart"/>
        <w:r w:rsidRPr="00C25230">
          <w:rPr>
            <w:rFonts w:ascii="Verdana" w:eastAsia="Times New Roman" w:hAnsi="Verdana" w:cs="Times New Roman"/>
            <w:color w:val="000000"/>
            <w:sz w:val="20"/>
            <w:szCs w:val="20"/>
            <w:bdr w:val="none" w:sz="0" w:space="0" w:color="auto" w:frame="1"/>
            <w:lang w:eastAsia="en-IN"/>
          </w:rPr>
          <w:t>msg</w:t>
        </w:r>
        <w:proofErr w:type="spellEnd"/>
        <w:r w:rsidRPr="00C25230">
          <w:rPr>
            <w:rFonts w:ascii="Verdana" w:eastAsia="Times New Roman" w:hAnsi="Verdana" w:cs="Times New Roman"/>
            <w:color w:val="000000"/>
            <w:sz w:val="20"/>
            <w:szCs w:val="20"/>
            <w:bdr w:val="none" w:sz="0" w:space="0" w:color="auto" w:frame="1"/>
            <w:lang w:eastAsia="en-IN"/>
          </w:rPr>
          <w:t>(){</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"Hello"</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85" w:author="Unknown"/>
          <w:rFonts w:ascii="Verdana" w:eastAsia="Times New Roman" w:hAnsi="Verdana" w:cs="Times New Roman"/>
          <w:color w:val="000000"/>
          <w:sz w:val="20"/>
          <w:szCs w:val="20"/>
          <w:lang w:eastAsia="en-IN"/>
        </w:rPr>
      </w:pPr>
      <w:ins w:id="186"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87" w:author="Unknown"/>
          <w:rFonts w:ascii="Verdana" w:eastAsia="Times New Roman" w:hAnsi="Verdana" w:cs="Times New Roman"/>
          <w:color w:val="000000"/>
          <w:sz w:val="20"/>
          <w:szCs w:val="20"/>
          <w:lang w:eastAsia="en-IN"/>
        </w:rPr>
      </w:pPr>
      <w:ins w:id="188"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B{  </w:t>
        </w:r>
      </w:ins>
    </w:p>
    <w:p w:rsidR="00C25230" w:rsidRPr="00C25230" w:rsidRDefault="00C25230" w:rsidP="00C25230">
      <w:pPr>
        <w:shd w:val="clear" w:color="auto" w:fill="FFFFFF"/>
        <w:spacing w:after="0" w:line="315" w:lineRule="atLeast"/>
        <w:rPr>
          <w:ins w:id="189" w:author="Unknown"/>
          <w:rFonts w:ascii="Verdana" w:eastAsia="Times New Roman" w:hAnsi="Verdana" w:cs="Times New Roman"/>
          <w:color w:val="000000"/>
          <w:sz w:val="20"/>
          <w:szCs w:val="20"/>
          <w:lang w:eastAsia="en-IN"/>
        </w:rPr>
      </w:pPr>
      <w:ins w:id="190" w:author="Unknown">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w:t>
        </w:r>
        <w:proofErr w:type="spellStart"/>
        <w:r w:rsidRPr="00C25230">
          <w:rPr>
            <w:rFonts w:ascii="Verdana" w:eastAsia="Times New Roman" w:hAnsi="Verdana" w:cs="Times New Roman"/>
            <w:color w:val="000000"/>
            <w:sz w:val="20"/>
            <w:szCs w:val="20"/>
            <w:bdr w:val="none" w:sz="0" w:space="0" w:color="auto" w:frame="1"/>
            <w:lang w:eastAsia="en-IN"/>
          </w:rPr>
          <w:t>msg</w:t>
        </w:r>
        <w:proofErr w:type="spellEnd"/>
        <w:r w:rsidRPr="00C25230">
          <w:rPr>
            <w:rFonts w:ascii="Verdana" w:eastAsia="Times New Roman" w:hAnsi="Verdana" w:cs="Times New Roman"/>
            <w:color w:val="000000"/>
            <w:sz w:val="20"/>
            <w:szCs w:val="20"/>
            <w:bdr w:val="none" w:sz="0" w:space="0" w:color="auto" w:frame="1"/>
            <w:lang w:eastAsia="en-IN"/>
          </w:rPr>
          <w:t>(){</w:t>
        </w:r>
        <w:proofErr w:type="spellStart"/>
        <w:r w:rsidRPr="00C25230">
          <w:rPr>
            <w:rFonts w:ascii="Verdana" w:eastAsia="Times New Roman" w:hAnsi="Verdana" w:cs="Times New Roman"/>
            <w:color w:val="000000"/>
            <w:sz w:val="20"/>
            <w:szCs w:val="20"/>
            <w:bdr w:val="none" w:sz="0" w:space="0" w:color="auto" w:frame="1"/>
            <w:lang w:eastAsia="en-IN"/>
          </w:rPr>
          <w:t>System.out.println</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color w:val="0000FF"/>
            <w:sz w:val="20"/>
            <w:lang w:eastAsia="en-IN"/>
          </w:rPr>
          <w:t>"Welcome"</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91" w:author="Unknown"/>
          <w:rFonts w:ascii="Verdana" w:eastAsia="Times New Roman" w:hAnsi="Verdana" w:cs="Times New Roman"/>
          <w:color w:val="000000"/>
          <w:sz w:val="20"/>
          <w:szCs w:val="20"/>
          <w:lang w:eastAsia="en-IN"/>
        </w:rPr>
      </w:pPr>
      <w:ins w:id="192"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93" w:author="Unknown"/>
          <w:rFonts w:ascii="Verdana" w:eastAsia="Times New Roman" w:hAnsi="Verdana" w:cs="Times New Roman"/>
          <w:color w:val="000000"/>
          <w:sz w:val="20"/>
          <w:szCs w:val="20"/>
          <w:lang w:eastAsia="en-IN"/>
        </w:rPr>
      </w:pPr>
      <w:ins w:id="194" w:author="Unknown">
        <w:r w:rsidRPr="00C25230">
          <w:rPr>
            <w:rFonts w:ascii="Verdana" w:eastAsia="Times New Roman" w:hAnsi="Verdana" w:cs="Times New Roman"/>
            <w:b/>
            <w:bCs/>
            <w:color w:val="006699"/>
            <w:sz w:val="20"/>
            <w:lang w:eastAsia="en-IN"/>
          </w:rPr>
          <w:t>class</w:t>
        </w:r>
        <w:r w:rsidRPr="00C25230">
          <w:rPr>
            <w:rFonts w:ascii="Verdana" w:eastAsia="Times New Roman" w:hAnsi="Verdana" w:cs="Times New Roman"/>
            <w:color w:val="000000"/>
            <w:sz w:val="20"/>
            <w:szCs w:val="20"/>
            <w:bdr w:val="none" w:sz="0" w:space="0" w:color="auto" w:frame="1"/>
            <w:lang w:eastAsia="en-IN"/>
          </w:rPr>
          <w:t> C </w:t>
        </w:r>
        <w:r w:rsidRPr="00C25230">
          <w:rPr>
            <w:rFonts w:ascii="Verdana" w:eastAsia="Times New Roman" w:hAnsi="Verdana" w:cs="Times New Roman"/>
            <w:b/>
            <w:bCs/>
            <w:color w:val="006699"/>
            <w:sz w:val="20"/>
            <w:lang w:eastAsia="en-IN"/>
          </w:rPr>
          <w:t>extends</w:t>
        </w:r>
        <w:r w:rsidRPr="00C25230">
          <w:rPr>
            <w:rFonts w:ascii="Verdana" w:eastAsia="Times New Roman" w:hAnsi="Verdana" w:cs="Times New Roman"/>
            <w:color w:val="000000"/>
            <w:sz w:val="20"/>
            <w:szCs w:val="20"/>
            <w:bdr w:val="none" w:sz="0" w:space="0" w:color="auto" w:frame="1"/>
            <w:lang w:eastAsia="en-IN"/>
          </w:rPr>
          <w:t> A,B{</w:t>
        </w:r>
        <w:r w:rsidRPr="00C25230">
          <w:rPr>
            <w:rFonts w:ascii="Verdana" w:eastAsia="Times New Roman" w:hAnsi="Verdana" w:cs="Times New Roman"/>
            <w:color w:val="008200"/>
            <w:sz w:val="20"/>
            <w:lang w:eastAsia="en-IN"/>
          </w:rPr>
          <w:t>//suppose if it were</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95" w:author="Unknown"/>
          <w:rFonts w:ascii="Verdana" w:eastAsia="Times New Roman" w:hAnsi="Verdana" w:cs="Times New Roman"/>
          <w:color w:val="000000"/>
          <w:sz w:val="20"/>
          <w:szCs w:val="20"/>
          <w:lang w:eastAsia="en-IN"/>
        </w:rPr>
      </w:pPr>
      <w:ins w:id="196"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97" w:author="Unknown"/>
          <w:rFonts w:ascii="Verdana" w:eastAsia="Times New Roman" w:hAnsi="Verdana" w:cs="Times New Roman"/>
          <w:color w:val="000000"/>
          <w:sz w:val="20"/>
          <w:szCs w:val="20"/>
          <w:lang w:eastAsia="en-IN"/>
        </w:rPr>
      </w:pPr>
      <w:ins w:id="198" w:author="Unknown">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public</w:t>
        </w:r>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static</w:t>
        </w:r>
        <w:r w:rsidRPr="00C25230">
          <w:rPr>
            <w:rFonts w:ascii="Verdana" w:eastAsia="Times New Roman" w:hAnsi="Verdana" w:cs="Times New Roman"/>
            <w:color w:val="000000"/>
            <w:sz w:val="20"/>
            <w:szCs w:val="20"/>
            <w:bdr w:val="none" w:sz="0" w:space="0" w:color="auto" w:frame="1"/>
            <w:lang w:eastAsia="en-IN"/>
          </w:rPr>
          <w:t> </w:t>
        </w:r>
        <w:r w:rsidRPr="00C25230">
          <w:rPr>
            <w:rFonts w:ascii="Verdana" w:eastAsia="Times New Roman" w:hAnsi="Verdana" w:cs="Times New Roman"/>
            <w:b/>
            <w:bCs/>
            <w:color w:val="006699"/>
            <w:sz w:val="20"/>
            <w:lang w:eastAsia="en-IN"/>
          </w:rPr>
          <w:t>void</w:t>
        </w:r>
        <w:r w:rsidRPr="00C25230">
          <w:rPr>
            <w:rFonts w:ascii="Verdana" w:eastAsia="Times New Roman" w:hAnsi="Verdana" w:cs="Times New Roman"/>
            <w:color w:val="000000"/>
            <w:sz w:val="20"/>
            <w:szCs w:val="20"/>
            <w:bdr w:val="none" w:sz="0" w:space="0" w:color="auto" w:frame="1"/>
            <w:lang w:eastAsia="en-IN"/>
          </w:rPr>
          <w:t> main(String </w:t>
        </w:r>
        <w:proofErr w:type="spellStart"/>
        <w:r w:rsidRPr="00C25230">
          <w:rPr>
            <w:rFonts w:ascii="Verdana" w:eastAsia="Times New Roman" w:hAnsi="Verdana" w:cs="Times New Roman"/>
            <w:color w:val="000000"/>
            <w:sz w:val="20"/>
            <w:szCs w:val="20"/>
            <w:bdr w:val="none" w:sz="0" w:space="0" w:color="auto" w:frame="1"/>
            <w:lang w:eastAsia="en-IN"/>
          </w:rPr>
          <w:t>args</w:t>
        </w:r>
        <w:proofErr w:type="spellEnd"/>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199" w:author="Unknown"/>
          <w:rFonts w:ascii="Verdana" w:eastAsia="Times New Roman" w:hAnsi="Verdana" w:cs="Times New Roman"/>
          <w:color w:val="000000"/>
          <w:sz w:val="20"/>
          <w:szCs w:val="20"/>
          <w:lang w:eastAsia="en-IN"/>
        </w:rPr>
      </w:pPr>
      <w:ins w:id="200" w:author="Unknown">
        <w:r w:rsidRPr="00C25230">
          <w:rPr>
            <w:rFonts w:ascii="Verdana" w:eastAsia="Times New Roman" w:hAnsi="Verdana" w:cs="Times New Roman"/>
            <w:color w:val="000000"/>
            <w:sz w:val="20"/>
            <w:szCs w:val="20"/>
            <w:bdr w:val="none" w:sz="0" w:space="0" w:color="auto" w:frame="1"/>
            <w:lang w:eastAsia="en-IN"/>
          </w:rPr>
          <w:t>   C </w:t>
        </w:r>
        <w:proofErr w:type="spellStart"/>
        <w:r w:rsidRPr="00C25230">
          <w:rPr>
            <w:rFonts w:ascii="Verdana" w:eastAsia="Times New Roman" w:hAnsi="Verdana" w:cs="Times New Roman"/>
            <w:color w:val="000000"/>
            <w:sz w:val="20"/>
            <w:szCs w:val="20"/>
            <w:bdr w:val="none" w:sz="0" w:space="0" w:color="auto" w:frame="1"/>
            <w:lang w:eastAsia="en-IN"/>
          </w:rPr>
          <w:t>obj</w:t>
        </w:r>
        <w:proofErr w:type="spellEnd"/>
        <w:r w:rsidRPr="00C25230">
          <w:rPr>
            <w:rFonts w:ascii="Verdana" w:eastAsia="Times New Roman" w:hAnsi="Verdana" w:cs="Times New Roman"/>
            <w:color w:val="000000"/>
            <w:sz w:val="20"/>
            <w:szCs w:val="20"/>
            <w:bdr w:val="none" w:sz="0" w:space="0" w:color="auto" w:frame="1"/>
            <w:lang w:eastAsia="en-IN"/>
          </w:rPr>
          <w:t>=</w:t>
        </w:r>
        <w:r w:rsidRPr="00C25230">
          <w:rPr>
            <w:rFonts w:ascii="Verdana" w:eastAsia="Times New Roman" w:hAnsi="Verdana" w:cs="Times New Roman"/>
            <w:b/>
            <w:bCs/>
            <w:color w:val="006699"/>
            <w:sz w:val="20"/>
            <w:lang w:eastAsia="en-IN"/>
          </w:rPr>
          <w:t>new</w:t>
        </w:r>
        <w:r w:rsidRPr="00C25230">
          <w:rPr>
            <w:rFonts w:ascii="Verdana" w:eastAsia="Times New Roman" w:hAnsi="Verdana" w:cs="Times New Roman"/>
            <w:color w:val="000000"/>
            <w:sz w:val="20"/>
            <w:szCs w:val="20"/>
            <w:bdr w:val="none" w:sz="0" w:space="0" w:color="auto" w:frame="1"/>
            <w:lang w:eastAsia="en-IN"/>
          </w:rPr>
          <w:t> C();  </w:t>
        </w:r>
      </w:ins>
    </w:p>
    <w:p w:rsidR="00C25230" w:rsidRPr="00C25230" w:rsidRDefault="00C25230" w:rsidP="00C25230">
      <w:pPr>
        <w:shd w:val="clear" w:color="auto" w:fill="FFFFFF"/>
        <w:spacing w:after="0" w:line="315" w:lineRule="atLeast"/>
        <w:rPr>
          <w:ins w:id="201" w:author="Unknown"/>
          <w:rFonts w:ascii="Verdana" w:eastAsia="Times New Roman" w:hAnsi="Verdana" w:cs="Times New Roman"/>
          <w:color w:val="000000"/>
          <w:sz w:val="20"/>
          <w:szCs w:val="20"/>
          <w:lang w:eastAsia="en-IN"/>
        </w:rPr>
      </w:pPr>
      <w:ins w:id="202" w:author="Unknown">
        <w:r w:rsidRPr="00C25230">
          <w:rPr>
            <w:rFonts w:ascii="Verdana" w:eastAsia="Times New Roman" w:hAnsi="Verdana" w:cs="Times New Roman"/>
            <w:color w:val="000000"/>
            <w:sz w:val="20"/>
            <w:szCs w:val="20"/>
            <w:bdr w:val="none" w:sz="0" w:space="0" w:color="auto" w:frame="1"/>
            <w:lang w:eastAsia="en-IN"/>
          </w:rPr>
          <w:t>   obj.msg();</w:t>
        </w:r>
        <w:r w:rsidRPr="00C25230">
          <w:rPr>
            <w:rFonts w:ascii="Verdana" w:eastAsia="Times New Roman" w:hAnsi="Verdana" w:cs="Times New Roman"/>
            <w:color w:val="008200"/>
            <w:sz w:val="20"/>
            <w:lang w:eastAsia="en-IN"/>
          </w:rPr>
          <w:t>//Now which </w:t>
        </w:r>
        <w:proofErr w:type="spellStart"/>
        <w:r w:rsidRPr="00C25230">
          <w:rPr>
            <w:rFonts w:ascii="Verdana" w:eastAsia="Times New Roman" w:hAnsi="Verdana" w:cs="Times New Roman"/>
            <w:color w:val="008200"/>
            <w:sz w:val="20"/>
            <w:lang w:eastAsia="en-IN"/>
          </w:rPr>
          <w:t>msg</w:t>
        </w:r>
        <w:proofErr w:type="spellEnd"/>
        <w:r w:rsidRPr="00C25230">
          <w:rPr>
            <w:rFonts w:ascii="Verdana" w:eastAsia="Times New Roman" w:hAnsi="Verdana" w:cs="Times New Roman"/>
            <w:color w:val="008200"/>
            <w:sz w:val="20"/>
            <w:lang w:eastAsia="en-IN"/>
          </w:rPr>
          <w:t>() method would be invoked?</w:t>
        </w:r>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0" w:line="315" w:lineRule="atLeast"/>
        <w:rPr>
          <w:ins w:id="203" w:author="Unknown"/>
          <w:rFonts w:ascii="Verdana" w:eastAsia="Times New Roman" w:hAnsi="Verdana" w:cs="Times New Roman"/>
          <w:color w:val="000000"/>
          <w:sz w:val="20"/>
          <w:szCs w:val="20"/>
          <w:lang w:eastAsia="en-IN"/>
        </w:rPr>
      </w:pPr>
      <w:ins w:id="204"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hd w:val="clear" w:color="auto" w:fill="FFFFFF"/>
        <w:spacing w:after="120" w:line="315" w:lineRule="atLeast"/>
        <w:rPr>
          <w:ins w:id="205" w:author="Unknown"/>
          <w:rFonts w:ascii="Verdana" w:eastAsia="Times New Roman" w:hAnsi="Verdana" w:cs="Times New Roman"/>
          <w:color w:val="000000"/>
          <w:sz w:val="20"/>
          <w:szCs w:val="20"/>
          <w:lang w:eastAsia="en-IN"/>
        </w:rPr>
      </w:pPr>
      <w:ins w:id="206" w:author="Unknown">
        <w:r w:rsidRPr="00C25230">
          <w:rPr>
            <w:rFonts w:ascii="Verdana" w:eastAsia="Times New Roman" w:hAnsi="Verdana" w:cs="Times New Roman"/>
            <w:color w:val="000000"/>
            <w:sz w:val="20"/>
            <w:szCs w:val="20"/>
            <w:bdr w:val="none" w:sz="0" w:space="0" w:color="auto" w:frame="1"/>
            <w:lang w:eastAsia="en-IN"/>
          </w:rPr>
          <w:t>}  </w:t>
        </w:r>
      </w:ins>
    </w:p>
    <w:p w:rsidR="00C25230" w:rsidRPr="00C25230" w:rsidRDefault="00C25230" w:rsidP="00C25230">
      <w:pPr>
        <w:spacing w:after="0" w:line="240" w:lineRule="auto"/>
        <w:rPr>
          <w:ins w:id="207" w:author="Unknown"/>
          <w:rFonts w:ascii="Times New Roman" w:eastAsia="Times New Roman" w:hAnsi="Times New Roman" w:cs="Times New Roman"/>
          <w:sz w:val="24"/>
          <w:szCs w:val="24"/>
          <w:lang w:eastAsia="en-IN"/>
        </w:rPr>
      </w:pPr>
      <w:ins w:id="208" w:author="Unknown">
        <w:r w:rsidRPr="00C25230">
          <w:rPr>
            <w:rFonts w:ascii="Verdana" w:eastAsia="Times New Roman" w:hAnsi="Verdana" w:cs="Times New Roman"/>
            <w:color w:val="000000"/>
            <w:sz w:val="20"/>
            <w:lang w:eastAsia="en-IN"/>
          </w:rPr>
          <w:fldChar w:fldCharType="begin"/>
        </w:r>
        <w:r w:rsidRPr="00C25230">
          <w:rPr>
            <w:rFonts w:ascii="Verdana" w:eastAsia="Times New Roman" w:hAnsi="Verdana" w:cs="Times New Roman"/>
            <w:color w:val="000000"/>
            <w:sz w:val="20"/>
            <w:lang w:eastAsia="en-IN"/>
          </w:rPr>
          <w:instrText xml:space="preserve"> HYPERLINK "http://www.javatpoint.com/opr/test.jsp?filename=C" \t "_blank" </w:instrText>
        </w:r>
        <w:r w:rsidRPr="00C25230">
          <w:rPr>
            <w:rFonts w:ascii="Verdana" w:eastAsia="Times New Roman" w:hAnsi="Verdana" w:cs="Times New Roman"/>
            <w:color w:val="000000"/>
            <w:sz w:val="20"/>
            <w:lang w:eastAsia="en-IN"/>
          </w:rPr>
          <w:fldChar w:fldCharType="separate"/>
        </w:r>
        <w:r w:rsidRPr="00C25230">
          <w:rPr>
            <w:rFonts w:ascii="Verdana" w:eastAsia="Times New Roman" w:hAnsi="Verdana" w:cs="Times New Roman"/>
            <w:b/>
            <w:bCs/>
            <w:color w:val="FFFFFF"/>
            <w:sz w:val="20"/>
            <w:u w:val="single"/>
            <w:lang w:eastAsia="en-IN"/>
          </w:rPr>
          <w:t>Test it Now</w:t>
        </w:r>
        <w:r w:rsidRPr="00C25230">
          <w:rPr>
            <w:rFonts w:ascii="Verdana" w:eastAsia="Times New Roman" w:hAnsi="Verdana" w:cs="Times New Roman"/>
            <w:color w:val="000000"/>
            <w:sz w:val="20"/>
            <w:lang w:eastAsia="en-IN"/>
          </w:rPr>
          <w:fldChar w:fldCharType="end"/>
        </w:r>
      </w:ins>
    </w:p>
    <w:p w:rsidR="00C25230" w:rsidRPr="00C25230" w:rsidRDefault="00C25230" w:rsidP="00C2523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 w:author="Unknown"/>
          <w:rFonts w:ascii="Courier New" w:eastAsia="Times New Roman" w:hAnsi="Courier New" w:cs="Courier New"/>
          <w:color w:val="000000"/>
          <w:sz w:val="20"/>
          <w:szCs w:val="20"/>
          <w:lang w:eastAsia="en-IN"/>
        </w:rPr>
      </w:pPr>
      <w:ins w:id="210" w:author="Unknown">
        <w:r w:rsidRPr="00C25230">
          <w:rPr>
            <w:rFonts w:ascii="Courier New" w:eastAsia="Times New Roman" w:hAnsi="Courier New" w:cs="Courier New"/>
            <w:color w:val="000000"/>
            <w:sz w:val="20"/>
            <w:szCs w:val="20"/>
            <w:lang w:eastAsia="en-IN"/>
          </w:rPr>
          <w:t xml:space="preserve"> Compile Time Error</w:t>
        </w:r>
      </w:ins>
    </w:p>
    <w:p w:rsidR="00DA5BAB" w:rsidRDefault="00DA5BAB"/>
    <w:sectPr w:rsidR="00DA5BAB" w:rsidSect="00DA5B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105C"/>
    <w:multiLevelType w:val="multilevel"/>
    <w:tmpl w:val="B5169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AA849F6"/>
    <w:multiLevelType w:val="multilevel"/>
    <w:tmpl w:val="3EDC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305DE9"/>
    <w:multiLevelType w:val="multilevel"/>
    <w:tmpl w:val="DD12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33378"/>
    <w:multiLevelType w:val="multilevel"/>
    <w:tmpl w:val="A414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992424"/>
    <w:multiLevelType w:val="multilevel"/>
    <w:tmpl w:val="6AD2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532855"/>
    <w:multiLevelType w:val="multilevel"/>
    <w:tmpl w:val="0A4C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4707A8"/>
    <w:multiLevelType w:val="multilevel"/>
    <w:tmpl w:val="E17E5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8034ECB"/>
    <w:multiLevelType w:val="multilevel"/>
    <w:tmpl w:val="26A8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ED43CE"/>
    <w:multiLevelType w:val="multilevel"/>
    <w:tmpl w:val="FBD6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7"/>
  </w:num>
  <w:num w:numId="5">
    <w:abstractNumId w:val="5"/>
  </w:num>
  <w:num w:numId="6">
    <w:abstractNumId w:val="1"/>
  </w:num>
  <w:num w:numId="7">
    <w:abstractNumId w:val="4"/>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25230"/>
    <w:rsid w:val="00C25230"/>
    <w:rsid w:val="00DA5B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BAB"/>
  </w:style>
  <w:style w:type="paragraph" w:styleId="Heading1">
    <w:name w:val="heading 1"/>
    <w:basedOn w:val="Normal"/>
    <w:link w:val="Heading1Char"/>
    <w:uiPriority w:val="9"/>
    <w:qFormat/>
    <w:rsid w:val="00C25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52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52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523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52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523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523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25230"/>
    <w:rPr>
      <w:color w:val="0000FF"/>
      <w:u w:val="single"/>
    </w:rPr>
  </w:style>
  <w:style w:type="paragraph" w:styleId="NormalWeb">
    <w:name w:val="Normal (Web)"/>
    <w:basedOn w:val="Normal"/>
    <w:uiPriority w:val="99"/>
    <w:semiHidden/>
    <w:unhideWhenUsed/>
    <w:rsid w:val="00C252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230"/>
    <w:rPr>
      <w:b/>
      <w:bCs/>
    </w:rPr>
  </w:style>
  <w:style w:type="character" w:styleId="Emphasis">
    <w:name w:val="Emphasis"/>
    <w:basedOn w:val="DefaultParagraphFont"/>
    <w:uiPriority w:val="20"/>
    <w:qFormat/>
    <w:rsid w:val="00C25230"/>
    <w:rPr>
      <w:i/>
      <w:iCs/>
    </w:rPr>
  </w:style>
  <w:style w:type="character" w:customStyle="1" w:styleId="keyword">
    <w:name w:val="keyword"/>
    <w:basedOn w:val="DefaultParagraphFont"/>
    <w:rsid w:val="00C25230"/>
  </w:style>
  <w:style w:type="character" w:customStyle="1" w:styleId="comment">
    <w:name w:val="comment"/>
    <w:basedOn w:val="DefaultParagraphFont"/>
    <w:rsid w:val="00C25230"/>
  </w:style>
  <w:style w:type="character" w:customStyle="1" w:styleId="number">
    <w:name w:val="number"/>
    <w:basedOn w:val="DefaultParagraphFont"/>
    <w:rsid w:val="00C25230"/>
  </w:style>
  <w:style w:type="character" w:customStyle="1" w:styleId="string">
    <w:name w:val="string"/>
    <w:basedOn w:val="DefaultParagraphFont"/>
    <w:rsid w:val="00C25230"/>
  </w:style>
  <w:style w:type="character" w:customStyle="1" w:styleId="testit">
    <w:name w:val="testit"/>
    <w:basedOn w:val="DefaultParagraphFont"/>
    <w:rsid w:val="00C25230"/>
  </w:style>
  <w:style w:type="paragraph" w:styleId="HTMLPreformatted">
    <w:name w:val="HTML Preformatted"/>
    <w:basedOn w:val="Normal"/>
    <w:link w:val="HTMLPreformattedChar"/>
    <w:uiPriority w:val="99"/>
    <w:semiHidden/>
    <w:unhideWhenUsed/>
    <w:rsid w:val="00C25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5230"/>
    <w:rPr>
      <w:rFonts w:ascii="Courier New" w:eastAsia="Times New Roman" w:hAnsi="Courier New" w:cs="Courier New"/>
      <w:sz w:val="20"/>
      <w:szCs w:val="20"/>
      <w:lang w:eastAsia="en-IN"/>
    </w:rPr>
  </w:style>
  <w:style w:type="paragraph" w:customStyle="1" w:styleId="filename">
    <w:name w:val="filename"/>
    <w:basedOn w:val="Normal"/>
    <w:rsid w:val="00C252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25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2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7649848">
      <w:bodyDiv w:val="1"/>
      <w:marLeft w:val="0"/>
      <w:marRight w:val="0"/>
      <w:marTop w:val="0"/>
      <w:marBottom w:val="0"/>
      <w:divBdr>
        <w:top w:val="none" w:sz="0" w:space="0" w:color="auto"/>
        <w:left w:val="none" w:sz="0" w:space="0" w:color="auto"/>
        <w:bottom w:val="none" w:sz="0" w:space="0" w:color="auto"/>
        <w:right w:val="none" w:sz="0" w:space="0" w:color="auto"/>
      </w:divBdr>
      <w:divsChild>
        <w:div w:id="746533419">
          <w:marLeft w:val="150"/>
          <w:marRight w:val="0"/>
          <w:marTop w:val="0"/>
          <w:marBottom w:val="0"/>
          <w:divBdr>
            <w:top w:val="single" w:sz="6" w:space="0" w:color="FFC0CB"/>
            <w:left w:val="single" w:sz="6" w:space="1" w:color="FFC0CB"/>
            <w:bottom w:val="single" w:sz="6" w:space="1" w:color="FFC0CB"/>
            <w:right w:val="single" w:sz="6" w:space="1" w:color="FFC0CB"/>
          </w:divBdr>
        </w:div>
        <w:div w:id="1330645050">
          <w:marLeft w:val="0"/>
          <w:marRight w:val="0"/>
          <w:marTop w:val="0"/>
          <w:marBottom w:val="120"/>
          <w:divBdr>
            <w:top w:val="single" w:sz="6" w:space="0" w:color="D5DDC6"/>
            <w:left w:val="single" w:sz="24" w:space="0" w:color="66BB55"/>
            <w:bottom w:val="single" w:sz="6" w:space="0" w:color="D5DDC6"/>
            <w:right w:val="single" w:sz="6" w:space="0" w:color="D5DDC6"/>
          </w:divBdr>
        </w:div>
        <w:div w:id="1827891908">
          <w:marLeft w:val="0"/>
          <w:marRight w:val="0"/>
          <w:marTop w:val="0"/>
          <w:marBottom w:val="120"/>
          <w:divBdr>
            <w:top w:val="single" w:sz="6" w:space="0" w:color="D5DDC6"/>
            <w:left w:val="single" w:sz="24" w:space="0" w:color="66BB55"/>
            <w:bottom w:val="single" w:sz="6" w:space="0" w:color="D5DDC6"/>
            <w:right w:val="single" w:sz="6" w:space="0" w:color="D5DDC6"/>
          </w:divBdr>
        </w:div>
        <w:div w:id="2146194422">
          <w:marLeft w:val="0"/>
          <w:marRight w:val="0"/>
          <w:marTop w:val="120"/>
          <w:marBottom w:val="0"/>
          <w:divBdr>
            <w:top w:val="single" w:sz="6" w:space="0" w:color="D5DDC6"/>
            <w:left w:val="single" w:sz="6" w:space="4" w:color="D5DDC6"/>
            <w:bottom w:val="single" w:sz="6" w:space="0" w:color="D5DDC6"/>
            <w:right w:val="single" w:sz="6" w:space="0" w:color="D5DDC6"/>
          </w:divBdr>
        </w:div>
        <w:div w:id="102847533">
          <w:marLeft w:val="0"/>
          <w:marRight w:val="0"/>
          <w:marTop w:val="0"/>
          <w:marBottom w:val="120"/>
          <w:divBdr>
            <w:top w:val="single" w:sz="6" w:space="0" w:color="D5DDC6"/>
            <w:left w:val="single" w:sz="24" w:space="0" w:color="66BB55"/>
            <w:bottom w:val="single" w:sz="6" w:space="0" w:color="D5DDC6"/>
            <w:right w:val="single" w:sz="6" w:space="0" w:color="D5DDC6"/>
          </w:divBdr>
        </w:div>
        <w:div w:id="1436440276">
          <w:marLeft w:val="0"/>
          <w:marRight w:val="0"/>
          <w:marTop w:val="120"/>
          <w:marBottom w:val="0"/>
          <w:divBdr>
            <w:top w:val="single" w:sz="6" w:space="0" w:color="D5DDC6"/>
            <w:left w:val="single" w:sz="6" w:space="4" w:color="D5DDC6"/>
            <w:bottom w:val="single" w:sz="6" w:space="0" w:color="D5DDC6"/>
            <w:right w:val="single" w:sz="6" w:space="0" w:color="D5DDC6"/>
          </w:divBdr>
        </w:div>
        <w:div w:id="1187981418">
          <w:marLeft w:val="0"/>
          <w:marRight w:val="0"/>
          <w:marTop w:val="0"/>
          <w:marBottom w:val="120"/>
          <w:divBdr>
            <w:top w:val="single" w:sz="6" w:space="0" w:color="D5DDC6"/>
            <w:left w:val="single" w:sz="24" w:space="0" w:color="66BB55"/>
            <w:bottom w:val="single" w:sz="6" w:space="0" w:color="D5DDC6"/>
            <w:right w:val="single" w:sz="6" w:space="0" w:color="D5DDC6"/>
          </w:divBdr>
        </w:div>
        <w:div w:id="2146771226">
          <w:marLeft w:val="0"/>
          <w:marRight w:val="0"/>
          <w:marTop w:val="120"/>
          <w:marBottom w:val="0"/>
          <w:divBdr>
            <w:top w:val="single" w:sz="6" w:space="0" w:color="D5DDC6"/>
            <w:left w:val="single" w:sz="6" w:space="4" w:color="D5DDC6"/>
            <w:bottom w:val="single" w:sz="6" w:space="0" w:color="D5DDC6"/>
            <w:right w:val="single" w:sz="6" w:space="0" w:color="D5DDC6"/>
          </w:divBdr>
        </w:div>
        <w:div w:id="1544295710">
          <w:marLeft w:val="0"/>
          <w:marRight w:val="0"/>
          <w:marTop w:val="0"/>
          <w:marBottom w:val="120"/>
          <w:divBdr>
            <w:top w:val="single" w:sz="6" w:space="0" w:color="D5DDC6"/>
            <w:left w:val="single" w:sz="24" w:space="0" w:color="66BB55"/>
            <w:bottom w:val="single" w:sz="6" w:space="0" w:color="D5DDC6"/>
            <w:right w:val="single" w:sz="6" w:space="0" w:color="D5DDC6"/>
          </w:divBdr>
        </w:div>
        <w:div w:id="842628192">
          <w:marLeft w:val="0"/>
          <w:marRight w:val="0"/>
          <w:marTop w:val="120"/>
          <w:marBottom w:val="0"/>
          <w:divBdr>
            <w:top w:val="single" w:sz="6" w:space="0" w:color="D5DDC6"/>
            <w:left w:val="single" w:sz="6" w:space="4" w:color="D5DDC6"/>
            <w:bottom w:val="single" w:sz="6" w:space="0" w:color="D5DDC6"/>
            <w:right w:val="single" w:sz="6" w:space="0" w:color="D5DDC6"/>
          </w:divBdr>
        </w:div>
        <w:div w:id="1157963648">
          <w:marLeft w:val="0"/>
          <w:marRight w:val="0"/>
          <w:marTop w:val="0"/>
          <w:marBottom w:val="120"/>
          <w:divBdr>
            <w:top w:val="single" w:sz="6" w:space="0" w:color="D5DDC6"/>
            <w:left w:val="single" w:sz="24" w:space="0" w:color="66BB55"/>
            <w:bottom w:val="single" w:sz="6" w:space="0" w:color="D5DDC6"/>
            <w:right w:val="single" w:sz="6" w:space="0" w:color="D5DDC6"/>
          </w:divBdr>
        </w:div>
        <w:div w:id="137013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javatpoint.com/inheritance-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fontTable" Target="fontTable.xml"/><Relationship Id="rId5" Type="http://schemas.openxmlformats.org/officeDocument/2006/relationships/hyperlink" Target="https://www.javatpoint.com/inheritance-in-java"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2019-05-12T17:51:00Z</dcterms:created>
  <dcterms:modified xsi:type="dcterms:W3CDTF">2019-05-12T17:54:00Z</dcterms:modified>
</cp:coreProperties>
</file>