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33A" w:rsidRPr="0035333A" w:rsidRDefault="0035333A" w:rsidP="0035333A">
      <w:pPr>
        <w:shd w:val="clear" w:color="auto" w:fill="FFFFFF"/>
        <w:spacing w:before="68" w:after="100" w:afterAutospacing="1" w:line="312" w:lineRule="atLeast"/>
        <w:outlineLvl w:val="0"/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</w:pPr>
      <w:r w:rsidRPr="0035333A">
        <w:rPr>
          <w:rFonts w:ascii="Helvetica" w:eastAsia="Times New Roman" w:hAnsi="Helvetica" w:cs="Helvetica"/>
          <w:color w:val="610B38"/>
          <w:kern w:val="36"/>
          <w:sz w:val="39"/>
          <w:szCs w:val="39"/>
          <w:lang w:eastAsia="en-IN"/>
        </w:rPr>
        <w:t>Java Command Line Arguments</w:t>
      </w:r>
    </w:p>
    <w:p w:rsidR="0035333A" w:rsidRPr="0035333A" w:rsidRDefault="0035333A" w:rsidP="0035333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5333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1.</w:t>
      </w:r>
      <w:r w:rsidRPr="0035333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ab/>
        <w:t>Command Line Argument</w:t>
      </w:r>
    </w:p>
    <w:p w:rsidR="0035333A" w:rsidRPr="0035333A" w:rsidRDefault="0035333A" w:rsidP="0035333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5333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2.</w:t>
      </w:r>
      <w:r w:rsidRPr="0035333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ab/>
        <w:t>Simple example of command-line argument</w:t>
      </w:r>
    </w:p>
    <w:p w:rsidR="0035333A" w:rsidRDefault="0035333A" w:rsidP="0035333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5333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3.</w:t>
      </w:r>
      <w:r w:rsidRPr="0035333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ab/>
        <w:t>Example of command-line argument that prints all the values</w:t>
      </w:r>
    </w:p>
    <w:p w:rsidR="0035333A" w:rsidRPr="0035333A" w:rsidRDefault="0035333A" w:rsidP="0035333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5333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java command-line argument is an argument i.e. passed at the time of running the java program.</w:t>
      </w:r>
    </w:p>
    <w:p w:rsidR="0035333A" w:rsidRPr="0035333A" w:rsidRDefault="0035333A" w:rsidP="0035333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5333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The arguments passed from the console can be received in the java program and it can be used as an input.</w:t>
      </w:r>
    </w:p>
    <w:p w:rsidR="0035333A" w:rsidRPr="0035333A" w:rsidRDefault="0035333A" w:rsidP="0035333A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5333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So, it provides a convenient way to check the </w:t>
      </w:r>
      <w:proofErr w:type="spellStart"/>
      <w:r w:rsidRPr="0035333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behavior</w:t>
      </w:r>
      <w:proofErr w:type="spellEnd"/>
      <w:r w:rsidRPr="0035333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 xml:space="preserve"> of the program for the different values. You can pass </w:t>
      </w:r>
      <w:r w:rsidRPr="0035333A">
        <w:rPr>
          <w:rFonts w:ascii="Verdana" w:eastAsia="Times New Roman" w:hAnsi="Verdana" w:cs="Times New Roman"/>
          <w:b/>
          <w:bCs/>
          <w:color w:val="000000"/>
          <w:sz w:val="18"/>
          <w:szCs w:val="18"/>
          <w:lang w:eastAsia="en-IN"/>
        </w:rPr>
        <w:t>N</w:t>
      </w:r>
      <w:r w:rsidRPr="0035333A"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  <w:t> (1,2,3 and so on) numbers of arguments from the command prompt.</w:t>
      </w:r>
    </w:p>
    <w:p w:rsidR="0035333A" w:rsidRPr="0035333A" w:rsidRDefault="0035333A" w:rsidP="0035333A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Tahoma" w:eastAsia="Times New Roman" w:hAnsi="Tahoma" w:cs="Tahoma"/>
          <w:color w:val="610B4B"/>
          <w:sz w:val="30"/>
          <w:szCs w:val="30"/>
          <w:lang w:eastAsia="en-IN"/>
        </w:rPr>
      </w:pPr>
      <w:r w:rsidRPr="0035333A">
        <w:rPr>
          <w:rFonts w:ascii="Tahoma" w:eastAsia="Times New Roman" w:hAnsi="Tahoma" w:cs="Tahoma"/>
          <w:color w:val="610B4B"/>
          <w:sz w:val="30"/>
          <w:szCs w:val="30"/>
          <w:lang w:eastAsia="en-IN"/>
        </w:rPr>
        <w:t>Simple example of command-line argument in java</w:t>
      </w:r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35333A" w:rsidRPr="0035333A" w:rsidTr="0035333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5333A" w:rsidRDefault="0035333A" w:rsidP="0035333A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533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In this example, we are receiving only one argument and printing it. To run this java program, </w:t>
            </w:r>
          </w:p>
          <w:p w:rsidR="0035333A" w:rsidRPr="0035333A" w:rsidRDefault="0035333A" w:rsidP="0035333A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533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you must pass at least one argument from the command prompt.</w:t>
            </w:r>
          </w:p>
        </w:tc>
      </w:tr>
    </w:tbl>
    <w:p w:rsidR="0035333A" w:rsidRPr="0035333A" w:rsidRDefault="0035333A" w:rsidP="0035333A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5333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class</w:t>
      </w:r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CommandLineExample</w:t>
      </w:r>
      <w:proofErr w:type="spellEnd"/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{  </w:t>
      </w:r>
    </w:p>
    <w:p w:rsidR="0035333A" w:rsidRPr="0035333A" w:rsidRDefault="0035333A" w:rsidP="0035333A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5333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public</w:t>
      </w:r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5333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static</w:t>
      </w:r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r w:rsidRPr="0035333A">
        <w:rPr>
          <w:rFonts w:ascii="Verdana" w:eastAsia="Times New Roman" w:hAnsi="Verdana" w:cs="Times New Roman"/>
          <w:b/>
          <w:bCs/>
          <w:color w:val="006699"/>
          <w:sz w:val="18"/>
          <w:lang w:eastAsia="en-IN"/>
        </w:rPr>
        <w:t>void</w:t>
      </w:r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main(String </w:t>
      </w:r>
      <w:proofErr w:type="spellStart"/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[]){  </w:t>
      </w:r>
    </w:p>
    <w:p w:rsidR="0035333A" w:rsidRPr="0035333A" w:rsidRDefault="0035333A" w:rsidP="0035333A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System.out.println</w:t>
      </w:r>
      <w:proofErr w:type="spellEnd"/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(</w:t>
      </w:r>
      <w:r w:rsidRPr="0035333A">
        <w:rPr>
          <w:rFonts w:ascii="Verdana" w:eastAsia="Times New Roman" w:hAnsi="Verdana" w:cs="Times New Roman"/>
          <w:color w:val="0000FF"/>
          <w:sz w:val="18"/>
          <w:lang w:eastAsia="en-IN"/>
        </w:rPr>
        <w:t>"Your first argument is: "</w:t>
      </w:r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+</w:t>
      </w:r>
      <w:proofErr w:type="spellStart"/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args</w:t>
      </w:r>
      <w:proofErr w:type="spellEnd"/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[</w:t>
      </w:r>
      <w:r w:rsidRPr="0035333A">
        <w:rPr>
          <w:rFonts w:ascii="Verdana" w:eastAsia="Times New Roman" w:hAnsi="Verdana" w:cs="Times New Roman"/>
          <w:color w:val="C00000"/>
          <w:sz w:val="18"/>
          <w:lang w:eastAsia="en-IN"/>
        </w:rPr>
        <w:t>0</w:t>
      </w:r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]);  </w:t>
      </w:r>
    </w:p>
    <w:p w:rsidR="0035333A" w:rsidRPr="0035333A" w:rsidRDefault="0035333A" w:rsidP="0035333A">
      <w:pPr>
        <w:numPr>
          <w:ilvl w:val="0"/>
          <w:numId w:val="2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35333A" w:rsidRPr="0035333A" w:rsidRDefault="0035333A" w:rsidP="0035333A">
      <w:pPr>
        <w:numPr>
          <w:ilvl w:val="0"/>
          <w:numId w:val="2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}  </w:t>
      </w:r>
    </w:p>
    <w:p w:rsidR="0035333A" w:rsidRPr="0035333A" w:rsidRDefault="0035333A" w:rsidP="0035333A">
      <w:pPr>
        <w:numPr>
          <w:ilvl w:val="0"/>
          <w:numId w:val="3"/>
        </w:numPr>
        <w:shd w:val="clear" w:color="auto" w:fill="FFFFFF"/>
        <w:spacing w:after="0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compile by &gt; </w:t>
      </w:r>
      <w:proofErr w:type="spellStart"/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javac</w:t>
      </w:r>
      <w:proofErr w:type="spellEnd"/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CommandLineExample.java  </w:t>
      </w:r>
    </w:p>
    <w:p w:rsidR="0035333A" w:rsidRPr="0035333A" w:rsidRDefault="0035333A" w:rsidP="0035333A">
      <w:pPr>
        <w:numPr>
          <w:ilvl w:val="0"/>
          <w:numId w:val="3"/>
        </w:numPr>
        <w:shd w:val="clear" w:color="auto" w:fill="FFFFFF"/>
        <w:spacing w:after="109" w:line="285" w:lineRule="atLeast"/>
        <w:ind w:left="0"/>
        <w:rPr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run by &gt; java </w:t>
      </w:r>
      <w:proofErr w:type="spellStart"/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CommandLineExample</w:t>
      </w:r>
      <w:proofErr w:type="spellEnd"/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</w:t>
      </w:r>
      <w:proofErr w:type="spellStart"/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sonoo</w:t>
      </w:r>
      <w:proofErr w:type="spellEnd"/>
      <w:r w:rsidRPr="0035333A">
        <w:rPr>
          <w:rFonts w:ascii="Verdana" w:eastAsia="Times New Roman" w:hAnsi="Verdana" w:cs="Times New Roman"/>
          <w:color w:val="000000"/>
          <w:sz w:val="18"/>
          <w:szCs w:val="18"/>
          <w:bdr w:val="none" w:sz="0" w:space="0" w:color="auto" w:frame="1"/>
          <w:lang w:eastAsia="en-IN"/>
        </w:rPr>
        <w:t>  </w:t>
      </w:r>
    </w:p>
    <w:p w:rsidR="0035333A" w:rsidRPr="0035333A" w:rsidRDefault="0035333A" w:rsidP="0035333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3533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Output: Your first argument is: </w:t>
      </w:r>
      <w:proofErr w:type="spellStart"/>
      <w:r w:rsidRPr="0035333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sonoo</w:t>
      </w:r>
      <w:proofErr w:type="spellEnd"/>
    </w:p>
    <w:p w:rsidR="0035333A" w:rsidRPr="0035333A" w:rsidRDefault="0035333A" w:rsidP="0035333A">
      <w:pPr>
        <w:shd w:val="clear" w:color="auto" w:fill="FFFFFF"/>
        <w:spacing w:before="100" w:beforeAutospacing="1" w:after="100" w:afterAutospacing="1" w:line="240" w:lineRule="auto"/>
        <w:outlineLvl w:val="2"/>
        <w:rPr>
          <w:ins w:id="0" w:author="Unknown"/>
          <w:rFonts w:ascii="Tahoma" w:eastAsia="Times New Roman" w:hAnsi="Tahoma" w:cs="Tahoma"/>
          <w:color w:val="610B4B"/>
          <w:sz w:val="30"/>
          <w:szCs w:val="30"/>
          <w:lang w:eastAsia="en-IN"/>
        </w:rPr>
      </w:pPr>
      <w:ins w:id="1" w:author="Unknown">
        <w:r w:rsidRPr="0035333A">
          <w:rPr>
            <w:rFonts w:ascii="Tahoma" w:eastAsia="Times New Roman" w:hAnsi="Tahoma" w:cs="Tahoma"/>
            <w:color w:val="610B4B"/>
            <w:sz w:val="30"/>
            <w:szCs w:val="30"/>
            <w:lang w:eastAsia="en-IN"/>
          </w:rPr>
          <w:t>Example of command-line argument that prints all the values</w:t>
        </w:r>
      </w:ins>
    </w:p>
    <w:tbl>
      <w:tblPr>
        <w:tblW w:w="13162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162"/>
      </w:tblGrid>
      <w:tr w:rsidR="0035333A" w:rsidRPr="0035333A" w:rsidTr="0035333A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35333A" w:rsidRDefault="0035333A" w:rsidP="0035333A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533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 xml:space="preserve">In this example, we are printing all the arguments passed from the command-line. For this purpose, </w:t>
            </w:r>
          </w:p>
          <w:p w:rsidR="0035333A" w:rsidRPr="0035333A" w:rsidRDefault="0035333A" w:rsidP="0035333A">
            <w:pPr>
              <w:spacing w:after="0" w:line="312" w:lineRule="atLeast"/>
              <w:ind w:left="272"/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</w:pPr>
            <w:r w:rsidRPr="0035333A">
              <w:rPr>
                <w:rFonts w:ascii="Verdana" w:eastAsia="Times New Roman" w:hAnsi="Verdana" w:cs="Times New Roman"/>
                <w:color w:val="000000"/>
                <w:sz w:val="18"/>
                <w:szCs w:val="18"/>
                <w:lang w:eastAsia="en-IN"/>
              </w:rPr>
              <w:t>we have traversed the array using for loop.</w:t>
            </w:r>
          </w:p>
        </w:tc>
      </w:tr>
    </w:tbl>
    <w:p w:rsidR="0035333A" w:rsidRPr="0035333A" w:rsidRDefault="0035333A" w:rsidP="0035333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3" w:author="Unknown">
        <w:r w:rsidRPr="0035333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class</w:t>
        </w:r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A{  </w:t>
        </w:r>
      </w:ins>
    </w:p>
    <w:p w:rsidR="0035333A" w:rsidRPr="0035333A" w:rsidRDefault="0035333A" w:rsidP="0035333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5" w:author="Unknown">
        <w:r w:rsidRPr="0035333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public</w:t>
        </w:r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35333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static</w:t>
        </w:r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35333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void</w:t>
        </w:r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main(String </w:t>
        </w:r>
        <w:proofErr w:type="spellStart"/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[]){  </w:t>
        </w:r>
      </w:ins>
    </w:p>
    <w:p w:rsidR="0035333A" w:rsidRPr="0035333A" w:rsidRDefault="0035333A" w:rsidP="0035333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7" w:author="Unknown"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35333A" w:rsidRPr="0035333A" w:rsidRDefault="0035333A" w:rsidP="0035333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9" w:author="Unknown">
        <w:r w:rsidRPr="0035333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for</w:t>
        </w:r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35333A">
          <w:rPr>
            <w:rFonts w:ascii="Verdana" w:eastAsia="Times New Roman" w:hAnsi="Verdana" w:cs="Times New Roman"/>
            <w:b/>
            <w:bCs/>
            <w:color w:val="006699"/>
            <w:sz w:val="18"/>
            <w:lang w:eastAsia="en-IN"/>
          </w:rPr>
          <w:t>int</w:t>
        </w:r>
        <w:proofErr w:type="spellEnd"/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=</w:t>
        </w:r>
        <w:r w:rsidRPr="0035333A">
          <w:rPr>
            <w:rFonts w:ascii="Verdana" w:eastAsia="Times New Roman" w:hAnsi="Verdana" w:cs="Times New Roman"/>
            <w:color w:val="C00000"/>
            <w:sz w:val="18"/>
            <w:lang w:eastAsia="en-IN"/>
          </w:rPr>
          <w:t>0</w:t>
        </w:r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;i&lt;</w:t>
        </w:r>
        <w:proofErr w:type="spellStart"/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args.length;i</w:t>
        </w:r>
        <w:proofErr w:type="spellEnd"/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++)  </w:t>
        </w:r>
      </w:ins>
    </w:p>
    <w:p w:rsidR="0035333A" w:rsidRPr="0035333A" w:rsidRDefault="0035333A" w:rsidP="0035333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1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proofErr w:type="spellStart"/>
      <w:ins w:id="11" w:author="Unknown"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System.out.println</w:t>
        </w:r>
        <w:proofErr w:type="spellEnd"/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(</w:t>
        </w:r>
        <w:proofErr w:type="spellStart"/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args</w:t>
        </w:r>
        <w:proofErr w:type="spellEnd"/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[</w:t>
        </w:r>
        <w:proofErr w:type="spellStart"/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i</w:t>
        </w:r>
        <w:proofErr w:type="spellEnd"/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]);  </w:t>
        </w:r>
      </w:ins>
    </w:p>
    <w:p w:rsidR="0035333A" w:rsidRPr="0035333A" w:rsidRDefault="0035333A" w:rsidP="0035333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12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3" w:author="Unknown"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35333A" w:rsidRPr="0035333A" w:rsidRDefault="0035333A" w:rsidP="0035333A">
      <w:pPr>
        <w:numPr>
          <w:ilvl w:val="0"/>
          <w:numId w:val="4"/>
        </w:numPr>
        <w:shd w:val="clear" w:color="auto" w:fill="FFFFFF"/>
        <w:spacing w:after="0" w:line="285" w:lineRule="atLeast"/>
        <w:ind w:left="0"/>
        <w:rPr>
          <w:ins w:id="14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5" w:author="Unknown"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35333A" w:rsidRPr="0035333A" w:rsidRDefault="0035333A" w:rsidP="0035333A">
      <w:pPr>
        <w:numPr>
          <w:ilvl w:val="0"/>
          <w:numId w:val="4"/>
        </w:numPr>
        <w:shd w:val="clear" w:color="auto" w:fill="FFFFFF"/>
        <w:spacing w:after="109" w:line="285" w:lineRule="atLeast"/>
        <w:ind w:left="0"/>
        <w:rPr>
          <w:ins w:id="16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7" w:author="Unknown"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}  </w:t>
        </w:r>
      </w:ins>
    </w:p>
    <w:p w:rsidR="0035333A" w:rsidRPr="0035333A" w:rsidRDefault="0035333A" w:rsidP="0035333A">
      <w:pPr>
        <w:numPr>
          <w:ilvl w:val="0"/>
          <w:numId w:val="5"/>
        </w:numPr>
        <w:shd w:val="clear" w:color="auto" w:fill="FFFFFF"/>
        <w:spacing w:after="0" w:line="285" w:lineRule="atLeast"/>
        <w:ind w:left="0"/>
        <w:rPr>
          <w:ins w:id="18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19" w:author="Unknown"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compile by &gt; </w:t>
        </w:r>
        <w:proofErr w:type="spellStart"/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javac</w:t>
        </w:r>
        <w:proofErr w:type="spellEnd"/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A.java  </w:t>
        </w:r>
      </w:ins>
    </w:p>
    <w:p w:rsidR="0035333A" w:rsidRPr="0035333A" w:rsidRDefault="0035333A" w:rsidP="0035333A">
      <w:pPr>
        <w:numPr>
          <w:ilvl w:val="0"/>
          <w:numId w:val="5"/>
        </w:numPr>
        <w:shd w:val="clear" w:color="auto" w:fill="FFFFFF"/>
        <w:spacing w:after="109" w:line="285" w:lineRule="atLeast"/>
        <w:ind w:left="0"/>
        <w:rPr>
          <w:ins w:id="20" w:author="Unknown"/>
          <w:rFonts w:ascii="Verdana" w:eastAsia="Times New Roman" w:hAnsi="Verdana" w:cs="Times New Roman"/>
          <w:color w:val="000000"/>
          <w:sz w:val="18"/>
          <w:szCs w:val="18"/>
          <w:lang w:eastAsia="en-IN"/>
        </w:rPr>
      </w:pPr>
      <w:ins w:id="21" w:author="Unknown"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run by &gt; java A </w:t>
        </w:r>
        <w:proofErr w:type="spellStart"/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sonoo</w:t>
        </w:r>
        <w:proofErr w:type="spellEnd"/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jaiswal</w:t>
        </w:r>
        <w:proofErr w:type="spellEnd"/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35333A">
          <w:rPr>
            <w:rFonts w:ascii="Verdana" w:eastAsia="Times New Roman" w:hAnsi="Verdana" w:cs="Times New Roman"/>
            <w:color w:val="C00000"/>
            <w:sz w:val="18"/>
            <w:lang w:eastAsia="en-IN"/>
          </w:rPr>
          <w:t>1</w:t>
        </w:r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r w:rsidRPr="0035333A">
          <w:rPr>
            <w:rFonts w:ascii="Verdana" w:eastAsia="Times New Roman" w:hAnsi="Verdana" w:cs="Times New Roman"/>
            <w:color w:val="C00000"/>
            <w:sz w:val="18"/>
            <w:lang w:eastAsia="en-IN"/>
          </w:rPr>
          <w:t>3</w:t>
        </w:r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</w:t>
        </w:r>
        <w:proofErr w:type="spellStart"/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abc</w:t>
        </w:r>
        <w:proofErr w:type="spellEnd"/>
        <w:r w:rsidRPr="0035333A">
          <w:rPr>
            <w:rFonts w:ascii="Verdana" w:eastAsia="Times New Roman" w:hAnsi="Verdana" w:cs="Times New Roman"/>
            <w:color w:val="000000"/>
            <w:sz w:val="18"/>
            <w:szCs w:val="18"/>
            <w:bdr w:val="none" w:sz="0" w:space="0" w:color="auto" w:frame="1"/>
            <w:lang w:eastAsia="en-IN"/>
          </w:rPr>
          <w:t>  </w:t>
        </w:r>
      </w:ins>
    </w:p>
    <w:p w:rsidR="0035333A" w:rsidRPr="0035333A" w:rsidRDefault="0035333A" w:rsidP="0035333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2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3" w:author="Unknown">
        <w:r w:rsidRPr="0035333A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Output: </w:t>
        </w:r>
        <w:proofErr w:type="spellStart"/>
        <w:r w:rsidRPr="0035333A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sonoo</w:t>
        </w:r>
        <w:proofErr w:type="spellEnd"/>
      </w:ins>
    </w:p>
    <w:p w:rsidR="0035333A" w:rsidRPr="0035333A" w:rsidRDefault="0035333A" w:rsidP="0035333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4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5" w:author="Unknown">
        <w:r w:rsidRPr="0035333A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</w:t>
        </w:r>
        <w:proofErr w:type="spellStart"/>
        <w:r w:rsidRPr="0035333A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jaiswal</w:t>
        </w:r>
        <w:proofErr w:type="spellEnd"/>
      </w:ins>
    </w:p>
    <w:p w:rsidR="0035333A" w:rsidRPr="0035333A" w:rsidRDefault="0035333A" w:rsidP="0035333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6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7" w:author="Unknown">
        <w:r w:rsidRPr="0035333A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1</w:t>
        </w:r>
      </w:ins>
    </w:p>
    <w:p w:rsidR="0035333A" w:rsidRPr="0035333A" w:rsidRDefault="0035333A" w:rsidP="0035333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28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29" w:author="Unknown">
        <w:r w:rsidRPr="0035333A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 xml:space="preserve">       3</w:t>
        </w:r>
      </w:ins>
    </w:p>
    <w:p w:rsidR="0035333A" w:rsidRPr="0035333A" w:rsidRDefault="0035333A" w:rsidP="0035333A">
      <w:pPr>
        <w:shd w:val="clear" w:color="auto" w:fill="F9FB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ins w:id="30" w:author="Unknown"/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ins w:id="31" w:author="Unknown">
        <w:r w:rsidRPr="0035333A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lastRenderedPageBreak/>
          <w:t xml:space="preserve">       </w:t>
        </w:r>
        <w:proofErr w:type="spellStart"/>
        <w:r w:rsidRPr="0035333A">
          <w:rPr>
            <w:rFonts w:ascii="Courier New" w:eastAsia="Times New Roman" w:hAnsi="Courier New" w:cs="Courier New"/>
            <w:color w:val="000000"/>
            <w:sz w:val="20"/>
            <w:szCs w:val="20"/>
            <w:lang w:eastAsia="en-IN"/>
          </w:rPr>
          <w:t>abc</w:t>
        </w:r>
        <w:proofErr w:type="spellEnd"/>
      </w:ins>
    </w:p>
    <w:p w:rsidR="000A11E8" w:rsidRDefault="000A11E8"/>
    <w:sectPr w:rsidR="000A11E8" w:rsidSect="000A11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E368D"/>
    <w:multiLevelType w:val="multilevel"/>
    <w:tmpl w:val="DB0AB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03C7DBA"/>
    <w:multiLevelType w:val="multilevel"/>
    <w:tmpl w:val="27F43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3A382F15"/>
    <w:multiLevelType w:val="multilevel"/>
    <w:tmpl w:val="FDA684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3CD594B"/>
    <w:multiLevelType w:val="multilevel"/>
    <w:tmpl w:val="DB085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516260B"/>
    <w:multiLevelType w:val="multilevel"/>
    <w:tmpl w:val="57BC32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20"/>
  <w:characterSpacingControl w:val="doNotCompress"/>
  <w:compat/>
  <w:rsids>
    <w:rsidRoot w:val="0035333A"/>
    <w:rsid w:val="000A11E8"/>
    <w:rsid w:val="00353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11E8"/>
  </w:style>
  <w:style w:type="paragraph" w:styleId="Heading1">
    <w:name w:val="heading 1"/>
    <w:basedOn w:val="Normal"/>
    <w:link w:val="Heading1Char"/>
    <w:uiPriority w:val="9"/>
    <w:qFormat/>
    <w:rsid w:val="00353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353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33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35333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35333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3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keyword">
    <w:name w:val="keyword"/>
    <w:basedOn w:val="DefaultParagraphFont"/>
    <w:rsid w:val="0035333A"/>
  </w:style>
  <w:style w:type="character" w:customStyle="1" w:styleId="string">
    <w:name w:val="string"/>
    <w:basedOn w:val="DefaultParagraphFont"/>
    <w:rsid w:val="0035333A"/>
  </w:style>
  <w:style w:type="character" w:customStyle="1" w:styleId="number">
    <w:name w:val="number"/>
    <w:basedOn w:val="DefaultParagraphFont"/>
    <w:rsid w:val="0035333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333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2172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4185">
          <w:marLeft w:val="136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  <w:div w:id="1674649008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208495673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41390682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  <w:div w:id="99001410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27767831">
          <w:marLeft w:val="0"/>
          <w:marRight w:val="0"/>
          <w:marTop w:val="0"/>
          <w:marBottom w:val="109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  <w:div w:id="1972397179">
          <w:marLeft w:val="0"/>
          <w:marRight w:val="0"/>
          <w:marTop w:val="109"/>
          <w:marBottom w:val="0"/>
          <w:divBdr>
            <w:top w:val="single" w:sz="6" w:space="0" w:color="D5DDC6"/>
            <w:left w:val="single" w:sz="6" w:space="3" w:color="D5DDC6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219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Harsh Vardhan</dc:creator>
  <cp:lastModifiedBy>Harsh Vardhan</cp:lastModifiedBy>
  <cp:revision>1</cp:revision>
  <dcterms:created xsi:type="dcterms:W3CDTF">2019-06-03T00:59:00Z</dcterms:created>
  <dcterms:modified xsi:type="dcterms:W3CDTF">2019-06-03T00:59:00Z</dcterms:modified>
</cp:coreProperties>
</file>