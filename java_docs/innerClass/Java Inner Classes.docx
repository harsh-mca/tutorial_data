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2691" w:rsidRDefault="002F2691" w:rsidP="002F2691">
      <w:pPr>
        <w:shd w:val="clear" w:color="auto" w:fill="FFFFFF"/>
        <w:spacing w:before="68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39"/>
          <w:szCs w:val="39"/>
          <w:lang w:eastAsia="en-IN"/>
        </w:rPr>
      </w:pPr>
      <w:r w:rsidRPr="002F2691">
        <w:rPr>
          <w:rFonts w:ascii="Helvetica" w:eastAsia="Times New Roman" w:hAnsi="Helvetica" w:cs="Helvetica"/>
          <w:color w:val="610B38"/>
          <w:kern w:val="36"/>
          <w:sz w:val="39"/>
          <w:szCs w:val="39"/>
          <w:lang w:eastAsia="en-IN"/>
        </w:rPr>
        <w:t>Java Inner Classes</w:t>
      </w:r>
    </w:p>
    <w:p w:rsidR="002F2691" w:rsidRPr="002F2691" w:rsidRDefault="002F2691" w:rsidP="002F2691">
      <w:pPr>
        <w:shd w:val="clear" w:color="auto" w:fill="FFFFFF"/>
        <w:spacing w:before="68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lang w:eastAsia="en-IN"/>
        </w:rPr>
      </w:pPr>
      <w:r w:rsidRPr="002F2691">
        <w:rPr>
          <w:rFonts w:ascii="Helvetica" w:eastAsia="Times New Roman" w:hAnsi="Helvetica" w:cs="Helvetica"/>
          <w:color w:val="610B38"/>
          <w:kern w:val="36"/>
          <w:lang w:eastAsia="en-IN"/>
        </w:rPr>
        <w:t>1.</w:t>
      </w:r>
      <w:r w:rsidRPr="002F2691">
        <w:rPr>
          <w:rFonts w:ascii="Helvetica" w:eastAsia="Times New Roman" w:hAnsi="Helvetica" w:cs="Helvetica"/>
          <w:color w:val="610B38"/>
          <w:kern w:val="36"/>
          <w:lang w:eastAsia="en-IN"/>
        </w:rPr>
        <w:tab/>
        <w:t>Java Inner classes</w:t>
      </w:r>
    </w:p>
    <w:p w:rsidR="002F2691" w:rsidRPr="002F2691" w:rsidRDefault="002F2691" w:rsidP="002F2691">
      <w:pPr>
        <w:shd w:val="clear" w:color="auto" w:fill="FFFFFF"/>
        <w:spacing w:before="68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lang w:eastAsia="en-IN"/>
        </w:rPr>
      </w:pPr>
      <w:r w:rsidRPr="002F2691">
        <w:rPr>
          <w:rFonts w:ascii="Helvetica" w:eastAsia="Times New Roman" w:hAnsi="Helvetica" w:cs="Helvetica"/>
          <w:color w:val="610B38"/>
          <w:kern w:val="36"/>
          <w:lang w:eastAsia="en-IN"/>
        </w:rPr>
        <w:t>2.</w:t>
      </w:r>
      <w:r w:rsidRPr="002F2691">
        <w:rPr>
          <w:rFonts w:ascii="Helvetica" w:eastAsia="Times New Roman" w:hAnsi="Helvetica" w:cs="Helvetica"/>
          <w:color w:val="610B38"/>
          <w:kern w:val="36"/>
          <w:lang w:eastAsia="en-IN"/>
        </w:rPr>
        <w:tab/>
        <w:t>Advantage of Inner class</w:t>
      </w:r>
    </w:p>
    <w:p w:rsidR="002F2691" w:rsidRPr="002F2691" w:rsidRDefault="002F2691" w:rsidP="002F2691">
      <w:pPr>
        <w:shd w:val="clear" w:color="auto" w:fill="FFFFFF"/>
        <w:spacing w:before="68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lang w:eastAsia="en-IN"/>
        </w:rPr>
      </w:pPr>
      <w:r w:rsidRPr="002F2691">
        <w:rPr>
          <w:rFonts w:ascii="Helvetica" w:eastAsia="Times New Roman" w:hAnsi="Helvetica" w:cs="Helvetica"/>
          <w:color w:val="610B38"/>
          <w:kern w:val="36"/>
          <w:lang w:eastAsia="en-IN"/>
        </w:rPr>
        <w:t>3.</w:t>
      </w:r>
      <w:r w:rsidRPr="002F2691">
        <w:rPr>
          <w:rFonts w:ascii="Helvetica" w:eastAsia="Times New Roman" w:hAnsi="Helvetica" w:cs="Helvetica"/>
          <w:color w:val="610B38"/>
          <w:kern w:val="36"/>
          <w:lang w:eastAsia="en-IN"/>
        </w:rPr>
        <w:tab/>
        <w:t>Difference between nested class and inner class</w:t>
      </w:r>
    </w:p>
    <w:p w:rsidR="002F2691" w:rsidRPr="002F2691" w:rsidRDefault="002F2691" w:rsidP="002F2691">
      <w:pPr>
        <w:shd w:val="clear" w:color="auto" w:fill="FFFFFF"/>
        <w:spacing w:before="68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lang w:eastAsia="en-IN"/>
        </w:rPr>
      </w:pPr>
      <w:r w:rsidRPr="002F2691">
        <w:rPr>
          <w:rFonts w:ascii="Helvetica" w:eastAsia="Times New Roman" w:hAnsi="Helvetica" w:cs="Helvetica"/>
          <w:color w:val="610B38"/>
          <w:kern w:val="36"/>
          <w:lang w:eastAsia="en-IN"/>
        </w:rPr>
        <w:t>4.</w:t>
      </w:r>
      <w:r w:rsidRPr="002F2691">
        <w:rPr>
          <w:rFonts w:ascii="Helvetica" w:eastAsia="Times New Roman" w:hAnsi="Helvetica" w:cs="Helvetica"/>
          <w:color w:val="610B38"/>
          <w:kern w:val="36"/>
          <w:lang w:eastAsia="en-IN"/>
        </w:rPr>
        <w:tab/>
        <w:t>Types of Nested classes</w:t>
      </w:r>
    </w:p>
    <w:p w:rsidR="002F2691" w:rsidRPr="002F2691" w:rsidRDefault="002F2691" w:rsidP="002F269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2F2691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IN"/>
        </w:rPr>
        <w:t>Java inner class</w:t>
      </w:r>
      <w:r w:rsidRPr="002F2691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 or nested class is a class which is declared inside the class or interface.</w:t>
      </w:r>
    </w:p>
    <w:p w:rsidR="002F2691" w:rsidRPr="002F2691" w:rsidRDefault="002F2691" w:rsidP="002F269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2F2691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We use inner classes to logically group classes and interfaces in one place so that it can be more readable and maintainable.</w:t>
      </w:r>
    </w:p>
    <w:p w:rsidR="002F2691" w:rsidRPr="002F2691" w:rsidRDefault="002F2691" w:rsidP="002F269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2F2691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Additionally, it can access all the members of outer class including private data members and methods.</w:t>
      </w:r>
    </w:p>
    <w:p w:rsidR="002F2691" w:rsidRPr="002F2691" w:rsidRDefault="002F2691" w:rsidP="002F2691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Helvetica" w:eastAsia="Times New Roman" w:hAnsi="Helvetica" w:cs="Helvetica"/>
          <w:color w:val="610B4B"/>
          <w:sz w:val="23"/>
          <w:szCs w:val="23"/>
          <w:lang w:eastAsia="en-IN"/>
        </w:rPr>
      </w:pPr>
      <w:r w:rsidRPr="002F2691">
        <w:rPr>
          <w:rFonts w:ascii="Helvetica" w:eastAsia="Times New Roman" w:hAnsi="Helvetica" w:cs="Helvetica"/>
          <w:color w:val="610B4B"/>
          <w:sz w:val="23"/>
          <w:szCs w:val="23"/>
          <w:lang w:eastAsia="en-IN"/>
        </w:rPr>
        <w:t>Syntax of Inner class</w:t>
      </w:r>
    </w:p>
    <w:p w:rsidR="002F2691" w:rsidRPr="002F2691" w:rsidRDefault="002F2691" w:rsidP="002F2691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2F2691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class</w:t>
      </w:r>
      <w:r w:rsidRPr="002F2691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Java_Outer_class{  </w:t>
      </w:r>
    </w:p>
    <w:p w:rsidR="002F2691" w:rsidRPr="002F2691" w:rsidRDefault="002F2691" w:rsidP="002F2691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2F2691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r w:rsidRPr="002F2691">
        <w:rPr>
          <w:rFonts w:ascii="Verdana" w:eastAsia="Times New Roman" w:hAnsi="Verdana" w:cs="Times New Roman"/>
          <w:color w:val="008200"/>
          <w:sz w:val="18"/>
          <w:lang w:eastAsia="en-IN"/>
        </w:rPr>
        <w:t>//code</w:t>
      </w:r>
      <w:r w:rsidRPr="002F2691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2F2691" w:rsidRPr="002F2691" w:rsidRDefault="002F2691" w:rsidP="002F2691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2F2691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r w:rsidRPr="002F2691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class</w:t>
      </w:r>
      <w:r w:rsidRPr="002F2691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Java_Inner_class{  </w:t>
      </w:r>
    </w:p>
    <w:p w:rsidR="002F2691" w:rsidRPr="002F2691" w:rsidRDefault="002F2691" w:rsidP="002F2691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2F2691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</w:t>
      </w:r>
      <w:r w:rsidRPr="002F2691">
        <w:rPr>
          <w:rFonts w:ascii="Verdana" w:eastAsia="Times New Roman" w:hAnsi="Verdana" w:cs="Times New Roman"/>
          <w:color w:val="008200"/>
          <w:sz w:val="18"/>
          <w:lang w:eastAsia="en-IN"/>
        </w:rPr>
        <w:t>//code</w:t>
      </w:r>
      <w:r w:rsidRPr="002F2691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2F2691" w:rsidRPr="002F2691" w:rsidRDefault="002F2691" w:rsidP="002F2691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2F2691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}  </w:t>
      </w:r>
    </w:p>
    <w:p w:rsidR="002F2691" w:rsidRPr="002F2691" w:rsidRDefault="002F2691" w:rsidP="002F2691">
      <w:pPr>
        <w:numPr>
          <w:ilvl w:val="0"/>
          <w:numId w:val="2"/>
        </w:numPr>
        <w:shd w:val="clear" w:color="auto" w:fill="FFFFFF"/>
        <w:spacing w:after="109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2F2691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}  </w:t>
      </w:r>
    </w:p>
    <w:p w:rsidR="002F2691" w:rsidRPr="002F2691" w:rsidRDefault="002F2691" w:rsidP="002F2691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38"/>
          <w:sz w:val="34"/>
          <w:szCs w:val="34"/>
          <w:lang w:eastAsia="en-IN"/>
        </w:rPr>
      </w:pPr>
      <w:r w:rsidRPr="002F2691">
        <w:rPr>
          <w:rFonts w:ascii="Helvetica" w:eastAsia="Times New Roman" w:hAnsi="Helvetica" w:cs="Helvetica"/>
          <w:color w:val="610B38"/>
          <w:sz w:val="34"/>
          <w:szCs w:val="34"/>
          <w:lang w:eastAsia="en-IN"/>
        </w:rPr>
        <w:t>Advantage of java inner classes</w:t>
      </w:r>
    </w:p>
    <w:p w:rsidR="002F2691" w:rsidRPr="002F2691" w:rsidRDefault="002F2691" w:rsidP="002F269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2F2691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There are basically three advantages of inner classes in java. They are as follows:</w:t>
      </w:r>
    </w:p>
    <w:p w:rsidR="002F2691" w:rsidRPr="002F2691" w:rsidRDefault="002F2691" w:rsidP="002F269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2F2691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1) Nested classes represent a special type of relationship that is </w:t>
      </w:r>
      <w:r w:rsidRPr="002F2691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IN"/>
        </w:rPr>
        <w:t>it can access all the members (data members and methods) of outer class</w:t>
      </w:r>
      <w:r w:rsidRPr="002F2691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including private.</w:t>
      </w:r>
    </w:p>
    <w:p w:rsidR="002F2691" w:rsidRPr="002F2691" w:rsidRDefault="002F2691" w:rsidP="002F269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2F2691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2) Nested classes are used </w:t>
      </w:r>
      <w:r w:rsidRPr="002F2691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IN"/>
        </w:rPr>
        <w:t>to develop more readable and maintainable code</w:t>
      </w:r>
      <w:r w:rsidRPr="002F2691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 because it logically group classes and interfaces in one place only.</w:t>
      </w:r>
    </w:p>
    <w:p w:rsidR="002F2691" w:rsidRDefault="002F2691" w:rsidP="00642BC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2F2691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3) </w:t>
      </w:r>
      <w:r w:rsidRPr="002F2691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IN"/>
        </w:rPr>
        <w:t>Code Optimization</w:t>
      </w:r>
      <w:r w:rsidRPr="002F2691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: It requires less code to write.</w:t>
      </w:r>
    </w:p>
    <w:p w:rsidR="00642BC5" w:rsidRPr="002F2691" w:rsidRDefault="00642BC5" w:rsidP="00642BC5">
      <w:pPr>
        <w:shd w:val="clear" w:color="auto" w:fill="FFFFFF"/>
        <w:spacing w:before="100" w:beforeAutospacing="1" w:after="100" w:afterAutospacing="1" w:line="240" w:lineRule="auto"/>
        <w:rPr>
          <w:ins w:id="0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</w:p>
    <w:p w:rsidR="002F2691" w:rsidRPr="002F2691" w:rsidRDefault="002F2691" w:rsidP="002F2691">
      <w:pPr>
        <w:shd w:val="clear" w:color="auto" w:fill="FFFFFF"/>
        <w:spacing w:before="100" w:beforeAutospacing="1" w:after="100" w:afterAutospacing="1" w:line="312" w:lineRule="atLeast"/>
        <w:outlineLvl w:val="2"/>
        <w:rPr>
          <w:ins w:id="1" w:author="Unknown"/>
          <w:rFonts w:ascii="Helvetica" w:eastAsia="Times New Roman" w:hAnsi="Helvetica" w:cs="Helvetica"/>
          <w:color w:val="610B38"/>
          <w:sz w:val="34"/>
          <w:szCs w:val="34"/>
          <w:lang w:eastAsia="en-IN"/>
        </w:rPr>
      </w:pPr>
      <w:ins w:id="2" w:author="Unknown">
        <w:r w:rsidRPr="002F2691">
          <w:rPr>
            <w:rFonts w:ascii="Helvetica" w:eastAsia="Times New Roman" w:hAnsi="Helvetica" w:cs="Helvetica"/>
            <w:color w:val="610B38"/>
            <w:sz w:val="34"/>
            <w:szCs w:val="34"/>
            <w:lang w:eastAsia="en-IN"/>
          </w:rPr>
          <w:t>Difference between nested class and inner class in Java</w:t>
        </w:r>
      </w:ins>
    </w:p>
    <w:p w:rsidR="002F2691" w:rsidRPr="002F2691" w:rsidRDefault="002F2691" w:rsidP="002F2691">
      <w:pPr>
        <w:shd w:val="clear" w:color="auto" w:fill="FFFFFF"/>
        <w:spacing w:before="100" w:beforeAutospacing="1" w:after="100" w:afterAutospacing="1" w:line="240" w:lineRule="auto"/>
        <w:rPr>
          <w:ins w:id="3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4" w:author="Unknown">
        <w:r w:rsidRPr="002F2691">
          <w:rPr>
            <w:rFonts w:ascii="Verdana" w:eastAsia="Times New Roman" w:hAnsi="Verdana" w:cs="Times New Roman"/>
            <w:color w:val="000000"/>
            <w:sz w:val="18"/>
            <w:szCs w:val="18"/>
            <w:lang w:eastAsia="en-IN"/>
          </w:rPr>
          <w:t>Inner class is a part of nested class. Non-static nested classes are known as inner classes.</w:t>
        </w:r>
      </w:ins>
    </w:p>
    <w:p w:rsidR="002F2691" w:rsidRPr="002F2691" w:rsidRDefault="002F2691" w:rsidP="002F2691">
      <w:pPr>
        <w:spacing w:after="0" w:line="240" w:lineRule="auto"/>
        <w:rPr>
          <w:ins w:id="5" w:author="Unknown"/>
          <w:rFonts w:ascii="Times New Roman" w:eastAsia="Times New Roman" w:hAnsi="Times New Roman" w:cs="Times New Roman"/>
          <w:sz w:val="24"/>
          <w:szCs w:val="24"/>
          <w:lang w:eastAsia="en-IN"/>
        </w:rPr>
      </w:pPr>
      <w:ins w:id="6" w:author="Unknown">
        <w:r w:rsidRPr="002F2691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pict>
            <v:rect id="_x0000_i1025" style="width:0;height:.7pt" o:hralign="center" o:hrstd="t" o:hrnoshade="t" o:hr="t" fillcolor="#d4d4d4" stroked="f"/>
          </w:pict>
        </w:r>
      </w:ins>
    </w:p>
    <w:p w:rsidR="00405F2C" w:rsidRDefault="00405F2C" w:rsidP="002F2691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38"/>
          <w:sz w:val="34"/>
          <w:szCs w:val="34"/>
          <w:lang w:eastAsia="en-IN"/>
        </w:rPr>
      </w:pPr>
    </w:p>
    <w:p w:rsidR="002F2691" w:rsidRPr="002F2691" w:rsidRDefault="002F2691" w:rsidP="002F2691">
      <w:pPr>
        <w:shd w:val="clear" w:color="auto" w:fill="FFFFFF"/>
        <w:spacing w:before="100" w:beforeAutospacing="1" w:after="100" w:afterAutospacing="1" w:line="312" w:lineRule="atLeast"/>
        <w:outlineLvl w:val="2"/>
        <w:rPr>
          <w:ins w:id="7" w:author="Unknown"/>
          <w:rFonts w:ascii="Helvetica" w:eastAsia="Times New Roman" w:hAnsi="Helvetica" w:cs="Helvetica"/>
          <w:color w:val="610B38"/>
          <w:sz w:val="34"/>
          <w:szCs w:val="34"/>
          <w:lang w:eastAsia="en-IN"/>
        </w:rPr>
      </w:pPr>
      <w:ins w:id="8" w:author="Unknown">
        <w:r w:rsidRPr="002F2691">
          <w:rPr>
            <w:rFonts w:ascii="Helvetica" w:eastAsia="Times New Roman" w:hAnsi="Helvetica" w:cs="Helvetica"/>
            <w:color w:val="610B38"/>
            <w:sz w:val="34"/>
            <w:szCs w:val="34"/>
            <w:lang w:eastAsia="en-IN"/>
          </w:rPr>
          <w:lastRenderedPageBreak/>
          <w:t>Types of Nested classes</w:t>
        </w:r>
      </w:ins>
    </w:p>
    <w:p w:rsidR="002F2691" w:rsidRPr="002F2691" w:rsidRDefault="002F2691" w:rsidP="002F2691">
      <w:pPr>
        <w:shd w:val="clear" w:color="auto" w:fill="FFFFFF"/>
        <w:spacing w:before="100" w:beforeAutospacing="1" w:after="100" w:afterAutospacing="1" w:line="240" w:lineRule="auto"/>
        <w:rPr>
          <w:ins w:id="9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0" w:author="Unknown">
        <w:r w:rsidRPr="002F2691">
          <w:rPr>
            <w:rFonts w:ascii="Verdana" w:eastAsia="Times New Roman" w:hAnsi="Verdana" w:cs="Times New Roman"/>
            <w:color w:val="000000"/>
            <w:sz w:val="18"/>
            <w:szCs w:val="18"/>
            <w:lang w:eastAsia="en-IN"/>
          </w:rPr>
          <w:t>There are two types of nested classes non-static and static nested classes.The non-static nested classes are also known as inner classes.</w:t>
        </w:r>
      </w:ins>
    </w:p>
    <w:p w:rsidR="002F2691" w:rsidRPr="002F2691" w:rsidRDefault="002F2691" w:rsidP="002F2691">
      <w:pPr>
        <w:numPr>
          <w:ilvl w:val="0"/>
          <w:numId w:val="4"/>
        </w:numPr>
        <w:shd w:val="clear" w:color="auto" w:fill="FFFFFF"/>
        <w:spacing w:before="54" w:after="100" w:afterAutospacing="1" w:line="285" w:lineRule="atLeast"/>
        <w:rPr>
          <w:ins w:id="11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2" w:author="Unknown">
        <w:r w:rsidRPr="002F2691">
          <w:rPr>
            <w:rFonts w:ascii="Verdana" w:eastAsia="Times New Roman" w:hAnsi="Verdana" w:cs="Times New Roman"/>
            <w:color w:val="000000"/>
            <w:sz w:val="18"/>
            <w:szCs w:val="18"/>
            <w:lang w:eastAsia="en-IN"/>
          </w:rPr>
          <w:t>Non-static nested class (inner class)</w:t>
        </w:r>
      </w:ins>
    </w:p>
    <w:p w:rsidR="002F2691" w:rsidRPr="002F2691" w:rsidRDefault="002F2691" w:rsidP="002F2691">
      <w:pPr>
        <w:numPr>
          <w:ilvl w:val="1"/>
          <w:numId w:val="4"/>
        </w:numPr>
        <w:shd w:val="clear" w:color="auto" w:fill="FFFFFF"/>
        <w:spacing w:before="54" w:after="100" w:afterAutospacing="1" w:line="285" w:lineRule="atLeast"/>
        <w:rPr>
          <w:ins w:id="13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4" w:author="Unknown">
        <w:r w:rsidRPr="002F2691">
          <w:rPr>
            <w:rFonts w:ascii="Verdana" w:eastAsia="Times New Roman" w:hAnsi="Verdana" w:cs="Times New Roman"/>
            <w:color w:val="000000"/>
            <w:sz w:val="18"/>
            <w:szCs w:val="18"/>
            <w:lang w:eastAsia="en-IN"/>
          </w:rPr>
          <w:t>Member inner class</w:t>
        </w:r>
      </w:ins>
    </w:p>
    <w:p w:rsidR="002F2691" w:rsidRPr="002F2691" w:rsidRDefault="002F2691" w:rsidP="002F2691">
      <w:pPr>
        <w:numPr>
          <w:ilvl w:val="1"/>
          <w:numId w:val="4"/>
        </w:numPr>
        <w:shd w:val="clear" w:color="auto" w:fill="FFFFFF"/>
        <w:spacing w:before="54" w:after="100" w:afterAutospacing="1" w:line="285" w:lineRule="atLeast"/>
        <w:rPr>
          <w:ins w:id="15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6" w:author="Unknown">
        <w:r w:rsidRPr="002F2691">
          <w:rPr>
            <w:rFonts w:ascii="Verdana" w:eastAsia="Times New Roman" w:hAnsi="Verdana" w:cs="Times New Roman"/>
            <w:color w:val="000000"/>
            <w:sz w:val="18"/>
            <w:szCs w:val="18"/>
            <w:lang w:eastAsia="en-IN"/>
          </w:rPr>
          <w:t>Anonymous inner class</w:t>
        </w:r>
      </w:ins>
    </w:p>
    <w:p w:rsidR="002F2691" w:rsidRPr="002F2691" w:rsidRDefault="002F2691" w:rsidP="002F2691">
      <w:pPr>
        <w:numPr>
          <w:ilvl w:val="1"/>
          <w:numId w:val="4"/>
        </w:numPr>
        <w:shd w:val="clear" w:color="auto" w:fill="FFFFFF"/>
        <w:spacing w:before="54" w:after="100" w:afterAutospacing="1" w:line="285" w:lineRule="atLeast"/>
        <w:rPr>
          <w:ins w:id="17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8" w:author="Unknown">
        <w:r w:rsidRPr="002F2691">
          <w:rPr>
            <w:rFonts w:ascii="Verdana" w:eastAsia="Times New Roman" w:hAnsi="Verdana" w:cs="Times New Roman"/>
            <w:color w:val="000000"/>
            <w:sz w:val="18"/>
            <w:szCs w:val="18"/>
            <w:lang w:eastAsia="en-IN"/>
          </w:rPr>
          <w:t>Local inner class</w:t>
        </w:r>
      </w:ins>
    </w:p>
    <w:p w:rsidR="002F2691" w:rsidRPr="002F2691" w:rsidRDefault="002F2691" w:rsidP="002F2691">
      <w:pPr>
        <w:numPr>
          <w:ilvl w:val="0"/>
          <w:numId w:val="4"/>
        </w:numPr>
        <w:shd w:val="clear" w:color="auto" w:fill="FFFFFF"/>
        <w:spacing w:before="54" w:after="100" w:afterAutospacing="1" w:line="285" w:lineRule="atLeast"/>
        <w:rPr>
          <w:ins w:id="19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20" w:author="Unknown">
        <w:r w:rsidRPr="002F2691">
          <w:rPr>
            <w:rFonts w:ascii="Verdana" w:eastAsia="Times New Roman" w:hAnsi="Verdana" w:cs="Times New Roman"/>
            <w:color w:val="000000"/>
            <w:sz w:val="18"/>
            <w:szCs w:val="18"/>
            <w:lang w:eastAsia="en-IN"/>
          </w:rPr>
          <w:t>Static nested class</w:t>
        </w:r>
      </w:ins>
    </w:p>
    <w:tbl>
      <w:tblPr>
        <w:tblW w:w="13147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59"/>
        <w:gridCol w:w="10388"/>
      </w:tblGrid>
      <w:tr w:rsidR="002F2691" w:rsidRPr="002F2691" w:rsidTr="002F2691">
        <w:tc>
          <w:tcPr>
            <w:tcW w:w="0" w:type="auto"/>
            <w:shd w:val="clear" w:color="auto" w:fill="C7CCBE"/>
            <w:tcMar>
              <w:top w:w="163" w:type="dxa"/>
              <w:left w:w="163" w:type="dxa"/>
              <w:bottom w:w="163" w:type="dxa"/>
              <w:right w:w="163" w:type="dxa"/>
            </w:tcMar>
            <w:hideMark/>
          </w:tcPr>
          <w:p w:rsidR="002F2691" w:rsidRPr="002F2691" w:rsidRDefault="002F2691" w:rsidP="002F26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2F2691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  <w:t>Type</w:t>
            </w:r>
          </w:p>
        </w:tc>
        <w:tc>
          <w:tcPr>
            <w:tcW w:w="0" w:type="auto"/>
            <w:shd w:val="clear" w:color="auto" w:fill="C7CCBE"/>
            <w:tcMar>
              <w:top w:w="163" w:type="dxa"/>
              <w:left w:w="163" w:type="dxa"/>
              <w:bottom w:w="163" w:type="dxa"/>
              <w:right w:w="163" w:type="dxa"/>
            </w:tcMar>
            <w:hideMark/>
          </w:tcPr>
          <w:p w:rsidR="002F2691" w:rsidRPr="002F2691" w:rsidRDefault="002F2691" w:rsidP="002F26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2F2691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  <w:t>Description</w:t>
            </w:r>
          </w:p>
        </w:tc>
      </w:tr>
      <w:tr w:rsidR="002F2691" w:rsidRPr="002F2691" w:rsidTr="002F269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2F2691" w:rsidRPr="002F2691" w:rsidRDefault="002F2691" w:rsidP="002F2691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5" w:history="1">
              <w:r w:rsidRPr="002F2691">
                <w:rPr>
                  <w:rFonts w:ascii="Verdana" w:eastAsia="Times New Roman" w:hAnsi="Verdana" w:cs="Times New Roman"/>
                  <w:color w:val="008000"/>
                  <w:sz w:val="18"/>
                  <w:u w:val="single"/>
                  <w:lang w:eastAsia="en-IN"/>
                </w:rPr>
                <w:t>Member Inner Class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2F2691" w:rsidRPr="002F2691" w:rsidRDefault="002F2691" w:rsidP="002F2691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2F269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A class created within class and outside method.</w:t>
            </w:r>
          </w:p>
        </w:tc>
      </w:tr>
      <w:tr w:rsidR="002F2691" w:rsidRPr="002F2691" w:rsidTr="002F269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2F2691" w:rsidRPr="002F2691" w:rsidRDefault="002F2691" w:rsidP="002F2691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6" w:history="1">
              <w:r w:rsidRPr="002F2691">
                <w:rPr>
                  <w:rFonts w:ascii="Verdana" w:eastAsia="Times New Roman" w:hAnsi="Verdana" w:cs="Times New Roman"/>
                  <w:color w:val="008000"/>
                  <w:sz w:val="18"/>
                  <w:u w:val="single"/>
                  <w:lang w:eastAsia="en-IN"/>
                </w:rPr>
                <w:t>Anonymous Inner Class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2F2691" w:rsidRPr="002F2691" w:rsidRDefault="002F2691" w:rsidP="002F2691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2F269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A class created for implementing interface or extending class. Its name is decided by the java compiler.</w:t>
            </w:r>
          </w:p>
        </w:tc>
      </w:tr>
      <w:tr w:rsidR="002F2691" w:rsidRPr="002F2691" w:rsidTr="002F269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2F2691" w:rsidRPr="002F2691" w:rsidRDefault="002F2691" w:rsidP="002F2691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7" w:history="1">
              <w:r w:rsidRPr="002F2691">
                <w:rPr>
                  <w:rFonts w:ascii="Verdana" w:eastAsia="Times New Roman" w:hAnsi="Verdana" w:cs="Times New Roman"/>
                  <w:color w:val="008000"/>
                  <w:sz w:val="18"/>
                  <w:u w:val="single"/>
                  <w:lang w:eastAsia="en-IN"/>
                </w:rPr>
                <w:t>Local Inner Class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2F2691" w:rsidRPr="002F2691" w:rsidRDefault="002F2691" w:rsidP="002F2691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2F269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A class created within method.</w:t>
            </w:r>
          </w:p>
        </w:tc>
      </w:tr>
      <w:tr w:rsidR="002F2691" w:rsidRPr="002F2691" w:rsidTr="002F269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2F2691" w:rsidRPr="002F2691" w:rsidRDefault="002F2691" w:rsidP="002F2691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8" w:history="1">
              <w:r w:rsidRPr="002F2691">
                <w:rPr>
                  <w:rFonts w:ascii="Verdana" w:eastAsia="Times New Roman" w:hAnsi="Verdana" w:cs="Times New Roman"/>
                  <w:color w:val="008000"/>
                  <w:sz w:val="18"/>
                  <w:u w:val="single"/>
                  <w:lang w:eastAsia="en-IN"/>
                </w:rPr>
                <w:t>Static Nested Class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2F2691" w:rsidRPr="002F2691" w:rsidRDefault="002F2691" w:rsidP="002F2691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2F269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A static class created within class.</w:t>
            </w:r>
          </w:p>
        </w:tc>
      </w:tr>
      <w:tr w:rsidR="002F2691" w:rsidRPr="002F2691" w:rsidTr="002F269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2F2691" w:rsidRPr="002F2691" w:rsidRDefault="002F2691" w:rsidP="002F2691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9" w:history="1">
              <w:r w:rsidRPr="002F2691">
                <w:rPr>
                  <w:rFonts w:ascii="Verdana" w:eastAsia="Times New Roman" w:hAnsi="Verdana" w:cs="Times New Roman"/>
                  <w:color w:val="008000"/>
                  <w:sz w:val="18"/>
                  <w:u w:val="single"/>
                  <w:lang w:eastAsia="en-IN"/>
                </w:rPr>
                <w:t>Nested Interface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2F2691" w:rsidRPr="002F2691" w:rsidRDefault="002F2691" w:rsidP="002F2691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2F269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An interface created within class or interface.</w:t>
            </w:r>
          </w:p>
        </w:tc>
      </w:tr>
    </w:tbl>
    <w:p w:rsidR="00D867C3" w:rsidRDefault="00D867C3"/>
    <w:sectPr w:rsidR="00D867C3" w:rsidSect="00D867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B72704"/>
    <w:multiLevelType w:val="multilevel"/>
    <w:tmpl w:val="EF7E787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55060438"/>
    <w:multiLevelType w:val="multilevel"/>
    <w:tmpl w:val="2B3CF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59C4CA9"/>
    <w:multiLevelType w:val="multilevel"/>
    <w:tmpl w:val="F3909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D917DB3"/>
    <w:multiLevelType w:val="multilevel"/>
    <w:tmpl w:val="24041C0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2F2691"/>
    <w:rsid w:val="002F2691"/>
    <w:rsid w:val="00405F2C"/>
    <w:rsid w:val="00642BC5"/>
    <w:rsid w:val="00D867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67C3"/>
  </w:style>
  <w:style w:type="paragraph" w:styleId="Heading1">
    <w:name w:val="heading 1"/>
    <w:basedOn w:val="Normal"/>
    <w:link w:val="Heading1Char"/>
    <w:uiPriority w:val="9"/>
    <w:qFormat/>
    <w:rsid w:val="002F26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2F26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2F269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69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2F269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2F2691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F269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F26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2F2691"/>
  </w:style>
  <w:style w:type="character" w:customStyle="1" w:styleId="comment">
    <w:name w:val="comment"/>
    <w:basedOn w:val="DefaultParagraphFont"/>
    <w:rsid w:val="002F269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887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45270">
          <w:marLeft w:val="136"/>
          <w:marRight w:val="0"/>
          <w:marTop w:val="0"/>
          <w:marBottom w:val="0"/>
          <w:divBdr>
            <w:top w:val="single" w:sz="6" w:space="0" w:color="FFC0CB"/>
            <w:left w:val="single" w:sz="6" w:space="1" w:color="FFC0CB"/>
            <w:bottom w:val="single" w:sz="6" w:space="1" w:color="FFC0CB"/>
            <w:right w:val="single" w:sz="6" w:space="1" w:color="FFC0CB"/>
          </w:divBdr>
        </w:div>
        <w:div w:id="1483079917">
          <w:marLeft w:val="0"/>
          <w:marRight w:val="0"/>
          <w:marTop w:val="0"/>
          <w:marBottom w:val="109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85754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static-nested-clas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avatpoint.com/local-inner-clas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anonymous-inner-clas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javatpoint.com/member-inner-clas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javatpoint.com/nested-interfa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324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 Vardhan</dc:creator>
  <cp:lastModifiedBy>Harsh Vardhan</cp:lastModifiedBy>
  <cp:revision>5</cp:revision>
  <dcterms:created xsi:type="dcterms:W3CDTF">2019-06-12T17:11:00Z</dcterms:created>
  <dcterms:modified xsi:type="dcterms:W3CDTF">2019-06-12T17:17:00Z</dcterms:modified>
</cp:coreProperties>
</file>