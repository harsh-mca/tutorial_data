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67CB" w:rsidRPr="000F67CB" w:rsidRDefault="000F67CB" w:rsidP="000F67CB">
      <w:pPr>
        <w:shd w:val="clear" w:color="auto" w:fill="FFFFFF"/>
        <w:spacing w:before="68" w:after="100" w:afterAutospacing="1" w:line="312" w:lineRule="atLeast"/>
        <w:outlineLvl w:val="0"/>
        <w:rPr>
          <w:rFonts w:ascii="Helvetica" w:eastAsia="Times New Roman" w:hAnsi="Helvetica" w:cs="Helvetica"/>
          <w:color w:val="610B38"/>
          <w:kern w:val="36"/>
          <w:sz w:val="39"/>
          <w:szCs w:val="39"/>
          <w:lang w:eastAsia="en-IN"/>
        </w:rPr>
      </w:pPr>
      <w:r w:rsidRPr="000F67CB">
        <w:rPr>
          <w:rFonts w:ascii="Helvetica" w:eastAsia="Times New Roman" w:hAnsi="Helvetica" w:cs="Helvetica"/>
          <w:color w:val="610B38"/>
          <w:kern w:val="36"/>
          <w:sz w:val="39"/>
          <w:szCs w:val="39"/>
          <w:lang w:eastAsia="en-IN"/>
        </w:rPr>
        <w:t>Java Anonymous inner class</w:t>
      </w:r>
    </w:p>
    <w:p w:rsidR="000F67CB" w:rsidRPr="000F67CB" w:rsidRDefault="000F67CB" w:rsidP="000F67CB">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0F67CB">
        <w:rPr>
          <w:rFonts w:ascii="Verdana" w:eastAsia="Times New Roman" w:hAnsi="Verdana" w:cs="Times New Roman"/>
          <w:color w:val="000000"/>
          <w:sz w:val="18"/>
          <w:szCs w:val="18"/>
          <w:lang w:eastAsia="en-IN"/>
        </w:rPr>
        <w:t>A class that have no name is known as anonymous inner class in java. It should be used if you have to override method of class or interface. Java Anonymous inner class can be created by two ways:</w:t>
      </w:r>
    </w:p>
    <w:p w:rsidR="000F67CB" w:rsidRPr="000F67CB" w:rsidRDefault="000F67CB" w:rsidP="000F67CB">
      <w:pPr>
        <w:numPr>
          <w:ilvl w:val="0"/>
          <w:numId w:val="1"/>
        </w:numPr>
        <w:shd w:val="clear" w:color="auto" w:fill="FFFFFF"/>
        <w:spacing w:before="54" w:after="100" w:afterAutospacing="1" w:line="285" w:lineRule="atLeast"/>
        <w:rPr>
          <w:rFonts w:ascii="Verdana" w:eastAsia="Times New Roman" w:hAnsi="Verdana" w:cs="Times New Roman"/>
          <w:color w:val="000000"/>
          <w:sz w:val="18"/>
          <w:szCs w:val="18"/>
          <w:lang w:eastAsia="en-IN"/>
        </w:rPr>
      </w:pPr>
      <w:r w:rsidRPr="000F67CB">
        <w:rPr>
          <w:rFonts w:ascii="Verdana" w:eastAsia="Times New Roman" w:hAnsi="Verdana" w:cs="Times New Roman"/>
          <w:color w:val="000000"/>
          <w:sz w:val="18"/>
          <w:szCs w:val="18"/>
          <w:lang w:eastAsia="en-IN"/>
        </w:rPr>
        <w:t>Class (may be abstract or concrete).</w:t>
      </w:r>
    </w:p>
    <w:p w:rsidR="000F67CB" w:rsidRPr="000F67CB" w:rsidRDefault="000F67CB" w:rsidP="000F67CB">
      <w:pPr>
        <w:numPr>
          <w:ilvl w:val="0"/>
          <w:numId w:val="1"/>
        </w:numPr>
        <w:shd w:val="clear" w:color="auto" w:fill="FFFFFF"/>
        <w:spacing w:before="54" w:after="100" w:afterAutospacing="1" w:line="285" w:lineRule="atLeast"/>
        <w:rPr>
          <w:rFonts w:ascii="Verdana" w:eastAsia="Times New Roman" w:hAnsi="Verdana" w:cs="Times New Roman"/>
          <w:color w:val="000000"/>
          <w:sz w:val="18"/>
          <w:szCs w:val="18"/>
          <w:lang w:eastAsia="en-IN"/>
        </w:rPr>
      </w:pPr>
      <w:r w:rsidRPr="000F67CB">
        <w:rPr>
          <w:rFonts w:ascii="Verdana" w:eastAsia="Times New Roman" w:hAnsi="Verdana" w:cs="Times New Roman"/>
          <w:color w:val="000000"/>
          <w:sz w:val="18"/>
          <w:szCs w:val="18"/>
          <w:lang w:eastAsia="en-IN"/>
        </w:rPr>
        <w:t>Interface</w:t>
      </w:r>
    </w:p>
    <w:p w:rsidR="000F67CB" w:rsidRPr="000F67CB" w:rsidRDefault="000F67CB" w:rsidP="000F67CB">
      <w:pPr>
        <w:shd w:val="clear" w:color="auto" w:fill="FFFFFF"/>
        <w:spacing w:before="100" w:beforeAutospacing="1" w:after="100" w:afterAutospacing="1" w:line="312" w:lineRule="atLeast"/>
        <w:outlineLvl w:val="2"/>
        <w:rPr>
          <w:rFonts w:ascii="Helvetica" w:eastAsia="Times New Roman" w:hAnsi="Helvetica" w:cs="Helvetica"/>
          <w:color w:val="610B4B"/>
          <w:sz w:val="29"/>
          <w:szCs w:val="29"/>
          <w:lang w:eastAsia="en-IN"/>
        </w:rPr>
      </w:pPr>
      <w:r w:rsidRPr="000F67CB">
        <w:rPr>
          <w:rFonts w:ascii="Helvetica" w:eastAsia="Times New Roman" w:hAnsi="Helvetica" w:cs="Helvetica"/>
          <w:color w:val="610B4B"/>
          <w:sz w:val="29"/>
          <w:szCs w:val="29"/>
          <w:lang w:eastAsia="en-IN"/>
        </w:rPr>
        <w:t>Java anonymous inner class example using class</w:t>
      </w:r>
    </w:p>
    <w:p w:rsidR="000F67CB" w:rsidRPr="000F67CB" w:rsidRDefault="000F67CB" w:rsidP="000F67CB">
      <w:pPr>
        <w:numPr>
          <w:ilvl w:val="0"/>
          <w:numId w:val="2"/>
        </w:numPr>
        <w:shd w:val="clear" w:color="auto" w:fill="FFFFFF"/>
        <w:spacing w:after="0" w:line="285" w:lineRule="atLeast"/>
        <w:ind w:left="0"/>
        <w:rPr>
          <w:rFonts w:ascii="Verdana" w:eastAsia="Times New Roman" w:hAnsi="Verdana" w:cs="Times New Roman"/>
          <w:color w:val="000000"/>
          <w:sz w:val="18"/>
          <w:szCs w:val="18"/>
          <w:lang w:eastAsia="en-IN"/>
        </w:rPr>
      </w:pPr>
      <w:r w:rsidRPr="000F67CB">
        <w:rPr>
          <w:rFonts w:ascii="Verdana" w:eastAsia="Times New Roman" w:hAnsi="Verdana" w:cs="Times New Roman"/>
          <w:b/>
          <w:bCs/>
          <w:color w:val="006699"/>
          <w:sz w:val="18"/>
          <w:lang w:eastAsia="en-IN"/>
        </w:rPr>
        <w:t>abstract</w:t>
      </w:r>
      <w:r w:rsidRPr="000F67CB">
        <w:rPr>
          <w:rFonts w:ascii="Verdana" w:eastAsia="Times New Roman" w:hAnsi="Verdana" w:cs="Times New Roman"/>
          <w:color w:val="000000"/>
          <w:sz w:val="18"/>
          <w:szCs w:val="18"/>
          <w:bdr w:val="none" w:sz="0" w:space="0" w:color="auto" w:frame="1"/>
          <w:lang w:eastAsia="en-IN"/>
        </w:rPr>
        <w:t> </w:t>
      </w:r>
      <w:r w:rsidRPr="000F67CB">
        <w:rPr>
          <w:rFonts w:ascii="Verdana" w:eastAsia="Times New Roman" w:hAnsi="Verdana" w:cs="Times New Roman"/>
          <w:b/>
          <w:bCs/>
          <w:color w:val="006699"/>
          <w:sz w:val="18"/>
          <w:lang w:eastAsia="en-IN"/>
        </w:rPr>
        <w:t>class</w:t>
      </w:r>
      <w:r w:rsidRPr="000F67CB">
        <w:rPr>
          <w:rFonts w:ascii="Verdana" w:eastAsia="Times New Roman" w:hAnsi="Verdana" w:cs="Times New Roman"/>
          <w:color w:val="000000"/>
          <w:sz w:val="18"/>
          <w:szCs w:val="18"/>
          <w:bdr w:val="none" w:sz="0" w:space="0" w:color="auto" w:frame="1"/>
          <w:lang w:eastAsia="en-IN"/>
        </w:rPr>
        <w:t> Person{  </w:t>
      </w:r>
    </w:p>
    <w:p w:rsidR="000F67CB" w:rsidRPr="000F67CB" w:rsidRDefault="000F67CB" w:rsidP="000F67CB">
      <w:pPr>
        <w:numPr>
          <w:ilvl w:val="0"/>
          <w:numId w:val="2"/>
        </w:numPr>
        <w:shd w:val="clear" w:color="auto" w:fill="FFFFFF"/>
        <w:spacing w:after="0" w:line="285" w:lineRule="atLeast"/>
        <w:ind w:left="0"/>
        <w:rPr>
          <w:rFonts w:ascii="Verdana" w:eastAsia="Times New Roman" w:hAnsi="Verdana" w:cs="Times New Roman"/>
          <w:color w:val="000000"/>
          <w:sz w:val="18"/>
          <w:szCs w:val="18"/>
          <w:lang w:eastAsia="en-IN"/>
        </w:rPr>
      </w:pPr>
      <w:r w:rsidRPr="000F67CB">
        <w:rPr>
          <w:rFonts w:ascii="Verdana" w:eastAsia="Times New Roman" w:hAnsi="Verdana" w:cs="Times New Roman"/>
          <w:color w:val="000000"/>
          <w:sz w:val="18"/>
          <w:szCs w:val="18"/>
          <w:bdr w:val="none" w:sz="0" w:space="0" w:color="auto" w:frame="1"/>
          <w:lang w:eastAsia="en-IN"/>
        </w:rPr>
        <w:t>  </w:t>
      </w:r>
      <w:r w:rsidRPr="000F67CB">
        <w:rPr>
          <w:rFonts w:ascii="Verdana" w:eastAsia="Times New Roman" w:hAnsi="Verdana" w:cs="Times New Roman"/>
          <w:b/>
          <w:bCs/>
          <w:color w:val="006699"/>
          <w:sz w:val="18"/>
          <w:lang w:eastAsia="en-IN"/>
        </w:rPr>
        <w:t>abstract</w:t>
      </w:r>
      <w:r w:rsidRPr="000F67CB">
        <w:rPr>
          <w:rFonts w:ascii="Verdana" w:eastAsia="Times New Roman" w:hAnsi="Verdana" w:cs="Times New Roman"/>
          <w:color w:val="000000"/>
          <w:sz w:val="18"/>
          <w:szCs w:val="18"/>
          <w:bdr w:val="none" w:sz="0" w:space="0" w:color="auto" w:frame="1"/>
          <w:lang w:eastAsia="en-IN"/>
        </w:rPr>
        <w:t> </w:t>
      </w:r>
      <w:r w:rsidRPr="000F67CB">
        <w:rPr>
          <w:rFonts w:ascii="Verdana" w:eastAsia="Times New Roman" w:hAnsi="Verdana" w:cs="Times New Roman"/>
          <w:b/>
          <w:bCs/>
          <w:color w:val="006699"/>
          <w:sz w:val="18"/>
          <w:lang w:eastAsia="en-IN"/>
        </w:rPr>
        <w:t>void</w:t>
      </w:r>
      <w:r w:rsidRPr="000F67CB">
        <w:rPr>
          <w:rFonts w:ascii="Verdana" w:eastAsia="Times New Roman" w:hAnsi="Verdana" w:cs="Times New Roman"/>
          <w:color w:val="000000"/>
          <w:sz w:val="18"/>
          <w:szCs w:val="18"/>
          <w:bdr w:val="none" w:sz="0" w:space="0" w:color="auto" w:frame="1"/>
          <w:lang w:eastAsia="en-IN"/>
        </w:rPr>
        <w:t> eat();  </w:t>
      </w:r>
    </w:p>
    <w:p w:rsidR="000F67CB" w:rsidRPr="000F67CB" w:rsidRDefault="000F67CB" w:rsidP="000F67CB">
      <w:pPr>
        <w:numPr>
          <w:ilvl w:val="0"/>
          <w:numId w:val="2"/>
        </w:numPr>
        <w:shd w:val="clear" w:color="auto" w:fill="FFFFFF"/>
        <w:spacing w:after="0" w:line="285" w:lineRule="atLeast"/>
        <w:ind w:left="0"/>
        <w:rPr>
          <w:rFonts w:ascii="Verdana" w:eastAsia="Times New Roman" w:hAnsi="Verdana" w:cs="Times New Roman"/>
          <w:color w:val="000000"/>
          <w:sz w:val="18"/>
          <w:szCs w:val="18"/>
          <w:lang w:eastAsia="en-IN"/>
        </w:rPr>
      </w:pPr>
      <w:r w:rsidRPr="000F67CB">
        <w:rPr>
          <w:rFonts w:ascii="Verdana" w:eastAsia="Times New Roman" w:hAnsi="Verdana" w:cs="Times New Roman"/>
          <w:color w:val="000000"/>
          <w:sz w:val="18"/>
          <w:szCs w:val="18"/>
          <w:bdr w:val="none" w:sz="0" w:space="0" w:color="auto" w:frame="1"/>
          <w:lang w:eastAsia="en-IN"/>
        </w:rPr>
        <w:t>}  </w:t>
      </w:r>
    </w:p>
    <w:p w:rsidR="000F67CB" w:rsidRPr="000F67CB" w:rsidRDefault="000F67CB" w:rsidP="000F67CB">
      <w:pPr>
        <w:numPr>
          <w:ilvl w:val="0"/>
          <w:numId w:val="2"/>
        </w:numPr>
        <w:shd w:val="clear" w:color="auto" w:fill="FFFFFF"/>
        <w:spacing w:after="0" w:line="285" w:lineRule="atLeast"/>
        <w:ind w:left="0"/>
        <w:rPr>
          <w:rFonts w:ascii="Verdana" w:eastAsia="Times New Roman" w:hAnsi="Verdana" w:cs="Times New Roman"/>
          <w:color w:val="000000"/>
          <w:sz w:val="18"/>
          <w:szCs w:val="18"/>
          <w:lang w:eastAsia="en-IN"/>
        </w:rPr>
      </w:pPr>
      <w:r w:rsidRPr="000F67CB">
        <w:rPr>
          <w:rFonts w:ascii="Verdana" w:eastAsia="Times New Roman" w:hAnsi="Verdana" w:cs="Times New Roman"/>
          <w:b/>
          <w:bCs/>
          <w:color w:val="006699"/>
          <w:sz w:val="18"/>
          <w:lang w:eastAsia="en-IN"/>
        </w:rPr>
        <w:t>class</w:t>
      </w:r>
      <w:r w:rsidRPr="000F67CB">
        <w:rPr>
          <w:rFonts w:ascii="Verdana" w:eastAsia="Times New Roman" w:hAnsi="Verdana" w:cs="Times New Roman"/>
          <w:color w:val="000000"/>
          <w:sz w:val="18"/>
          <w:szCs w:val="18"/>
          <w:bdr w:val="none" w:sz="0" w:space="0" w:color="auto" w:frame="1"/>
          <w:lang w:eastAsia="en-IN"/>
        </w:rPr>
        <w:t> </w:t>
      </w:r>
      <w:proofErr w:type="spellStart"/>
      <w:r w:rsidRPr="000F67CB">
        <w:rPr>
          <w:rFonts w:ascii="Verdana" w:eastAsia="Times New Roman" w:hAnsi="Verdana" w:cs="Times New Roman"/>
          <w:color w:val="000000"/>
          <w:sz w:val="18"/>
          <w:szCs w:val="18"/>
          <w:bdr w:val="none" w:sz="0" w:space="0" w:color="auto" w:frame="1"/>
          <w:lang w:eastAsia="en-IN"/>
        </w:rPr>
        <w:t>TestAnonymousInner</w:t>
      </w:r>
      <w:proofErr w:type="spellEnd"/>
      <w:r w:rsidRPr="000F67CB">
        <w:rPr>
          <w:rFonts w:ascii="Verdana" w:eastAsia="Times New Roman" w:hAnsi="Verdana" w:cs="Times New Roman"/>
          <w:color w:val="000000"/>
          <w:sz w:val="18"/>
          <w:szCs w:val="18"/>
          <w:bdr w:val="none" w:sz="0" w:space="0" w:color="auto" w:frame="1"/>
          <w:lang w:eastAsia="en-IN"/>
        </w:rPr>
        <w:t>{  </w:t>
      </w:r>
    </w:p>
    <w:p w:rsidR="000F67CB" w:rsidRPr="000F67CB" w:rsidRDefault="000F67CB" w:rsidP="000F67CB">
      <w:pPr>
        <w:numPr>
          <w:ilvl w:val="0"/>
          <w:numId w:val="2"/>
        </w:numPr>
        <w:shd w:val="clear" w:color="auto" w:fill="FFFFFF"/>
        <w:spacing w:after="0" w:line="285" w:lineRule="atLeast"/>
        <w:ind w:left="0"/>
        <w:rPr>
          <w:rFonts w:ascii="Verdana" w:eastAsia="Times New Roman" w:hAnsi="Verdana" w:cs="Times New Roman"/>
          <w:color w:val="000000"/>
          <w:sz w:val="18"/>
          <w:szCs w:val="18"/>
          <w:lang w:eastAsia="en-IN"/>
        </w:rPr>
      </w:pPr>
      <w:r w:rsidRPr="000F67CB">
        <w:rPr>
          <w:rFonts w:ascii="Verdana" w:eastAsia="Times New Roman" w:hAnsi="Verdana" w:cs="Times New Roman"/>
          <w:color w:val="000000"/>
          <w:sz w:val="18"/>
          <w:szCs w:val="18"/>
          <w:bdr w:val="none" w:sz="0" w:space="0" w:color="auto" w:frame="1"/>
          <w:lang w:eastAsia="en-IN"/>
        </w:rPr>
        <w:t> </w:t>
      </w:r>
      <w:r w:rsidRPr="000F67CB">
        <w:rPr>
          <w:rFonts w:ascii="Verdana" w:eastAsia="Times New Roman" w:hAnsi="Verdana" w:cs="Times New Roman"/>
          <w:b/>
          <w:bCs/>
          <w:color w:val="006699"/>
          <w:sz w:val="18"/>
          <w:lang w:eastAsia="en-IN"/>
        </w:rPr>
        <w:t>public</w:t>
      </w:r>
      <w:r w:rsidRPr="000F67CB">
        <w:rPr>
          <w:rFonts w:ascii="Verdana" w:eastAsia="Times New Roman" w:hAnsi="Verdana" w:cs="Times New Roman"/>
          <w:color w:val="000000"/>
          <w:sz w:val="18"/>
          <w:szCs w:val="18"/>
          <w:bdr w:val="none" w:sz="0" w:space="0" w:color="auto" w:frame="1"/>
          <w:lang w:eastAsia="en-IN"/>
        </w:rPr>
        <w:t> </w:t>
      </w:r>
      <w:r w:rsidRPr="000F67CB">
        <w:rPr>
          <w:rFonts w:ascii="Verdana" w:eastAsia="Times New Roman" w:hAnsi="Verdana" w:cs="Times New Roman"/>
          <w:b/>
          <w:bCs/>
          <w:color w:val="006699"/>
          <w:sz w:val="18"/>
          <w:lang w:eastAsia="en-IN"/>
        </w:rPr>
        <w:t>static</w:t>
      </w:r>
      <w:r w:rsidRPr="000F67CB">
        <w:rPr>
          <w:rFonts w:ascii="Verdana" w:eastAsia="Times New Roman" w:hAnsi="Verdana" w:cs="Times New Roman"/>
          <w:color w:val="000000"/>
          <w:sz w:val="18"/>
          <w:szCs w:val="18"/>
          <w:bdr w:val="none" w:sz="0" w:space="0" w:color="auto" w:frame="1"/>
          <w:lang w:eastAsia="en-IN"/>
        </w:rPr>
        <w:t> </w:t>
      </w:r>
      <w:r w:rsidRPr="000F67CB">
        <w:rPr>
          <w:rFonts w:ascii="Verdana" w:eastAsia="Times New Roman" w:hAnsi="Verdana" w:cs="Times New Roman"/>
          <w:b/>
          <w:bCs/>
          <w:color w:val="006699"/>
          <w:sz w:val="18"/>
          <w:lang w:eastAsia="en-IN"/>
        </w:rPr>
        <w:t>void</w:t>
      </w:r>
      <w:r w:rsidRPr="000F67CB">
        <w:rPr>
          <w:rFonts w:ascii="Verdana" w:eastAsia="Times New Roman" w:hAnsi="Verdana" w:cs="Times New Roman"/>
          <w:color w:val="000000"/>
          <w:sz w:val="18"/>
          <w:szCs w:val="18"/>
          <w:bdr w:val="none" w:sz="0" w:space="0" w:color="auto" w:frame="1"/>
          <w:lang w:eastAsia="en-IN"/>
        </w:rPr>
        <w:t> main(String </w:t>
      </w:r>
      <w:proofErr w:type="spellStart"/>
      <w:r w:rsidRPr="000F67CB">
        <w:rPr>
          <w:rFonts w:ascii="Verdana" w:eastAsia="Times New Roman" w:hAnsi="Verdana" w:cs="Times New Roman"/>
          <w:color w:val="000000"/>
          <w:sz w:val="18"/>
          <w:szCs w:val="18"/>
          <w:bdr w:val="none" w:sz="0" w:space="0" w:color="auto" w:frame="1"/>
          <w:lang w:eastAsia="en-IN"/>
        </w:rPr>
        <w:t>args</w:t>
      </w:r>
      <w:proofErr w:type="spellEnd"/>
      <w:r w:rsidRPr="000F67CB">
        <w:rPr>
          <w:rFonts w:ascii="Verdana" w:eastAsia="Times New Roman" w:hAnsi="Verdana" w:cs="Times New Roman"/>
          <w:color w:val="000000"/>
          <w:sz w:val="18"/>
          <w:szCs w:val="18"/>
          <w:bdr w:val="none" w:sz="0" w:space="0" w:color="auto" w:frame="1"/>
          <w:lang w:eastAsia="en-IN"/>
        </w:rPr>
        <w:t>[]){  </w:t>
      </w:r>
    </w:p>
    <w:p w:rsidR="000F67CB" w:rsidRPr="000F67CB" w:rsidRDefault="000F67CB" w:rsidP="000F67CB">
      <w:pPr>
        <w:numPr>
          <w:ilvl w:val="0"/>
          <w:numId w:val="2"/>
        </w:numPr>
        <w:shd w:val="clear" w:color="auto" w:fill="FFFFFF"/>
        <w:spacing w:after="0" w:line="285" w:lineRule="atLeast"/>
        <w:ind w:left="0"/>
        <w:rPr>
          <w:rFonts w:ascii="Verdana" w:eastAsia="Times New Roman" w:hAnsi="Verdana" w:cs="Times New Roman"/>
          <w:color w:val="000000"/>
          <w:sz w:val="18"/>
          <w:szCs w:val="18"/>
          <w:lang w:eastAsia="en-IN"/>
        </w:rPr>
      </w:pPr>
      <w:r w:rsidRPr="000F67CB">
        <w:rPr>
          <w:rFonts w:ascii="Verdana" w:eastAsia="Times New Roman" w:hAnsi="Verdana" w:cs="Times New Roman"/>
          <w:color w:val="000000"/>
          <w:sz w:val="18"/>
          <w:szCs w:val="18"/>
          <w:bdr w:val="none" w:sz="0" w:space="0" w:color="auto" w:frame="1"/>
          <w:lang w:eastAsia="en-IN"/>
        </w:rPr>
        <w:t>  Person p=</w:t>
      </w:r>
      <w:r w:rsidRPr="000F67CB">
        <w:rPr>
          <w:rFonts w:ascii="Verdana" w:eastAsia="Times New Roman" w:hAnsi="Verdana" w:cs="Times New Roman"/>
          <w:b/>
          <w:bCs/>
          <w:color w:val="006699"/>
          <w:sz w:val="18"/>
          <w:lang w:eastAsia="en-IN"/>
        </w:rPr>
        <w:t>new</w:t>
      </w:r>
      <w:r w:rsidRPr="000F67CB">
        <w:rPr>
          <w:rFonts w:ascii="Verdana" w:eastAsia="Times New Roman" w:hAnsi="Verdana" w:cs="Times New Roman"/>
          <w:color w:val="000000"/>
          <w:sz w:val="18"/>
          <w:szCs w:val="18"/>
          <w:bdr w:val="none" w:sz="0" w:space="0" w:color="auto" w:frame="1"/>
          <w:lang w:eastAsia="en-IN"/>
        </w:rPr>
        <w:t> Person(){  </w:t>
      </w:r>
    </w:p>
    <w:p w:rsidR="000F67CB" w:rsidRPr="000F67CB" w:rsidRDefault="000F67CB" w:rsidP="000F67CB">
      <w:pPr>
        <w:numPr>
          <w:ilvl w:val="0"/>
          <w:numId w:val="2"/>
        </w:numPr>
        <w:shd w:val="clear" w:color="auto" w:fill="FFFFFF"/>
        <w:spacing w:after="0" w:line="285" w:lineRule="atLeast"/>
        <w:ind w:left="0"/>
        <w:rPr>
          <w:rFonts w:ascii="Verdana" w:eastAsia="Times New Roman" w:hAnsi="Verdana" w:cs="Times New Roman"/>
          <w:color w:val="000000"/>
          <w:sz w:val="18"/>
          <w:szCs w:val="18"/>
          <w:lang w:eastAsia="en-IN"/>
        </w:rPr>
      </w:pPr>
      <w:r w:rsidRPr="000F67CB">
        <w:rPr>
          <w:rFonts w:ascii="Verdana" w:eastAsia="Times New Roman" w:hAnsi="Verdana" w:cs="Times New Roman"/>
          <w:color w:val="000000"/>
          <w:sz w:val="18"/>
          <w:szCs w:val="18"/>
          <w:bdr w:val="none" w:sz="0" w:space="0" w:color="auto" w:frame="1"/>
          <w:lang w:eastAsia="en-IN"/>
        </w:rPr>
        <w:t>  </w:t>
      </w:r>
      <w:r w:rsidRPr="000F67CB">
        <w:rPr>
          <w:rFonts w:ascii="Verdana" w:eastAsia="Times New Roman" w:hAnsi="Verdana" w:cs="Times New Roman"/>
          <w:b/>
          <w:bCs/>
          <w:color w:val="006699"/>
          <w:sz w:val="18"/>
          <w:lang w:eastAsia="en-IN"/>
        </w:rPr>
        <w:t>void</w:t>
      </w:r>
      <w:r w:rsidRPr="000F67CB">
        <w:rPr>
          <w:rFonts w:ascii="Verdana" w:eastAsia="Times New Roman" w:hAnsi="Verdana" w:cs="Times New Roman"/>
          <w:color w:val="000000"/>
          <w:sz w:val="18"/>
          <w:szCs w:val="18"/>
          <w:bdr w:val="none" w:sz="0" w:space="0" w:color="auto" w:frame="1"/>
          <w:lang w:eastAsia="en-IN"/>
        </w:rPr>
        <w:t> eat(){</w:t>
      </w:r>
      <w:proofErr w:type="spellStart"/>
      <w:r w:rsidRPr="000F67CB">
        <w:rPr>
          <w:rFonts w:ascii="Verdana" w:eastAsia="Times New Roman" w:hAnsi="Verdana" w:cs="Times New Roman"/>
          <w:color w:val="000000"/>
          <w:sz w:val="18"/>
          <w:szCs w:val="18"/>
          <w:bdr w:val="none" w:sz="0" w:space="0" w:color="auto" w:frame="1"/>
          <w:lang w:eastAsia="en-IN"/>
        </w:rPr>
        <w:t>System.out.println</w:t>
      </w:r>
      <w:proofErr w:type="spellEnd"/>
      <w:r w:rsidRPr="000F67CB">
        <w:rPr>
          <w:rFonts w:ascii="Verdana" w:eastAsia="Times New Roman" w:hAnsi="Verdana" w:cs="Times New Roman"/>
          <w:color w:val="000000"/>
          <w:sz w:val="18"/>
          <w:szCs w:val="18"/>
          <w:bdr w:val="none" w:sz="0" w:space="0" w:color="auto" w:frame="1"/>
          <w:lang w:eastAsia="en-IN"/>
        </w:rPr>
        <w:t>(</w:t>
      </w:r>
      <w:r w:rsidRPr="000F67CB">
        <w:rPr>
          <w:rFonts w:ascii="Verdana" w:eastAsia="Times New Roman" w:hAnsi="Verdana" w:cs="Times New Roman"/>
          <w:color w:val="0000FF"/>
          <w:sz w:val="18"/>
          <w:lang w:eastAsia="en-IN"/>
        </w:rPr>
        <w:t>"nice fruits"</w:t>
      </w:r>
      <w:r w:rsidRPr="000F67CB">
        <w:rPr>
          <w:rFonts w:ascii="Verdana" w:eastAsia="Times New Roman" w:hAnsi="Verdana" w:cs="Times New Roman"/>
          <w:color w:val="000000"/>
          <w:sz w:val="18"/>
          <w:szCs w:val="18"/>
          <w:bdr w:val="none" w:sz="0" w:space="0" w:color="auto" w:frame="1"/>
          <w:lang w:eastAsia="en-IN"/>
        </w:rPr>
        <w:t>);}  </w:t>
      </w:r>
    </w:p>
    <w:p w:rsidR="000F67CB" w:rsidRPr="000F67CB" w:rsidRDefault="000F67CB" w:rsidP="000F67CB">
      <w:pPr>
        <w:numPr>
          <w:ilvl w:val="0"/>
          <w:numId w:val="2"/>
        </w:numPr>
        <w:shd w:val="clear" w:color="auto" w:fill="FFFFFF"/>
        <w:spacing w:after="0" w:line="285" w:lineRule="atLeast"/>
        <w:ind w:left="0"/>
        <w:rPr>
          <w:rFonts w:ascii="Verdana" w:eastAsia="Times New Roman" w:hAnsi="Verdana" w:cs="Times New Roman"/>
          <w:color w:val="000000"/>
          <w:sz w:val="18"/>
          <w:szCs w:val="18"/>
          <w:lang w:eastAsia="en-IN"/>
        </w:rPr>
      </w:pPr>
      <w:r w:rsidRPr="000F67CB">
        <w:rPr>
          <w:rFonts w:ascii="Verdana" w:eastAsia="Times New Roman" w:hAnsi="Verdana" w:cs="Times New Roman"/>
          <w:color w:val="000000"/>
          <w:sz w:val="18"/>
          <w:szCs w:val="18"/>
          <w:bdr w:val="none" w:sz="0" w:space="0" w:color="auto" w:frame="1"/>
          <w:lang w:eastAsia="en-IN"/>
        </w:rPr>
        <w:t>  };  </w:t>
      </w:r>
    </w:p>
    <w:p w:rsidR="000F67CB" w:rsidRPr="000F67CB" w:rsidRDefault="000F67CB" w:rsidP="000F67CB">
      <w:pPr>
        <w:numPr>
          <w:ilvl w:val="0"/>
          <w:numId w:val="2"/>
        </w:numPr>
        <w:shd w:val="clear" w:color="auto" w:fill="FFFFFF"/>
        <w:spacing w:after="0" w:line="285" w:lineRule="atLeast"/>
        <w:ind w:left="0"/>
        <w:rPr>
          <w:rFonts w:ascii="Verdana" w:eastAsia="Times New Roman" w:hAnsi="Verdana" w:cs="Times New Roman"/>
          <w:color w:val="000000"/>
          <w:sz w:val="18"/>
          <w:szCs w:val="18"/>
          <w:lang w:eastAsia="en-IN"/>
        </w:rPr>
      </w:pPr>
      <w:r w:rsidRPr="000F67CB">
        <w:rPr>
          <w:rFonts w:ascii="Verdana" w:eastAsia="Times New Roman" w:hAnsi="Verdana" w:cs="Times New Roman"/>
          <w:color w:val="000000"/>
          <w:sz w:val="18"/>
          <w:szCs w:val="18"/>
          <w:bdr w:val="none" w:sz="0" w:space="0" w:color="auto" w:frame="1"/>
          <w:lang w:eastAsia="en-IN"/>
        </w:rPr>
        <w:t>  p.eat();  </w:t>
      </w:r>
    </w:p>
    <w:p w:rsidR="000F67CB" w:rsidRPr="000F67CB" w:rsidRDefault="000F67CB" w:rsidP="000F67CB">
      <w:pPr>
        <w:numPr>
          <w:ilvl w:val="0"/>
          <w:numId w:val="2"/>
        </w:numPr>
        <w:shd w:val="clear" w:color="auto" w:fill="FFFFFF"/>
        <w:spacing w:after="0" w:line="285" w:lineRule="atLeast"/>
        <w:ind w:left="0"/>
        <w:rPr>
          <w:rFonts w:ascii="Verdana" w:eastAsia="Times New Roman" w:hAnsi="Verdana" w:cs="Times New Roman"/>
          <w:color w:val="000000"/>
          <w:sz w:val="18"/>
          <w:szCs w:val="18"/>
          <w:lang w:eastAsia="en-IN"/>
        </w:rPr>
      </w:pPr>
      <w:r w:rsidRPr="000F67CB">
        <w:rPr>
          <w:rFonts w:ascii="Verdana" w:eastAsia="Times New Roman" w:hAnsi="Verdana" w:cs="Times New Roman"/>
          <w:color w:val="000000"/>
          <w:sz w:val="18"/>
          <w:szCs w:val="18"/>
          <w:bdr w:val="none" w:sz="0" w:space="0" w:color="auto" w:frame="1"/>
          <w:lang w:eastAsia="en-IN"/>
        </w:rPr>
        <w:t> }  </w:t>
      </w:r>
    </w:p>
    <w:p w:rsidR="000F67CB" w:rsidRPr="000F67CB" w:rsidRDefault="000F67CB" w:rsidP="000F67CB">
      <w:pPr>
        <w:numPr>
          <w:ilvl w:val="0"/>
          <w:numId w:val="2"/>
        </w:numPr>
        <w:shd w:val="clear" w:color="auto" w:fill="FFFFFF"/>
        <w:spacing w:after="109" w:line="285" w:lineRule="atLeast"/>
        <w:ind w:left="0"/>
        <w:rPr>
          <w:rFonts w:ascii="Verdana" w:eastAsia="Times New Roman" w:hAnsi="Verdana" w:cs="Times New Roman"/>
          <w:color w:val="000000"/>
          <w:sz w:val="18"/>
          <w:szCs w:val="18"/>
          <w:lang w:eastAsia="en-IN"/>
        </w:rPr>
      </w:pPr>
      <w:r w:rsidRPr="000F67CB">
        <w:rPr>
          <w:rFonts w:ascii="Verdana" w:eastAsia="Times New Roman" w:hAnsi="Verdana" w:cs="Times New Roman"/>
          <w:color w:val="000000"/>
          <w:sz w:val="18"/>
          <w:szCs w:val="18"/>
          <w:bdr w:val="none" w:sz="0" w:space="0" w:color="auto" w:frame="1"/>
          <w:lang w:eastAsia="en-IN"/>
        </w:rPr>
        <w:t>}  </w:t>
      </w:r>
    </w:p>
    <w:p w:rsidR="000F67CB" w:rsidRPr="000F67CB" w:rsidRDefault="000F67CB" w:rsidP="000F67CB">
      <w:pPr>
        <w:spacing w:after="0" w:line="240" w:lineRule="auto"/>
        <w:rPr>
          <w:rFonts w:ascii="Times New Roman" w:eastAsia="Times New Roman" w:hAnsi="Times New Roman" w:cs="Times New Roman"/>
          <w:sz w:val="24"/>
          <w:szCs w:val="24"/>
          <w:lang w:eastAsia="en-IN"/>
        </w:rPr>
      </w:pPr>
      <w:hyperlink r:id="rId5" w:tgtFrame="_blank" w:history="1">
        <w:r w:rsidRPr="000F67CB">
          <w:rPr>
            <w:rFonts w:ascii="Verdana" w:eastAsia="Times New Roman" w:hAnsi="Verdana" w:cs="Times New Roman"/>
            <w:b/>
            <w:bCs/>
            <w:color w:val="FFFFFF"/>
            <w:sz w:val="18"/>
            <w:u w:val="single"/>
            <w:lang w:eastAsia="en-IN"/>
          </w:rPr>
          <w:t>Test it Now</w:t>
        </w:r>
      </w:hyperlink>
    </w:p>
    <w:p w:rsidR="000F67CB" w:rsidRPr="000F67CB" w:rsidRDefault="000F67CB" w:rsidP="000F67CB">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0F67CB">
        <w:rPr>
          <w:rFonts w:ascii="Verdana" w:eastAsia="Times New Roman" w:hAnsi="Verdana" w:cs="Times New Roman"/>
          <w:color w:val="000000"/>
          <w:sz w:val="18"/>
          <w:szCs w:val="18"/>
          <w:lang w:eastAsia="en-IN"/>
        </w:rPr>
        <w:t>Output:</w:t>
      </w:r>
    </w:p>
    <w:p w:rsidR="000F67CB" w:rsidRPr="000F67CB" w:rsidRDefault="000F67CB" w:rsidP="000F67C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F67CB">
        <w:rPr>
          <w:rFonts w:ascii="Courier New" w:eastAsia="Times New Roman" w:hAnsi="Courier New" w:cs="Courier New"/>
          <w:color w:val="000000"/>
          <w:sz w:val="20"/>
          <w:szCs w:val="20"/>
          <w:lang w:eastAsia="en-IN"/>
        </w:rPr>
        <w:t>nice fruits</w:t>
      </w:r>
    </w:p>
    <w:p w:rsidR="000F67CB" w:rsidRPr="000F67CB" w:rsidRDefault="000F67CB" w:rsidP="000F67CB">
      <w:pPr>
        <w:shd w:val="clear" w:color="auto" w:fill="FFFFFF"/>
        <w:spacing w:before="100" w:beforeAutospacing="1" w:after="100" w:afterAutospacing="1" w:line="312" w:lineRule="atLeast"/>
        <w:outlineLvl w:val="1"/>
        <w:rPr>
          <w:ins w:id="0" w:author="Unknown"/>
          <w:rFonts w:ascii="Helvetica" w:eastAsia="Times New Roman" w:hAnsi="Helvetica" w:cs="Helvetica"/>
          <w:color w:val="610B4B"/>
          <w:sz w:val="29"/>
          <w:szCs w:val="29"/>
          <w:lang w:eastAsia="en-IN"/>
        </w:rPr>
      </w:pPr>
      <w:ins w:id="1" w:author="Unknown">
        <w:r w:rsidRPr="000F67CB">
          <w:rPr>
            <w:rFonts w:ascii="Helvetica" w:eastAsia="Times New Roman" w:hAnsi="Helvetica" w:cs="Helvetica"/>
            <w:color w:val="610B4B"/>
            <w:sz w:val="29"/>
            <w:szCs w:val="29"/>
            <w:lang w:eastAsia="en-IN"/>
          </w:rPr>
          <w:t>Internal working of given code</w:t>
        </w:r>
      </w:ins>
    </w:p>
    <w:p w:rsidR="000F67CB" w:rsidRPr="000F67CB" w:rsidRDefault="000F67CB" w:rsidP="000F67CB">
      <w:pPr>
        <w:numPr>
          <w:ilvl w:val="0"/>
          <w:numId w:val="3"/>
        </w:numPr>
        <w:shd w:val="clear" w:color="auto" w:fill="FFFFFF"/>
        <w:spacing w:after="0" w:line="285" w:lineRule="atLeast"/>
        <w:ind w:left="0"/>
        <w:rPr>
          <w:ins w:id="2" w:author="Unknown"/>
          <w:rFonts w:ascii="Verdana" w:eastAsia="Times New Roman" w:hAnsi="Verdana" w:cs="Times New Roman"/>
          <w:color w:val="000000"/>
          <w:sz w:val="18"/>
          <w:szCs w:val="18"/>
          <w:lang w:eastAsia="en-IN"/>
        </w:rPr>
      </w:pPr>
      <w:ins w:id="3" w:author="Unknown">
        <w:r w:rsidRPr="000F67CB">
          <w:rPr>
            <w:rFonts w:ascii="Verdana" w:eastAsia="Times New Roman" w:hAnsi="Verdana" w:cs="Times New Roman"/>
            <w:color w:val="000000"/>
            <w:sz w:val="18"/>
            <w:szCs w:val="18"/>
            <w:bdr w:val="none" w:sz="0" w:space="0" w:color="auto" w:frame="1"/>
            <w:lang w:eastAsia="en-IN"/>
          </w:rPr>
          <w:t>Person p=</w:t>
        </w:r>
        <w:r w:rsidRPr="000F67CB">
          <w:rPr>
            <w:rFonts w:ascii="Verdana" w:eastAsia="Times New Roman" w:hAnsi="Verdana" w:cs="Times New Roman"/>
            <w:b/>
            <w:bCs/>
            <w:color w:val="006699"/>
            <w:sz w:val="18"/>
            <w:lang w:eastAsia="en-IN"/>
          </w:rPr>
          <w:t>new</w:t>
        </w:r>
        <w:r w:rsidRPr="000F67CB">
          <w:rPr>
            <w:rFonts w:ascii="Verdana" w:eastAsia="Times New Roman" w:hAnsi="Verdana" w:cs="Times New Roman"/>
            <w:color w:val="000000"/>
            <w:sz w:val="18"/>
            <w:szCs w:val="18"/>
            <w:bdr w:val="none" w:sz="0" w:space="0" w:color="auto" w:frame="1"/>
            <w:lang w:eastAsia="en-IN"/>
          </w:rPr>
          <w:t> Person(){  </w:t>
        </w:r>
      </w:ins>
    </w:p>
    <w:p w:rsidR="000F67CB" w:rsidRPr="000F67CB" w:rsidRDefault="000F67CB" w:rsidP="000F67CB">
      <w:pPr>
        <w:numPr>
          <w:ilvl w:val="0"/>
          <w:numId w:val="3"/>
        </w:numPr>
        <w:shd w:val="clear" w:color="auto" w:fill="FFFFFF"/>
        <w:spacing w:after="0" w:line="285" w:lineRule="atLeast"/>
        <w:ind w:left="0"/>
        <w:rPr>
          <w:ins w:id="4" w:author="Unknown"/>
          <w:rFonts w:ascii="Verdana" w:eastAsia="Times New Roman" w:hAnsi="Verdana" w:cs="Times New Roman"/>
          <w:color w:val="000000"/>
          <w:sz w:val="18"/>
          <w:szCs w:val="18"/>
          <w:lang w:eastAsia="en-IN"/>
        </w:rPr>
      </w:pPr>
      <w:ins w:id="5" w:author="Unknown">
        <w:r w:rsidRPr="000F67CB">
          <w:rPr>
            <w:rFonts w:ascii="Verdana" w:eastAsia="Times New Roman" w:hAnsi="Verdana" w:cs="Times New Roman"/>
            <w:b/>
            <w:bCs/>
            <w:color w:val="006699"/>
            <w:sz w:val="18"/>
            <w:lang w:eastAsia="en-IN"/>
          </w:rPr>
          <w:t>void</w:t>
        </w:r>
        <w:r w:rsidRPr="000F67CB">
          <w:rPr>
            <w:rFonts w:ascii="Verdana" w:eastAsia="Times New Roman" w:hAnsi="Verdana" w:cs="Times New Roman"/>
            <w:color w:val="000000"/>
            <w:sz w:val="18"/>
            <w:szCs w:val="18"/>
            <w:bdr w:val="none" w:sz="0" w:space="0" w:color="auto" w:frame="1"/>
            <w:lang w:eastAsia="en-IN"/>
          </w:rPr>
          <w:t> eat(){</w:t>
        </w:r>
        <w:proofErr w:type="spellStart"/>
        <w:r w:rsidRPr="000F67CB">
          <w:rPr>
            <w:rFonts w:ascii="Verdana" w:eastAsia="Times New Roman" w:hAnsi="Verdana" w:cs="Times New Roman"/>
            <w:color w:val="000000"/>
            <w:sz w:val="18"/>
            <w:szCs w:val="18"/>
            <w:bdr w:val="none" w:sz="0" w:space="0" w:color="auto" w:frame="1"/>
            <w:lang w:eastAsia="en-IN"/>
          </w:rPr>
          <w:t>System.out.println</w:t>
        </w:r>
        <w:proofErr w:type="spellEnd"/>
        <w:r w:rsidRPr="000F67CB">
          <w:rPr>
            <w:rFonts w:ascii="Verdana" w:eastAsia="Times New Roman" w:hAnsi="Verdana" w:cs="Times New Roman"/>
            <w:color w:val="000000"/>
            <w:sz w:val="18"/>
            <w:szCs w:val="18"/>
            <w:bdr w:val="none" w:sz="0" w:space="0" w:color="auto" w:frame="1"/>
            <w:lang w:eastAsia="en-IN"/>
          </w:rPr>
          <w:t>(</w:t>
        </w:r>
        <w:r w:rsidRPr="000F67CB">
          <w:rPr>
            <w:rFonts w:ascii="Verdana" w:eastAsia="Times New Roman" w:hAnsi="Verdana" w:cs="Times New Roman"/>
            <w:color w:val="0000FF"/>
            <w:sz w:val="18"/>
            <w:lang w:eastAsia="en-IN"/>
          </w:rPr>
          <w:t>"nice fruits"</w:t>
        </w:r>
        <w:r w:rsidRPr="000F67CB">
          <w:rPr>
            <w:rFonts w:ascii="Verdana" w:eastAsia="Times New Roman" w:hAnsi="Verdana" w:cs="Times New Roman"/>
            <w:color w:val="000000"/>
            <w:sz w:val="18"/>
            <w:szCs w:val="18"/>
            <w:bdr w:val="none" w:sz="0" w:space="0" w:color="auto" w:frame="1"/>
            <w:lang w:eastAsia="en-IN"/>
          </w:rPr>
          <w:t>);}  </w:t>
        </w:r>
      </w:ins>
    </w:p>
    <w:p w:rsidR="000F67CB" w:rsidRPr="000F67CB" w:rsidRDefault="000F67CB" w:rsidP="000F67CB">
      <w:pPr>
        <w:numPr>
          <w:ilvl w:val="0"/>
          <w:numId w:val="3"/>
        </w:numPr>
        <w:shd w:val="clear" w:color="auto" w:fill="FFFFFF"/>
        <w:spacing w:after="109" w:line="285" w:lineRule="atLeast"/>
        <w:ind w:left="0"/>
        <w:rPr>
          <w:ins w:id="6" w:author="Unknown"/>
          <w:rFonts w:ascii="Verdana" w:eastAsia="Times New Roman" w:hAnsi="Verdana" w:cs="Times New Roman"/>
          <w:color w:val="000000"/>
          <w:sz w:val="18"/>
          <w:szCs w:val="18"/>
          <w:lang w:eastAsia="en-IN"/>
        </w:rPr>
      </w:pPr>
      <w:ins w:id="7" w:author="Unknown">
        <w:r w:rsidRPr="000F67CB">
          <w:rPr>
            <w:rFonts w:ascii="Verdana" w:eastAsia="Times New Roman" w:hAnsi="Verdana" w:cs="Times New Roman"/>
            <w:color w:val="000000"/>
            <w:sz w:val="18"/>
            <w:szCs w:val="18"/>
            <w:bdr w:val="none" w:sz="0" w:space="0" w:color="auto" w:frame="1"/>
            <w:lang w:eastAsia="en-IN"/>
          </w:rPr>
          <w:t>};  </w:t>
        </w:r>
      </w:ins>
    </w:p>
    <w:p w:rsidR="000F67CB" w:rsidRPr="000F67CB" w:rsidRDefault="000F67CB" w:rsidP="000F67CB">
      <w:pPr>
        <w:numPr>
          <w:ilvl w:val="0"/>
          <w:numId w:val="4"/>
        </w:numPr>
        <w:shd w:val="clear" w:color="auto" w:fill="FFFFFF"/>
        <w:spacing w:before="54" w:after="100" w:afterAutospacing="1" w:line="285" w:lineRule="atLeast"/>
        <w:rPr>
          <w:ins w:id="8" w:author="Unknown"/>
          <w:rFonts w:ascii="Verdana" w:eastAsia="Times New Roman" w:hAnsi="Verdana" w:cs="Times New Roman"/>
          <w:color w:val="000000"/>
          <w:sz w:val="18"/>
          <w:szCs w:val="18"/>
          <w:lang w:eastAsia="en-IN"/>
        </w:rPr>
      </w:pPr>
      <w:ins w:id="9" w:author="Unknown">
        <w:r w:rsidRPr="000F67CB">
          <w:rPr>
            <w:rFonts w:ascii="Verdana" w:eastAsia="Times New Roman" w:hAnsi="Verdana" w:cs="Times New Roman"/>
            <w:color w:val="000000"/>
            <w:sz w:val="18"/>
            <w:szCs w:val="18"/>
            <w:lang w:eastAsia="en-IN"/>
          </w:rPr>
          <w:t>A class is created but its name is decided by the compiler which extends the Person class and provides the implementation of the eat() method.</w:t>
        </w:r>
      </w:ins>
    </w:p>
    <w:p w:rsidR="000F67CB" w:rsidRPr="000F67CB" w:rsidRDefault="000F67CB" w:rsidP="000F67CB">
      <w:pPr>
        <w:numPr>
          <w:ilvl w:val="0"/>
          <w:numId w:val="4"/>
        </w:numPr>
        <w:shd w:val="clear" w:color="auto" w:fill="FFFFFF"/>
        <w:spacing w:before="54" w:after="100" w:afterAutospacing="1" w:line="285" w:lineRule="atLeast"/>
        <w:rPr>
          <w:ins w:id="10" w:author="Unknown"/>
          <w:rFonts w:ascii="Verdana" w:eastAsia="Times New Roman" w:hAnsi="Verdana" w:cs="Times New Roman"/>
          <w:color w:val="000000"/>
          <w:sz w:val="18"/>
          <w:szCs w:val="18"/>
          <w:lang w:eastAsia="en-IN"/>
        </w:rPr>
      </w:pPr>
      <w:ins w:id="11" w:author="Unknown">
        <w:r w:rsidRPr="000F67CB">
          <w:rPr>
            <w:rFonts w:ascii="Verdana" w:eastAsia="Times New Roman" w:hAnsi="Verdana" w:cs="Times New Roman"/>
            <w:color w:val="000000"/>
            <w:sz w:val="18"/>
            <w:szCs w:val="18"/>
            <w:lang w:eastAsia="en-IN"/>
          </w:rPr>
          <w:t>An object of Anonymous class is created that is referred by p reference variable of Person type.</w:t>
        </w:r>
      </w:ins>
    </w:p>
    <w:p w:rsidR="000F67CB" w:rsidRPr="000F67CB" w:rsidRDefault="000F67CB" w:rsidP="000F67CB">
      <w:pPr>
        <w:shd w:val="clear" w:color="auto" w:fill="FFFFFF"/>
        <w:spacing w:before="100" w:beforeAutospacing="1" w:after="100" w:afterAutospacing="1" w:line="312" w:lineRule="atLeast"/>
        <w:outlineLvl w:val="1"/>
        <w:rPr>
          <w:ins w:id="12" w:author="Unknown"/>
          <w:rFonts w:ascii="Helvetica" w:eastAsia="Times New Roman" w:hAnsi="Helvetica" w:cs="Helvetica"/>
          <w:color w:val="610B4B"/>
          <w:sz w:val="29"/>
          <w:szCs w:val="29"/>
          <w:lang w:eastAsia="en-IN"/>
        </w:rPr>
      </w:pPr>
      <w:ins w:id="13" w:author="Unknown">
        <w:r w:rsidRPr="000F67CB">
          <w:rPr>
            <w:rFonts w:ascii="Helvetica" w:eastAsia="Times New Roman" w:hAnsi="Helvetica" w:cs="Helvetica"/>
            <w:color w:val="610B4B"/>
            <w:sz w:val="29"/>
            <w:szCs w:val="29"/>
            <w:lang w:eastAsia="en-IN"/>
          </w:rPr>
          <w:t>Internal class generated by the compiler</w:t>
        </w:r>
      </w:ins>
    </w:p>
    <w:p w:rsidR="000F67CB" w:rsidRPr="000F67CB" w:rsidRDefault="000F67CB" w:rsidP="000F67CB">
      <w:pPr>
        <w:numPr>
          <w:ilvl w:val="0"/>
          <w:numId w:val="5"/>
        </w:numPr>
        <w:shd w:val="clear" w:color="auto" w:fill="FFFFFF"/>
        <w:spacing w:after="0" w:line="285" w:lineRule="atLeast"/>
        <w:ind w:left="0"/>
        <w:rPr>
          <w:ins w:id="14" w:author="Unknown"/>
          <w:rFonts w:ascii="Verdana" w:eastAsia="Times New Roman" w:hAnsi="Verdana" w:cs="Times New Roman"/>
          <w:color w:val="000000"/>
          <w:sz w:val="18"/>
          <w:szCs w:val="18"/>
          <w:lang w:eastAsia="en-IN"/>
        </w:rPr>
      </w:pPr>
      <w:ins w:id="15" w:author="Unknown">
        <w:r w:rsidRPr="000F67CB">
          <w:rPr>
            <w:rFonts w:ascii="Verdana" w:eastAsia="Times New Roman" w:hAnsi="Verdana" w:cs="Times New Roman"/>
            <w:b/>
            <w:bCs/>
            <w:color w:val="006699"/>
            <w:sz w:val="18"/>
            <w:lang w:eastAsia="en-IN"/>
          </w:rPr>
          <w:t>import</w:t>
        </w:r>
        <w:r w:rsidRPr="000F67CB">
          <w:rPr>
            <w:rFonts w:ascii="Verdana" w:eastAsia="Times New Roman" w:hAnsi="Verdana" w:cs="Times New Roman"/>
            <w:color w:val="000000"/>
            <w:sz w:val="18"/>
            <w:szCs w:val="18"/>
            <w:bdr w:val="none" w:sz="0" w:space="0" w:color="auto" w:frame="1"/>
            <w:lang w:eastAsia="en-IN"/>
          </w:rPr>
          <w:t> </w:t>
        </w:r>
        <w:proofErr w:type="spellStart"/>
        <w:r w:rsidRPr="000F67CB">
          <w:rPr>
            <w:rFonts w:ascii="Verdana" w:eastAsia="Times New Roman" w:hAnsi="Verdana" w:cs="Times New Roman"/>
            <w:color w:val="000000"/>
            <w:sz w:val="18"/>
            <w:szCs w:val="18"/>
            <w:bdr w:val="none" w:sz="0" w:space="0" w:color="auto" w:frame="1"/>
            <w:lang w:eastAsia="en-IN"/>
          </w:rPr>
          <w:t>java.io.PrintStream</w:t>
        </w:r>
        <w:proofErr w:type="spellEnd"/>
        <w:r w:rsidRPr="000F67CB">
          <w:rPr>
            <w:rFonts w:ascii="Verdana" w:eastAsia="Times New Roman" w:hAnsi="Verdana" w:cs="Times New Roman"/>
            <w:color w:val="000000"/>
            <w:sz w:val="18"/>
            <w:szCs w:val="18"/>
            <w:bdr w:val="none" w:sz="0" w:space="0" w:color="auto" w:frame="1"/>
            <w:lang w:eastAsia="en-IN"/>
          </w:rPr>
          <w:t>;  </w:t>
        </w:r>
      </w:ins>
    </w:p>
    <w:p w:rsidR="000F67CB" w:rsidRPr="000F67CB" w:rsidRDefault="000F67CB" w:rsidP="000F67CB">
      <w:pPr>
        <w:numPr>
          <w:ilvl w:val="0"/>
          <w:numId w:val="5"/>
        </w:numPr>
        <w:shd w:val="clear" w:color="auto" w:fill="FFFFFF"/>
        <w:spacing w:after="0" w:line="285" w:lineRule="atLeast"/>
        <w:ind w:left="0"/>
        <w:rPr>
          <w:ins w:id="16" w:author="Unknown"/>
          <w:rFonts w:ascii="Verdana" w:eastAsia="Times New Roman" w:hAnsi="Verdana" w:cs="Times New Roman"/>
          <w:color w:val="000000"/>
          <w:sz w:val="18"/>
          <w:szCs w:val="18"/>
          <w:lang w:eastAsia="en-IN"/>
        </w:rPr>
      </w:pPr>
      <w:ins w:id="17" w:author="Unknown">
        <w:r w:rsidRPr="000F67CB">
          <w:rPr>
            <w:rFonts w:ascii="Verdana" w:eastAsia="Times New Roman" w:hAnsi="Verdana" w:cs="Times New Roman"/>
            <w:b/>
            <w:bCs/>
            <w:color w:val="006699"/>
            <w:sz w:val="18"/>
            <w:lang w:eastAsia="en-IN"/>
          </w:rPr>
          <w:t>static</w:t>
        </w:r>
        <w:r w:rsidRPr="000F67CB">
          <w:rPr>
            <w:rFonts w:ascii="Verdana" w:eastAsia="Times New Roman" w:hAnsi="Verdana" w:cs="Times New Roman"/>
            <w:color w:val="000000"/>
            <w:sz w:val="18"/>
            <w:szCs w:val="18"/>
            <w:bdr w:val="none" w:sz="0" w:space="0" w:color="auto" w:frame="1"/>
            <w:lang w:eastAsia="en-IN"/>
          </w:rPr>
          <w:t> </w:t>
        </w:r>
        <w:r w:rsidRPr="000F67CB">
          <w:rPr>
            <w:rFonts w:ascii="Verdana" w:eastAsia="Times New Roman" w:hAnsi="Verdana" w:cs="Times New Roman"/>
            <w:b/>
            <w:bCs/>
            <w:color w:val="006699"/>
            <w:sz w:val="18"/>
            <w:lang w:eastAsia="en-IN"/>
          </w:rPr>
          <w:t>class</w:t>
        </w:r>
        <w:r w:rsidRPr="000F67CB">
          <w:rPr>
            <w:rFonts w:ascii="Verdana" w:eastAsia="Times New Roman" w:hAnsi="Verdana" w:cs="Times New Roman"/>
            <w:color w:val="000000"/>
            <w:sz w:val="18"/>
            <w:szCs w:val="18"/>
            <w:bdr w:val="none" w:sz="0" w:space="0" w:color="auto" w:frame="1"/>
            <w:lang w:eastAsia="en-IN"/>
          </w:rPr>
          <w:t> TestAnonymousInner$</w:t>
        </w:r>
        <w:r w:rsidRPr="000F67CB">
          <w:rPr>
            <w:rFonts w:ascii="Verdana" w:eastAsia="Times New Roman" w:hAnsi="Verdana" w:cs="Times New Roman"/>
            <w:color w:val="C00000"/>
            <w:sz w:val="18"/>
            <w:lang w:eastAsia="en-IN"/>
          </w:rPr>
          <w:t>1</w:t>
        </w:r>
        <w:r w:rsidRPr="000F67CB">
          <w:rPr>
            <w:rFonts w:ascii="Verdana" w:eastAsia="Times New Roman" w:hAnsi="Verdana" w:cs="Times New Roman"/>
            <w:color w:val="000000"/>
            <w:sz w:val="18"/>
            <w:szCs w:val="18"/>
            <w:bdr w:val="none" w:sz="0" w:space="0" w:color="auto" w:frame="1"/>
            <w:lang w:eastAsia="en-IN"/>
          </w:rPr>
          <w:t> </w:t>
        </w:r>
        <w:r w:rsidRPr="000F67CB">
          <w:rPr>
            <w:rFonts w:ascii="Verdana" w:eastAsia="Times New Roman" w:hAnsi="Verdana" w:cs="Times New Roman"/>
            <w:b/>
            <w:bCs/>
            <w:color w:val="006699"/>
            <w:sz w:val="18"/>
            <w:lang w:eastAsia="en-IN"/>
          </w:rPr>
          <w:t>extends</w:t>
        </w:r>
        <w:r w:rsidRPr="000F67CB">
          <w:rPr>
            <w:rFonts w:ascii="Verdana" w:eastAsia="Times New Roman" w:hAnsi="Verdana" w:cs="Times New Roman"/>
            <w:color w:val="000000"/>
            <w:sz w:val="18"/>
            <w:szCs w:val="18"/>
            <w:bdr w:val="none" w:sz="0" w:space="0" w:color="auto" w:frame="1"/>
            <w:lang w:eastAsia="en-IN"/>
          </w:rPr>
          <w:t> Person  </w:t>
        </w:r>
      </w:ins>
    </w:p>
    <w:p w:rsidR="000F67CB" w:rsidRPr="000F67CB" w:rsidRDefault="000F67CB" w:rsidP="000F67CB">
      <w:pPr>
        <w:numPr>
          <w:ilvl w:val="0"/>
          <w:numId w:val="5"/>
        </w:numPr>
        <w:shd w:val="clear" w:color="auto" w:fill="FFFFFF"/>
        <w:spacing w:after="0" w:line="285" w:lineRule="atLeast"/>
        <w:ind w:left="0"/>
        <w:rPr>
          <w:ins w:id="18" w:author="Unknown"/>
          <w:rFonts w:ascii="Verdana" w:eastAsia="Times New Roman" w:hAnsi="Verdana" w:cs="Times New Roman"/>
          <w:color w:val="000000"/>
          <w:sz w:val="18"/>
          <w:szCs w:val="18"/>
          <w:lang w:eastAsia="en-IN"/>
        </w:rPr>
      </w:pPr>
      <w:ins w:id="19" w:author="Unknown">
        <w:r w:rsidRPr="000F67CB">
          <w:rPr>
            <w:rFonts w:ascii="Verdana" w:eastAsia="Times New Roman" w:hAnsi="Verdana" w:cs="Times New Roman"/>
            <w:color w:val="000000"/>
            <w:sz w:val="18"/>
            <w:szCs w:val="18"/>
            <w:bdr w:val="none" w:sz="0" w:space="0" w:color="auto" w:frame="1"/>
            <w:lang w:eastAsia="en-IN"/>
          </w:rPr>
          <w:t>{  </w:t>
        </w:r>
      </w:ins>
    </w:p>
    <w:p w:rsidR="000F67CB" w:rsidRPr="000F67CB" w:rsidRDefault="000F67CB" w:rsidP="000F67CB">
      <w:pPr>
        <w:numPr>
          <w:ilvl w:val="0"/>
          <w:numId w:val="5"/>
        </w:numPr>
        <w:shd w:val="clear" w:color="auto" w:fill="FFFFFF"/>
        <w:spacing w:after="0" w:line="285" w:lineRule="atLeast"/>
        <w:ind w:left="0"/>
        <w:rPr>
          <w:ins w:id="20" w:author="Unknown"/>
          <w:rFonts w:ascii="Verdana" w:eastAsia="Times New Roman" w:hAnsi="Verdana" w:cs="Times New Roman"/>
          <w:color w:val="000000"/>
          <w:sz w:val="18"/>
          <w:szCs w:val="18"/>
          <w:lang w:eastAsia="en-IN"/>
        </w:rPr>
      </w:pPr>
      <w:ins w:id="21" w:author="Unknown">
        <w:r w:rsidRPr="000F67CB">
          <w:rPr>
            <w:rFonts w:ascii="Verdana" w:eastAsia="Times New Roman" w:hAnsi="Verdana" w:cs="Times New Roman"/>
            <w:color w:val="000000"/>
            <w:sz w:val="18"/>
            <w:szCs w:val="18"/>
            <w:bdr w:val="none" w:sz="0" w:space="0" w:color="auto" w:frame="1"/>
            <w:lang w:eastAsia="en-IN"/>
          </w:rPr>
          <w:t>   TestAnonymousInner$</w:t>
        </w:r>
        <w:r w:rsidRPr="000F67CB">
          <w:rPr>
            <w:rFonts w:ascii="Verdana" w:eastAsia="Times New Roman" w:hAnsi="Verdana" w:cs="Times New Roman"/>
            <w:color w:val="C00000"/>
            <w:sz w:val="18"/>
            <w:lang w:eastAsia="en-IN"/>
          </w:rPr>
          <w:t>1</w:t>
        </w:r>
        <w:r w:rsidRPr="000F67CB">
          <w:rPr>
            <w:rFonts w:ascii="Verdana" w:eastAsia="Times New Roman" w:hAnsi="Verdana" w:cs="Times New Roman"/>
            <w:color w:val="000000"/>
            <w:sz w:val="18"/>
            <w:szCs w:val="18"/>
            <w:bdr w:val="none" w:sz="0" w:space="0" w:color="auto" w:frame="1"/>
            <w:lang w:eastAsia="en-IN"/>
          </w:rPr>
          <w:t>(){}  </w:t>
        </w:r>
      </w:ins>
    </w:p>
    <w:p w:rsidR="000F67CB" w:rsidRPr="000F67CB" w:rsidRDefault="000F67CB" w:rsidP="000F67CB">
      <w:pPr>
        <w:numPr>
          <w:ilvl w:val="0"/>
          <w:numId w:val="5"/>
        </w:numPr>
        <w:shd w:val="clear" w:color="auto" w:fill="FFFFFF"/>
        <w:spacing w:after="0" w:line="285" w:lineRule="atLeast"/>
        <w:ind w:left="0"/>
        <w:rPr>
          <w:ins w:id="22" w:author="Unknown"/>
          <w:rFonts w:ascii="Verdana" w:eastAsia="Times New Roman" w:hAnsi="Verdana" w:cs="Times New Roman"/>
          <w:color w:val="000000"/>
          <w:sz w:val="18"/>
          <w:szCs w:val="18"/>
          <w:lang w:eastAsia="en-IN"/>
        </w:rPr>
      </w:pPr>
      <w:ins w:id="23" w:author="Unknown">
        <w:r w:rsidRPr="000F67CB">
          <w:rPr>
            <w:rFonts w:ascii="Verdana" w:eastAsia="Times New Roman" w:hAnsi="Verdana" w:cs="Times New Roman"/>
            <w:color w:val="000000"/>
            <w:sz w:val="18"/>
            <w:szCs w:val="18"/>
            <w:bdr w:val="none" w:sz="0" w:space="0" w:color="auto" w:frame="1"/>
            <w:lang w:eastAsia="en-IN"/>
          </w:rPr>
          <w:t>   </w:t>
        </w:r>
        <w:r w:rsidRPr="000F67CB">
          <w:rPr>
            <w:rFonts w:ascii="Verdana" w:eastAsia="Times New Roman" w:hAnsi="Verdana" w:cs="Times New Roman"/>
            <w:b/>
            <w:bCs/>
            <w:color w:val="006699"/>
            <w:sz w:val="18"/>
            <w:lang w:eastAsia="en-IN"/>
          </w:rPr>
          <w:t>void</w:t>
        </w:r>
        <w:r w:rsidRPr="000F67CB">
          <w:rPr>
            <w:rFonts w:ascii="Verdana" w:eastAsia="Times New Roman" w:hAnsi="Verdana" w:cs="Times New Roman"/>
            <w:color w:val="000000"/>
            <w:sz w:val="18"/>
            <w:szCs w:val="18"/>
            <w:bdr w:val="none" w:sz="0" w:space="0" w:color="auto" w:frame="1"/>
            <w:lang w:eastAsia="en-IN"/>
          </w:rPr>
          <w:t> eat()  </w:t>
        </w:r>
      </w:ins>
    </w:p>
    <w:p w:rsidR="000F67CB" w:rsidRPr="000F67CB" w:rsidRDefault="000F67CB" w:rsidP="000F67CB">
      <w:pPr>
        <w:numPr>
          <w:ilvl w:val="0"/>
          <w:numId w:val="5"/>
        </w:numPr>
        <w:shd w:val="clear" w:color="auto" w:fill="FFFFFF"/>
        <w:spacing w:after="0" w:line="285" w:lineRule="atLeast"/>
        <w:ind w:left="0"/>
        <w:rPr>
          <w:ins w:id="24" w:author="Unknown"/>
          <w:rFonts w:ascii="Verdana" w:eastAsia="Times New Roman" w:hAnsi="Verdana" w:cs="Times New Roman"/>
          <w:color w:val="000000"/>
          <w:sz w:val="18"/>
          <w:szCs w:val="18"/>
          <w:lang w:eastAsia="en-IN"/>
        </w:rPr>
      </w:pPr>
      <w:ins w:id="25" w:author="Unknown">
        <w:r w:rsidRPr="000F67CB">
          <w:rPr>
            <w:rFonts w:ascii="Verdana" w:eastAsia="Times New Roman" w:hAnsi="Verdana" w:cs="Times New Roman"/>
            <w:color w:val="000000"/>
            <w:sz w:val="18"/>
            <w:szCs w:val="18"/>
            <w:bdr w:val="none" w:sz="0" w:space="0" w:color="auto" w:frame="1"/>
            <w:lang w:eastAsia="en-IN"/>
          </w:rPr>
          <w:t>    {  </w:t>
        </w:r>
      </w:ins>
    </w:p>
    <w:p w:rsidR="000F67CB" w:rsidRPr="000F67CB" w:rsidRDefault="000F67CB" w:rsidP="000F67CB">
      <w:pPr>
        <w:numPr>
          <w:ilvl w:val="0"/>
          <w:numId w:val="5"/>
        </w:numPr>
        <w:shd w:val="clear" w:color="auto" w:fill="FFFFFF"/>
        <w:spacing w:after="0" w:line="285" w:lineRule="atLeast"/>
        <w:ind w:left="0"/>
        <w:rPr>
          <w:ins w:id="26" w:author="Unknown"/>
          <w:rFonts w:ascii="Verdana" w:eastAsia="Times New Roman" w:hAnsi="Verdana" w:cs="Times New Roman"/>
          <w:color w:val="000000"/>
          <w:sz w:val="18"/>
          <w:szCs w:val="18"/>
          <w:lang w:eastAsia="en-IN"/>
        </w:rPr>
      </w:pPr>
      <w:ins w:id="27" w:author="Unknown">
        <w:r w:rsidRPr="000F67CB">
          <w:rPr>
            <w:rFonts w:ascii="Verdana" w:eastAsia="Times New Roman" w:hAnsi="Verdana" w:cs="Times New Roman"/>
            <w:color w:val="000000"/>
            <w:sz w:val="18"/>
            <w:szCs w:val="18"/>
            <w:bdr w:val="none" w:sz="0" w:space="0" w:color="auto" w:frame="1"/>
            <w:lang w:eastAsia="en-IN"/>
          </w:rPr>
          <w:t>        </w:t>
        </w:r>
        <w:proofErr w:type="spellStart"/>
        <w:r w:rsidRPr="000F67CB">
          <w:rPr>
            <w:rFonts w:ascii="Verdana" w:eastAsia="Times New Roman" w:hAnsi="Verdana" w:cs="Times New Roman"/>
            <w:color w:val="000000"/>
            <w:sz w:val="18"/>
            <w:szCs w:val="18"/>
            <w:bdr w:val="none" w:sz="0" w:space="0" w:color="auto" w:frame="1"/>
            <w:lang w:eastAsia="en-IN"/>
          </w:rPr>
          <w:t>System.out.println</w:t>
        </w:r>
        <w:proofErr w:type="spellEnd"/>
        <w:r w:rsidRPr="000F67CB">
          <w:rPr>
            <w:rFonts w:ascii="Verdana" w:eastAsia="Times New Roman" w:hAnsi="Verdana" w:cs="Times New Roman"/>
            <w:color w:val="000000"/>
            <w:sz w:val="18"/>
            <w:szCs w:val="18"/>
            <w:bdr w:val="none" w:sz="0" w:space="0" w:color="auto" w:frame="1"/>
            <w:lang w:eastAsia="en-IN"/>
          </w:rPr>
          <w:t>(</w:t>
        </w:r>
        <w:r w:rsidRPr="000F67CB">
          <w:rPr>
            <w:rFonts w:ascii="Verdana" w:eastAsia="Times New Roman" w:hAnsi="Verdana" w:cs="Times New Roman"/>
            <w:color w:val="0000FF"/>
            <w:sz w:val="18"/>
            <w:lang w:eastAsia="en-IN"/>
          </w:rPr>
          <w:t>"nice fruits"</w:t>
        </w:r>
        <w:r w:rsidRPr="000F67CB">
          <w:rPr>
            <w:rFonts w:ascii="Verdana" w:eastAsia="Times New Roman" w:hAnsi="Verdana" w:cs="Times New Roman"/>
            <w:color w:val="000000"/>
            <w:sz w:val="18"/>
            <w:szCs w:val="18"/>
            <w:bdr w:val="none" w:sz="0" w:space="0" w:color="auto" w:frame="1"/>
            <w:lang w:eastAsia="en-IN"/>
          </w:rPr>
          <w:t>);  </w:t>
        </w:r>
      </w:ins>
    </w:p>
    <w:p w:rsidR="000F67CB" w:rsidRPr="000F67CB" w:rsidRDefault="000F67CB" w:rsidP="000F67CB">
      <w:pPr>
        <w:numPr>
          <w:ilvl w:val="0"/>
          <w:numId w:val="5"/>
        </w:numPr>
        <w:shd w:val="clear" w:color="auto" w:fill="FFFFFF"/>
        <w:spacing w:after="0" w:line="285" w:lineRule="atLeast"/>
        <w:ind w:left="0"/>
        <w:rPr>
          <w:ins w:id="28" w:author="Unknown"/>
          <w:rFonts w:ascii="Verdana" w:eastAsia="Times New Roman" w:hAnsi="Verdana" w:cs="Times New Roman"/>
          <w:color w:val="000000"/>
          <w:sz w:val="18"/>
          <w:szCs w:val="18"/>
          <w:lang w:eastAsia="en-IN"/>
        </w:rPr>
      </w:pPr>
      <w:ins w:id="29" w:author="Unknown">
        <w:r w:rsidRPr="000F67CB">
          <w:rPr>
            <w:rFonts w:ascii="Verdana" w:eastAsia="Times New Roman" w:hAnsi="Verdana" w:cs="Times New Roman"/>
            <w:color w:val="000000"/>
            <w:sz w:val="18"/>
            <w:szCs w:val="18"/>
            <w:bdr w:val="none" w:sz="0" w:space="0" w:color="auto" w:frame="1"/>
            <w:lang w:eastAsia="en-IN"/>
          </w:rPr>
          <w:t>    }  </w:t>
        </w:r>
      </w:ins>
    </w:p>
    <w:p w:rsidR="000F67CB" w:rsidRPr="000F67CB" w:rsidRDefault="000F67CB" w:rsidP="000F67CB">
      <w:pPr>
        <w:numPr>
          <w:ilvl w:val="0"/>
          <w:numId w:val="5"/>
        </w:numPr>
        <w:shd w:val="clear" w:color="auto" w:fill="FFFFFF"/>
        <w:spacing w:after="109" w:line="285" w:lineRule="atLeast"/>
        <w:ind w:left="0"/>
        <w:rPr>
          <w:ins w:id="30" w:author="Unknown"/>
          <w:rFonts w:ascii="Verdana" w:eastAsia="Times New Roman" w:hAnsi="Verdana" w:cs="Times New Roman"/>
          <w:color w:val="000000"/>
          <w:sz w:val="18"/>
          <w:szCs w:val="18"/>
          <w:lang w:eastAsia="en-IN"/>
        </w:rPr>
      </w:pPr>
      <w:ins w:id="31" w:author="Unknown">
        <w:r w:rsidRPr="000F67CB">
          <w:rPr>
            <w:rFonts w:ascii="Verdana" w:eastAsia="Times New Roman" w:hAnsi="Verdana" w:cs="Times New Roman"/>
            <w:color w:val="000000"/>
            <w:sz w:val="18"/>
            <w:szCs w:val="18"/>
            <w:bdr w:val="none" w:sz="0" w:space="0" w:color="auto" w:frame="1"/>
            <w:lang w:eastAsia="en-IN"/>
          </w:rPr>
          <w:lastRenderedPageBreak/>
          <w:t>}  </w:t>
        </w:r>
      </w:ins>
    </w:p>
    <w:p w:rsidR="000F67CB" w:rsidRPr="000F67CB" w:rsidRDefault="000F67CB" w:rsidP="000F67CB">
      <w:pPr>
        <w:shd w:val="clear" w:color="auto" w:fill="FFFFFF"/>
        <w:spacing w:before="100" w:beforeAutospacing="1" w:after="100" w:afterAutospacing="1" w:line="312" w:lineRule="atLeast"/>
        <w:outlineLvl w:val="1"/>
        <w:rPr>
          <w:ins w:id="32" w:author="Unknown"/>
          <w:rFonts w:ascii="Helvetica" w:eastAsia="Times New Roman" w:hAnsi="Helvetica" w:cs="Helvetica"/>
          <w:color w:val="610B38"/>
          <w:sz w:val="34"/>
          <w:szCs w:val="34"/>
          <w:lang w:eastAsia="en-IN"/>
        </w:rPr>
      </w:pPr>
      <w:ins w:id="33" w:author="Unknown">
        <w:r w:rsidRPr="000F67CB">
          <w:rPr>
            <w:rFonts w:ascii="Helvetica" w:eastAsia="Times New Roman" w:hAnsi="Helvetica" w:cs="Helvetica"/>
            <w:color w:val="610B38"/>
            <w:sz w:val="34"/>
            <w:szCs w:val="34"/>
            <w:lang w:eastAsia="en-IN"/>
          </w:rPr>
          <w:t>Java anonymous inner class example using interface</w:t>
        </w:r>
      </w:ins>
    </w:p>
    <w:p w:rsidR="000F67CB" w:rsidRPr="000F67CB" w:rsidRDefault="000F67CB" w:rsidP="000F67CB">
      <w:pPr>
        <w:numPr>
          <w:ilvl w:val="0"/>
          <w:numId w:val="6"/>
        </w:numPr>
        <w:shd w:val="clear" w:color="auto" w:fill="FFFFFF"/>
        <w:spacing w:after="0" w:line="285" w:lineRule="atLeast"/>
        <w:ind w:left="0"/>
        <w:rPr>
          <w:ins w:id="34" w:author="Unknown"/>
          <w:rFonts w:ascii="Verdana" w:eastAsia="Times New Roman" w:hAnsi="Verdana" w:cs="Times New Roman"/>
          <w:color w:val="000000"/>
          <w:sz w:val="18"/>
          <w:szCs w:val="18"/>
          <w:lang w:eastAsia="en-IN"/>
        </w:rPr>
      </w:pPr>
      <w:ins w:id="35" w:author="Unknown">
        <w:r w:rsidRPr="000F67CB">
          <w:rPr>
            <w:rFonts w:ascii="Verdana" w:eastAsia="Times New Roman" w:hAnsi="Verdana" w:cs="Times New Roman"/>
            <w:b/>
            <w:bCs/>
            <w:color w:val="006699"/>
            <w:sz w:val="18"/>
            <w:lang w:eastAsia="en-IN"/>
          </w:rPr>
          <w:t>interface</w:t>
        </w:r>
        <w:r w:rsidRPr="000F67CB">
          <w:rPr>
            <w:rFonts w:ascii="Verdana" w:eastAsia="Times New Roman" w:hAnsi="Verdana" w:cs="Times New Roman"/>
            <w:color w:val="000000"/>
            <w:sz w:val="18"/>
            <w:szCs w:val="18"/>
            <w:bdr w:val="none" w:sz="0" w:space="0" w:color="auto" w:frame="1"/>
            <w:lang w:eastAsia="en-IN"/>
          </w:rPr>
          <w:t> Eatable{  </w:t>
        </w:r>
      </w:ins>
    </w:p>
    <w:p w:rsidR="000F67CB" w:rsidRPr="000F67CB" w:rsidRDefault="000F67CB" w:rsidP="000F67CB">
      <w:pPr>
        <w:numPr>
          <w:ilvl w:val="0"/>
          <w:numId w:val="6"/>
        </w:numPr>
        <w:shd w:val="clear" w:color="auto" w:fill="FFFFFF"/>
        <w:spacing w:after="0" w:line="285" w:lineRule="atLeast"/>
        <w:ind w:left="0"/>
        <w:rPr>
          <w:ins w:id="36" w:author="Unknown"/>
          <w:rFonts w:ascii="Verdana" w:eastAsia="Times New Roman" w:hAnsi="Verdana" w:cs="Times New Roman"/>
          <w:color w:val="000000"/>
          <w:sz w:val="18"/>
          <w:szCs w:val="18"/>
          <w:lang w:eastAsia="en-IN"/>
        </w:rPr>
      </w:pPr>
      <w:ins w:id="37" w:author="Unknown">
        <w:r w:rsidRPr="000F67CB">
          <w:rPr>
            <w:rFonts w:ascii="Verdana" w:eastAsia="Times New Roman" w:hAnsi="Verdana" w:cs="Times New Roman"/>
            <w:color w:val="000000"/>
            <w:sz w:val="18"/>
            <w:szCs w:val="18"/>
            <w:bdr w:val="none" w:sz="0" w:space="0" w:color="auto" w:frame="1"/>
            <w:lang w:eastAsia="en-IN"/>
          </w:rPr>
          <w:t> </w:t>
        </w:r>
        <w:r w:rsidRPr="000F67CB">
          <w:rPr>
            <w:rFonts w:ascii="Verdana" w:eastAsia="Times New Roman" w:hAnsi="Verdana" w:cs="Times New Roman"/>
            <w:b/>
            <w:bCs/>
            <w:color w:val="006699"/>
            <w:sz w:val="18"/>
            <w:lang w:eastAsia="en-IN"/>
          </w:rPr>
          <w:t>void</w:t>
        </w:r>
        <w:r w:rsidRPr="000F67CB">
          <w:rPr>
            <w:rFonts w:ascii="Verdana" w:eastAsia="Times New Roman" w:hAnsi="Verdana" w:cs="Times New Roman"/>
            <w:color w:val="000000"/>
            <w:sz w:val="18"/>
            <w:szCs w:val="18"/>
            <w:bdr w:val="none" w:sz="0" w:space="0" w:color="auto" w:frame="1"/>
            <w:lang w:eastAsia="en-IN"/>
          </w:rPr>
          <w:t> eat();  </w:t>
        </w:r>
      </w:ins>
    </w:p>
    <w:p w:rsidR="000F67CB" w:rsidRPr="000F67CB" w:rsidRDefault="000F67CB" w:rsidP="000F67CB">
      <w:pPr>
        <w:numPr>
          <w:ilvl w:val="0"/>
          <w:numId w:val="6"/>
        </w:numPr>
        <w:shd w:val="clear" w:color="auto" w:fill="FFFFFF"/>
        <w:spacing w:after="0" w:line="285" w:lineRule="atLeast"/>
        <w:ind w:left="0"/>
        <w:rPr>
          <w:ins w:id="38" w:author="Unknown"/>
          <w:rFonts w:ascii="Verdana" w:eastAsia="Times New Roman" w:hAnsi="Verdana" w:cs="Times New Roman"/>
          <w:color w:val="000000"/>
          <w:sz w:val="18"/>
          <w:szCs w:val="18"/>
          <w:lang w:eastAsia="en-IN"/>
        </w:rPr>
      </w:pPr>
      <w:ins w:id="39" w:author="Unknown">
        <w:r w:rsidRPr="000F67CB">
          <w:rPr>
            <w:rFonts w:ascii="Verdana" w:eastAsia="Times New Roman" w:hAnsi="Verdana" w:cs="Times New Roman"/>
            <w:color w:val="000000"/>
            <w:sz w:val="18"/>
            <w:szCs w:val="18"/>
            <w:bdr w:val="none" w:sz="0" w:space="0" w:color="auto" w:frame="1"/>
            <w:lang w:eastAsia="en-IN"/>
          </w:rPr>
          <w:t>}  </w:t>
        </w:r>
      </w:ins>
    </w:p>
    <w:p w:rsidR="000F67CB" w:rsidRPr="000F67CB" w:rsidRDefault="000F67CB" w:rsidP="000F67CB">
      <w:pPr>
        <w:numPr>
          <w:ilvl w:val="0"/>
          <w:numId w:val="6"/>
        </w:numPr>
        <w:shd w:val="clear" w:color="auto" w:fill="FFFFFF"/>
        <w:spacing w:after="0" w:line="285" w:lineRule="atLeast"/>
        <w:ind w:left="0"/>
        <w:rPr>
          <w:ins w:id="40" w:author="Unknown"/>
          <w:rFonts w:ascii="Verdana" w:eastAsia="Times New Roman" w:hAnsi="Verdana" w:cs="Times New Roman"/>
          <w:color w:val="000000"/>
          <w:sz w:val="18"/>
          <w:szCs w:val="18"/>
          <w:lang w:eastAsia="en-IN"/>
        </w:rPr>
      </w:pPr>
      <w:ins w:id="41" w:author="Unknown">
        <w:r w:rsidRPr="000F67CB">
          <w:rPr>
            <w:rFonts w:ascii="Verdana" w:eastAsia="Times New Roman" w:hAnsi="Verdana" w:cs="Times New Roman"/>
            <w:b/>
            <w:bCs/>
            <w:color w:val="006699"/>
            <w:sz w:val="18"/>
            <w:lang w:eastAsia="en-IN"/>
          </w:rPr>
          <w:t>class</w:t>
        </w:r>
        <w:r w:rsidRPr="000F67CB">
          <w:rPr>
            <w:rFonts w:ascii="Verdana" w:eastAsia="Times New Roman" w:hAnsi="Verdana" w:cs="Times New Roman"/>
            <w:color w:val="000000"/>
            <w:sz w:val="18"/>
            <w:szCs w:val="18"/>
            <w:bdr w:val="none" w:sz="0" w:space="0" w:color="auto" w:frame="1"/>
            <w:lang w:eastAsia="en-IN"/>
          </w:rPr>
          <w:t> TestAnnonymousInner1{  </w:t>
        </w:r>
      </w:ins>
    </w:p>
    <w:p w:rsidR="000F67CB" w:rsidRPr="000F67CB" w:rsidRDefault="000F67CB" w:rsidP="000F67CB">
      <w:pPr>
        <w:numPr>
          <w:ilvl w:val="0"/>
          <w:numId w:val="6"/>
        </w:numPr>
        <w:shd w:val="clear" w:color="auto" w:fill="FFFFFF"/>
        <w:spacing w:after="0" w:line="285" w:lineRule="atLeast"/>
        <w:ind w:left="0"/>
        <w:rPr>
          <w:ins w:id="42" w:author="Unknown"/>
          <w:rFonts w:ascii="Verdana" w:eastAsia="Times New Roman" w:hAnsi="Verdana" w:cs="Times New Roman"/>
          <w:color w:val="000000"/>
          <w:sz w:val="18"/>
          <w:szCs w:val="18"/>
          <w:lang w:eastAsia="en-IN"/>
        </w:rPr>
      </w:pPr>
      <w:ins w:id="43" w:author="Unknown">
        <w:r w:rsidRPr="000F67CB">
          <w:rPr>
            <w:rFonts w:ascii="Verdana" w:eastAsia="Times New Roman" w:hAnsi="Verdana" w:cs="Times New Roman"/>
            <w:color w:val="000000"/>
            <w:sz w:val="18"/>
            <w:szCs w:val="18"/>
            <w:bdr w:val="none" w:sz="0" w:space="0" w:color="auto" w:frame="1"/>
            <w:lang w:eastAsia="en-IN"/>
          </w:rPr>
          <w:t> </w:t>
        </w:r>
        <w:r w:rsidRPr="000F67CB">
          <w:rPr>
            <w:rFonts w:ascii="Verdana" w:eastAsia="Times New Roman" w:hAnsi="Verdana" w:cs="Times New Roman"/>
            <w:b/>
            <w:bCs/>
            <w:color w:val="006699"/>
            <w:sz w:val="18"/>
            <w:lang w:eastAsia="en-IN"/>
          </w:rPr>
          <w:t>public</w:t>
        </w:r>
        <w:r w:rsidRPr="000F67CB">
          <w:rPr>
            <w:rFonts w:ascii="Verdana" w:eastAsia="Times New Roman" w:hAnsi="Verdana" w:cs="Times New Roman"/>
            <w:color w:val="000000"/>
            <w:sz w:val="18"/>
            <w:szCs w:val="18"/>
            <w:bdr w:val="none" w:sz="0" w:space="0" w:color="auto" w:frame="1"/>
            <w:lang w:eastAsia="en-IN"/>
          </w:rPr>
          <w:t> </w:t>
        </w:r>
        <w:r w:rsidRPr="000F67CB">
          <w:rPr>
            <w:rFonts w:ascii="Verdana" w:eastAsia="Times New Roman" w:hAnsi="Verdana" w:cs="Times New Roman"/>
            <w:b/>
            <w:bCs/>
            <w:color w:val="006699"/>
            <w:sz w:val="18"/>
            <w:lang w:eastAsia="en-IN"/>
          </w:rPr>
          <w:t>static</w:t>
        </w:r>
        <w:r w:rsidRPr="000F67CB">
          <w:rPr>
            <w:rFonts w:ascii="Verdana" w:eastAsia="Times New Roman" w:hAnsi="Verdana" w:cs="Times New Roman"/>
            <w:color w:val="000000"/>
            <w:sz w:val="18"/>
            <w:szCs w:val="18"/>
            <w:bdr w:val="none" w:sz="0" w:space="0" w:color="auto" w:frame="1"/>
            <w:lang w:eastAsia="en-IN"/>
          </w:rPr>
          <w:t> </w:t>
        </w:r>
        <w:r w:rsidRPr="000F67CB">
          <w:rPr>
            <w:rFonts w:ascii="Verdana" w:eastAsia="Times New Roman" w:hAnsi="Verdana" w:cs="Times New Roman"/>
            <w:b/>
            <w:bCs/>
            <w:color w:val="006699"/>
            <w:sz w:val="18"/>
            <w:lang w:eastAsia="en-IN"/>
          </w:rPr>
          <w:t>void</w:t>
        </w:r>
        <w:r w:rsidRPr="000F67CB">
          <w:rPr>
            <w:rFonts w:ascii="Verdana" w:eastAsia="Times New Roman" w:hAnsi="Verdana" w:cs="Times New Roman"/>
            <w:color w:val="000000"/>
            <w:sz w:val="18"/>
            <w:szCs w:val="18"/>
            <w:bdr w:val="none" w:sz="0" w:space="0" w:color="auto" w:frame="1"/>
            <w:lang w:eastAsia="en-IN"/>
          </w:rPr>
          <w:t> main(String </w:t>
        </w:r>
        <w:proofErr w:type="spellStart"/>
        <w:r w:rsidRPr="000F67CB">
          <w:rPr>
            <w:rFonts w:ascii="Verdana" w:eastAsia="Times New Roman" w:hAnsi="Verdana" w:cs="Times New Roman"/>
            <w:color w:val="000000"/>
            <w:sz w:val="18"/>
            <w:szCs w:val="18"/>
            <w:bdr w:val="none" w:sz="0" w:space="0" w:color="auto" w:frame="1"/>
            <w:lang w:eastAsia="en-IN"/>
          </w:rPr>
          <w:t>args</w:t>
        </w:r>
        <w:proofErr w:type="spellEnd"/>
        <w:r w:rsidRPr="000F67CB">
          <w:rPr>
            <w:rFonts w:ascii="Verdana" w:eastAsia="Times New Roman" w:hAnsi="Verdana" w:cs="Times New Roman"/>
            <w:color w:val="000000"/>
            <w:sz w:val="18"/>
            <w:szCs w:val="18"/>
            <w:bdr w:val="none" w:sz="0" w:space="0" w:color="auto" w:frame="1"/>
            <w:lang w:eastAsia="en-IN"/>
          </w:rPr>
          <w:t>[]){  </w:t>
        </w:r>
      </w:ins>
    </w:p>
    <w:p w:rsidR="000F67CB" w:rsidRPr="000F67CB" w:rsidRDefault="000F67CB" w:rsidP="000F67CB">
      <w:pPr>
        <w:numPr>
          <w:ilvl w:val="0"/>
          <w:numId w:val="6"/>
        </w:numPr>
        <w:shd w:val="clear" w:color="auto" w:fill="FFFFFF"/>
        <w:spacing w:after="0" w:line="285" w:lineRule="atLeast"/>
        <w:ind w:left="0"/>
        <w:rPr>
          <w:ins w:id="44" w:author="Unknown"/>
          <w:rFonts w:ascii="Verdana" w:eastAsia="Times New Roman" w:hAnsi="Verdana" w:cs="Times New Roman"/>
          <w:color w:val="000000"/>
          <w:sz w:val="18"/>
          <w:szCs w:val="18"/>
          <w:lang w:eastAsia="en-IN"/>
        </w:rPr>
      </w:pPr>
      <w:ins w:id="45" w:author="Unknown">
        <w:r w:rsidRPr="000F67CB">
          <w:rPr>
            <w:rFonts w:ascii="Verdana" w:eastAsia="Times New Roman" w:hAnsi="Verdana" w:cs="Times New Roman"/>
            <w:color w:val="000000"/>
            <w:sz w:val="18"/>
            <w:szCs w:val="18"/>
            <w:bdr w:val="none" w:sz="0" w:space="0" w:color="auto" w:frame="1"/>
            <w:lang w:eastAsia="en-IN"/>
          </w:rPr>
          <w:t> Eatable e=</w:t>
        </w:r>
        <w:r w:rsidRPr="000F67CB">
          <w:rPr>
            <w:rFonts w:ascii="Verdana" w:eastAsia="Times New Roman" w:hAnsi="Verdana" w:cs="Times New Roman"/>
            <w:b/>
            <w:bCs/>
            <w:color w:val="006699"/>
            <w:sz w:val="18"/>
            <w:lang w:eastAsia="en-IN"/>
          </w:rPr>
          <w:t>new</w:t>
        </w:r>
        <w:r w:rsidRPr="000F67CB">
          <w:rPr>
            <w:rFonts w:ascii="Verdana" w:eastAsia="Times New Roman" w:hAnsi="Verdana" w:cs="Times New Roman"/>
            <w:color w:val="000000"/>
            <w:sz w:val="18"/>
            <w:szCs w:val="18"/>
            <w:bdr w:val="none" w:sz="0" w:space="0" w:color="auto" w:frame="1"/>
            <w:lang w:eastAsia="en-IN"/>
          </w:rPr>
          <w:t> Eatable(){  </w:t>
        </w:r>
      </w:ins>
    </w:p>
    <w:p w:rsidR="000F67CB" w:rsidRPr="000F67CB" w:rsidRDefault="000F67CB" w:rsidP="000F67CB">
      <w:pPr>
        <w:numPr>
          <w:ilvl w:val="0"/>
          <w:numId w:val="6"/>
        </w:numPr>
        <w:shd w:val="clear" w:color="auto" w:fill="FFFFFF"/>
        <w:spacing w:after="0" w:line="285" w:lineRule="atLeast"/>
        <w:ind w:left="0"/>
        <w:rPr>
          <w:ins w:id="46" w:author="Unknown"/>
          <w:rFonts w:ascii="Verdana" w:eastAsia="Times New Roman" w:hAnsi="Verdana" w:cs="Times New Roman"/>
          <w:color w:val="000000"/>
          <w:sz w:val="18"/>
          <w:szCs w:val="18"/>
          <w:lang w:eastAsia="en-IN"/>
        </w:rPr>
      </w:pPr>
      <w:ins w:id="47" w:author="Unknown">
        <w:r w:rsidRPr="000F67CB">
          <w:rPr>
            <w:rFonts w:ascii="Verdana" w:eastAsia="Times New Roman" w:hAnsi="Verdana" w:cs="Times New Roman"/>
            <w:color w:val="000000"/>
            <w:sz w:val="18"/>
            <w:szCs w:val="18"/>
            <w:bdr w:val="none" w:sz="0" w:space="0" w:color="auto" w:frame="1"/>
            <w:lang w:eastAsia="en-IN"/>
          </w:rPr>
          <w:t>  </w:t>
        </w:r>
        <w:r w:rsidRPr="000F67CB">
          <w:rPr>
            <w:rFonts w:ascii="Verdana" w:eastAsia="Times New Roman" w:hAnsi="Verdana" w:cs="Times New Roman"/>
            <w:b/>
            <w:bCs/>
            <w:color w:val="006699"/>
            <w:sz w:val="18"/>
            <w:lang w:eastAsia="en-IN"/>
          </w:rPr>
          <w:t>public</w:t>
        </w:r>
        <w:r w:rsidRPr="000F67CB">
          <w:rPr>
            <w:rFonts w:ascii="Verdana" w:eastAsia="Times New Roman" w:hAnsi="Verdana" w:cs="Times New Roman"/>
            <w:color w:val="000000"/>
            <w:sz w:val="18"/>
            <w:szCs w:val="18"/>
            <w:bdr w:val="none" w:sz="0" w:space="0" w:color="auto" w:frame="1"/>
            <w:lang w:eastAsia="en-IN"/>
          </w:rPr>
          <w:t> </w:t>
        </w:r>
        <w:r w:rsidRPr="000F67CB">
          <w:rPr>
            <w:rFonts w:ascii="Verdana" w:eastAsia="Times New Roman" w:hAnsi="Verdana" w:cs="Times New Roman"/>
            <w:b/>
            <w:bCs/>
            <w:color w:val="006699"/>
            <w:sz w:val="18"/>
            <w:lang w:eastAsia="en-IN"/>
          </w:rPr>
          <w:t>void</w:t>
        </w:r>
        <w:r w:rsidRPr="000F67CB">
          <w:rPr>
            <w:rFonts w:ascii="Verdana" w:eastAsia="Times New Roman" w:hAnsi="Verdana" w:cs="Times New Roman"/>
            <w:color w:val="000000"/>
            <w:sz w:val="18"/>
            <w:szCs w:val="18"/>
            <w:bdr w:val="none" w:sz="0" w:space="0" w:color="auto" w:frame="1"/>
            <w:lang w:eastAsia="en-IN"/>
          </w:rPr>
          <w:t> eat(){</w:t>
        </w:r>
        <w:proofErr w:type="spellStart"/>
        <w:r w:rsidRPr="000F67CB">
          <w:rPr>
            <w:rFonts w:ascii="Verdana" w:eastAsia="Times New Roman" w:hAnsi="Verdana" w:cs="Times New Roman"/>
            <w:color w:val="000000"/>
            <w:sz w:val="18"/>
            <w:szCs w:val="18"/>
            <w:bdr w:val="none" w:sz="0" w:space="0" w:color="auto" w:frame="1"/>
            <w:lang w:eastAsia="en-IN"/>
          </w:rPr>
          <w:t>System.out.println</w:t>
        </w:r>
        <w:proofErr w:type="spellEnd"/>
        <w:r w:rsidRPr="000F67CB">
          <w:rPr>
            <w:rFonts w:ascii="Verdana" w:eastAsia="Times New Roman" w:hAnsi="Verdana" w:cs="Times New Roman"/>
            <w:color w:val="000000"/>
            <w:sz w:val="18"/>
            <w:szCs w:val="18"/>
            <w:bdr w:val="none" w:sz="0" w:space="0" w:color="auto" w:frame="1"/>
            <w:lang w:eastAsia="en-IN"/>
          </w:rPr>
          <w:t>(</w:t>
        </w:r>
        <w:r w:rsidRPr="000F67CB">
          <w:rPr>
            <w:rFonts w:ascii="Verdana" w:eastAsia="Times New Roman" w:hAnsi="Verdana" w:cs="Times New Roman"/>
            <w:color w:val="0000FF"/>
            <w:sz w:val="18"/>
            <w:lang w:eastAsia="en-IN"/>
          </w:rPr>
          <w:t>"nice fruits"</w:t>
        </w:r>
        <w:r w:rsidRPr="000F67CB">
          <w:rPr>
            <w:rFonts w:ascii="Verdana" w:eastAsia="Times New Roman" w:hAnsi="Verdana" w:cs="Times New Roman"/>
            <w:color w:val="000000"/>
            <w:sz w:val="18"/>
            <w:szCs w:val="18"/>
            <w:bdr w:val="none" w:sz="0" w:space="0" w:color="auto" w:frame="1"/>
            <w:lang w:eastAsia="en-IN"/>
          </w:rPr>
          <w:t>);}  </w:t>
        </w:r>
      </w:ins>
    </w:p>
    <w:p w:rsidR="000F67CB" w:rsidRPr="000F67CB" w:rsidRDefault="000F67CB" w:rsidP="000F67CB">
      <w:pPr>
        <w:numPr>
          <w:ilvl w:val="0"/>
          <w:numId w:val="6"/>
        </w:numPr>
        <w:shd w:val="clear" w:color="auto" w:fill="FFFFFF"/>
        <w:spacing w:after="0" w:line="285" w:lineRule="atLeast"/>
        <w:ind w:left="0"/>
        <w:rPr>
          <w:ins w:id="48" w:author="Unknown"/>
          <w:rFonts w:ascii="Verdana" w:eastAsia="Times New Roman" w:hAnsi="Verdana" w:cs="Times New Roman"/>
          <w:color w:val="000000"/>
          <w:sz w:val="18"/>
          <w:szCs w:val="18"/>
          <w:lang w:eastAsia="en-IN"/>
        </w:rPr>
      </w:pPr>
      <w:ins w:id="49" w:author="Unknown">
        <w:r w:rsidRPr="000F67CB">
          <w:rPr>
            <w:rFonts w:ascii="Verdana" w:eastAsia="Times New Roman" w:hAnsi="Verdana" w:cs="Times New Roman"/>
            <w:color w:val="000000"/>
            <w:sz w:val="18"/>
            <w:szCs w:val="18"/>
            <w:bdr w:val="none" w:sz="0" w:space="0" w:color="auto" w:frame="1"/>
            <w:lang w:eastAsia="en-IN"/>
          </w:rPr>
          <w:t> };  </w:t>
        </w:r>
      </w:ins>
    </w:p>
    <w:p w:rsidR="000F67CB" w:rsidRPr="000F67CB" w:rsidRDefault="000F67CB" w:rsidP="000F67CB">
      <w:pPr>
        <w:numPr>
          <w:ilvl w:val="0"/>
          <w:numId w:val="6"/>
        </w:numPr>
        <w:shd w:val="clear" w:color="auto" w:fill="FFFFFF"/>
        <w:spacing w:after="0" w:line="285" w:lineRule="atLeast"/>
        <w:ind w:left="0"/>
        <w:rPr>
          <w:ins w:id="50" w:author="Unknown"/>
          <w:rFonts w:ascii="Verdana" w:eastAsia="Times New Roman" w:hAnsi="Verdana" w:cs="Times New Roman"/>
          <w:color w:val="000000"/>
          <w:sz w:val="18"/>
          <w:szCs w:val="18"/>
          <w:lang w:eastAsia="en-IN"/>
        </w:rPr>
      </w:pPr>
      <w:ins w:id="51" w:author="Unknown">
        <w:r w:rsidRPr="000F67CB">
          <w:rPr>
            <w:rFonts w:ascii="Verdana" w:eastAsia="Times New Roman" w:hAnsi="Verdana" w:cs="Times New Roman"/>
            <w:color w:val="000000"/>
            <w:sz w:val="18"/>
            <w:szCs w:val="18"/>
            <w:bdr w:val="none" w:sz="0" w:space="0" w:color="auto" w:frame="1"/>
            <w:lang w:eastAsia="en-IN"/>
          </w:rPr>
          <w:t> e.eat();  </w:t>
        </w:r>
      </w:ins>
    </w:p>
    <w:p w:rsidR="000F67CB" w:rsidRPr="000F67CB" w:rsidRDefault="000F67CB" w:rsidP="000F67CB">
      <w:pPr>
        <w:numPr>
          <w:ilvl w:val="0"/>
          <w:numId w:val="6"/>
        </w:numPr>
        <w:shd w:val="clear" w:color="auto" w:fill="FFFFFF"/>
        <w:spacing w:after="0" w:line="285" w:lineRule="atLeast"/>
        <w:ind w:left="0"/>
        <w:rPr>
          <w:ins w:id="52" w:author="Unknown"/>
          <w:rFonts w:ascii="Verdana" w:eastAsia="Times New Roman" w:hAnsi="Verdana" w:cs="Times New Roman"/>
          <w:color w:val="000000"/>
          <w:sz w:val="18"/>
          <w:szCs w:val="18"/>
          <w:lang w:eastAsia="en-IN"/>
        </w:rPr>
      </w:pPr>
      <w:ins w:id="53" w:author="Unknown">
        <w:r w:rsidRPr="000F67CB">
          <w:rPr>
            <w:rFonts w:ascii="Verdana" w:eastAsia="Times New Roman" w:hAnsi="Verdana" w:cs="Times New Roman"/>
            <w:color w:val="000000"/>
            <w:sz w:val="18"/>
            <w:szCs w:val="18"/>
            <w:bdr w:val="none" w:sz="0" w:space="0" w:color="auto" w:frame="1"/>
            <w:lang w:eastAsia="en-IN"/>
          </w:rPr>
          <w:t> }  </w:t>
        </w:r>
      </w:ins>
    </w:p>
    <w:p w:rsidR="000F67CB" w:rsidRPr="000F67CB" w:rsidRDefault="000F67CB" w:rsidP="000F67CB">
      <w:pPr>
        <w:numPr>
          <w:ilvl w:val="0"/>
          <w:numId w:val="6"/>
        </w:numPr>
        <w:shd w:val="clear" w:color="auto" w:fill="FFFFFF"/>
        <w:spacing w:after="109" w:line="285" w:lineRule="atLeast"/>
        <w:ind w:left="0"/>
        <w:rPr>
          <w:ins w:id="54" w:author="Unknown"/>
          <w:rFonts w:ascii="Verdana" w:eastAsia="Times New Roman" w:hAnsi="Verdana" w:cs="Times New Roman"/>
          <w:color w:val="000000"/>
          <w:sz w:val="18"/>
          <w:szCs w:val="18"/>
          <w:lang w:eastAsia="en-IN"/>
        </w:rPr>
      </w:pPr>
      <w:ins w:id="55" w:author="Unknown">
        <w:r w:rsidRPr="000F67CB">
          <w:rPr>
            <w:rFonts w:ascii="Verdana" w:eastAsia="Times New Roman" w:hAnsi="Verdana" w:cs="Times New Roman"/>
            <w:color w:val="000000"/>
            <w:sz w:val="18"/>
            <w:szCs w:val="18"/>
            <w:bdr w:val="none" w:sz="0" w:space="0" w:color="auto" w:frame="1"/>
            <w:lang w:eastAsia="en-IN"/>
          </w:rPr>
          <w:t>}  </w:t>
        </w:r>
      </w:ins>
    </w:p>
    <w:p w:rsidR="000F67CB" w:rsidRPr="000F67CB" w:rsidRDefault="000F67CB" w:rsidP="000F67CB">
      <w:pPr>
        <w:spacing w:after="0" w:line="240" w:lineRule="auto"/>
        <w:rPr>
          <w:ins w:id="56" w:author="Unknown"/>
          <w:rFonts w:ascii="Times New Roman" w:eastAsia="Times New Roman" w:hAnsi="Times New Roman" w:cs="Times New Roman"/>
          <w:sz w:val="24"/>
          <w:szCs w:val="24"/>
          <w:lang w:eastAsia="en-IN"/>
        </w:rPr>
      </w:pPr>
      <w:ins w:id="57" w:author="Unknown">
        <w:r w:rsidRPr="000F67CB">
          <w:rPr>
            <w:rFonts w:ascii="Verdana" w:eastAsia="Times New Roman" w:hAnsi="Verdana" w:cs="Times New Roman"/>
            <w:color w:val="000000"/>
            <w:sz w:val="18"/>
            <w:lang w:eastAsia="en-IN"/>
          </w:rPr>
          <w:fldChar w:fldCharType="begin"/>
        </w:r>
        <w:r w:rsidRPr="000F67CB">
          <w:rPr>
            <w:rFonts w:ascii="Verdana" w:eastAsia="Times New Roman" w:hAnsi="Verdana" w:cs="Times New Roman"/>
            <w:color w:val="000000"/>
            <w:sz w:val="18"/>
            <w:lang w:eastAsia="en-IN"/>
          </w:rPr>
          <w:instrText xml:space="preserve"> HYPERLINK "http://www.javatpoint.com/opr/test.jsp?filename=TestAnnonymousInner1" \t "_blank" </w:instrText>
        </w:r>
        <w:r w:rsidRPr="000F67CB">
          <w:rPr>
            <w:rFonts w:ascii="Verdana" w:eastAsia="Times New Roman" w:hAnsi="Verdana" w:cs="Times New Roman"/>
            <w:color w:val="000000"/>
            <w:sz w:val="18"/>
            <w:lang w:eastAsia="en-IN"/>
          </w:rPr>
          <w:fldChar w:fldCharType="separate"/>
        </w:r>
        <w:r w:rsidRPr="000F67CB">
          <w:rPr>
            <w:rFonts w:ascii="Verdana" w:eastAsia="Times New Roman" w:hAnsi="Verdana" w:cs="Times New Roman"/>
            <w:b/>
            <w:bCs/>
            <w:color w:val="FFFFFF"/>
            <w:sz w:val="18"/>
            <w:u w:val="single"/>
            <w:lang w:eastAsia="en-IN"/>
          </w:rPr>
          <w:t>Test it Now</w:t>
        </w:r>
        <w:r w:rsidRPr="000F67CB">
          <w:rPr>
            <w:rFonts w:ascii="Verdana" w:eastAsia="Times New Roman" w:hAnsi="Verdana" w:cs="Times New Roman"/>
            <w:color w:val="000000"/>
            <w:sz w:val="18"/>
            <w:lang w:eastAsia="en-IN"/>
          </w:rPr>
          <w:fldChar w:fldCharType="end"/>
        </w:r>
      </w:ins>
    </w:p>
    <w:p w:rsidR="000F67CB" w:rsidRPr="000F67CB" w:rsidRDefault="000F67CB" w:rsidP="000F67CB">
      <w:pPr>
        <w:shd w:val="clear" w:color="auto" w:fill="FFFFFF"/>
        <w:spacing w:before="100" w:beforeAutospacing="1" w:after="100" w:afterAutospacing="1" w:line="240" w:lineRule="auto"/>
        <w:rPr>
          <w:ins w:id="58" w:author="Unknown"/>
          <w:rFonts w:ascii="Verdana" w:eastAsia="Times New Roman" w:hAnsi="Verdana" w:cs="Times New Roman"/>
          <w:color w:val="000000"/>
          <w:sz w:val="18"/>
          <w:szCs w:val="18"/>
          <w:lang w:eastAsia="en-IN"/>
        </w:rPr>
      </w:pPr>
      <w:ins w:id="59" w:author="Unknown">
        <w:r w:rsidRPr="000F67CB">
          <w:rPr>
            <w:rFonts w:ascii="Verdana" w:eastAsia="Times New Roman" w:hAnsi="Verdana" w:cs="Times New Roman"/>
            <w:color w:val="000000"/>
            <w:sz w:val="18"/>
            <w:szCs w:val="18"/>
            <w:lang w:eastAsia="en-IN"/>
          </w:rPr>
          <w:t>Output:</w:t>
        </w:r>
      </w:ins>
    </w:p>
    <w:p w:rsidR="000F67CB" w:rsidRPr="000F67CB" w:rsidRDefault="000F67CB" w:rsidP="000F67C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0" w:author="Unknown"/>
          <w:rFonts w:ascii="Courier New" w:eastAsia="Times New Roman" w:hAnsi="Courier New" w:cs="Courier New"/>
          <w:color w:val="000000"/>
          <w:sz w:val="20"/>
          <w:szCs w:val="20"/>
          <w:lang w:eastAsia="en-IN"/>
        </w:rPr>
      </w:pPr>
      <w:ins w:id="61" w:author="Unknown">
        <w:r w:rsidRPr="000F67CB">
          <w:rPr>
            <w:rFonts w:ascii="Courier New" w:eastAsia="Times New Roman" w:hAnsi="Courier New" w:cs="Courier New"/>
            <w:color w:val="000000"/>
            <w:sz w:val="20"/>
            <w:szCs w:val="20"/>
            <w:lang w:eastAsia="en-IN"/>
          </w:rPr>
          <w:t>nice fruits</w:t>
        </w:r>
      </w:ins>
    </w:p>
    <w:p w:rsidR="000F67CB" w:rsidRPr="000F67CB" w:rsidRDefault="000F67CB" w:rsidP="000F67CB">
      <w:pPr>
        <w:shd w:val="clear" w:color="auto" w:fill="FFFFFF"/>
        <w:spacing w:before="100" w:beforeAutospacing="1" w:after="100" w:afterAutospacing="1" w:line="312" w:lineRule="atLeast"/>
        <w:outlineLvl w:val="2"/>
        <w:rPr>
          <w:ins w:id="62" w:author="Unknown"/>
          <w:rFonts w:ascii="Helvetica" w:eastAsia="Times New Roman" w:hAnsi="Helvetica" w:cs="Helvetica"/>
          <w:color w:val="610B4B"/>
          <w:sz w:val="29"/>
          <w:szCs w:val="29"/>
          <w:lang w:eastAsia="en-IN"/>
        </w:rPr>
      </w:pPr>
      <w:ins w:id="63" w:author="Unknown">
        <w:r w:rsidRPr="000F67CB">
          <w:rPr>
            <w:rFonts w:ascii="Helvetica" w:eastAsia="Times New Roman" w:hAnsi="Helvetica" w:cs="Helvetica"/>
            <w:color w:val="610B4B"/>
            <w:sz w:val="29"/>
            <w:szCs w:val="29"/>
            <w:lang w:eastAsia="en-IN"/>
          </w:rPr>
          <w:t>Internal working of given code</w:t>
        </w:r>
      </w:ins>
    </w:p>
    <w:p w:rsidR="000F67CB" w:rsidRPr="000F67CB" w:rsidRDefault="000F67CB" w:rsidP="000F67CB">
      <w:pPr>
        <w:shd w:val="clear" w:color="auto" w:fill="FFFFFF"/>
        <w:spacing w:before="100" w:beforeAutospacing="1" w:after="100" w:afterAutospacing="1" w:line="240" w:lineRule="auto"/>
        <w:rPr>
          <w:ins w:id="64" w:author="Unknown"/>
          <w:rFonts w:ascii="Verdana" w:eastAsia="Times New Roman" w:hAnsi="Verdana" w:cs="Times New Roman"/>
          <w:color w:val="000000"/>
          <w:sz w:val="18"/>
          <w:szCs w:val="18"/>
          <w:lang w:eastAsia="en-IN"/>
        </w:rPr>
      </w:pPr>
      <w:ins w:id="65" w:author="Unknown">
        <w:r w:rsidRPr="000F67CB">
          <w:rPr>
            <w:rFonts w:ascii="Verdana" w:eastAsia="Times New Roman" w:hAnsi="Verdana" w:cs="Times New Roman"/>
            <w:color w:val="000000"/>
            <w:sz w:val="18"/>
            <w:szCs w:val="18"/>
            <w:lang w:eastAsia="en-IN"/>
          </w:rPr>
          <w:t>It performs two main tasks behind this code:</w:t>
        </w:r>
      </w:ins>
    </w:p>
    <w:p w:rsidR="000F67CB" w:rsidRPr="000F67CB" w:rsidRDefault="000F67CB" w:rsidP="000F67CB">
      <w:pPr>
        <w:numPr>
          <w:ilvl w:val="0"/>
          <w:numId w:val="7"/>
        </w:numPr>
        <w:shd w:val="clear" w:color="auto" w:fill="FFFFFF"/>
        <w:spacing w:after="0" w:line="285" w:lineRule="atLeast"/>
        <w:ind w:left="0"/>
        <w:rPr>
          <w:ins w:id="66" w:author="Unknown"/>
          <w:rFonts w:ascii="Verdana" w:eastAsia="Times New Roman" w:hAnsi="Verdana" w:cs="Times New Roman"/>
          <w:color w:val="000000"/>
          <w:sz w:val="18"/>
          <w:szCs w:val="18"/>
          <w:lang w:eastAsia="en-IN"/>
        </w:rPr>
      </w:pPr>
      <w:ins w:id="67" w:author="Unknown">
        <w:r w:rsidRPr="000F67CB">
          <w:rPr>
            <w:rFonts w:ascii="Verdana" w:eastAsia="Times New Roman" w:hAnsi="Verdana" w:cs="Times New Roman"/>
            <w:color w:val="000000"/>
            <w:sz w:val="18"/>
            <w:szCs w:val="18"/>
            <w:bdr w:val="none" w:sz="0" w:space="0" w:color="auto" w:frame="1"/>
            <w:lang w:eastAsia="en-IN"/>
          </w:rPr>
          <w:t>Eatable p=</w:t>
        </w:r>
        <w:r w:rsidRPr="000F67CB">
          <w:rPr>
            <w:rFonts w:ascii="Verdana" w:eastAsia="Times New Roman" w:hAnsi="Verdana" w:cs="Times New Roman"/>
            <w:b/>
            <w:bCs/>
            <w:color w:val="006699"/>
            <w:sz w:val="18"/>
            <w:lang w:eastAsia="en-IN"/>
          </w:rPr>
          <w:t>new</w:t>
        </w:r>
        <w:r w:rsidRPr="000F67CB">
          <w:rPr>
            <w:rFonts w:ascii="Verdana" w:eastAsia="Times New Roman" w:hAnsi="Verdana" w:cs="Times New Roman"/>
            <w:color w:val="000000"/>
            <w:sz w:val="18"/>
            <w:szCs w:val="18"/>
            <w:bdr w:val="none" w:sz="0" w:space="0" w:color="auto" w:frame="1"/>
            <w:lang w:eastAsia="en-IN"/>
          </w:rPr>
          <w:t> Eatable(){  </w:t>
        </w:r>
      </w:ins>
    </w:p>
    <w:p w:rsidR="000F67CB" w:rsidRPr="000F67CB" w:rsidRDefault="000F67CB" w:rsidP="000F67CB">
      <w:pPr>
        <w:numPr>
          <w:ilvl w:val="0"/>
          <w:numId w:val="7"/>
        </w:numPr>
        <w:shd w:val="clear" w:color="auto" w:fill="FFFFFF"/>
        <w:spacing w:after="0" w:line="285" w:lineRule="atLeast"/>
        <w:ind w:left="0"/>
        <w:rPr>
          <w:ins w:id="68" w:author="Unknown"/>
          <w:rFonts w:ascii="Verdana" w:eastAsia="Times New Roman" w:hAnsi="Verdana" w:cs="Times New Roman"/>
          <w:color w:val="000000"/>
          <w:sz w:val="18"/>
          <w:szCs w:val="18"/>
          <w:lang w:eastAsia="en-IN"/>
        </w:rPr>
      </w:pPr>
      <w:ins w:id="69" w:author="Unknown">
        <w:r w:rsidRPr="000F67CB">
          <w:rPr>
            <w:rFonts w:ascii="Verdana" w:eastAsia="Times New Roman" w:hAnsi="Verdana" w:cs="Times New Roman"/>
            <w:b/>
            <w:bCs/>
            <w:color w:val="006699"/>
            <w:sz w:val="18"/>
            <w:lang w:eastAsia="en-IN"/>
          </w:rPr>
          <w:t>void</w:t>
        </w:r>
        <w:r w:rsidRPr="000F67CB">
          <w:rPr>
            <w:rFonts w:ascii="Verdana" w:eastAsia="Times New Roman" w:hAnsi="Verdana" w:cs="Times New Roman"/>
            <w:color w:val="000000"/>
            <w:sz w:val="18"/>
            <w:szCs w:val="18"/>
            <w:bdr w:val="none" w:sz="0" w:space="0" w:color="auto" w:frame="1"/>
            <w:lang w:eastAsia="en-IN"/>
          </w:rPr>
          <w:t> eat(){</w:t>
        </w:r>
        <w:proofErr w:type="spellStart"/>
        <w:r w:rsidRPr="000F67CB">
          <w:rPr>
            <w:rFonts w:ascii="Verdana" w:eastAsia="Times New Roman" w:hAnsi="Verdana" w:cs="Times New Roman"/>
            <w:color w:val="000000"/>
            <w:sz w:val="18"/>
            <w:szCs w:val="18"/>
            <w:bdr w:val="none" w:sz="0" w:space="0" w:color="auto" w:frame="1"/>
            <w:lang w:eastAsia="en-IN"/>
          </w:rPr>
          <w:t>System.out.println</w:t>
        </w:r>
        <w:proofErr w:type="spellEnd"/>
        <w:r w:rsidRPr="000F67CB">
          <w:rPr>
            <w:rFonts w:ascii="Verdana" w:eastAsia="Times New Roman" w:hAnsi="Verdana" w:cs="Times New Roman"/>
            <w:color w:val="000000"/>
            <w:sz w:val="18"/>
            <w:szCs w:val="18"/>
            <w:bdr w:val="none" w:sz="0" w:space="0" w:color="auto" w:frame="1"/>
            <w:lang w:eastAsia="en-IN"/>
          </w:rPr>
          <w:t>(</w:t>
        </w:r>
        <w:r w:rsidRPr="000F67CB">
          <w:rPr>
            <w:rFonts w:ascii="Verdana" w:eastAsia="Times New Roman" w:hAnsi="Verdana" w:cs="Times New Roman"/>
            <w:color w:val="0000FF"/>
            <w:sz w:val="18"/>
            <w:lang w:eastAsia="en-IN"/>
          </w:rPr>
          <w:t>"nice fruits"</w:t>
        </w:r>
        <w:r w:rsidRPr="000F67CB">
          <w:rPr>
            <w:rFonts w:ascii="Verdana" w:eastAsia="Times New Roman" w:hAnsi="Verdana" w:cs="Times New Roman"/>
            <w:color w:val="000000"/>
            <w:sz w:val="18"/>
            <w:szCs w:val="18"/>
            <w:bdr w:val="none" w:sz="0" w:space="0" w:color="auto" w:frame="1"/>
            <w:lang w:eastAsia="en-IN"/>
          </w:rPr>
          <w:t>);}  </w:t>
        </w:r>
      </w:ins>
    </w:p>
    <w:p w:rsidR="000F67CB" w:rsidRPr="000F67CB" w:rsidRDefault="000F67CB" w:rsidP="000F67CB">
      <w:pPr>
        <w:numPr>
          <w:ilvl w:val="0"/>
          <w:numId w:val="7"/>
        </w:numPr>
        <w:shd w:val="clear" w:color="auto" w:fill="FFFFFF"/>
        <w:spacing w:after="109" w:line="285" w:lineRule="atLeast"/>
        <w:ind w:left="0"/>
        <w:rPr>
          <w:ins w:id="70" w:author="Unknown"/>
          <w:rFonts w:ascii="Verdana" w:eastAsia="Times New Roman" w:hAnsi="Verdana" w:cs="Times New Roman"/>
          <w:color w:val="000000"/>
          <w:sz w:val="18"/>
          <w:szCs w:val="18"/>
          <w:lang w:eastAsia="en-IN"/>
        </w:rPr>
      </w:pPr>
      <w:ins w:id="71" w:author="Unknown">
        <w:r w:rsidRPr="000F67CB">
          <w:rPr>
            <w:rFonts w:ascii="Verdana" w:eastAsia="Times New Roman" w:hAnsi="Verdana" w:cs="Times New Roman"/>
            <w:color w:val="000000"/>
            <w:sz w:val="18"/>
            <w:szCs w:val="18"/>
            <w:bdr w:val="none" w:sz="0" w:space="0" w:color="auto" w:frame="1"/>
            <w:lang w:eastAsia="en-IN"/>
          </w:rPr>
          <w:t>};  </w:t>
        </w:r>
      </w:ins>
    </w:p>
    <w:p w:rsidR="000F67CB" w:rsidRPr="000F67CB" w:rsidRDefault="000F67CB" w:rsidP="000F67CB">
      <w:pPr>
        <w:numPr>
          <w:ilvl w:val="0"/>
          <w:numId w:val="8"/>
        </w:numPr>
        <w:shd w:val="clear" w:color="auto" w:fill="FFFFFF"/>
        <w:spacing w:before="54" w:after="100" w:afterAutospacing="1" w:line="285" w:lineRule="atLeast"/>
        <w:rPr>
          <w:ins w:id="72" w:author="Unknown"/>
          <w:rFonts w:ascii="Verdana" w:eastAsia="Times New Roman" w:hAnsi="Verdana" w:cs="Times New Roman"/>
          <w:color w:val="000000"/>
          <w:sz w:val="18"/>
          <w:szCs w:val="18"/>
          <w:lang w:eastAsia="en-IN"/>
        </w:rPr>
      </w:pPr>
      <w:ins w:id="73" w:author="Unknown">
        <w:r w:rsidRPr="000F67CB">
          <w:rPr>
            <w:rFonts w:ascii="Verdana" w:eastAsia="Times New Roman" w:hAnsi="Verdana" w:cs="Times New Roman"/>
            <w:color w:val="000000"/>
            <w:sz w:val="18"/>
            <w:szCs w:val="18"/>
            <w:lang w:eastAsia="en-IN"/>
          </w:rPr>
          <w:t>A class is created but its name is decided by the compiler which implements the Eatable interface and provides the implementation of the eat() method.</w:t>
        </w:r>
      </w:ins>
    </w:p>
    <w:p w:rsidR="000F67CB" w:rsidRPr="000F67CB" w:rsidRDefault="000F67CB" w:rsidP="000F67CB">
      <w:pPr>
        <w:numPr>
          <w:ilvl w:val="0"/>
          <w:numId w:val="8"/>
        </w:numPr>
        <w:shd w:val="clear" w:color="auto" w:fill="FFFFFF"/>
        <w:spacing w:before="54" w:after="100" w:afterAutospacing="1" w:line="285" w:lineRule="atLeast"/>
        <w:rPr>
          <w:ins w:id="74" w:author="Unknown"/>
          <w:rFonts w:ascii="Verdana" w:eastAsia="Times New Roman" w:hAnsi="Verdana" w:cs="Times New Roman"/>
          <w:color w:val="000000"/>
          <w:sz w:val="18"/>
          <w:szCs w:val="18"/>
          <w:lang w:eastAsia="en-IN"/>
        </w:rPr>
      </w:pPr>
      <w:ins w:id="75" w:author="Unknown">
        <w:r w:rsidRPr="000F67CB">
          <w:rPr>
            <w:rFonts w:ascii="Verdana" w:eastAsia="Times New Roman" w:hAnsi="Verdana" w:cs="Times New Roman"/>
            <w:color w:val="000000"/>
            <w:sz w:val="18"/>
            <w:szCs w:val="18"/>
            <w:lang w:eastAsia="en-IN"/>
          </w:rPr>
          <w:t>An object of Anonymous class is created that is referred by p reference variable of Eatable type.</w:t>
        </w:r>
      </w:ins>
    </w:p>
    <w:p w:rsidR="000F67CB" w:rsidRPr="000F67CB" w:rsidRDefault="000F67CB" w:rsidP="000F67CB">
      <w:pPr>
        <w:shd w:val="clear" w:color="auto" w:fill="FFFFFF"/>
        <w:spacing w:before="100" w:beforeAutospacing="1" w:after="100" w:afterAutospacing="1" w:line="312" w:lineRule="atLeast"/>
        <w:outlineLvl w:val="2"/>
        <w:rPr>
          <w:ins w:id="76" w:author="Unknown"/>
          <w:rFonts w:ascii="Helvetica" w:eastAsia="Times New Roman" w:hAnsi="Helvetica" w:cs="Helvetica"/>
          <w:color w:val="610B4B"/>
          <w:sz w:val="29"/>
          <w:szCs w:val="29"/>
          <w:lang w:eastAsia="en-IN"/>
        </w:rPr>
      </w:pPr>
      <w:ins w:id="77" w:author="Unknown">
        <w:r w:rsidRPr="000F67CB">
          <w:rPr>
            <w:rFonts w:ascii="Helvetica" w:eastAsia="Times New Roman" w:hAnsi="Helvetica" w:cs="Helvetica"/>
            <w:color w:val="610B4B"/>
            <w:sz w:val="29"/>
            <w:szCs w:val="29"/>
            <w:lang w:eastAsia="en-IN"/>
          </w:rPr>
          <w:t>Internal class generated by the compiler</w:t>
        </w:r>
      </w:ins>
    </w:p>
    <w:p w:rsidR="000F67CB" w:rsidRPr="000F67CB" w:rsidRDefault="000F67CB" w:rsidP="000F67CB">
      <w:pPr>
        <w:numPr>
          <w:ilvl w:val="0"/>
          <w:numId w:val="9"/>
        </w:numPr>
        <w:shd w:val="clear" w:color="auto" w:fill="FFFFFF"/>
        <w:spacing w:after="0" w:line="285" w:lineRule="atLeast"/>
        <w:ind w:left="0"/>
        <w:rPr>
          <w:ins w:id="78" w:author="Unknown"/>
          <w:rFonts w:ascii="Verdana" w:eastAsia="Times New Roman" w:hAnsi="Verdana" w:cs="Times New Roman"/>
          <w:color w:val="000000"/>
          <w:sz w:val="18"/>
          <w:szCs w:val="18"/>
          <w:lang w:eastAsia="en-IN"/>
        </w:rPr>
      </w:pPr>
      <w:ins w:id="79" w:author="Unknown">
        <w:r w:rsidRPr="000F67CB">
          <w:rPr>
            <w:rFonts w:ascii="Verdana" w:eastAsia="Times New Roman" w:hAnsi="Verdana" w:cs="Times New Roman"/>
            <w:b/>
            <w:bCs/>
            <w:color w:val="006699"/>
            <w:sz w:val="18"/>
            <w:lang w:eastAsia="en-IN"/>
          </w:rPr>
          <w:t>import</w:t>
        </w:r>
        <w:r w:rsidRPr="000F67CB">
          <w:rPr>
            <w:rFonts w:ascii="Verdana" w:eastAsia="Times New Roman" w:hAnsi="Verdana" w:cs="Times New Roman"/>
            <w:color w:val="000000"/>
            <w:sz w:val="18"/>
            <w:szCs w:val="18"/>
            <w:bdr w:val="none" w:sz="0" w:space="0" w:color="auto" w:frame="1"/>
            <w:lang w:eastAsia="en-IN"/>
          </w:rPr>
          <w:t> </w:t>
        </w:r>
        <w:proofErr w:type="spellStart"/>
        <w:r w:rsidRPr="000F67CB">
          <w:rPr>
            <w:rFonts w:ascii="Verdana" w:eastAsia="Times New Roman" w:hAnsi="Verdana" w:cs="Times New Roman"/>
            <w:color w:val="000000"/>
            <w:sz w:val="18"/>
            <w:szCs w:val="18"/>
            <w:bdr w:val="none" w:sz="0" w:space="0" w:color="auto" w:frame="1"/>
            <w:lang w:eastAsia="en-IN"/>
          </w:rPr>
          <w:t>java.io.PrintStream</w:t>
        </w:r>
        <w:proofErr w:type="spellEnd"/>
        <w:r w:rsidRPr="000F67CB">
          <w:rPr>
            <w:rFonts w:ascii="Verdana" w:eastAsia="Times New Roman" w:hAnsi="Verdana" w:cs="Times New Roman"/>
            <w:color w:val="000000"/>
            <w:sz w:val="18"/>
            <w:szCs w:val="18"/>
            <w:bdr w:val="none" w:sz="0" w:space="0" w:color="auto" w:frame="1"/>
            <w:lang w:eastAsia="en-IN"/>
          </w:rPr>
          <w:t>;  </w:t>
        </w:r>
      </w:ins>
    </w:p>
    <w:p w:rsidR="000F67CB" w:rsidRPr="000F67CB" w:rsidRDefault="000F67CB" w:rsidP="000F67CB">
      <w:pPr>
        <w:numPr>
          <w:ilvl w:val="0"/>
          <w:numId w:val="9"/>
        </w:numPr>
        <w:shd w:val="clear" w:color="auto" w:fill="FFFFFF"/>
        <w:spacing w:after="0" w:line="285" w:lineRule="atLeast"/>
        <w:ind w:left="0"/>
        <w:rPr>
          <w:ins w:id="80" w:author="Unknown"/>
          <w:rFonts w:ascii="Verdana" w:eastAsia="Times New Roman" w:hAnsi="Verdana" w:cs="Times New Roman"/>
          <w:color w:val="000000"/>
          <w:sz w:val="18"/>
          <w:szCs w:val="18"/>
          <w:lang w:eastAsia="en-IN"/>
        </w:rPr>
      </w:pPr>
      <w:ins w:id="81" w:author="Unknown">
        <w:r w:rsidRPr="000F67CB">
          <w:rPr>
            <w:rFonts w:ascii="Verdana" w:eastAsia="Times New Roman" w:hAnsi="Verdana" w:cs="Times New Roman"/>
            <w:b/>
            <w:bCs/>
            <w:color w:val="006699"/>
            <w:sz w:val="18"/>
            <w:lang w:eastAsia="en-IN"/>
          </w:rPr>
          <w:t>static</w:t>
        </w:r>
        <w:r w:rsidRPr="000F67CB">
          <w:rPr>
            <w:rFonts w:ascii="Verdana" w:eastAsia="Times New Roman" w:hAnsi="Verdana" w:cs="Times New Roman"/>
            <w:color w:val="000000"/>
            <w:sz w:val="18"/>
            <w:szCs w:val="18"/>
            <w:bdr w:val="none" w:sz="0" w:space="0" w:color="auto" w:frame="1"/>
            <w:lang w:eastAsia="en-IN"/>
          </w:rPr>
          <w:t> </w:t>
        </w:r>
        <w:r w:rsidRPr="000F67CB">
          <w:rPr>
            <w:rFonts w:ascii="Verdana" w:eastAsia="Times New Roman" w:hAnsi="Verdana" w:cs="Times New Roman"/>
            <w:b/>
            <w:bCs/>
            <w:color w:val="006699"/>
            <w:sz w:val="18"/>
            <w:lang w:eastAsia="en-IN"/>
          </w:rPr>
          <w:t>class</w:t>
        </w:r>
        <w:r w:rsidRPr="000F67CB">
          <w:rPr>
            <w:rFonts w:ascii="Verdana" w:eastAsia="Times New Roman" w:hAnsi="Verdana" w:cs="Times New Roman"/>
            <w:color w:val="000000"/>
            <w:sz w:val="18"/>
            <w:szCs w:val="18"/>
            <w:bdr w:val="none" w:sz="0" w:space="0" w:color="auto" w:frame="1"/>
            <w:lang w:eastAsia="en-IN"/>
          </w:rPr>
          <w:t> TestAnonymousInner1$</w:t>
        </w:r>
        <w:r w:rsidRPr="000F67CB">
          <w:rPr>
            <w:rFonts w:ascii="Verdana" w:eastAsia="Times New Roman" w:hAnsi="Verdana" w:cs="Times New Roman"/>
            <w:color w:val="C00000"/>
            <w:sz w:val="18"/>
            <w:lang w:eastAsia="en-IN"/>
          </w:rPr>
          <w:t>1</w:t>
        </w:r>
        <w:r w:rsidRPr="000F67CB">
          <w:rPr>
            <w:rFonts w:ascii="Verdana" w:eastAsia="Times New Roman" w:hAnsi="Verdana" w:cs="Times New Roman"/>
            <w:color w:val="000000"/>
            <w:sz w:val="18"/>
            <w:szCs w:val="18"/>
            <w:bdr w:val="none" w:sz="0" w:space="0" w:color="auto" w:frame="1"/>
            <w:lang w:eastAsia="en-IN"/>
          </w:rPr>
          <w:t> </w:t>
        </w:r>
        <w:r w:rsidRPr="000F67CB">
          <w:rPr>
            <w:rFonts w:ascii="Verdana" w:eastAsia="Times New Roman" w:hAnsi="Verdana" w:cs="Times New Roman"/>
            <w:b/>
            <w:bCs/>
            <w:color w:val="006699"/>
            <w:sz w:val="18"/>
            <w:lang w:eastAsia="en-IN"/>
          </w:rPr>
          <w:t>implements</w:t>
        </w:r>
        <w:r w:rsidRPr="000F67CB">
          <w:rPr>
            <w:rFonts w:ascii="Verdana" w:eastAsia="Times New Roman" w:hAnsi="Verdana" w:cs="Times New Roman"/>
            <w:color w:val="000000"/>
            <w:sz w:val="18"/>
            <w:szCs w:val="18"/>
            <w:bdr w:val="none" w:sz="0" w:space="0" w:color="auto" w:frame="1"/>
            <w:lang w:eastAsia="en-IN"/>
          </w:rPr>
          <w:t> Eatable  </w:t>
        </w:r>
      </w:ins>
    </w:p>
    <w:p w:rsidR="000F67CB" w:rsidRPr="000F67CB" w:rsidRDefault="000F67CB" w:rsidP="000F67CB">
      <w:pPr>
        <w:numPr>
          <w:ilvl w:val="0"/>
          <w:numId w:val="9"/>
        </w:numPr>
        <w:shd w:val="clear" w:color="auto" w:fill="FFFFFF"/>
        <w:spacing w:after="0" w:line="285" w:lineRule="atLeast"/>
        <w:ind w:left="0"/>
        <w:rPr>
          <w:ins w:id="82" w:author="Unknown"/>
          <w:rFonts w:ascii="Verdana" w:eastAsia="Times New Roman" w:hAnsi="Verdana" w:cs="Times New Roman"/>
          <w:color w:val="000000"/>
          <w:sz w:val="18"/>
          <w:szCs w:val="18"/>
          <w:lang w:eastAsia="en-IN"/>
        </w:rPr>
      </w:pPr>
      <w:ins w:id="83" w:author="Unknown">
        <w:r w:rsidRPr="000F67CB">
          <w:rPr>
            <w:rFonts w:ascii="Verdana" w:eastAsia="Times New Roman" w:hAnsi="Verdana" w:cs="Times New Roman"/>
            <w:color w:val="000000"/>
            <w:sz w:val="18"/>
            <w:szCs w:val="18"/>
            <w:bdr w:val="none" w:sz="0" w:space="0" w:color="auto" w:frame="1"/>
            <w:lang w:eastAsia="en-IN"/>
          </w:rPr>
          <w:t>{  </w:t>
        </w:r>
      </w:ins>
    </w:p>
    <w:p w:rsidR="000F67CB" w:rsidRPr="000F67CB" w:rsidRDefault="000F67CB" w:rsidP="000F67CB">
      <w:pPr>
        <w:numPr>
          <w:ilvl w:val="0"/>
          <w:numId w:val="9"/>
        </w:numPr>
        <w:shd w:val="clear" w:color="auto" w:fill="FFFFFF"/>
        <w:spacing w:after="0" w:line="285" w:lineRule="atLeast"/>
        <w:ind w:left="0"/>
        <w:rPr>
          <w:ins w:id="84" w:author="Unknown"/>
          <w:rFonts w:ascii="Verdana" w:eastAsia="Times New Roman" w:hAnsi="Verdana" w:cs="Times New Roman"/>
          <w:color w:val="000000"/>
          <w:sz w:val="18"/>
          <w:szCs w:val="18"/>
          <w:lang w:eastAsia="en-IN"/>
        </w:rPr>
      </w:pPr>
      <w:ins w:id="85" w:author="Unknown">
        <w:r w:rsidRPr="000F67CB">
          <w:rPr>
            <w:rFonts w:ascii="Verdana" w:eastAsia="Times New Roman" w:hAnsi="Verdana" w:cs="Times New Roman"/>
            <w:color w:val="000000"/>
            <w:sz w:val="18"/>
            <w:szCs w:val="18"/>
            <w:bdr w:val="none" w:sz="0" w:space="0" w:color="auto" w:frame="1"/>
            <w:lang w:eastAsia="en-IN"/>
          </w:rPr>
          <w:t>TestAnonymousInner1$</w:t>
        </w:r>
        <w:r w:rsidRPr="000F67CB">
          <w:rPr>
            <w:rFonts w:ascii="Verdana" w:eastAsia="Times New Roman" w:hAnsi="Verdana" w:cs="Times New Roman"/>
            <w:color w:val="C00000"/>
            <w:sz w:val="18"/>
            <w:lang w:eastAsia="en-IN"/>
          </w:rPr>
          <w:t>1</w:t>
        </w:r>
        <w:r w:rsidRPr="000F67CB">
          <w:rPr>
            <w:rFonts w:ascii="Verdana" w:eastAsia="Times New Roman" w:hAnsi="Verdana" w:cs="Times New Roman"/>
            <w:color w:val="000000"/>
            <w:sz w:val="18"/>
            <w:szCs w:val="18"/>
            <w:bdr w:val="none" w:sz="0" w:space="0" w:color="auto" w:frame="1"/>
            <w:lang w:eastAsia="en-IN"/>
          </w:rPr>
          <w:t>(){}  </w:t>
        </w:r>
      </w:ins>
    </w:p>
    <w:p w:rsidR="000F67CB" w:rsidRPr="000F67CB" w:rsidRDefault="000F67CB" w:rsidP="000F67CB">
      <w:pPr>
        <w:numPr>
          <w:ilvl w:val="0"/>
          <w:numId w:val="9"/>
        </w:numPr>
        <w:shd w:val="clear" w:color="auto" w:fill="FFFFFF"/>
        <w:spacing w:after="0" w:line="285" w:lineRule="atLeast"/>
        <w:ind w:left="0"/>
        <w:rPr>
          <w:ins w:id="86" w:author="Unknown"/>
          <w:rFonts w:ascii="Verdana" w:eastAsia="Times New Roman" w:hAnsi="Verdana" w:cs="Times New Roman"/>
          <w:color w:val="000000"/>
          <w:sz w:val="18"/>
          <w:szCs w:val="18"/>
          <w:lang w:eastAsia="en-IN"/>
        </w:rPr>
      </w:pPr>
      <w:ins w:id="87" w:author="Unknown">
        <w:r w:rsidRPr="000F67CB">
          <w:rPr>
            <w:rFonts w:ascii="Verdana" w:eastAsia="Times New Roman" w:hAnsi="Verdana" w:cs="Times New Roman"/>
            <w:b/>
            <w:bCs/>
            <w:color w:val="006699"/>
            <w:sz w:val="18"/>
            <w:lang w:eastAsia="en-IN"/>
          </w:rPr>
          <w:t>void</w:t>
        </w:r>
        <w:r w:rsidRPr="000F67CB">
          <w:rPr>
            <w:rFonts w:ascii="Verdana" w:eastAsia="Times New Roman" w:hAnsi="Verdana" w:cs="Times New Roman"/>
            <w:color w:val="000000"/>
            <w:sz w:val="18"/>
            <w:szCs w:val="18"/>
            <w:bdr w:val="none" w:sz="0" w:space="0" w:color="auto" w:frame="1"/>
            <w:lang w:eastAsia="en-IN"/>
          </w:rPr>
          <w:t> eat(){</w:t>
        </w:r>
        <w:proofErr w:type="spellStart"/>
        <w:r w:rsidRPr="000F67CB">
          <w:rPr>
            <w:rFonts w:ascii="Verdana" w:eastAsia="Times New Roman" w:hAnsi="Verdana" w:cs="Times New Roman"/>
            <w:color w:val="000000"/>
            <w:sz w:val="18"/>
            <w:szCs w:val="18"/>
            <w:bdr w:val="none" w:sz="0" w:space="0" w:color="auto" w:frame="1"/>
            <w:lang w:eastAsia="en-IN"/>
          </w:rPr>
          <w:t>System.out.println</w:t>
        </w:r>
        <w:proofErr w:type="spellEnd"/>
        <w:r w:rsidRPr="000F67CB">
          <w:rPr>
            <w:rFonts w:ascii="Verdana" w:eastAsia="Times New Roman" w:hAnsi="Verdana" w:cs="Times New Roman"/>
            <w:color w:val="000000"/>
            <w:sz w:val="18"/>
            <w:szCs w:val="18"/>
            <w:bdr w:val="none" w:sz="0" w:space="0" w:color="auto" w:frame="1"/>
            <w:lang w:eastAsia="en-IN"/>
          </w:rPr>
          <w:t>(</w:t>
        </w:r>
        <w:r w:rsidRPr="000F67CB">
          <w:rPr>
            <w:rFonts w:ascii="Verdana" w:eastAsia="Times New Roman" w:hAnsi="Verdana" w:cs="Times New Roman"/>
            <w:color w:val="0000FF"/>
            <w:sz w:val="18"/>
            <w:lang w:eastAsia="en-IN"/>
          </w:rPr>
          <w:t>"nice fruits"</w:t>
        </w:r>
        <w:r w:rsidRPr="000F67CB">
          <w:rPr>
            <w:rFonts w:ascii="Verdana" w:eastAsia="Times New Roman" w:hAnsi="Verdana" w:cs="Times New Roman"/>
            <w:color w:val="000000"/>
            <w:sz w:val="18"/>
            <w:szCs w:val="18"/>
            <w:bdr w:val="none" w:sz="0" w:space="0" w:color="auto" w:frame="1"/>
            <w:lang w:eastAsia="en-IN"/>
          </w:rPr>
          <w:t>);}  </w:t>
        </w:r>
      </w:ins>
    </w:p>
    <w:p w:rsidR="000F67CB" w:rsidRPr="000F67CB" w:rsidRDefault="000F67CB" w:rsidP="000F67CB">
      <w:pPr>
        <w:numPr>
          <w:ilvl w:val="0"/>
          <w:numId w:val="9"/>
        </w:numPr>
        <w:shd w:val="clear" w:color="auto" w:fill="FFFFFF"/>
        <w:spacing w:after="109" w:line="285" w:lineRule="atLeast"/>
        <w:ind w:left="0"/>
        <w:rPr>
          <w:ins w:id="88" w:author="Unknown"/>
          <w:rFonts w:ascii="Verdana" w:eastAsia="Times New Roman" w:hAnsi="Verdana" w:cs="Times New Roman"/>
          <w:color w:val="000000"/>
          <w:sz w:val="18"/>
          <w:szCs w:val="18"/>
          <w:lang w:eastAsia="en-IN"/>
        </w:rPr>
      </w:pPr>
      <w:ins w:id="89" w:author="Unknown">
        <w:r w:rsidRPr="000F67CB">
          <w:rPr>
            <w:rFonts w:ascii="Verdana" w:eastAsia="Times New Roman" w:hAnsi="Verdana" w:cs="Times New Roman"/>
            <w:color w:val="000000"/>
            <w:sz w:val="18"/>
            <w:szCs w:val="18"/>
            <w:bdr w:val="none" w:sz="0" w:space="0" w:color="auto" w:frame="1"/>
            <w:lang w:eastAsia="en-IN"/>
          </w:rPr>
          <w:t>}  </w:t>
        </w:r>
      </w:ins>
    </w:p>
    <w:p w:rsidR="00D74130" w:rsidRDefault="00D74130"/>
    <w:sectPr w:rsidR="00D74130" w:rsidSect="00D7413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67755"/>
    <w:multiLevelType w:val="multilevel"/>
    <w:tmpl w:val="7876B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B819CD"/>
    <w:multiLevelType w:val="multilevel"/>
    <w:tmpl w:val="E8CA2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65631E"/>
    <w:multiLevelType w:val="multilevel"/>
    <w:tmpl w:val="7DE2B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F2E44D0"/>
    <w:multiLevelType w:val="multilevel"/>
    <w:tmpl w:val="5F56F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3935566"/>
    <w:multiLevelType w:val="multilevel"/>
    <w:tmpl w:val="D5C44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17D0C29"/>
    <w:multiLevelType w:val="multilevel"/>
    <w:tmpl w:val="4E72E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4E52345"/>
    <w:multiLevelType w:val="multilevel"/>
    <w:tmpl w:val="A2F87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D2671B8"/>
    <w:multiLevelType w:val="multilevel"/>
    <w:tmpl w:val="D1E84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F0A6AF4"/>
    <w:multiLevelType w:val="multilevel"/>
    <w:tmpl w:val="E6E8C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4"/>
  </w:num>
  <w:num w:numId="4">
    <w:abstractNumId w:val="3"/>
  </w:num>
  <w:num w:numId="5">
    <w:abstractNumId w:val="7"/>
  </w:num>
  <w:num w:numId="6">
    <w:abstractNumId w:val="8"/>
  </w:num>
  <w:num w:numId="7">
    <w:abstractNumId w:val="0"/>
  </w:num>
  <w:num w:numId="8">
    <w:abstractNumId w:val="1"/>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0F67CB"/>
    <w:rsid w:val="000F67CB"/>
    <w:rsid w:val="00D7413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130"/>
  </w:style>
  <w:style w:type="paragraph" w:styleId="Heading1">
    <w:name w:val="heading 1"/>
    <w:basedOn w:val="Normal"/>
    <w:link w:val="Heading1Char"/>
    <w:uiPriority w:val="9"/>
    <w:qFormat/>
    <w:rsid w:val="000F67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F67C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F67C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7C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F67C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F67C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F67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F67CB"/>
    <w:rPr>
      <w:color w:val="0000FF"/>
      <w:u w:val="single"/>
    </w:rPr>
  </w:style>
  <w:style w:type="character" w:customStyle="1" w:styleId="keyword">
    <w:name w:val="keyword"/>
    <w:basedOn w:val="DefaultParagraphFont"/>
    <w:rsid w:val="000F67CB"/>
  </w:style>
  <w:style w:type="character" w:customStyle="1" w:styleId="string">
    <w:name w:val="string"/>
    <w:basedOn w:val="DefaultParagraphFont"/>
    <w:rsid w:val="000F67CB"/>
  </w:style>
  <w:style w:type="character" w:customStyle="1" w:styleId="testit">
    <w:name w:val="testit"/>
    <w:basedOn w:val="DefaultParagraphFont"/>
    <w:rsid w:val="000F67CB"/>
  </w:style>
  <w:style w:type="paragraph" w:styleId="HTMLPreformatted">
    <w:name w:val="HTML Preformatted"/>
    <w:basedOn w:val="Normal"/>
    <w:link w:val="HTMLPreformattedChar"/>
    <w:uiPriority w:val="99"/>
    <w:semiHidden/>
    <w:unhideWhenUsed/>
    <w:rsid w:val="000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F67CB"/>
    <w:rPr>
      <w:rFonts w:ascii="Courier New" w:eastAsia="Times New Roman" w:hAnsi="Courier New" w:cs="Courier New"/>
      <w:sz w:val="20"/>
      <w:szCs w:val="20"/>
      <w:lang w:eastAsia="en-IN"/>
    </w:rPr>
  </w:style>
  <w:style w:type="character" w:customStyle="1" w:styleId="number">
    <w:name w:val="number"/>
    <w:basedOn w:val="DefaultParagraphFont"/>
    <w:rsid w:val="000F67CB"/>
  </w:style>
</w:styles>
</file>

<file path=word/webSettings.xml><?xml version="1.0" encoding="utf-8"?>
<w:webSettings xmlns:r="http://schemas.openxmlformats.org/officeDocument/2006/relationships" xmlns:w="http://schemas.openxmlformats.org/wordprocessingml/2006/main">
  <w:divs>
    <w:div w:id="835997260">
      <w:bodyDiv w:val="1"/>
      <w:marLeft w:val="0"/>
      <w:marRight w:val="0"/>
      <w:marTop w:val="0"/>
      <w:marBottom w:val="0"/>
      <w:divBdr>
        <w:top w:val="none" w:sz="0" w:space="0" w:color="auto"/>
        <w:left w:val="none" w:sz="0" w:space="0" w:color="auto"/>
        <w:bottom w:val="none" w:sz="0" w:space="0" w:color="auto"/>
        <w:right w:val="none" w:sz="0" w:space="0" w:color="auto"/>
      </w:divBdr>
      <w:divsChild>
        <w:div w:id="756096398">
          <w:marLeft w:val="0"/>
          <w:marRight w:val="0"/>
          <w:marTop w:val="0"/>
          <w:marBottom w:val="109"/>
          <w:divBdr>
            <w:top w:val="single" w:sz="6" w:space="0" w:color="D5DDC6"/>
            <w:left w:val="single" w:sz="24" w:space="0" w:color="66BB55"/>
            <w:bottom w:val="single" w:sz="6" w:space="0" w:color="D5DDC6"/>
            <w:right w:val="single" w:sz="6" w:space="0" w:color="D5DDC6"/>
          </w:divBdr>
        </w:div>
        <w:div w:id="1707677028">
          <w:marLeft w:val="0"/>
          <w:marRight w:val="0"/>
          <w:marTop w:val="109"/>
          <w:marBottom w:val="0"/>
          <w:divBdr>
            <w:top w:val="single" w:sz="6" w:space="0" w:color="D5DDC6"/>
            <w:left w:val="single" w:sz="6" w:space="3" w:color="D5DDC6"/>
            <w:bottom w:val="single" w:sz="6" w:space="0" w:color="D5DDC6"/>
            <w:right w:val="single" w:sz="6" w:space="0" w:color="D5DDC6"/>
          </w:divBdr>
        </w:div>
        <w:div w:id="80495035">
          <w:marLeft w:val="0"/>
          <w:marRight w:val="0"/>
          <w:marTop w:val="0"/>
          <w:marBottom w:val="109"/>
          <w:divBdr>
            <w:top w:val="single" w:sz="6" w:space="0" w:color="D5DDC6"/>
            <w:left w:val="single" w:sz="24" w:space="0" w:color="66BB55"/>
            <w:bottom w:val="single" w:sz="6" w:space="0" w:color="D5DDC6"/>
            <w:right w:val="single" w:sz="6" w:space="0" w:color="D5DDC6"/>
          </w:divBdr>
        </w:div>
        <w:div w:id="1629320033">
          <w:marLeft w:val="0"/>
          <w:marRight w:val="0"/>
          <w:marTop w:val="0"/>
          <w:marBottom w:val="109"/>
          <w:divBdr>
            <w:top w:val="single" w:sz="6" w:space="0" w:color="D5DDC6"/>
            <w:left w:val="single" w:sz="24" w:space="0" w:color="66BB55"/>
            <w:bottom w:val="single" w:sz="6" w:space="0" w:color="D5DDC6"/>
            <w:right w:val="single" w:sz="6" w:space="0" w:color="D5DDC6"/>
          </w:divBdr>
        </w:div>
        <w:div w:id="1335377044">
          <w:marLeft w:val="0"/>
          <w:marRight w:val="0"/>
          <w:marTop w:val="0"/>
          <w:marBottom w:val="109"/>
          <w:divBdr>
            <w:top w:val="single" w:sz="6" w:space="0" w:color="D5DDC6"/>
            <w:left w:val="single" w:sz="24" w:space="0" w:color="66BB55"/>
            <w:bottom w:val="single" w:sz="6" w:space="0" w:color="D5DDC6"/>
            <w:right w:val="single" w:sz="6" w:space="0" w:color="D5DDC6"/>
          </w:divBdr>
        </w:div>
        <w:div w:id="558783231">
          <w:marLeft w:val="0"/>
          <w:marRight w:val="0"/>
          <w:marTop w:val="109"/>
          <w:marBottom w:val="0"/>
          <w:divBdr>
            <w:top w:val="single" w:sz="6" w:space="0" w:color="D5DDC6"/>
            <w:left w:val="single" w:sz="6" w:space="3" w:color="D5DDC6"/>
            <w:bottom w:val="single" w:sz="6" w:space="0" w:color="D5DDC6"/>
            <w:right w:val="single" w:sz="6" w:space="0" w:color="D5DDC6"/>
          </w:divBdr>
        </w:div>
        <w:div w:id="1865820874">
          <w:marLeft w:val="0"/>
          <w:marRight w:val="0"/>
          <w:marTop w:val="0"/>
          <w:marBottom w:val="109"/>
          <w:divBdr>
            <w:top w:val="single" w:sz="6" w:space="0" w:color="D5DDC6"/>
            <w:left w:val="single" w:sz="24" w:space="0" w:color="66BB55"/>
            <w:bottom w:val="single" w:sz="6" w:space="0" w:color="D5DDC6"/>
            <w:right w:val="single" w:sz="6" w:space="0" w:color="D5DDC6"/>
          </w:divBdr>
        </w:div>
        <w:div w:id="147483877">
          <w:marLeft w:val="0"/>
          <w:marRight w:val="0"/>
          <w:marTop w:val="0"/>
          <w:marBottom w:val="109"/>
          <w:divBdr>
            <w:top w:val="single" w:sz="6" w:space="0" w:color="D5DDC6"/>
            <w:left w:val="single" w:sz="24" w:space="0" w:color="66BB55"/>
            <w:bottom w:val="single" w:sz="6" w:space="0"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javatpoint.com/opr/test.jsp?filename=TestAnnonymousInn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341</Words>
  <Characters>1948</Characters>
  <Application>Microsoft Office Word</Application>
  <DocSecurity>0</DocSecurity>
  <Lines>16</Lines>
  <Paragraphs>4</Paragraphs>
  <ScaleCrop>false</ScaleCrop>
  <Company/>
  <LinksUpToDate>false</LinksUpToDate>
  <CharactersWithSpaces>2285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 Vardhan</dc:creator>
  <cp:lastModifiedBy>Harsh Vardhan</cp:lastModifiedBy>
  <cp:revision>1</cp:revision>
  <dcterms:created xsi:type="dcterms:W3CDTF">2019-06-12T17:19:00Z</dcterms:created>
  <dcterms:modified xsi:type="dcterms:W3CDTF">2019-06-12T17:19:00Z</dcterms:modified>
</cp:coreProperties>
</file>