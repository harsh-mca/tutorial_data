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1D7" w:rsidRPr="00B551D7" w:rsidRDefault="00B551D7" w:rsidP="00B551D7">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B551D7">
        <w:rPr>
          <w:rFonts w:ascii="Helvetica" w:eastAsia="Times New Roman" w:hAnsi="Helvetica" w:cs="Helvetica"/>
          <w:color w:val="610B38"/>
          <w:kern w:val="36"/>
          <w:sz w:val="39"/>
          <w:szCs w:val="39"/>
          <w:lang w:eastAsia="en-IN"/>
        </w:rPr>
        <w:t>Java Member inner class</w:t>
      </w:r>
    </w:p>
    <w:p w:rsidR="00B551D7" w:rsidRPr="00B551D7" w:rsidRDefault="00B551D7" w:rsidP="00B551D7">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lang w:eastAsia="en-IN"/>
        </w:rPr>
        <w:t>A non-static class that is created inside a class but outside a method is called member inner class.</w:t>
      </w:r>
    </w:p>
    <w:p w:rsidR="00B551D7" w:rsidRPr="00B551D7" w:rsidRDefault="00B551D7" w:rsidP="00B551D7">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lang w:eastAsia="en-IN"/>
        </w:rPr>
        <w:t>Syntax:</w:t>
      </w:r>
    </w:p>
    <w:p w:rsidR="00B551D7" w:rsidRPr="00B551D7" w:rsidRDefault="00B551D7" w:rsidP="00B551D7">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b/>
          <w:bCs/>
          <w:color w:val="006699"/>
          <w:sz w:val="18"/>
          <w:lang w:eastAsia="en-IN"/>
        </w:rPr>
        <w:t>class</w:t>
      </w:r>
      <w:r w:rsidRPr="00B551D7">
        <w:rPr>
          <w:rFonts w:ascii="Verdana" w:eastAsia="Times New Roman" w:hAnsi="Verdana" w:cs="Times New Roman"/>
          <w:color w:val="000000"/>
          <w:sz w:val="18"/>
          <w:szCs w:val="18"/>
          <w:bdr w:val="none" w:sz="0" w:space="0" w:color="auto" w:frame="1"/>
          <w:lang w:eastAsia="en-IN"/>
        </w:rPr>
        <w:t> Outer{  </w:t>
      </w:r>
    </w:p>
    <w:p w:rsidR="00B551D7" w:rsidRPr="00B551D7" w:rsidRDefault="00B551D7" w:rsidP="00B551D7">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color w:val="008200"/>
          <w:sz w:val="18"/>
          <w:lang w:eastAsia="en-IN"/>
        </w:rPr>
        <w:t>//code</w:t>
      </w:r>
      <w:r w:rsidRPr="00B551D7">
        <w:rPr>
          <w:rFonts w:ascii="Verdana" w:eastAsia="Times New Roman" w:hAnsi="Verdana" w:cs="Times New Roman"/>
          <w:color w:val="000000"/>
          <w:sz w:val="18"/>
          <w:szCs w:val="18"/>
          <w:bdr w:val="none" w:sz="0" w:space="0" w:color="auto" w:frame="1"/>
          <w:lang w:eastAsia="en-IN"/>
        </w:rPr>
        <w:t>  </w:t>
      </w:r>
    </w:p>
    <w:p w:rsidR="00B551D7" w:rsidRPr="00B551D7" w:rsidRDefault="00B551D7" w:rsidP="00B551D7">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b/>
          <w:bCs/>
          <w:color w:val="006699"/>
          <w:sz w:val="18"/>
          <w:lang w:eastAsia="en-IN"/>
        </w:rPr>
        <w:t>class</w:t>
      </w:r>
      <w:r w:rsidRPr="00B551D7">
        <w:rPr>
          <w:rFonts w:ascii="Verdana" w:eastAsia="Times New Roman" w:hAnsi="Verdana" w:cs="Times New Roman"/>
          <w:color w:val="000000"/>
          <w:sz w:val="18"/>
          <w:szCs w:val="18"/>
          <w:bdr w:val="none" w:sz="0" w:space="0" w:color="auto" w:frame="1"/>
          <w:lang w:eastAsia="en-IN"/>
        </w:rPr>
        <w:t> Inner{  </w:t>
      </w:r>
    </w:p>
    <w:p w:rsidR="00B551D7" w:rsidRPr="00B551D7" w:rsidRDefault="00B551D7" w:rsidP="00B551D7">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color w:val="008200"/>
          <w:sz w:val="18"/>
          <w:lang w:eastAsia="en-IN"/>
        </w:rPr>
        <w:t>//code</w:t>
      </w:r>
      <w:r w:rsidRPr="00B551D7">
        <w:rPr>
          <w:rFonts w:ascii="Verdana" w:eastAsia="Times New Roman" w:hAnsi="Verdana" w:cs="Times New Roman"/>
          <w:color w:val="000000"/>
          <w:sz w:val="18"/>
          <w:szCs w:val="18"/>
          <w:bdr w:val="none" w:sz="0" w:space="0" w:color="auto" w:frame="1"/>
          <w:lang w:eastAsia="en-IN"/>
        </w:rPr>
        <w:t>  </w:t>
      </w:r>
    </w:p>
    <w:p w:rsidR="00B551D7" w:rsidRPr="00B551D7" w:rsidRDefault="00B551D7" w:rsidP="00B551D7">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  </w:t>
      </w:r>
    </w:p>
    <w:p w:rsidR="00B551D7" w:rsidRPr="00B551D7" w:rsidRDefault="00B551D7" w:rsidP="00B551D7">
      <w:pPr>
        <w:numPr>
          <w:ilvl w:val="0"/>
          <w:numId w:val="1"/>
        </w:numPr>
        <w:shd w:val="clear" w:color="auto" w:fill="FFFFFF"/>
        <w:spacing w:after="109"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w:t>
      </w:r>
    </w:p>
    <w:p w:rsidR="00B551D7" w:rsidRPr="00B551D7" w:rsidRDefault="00B551D7" w:rsidP="00B551D7">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B551D7">
        <w:rPr>
          <w:rFonts w:ascii="Helvetica" w:eastAsia="Times New Roman" w:hAnsi="Helvetica" w:cs="Helvetica"/>
          <w:color w:val="610B38"/>
          <w:sz w:val="34"/>
          <w:szCs w:val="34"/>
          <w:lang w:eastAsia="en-IN"/>
        </w:rPr>
        <w:t>Java Member inner class example</w:t>
      </w:r>
    </w:p>
    <w:p w:rsidR="00B551D7" w:rsidRPr="00B551D7" w:rsidRDefault="00B551D7" w:rsidP="00B551D7">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lang w:eastAsia="en-IN"/>
        </w:rPr>
        <w:t xml:space="preserve">In this example, we are creating </w:t>
      </w:r>
      <w:proofErr w:type="spellStart"/>
      <w:r w:rsidRPr="00B551D7">
        <w:rPr>
          <w:rFonts w:ascii="Verdana" w:eastAsia="Times New Roman" w:hAnsi="Verdana" w:cs="Times New Roman"/>
          <w:color w:val="000000"/>
          <w:sz w:val="18"/>
          <w:szCs w:val="18"/>
          <w:lang w:eastAsia="en-IN"/>
        </w:rPr>
        <w:t>msg</w:t>
      </w:r>
      <w:proofErr w:type="spellEnd"/>
      <w:r w:rsidRPr="00B551D7">
        <w:rPr>
          <w:rFonts w:ascii="Verdana" w:eastAsia="Times New Roman" w:hAnsi="Verdana" w:cs="Times New Roman"/>
          <w:color w:val="000000"/>
          <w:sz w:val="18"/>
          <w:szCs w:val="18"/>
          <w:lang w:eastAsia="en-IN"/>
        </w:rPr>
        <w:t>() method in member inner class that is accessing the private data member of outer class.</w:t>
      </w:r>
    </w:p>
    <w:p w:rsidR="00B551D7" w:rsidRPr="00B551D7" w:rsidRDefault="00B551D7" w:rsidP="00B551D7">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b/>
          <w:bCs/>
          <w:color w:val="006699"/>
          <w:sz w:val="18"/>
          <w:lang w:eastAsia="en-IN"/>
        </w:rPr>
        <w:t>class</w:t>
      </w:r>
      <w:r w:rsidRPr="00B551D7">
        <w:rPr>
          <w:rFonts w:ascii="Verdana" w:eastAsia="Times New Roman" w:hAnsi="Verdana" w:cs="Times New Roman"/>
          <w:color w:val="000000"/>
          <w:sz w:val="18"/>
          <w:szCs w:val="18"/>
          <w:bdr w:val="none" w:sz="0" w:space="0" w:color="auto" w:frame="1"/>
          <w:lang w:eastAsia="en-IN"/>
        </w:rPr>
        <w:t> TestMemberOuter1{  </w:t>
      </w:r>
    </w:p>
    <w:p w:rsidR="00B551D7" w:rsidRPr="00B551D7" w:rsidRDefault="00B551D7" w:rsidP="00B551D7">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b/>
          <w:bCs/>
          <w:color w:val="006699"/>
          <w:sz w:val="18"/>
          <w:lang w:eastAsia="en-IN"/>
        </w:rPr>
        <w:t>private</w:t>
      </w:r>
      <w:r w:rsidRPr="00B551D7">
        <w:rPr>
          <w:rFonts w:ascii="Verdana" w:eastAsia="Times New Roman" w:hAnsi="Verdana" w:cs="Times New Roman"/>
          <w:color w:val="000000"/>
          <w:sz w:val="18"/>
          <w:szCs w:val="18"/>
          <w:bdr w:val="none" w:sz="0" w:space="0" w:color="auto" w:frame="1"/>
          <w:lang w:eastAsia="en-IN"/>
        </w:rPr>
        <w:t> </w:t>
      </w:r>
      <w:proofErr w:type="spellStart"/>
      <w:r w:rsidRPr="00B551D7">
        <w:rPr>
          <w:rFonts w:ascii="Verdana" w:eastAsia="Times New Roman" w:hAnsi="Verdana" w:cs="Times New Roman"/>
          <w:b/>
          <w:bCs/>
          <w:color w:val="006699"/>
          <w:sz w:val="18"/>
          <w:lang w:eastAsia="en-IN"/>
        </w:rPr>
        <w:t>int</w:t>
      </w:r>
      <w:proofErr w:type="spellEnd"/>
      <w:r w:rsidRPr="00B551D7">
        <w:rPr>
          <w:rFonts w:ascii="Verdana" w:eastAsia="Times New Roman" w:hAnsi="Verdana" w:cs="Times New Roman"/>
          <w:color w:val="000000"/>
          <w:sz w:val="18"/>
          <w:szCs w:val="18"/>
          <w:bdr w:val="none" w:sz="0" w:space="0" w:color="auto" w:frame="1"/>
          <w:lang w:eastAsia="en-IN"/>
        </w:rPr>
        <w:t> data=</w:t>
      </w:r>
      <w:r w:rsidRPr="00B551D7">
        <w:rPr>
          <w:rFonts w:ascii="Verdana" w:eastAsia="Times New Roman" w:hAnsi="Verdana" w:cs="Times New Roman"/>
          <w:color w:val="C00000"/>
          <w:sz w:val="18"/>
          <w:lang w:eastAsia="en-IN"/>
        </w:rPr>
        <w:t>30</w:t>
      </w:r>
      <w:r w:rsidRPr="00B551D7">
        <w:rPr>
          <w:rFonts w:ascii="Verdana" w:eastAsia="Times New Roman" w:hAnsi="Verdana" w:cs="Times New Roman"/>
          <w:color w:val="000000"/>
          <w:sz w:val="18"/>
          <w:szCs w:val="18"/>
          <w:bdr w:val="none" w:sz="0" w:space="0" w:color="auto" w:frame="1"/>
          <w:lang w:eastAsia="en-IN"/>
        </w:rPr>
        <w:t>;  </w:t>
      </w:r>
    </w:p>
    <w:p w:rsidR="00B551D7" w:rsidRPr="00B551D7" w:rsidRDefault="00B551D7" w:rsidP="00B551D7">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b/>
          <w:bCs/>
          <w:color w:val="006699"/>
          <w:sz w:val="18"/>
          <w:lang w:eastAsia="en-IN"/>
        </w:rPr>
        <w:t>class</w:t>
      </w:r>
      <w:r w:rsidRPr="00B551D7">
        <w:rPr>
          <w:rFonts w:ascii="Verdana" w:eastAsia="Times New Roman" w:hAnsi="Verdana" w:cs="Times New Roman"/>
          <w:color w:val="000000"/>
          <w:sz w:val="18"/>
          <w:szCs w:val="18"/>
          <w:bdr w:val="none" w:sz="0" w:space="0" w:color="auto" w:frame="1"/>
          <w:lang w:eastAsia="en-IN"/>
        </w:rPr>
        <w:t> Inner{  </w:t>
      </w:r>
    </w:p>
    <w:p w:rsidR="00B551D7" w:rsidRPr="00B551D7" w:rsidRDefault="00B551D7" w:rsidP="00B551D7">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b/>
          <w:bCs/>
          <w:color w:val="006699"/>
          <w:sz w:val="18"/>
          <w:lang w:eastAsia="en-IN"/>
        </w:rPr>
        <w:t>void</w:t>
      </w:r>
      <w:r w:rsidRPr="00B551D7">
        <w:rPr>
          <w:rFonts w:ascii="Verdana" w:eastAsia="Times New Roman" w:hAnsi="Verdana" w:cs="Times New Roman"/>
          <w:color w:val="000000"/>
          <w:sz w:val="18"/>
          <w:szCs w:val="18"/>
          <w:bdr w:val="none" w:sz="0" w:space="0" w:color="auto" w:frame="1"/>
          <w:lang w:eastAsia="en-IN"/>
        </w:rPr>
        <w:t> </w:t>
      </w:r>
      <w:proofErr w:type="spellStart"/>
      <w:r w:rsidRPr="00B551D7">
        <w:rPr>
          <w:rFonts w:ascii="Verdana" w:eastAsia="Times New Roman" w:hAnsi="Verdana" w:cs="Times New Roman"/>
          <w:color w:val="000000"/>
          <w:sz w:val="18"/>
          <w:szCs w:val="18"/>
          <w:bdr w:val="none" w:sz="0" w:space="0" w:color="auto" w:frame="1"/>
          <w:lang w:eastAsia="en-IN"/>
        </w:rPr>
        <w:t>msg</w:t>
      </w:r>
      <w:proofErr w:type="spellEnd"/>
      <w:r w:rsidRPr="00B551D7">
        <w:rPr>
          <w:rFonts w:ascii="Verdana" w:eastAsia="Times New Roman" w:hAnsi="Verdana" w:cs="Times New Roman"/>
          <w:color w:val="000000"/>
          <w:sz w:val="18"/>
          <w:szCs w:val="18"/>
          <w:bdr w:val="none" w:sz="0" w:space="0" w:color="auto" w:frame="1"/>
          <w:lang w:eastAsia="en-IN"/>
        </w:rPr>
        <w:t>(){</w:t>
      </w:r>
      <w:proofErr w:type="spellStart"/>
      <w:r w:rsidRPr="00B551D7">
        <w:rPr>
          <w:rFonts w:ascii="Verdana" w:eastAsia="Times New Roman" w:hAnsi="Verdana" w:cs="Times New Roman"/>
          <w:color w:val="000000"/>
          <w:sz w:val="18"/>
          <w:szCs w:val="18"/>
          <w:bdr w:val="none" w:sz="0" w:space="0" w:color="auto" w:frame="1"/>
          <w:lang w:eastAsia="en-IN"/>
        </w:rPr>
        <w:t>System.out.println</w:t>
      </w:r>
      <w:proofErr w:type="spellEnd"/>
      <w:r w:rsidRPr="00B551D7">
        <w:rPr>
          <w:rFonts w:ascii="Verdana" w:eastAsia="Times New Roman" w:hAnsi="Verdana" w:cs="Times New Roman"/>
          <w:color w:val="000000"/>
          <w:sz w:val="18"/>
          <w:szCs w:val="18"/>
          <w:bdr w:val="none" w:sz="0" w:space="0" w:color="auto" w:frame="1"/>
          <w:lang w:eastAsia="en-IN"/>
        </w:rPr>
        <w:t>(</w:t>
      </w:r>
      <w:r w:rsidRPr="00B551D7">
        <w:rPr>
          <w:rFonts w:ascii="Verdana" w:eastAsia="Times New Roman" w:hAnsi="Verdana" w:cs="Times New Roman"/>
          <w:color w:val="0000FF"/>
          <w:sz w:val="18"/>
          <w:lang w:eastAsia="en-IN"/>
        </w:rPr>
        <w:t>"data is "</w:t>
      </w:r>
      <w:r w:rsidRPr="00B551D7">
        <w:rPr>
          <w:rFonts w:ascii="Verdana" w:eastAsia="Times New Roman" w:hAnsi="Verdana" w:cs="Times New Roman"/>
          <w:color w:val="000000"/>
          <w:sz w:val="18"/>
          <w:szCs w:val="18"/>
          <w:bdr w:val="none" w:sz="0" w:space="0" w:color="auto" w:frame="1"/>
          <w:lang w:eastAsia="en-IN"/>
        </w:rPr>
        <w:t>+data);}  </w:t>
      </w:r>
    </w:p>
    <w:p w:rsidR="00B551D7" w:rsidRPr="00B551D7" w:rsidRDefault="00B551D7" w:rsidP="00B551D7">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  </w:t>
      </w:r>
    </w:p>
    <w:p w:rsidR="00B551D7" w:rsidRPr="00B551D7" w:rsidRDefault="00B551D7" w:rsidP="00B551D7">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b/>
          <w:bCs/>
          <w:color w:val="006699"/>
          <w:sz w:val="18"/>
          <w:lang w:eastAsia="en-IN"/>
        </w:rPr>
        <w:t>public</w:t>
      </w:r>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b/>
          <w:bCs/>
          <w:color w:val="006699"/>
          <w:sz w:val="18"/>
          <w:lang w:eastAsia="en-IN"/>
        </w:rPr>
        <w:t>static</w:t>
      </w:r>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b/>
          <w:bCs/>
          <w:color w:val="006699"/>
          <w:sz w:val="18"/>
          <w:lang w:eastAsia="en-IN"/>
        </w:rPr>
        <w:t>void</w:t>
      </w:r>
      <w:r w:rsidRPr="00B551D7">
        <w:rPr>
          <w:rFonts w:ascii="Verdana" w:eastAsia="Times New Roman" w:hAnsi="Verdana" w:cs="Times New Roman"/>
          <w:color w:val="000000"/>
          <w:sz w:val="18"/>
          <w:szCs w:val="18"/>
          <w:bdr w:val="none" w:sz="0" w:space="0" w:color="auto" w:frame="1"/>
          <w:lang w:eastAsia="en-IN"/>
        </w:rPr>
        <w:t> main(String </w:t>
      </w:r>
      <w:proofErr w:type="spellStart"/>
      <w:r w:rsidRPr="00B551D7">
        <w:rPr>
          <w:rFonts w:ascii="Verdana" w:eastAsia="Times New Roman" w:hAnsi="Verdana" w:cs="Times New Roman"/>
          <w:color w:val="000000"/>
          <w:sz w:val="18"/>
          <w:szCs w:val="18"/>
          <w:bdr w:val="none" w:sz="0" w:space="0" w:color="auto" w:frame="1"/>
          <w:lang w:eastAsia="en-IN"/>
        </w:rPr>
        <w:t>args</w:t>
      </w:r>
      <w:proofErr w:type="spellEnd"/>
      <w:r w:rsidRPr="00B551D7">
        <w:rPr>
          <w:rFonts w:ascii="Verdana" w:eastAsia="Times New Roman" w:hAnsi="Verdana" w:cs="Times New Roman"/>
          <w:color w:val="000000"/>
          <w:sz w:val="18"/>
          <w:szCs w:val="18"/>
          <w:bdr w:val="none" w:sz="0" w:space="0" w:color="auto" w:frame="1"/>
          <w:lang w:eastAsia="en-IN"/>
        </w:rPr>
        <w:t>[]){  </w:t>
      </w:r>
    </w:p>
    <w:p w:rsidR="00B551D7" w:rsidRPr="00B551D7" w:rsidRDefault="00B551D7" w:rsidP="00B551D7">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TestMemberOuter1 </w:t>
      </w:r>
      <w:proofErr w:type="spellStart"/>
      <w:r w:rsidRPr="00B551D7">
        <w:rPr>
          <w:rFonts w:ascii="Verdana" w:eastAsia="Times New Roman" w:hAnsi="Verdana" w:cs="Times New Roman"/>
          <w:color w:val="000000"/>
          <w:sz w:val="18"/>
          <w:szCs w:val="18"/>
          <w:bdr w:val="none" w:sz="0" w:space="0" w:color="auto" w:frame="1"/>
          <w:lang w:eastAsia="en-IN"/>
        </w:rPr>
        <w:t>obj</w:t>
      </w:r>
      <w:proofErr w:type="spellEnd"/>
      <w:r w:rsidRPr="00B551D7">
        <w:rPr>
          <w:rFonts w:ascii="Verdana" w:eastAsia="Times New Roman" w:hAnsi="Verdana" w:cs="Times New Roman"/>
          <w:color w:val="000000"/>
          <w:sz w:val="18"/>
          <w:szCs w:val="18"/>
          <w:bdr w:val="none" w:sz="0" w:space="0" w:color="auto" w:frame="1"/>
          <w:lang w:eastAsia="en-IN"/>
        </w:rPr>
        <w:t>=</w:t>
      </w:r>
      <w:r w:rsidRPr="00B551D7">
        <w:rPr>
          <w:rFonts w:ascii="Verdana" w:eastAsia="Times New Roman" w:hAnsi="Verdana" w:cs="Times New Roman"/>
          <w:b/>
          <w:bCs/>
          <w:color w:val="006699"/>
          <w:sz w:val="18"/>
          <w:lang w:eastAsia="en-IN"/>
        </w:rPr>
        <w:t>new</w:t>
      </w:r>
      <w:r w:rsidRPr="00B551D7">
        <w:rPr>
          <w:rFonts w:ascii="Verdana" w:eastAsia="Times New Roman" w:hAnsi="Verdana" w:cs="Times New Roman"/>
          <w:color w:val="000000"/>
          <w:sz w:val="18"/>
          <w:szCs w:val="18"/>
          <w:bdr w:val="none" w:sz="0" w:space="0" w:color="auto" w:frame="1"/>
          <w:lang w:eastAsia="en-IN"/>
        </w:rPr>
        <w:t> TestMemberOuter1();  </w:t>
      </w:r>
    </w:p>
    <w:p w:rsidR="00B551D7" w:rsidRPr="00B551D7" w:rsidRDefault="00B551D7" w:rsidP="00B551D7">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TestMemberOuter1.Inner in=</w:t>
      </w:r>
      <w:proofErr w:type="spellStart"/>
      <w:r w:rsidRPr="00B551D7">
        <w:rPr>
          <w:rFonts w:ascii="Verdana" w:eastAsia="Times New Roman" w:hAnsi="Verdana" w:cs="Times New Roman"/>
          <w:color w:val="000000"/>
          <w:sz w:val="18"/>
          <w:szCs w:val="18"/>
          <w:bdr w:val="none" w:sz="0" w:space="0" w:color="auto" w:frame="1"/>
          <w:lang w:eastAsia="en-IN"/>
        </w:rPr>
        <w:t>obj.</w:t>
      </w:r>
      <w:r w:rsidRPr="00B551D7">
        <w:rPr>
          <w:rFonts w:ascii="Verdana" w:eastAsia="Times New Roman" w:hAnsi="Verdana" w:cs="Times New Roman"/>
          <w:b/>
          <w:bCs/>
          <w:color w:val="006699"/>
          <w:sz w:val="18"/>
          <w:lang w:eastAsia="en-IN"/>
        </w:rPr>
        <w:t>new</w:t>
      </w:r>
      <w:proofErr w:type="spellEnd"/>
      <w:r w:rsidRPr="00B551D7">
        <w:rPr>
          <w:rFonts w:ascii="Verdana" w:eastAsia="Times New Roman" w:hAnsi="Verdana" w:cs="Times New Roman"/>
          <w:color w:val="000000"/>
          <w:sz w:val="18"/>
          <w:szCs w:val="18"/>
          <w:bdr w:val="none" w:sz="0" w:space="0" w:color="auto" w:frame="1"/>
          <w:lang w:eastAsia="en-IN"/>
        </w:rPr>
        <w:t> Inner();  </w:t>
      </w:r>
    </w:p>
    <w:p w:rsidR="00B551D7" w:rsidRPr="00B551D7" w:rsidRDefault="00B551D7" w:rsidP="00B551D7">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in.msg();  </w:t>
      </w:r>
    </w:p>
    <w:p w:rsidR="00B551D7" w:rsidRPr="00B551D7" w:rsidRDefault="00B551D7" w:rsidP="00B551D7">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  </w:t>
      </w:r>
    </w:p>
    <w:p w:rsidR="00B551D7" w:rsidRPr="00B551D7" w:rsidRDefault="00B551D7" w:rsidP="00B551D7">
      <w:pPr>
        <w:numPr>
          <w:ilvl w:val="0"/>
          <w:numId w:val="2"/>
        </w:numPr>
        <w:shd w:val="clear" w:color="auto" w:fill="FFFFFF"/>
        <w:spacing w:after="109" w:line="285" w:lineRule="atLeast"/>
        <w:ind w:left="0"/>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bdr w:val="none" w:sz="0" w:space="0" w:color="auto" w:frame="1"/>
          <w:lang w:eastAsia="en-IN"/>
        </w:rPr>
        <w:t>}  </w:t>
      </w:r>
    </w:p>
    <w:p w:rsidR="00B551D7" w:rsidRPr="00B551D7" w:rsidRDefault="00B551D7" w:rsidP="00B551D7">
      <w:pPr>
        <w:spacing w:after="0" w:line="240" w:lineRule="auto"/>
        <w:rPr>
          <w:rFonts w:ascii="Times New Roman" w:eastAsia="Times New Roman" w:hAnsi="Times New Roman" w:cs="Times New Roman"/>
          <w:sz w:val="24"/>
          <w:szCs w:val="24"/>
          <w:lang w:eastAsia="en-IN"/>
        </w:rPr>
      </w:pPr>
      <w:hyperlink r:id="rId5" w:tgtFrame="_blank" w:history="1">
        <w:r w:rsidRPr="00B551D7">
          <w:rPr>
            <w:rFonts w:ascii="Verdana" w:eastAsia="Times New Roman" w:hAnsi="Verdana" w:cs="Times New Roman"/>
            <w:b/>
            <w:bCs/>
            <w:color w:val="FFFFFF"/>
            <w:sz w:val="18"/>
            <w:u w:val="single"/>
            <w:lang w:eastAsia="en-IN"/>
          </w:rPr>
          <w:t>Test it Now</w:t>
        </w:r>
      </w:hyperlink>
    </w:p>
    <w:p w:rsidR="00B551D7" w:rsidRPr="00B551D7" w:rsidRDefault="00B551D7" w:rsidP="00B551D7">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B551D7">
        <w:rPr>
          <w:rFonts w:ascii="Verdana" w:eastAsia="Times New Roman" w:hAnsi="Verdana" w:cs="Times New Roman"/>
          <w:color w:val="000000"/>
          <w:sz w:val="18"/>
          <w:szCs w:val="18"/>
          <w:lang w:eastAsia="en-IN"/>
        </w:rPr>
        <w:t>Output:</w:t>
      </w:r>
    </w:p>
    <w:p w:rsidR="00B551D7" w:rsidRPr="00B551D7" w:rsidRDefault="00B551D7" w:rsidP="00B551D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51D7">
        <w:rPr>
          <w:rFonts w:ascii="Courier New" w:eastAsia="Times New Roman" w:hAnsi="Courier New" w:cs="Courier New"/>
          <w:color w:val="000000"/>
          <w:sz w:val="20"/>
          <w:szCs w:val="20"/>
          <w:lang w:eastAsia="en-IN"/>
        </w:rPr>
        <w:t>data is 30</w:t>
      </w:r>
    </w:p>
    <w:p w:rsidR="00B551D7" w:rsidRPr="00B551D7" w:rsidRDefault="00B551D7" w:rsidP="00B551D7">
      <w:pPr>
        <w:shd w:val="clear" w:color="auto" w:fill="FFFFFF"/>
        <w:spacing w:before="100" w:beforeAutospacing="1" w:after="100" w:afterAutospacing="1" w:line="312" w:lineRule="atLeast"/>
        <w:outlineLvl w:val="1"/>
        <w:rPr>
          <w:ins w:id="0" w:author="Unknown"/>
          <w:rFonts w:ascii="Helvetica" w:eastAsia="Times New Roman" w:hAnsi="Helvetica" w:cs="Helvetica"/>
          <w:color w:val="610B38"/>
          <w:sz w:val="34"/>
          <w:szCs w:val="34"/>
          <w:lang w:eastAsia="en-IN"/>
        </w:rPr>
      </w:pPr>
      <w:ins w:id="1" w:author="Unknown">
        <w:r w:rsidRPr="00B551D7">
          <w:rPr>
            <w:rFonts w:ascii="Helvetica" w:eastAsia="Times New Roman" w:hAnsi="Helvetica" w:cs="Helvetica"/>
            <w:color w:val="610B38"/>
            <w:sz w:val="34"/>
            <w:szCs w:val="34"/>
            <w:lang w:eastAsia="en-IN"/>
          </w:rPr>
          <w:t>Internal working of Java member inner class</w:t>
        </w:r>
      </w:ins>
    </w:p>
    <w:p w:rsidR="00B551D7" w:rsidRPr="00B551D7" w:rsidRDefault="00B551D7" w:rsidP="00B551D7">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B551D7">
          <w:rPr>
            <w:rFonts w:ascii="Verdana" w:eastAsia="Times New Roman" w:hAnsi="Verdana" w:cs="Times New Roman"/>
            <w:color w:val="000000"/>
            <w:sz w:val="18"/>
            <w:szCs w:val="18"/>
            <w:lang w:eastAsia="en-IN"/>
          </w:rPr>
          <w:t>The java compiler creates two class files in case of inner class. The class file name of inner class is "</w:t>
        </w:r>
        <w:proofErr w:type="spellStart"/>
        <w:r w:rsidRPr="00B551D7">
          <w:rPr>
            <w:rFonts w:ascii="Verdana" w:eastAsia="Times New Roman" w:hAnsi="Verdana" w:cs="Times New Roman"/>
            <w:color w:val="000000"/>
            <w:sz w:val="18"/>
            <w:szCs w:val="18"/>
            <w:lang w:eastAsia="en-IN"/>
          </w:rPr>
          <w:t>Outer$Inner</w:t>
        </w:r>
        <w:proofErr w:type="spellEnd"/>
        <w:r w:rsidRPr="00B551D7">
          <w:rPr>
            <w:rFonts w:ascii="Verdana" w:eastAsia="Times New Roman" w:hAnsi="Verdana" w:cs="Times New Roman"/>
            <w:color w:val="000000"/>
            <w:sz w:val="18"/>
            <w:szCs w:val="18"/>
            <w:lang w:eastAsia="en-IN"/>
          </w:rPr>
          <w:t>". If you want to instantiate inner class, you must have to create the instance of outer class. In such case, instance of inner class is created inside the instance of outer class.</w:t>
        </w:r>
      </w:ins>
    </w:p>
    <w:p w:rsidR="00B551D7" w:rsidRPr="00B551D7" w:rsidRDefault="00B551D7" w:rsidP="00B551D7">
      <w:pPr>
        <w:shd w:val="clear" w:color="auto" w:fill="FFFFFF"/>
        <w:spacing w:before="100" w:beforeAutospacing="1" w:after="100" w:afterAutospacing="1" w:line="312" w:lineRule="atLeast"/>
        <w:outlineLvl w:val="1"/>
        <w:rPr>
          <w:ins w:id="4" w:author="Unknown"/>
          <w:rFonts w:ascii="Helvetica" w:eastAsia="Times New Roman" w:hAnsi="Helvetica" w:cs="Helvetica"/>
          <w:color w:val="610B38"/>
          <w:sz w:val="34"/>
          <w:szCs w:val="34"/>
          <w:lang w:eastAsia="en-IN"/>
        </w:rPr>
      </w:pPr>
      <w:ins w:id="5" w:author="Unknown">
        <w:r w:rsidRPr="00B551D7">
          <w:rPr>
            <w:rFonts w:ascii="Helvetica" w:eastAsia="Times New Roman" w:hAnsi="Helvetica" w:cs="Helvetica"/>
            <w:color w:val="610B38"/>
            <w:sz w:val="34"/>
            <w:szCs w:val="34"/>
            <w:lang w:eastAsia="en-IN"/>
          </w:rPr>
          <w:t>Internal code generated by the compiler</w:t>
        </w:r>
      </w:ins>
    </w:p>
    <w:p w:rsidR="00B551D7" w:rsidRPr="00B551D7" w:rsidRDefault="00B551D7" w:rsidP="00B551D7">
      <w:pPr>
        <w:shd w:val="clear" w:color="auto" w:fill="FFFFFF"/>
        <w:spacing w:before="100" w:beforeAutospacing="1" w:after="100" w:afterAutospacing="1" w:line="240" w:lineRule="auto"/>
        <w:rPr>
          <w:ins w:id="6" w:author="Unknown"/>
          <w:rFonts w:ascii="Verdana" w:eastAsia="Times New Roman" w:hAnsi="Verdana" w:cs="Times New Roman"/>
          <w:color w:val="000000"/>
          <w:sz w:val="18"/>
          <w:szCs w:val="18"/>
          <w:lang w:eastAsia="en-IN"/>
        </w:rPr>
      </w:pPr>
      <w:ins w:id="7" w:author="Unknown">
        <w:r w:rsidRPr="00B551D7">
          <w:rPr>
            <w:rFonts w:ascii="Verdana" w:eastAsia="Times New Roman" w:hAnsi="Verdana" w:cs="Times New Roman"/>
            <w:color w:val="000000"/>
            <w:sz w:val="18"/>
            <w:szCs w:val="18"/>
            <w:lang w:eastAsia="en-IN"/>
          </w:rPr>
          <w:t xml:space="preserve">The java compiler creates a class file named </w:t>
        </w:r>
        <w:proofErr w:type="spellStart"/>
        <w:r w:rsidRPr="00B551D7">
          <w:rPr>
            <w:rFonts w:ascii="Verdana" w:eastAsia="Times New Roman" w:hAnsi="Verdana" w:cs="Times New Roman"/>
            <w:color w:val="000000"/>
            <w:sz w:val="18"/>
            <w:szCs w:val="18"/>
            <w:lang w:eastAsia="en-IN"/>
          </w:rPr>
          <w:t>Outer$Inner</w:t>
        </w:r>
        <w:proofErr w:type="spellEnd"/>
        <w:r w:rsidRPr="00B551D7">
          <w:rPr>
            <w:rFonts w:ascii="Verdana" w:eastAsia="Times New Roman" w:hAnsi="Verdana" w:cs="Times New Roman"/>
            <w:color w:val="000000"/>
            <w:sz w:val="18"/>
            <w:szCs w:val="18"/>
            <w:lang w:eastAsia="en-IN"/>
          </w:rPr>
          <w:t xml:space="preserve"> in this case. The Member inner class have the reference of Outer class that is why it can access all the data members of Outer class including private.</w:t>
        </w:r>
      </w:ins>
    </w:p>
    <w:p w:rsidR="00B551D7" w:rsidRPr="00B551D7" w:rsidRDefault="00B551D7" w:rsidP="00B551D7">
      <w:pPr>
        <w:numPr>
          <w:ilvl w:val="0"/>
          <w:numId w:val="3"/>
        </w:numPr>
        <w:shd w:val="clear" w:color="auto" w:fill="FFFFFF"/>
        <w:spacing w:after="0" w:line="285" w:lineRule="atLeast"/>
        <w:ind w:left="0"/>
        <w:rPr>
          <w:ins w:id="8" w:author="Unknown"/>
          <w:rFonts w:ascii="Verdana" w:eastAsia="Times New Roman" w:hAnsi="Verdana" w:cs="Times New Roman"/>
          <w:color w:val="000000"/>
          <w:sz w:val="18"/>
          <w:szCs w:val="18"/>
          <w:lang w:eastAsia="en-IN"/>
        </w:rPr>
      </w:pPr>
      <w:ins w:id="9" w:author="Unknown">
        <w:r w:rsidRPr="00B551D7">
          <w:rPr>
            <w:rFonts w:ascii="Verdana" w:eastAsia="Times New Roman" w:hAnsi="Verdana" w:cs="Times New Roman"/>
            <w:b/>
            <w:bCs/>
            <w:color w:val="006699"/>
            <w:sz w:val="18"/>
            <w:lang w:eastAsia="en-IN"/>
          </w:rPr>
          <w:t>import</w:t>
        </w:r>
        <w:r w:rsidRPr="00B551D7">
          <w:rPr>
            <w:rFonts w:ascii="Verdana" w:eastAsia="Times New Roman" w:hAnsi="Verdana" w:cs="Times New Roman"/>
            <w:color w:val="000000"/>
            <w:sz w:val="18"/>
            <w:szCs w:val="18"/>
            <w:bdr w:val="none" w:sz="0" w:space="0" w:color="auto" w:frame="1"/>
            <w:lang w:eastAsia="en-IN"/>
          </w:rPr>
          <w:t> </w:t>
        </w:r>
        <w:proofErr w:type="spellStart"/>
        <w:r w:rsidRPr="00B551D7">
          <w:rPr>
            <w:rFonts w:ascii="Verdana" w:eastAsia="Times New Roman" w:hAnsi="Verdana" w:cs="Times New Roman"/>
            <w:color w:val="000000"/>
            <w:sz w:val="18"/>
            <w:szCs w:val="18"/>
            <w:bdr w:val="none" w:sz="0" w:space="0" w:color="auto" w:frame="1"/>
            <w:lang w:eastAsia="en-IN"/>
          </w:rPr>
          <w:t>java.io.PrintStream</w:t>
        </w:r>
        <w:proofErr w:type="spellEnd"/>
        <w:r w:rsidRPr="00B551D7">
          <w:rPr>
            <w:rFonts w:ascii="Verdana" w:eastAsia="Times New Roman" w:hAnsi="Verdana" w:cs="Times New Roman"/>
            <w:color w:val="000000"/>
            <w:sz w:val="18"/>
            <w:szCs w:val="18"/>
            <w:bdr w:val="none" w:sz="0" w:space="0" w:color="auto" w:frame="1"/>
            <w:lang w:eastAsia="en-IN"/>
          </w:rPr>
          <w:t>;  </w:t>
        </w:r>
      </w:ins>
    </w:p>
    <w:p w:rsidR="00B551D7" w:rsidRPr="00B551D7" w:rsidRDefault="00B551D7" w:rsidP="00B551D7">
      <w:pPr>
        <w:numPr>
          <w:ilvl w:val="0"/>
          <w:numId w:val="3"/>
        </w:numPr>
        <w:shd w:val="clear" w:color="auto" w:fill="FFFFFF"/>
        <w:spacing w:after="0" w:line="285" w:lineRule="atLeast"/>
        <w:ind w:left="0"/>
        <w:rPr>
          <w:ins w:id="10" w:author="Unknown"/>
          <w:rFonts w:ascii="Verdana" w:eastAsia="Times New Roman" w:hAnsi="Verdana" w:cs="Times New Roman"/>
          <w:color w:val="000000"/>
          <w:sz w:val="18"/>
          <w:szCs w:val="18"/>
          <w:lang w:eastAsia="en-IN"/>
        </w:rPr>
      </w:pPr>
      <w:ins w:id="11" w:author="Unknown">
        <w:r w:rsidRPr="00B551D7">
          <w:rPr>
            <w:rFonts w:ascii="Verdana" w:eastAsia="Times New Roman" w:hAnsi="Verdana" w:cs="Times New Roman"/>
            <w:b/>
            <w:bCs/>
            <w:color w:val="006699"/>
            <w:sz w:val="18"/>
            <w:lang w:eastAsia="en-IN"/>
          </w:rPr>
          <w:t>class</w:t>
        </w:r>
        <w:r w:rsidRPr="00B551D7">
          <w:rPr>
            <w:rFonts w:ascii="Verdana" w:eastAsia="Times New Roman" w:hAnsi="Verdana" w:cs="Times New Roman"/>
            <w:color w:val="000000"/>
            <w:sz w:val="18"/>
            <w:szCs w:val="18"/>
            <w:bdr w:val="none" w:sz="0" w:space="0" w:color="auto" w:frame="1"/>
            <w:lang w:eastAsia="en-IN"/>
          </w:rPr>
          <w:t> </w:t>
        </w:r>
        <w:proofErr w:type="spellStart"/>
        <w:r w:rsidRPr="00B551D7">
          <w:rPr>
            <w:rFonts w:ascii="Verdana" w:eastAsia="Times New Roman" w:hAnsi="Verdana" w:cs="Times New Roman"/>
            <w:color w:val="000000"/>
            <w:sz w:val="18"/>
            <w:szCs w:val="18"/>
            <w:bdr w:val="none" w:sz="0" w:space="0" w:color="auto" w:frame="1"/>
            <w:lang w:eastAsia="en-IN"/>
          </w:rPr>
          <w:t>Outer$Inner</w:t>
        </w:r>
        <w:proofErr w:type="spellEnd"/>
        <w:r w:rsidRPr="00B551D7">
          <w:rPr>
            <w:rFonts w:ascii="Verdana" w:eastAsia="Times New Roman" w:hAnsi="Verdana" w:cs="Times New Roman"/>
            <w:color w:val="000000"/>
            <w:sz w:val="18"/>
            <w:szCs w:val="18"/>
            <w:bdr w:val="none" w:sz="0" w:space="0" w:color="auto" w:frame="1"/>
            <w:lang w:eastAsia="en-IN"/>
          </w:rPr>
          <w:t>  </w:t>
        </w:r>
      </w:ins>
    </w:p>
    <w:p w:rsidR="00B551D7" w:rsidRPr="00B551D7" w:rsidRDefault="00B551D7" w:rsidP="00B551D7">
      <w:pPr>
        <w:numPr>
          <w:ilvl w:val="0"/>
          <w:numId w:val="3"/>
        </w:numPr>
        <w:shd w:val="clear" w:color="auto" w:fill="FFFFFF"/>
        <w:spacing w:after="0" w:line="285" w:lineRule="atLeast"/>
        <w:ind w:left="0"/>
        <w:rPr>
          <w:ins w:id="12" w:author="Unknown"/>
          <w:rFonts w:ascii="Verdana" w:eastAsia="Times New Roman" w:hAnsi="Verdana" w:cs="Times New Roman"/>
          <w:color w:val="000000"/>
          <w:sz w:val="18"/>
          <w:szCs w:val="18"/>
          <w:lang w:eastAsia="en-IN"/>
        </w:rPr>
      </w:pPr>
      <w:ins w:id="13" w:author="Unknown">
        <w:r w:rsidRPr="00B551D7">
          <w:rPr>
            <w:rFonts w:ascii="Verdana" w:eastAsia="Times New Roman" w:hAnsi="Verdana" w:cs="Times New Roman"/>
            <w:color w:val="000000"/>
            <w:sz w:val="18"/>
            <w:szCs w:val="18"/>
            <w:bdr w:val="none" w:sz="0" w:space="0" w:color="auto" w:frame="1"/>
            <w:lang w:eastAsia="en-IN"/>
          </w:rPr>
          <w:lastRenderedPageBreak/>
          <w:t>{  </w:t>
        </w:r>
      </w:ins>
    </w:p>
    <w:p w:rsidR="00B551D7" w:rsidRPr="00B551D7" w:rsidRDefault="00B551D7" w:rsidP="00B551D7">
      <w:pPr>
        <w:numPr>
          <w:ilvl w:val="0"/>
          <w:numId w:val="3"/>
        </w:numPr>
        <w:shd w:val="clear" w:color="auto" w:fill="FFFFFF"/>
        <w:spacing w:after="0" w:line="285" w:lineRule="atLeast"/>
        <w:ind w:left="0"/>
        <w:rPr>
          <w:ins w:id="14" w:author="Unknown"/>
          <w:rFonts w:ascii="Verdana" w:eastAsia="Times New Roman" w:hAnsi="Verdana" w:cs="Times New Roman"/>
          <w:color w:val="000000"/>
          <w:sz w:val="18"/>
          <w:szCs w:val="18"/>
          <w:lang w:eastAsia="en-IN"/>
        </w:rPr>
      </w:pPr>
      <w:ins w:id="15" w:author="Unknown">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b/>
            <w:bCs/>
            <w:color w:val="006699"/>
            <w:sz w:val="18"/>
            <w:lang w:eastAsia="en-IN"/>
          </w:rPr>
          <w:t>final</w:t>
        </w:r>
        <w:r w:rsidRPr="00B551D7">
          <w:rPr>
            <w:rFonts w:ascii="Verdana" w:eastAsia="Times New Roman" w:hAnsi="Verdana" w:cs="Times New Roman"/>
            <w:color w:val="000000"/>
            <w:sz w:val="18"/>
            <w:szCs w:val="18"/>
            <w:bdr w:val="none" w:sz="0" w:space="0" w:color="auto" w:frame="1"/>
            <w:lang w:eastAsia="en-IN"/>
          </w:rPr>
          <w:t> Outer </w:t>
        </w:r>
        <w:r w:rsidRPr="00B551D7">
          <w:rPr>
            <w:rFonts w:ascii="Verdana" w:eastAsia="Times New Roman" w:hAnsi="Verdana" w:cs="Times New Roman"/>
            <w:b/>
            <w:bCs/>
            <w:color w:val="006699"/>
            <w:sz w:val="18"/>
            <w:lang w:eastAsia="en-IN"/>
          </w:rPr>
          <w:t>this</w:t>
        </w:r>
        <w:r w:rsidRPr="00B551D7">
          <w:rPr>
            <w:rFonts w:ascii="Verdana" w:eastAsia="Times New Roman" w:hAnsi="Verdana" w:cs="Times New Roman"/>
            <w:color w:val="000000"/>
            <w:sz w:val="18"/>
            <w:szCs w:val="18"/>
            <w:bdr w:val="none" w:sz="0" w:space="0" w:color="auto" w:frame="1"/>
            <w:lang w:eastAsia="en-IN"/>
          </w:rPr>
          <w:t>$</w:t>
        </w:r>
        <w:r w:rsidRPr="00B551D7">
          <w:rPr>
            <w:rFonts w:ascii="Verdana" w:eastAsia="Times New Roman" w:hAnsi="Verdana" w:cs="Times New Roman"/>
            <w:color w:val="C00000"/>
            <w:sz w:val="18"/>
            <w:lang w:eastAsia="en-IN"/>
          </w:rPr>
          <w:t>0</w:t>
        </w:r>
        <w:r w:rsidRPr="00B551D7">
          <w:rPr>
            <w:rFonts w:ascii="Verdana" w:eastAsia="Times New Roman" w:hAnsi="Verdana" w:cs="Times New Roman"/>
            <w:color w:val="000000"/>
            <w:sz w:val="18"/>
            <w:szCs w:val="18"/>
            <w:bdr w:val="none" w:sz="0" w:space="0" w:color="auto" w:frame="1"/>
            <w:lang w:eastAsia="en-IN"/>
          </w:rPr>
          <w:t>;  </w:t>
        </w:r>
      </w:ins>
    </w:p>
    <w:p w:rsidR="00B551D7" w:rsidRPr="00B551D7" w:rsidRDefault="00B551D7" w:rsidP="00B551D7">
      <w:pPr>
        <w:numPr>
          <w:ilvl w:val="0"/>
          <w:numId w:val="3"/>
        </w:numPr>
        <w:shd w:val="clear" w:color="auto" w:fill="FFFFFF"/>
        <w:spacing w:after="0" w:line="285" w:lineRule="atLeast"/>
        <w:ind w:left="0"/>
        <w:rPr>
          <w:ins w:id="16" w:author="Unknown"/>
          <w:rFonts w:ascii="Verdana" w:eastAsia="Times New Roman" w:hAnsi="Verdana" w:cs="Times New Roman"/>
          <w:color w:val="000000"/>
          <w:sz w:val="18"/>
          <w:szCs w:val="18"/>
          <w:lang w:eastAsia="en-IN"/>
        </w:rPr>
      </w:pPr>
      <w:ins w:id="17" w:author="Unknown">
        <w:r w:rsidRPr="00B551D7">
          <w:rPr>
            <w:rFonts w:ascii="Verdana" w:eastAsia="Times New Roman" w:hAnsi="Verdana" w:cs="Times New Roman"/>
            <w:color w:val="000000"/>
            <w:sz w:val="18"/>
            <w:szCs w:val="18"/>
            <w:bdr w:val="none" w:sz="0" w:space="0" w:color="auto" w:frame="1"/>
            <w:lang w:eastAsia="en-IN"/>
          </w:rPr>
          <w:t>    </w:t>
        </w:r>
        <w:proofErr w:type="spellStart"/>
        <w:r w:rsidRPr="00B551D7">
          <w:rPr>
            <w:rFonts w:ascii="Verdana" w:eastAsia="Times New Roman" w:hAnsi="Verdana" w:cs="Times New Roman"/>
            <w:color w:val="000000"/>
            <w:sz w:val="18"/>
            <w:szCs w:val="18"/>
            <w:bdr w:val="none" w:sz="0" w:space="0" w:color="auto" w:frame="1"/>
            <w:lang w:eastAsia="en-IN"/>
          </w:rPr>
          <w:t>Outer$Inner</w:t>
        </w:r>
        <w:proofErr w:type="spellEnd"/>
        <w:r w:rsidRPr="00B551D7">
          <w:rPr>
            <w:rFonts w:ascii="Verdana" w:eastAsia="Times New Roman" w:hAnsi="Verdana" w:cs="Times New Roman"/>
            <w:color w:val="000000"/>
            <w:sz w:val="18"/>
            <w:szCs w:val="18"/>
            <w:bdr w:val="none" w:sz="0" w:space="0" w:color="auto" w:frame="1"/>
            <w:lang w:eastAsia="en-IN"/>
          </w:rPr>
          <w:t>()  </w:t>
        </w:r>
      </w:ins>
    </w:p>
    <w:p w:rsidR="00B551D7" w:rsidRPr="00B551D7" w:rsidRDefault="00B551D7" w:rsidP="00B551D7">
      <w:pPr>
        <w:numPr>
          <w:ilvl w:val="0"/>
          <w:numId w:val="3"/>
        </w:numPr>
        <w:shd w:val="clear" w:color="auto" w:fill="FFFFFF"/>
        <w:spacing w:after="0" w:line="285" w:lineRule="atLeast"/>
        <w:ind w:left="0"/>
        <w:rPr>
          <w:ins w:id="18" w:author="Unknown"/>
          <w:rFonts w:ascii="Verdana" w:eastAsia="Times New Roman" w:hAnsi="Verdana" w:cs="Times New Roman"/>
          <w:color w:val="000000"/>
          <w:sz w:val="18"/>
          <w:szCs w:val="18"/>
          <w:lang w:eastAsia="en-IN"/>
        </w:rPr>
      </w:pPr>
      <w:ins w:id="19" w:author="Unknown">
        <w:r w:rsidRPr="00B551D7">
          <w:rPr>
            <w:rFonts w:ascii="Verdana" w:eastAsia="Times New Roman" w:hAnsi="Verdana" w:cs="Times New Roman"/>
            <w:color w:val="000000"/>
            <w:sz w:val="18"/>
            <w:szCs w:val="18"/>
            <w:bdr w:val="none" w:sz="0" w:space="0" w:color="auto" w:frame="1"/>
            <w:lang w:eastAsia="en-IN"/>
          </w:rPr>
          <w:t>    {   </w:t>
        </w:r>
        <w:r w:rsidRPr="00B551D7">
          <w:rPr>
            <w:rFonts w:ascii="Verdana" w:eastAsia="Times New Roman" w:hAnsi="Verdana" w:cs="Times New Roman"/>
            <w:b/>
            <w:bCs/>
            <w:color w:val="006699"/>
            <w:sz w:val="18"/>
            <w:lang w:eastAsia="en-IN"/>
          </w:rPr>
          <w:t>super</w:t>
        </w:r>
        <w:r w:rsidRPr="00B551D7">
          <w:rPr>
            <w:rFonts w:ascii="Verdana" w:eastAsia="Times New Roman" w:hAnsi="Verdana" w:cs="Times New Roman"/>
            <w:color w:val="000000"/>
            <w:sz w:val="18"/>
            <w:szCs w:val="18"/>
            <w:bdr w:val="none" w:sz="0" w:space="0" w:color="auto" w:frame="1"/>
            <w:lang w:eastAsia="en-IN"/>
          </w:rPr>
          <w:t>();  </w:t>
        </w:r>
      </w:ins>
    </w:p>
    <w:p w:rsidR="00B551D7" w:rsidRPr="00B551D7" w:rsidRDefault="00B551D7" w:rsidP="00B551D7">
      <w:pPr>
        <w:numPr>
          <w:ilvl w:val="0"/>
          <w:numId w:val="3"/>
        </w:numPr>
        <w:shd w:val="clear" w:color="auto" w:fill="FFFFFF"/>
        <w:spacing w:after="0" w:line="285" w:lineRule="atLeast"/>
        <w:ind w:left="0"/>
        <w:rPr>
          <w:ins w:id="20" w:author="Unknown"/>
          <w:rFonts w:ascii="Verdana" w:eastAsia="Times New Roman" w:hAnsi="Verdana" w:cs="Times New Roman"/>
          <w:color w:val="000000"/>
          <w:sz w:val="18"/>
          <w:szCs w:val="18"/>
          <w:lang w:eastAsia="en-IN"/>
        </w:rPr>
      </w:pPr>
      <w:ins w:id="21" w:author="Unknown">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b/>
            <w:bCs/>
            <w:color w:val="006699"/>
            <w:sz w:val="18"/>
            <w:lang w:eastAsia="en-IN"/>
          </w:rPr>
          <w:t>this</w:t>
        </w:r>
        <w:r w:rsidRPr="00B551D7">
          <w:rPr>
            <w:rFonts w:ascii="Verdana" w:eastAsia="Times New Roman" w:hAnsi="Verdana" w:cs="Times New Roman"/>
            <w:color w:val="000000"/>
            <w:sz w:val="18"/>
            <w:szCs w:val="18"/>
            <w:bdr w:val="none" w:sz="0" w:space="0" w:color="auto" w:frame="1"/>
            <w:lang w:eastAsia="en-IN"/>
          </w:rPr>
          <w:t>$</w:t>
        </w:r>
        <w:r w:rsidRPr="00B551D7">
          <w:rPr>
            <w:rFonts w:ascii="Verdana" w:eastAsia="Times New Roman" w:hAnsi="Verdana" w:cs="Times New Roman"/>
            <w:color w:val="C00000"/>
            <w:sz w:val="18"/>
            <w:lang w:eastAsia="en-IN"/>
          </w:rPr>
          <w:t>0</w:t>
        </w:r>
        <w:r w:rsidRPr="00B551D7">
          <w:rPr>
            <w:rFonts w:ascii="Verdana" w:eastAsia="Times New Roman" w:hAnsi="Verdana" w:cs="Times New Roman"/>
            <w:color w:val="000000"/>
            <w:sz w:val="18"/>
            <w:szCs w:val="18"/>
            <w:bdr w:val="none" w:sz="0" w:space="0" w:color="auto" w:frame="1"/>
            <w:lang w:eastAsia="en-IN"/>
          </w:rPr>
          <w:t> = </w:t>
        </w:r>
        <w:proofErr w:type="spellStart"/>
        <w:r w:rsidRPr="00B551D7">
          <w:rPr>
            <w:rFonts w:ascii="Verdana" w:eastAsia="Times New Roman" w:hAnsi="Verdana" w:cs="Times New Roman"/>
            <w:color w:val="000000"/>
            <w:sz w:val="18"/>
            <w:szCs w:val="18"/>
            <w:bdr w:val="none" w:sz="0" w:space="0" w:color="auto" w:frame="1"/>
            <w:lang w:eastAsia="en-IN"/>
          </w:rPr>
          <w:t>Outer.</w:t>
        </w:r>
        <w:r w:rsidRPr="00B551D7">
          <w:rPr>
            <w:rFonts w:ascii="Verdana" w:eastAsia="Times New Roman" w:hAnsi="Verdana" w:cs="Times New Roman"/>
            <w:b/>
            <w:bCs/>
            <w:color w:val="006699"/>
            <w:sz w:val="18"/>
            <w:lang w:eastAsia="en-IN"/>
          </w:rPr>
          <w:t>this</w:t>
        </w:r>
        <w:proofErr w:type="spellEnd"/>
        <w:r w:rsidRPr="00B551D7">
          <w:rPr>
            <w:rFonts w:ascii="Verdana" w:eastAsia="Times New Roman" w:hAnsi="Verdana" w:cs="Times New Roman"/>
            <w:color w:val="000000"/>
            <w:sz w:val="18"/>
            <w:szCs w:val="18"/>
            <w:bdr w:val="none" w:sz="0" w:space="0" w:color="auto" w:frame="1"/>
            <w:lang w:eastAsia="en-IN"/>
          </w:rPr>
          <w:t>;  </w:t>
        </w:r>
      </w:ins>
    </w:p>
    <w:p w:rsidR="00B551D7" w:rsidRPr="00B551D7" w:rsidRDefault="00B551D7" w:rsidP="00B551D7">
      <w:pPr>
        <w:numPr>
          <w:ilvl w:val="0"/>
          <w:numId w:val="3"/>
        </w:numPr>
        <w:shd w:val="clear" w:color="auto" w:fill="FFFFFF"/>
        <w:spacing w:after="0" w:line="285" w:lineRule="atLeast"/>
        <w:ind w:left="0"/>
        <w:rPr>
          <w:ins w:id="22" w:author="Unknown"/>
          <w:rFonts w:ascii="Verdana" w:eastAsia="Times New Roman" w:hAnsi="Verdana" w:cs="Times New Roman"/>
          <w:color w:val="000000"/>
          <w:sz w:val="18"/>
          <w:szCs w:val="18"/>
          <w:lang w:eastAsia="en-IN"/>
        </w:rPr>
      </w:pPr>
      <w:ins w:id="23" w:author="Unknown">
        <w:r w:rsidRPr="00B551D7">
          <w:rPr>
            <w:rFonts w:ascii="Verdana" w:eastAsia="Times New Roman" w:hAnsi="Verdana" w:cs="Times New Roman"/>
            <w:color w:val="000000"/>
            <w:sz w:val="18"/>
            <w:szCs w:val="18"/>
            <w:bdr w:val="none" w:sz="0" w:space="0" w:color="auto" w:frame="1"/>
            <w:lang w:eastAsia="en-IN"/>
          </w:rPr>
          <w:t>    }  </w:t>
        </w:r>
      </w:ins>
    </w:p>
    <w:p w:rsidR="00B551D7" w:rsidRPr="00B551D7" w:rsidRDefault="00B551D7" w:rsidP="00B551D7">
      <w:pPr>
        <w:numPr>
          <w:ilvl w:val="0"/>
          <w:numId w:val="3"/>
        </w:numPr>
        <w:shd w:val="clear" w:color="auto" w:fill="FFFFFF"/>
        <w:spacing w:after="0" w:line="285" w:lineRule="atLeast"/>
        <w:ind w:left="0"/>
        <w:rPr>
          <w:ins w:id="24" w:author="Unknown"/>
          <w:rFonts w:ascii="Verdana" w:eastAsia="Times New Roman" w:hAnsi="Verdana" w:cs="Times New Roman"/>
          <w:color w:val="000000"/>
          <w:sz w:val="18"/>
          <w:szCs w:val="18"/>
          <w:lang w:eastAsia="en-IN"/>
        </w:rPr>
      </w:pPr>
      <w:ins w:id="25" w:author="Unknown">
        <w:r w:rsidRPr="00B551D7">
          <w:rPr>
            <w:rFonts w:ascii="Verdana" w:eastAsia="Times New Roman" w:hAnsi="Verdana" w:cs="Times New Roman"/>
            <w:color w:val="000000"/>
            <w:sz w:val="18"/>
            <w:szCs w:val="18"/>
            <w:bdr w:val="none" w:sz="0" w:space="0" w:color="auto" w:frame="1"/>
            <w:lang w:eastAsia="en-IN"/>
          </w:rPr>
          <w:t>    </w:t>
        </w:r>
        <w:r w:rsidRPr="00B551D7">
          <w:rPr>
            <w:rFonts w:ascii="Verdana" w:eastAsia="Times New Roman" w:hAnsi="Verdana" w:cs="Times New Roman"/>
            <w:b/>
            <w:bCs/>
            <w:color w:val="006699"/>
            <w:sz w:val="18"/>
            <w:lang w:eastAsia="en-IN"/>
          </w:rPr>
          <w:t>void</w:t>
        </w:r>
        <w:r w:rsidRPr="00B551D7">
          <w:rPr>
            <w:rFonts w:ascii="Verdana" w:eastAsia="Times New Roman" w:hAnsi="Verdana" w:cs="Times New Roman"/>
            <w:color w:val="000000"/>
            <w:sz w:val="18"/>
            <w:szCs w:val="18"/>
            <w:bdr w:val="none" w:sz="0" w:space="0" w:color="auto" w:frame="1"/>
            <w:lang w:eastAsia="en-IN"/>
          </w:rPr>
          <w:t> </w:t>
        </w:r>
        <w:proofErr w:type="spellStart"/>
        <w:r w:rsidRPr="00B551D7">
          <w:rPr>
            <w:rFonts w:ascii="Verdana" w:eastAsia="Times New Roman" w:hAnsi="Verdana" w:cs="Times New Roman"/>
            <w:color w:val="000000"/>
            <w:sz w:val="18"/>
            <w:szCs w:val="18"/>
            <w:bdr w:val="none" w:sz="0" w:space="0" w:color="auto" w:frame="1"/>
            <w:lang w:eastAsia="en-IN"/>
          </w:rPr>
          <w:t>msg</w:t>
        </w:r>
        <w:proofErr w:type="spellEnd"/>
        <w:r w:rsidRPr="00B551D7">
          <w:rPr>
            <w:rFonts w:ascii="Verdana" w:eastAsia="Times New Roman" w:hAnsi="Verdana" w:cs="Times New Roman"/>
            <w:color w:val="000000"/>
            <w:sz w:val="18"/>
            <w:szCs w:val="18"/>
            <w:bdr w:val="none" w:sz="0" w:space="0" w:color="auto" w:frame="1"/>
            <w:lang w:eastAsia="en-IN"/>
          </w:rPr>
          <w:t>()  </w:t>
        </w:r>
      </w:ins>
    </w:p>
    <w:p w:rsidR="00B551D7" w:rsidRPr="00B551D7" w:rsidRDefault="00B551D7" w:rsidP="00B551D7">
      <w:pPr>
        <w:numPr>
          <w:ilvl w:val="0"/>
          <w:numId w:val="3"/>
        </w:numPr>
        <w:shd w:val="clear" w:color="auto" w:fill="FFFFFF"/>
        <w:spacing w:after="0" w:line="285" w:lineRule="atLeast"/>
        <w:ind w:left="0"/>
        <w:rPr>
          <w:ins w:id="26" w:author="Unknown"/>
          <w:rFonts w:ascii="Verdana" w:eastAsia="Times New Roman" w:hAnsi="Verdana" w:cs="Times New Roman"/>
          <w:color w:val="000000"/>
          <w:sz w:val="18"/>
          <w:szCs w:val="18"/>
          <w:lang w:eastAsia="en-IN"/>
        </w:rPr>
      </w:pPr>
      <w:ins w:id="27" w:author="Unknown">
        <w:r w:rsidRPr="00B551D7">
          <w:rPr>
            <w:rFonts w:ascii="Verdana" w:eastAsia="Times New Roman" w:hAnsi="Verdana" w:cs="Times New Roman"/>
            <w:color w:val="000000"/>
            <w:sz w:val="18"/>
            <w:szCs w:val="18"/>
            <w:bdr w:val="none" w:sz="0" w:space="0" w:color="auto" w:frame="1"/>
            <w:lang w:eastAsia="en-IN"/>
          </w:rPr>
          <w:t>    {  </w:t>
        </w:r>
      </w:ins>
    </w:p>
    <w:p w:rsidR="00B551D7" w:rsidRPr="00B551D7" w:rsidRDefault="00B551D7" w:rsidP="00B551D7">
      <w:pPr>
        <w:numPr>
          <w:ilvl w:val="0"/>
          <w:numId w:val="3"/>
        </w:numPr>
        <w:shd w:val="clear" w:color="auto" w:fill="FFFFFF"/>
        <w:spacing w:after="0" w:line="285" w:lineRule="atLeast"/>
        <w:ind w:left="0"/>
        <w:rPr>
          <w:ins w:id="28" w:author="Unknown"/>
          <w:rFonts w:ascii="Verdana" w:eastAsia="Times New Roman" w:hAnsi="Verdana" w:cs="Times New Roman"/>
          <w:color w:val="000000"/>
          <w:sz w:val="18"/>
          <w:szCs w:val="18"/>
          <w:lang w:eastAsia="en-IN"/>
        </w:rPr>
      </w:pPr>
      <w:ins w:id="29" w:author="Unknown">
        <w:r w:rsidRPr="00B551D7">
          <w:rPr>
            <w:rFonts w:ascii="Verdana" w:eastAsia="Times New Roman" w:hAnsi="Verdana" w:cs="Times New Roman"/>
            <w:color w:val="000000"/>
            <w:sz w:val="18"/>
            <w:szCs w:val="18"/>
            <w:bdr w:val="none" w:sz="0" w:space="0" w:color="auto" w:frame="1"/>
            <w:lang w:eastAsia="en-IN"/>
          </w:rPr>
          <w:t>        System.out.println((</w:t>
        </w:r>
        <w:r w:rsidRPr="00B551D7">
          <w:rPr>
            <w:rFonts w:ascii="Verdana" w:eastAsia="Times New Roman" w:hAnsi="Verdana" w:cs="Times New Roman"/>
            <w:b/>
            <w:bCs/>
            <w:color w:val="006699"/>
            <w:sz w:val="18"/>
            <w:lang w:eastAsia="en-IN"/>
          </w:rPr>
          <w:t>new</w:t>
        </w:r>
        <w:r w:rsidRPr="00B551D7">
          <w:rPr>
            <w:rFonts w:ascii="Verdana" w:eastAsia="Times New Roman" w:hAnsi="Verdana" w:cs="Times New Roman"/>
            <w:color w:val="000000"/>
            <w:sz w:val="18"/>
            <w:szCs w:val="18"/>
            <w:bdr w:val="none" w:sz="0" w:space="0" w:color="auto" w:frame="1"/>
            <w:lang w:eastAsia="en-IN"/>
          </w:rPr>
          <w:t> StringBuilder()).append(</w:t>
        </w:r>
        <w:r w:rsidRPr="00B551D7">
          <w:rPr>
            <w:rFonts w:ascii="Verdana" w:eastAsia="Times New Roman" w:hAnsi="Verdana" w:cs="Times New Roman"/>
            <w:color w:val="0000FF"/>
            <w:sz w:val="18"/>
            <w:lang w:eastAsia="en-IN"/>
          </w:rPr>
          <w:t>"data is "</w:t>
        </w:r>
        <w:r w:rsidRPr="00B551D7">
          <w:rPr>
            <w:rFonts w:ascii="Verdana" w:eastAsia="Times New Roman" w:hAnsi="Verdana" w:cs="Times New Roman"/>
            <w:color w:val="000000"/>
            <w:sz w:val="18"/>
            <w:szCs w:val="18"/>
            <w:bdr w:val="none" w:sz="0" w:space="0" w:color="auto" w:frame="1"/>
            <w:lang w:eastAsia="en-IN"/>
          </w:rPr>
          <w:t>)  </w:t>
        </w:r>
      </w:ins>
    </w:p>
    <w:p w:rsidR="00B551D7" w:rsidRPr="00B551D7" w:rsidRDefault="00B551D7" w:rsidP="00B551D7">
      <w:pPr>
        <w:numPr>
          <w:ilvl w:val="0"/>
          <w:numId w:val="3"/>
        </w:numPr>
        <w:shd w:val="clear" w:color="auto" w:fill="FFFFFF"/>
        <w:spacing w:after="0" w:line="285" w:lineRule="atLeast"/>
        <w:ind w:left="0"/>
        <w:rPr>
          <w:ins w:id="30" w:author="Unknown"/>
          <w:rFonts w:ascii="Verdana" w:eastAsia="Times New Roman" w:hAnsi="Verdana" w:cs="Times New Roman"/>
          <w:color w:val="000000"/>
          <w:sz w:val="18"/>
          <w:szCs w:val="18"/>
          <w:lang w:eastAsia="en-IN"/>
        </w:rPr>
      </w:pPr>
      <w:ins w:id="31" w:author="Unknown">
        <w:r w:rsidRPr="00B551D7">
          <w:rPr>
            <w:rFonts w:ascii="Verdana" w:eastAsia="Times New Roman" w:hAnsi="Verdana" w:cs="Times New Roman"/>
            <w:color w:val="000000"/>
            <w:sz w:val="18"/>
            <w:szCs w:val="18"/>
            <w:bdr w:val="none" w:sz="0" w:space="0" w:color="auto" w:frame="1"/>
            <w:lang w:eastAsia="en-IN"/>
          </w:rPr>
          <w:t>                    .append(Outer.access$</w:t>
        </w:r>
        <w:r w:rsidRPr="00B551D7">
          <w:rPr>
            <w:rFonts w:ascii="Verdana" w:eastAsia="Times New Roman" w:hAnsi="Verdana" w:cs="Times New Roman"/>
            <w:color w:val="C00000"/>
            <w:sz w:val="18"/>
            <w:lang w:eastAsia="en-IN"/>
          </w:rPr>
          <w:t>000</w:t>
        </w:r>
        <w:r w:rsidRPr="00B551D7">
          <w:rPr>
            <w:rFonts w:ascii="Verdana" w:eastAsia="Times New Roman" w:hAnsi="Verdana" w:cs="Times New Roman"/>
            <w:color w:val="000000"/>
            <w:sz w:val="18"/>
            <w:szCs w:val="18"/>
            <w:bdr w:val="none" w:sz="0" w:space="0" w:color="auto" w:frame="1"/>
            <w:lang w:eastAsia="en-IN"/>
          </w:rPr>
          <w:t>(Outer.</w:t>
        </w:r>
        <w:r w:rsidRPr="00B551D7">
          <w:rPr>
            <w:rFonts w:ascii="Verdana" w:eastAsia="Times New Roman" w:hAnsi="Verdana" w:cs="Times New Roman"/>
            <w:b/>
            <w:bCs/>
            <w:color w:val="006699"/>
            <w:sz w:val="18"/>
            <w:lang w:eastAsia="en-IN"/>
          </w:rPr>
          <w:t>this</w:t>
        </w:r>
        <w:r w:rsidRPr="00B551D7">
          <w:rPr>
            <w:rFonts w:ascii="Verdana" w:eastAsia="Times New Roman" w:hAnsi="Verdana" w:cs="Times New Roman"/>
            <w:color w:val="000000"/>
            <w:sz w:val="18"/>
            <w:szCs w:val="18"/>
            <w:bdr w:val="none" w:sz="0" w:space="0" w:color="auto" w:frame="1"/>
            <w:lang w:eastAsia="en-IN"/>
          </w:rPr>
          <w:t>)).toString());  </w:t>
        </w:r>
      </w:ins>
    </w:p>
    <w:p w:rsidR="00B551D7" w:rsidRPr="00B551D7" w:rsidRDefault="00B551D7" w:rsidP="00B551D7">
      <w:pPr>
        <w:numPr>
          <w:ilvl w:val="0"/>
          <w:numId w:val="3"/>
        </w:numPr>
        <w:shd w:val="clear" w:color="auto" w:fill="FFFFFF"/>
        <w:spacing w:after="0" w:line="285" w:lineRule="atLeast"/>
        <w:ind w:left="0"/>
        <w:rPr>
          <w:ins w:id="32" w:author="Unknown"/>
          <w:rFonts w:ascii="Verdana" w:eastAsia="Times New Roman" w:hAnsi="Verdana" w:cs="Times New Roman"/>
          <w:color w:val="000000"/>
          <w:sz w:val="18"/>
          <w:szCs w:val="18"/>
          <w:lang w:eastAsia="en-IN"/>
        </w:rPr>
      </w:pPr>
      <w:ins w:id="33" w:author="Unknown">
        <w:r w:rsidRPr="00B551D7">
          <w:rPr>
            <w:rFonts w:ascii="Verdana" w:eastAsia="Times New Roman" w:hAnsi="Verdana" w:cs="Times New Roman"/>
            <w:color w:val="000000"/>
            <w:sz w:val="18"/>
            <w:szCs w:val="18"/>
            <w:bdr w:val="none" w:sz="0" w:space="0" w:color="auto" w:frame="1"/>
            <w:lang w:eastAsia="en-IN"/>
          </w:rPr>
          <w:t>    }  </w:t>
        </w:r>
      </w:ins>
    </w:p>
    <w:p w:rsidR="00B551D7" w:rsidRPr="00B551D7" w:rsidRDefault="00B551D7" w:rsidP="00B551D7">
      <w:pPr>
        <w:numPr>
          <w:ilvl w:val="0"/>
          <w:numId w:val="3"/>
        </w:numPr>
        <w:shd w:val="clear" w:color="auto" w:fill="FFFFFF"/>
        <w:spacing w:after="109" w:line="285" w:lineRule="atLeast"/>
        <w:ind w:left="0"/>
        <w:rPr>
          <w:ins w:id="34" w:author="Unknown"/>
          <w:rFonts w:ascii="Verdana" w:eastAsia="Times New Roman" w:hAnsi="Verdana" w:cs="Times New Roman"/>
          <w:color w:val="000000"/>
          <w:sz w:val="18"/>
          <w:szCs w:val="18"/>
          <w:lang w:eastAsia="en-IN"/>
        </w:rPr>
      </w:pPr>
      <w:ins w:id="35" w:author="Unknown">
        <w:r w:rsidRPr="00B551D7">
          <w:rPr>
            <w:rFonts w:ascii="Verdana" w:eastAsia="Times New Roman" w:hAnsi="Verdana" w:cs="Times New Roman"/>
            <w:color w:val="000000"/>
            <w:sz w:val="18"/>
            <w:szCs w:val="18"/>
            <w:bdr w:val="none" w:sz="0" w:space="0" w:color="auto" w:frame="1"/>
            <w:lang w:eastAsia="en-IN"/>
          </w:rPr>
          <w:t>}  </w:t>
        </w:r>
      </w:ins>
    </w:p>
    <w:p w:rsidR="00D74130" w:rsidRDefault="00D74130"/>
    <w:p w:rsidR="00DF2C67" w:rsidRDefault="00DF2C67"/>
    <w:p w:rsidR="00DF2C67" w:rsidRDefault="00DF2C67"/>
    <w:sectPr w:rsidR="00DF2C67" w:rsidSect="00D74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F43"/>
    <w:multiLevelType w:val="multilevel"/>
    <w:tmpl w:val="A748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6D4F81"/>
    <w:multiLevelType w:val="multilevel"/>
    <w:tmpl w:val="BC22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D04AA0"/>
    <w:multiLevelType w:val="multilevel"/>
    <w:tmpl w:val="61D4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551D7"/>
    <w:rsid w:val="00B551D7"/>
    <w:rsid w:val="00D74130"/>
    <w:rsid w:val="00DF2C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130"/>
  </w:style>
  <w:style w:type="paragraph" w:styleId="Heading1">
    <w:name w:val="heading 1"/>
    <w:basedOn w:val="Normal"/>
    <w:link w:val="Heading1Char"/>
    <w:uiPriority w:val="9"/>
    <w:qFormat/>
    <w:rsid w:val="00B551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51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1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51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51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51D7"/>
    <w:rPr>
      <w:color w:val="0000FF"/>
      <w:u w:val="single"/>
    </w:rPr>
  </w:style>
  <w:style w:type="character" w:customStyle="1" w:styleId="keyword">
    <w:name w:val="keyword"/>
    <w:basedOn w:val="DefaultParagraphFont"/>
    <w:rsid w:val="00B551D7"/>
  </w:style>
  <w:style w:type="character" w:customStyle="1" w:styleId="comment">
    <w:name w:val="comment"/>
    <w:basedOn w:val="DefaultParagraphFont"/>
    <w:rsid w:val="00B551D7"/>
  </w:style>
  <w:style w:type="character" w:customStyle="1" w:styleId="number">
    <w:name w:val="number"/>
    <w:basedOn w:val="DefaultParagraphFont"/>
    <w:rsid w:val="00B551D7"/>
  </w:style>
  <w:style w:type="character" w:customStyle="1" w:styleId="string">
    <w:name w:val="string"/>
    <w:basedOn w:val="DefaultParagraphFont"/>
    <w:rsid w:val="00B551D7"/>
  </w:style>
  <w:style w:type="character" w:customStyle="1" w:styleId="testit">
    <w:name w:val="testit"/>
    <w:basedOn w:val="DefaultParagraphFont"/>
    <w:rsid w:val="00B551D7"/>
  </w:style>
  <w:style w:type="paragraph" w:styleId="HTMLPreformatted">
    <w:name w:val="HTML Preformatted"/>
    <w:basedOn w:val="Normal"/>
    <w:link w:val="HTMLPreformattedChar"/>
    <w:uiPriority w:val="99"/>
    <w:semiHidden/>
    <w:unhideWhenUsed/>
    <w:rsid w:val="00B55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51D7"/>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406535006">
      <w:bodyDiv w:val="1"/>
      <w:marLeft w:val="0"/>
      <w:marRight w:val="0"/>
      <w:marTop w:val="0"/>
      <w:marBottom w:val="0"/>
      <w:divBdr>
        <w:top w:val="none" w:sz="0" w:space="0" w:color="auto"/>
        <w:left w:val="none" w:sz="0" w:space="0" w:color="auto"/>
        <w:bottom w:val="none" w:sz="0" w:space="0" w:color="auto"/>
        <w:right w:val="none" w:sz="0" w:space="0" w:color="auto"/>
      </w:divBdr>
      <w:divsChild>
        <w:div w:id="1479225333">
          <w:marLeft w:val="0"/>
          <w:marRight w:val="0"/>
          <w:marTop w:val="0"/>
          <w:marBottom w:val="109"/>
          <w:divBdr>
            <w:top w:val="single" w:sz="6" w:space="0" w:color="D5DDC6"/>
            <w:left w:val="single" w:sz="24" w:space="0" w:color="66BB55"/>
            <w:bottom w:val="single" w:sz="6" w:space="0" w:color="D5DDC6"/>
            <w:right w:val="single" w:sz="6" w:space="0" w:color="D5DDC6"/>
          </w:divBdr>
        </w:div>
        <w:div w:id="1209729189">
          <w:marLeft w:val="0"/>
          <w:marRight w:val="0"/>
          <w:marTop w:val="0"/>
          <w:marBottom w:val="109"/>
          <w:divBdr>
            <w:top w:val="single" w:sz="6" w:space="0" w:color="D5DDC6"/>
            <w:left w:val="single" w:sz="24" w:space="0" w:color="66BB55"/>
            <w:bottom w:val="single" w:sz="6" w:space="0" w:color="D5DDC6"/>
            <w:right w:val="single" w:sz="6" w:space="0" w:color="D5DDC6"/>
          </w:divBdr>
        </w:div>
        <w:div w:id="1178420197">
          <w:marLeft w:val="0"/>
          <w:marRight w:val="0"/>
          <w:marTop w:val="109"/>
          <w:marBottom w:val="0"/>
          <w:divBdr>
            <w:top w:val="single" w:sz="6" w:space="0" w:color="D5DDC6"/>
            <w:left w:val="single" w:sz="6" w:space="3" w:color="D5DDC6"/>
            <w:bottom w:val="single" w:sz="6" w:space="0" w:color="D5DDC6"/>
            <w:right w:val="single" w:sz="6" w:space="0" w:color="D5DDC6"/>
          </w:divBdr>
        </w:div>
        <w:div w:id="652296370">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tpoint.com/opr/test.jsp?filename=TestMemberOut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3</cp:revision>
  <dcterms:created xsi:type="dcterms:W3CDTF">2019-06-12T17:17:00Z</dcterms:created>
  <dcterms:modified xsi:type="dcterms:W3CDTF">2019-06-12T17:21:00Z</dcterms:modified>
</cp:coreProperties>
</file>