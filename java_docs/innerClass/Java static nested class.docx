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D01" w:rsidRPr="00594D01" w:rsidRDefault="00594D01" w:rsidP="00594D01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594D01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static nested class</w:t>
      </w:r>
    </w:p>
    <w:p w:rsidR="00594D01" w:rsidRPr="00594D01" w:rsidRDefault="00594D01" w:rsidP="00594D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 static class i.e. created inside a class is called static nested class in java. It cannot access non-static data members and methods. It can be accessed by outer class name.</w:t>
      </w:r>
    </w:p>
    <w:p w:rsidR="00594D01" w:rsidRPr="00594D01" w:rsidRDefault="00594D01" w:rsidP="00594D01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It can access static data members of outer class including private.</w:t>
      </w:r>
    </w:p>
    <w:p w:rsidR="00594D01" w:rsidRPr="00594D01" w:rsidRDefault="00594D01" w:rsidP="00594D01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Static nested class cannot access non-static (instance) data member or method.</w:t>
      </w:r>
    </w:p>
    <w:p w:rsidR="00594D01" w:rsidRPr="00594D01" w:rsidRDefault="00594D01" w:rsidP="00594D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94D01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Java static nested class example with instance method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TestOuter1{  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data=</w:t>
      </w:r>
      <w:r w:rsidRPr="00594D01">
        <w:rPr>
          <w:rFonts w:ascii="Verdana" w:eastAsia="Times New Roman" w:hAnsi="Verdana" w:cs="Times New Roman"/>
          <w:color w:val="C00000"/>
          <w:sz w:val="18"/>
          <w:lang w:eastAsia="en-IN"/>
        </w:rPr>
        <w:t>30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Inner{  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msg</w:t>
      </w:r>
      <w:proofErr w:type="spellEnd"/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(){</w:t>
      </w:r>
      <w:proofErr w:type="spellStart"/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94D01">
        <w:rPr>
          <w:rFonts w:ascii="Verdana" w:eastAsia="Times New Roman" w:hAnsi="Verdana" w:cs="Times New Roman"/>
          <w:color w:val="0000FF"/>
          <w:sz w:val="18"/>
          <w:lang w:eastAsia="en-IN"/>
        </w:rPr>
        <w:t>"data is "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+data);}  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TestOuter1.Inner </w:t>
      </w:r>
      <w:proofErr w:type="spellStart"/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obj</w:t>
      </w:r>
      <w:proofErr w:type="spellEnd"/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594D0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TestOuter1.Inner();  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obj.msg();  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594D01" w:rsidRPr="00594D01" w:rsidRDefault="00594D01" w:rsidP="00594D01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594D01" w:rsidRPr="00594D01" w:rsidRDefault="00594D01" w:rsidP="00594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594D01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594D01" w:rsidRPr="00594D01" w:rsidRDefault="00594D01" w:rsidP="00594D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594D01" w:rsidRPr="00594D01" w:rsidRDefault="00594D01" w:rsidP="00594D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4D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is 30</w:t>
      </w:r>
    </w:p>
    <w:p w:rsidR="00594D01" w:rsidRPr="00594D01" w:rsidRDefault="00594D01" w:rsidP="00594D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4D0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In this example, you need to create the instance of static nested class because it has instance method </w:t>
      </w:r>
      <w:proofErr w:type="spellStart"/>
      <w:r w:rsidRPr="00594D0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msg</w:t>
      </w:r>
      <w:proofErr w:type="spellEnd"/>
      <w:r w:rsidRPr="00594D0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(). But you don't need to create the object of Outer class because nested class is static and static properties, methods or classes can be accessed without object.</w:t>
      </w:r>
    </w:p>
    <w:p w:rsidR="00594D01" w:rsidRPr="00594D01" w:rsidRDefault="00594D01" w:rsidP="00594D01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" w:author="Unknown">
        <w:r w:rsidRPr="00594D01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Internal class generated by the compiler</w:t>
        </w:r>
      </w:ins>
    </w:p>
    <w:p w:rsidR="00594D01" w:rsidRPr="00594D01" w:rsidRDefault="00594D01" w:rsidP="00594D0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java.io.PrintStream</w:t>
        </w:r>
        <w:proofErr w:type="spellEnd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594D01" w:rsidRPr="00594D01" w:rsidRDefault="00594D01" w:rsidP="00594D0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TestOuter1$Inner  </w:t>
        </w:r>
      </w:ins>
    </w:p>
    <w:p w:rsidR="00594D01" w:rsidRPr="00594D01" w:rsidRDefault="00594D01" w:rsidP="00594D0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594D01" w:rsidRPr="00594D01" w:rsidRDefault="00594D01" w:rsidP="00594D0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TestOuter1$Inner(){}  </w:t>
        </w:r>
      </w:ins>
    </w:p>
    <w:p w:rsidR="00594D01" w:rsidRPr="00594D01" w:rsidRDefault="00594D01" w:rsidP="00594D0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(){  </w:t>
        </w:r>
      </w:ins>
    </w:p>
    <w:p w:rsidR="00594D01" w:rsidRPr="00594D01" w:rsidRDefault="00594D01" w:rsidP="00594D0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3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((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StringBuilder</w:t>
        </w:r>
        <w:proofErr w:type="spellEnd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()).append(</w:t>
        </w:r>
        <w:r w:rsidRPr="00594D01">
          <w:rPr>
            <w:rFonts w:ascii="Verdana" w:eastAsia="Times New Roman" w:hAnsi="Verdana" w:cs="Times New Roman"/>
            <w:color w:val="0000FF"/>
            <w:sz w:val="18"/>
            <w:lang w:eastAsia="en-IN"/>
          </w:rPr>
          <w:t>"data is "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 </w:t>
        </w:r>
      </w:ins>
    </w:p>
    <w:p w:rsidR="00594D01" w:rsidRPr="00594D01" w:rsidRDefault="00594D01" w:rsidP="00594D0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.append(TestOuter1.data).</w:t>
        </w:r>
        <w:proofErr w:type="spellStart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toString</w:t>
        </w:r>
        <w:proofErr w:type="spellEnd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594D01" w:rsidRPr="00594D01" w:rsidRDefault="00594D01" w:rsidP="00594D0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  </w:t>
        </w:r>
      </w:ins>
    </w:p>
    <w:p w:rsidR="00594D01" w:rsidRPr="00594D01" w:rsidRDefault="00594D01" w:rsidP="00594D01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594D01" w:rsidRPr="00594D01" w:rsidRDefault="00594D01" w:rsidP="00594D01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2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21" w:author="Unknown">
        <w:r w:rsidRPr="00594D0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static nested class example with static method</w:t>
        </w:r>
      </w:ins>
    </w:p>
    <w:p w:rsidR="00594D01" w:rsidRPr="00594D01" w:rsidRDefault="00594D01" w:rsidP="00594D01">
      <w:pPr>
        <w:shd w:val="clear" w:color="auto" w:fill="FFFFFF"/>
        <w:spacing w:before="100" w:beforeAutospacing="1" w:after="100" w:afterAutospacing="1" w:line="240" w:lineRule="auto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If you have the static member inside static nested class, you don't need to create instance of static nested class.</w:t>
        </w:r>
      </w:ins>
    </w:p>
    <w:p w:rsidR="00594D01" w:rsidRPr="00594D01" w:rsidRDefault="00594D01" w:rsidP="00594D0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TestOuter2{  </w:t>
        </w:r>
      </w:ins>
    </w:p>
    <w:p w:rsidR="00594D01" w:rsidRPr="00594D01" w:rsidRDefault="00594D01" w:rsidP="00594D0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data=</w:t>
        </w:r>
        <w:r w:rsidRPr="00594D01">
          <w:rPr>
            <w:rFonts w:ascii="Verdana" w:eastAsia="Times New Roman" w:hAnsi="Verdana" w:cs="Times New Roman"/>
            <w:color w:val="C00000"/>
            <w:sz w:val="18"/>
            <w:lang w:eastAsia="en-IN"/>
          </w:rPr>
          <w:t>30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594D01" w:rsidRPr="00594D01" w:rsidRDefault="00594D01" w:rsidP="00594D0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Inner{  </w:t>
        </w:r>
      </w:ins>
    </w:p>
    <w:p w:rsidR="00594D01" w:rsidRPr="00594D01" w:rsidRDefault="00594D01" w:rsidP="00594D0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(){</w:t>
        </w:r>
        <w:proofErr w:type="spellStart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594D01">
          <w:rPr>
            <w:rFonts w:ascii="Verdana" w:eastAsia="Times New Roman" w:hAnsi="Verdana" w:cs="Times New Roman"/>
            <w:color w:val="0000FF"/>
            <w:sz w:val="18"/>
            <w:lang w:eastAsia="en-IN"/>
          </w:rPr>
          <w:t>"data is "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+data);}  </w:t>
        </w:r>
      </w:ins>
    </w:p>
    <w:p w:rsidR="00594D01" w:rsidRPr="00594D01" w:rsidRDefault="00594D01" w:rsidP="00594D0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594D01" w:rsidRPr="00594D01" w:rsidRDefault="00594D01" w:rsidP="00594D0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594D0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594D01" w:rsidRPr="00594D01" w:rsidRDefault="00594D01" w:rsidP="00594D0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TestOuter2.Inner.msg();</w:t>
        </w:r>
        <w:r w:rsidRPr="00594D01">
          <w:rPr>
            <w:rFonts w:ascii="Verdana" w:eastAsia="Times New Roman" w:hAnsi="Verdana" w:cs="Times New Roman"/>
            <w:color w:val="008200"/>
            <w:sz w:val="18"/>
            <w:lang w:eastAsia="en-IN"/>
          </w:rPr>
          <w:t>//no need to create the instance of static nested class</w:t>
        </w:r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594D01" w:rsidRPr="00594D01" w:rsidRDefault="00594D01" w:rsidP="00594D0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594D01" w:rsidRPr="00594D01" w:rsidRDefault="00594D01" w:rsidP="00594D01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594D01" w:rsidRPr="00594D01" w:rsidRDefault="00594D01" w:rsidP="00594D01">
      <w:pPr>
        <w:spacing w:after="0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3" w:author="Unknown">
        <w:r w:rsidRPr="00594D01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594D01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"http://www.javatpoint.com/opr/test.jsp?filename=TestOuter2" \t "_blank" </w:instrText>
        </w:r>
        <w:r w:rsidRPr="00594D01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594D01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594D01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594D01" w:rsidRPr="00594D01" w:rsidRDefault="00594D01" w:rsidP="00594D01">
      <w:pPr>
        <w:shd w:val="clear" w:color="auto" w:fill="FFFFFF"/>
        <w:spacing w:before="100" w:beforeAutospacing="1" w:after="100" w:afterAutospacing="1" w:line="240" w:lineRule="auto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594D0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594D01" w:rsidRPr="00594D01" w:rsidRDefault="00594D01" w:rsidP="00594D0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7" w:author="Unknown">
        <w:r w:rsidRPr="00594D01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data is 30</w:t>
        </w:r>
      </w:ins>
    </w:p>
    <w:p w:rsidR="00D74130" w:rsidRDefault="00D74130"/>
    <w:sectPr w:rsidR="00D74130" w:rsidSect="00D7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8AA"/>
    <w:multiLevelType w:val="multilevel"/>
    <w:tmpl w:val="35E275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69D6679"/>
    <w:multiLevelType w:val="multilevel"/>
    <w:tmpl w:val="1FFC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F41DA7"/>
    <w:multiLevelType w:val="multilevel"/>
    <w:tmpl w:val="A3A2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7E5160"/>
    <w:multiLevelType w:val="multilevel"/>
    <w:tmpl w:val="4024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94D01"/>
    <w:rsid w:val="00594D01"/>
    <w:rsid w:val="00D7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30"/>
  </w:style>
  <w:style w:type="paragraph" w:styleId="Heading1">
    <w:name w:val="heading 1"/>
    <w:basedOn w:val="Normal"/>
    <w:link w:val="Heading1Char"/>
    <w:uiPriority w:val="9"/>
    <w:qFormat/>
    <w:rsid w:val="00594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4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94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4D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4D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4D01"/>
    <w:rPr>
      <w:color w:val="0000FF"/>
      <w:u w:val="single"/>
    </w:rPr>
  </w:style>
  <w:style w:type="character" w:customStyle="1" w:styleId="keyword">
    <w:name w:val="keyword"/>
    <w:basedOn w:val="DefaultParagraphFont"/>
    <w:rsid w:val="00594D01"/>
  </w:style>
  <w:style w:type="character" w:customStyle="1" w:styleId="number">
    <w:name w:val="number"/>
    <w:basedOn w:val="DefaultParagraphFont"/>
    <w:rsid w:val="00594D01"/>
  </w:style>
  <w:style w:type="character" w:customStyle="1" w:styleId="string">
    <w:name w:val="string"/>
    <w:basedOn w:val="DefaultParagraphFont"/>
    <w:rsid w:val="00594D01"/>
  </w:style>
  <w:style w:type="character" w:customStyle="1" w:styleId="testit">
    <w:name w:val="testit"/>
    <w:basedOn w:val="DefaultParagraphFont"/>
    <w:rsid w:val="00594D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D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594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41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818955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8665900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5150815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797391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Out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2019-06-12T17:20:00Z</dcterms:created>
  <dcterms:modified xsi:type="dcterms:W3CDTF">2019-06-12T17:20:00Z</dcterms:modified>
</cp:coreProperties>
</file>