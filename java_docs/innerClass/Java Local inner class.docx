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EE" w:rsidRPr="000D44EE" w:rsidRDefault="000D44EE" w:rsidP="000D44EE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0D44EE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Local inner class</w:t>
      </w:r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class i.e. created inside a method is called local inner class in java. If you want to invoke the methods of local inner class, you must instantiate this class inside the method.</w:t>
      </w:r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0D44EE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local inner class example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localInner1{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private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data=</w:t>
      </w:r>
      <w:r w:rsidRPr="000D44EE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</w:t>
      </w:r>
      <w:r w:rsidRPr="000D44EE">
        <w:rPr>
          <w:rFonts w:ascii="Verdana" w:eastAsia="Times New Roman" w:hAnsi="Verdana" w:cs="Times New Roman"/>
          <w:color w:val="008200"/>
          <w:sz w:val="18"/>
          <w:lang w:eastAsia="en-IN"/>
        </w:rPr>
        <w:t>//instance variable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display(){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Local{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msg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(){</w:t>
      </w:r>
      <w:proofErr w:type="spellStart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(data);}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Local l=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Local();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l.msg();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localInner1 </w:t>
      </w:r>
      <w:proofErr w:type="spellStart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obj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0D44EE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localInner1();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obj.display</w:t>
      </w:r>
      <w:proofErr w:type="spellEnd"/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0D44EE" w:rsidRPr="000D44EE" w:rsidRDefault="000D44EE" w:rsidP="000D44EE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0D44EE" w:rsidRPr="000D44EE" w:rsidRDefault="000D44EE" w:rsidP="000D4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0D44EE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D44E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0D44EE" w:rsidRPr="000D44EE" w:rsidRDefault="000D44EE" w:rsidP="000D44E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44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0D44EE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Internal class generated by the compiler</w:t>
        </w:r>
      </w:ins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In such case, compiler creates a class named Simple$1Local that have the reference of the outer class.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java.io.PrintStream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localInner1$Local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final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localInner1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$</w:t>
        </w:r>
        <w:r w:rsidRPr="000D44EE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localInner1$Local()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{   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super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$</w:t>
        </w:r>
        <w:r w:rsidRPr="000D44EE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Simple.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{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System.out.println(localInner1.access$</w:t>
        </w:r>
        <w:r w:rsidRPr="000D44EE">
          <w:rPr>
            <w:rFonts w:ascii="Verdana" w:eastAsia="Times New Roman" w:hAnsi="Verdana" w:cs="Times New Roman"/>
            <w:color w:val="C00000"/>
            <w:sz w:val="18"/>
            <w:lang w:eastAsia="en-IN"/>
          </w:rPr>
          <w:t>000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(localInner1.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0D44EE" w:rsidRPr="000D44EE" w:rsidRDefault="000D44EE" w:rsidP="000D44EE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D44EE" w:rsidRPr="000D44EE" w:rsidRDefault="000D44EE" w:rsidP="000D44EE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32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3" w:author="Unknown">
        <w:r w:rsidRPr="000D44EE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lastRenderedPageBreak/>
          <w:t>Rule: Local variable can't be private, public or protected.</w:t>
        </w:r>
      </w:ins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34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35" w:author="Unknown">
        <w:r w:rsidRPr="000D44EE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Rules for Java Local Inner class</w:t>
        </w:r>
      </w:ins>
    </w:p>
    <w:p w:rsidR="000D44EE" w:rsidRPr="000D44EE" w:rsidRDefault="000D44EE" w:rsidP="000D44EE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36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7" w:author="Unknown">
        <w:r w:rsidRPr="000D44EE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1) Local inner class cannot be invoked from outside the method.</w:t>
        </w:r>
      </w:ins>
    </w:p>
    <w:p w:rsidR="000D44EE" w:rsidRPr="000D44EE" w:rsidRDefault="000D44EE" w:rsidP="000D44EE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38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39" w:author="Unknown">
        <w:r w:rsidRPr="000D44EE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2) Local inner class cannot access non-final local variable till JDK 1.7. Since JDK 1.8, it is possible to access the non-final local variable in local inner class.</w:t>
        </w:r>
      </w:ins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1" w:author="Unknown">
        <w:r w:rsidRPr="000D44EE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Example of local inner class with local variable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localInner2{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private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0D44EE">
          <w:rPr>
            <w:rFonts w:ascii="Verdana" w:eastAsia="Times New Roman" w:hAnsi="Verdana" w:cs="Times New Roman"/>
            <w:color w:val="C00000"/>
            <w:sz w:val="18"/>
            <w:lang w:eastAsia="en-IN"/>
          </w:rPr>
          <w:t>30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</w:t>
        </w:r>
        <w:r w:rsidRPr="000D44EE">
          <w:rPr>
            <w:rFonts w:ascii="Verdana" w:eastAsia="Times New Roman" w:hAnsi="Verdana" w:cs="Times New Roman"/>
            <w:color w:val="008200"/>
            <w:sz w:val="18"/>
            <w:lang w:eastAsia="en-IN"/>
          </w:rPr>
          <w:t>//instance variable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display(){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value=</w:t>
        </w:r>
        <w:r w:rsidRPr="000D44EE">
          <w:rPr>
            <w:rFonts w:ascii="Verdana" w:eastAsia="Times New Roman" w:hAnsi="Verdana" w:cs="Times New Roman"/>
            <w:color w:val="C00000"/>
            <w:sz w:val="18"/>
            <w:lang w:eastAsia="en-IN"/>
          </w:rPr>
          <w:t>50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</w:t>
        </w:r>
        <w:r w:rsidRPr="000D44EE">
          <w:rPr>
            <w:rFonts w:ascii="Verdana" w:eastAsia="Times New Roman" w:hAnsi="Verdana" w:cs="Times New Roman"/>
            <w:color w:val="008200"/>
            <w:sz w:val="18"/>
            <w:lang w:eastAsia="en-IN"/>
          </w:rPr>
          <w:t>//local variable must be final till jdk 1.7 only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Local{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msg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(value);}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Local l=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Local();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l.msg();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localInner2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0D44E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localInner2();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obj.display</w:t>
        </w:r>
        <w:proofErr w:type="spellEnd"/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0D44EE" w:rsidRPr="000D44EE" w:rsidRDefault="000D44EE" w:rsidP="000D44EE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D44EE" w:rsidRPr="000D44EE" w:rsidRDefault="000D44EE" w:rsidP="000D44EE">
      <w:pPr>
        <w:spacing w:after="0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3" w:author="Unknown">
        <w:r w:rsidRPr="000D44EE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0D44EE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"http://www.javatpoint.com/opr/test.jsp?filename=localInner2" \t "_blank" </w:instrText>
        </w:r>
        <w:r w:rsidRPr="000D44EE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0D44EE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0D44EE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0D44EE" w:rsidRPr="000D44EE" w:rsidRDefault="000D44EE" w:rsidP="000D44EE">
      <w:pPr>
        <w:shd w:val="clear" w:color="auto" w:fill="FFFFFF"/>
        <w:spacing w:before="100" w:beforeAutospacing="1" w:after="100" w:afterAutospacing="1" w:line="240" w:lineRule="auto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0D44EE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0D44EE" w:rsidRPr="000D44EE" w:rsidRDefault="000D44EE" w:rsidP="000D44E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0D44EE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50</w:t>
        </w:r>
      </w:ins>
    </w:p>
    <w:p w:rsidR="00D74130" w:rsidRDefault="00D74130"/>
    <w:sectPr w:rsidR="00D74130" w:rsidSect="00D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61DC"/>
    <w:multiLevelType w:val="multilevel"/>
    <w:tmpl w:val="1F48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F219C"/>
    <w:multiLevelType w:val="multilevel"/>
    <w:tmpl w:val="08F0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E184F"/>
    <w:multiLevelType w:val="multilevel"/>
    <w:tmpl w:val="8420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D44EE"/>
    <w:rsid w:val="000D44EE"/>
    <w:rsid w:val="00D7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30"/>
  </w:style>
  <w:style w:type="paragraph" w:styleId="Heading1">
    <w:name w:val="heading 1"/>
    <w:basedOn w:val="Normal"/>
    <w:link w:val="Heading1Char"/>
    <w:uiPriority w:val="9"/>
    <w:qFormat/>
    <w:rsid w:val="000D4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4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4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4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44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4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44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44EE"/>
    <w:rPr>
      <w:color w:val="0000FF"/>
      <w:u w:val="single"/>
    </w:rPr>
  </w:style>
  <w:style w:type="character" w:customStyle="1" w:styleId="keyword">
    <w:name w:val="keyword"/>
    <w:basedOn w:val="DefaultParagraphFont"/>
    <w:rsid w:val="000D44EE"/>
  </w:style>
  <w:style w:type="character" w:customStyle="1" w:styleId="number">
    <w:name w:val="number"/>
    <w:basedOn w:val="DefaultParagraphFont"/>
    <w:rsid w:val="000D44EE"/>
  </w:style>
  <w:style w:type="character" w:customStyle="1" w:styleId="comment">
    <w:name w:val="comment"/>
    <w:basedOn w:val="DefaultParagraphFont"/>
    <w:rsid w:val="000D44EE"/>
  </w:style>
  <w:style w:type="character" w:customStyle="1" w:styleId="testit">
    <w:name w:val="testit"/>
    <w:basedOn w:val="DefaultParagraphFont"/>
    <w:rsid w:val="000D44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00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508216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9441410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544202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511356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localInn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2019-06-12T17:19:00Z</dcterms:created>
  <dcterms:modified xsi:type="dcterms:W3CDTF">2019-06-12T17:19:00Z</dcterms:modified>
</cp:coreProperties>
</file>