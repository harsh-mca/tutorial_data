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40E" w:rsidRPr="00DC540E" w:rsidRDefault="00DC540E" w:rsidP="00DC540E">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DC540E">
        <w:rPr>
          <w:rFonts w:ascii="Helvetica" w:eastAsia="Times New Roman" w:hAnsi="Helvetica" w:cs="Helvetica"/>
          <w:color w:val="610B38"/>
          <w:kern w:val="36"/>
          <w:sz w:val="39"/>
          <w:szCs w:val="39"/>
          <w:lang w:eastAsia="en-IN"/>
        </w:rPr>
        <w:t>Java Nested Interface</w:t>
      </w:r>
    </w:p>
    <w:p w:rsidR="00DC540E" w:rsidRPr="00DC540E" w:rsidRDefault="00DC540E" w:rsidP="00DC540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DC540E" w:rsidRPr="00DC540E" w:rsidRDefault="00DC540E" w:rsidP="00DC540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DC540E">
        <w:rPr>
          <w:rFonts w:ascii="Helvetica" w:eastAsia="Times New Roman" w:hAnsi="Helvetica" w:cs="Helvetica"/>
          <w:color w:val="610B4B"/>
          <w:sz w:val="29"/>
          <w:szCs w:val="29"/>
          <w:lang w:eastAsia="en-IN"/>
        </w:rPr>
        <w:t>Points to remember for nested interfaces</w:t>
      </w:r>
    </w:p>
    <w:p w:rsidR="00DC540E" w:rsidRPr="00DC540E" w:rsidRDefault="00DC540E" w:rsidP="00DC540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There are given some points that should be remembered by the java programmer.</w:t>
      </w:r>
    </w:p>
    <w:p w:rsidR="00DC540E" w:rsidRPr="00DC540E" w:rsidRDefault="00DC540E" w:rsidP="00DC540E">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Nested interface must be public if it is declared inside the interface but it can have any access modifier if declared within the class.</w:t>
      </w:r>
    </w:p>
    <w:p w:rsidR="00DC540E" w:rsidRPr="00DC540E" w:rsidRDefault="00DC540E" w:rsidP="00DC540E">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 xml:space="preserve">Nested interfaces are declared static </w:t>
      </w:r>
      <w:proofErr w:type="spellStart"/>
      <w:r w:rsidRPr="00DC540E">
        <w:rPr>
          <w:rFonts w:ascii="Verdana" w:eastAsia="Times New Roman" w:hAnsi="Verdana" w:cs="Times New Roman"/>
          <w:color w:val="000000"/>
          <w:sz w:val="18"/>
          <w:szCs w:val="18"/>
          <w:lang w:eastAsia="en-IN"/>
        </w:rPr>
        <w:t>implicitely</w:t>
      </w:r>
      <w:proofErr w:type="spellEnd"/>
      <w:r w:rsidRPr="00DC540E">
        <w:rPr>
          <w:rFonts w:ascii="Verdana" w:eastAsia="Times New Roman" w:hAnsi="Verdana" w:cs="Times New Roman"/>
          <w:color w:val="000000"/>
          <w:sz w:val="18"/>
          <w:szCs w:val="18"/>
          <w:lang w:eastAsia="en-IN"/>
        </w:rPr>
        <w:t>.</w:t>
      </w:r>
    </w:p>
    <w:p w:rsidR="00DC540E" w:rsidRPr="00DC540E" w:rsidRDefault="00DC540E" w:rsidP="00DC540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DC540E">
        <w:rPr>
          <w:rFonts w:ascii="Helvetica" w:eastAsia="Times New Roman" w:hAnsi="Helvetica" w:cs="Helvetica"/>
          <w:color w:val="610B4B"/>
          <w:sz w:val="29"/>
          <w:szCs w:val="29"/>
          <w:lang w:eastAsia="en-IN"/>
        </w:rPr>
        <w:t>Syntax of nested interface which is declared within the interface</w:t>
      </w:r>
    </w:p>
    <w:p w:rsidR="00DC540E" w:rsidRPr="00DC540E" w:rsidRDefault="00DC540E" w:rsidP="00DC540E">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interface_name</w:t>
      </w:r>
      <w:proofErr w:type="spellEnd"/>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nested_interface_name</w:t>
      </w:r>
      <w:proofErr w:type="spellEnd"/>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DC540E">
        <w:rPr>
          <w:rFonts w:ascii="Helvetica" w:eastAsia="Times New Roman" w:hAnsi="Helvetica" w:cs="Helvetica"/>
          <w:color w:val="610B4B"/>
          <w:sz w:val="29"/>
          <w:szCs w:val="29"/>
          <w:lang w:eastAsia="en-IN"/>
        </w:rPr>
        <w:t>Syntax of nested interface which is declared within the class</w:t>
      </w:r>
    </w:p>
    <w:p w:rsidR="00DC540E" w:rsidRPr="00DC540E" w:rsidRDefault="00DC540E" w:rsidP="00DC540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b/>
          <w:bCs/>
          <w:color w:val="006699"/>
          <w:sz w:val="18"/>
          <w:lang w:eastAsia="en-IN"/>
        </w:rPr>
        <w:t>class</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class_name</w:t>
      </w:r>
      <w:proofErr w:type="spellEnd"/>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nested_interface_name</w:t>
      </w:r>
      <w:proofErr w:type="spellEnd"/>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  </w:t>
      </w:r>
    </w:p>
    <w:p w:rsidR="00DC540E" w:rsidRPr="00DC540E" w:rsidRDefault="00DC540E" w:rsidP="00DC540E">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bdr w:val="none" w:sz="0" w:space="0" w:color="auto" w:frame="1"/>
          <w:lang w:eastAsia="en-IN"/>
        </w:rPr>
        <w:t>}   </w:t>
      </w:r>
    </w:p>
    <w:p w:rsidR="00DC540E" w:rsidRPr="00DC540E" w:rsidRDefault="00DC540E" w:rsidP="00DC540E">
      <w:pPr>
        <w:spacing w:after="0" w:line="240" w:lineRule="auto"/>
        <w:rPr>
          <w:rFonts w:ascii="Times New Roman" w:eastAsia="Times New Roman" w:hAnsi="Times New Roman" w:cs="Times New Roman"/>
          <w:sz w:val="24"/>
          <w:szCs w:val="24"/>
          <w:lang w:eastAsia="en-IN"/>
        </w:rPr>
      </w:pPr>
      <w:r w:rsidRPr="00DC540E">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DC540E" w:rsidRPr="00DC540E" w:rsidRDefault="00DC540E" w:rsidP="00DC540E">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4B"/>
          <w:sz w:val="29"/>
          <w:szCs w:val="29"/>
          <w:lang w:eastAsia="en-IN"/>
        </w:rPr>
      </w:pPr>
      <w:ins w:id="1" w:author="Unknown">
        <w:r w:rsidRPr="00DC540E">
          <w:rPr>
            <w:rFonts w:ascii="Helvetica" w:eastAsia="Times New Roman" w:hAnsi="Helvetica" w:cs="Helvetica"/>
            <w:color w:val="610B4B"/>
            <w:sz w:val="29"/>
            <w:szCs w:val="29"/>
            <w:lang w:eastAsia="en-IN"/>
          </w:rPr>
          <w:t>Example of nested interface which is declared within the interface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DC540E" w:rsidRPr="00DC540E" w:rsidTr="00DC540E">
        <w:trPr>
          <w:tblCellSpacing w:w="15" w:type="dxa"/>
        </w:trPr>
        <w:tc>
          <w:tcPr>
            <w:tcW w:w="0" w:type="auto"/>
            <w:shd w:val="clear" w:color="auto" w:fill="FFFFFF"/>
            <w:vAlign w:val="center"/>
            <w:hideMark/>
          </w:tcPr>
          <w:p w:rsidR="00DC540E" w:rsidRPr="00DC540E" w:rsidRDefault="00DC540E" w:rsidP="00DC540E">
            <w:pPr>
              <w:spacing w:after="0" w:line="312" w:lineRule="atLeast"/>
              <w:ind w:left="272"/>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In this example, we are going to learn how to declare the nested interface and how we can access it.</w:t>
            </w:r>
          </w:p>
        </w:tc>
      </w:tr>
    </w:tbl>
    <w:p w:rsidR="00DC540E" w:rsidRPr="00DC540E" w:rsidRDefault="00DC540E" w:rsidP="00DC540E">
      <w:pPr>
        <w:numPr>
          <w:ilvl w:val="0"/>
          <w:numId w:val="4"/>
        </w:numPr>
        <w:shd w:val="clear" w:color="auto" w:fill="FFFFFF"/>
        <w:spacing w:after="0" w:line="285" w:lineRule="atLeast"/>
        <w:ind w:left="0"/>
        <w:rPr>
          <w:ins w:id="2" w:author="Unknown"/>
          <w:rFonts w:ascii="Verdana" w:eastAsia="Times New Roman" w:hAnsi="Verdana" w:cs="Times New Roman"/>
          <w:color w:val="000000"/>
          <w:sz w:val="18"/>
          <w:szCs w:val="18"/>
          <w:lang w:eastAsia="en-IN"/>
        </w:rPr>
      </w:pPr>
      <w:ins w:id="3" w:author="Unknown">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Showable</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show();  </w:t>
        </w:r>
      </w:ins>
    </w:p>
    <w:p w:rsidR="00DC540E" w:rsidRPr="00DC540E" w:rsidRDefault="00DC540E" w:rsidP="00DC540E">
      <w:pPr>
        <w:numPr>
          <w:ilvl w:val="0"/>
          <w:numId w:val="4"/>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ins w:id="7"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Message{  </w:t>
        </w:r>
      </w:ins>
    </w:p>
    <w:p w:rsidR="00DC540E" w:rsidRPr="00DC540E" w:rsidRDefault="00DC540E" w:rsidP="00DC540E">
      <w:pPr>
        <w:numPr>
          <w:ilvl w:val="0"/>
          <w:numId w:val="4"/>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msg</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DC540E">
          <w:rPr>
            <w:rFonts w:ascii="Verdana" w:eastAsia="Times New Roman" w:hAnsi="Verdana" w:cs="Times New Roman"/>
            <w:color w:val="000000"/>
            <w:sz w:val="18"/>
            <w:szCs w:val="18"/>
            <w:bdr w:val="none" w:sz="0" w:space="0" w:color="auto" w:frame="1"/>
            <w:lang w:eastAsia="en-IN"/>
          </w:rPr>
          <w:t>  }  </w:t>
        </w:r>
      </w:ins>
    </w:p>
    <w:p w:rsidR="00DC540E" w:rsidRPr="00DC540E" w:rsidRDefault="00DC540E" w:rsidP="00DC540E">
      <w:pPr>
        <w:numPr>
          <w:ilvl w:val="0"/>
          <w:numId w:val="4"/>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DC540E">
          <w:rPr>
            <w:rFonts w:ascii="Verdana" w:eastAsia="Times New Roman" w:hAnsi="Verdana" w:cs="Times New Roman"/>
            <w:b/>
            <w:bCs/>
            <w:color w:val="006699"/>
            <w:sz w:val="18"/>
            <w:lang w:eastAsia="en-IN"/>
          </w:rPr>
          <w:t>class</w:t>
        </w:r>
        <w:r w:rsidRPr="00DC540E">
          <w:rPr>
            <w:rFonts w:ascii="Verdana" w:eastAsia="Times New Roman" w:hAnsi="Verdana" w:cs="Times New Roman"/>
            <w:color w:val="000000"/>
            <w:sz w:val="18"/>
            <w:szCs w:val="18"/>
            <w:bdr w:val="none" w:sz="0" w:space="0" w:color="auto" w:frame="1"/>
            <w:lang w:eastAsia="en-IN"/>
          </w:rPr>
          <w:t> TestNestedInterface1 </w:t>
        </w:r>
        <w:r w:rsidRPr="00DC540E">
          <w:rPr>
            <w:rFonts w:ascii="Verdana" w:eastAsia="Times New Roman" w:hAnsi="Verdana" w:cs="Times New Roman"/>
            <w:b/>
            <w:bCs/>
            <w:color w:val="006699"/>
            <w:sz w:val="18"/>
            <w:lang w:eastAsia="en-IN"/>
          </w:rPr>
          <w:t>implements</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Showable.Message</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msg(){System.out.println(</w:t>
        </w:r>
        <w:r w:rsidRPr="00DC540E">
          <w:rPr>
            <w:rFonts w:ascii="Verdana" w:eastAsia="Times New Roman" w:hAnsi="Verdana" w:cs="Times New Roman"/>
            <w:color w:val="0000FF"/>
            <w:sz w:val="18"/>
            <w:lang w:eastAsia="en-IN"/>
          </w:rPr>
          <w:t>"Hello nested interface"</w:t>
        </w:r>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static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main(String </w:t>
        </w:r>
        <w:proofErr w:type="spellStart"/>
        <w:r w:rsidRPr="00DC540E">
          <w:rPr>
            <w:rFonts w:ascii="Verdana" w:eastAsia="Times New Roman" w:hAnsi="Verdana" w:cs="Times New Roman"/>
            <w:color w:val="000000"/>
            <w:sz w:val="18"/>
            <w:szCs w:val="18"/>
            <w:bdr w:val="none" w:sz="0" w:space="0" w:color="auto" w:frame="1"/>
            <w:lang w:eastAsia="en-IN"/>
          </w:rPr>
          <w:t>args</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DC540E">
          <w:rPr>
            <w:rFonts w:ascii="Verdana" w:eastAsia="Times New Roman" w:hAnsi="Verdana" w:cs="Times New Roman"/>
            <w:color w:val="000000"/>
            <w:sz w:val="18"/>
            <w:szCs w:val="18"/>
            <w:bdr w:val="none" w:sz="0" w:space="0" w:color="auto" w:frame="1"/>
            <w:lang w:eastAsia="en-IN"/>
          </w:rPr>
          <w:t>  Showable.Message message=</w:t>
        </w:r>
        <w:r w:rsidRPr="00DC540E">
          <w:rPr>
            <w:rFonts w:ascii="Verdana" w:eastAsia="Times New Roman" w:hAnsi="Verdana" w:cs="Times New Roman"/>
            <w:b/>
            <w:bCs/>
            <w:color w:val="006699"/>
            <w:sz w:val="18"/>
            <w:lang w:eastAsia="en-IN"/>
          </w:rPr>
          <w:t>new</w:t>
        </w:r>
        <w:r w:rsidRPr="00DC540E">
          <w:rPr>
            <w:rFonts w:ascii="Verdana" w:eastAsia="Times New Roman" w:hAnsi="Verdana" w:cs="Times New Roman"/>
            <w:color w:val="000000"/>
            <w:sz w:val="18"/>
            <w:szCs w:val="18"/>
            <w:bdr w:val="none" w:sz="0" w:space="0" w:color="auto" w:frame="1"/>
            <w:lang w:eastAsia="en-IN"/>
          </w:rPr>
          <w:t> TestNestedInterface1();</w:t>
        </w:r>
        <w:r w:rsidRPr="00DC540E">
          <w:rPr>
            <w:rFonts w:ascii="Verdana" w:eastAsia="Times New Roman" w:hAnsi="Verdana" w:cs="Times New Roman"/>
            <w:color w:val="008200"/>
            <w:sz w:val="18"/>
            <w:lang w:eastAsia="en-IN"/>
          </w:rPr>
          <w:t>//upcasting here</w:t>
        </w:r>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4"/>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DC540E">
          <w:rPr>
            <w:rFonts w:ascii="Verdana" w:eastAsia="Times New Roman" w:hAnsi="Verdana" w:cs="Times New Roman"/>
            <w:color w:val="000000"/>
            <w:sz w:val="18"/>
            <w:szCs w:val="18"/>
            <w:bdr w:val="none" w:sz="0" w:space="0" w:color="auto" w:frame="1"/>
            <w:lang w:eastAsia="en-IN"/>
          </w:rPr>
          <w:lastRenderedPageBreak/>
          <w:t>  message.msg();  </w:t>
        </w:r>
      </w:ins>
    </w:p>
    <w:p w:rsidR="00DC540E" w:rsidRPr="00DC540E" w:rsidRDefault="00DC540E" w:rsidP="00DC540E">
      <w:pPr>
        <w:numPr>
          <w:ilvl w:val="0"/>
          <w:numId w:val="4"/>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DC540E">
          <w:rPr>
            <w:rFonts w:ascii="Verdana" w:eastAsia="Times New Roman" w:hAnsi="Verdana" w:cs="Times New Roman"/>
            <w:color w:val="000000"/>
            <w:sz w:val="18"/>
            <w:szCs w:val="18"/>
            <w:bdr w:val="none" w:sz="0" w:space="0" w:color="auto" w:frame="1"/>
            <w:lang w:eastAsia="en-IN"/>
          </w:rPr>
          <w:t> }  </w:t>
        </w:r>
      </w:ins>
    </w:p>
    <w:p w:rsidR="00DC540E" w:rsidRPr="00DC540E" w:rsidRDefault="00DC540E" w:rsidP="00DC540E">
      <w:pPr>
        <w:numPr>
          <w:ilvl w:val="0"/>
          <w:numId w:val="4"/>
        </w:numPr>
        <w:shd w:val="clear" w:color="auto" w:fill="FFFFFF"/>
        <w:spacing w:after="109" w:line="285" w:lineRule="atLeast"/>
        <w:ind w:left="0"/>
        <w:rPr>
          <w:ins w:id="28" w:author="Unknown"/>
          <w:rFonts w:ascii="Verdana" w:eastAsia="Times New Roman" w:hAnsi="Verdana" w:cs="Times New Roman"/>
          <w:color w:val="000000"/>
          <w:sz w:val="18"/>
          <w:szCs w:val="18"/>
          <w:lang w:eastAsia="en-IN"/>
        </w:rPr>
      </w:pPr>
      <w:ins w:id="29"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spacing w:after="0" w:line="240" w:lineRule="auto"/>
        <w:rPr>
          <w:ins w:id="30" w:author="Unknown"/>
          <w:rFonts w:ascii="Times New Roman" w:eastAsia="Times New Roman" w:hAnsi="Times New Roman" w:cs="Times New Roman"/>
          <w:sz w:val="24"/>
          <w:szCs w:val="24"/>
          <w:lang w:eastAsia="en-IN"/>
        </w:rPr>
      </w:pPr>
      <w:ins w:id="31" w:author="Unknown">
        <w:r w:rsidRPr="00DC540E">
          <w:rPr>
            <w:rFonts w:ascii="Verdana" w:eastAsia="Times New Roman" w:hAnsi="Verdana" w:cs="Times New Roman"/>
            <w:color w:val="000000"/>
            <w:sz w:val="18"/>
            <w:lang w:eastAsia="en-IN"/>
          </w:rPr>
          <w:fldChar w:fldCharType="begin"/>
        </w:r>
        <w:r w:rsidRPr="00DC540E">
          <w:rPr>
            <w:rFonts w:ascii="Verdana" w:eastAsia="Times New Roman" w:hAnsi="Verdana" w:cs="Times New Roman"/>
            <w:color w:val="000000"/>
            <w:sz w:val="18"/>
            <w:lang w:eastAsia="en-IN"/>
          </w:rPr>
          <w:instrText xml:space="preserve"> HYPERLINK "http://www.javatpoint.com/opr/test.jsp?filename=TestNestedInterface1" \t "_blank" </w:instrText>
        </w:r>
        <w:r w:rsidRPr="00DC540E">
          <w:rPr>
            <w:rFonts w:ascii="Verdana" w:eastAsia="Times New Roman" w:hAnsi="Verdana" w:cs="Times New Roman"/>
            <w:color w:val="000000"/>
            <w:sz w:val="18"/>
            <w:lang w:eastAsia="en-IN"/>
          </w:rPr>
          <w:fldChar w:fldCharType="separate"/>
        </w:r>
        <w:r w:rsidRPr="00DC540E">
          <w:rPr>
            <w:rFonts w:ascii="Verdana" w:eastAsia="Times New Roman" w:hAnsi="Verdana" w:cs="Times New Roman"/>
            <w:b/>
            <w:bCs/>
            <w:color w:val="FFFFFF"/>
            <w:sz w:val="18"/>
            <w:lang w:eastAsia="en-IN"/>
          </w:rPr>
          <w:t>Test it Now</w:t>
        </w:r>
        <w:r w:rsidRPr="00DC540E">
          <w:rPr>
            <w:rFonts w:ascii="Verdana" w:eastAsia="Times New Roman" w:hAnsi="Verdana" w:cs="Times New Roman"/>
            <w:color w:val="000000"/>
            <w:sz w:val="18"/>
            <w:lang w:eastAsia="en-IN"/>
          </w:rPr>
          <w:fldChar w:fldCharType="end"/>
        </w:r>
      </w:ins>
    </w:p>
    <w:p w:rsidR="00DC540E" w:rsidRPr="00DC540E" w:rsidRDefault="00DC540E" w:rsidP="00DC540E">
      <w:pPr>
        <w:shd w:val="clear" w:color="auto" w:fill="FFFFFF"/>
        <w:spacing w:after="0" w:line="240" w:lineRule="auto"/>
        <w:rPr>
          <w:ins w:id="32" w:author="Unknown"/>
          <w:rFonts w:ascii="Verdana" w:eastAsia="Times New Roman" w:hAnsi="Verdana" w:cs="Times New Roman"/>
          <w:color w:val="000000"/>
          <w:sz w:val="18"/>
          <w:szCs w:val="18"/>
          <w:lang w:eastAsia="en-IN"/>
        </w:rPr>
      </w:pPr>
      <w:ins w:id="33" w:author="Unknown">
        <w:r w:rsidRPr="00DC540E">
          <w:rPr>
            <w:rFonts w:ascii="Verdana" w:eastAsia="Times New Roman" w:hAnsi="Verdana" w:cs="Times New Roman"/>
            <w:color w:val="000000"/>
            <w:sz w:val="18"/>
            <w:szCs w:val="18"/>
            <w:lang w:eastAsia="en-IN"/>
          </w:rPr>
          <w:fldChar w:fldCharType="begin"/>
        </w:r>
        <w:r w:rsidRPr="00DC540E">
          <w:rPr>
            <w:rFonts w:ascii="Verdana" w:eastAsia="Times New Roman" w:hAnsi="Verdana" w:cs="Times New Roman"/>
            <w:color w:val="000000"/>
            <w:sz w:val="18"/>
            <w:szCs w:val="18"/>
            <w:lang w:eastAsia="en-IN"/>
          </w:rPr>
          <w:instrText xml:space="preserve"> HYPERLINK "https://static.javatpoint.com/src/nested/nestedinterface.zip" </w:instrText>
        </w:r>
        <w:r w:rsidRPr="00DC540E">
          <w:rPr>
            <w:rFonts w:ascii="Verdana" w:eastAsia="Times New Roman" w:hAnsi="Verdana" w:cs="Times New Roman"/>
            <w:color w:val="000000"/>
            <w:sz w:val="18"/>
            <w:szCs w:val="18"/>
            <w:lang w:eastAsia="en-IN"/>
          </w:rPr>
          <w:fldChar w:fldCharType="separate"/>
        </w:r>
        <w:r w:rsidRPr="00DC540E">
          <w:rPr>
            <w:rFonts w:ascii="Tahoma" w:eastAsia="Times New Roman" w:hAnsi="Tahoma" w:cs="Tahoma"/>
            <w:color w:val="FF0000"/>
            <w:sz w:val="23"/>
            <w:lang w:eastAsia="en-IN"/>
          </w:rPr>
          <w:t>download the example of nested interface</w:t>
        </w:r>
        <w:r w:rsidRPr="00DC540E">
          <w:rPr>
            <w:rFonts w:ascii="Verdana" w:eastAsia="Times New Roman" w:hAnsi="Verdana" w:cs="Times New Roman"/>
            <w:color w:val="000000"/>
            <w:sz w:val="18"/>
            <w:szCs w:val="18"/>
            <w:lang w:eastAsia="en-IN"/>
          </w:rPr>
          <w:fldChar w:fldCharType="end"/>
        </w:r>
      </w:ins>
    </w:p>
    <w:p w:rsidR="00DC540E" w:rsidRPr="00DC540E" w:rsidRDefault="00DC540E" w:rsidP="00DC54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lang w:eastAsia="en-IN"/>
        </w:rPr>
      </w:pPr>
      <w:proofErr w:type="spellStart"/>
      <w:ins w:id="35" w:author="Unknown">
        <w:r w:rsidRPr="00DC540E">
          <w:rPr>
            <w:rFonts w:ascii="Courier New" w:eastAsia="Times New Roman" w:hAnsi="Courier New" w:cs="Courier New"/>
            <w:color w:val="000000"/>
            <w:sz w:val="20"/>
            <w:szCs w:val="20"/>
            <w:lang w:eastAsia="en-IN"/>
          </w:rPr>
          <w:t>Output:hello</w:t>
        </w:r>
        <w:proofErr w:type="spellEnd"/>
        <w:r w:rsidRPr="00DC540E">
          <w:rPr>
            <w:rFonts w:ascii="Courier New" w:eastAsia="Times New Roman" w:hAnsi="Courier New" w:cs="Courier New"/>
            <w:color w:val="000000"/>
            <w:sz w:val="20"/>
            <w:szCs w:val="20"/>
            <w:lang w:eastAsia="en-IN"/>
          </w:rPr>
          <w:t xml:space="preserve"> nested interface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DC540E" w:rsidRPr="00DC540E" w:rsidTr="00DC540E">
        <w:trPr>
          <w:tblCellSpacing w:w="15" w:type="dxa"/>
        </w:trPr>
        <w:tc>
          <w:tcPr>
            <w:tcW w:w="0" w:type="auto"/>
            <w:shd w:val="clear" w:color="auto" w:fill="FFFFFF"/>
            <w:vAlign w:val="center"/>
            <w:hideMark/>
          </w:tcPr>
          <w:p w:rsidR="00DC540E" w:rsidRPr="00DC540E" w:rsidRDefault="00DC540E" w:rsidP="00DC540E">
            <w:pPr>
              <w:spacing w:after="0" w:line="312" w:lineRule="atLeast"/>
              <w:ind w:left="272"/>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 xml:space="preserve">As you can see in the above example, we are </w:t>
            </w:r>
            <w:proofErr w:type="spellStart"/>
            <w:r w:rsidRPr="00DC540E">
              <w:rPr>
                <w:rFonts w:ascii="Verdana" w:eastAsia="Times New Roman" w:hAnsi="Verdana" w:cs="Times New Roman"/>
                <w:color w:val="000000"/>
                <w:sz w:val="18"/>
                <w:szCs w:val="18"/>
                <w:lang w:eastAsia="en-IN"/>
              </w:rPr>
              <w:t>acessing</w:t>
            </w:r>
            <w:proofErr w:type="spellEnd"/>
            <w:r w:rsidRPr="00DC540E">
              <w:rPr>
                <w:rFonts w:ascii="Verdana" w:eastAsia="Times New Roman" w:hAnsi="Verdana" w:cs="Times New Roman"/>
                <w:color w:val="000000"/>
                <w:sz w:val="18"/>
                <w:szCs w:val="18"/>
                <w:lang w:eastAsia="en-IN"/>
              </w:rPr>
              <w:t xml:space="preserve"> the Message interface by its outer interface </w:t>
            </w:r>
            <w:proofErr w:type="spellStart"/>
            <w:r w:rsidRPr="00DC540E">
              <w:rPr>
                <w:rFonts w:ascii="Verdana" w:eastAsia="Times New Roman" w:hAnsi="Verdana" w:cs="Times New Roman"/>
                <w:color w:val="000000"/>
                <w:sz w:val="18"/>
                <w:szCs w:val="18"/>
                <w:lang w:eastAsia="en-IN"/>
              </w:rPr>
              <w:t>Showable</w:t>
            </w:r>
            <w:proofErr w:type="spellEnd"/>
            <w:r w:rsidRPr="00DC540E">
              <w:rPr>
                <w:rFonts w:ascii="Verdana" w:eastAsia="Times New Roman" w:hAnsi="Verdana" w:cs="Times New Roman"/>
                <w:color w:val="000000"/>
                <w:sz w:val="18"/>
                <w:szCs w:val="18"/>
                <w:lang w:eastAsia="en-IN"/>
              </w:rPr>
              <w:t xml:space="preserve"> because it cannot be accessed directly. It is just like </w:t>
            </w:r>
            <w:proofErr w:type="spellStart"/>
            <w:r w:rsidRPr="00DC540E">
              <w:rPr>
                <w:rFonts w:ascii="Verdana" w:eastAsia="Times New Roman" w:hAnsi="Verdana" w:cs="Times New Roman"/>
                <w:color w:val="000000"/>
                <w:sz w:val="18"/>
                <w:szCs w:val="18"/>
                <w:lang w:eastAsia="en-IN"/>
              </w:rPr>
              <w:t>almirah</w:t>
            </w:r>
            <w:proofErr w:type="spellEnd"/>
            <w:r w:rsidRPr="00DC540E">
              <w:rPr>
                <w:rFonts w:ascii="Verdana" w:eastAsia="Times New Roman" w:hAnsi="Verdana" w:cs="Times New Roman"/>
                <w:color w:val="000000"/>
                <w:sz w:val="18"/>
                <w:szCs w:val="18"/>
                <w:lang w:eastAsia="en-IN"/>
              </w:rPr>
              <w:t xml:space="preserve"> inside the room, we cannot access the </w:t>
            </w:r>
            <w:proofErr w:type="spellStart"/>
            <w:r w:rsidRPr="00DC540E">
              <w:rPr>
                <w:rFonts w:ascii="Verdana" w:eastAsia="Times New Roman" w:hAnsi="Verdana" w:cs="Times New Roman"/>
                <w:color w:val="000000"/>
                <w:sz w:val="18"/>
                <w:szCs w:val="18"/>
                <w:lang w:eastAsia="en-IN"/>
              </w:rPr>
              <w:t>almirah</w:t>
            </w:r>
            <w:proofErr w:type="spellEnd"/>
            <w:r w:rsidRPr="00DC540E">
              <w:rPr>
                <w:rFonts w:ascii="Verdana" w:eastAsia="Times New Roman" w:hAnsi="Verdana" w:cs="Times New Roman"/>
                <w:color w:val="000000"/>
                <w:sz w:val="18"/>
                <w:szCs w:val="18"/>
                <w:lang w:eastAsia="en-IN"/>
              </w:rPr>
              <w:t xml:space="preserve"> directly because we must enter the room first. In collection </w:t>
            </w:r>
            <w:proofErr w:type="spellStart"/>
            <w:r w:rsidRPr="00DC540E">
              <w:rPr>
                <w:rFonts w:ascii="Verdana" w:eastAsia="Times New Roman" w:hAnsi="Verdana" w:cs="Times New Roman"/>
                <w:color w:val="000000"/>
                <w:sz w:val="18"/>
                <w:szCs w:val="18"/>
                <w:lang w:eastAsia="en-IN"/>
              </w:rPr>
              <w:t>frameword</w:t>
            </w:r>
            <w:proofErr w:type="spellEnd"/>
            <w:r w:rsidRPr="00DC540E">
              <w:rPr>
                <w:rFonts w:ascii="Verdana" w:eastAsia="Times New Roman" w:hAnsi="Verdana" w:cs="Times New Roman"/>
                <w:color w:val="000000"/>
                <w:sz w:val="18"/>
                <w:szCs w:val="18"/>
                <w:lang w:eastAsia="en-IN"/>
              </w:rPr>
              <w:t xml:space="preserve">, sun </w:t>
            </w:r>
            <w:proofErr w:type="spellStart"/>
            <w:r w:rsidRPr="00DC540E">
              <w:rPr>
                <w:rFonts w:ascii="Verdana" w:eastAsia="Times New Roman" w:hAnsi="Verdana" w:cs="Times New Roman"/>
                <w:color w:val="000000"/>
                <w:sz w:val="18"/>
                <w:szCs w:val="18"/>
                <w:lang w:eastAsia="en-IN"/>
              </w:rPr>
              <w:t>microsystem</w:t>
            </w:r>
            <w:proofErr w:type="spellEnd"/>
            <w:r w:rsidRPr="00DC540E">
              <w:rPr>
                <w:rFonts w:ascii="Verdana" w:eastAsia="Times New Roman" w:hAnsi="Verdana" w:cs="Times New Roman"/>
                <w:color w:val="000000"/>
                <w:sz w:val="18"/>
                <w:szCs w:val="18"/>
                <w:lang w:eastAsia="en-IN"/>
              </w:rPr>
              <w:t xml:space="preserve"> has provided a nested interface Entry. Entry is the </w:t>
            </w:r>
            <w:proofErr w:type="spellStart"/>
            <w:r w:rsidRPr="00DC540E">
              <w:rPr>
                <w:rFonts w:ascii="Verdana" w:eastAsia="Times New Roman" w:hAnsi="Verdana" w:cs="Times New Roman"/>
                <w:color w:val="000000"/>
                <w:sz w:val="18"/>
                <w:szCs w:val="18"/>
                <w:lang w:eastAsia="en-IN"/>
              </w:rPr>
              <w:t>subinterface</w:t>
            </w:r>
            <w:proofErr w:type="spellEnd"/>
            <w:r w:rsidRPr="00DC540E">
              <w:rPr>
                <w:rFonts w:ascii="Verdana" w:eastAsia="Times New Roman" w:hAnsi="Verdana" w:cs="Times New Roman"/>
                <w:color w:val="000000"/>
                <w:sz w:val="18"/>
                <w:szCs w:val="18"/>
                <w:lang w:eastAsia="en-IN"/>
              </w:rPr>
              <w:t xml:space="preserve"> of Map i.e. accessed by </w:t>
            </w:r>
            <w:proofErr w:type="spellStart"/>
            <w:r w:rsidRPr="00DC540E">
              <w:rPr>
                <w:rFonts w:ascii="Verdana" w:eastAsia="Times New Roman" w:hAnsi="Verdana" w:cs="Times New Roman"/>
                <w:color w:val="000000"/>
                <w:sz w:val="18"/>
                <w:szCs w:val="18"/>
                <w:lang w:eastAsia="en-IN"/>
              </w:rPr>
              <w:t>Map.Entry</w:t>
            </w:r>
            <w:proofErr w:type="spellEnd"/>
            <w:r w:rsidRPr="00DC540E">
              <w:rPr>
                <w:rFonts w:ascii="Verdana" w:eastAsia="Times New Roman" w:hAnsi="Verdana" w:cs="Times New Roman"/>
                <w:color w:val="000000"/>
                <w:sz w:val="18"/>
                <w:szCs w:val="18"/>
                <w:lang w:eastAsia="en-IN"/>
              </w:rPr>
              <w:t>.</w:t>
            </w:r>
          </w:p>
        </w:tc>
      </w:tr>
    </w:tbl>
    <w:p w:rsidR="00DC540E" w:rsidRPr="00DC540E" w:rsidRDefault="00DC540E" w:rsidP="00DC540E">
      <w:pPr>
        <w:spacing w:after="0" w:line="240" w:lineRule="auto"/>
        <w:rPr>
          <w:ins w:id="36" w:author="Unknown"/>
          <w:rFonts w:ascii="Times New Roman" w:eastAsia="Times New Roman" w:hAnsi="Times New Roman" w:cs="Times New Roman"/>
          <w:sz w:val="24"/>
          <w:szCs w:val="24"/>
          <w:lang w:eastAsia="en-IN"/>
        </w:rPr>
      </w:pPr>
      <w:ins w:id="37" w:author="Unknown">
        <w:r w:rsidRPr="00DC540E">
          <w:rPr>
            <w:rFonts w:ascii="Times New Roman" w:eastAsia="Times New Roman" w:hAnsi="Times New Roman" w:cs="Times New Roman"/>
            <w:sz w:val="24"/>
            <w:szCs w:val="24"/>
            <w:lang w:eastAsia="en-IN"/>
          </w:rPr>
          <w:pict>
            <v:rect id="_x0000_i1026" style="width:0;height:.7pt" o:hralign="center" o:hrstd="t" o:hrnoshade="t" o:hr="t" fillcolor="#d4d4d4" stroked="f"/>
          </w:pict>
        </w:r>
      </w:ins>
    </w:p>
    <w:p w:rsidR="00DC540E" w:rsidRPr="00DC540E" w:rsidRDefault="00DC540E" w:rsidP="00DC540E">
      <w:pPr>
        <w:shd w:val="clear" w:color="auto" w:fill="FFFFFF"/>
        <w:spacing w:before="100" w:beforeAutospacing="1" w:after="100" w:afterAutospacing="1" w:line="312" w:lineRule="atLeast"/>
        <w:outlineLvl w:val="2"/>
        <w:rPr>
          <w:ins w:id="38" w:author="Unknown"/>
          <w:rFonts w:ascii="Helvetica" w:eastAsia="Times New Roman" w:hAnsi="Helvetica" w:cs="Helvetica"/>
          <w:color w:val="610B4B"/>
          <w:sz w:val="29"/>
          <w:szCs w:val="29"/>
          <w:lang w:eastAsia="en-IN"/>
        </w:rPr>
      </w:pPr>
      <w:ins w:id="39" w:author="Unknown">
        <w:r w:rsidRPr="00DC540E">
          <w:rPr>
            <w:rFonts w:ascii="Helvetica" w:eastAsia="Times New Roman" w:hAnsi="Helvetica" w:cs="Helvetica"/>
            <w:color w:val="610B4B"/>
            <w:sz w:val="29"/>
            <w:szCs w:val="29"/>
            <w:lang w:eastAsia="en-IN"/>
          </w:rPr>
          <w:t>Internal code generated by the java compiler for nested interface Message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DC540E" w:rsidRPr="00DC540E" w:rsidTr="00DC540E">
        <w:trPr>
          <w:tblCellSpacing w:w="15" w:type="dxa"/>
        </w:trPr>
        <w:tc>
          <w:tcPr>
            <w:tcW w:w="0" w:type="auto"/>
            <w:shd w:val="clear" w:color="auto" w:fill="FFFFFF"/>
            <w:vAlign w:val="center"/>
            <w:hideMark/>
          </w:tcPr>
          <w:p w:rsidR="00DC540E" w:rsidRPr="00DC540E" w:rsidRDefault="00DC540E" w:rsidP="00DC540E">
            <w:pPr>
              <w:spacing w:after="0" w:line="312" w:lineRule="atLeast"/>
              <w:ind w:left="272"/>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The java compiler internally creates public and static interface as displayed below:.</w:t>
            </w:r>
          </w:p>
        </w:tc>
      </w:tr>
    </w:tbl>
    <w:p w:rsidR="00DC540E" w:rsidRPr="00DC540E" w:rsidRDefault="00DC540E" w:rsidP="00DC540E">
      <w:pPr>
        <w:numPr>
          <w:ilvl w:val="0"/>
          <w:numId w:val="5"/>
        </w:numPr>
        <w:shd w:val="clear" w:color="auto" w:fill="FFFFFF"/>
        <w:spacing w:after="0" w:line="285" w:lineRule="atLeast"/>
        <w:ind w:left="0"/>
        <w:rPr>
          <w:ins w:id="40" w:author="Unknown"/>
          <w:rFonts w:ascii="Verdana" w:eastAsia="Times New Roman" w:hAnsi="Verdana" w:cs="Times New Roman"/>
          <w:color w:val="000000"/>
          <w:sz w:val="18"/>
          <w:szCs w:val="18"/>
          <w:lang w:eastAsia="en-IN"/>
        </w:rPr>
      </w:pPr>
      <w:ins w:id="41" w:author="Unknown">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static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Showable$Message</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5"/>
        </w:numPr>
        <w:shd w:val="clear" w:color="auto" w:fill="FFFFFF"/>
        <w:spacing w:after="0" w:line="285" w:lineRule="atLeast"/>
        <w:ind w:left="0"/>
        <w:rPr>
          <w:ins w:id="42" w:author="Unknown"/>
          <w:rFonts w:ascii="Verdana" w:eastAsia="Times New Roman" w:hAnsi="Verdana" w:cs="Times New Roman"/>
          <w:color w:val="000000"/>
          <w:sz w:val="18"/>
          <w:szCs w:val="18"/>
          <w:lang w:eastAsia="en-IN"/>
        </w:rPr>
      </w:pPr>
      <w:ins w:id="43"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5"/>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ins w:id="45"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abstract</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msg</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5"/>
        </w:numPr>
        <w:shd w:val="clear" w:color="auto" w:fill="FFFFFF"/>
        <w:spacing w:after="109" w:line="285" w:lineRule="atLeast"/>
        <w:ind w:left="0"/>
        <w:rPr>
          <w:ins w:id="46" w:author="Unknown"/>
          <w:rFonts w:ascii="Verdana" w:eastAsia="Times New Roman" w:hAnsi="Verdana" w:cs="Times New Roman"/>
          <w:color w:val="000000"/>
          <w:sz w:val="18"/>
          <w:szCs w:val="18"/>
          <w:lang w:eastAsia="en-IN"/>
        </w:rPr>
      </w:pPr>
      <w:ins w:id="47"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spacing w:after="0" w:line="240" w:lineRule="auto"/>
        <w:rPr>
          <w:ins w:id="48" w:author="Unknown"/>
          <w:rFonts w:ascii="Times New Roman" w:eastAsia="Times New Roman" w:hAnsi="Times New Roman" w:cs="Times New Roman"/>
          <w:sz w:val="24"/>
          <w:szCs w:val="24"/>
          <w:lang w:eastAsia="en-IN"/>
        </w:rPr>
      </w:pPr>
      <w:ins w:id="49" w:author="Unknown">
        <w:r w:rsidRPr="00DC540E">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DC540E" w:rsidRPr="00DC540E" w:rsidRDefault="00DC540E" w:rsidP="00DC540E">
      <w:pPr>
        <w:shd w:val="clear" w:color="auto" w:fill="FFFFFF"/>
        <w:spacing w:before="100" w:beforeAutospacing="1" w:after="100" w:afterAutospacing="1" w:line="312" w:lineRule="atLeast"/>
        <w:outlineLvl w:val="2"/>
        <w:rPr>
          <w:ins w:id="50" w:author="Unknown"/>
          <w:rFonts w:ascii="Helvetica" w:eastAsia="Times New Roman" w:hAnsi="Helvetica" w:cs="Helvetica"/>
          <w:color w:val="610B4B"/>
          <w:sz w:val="29"/>
          <w:szCs w:val="29"/>
          <w:lang w:eastAsia="en-IN"/>
        </w:rPr>
      </w:pPr>
      <w:ins w:id="51" w:author="Unknown">
        <w:r w:rsidRPr="00DC540E">
          <w:rPr>
            <w:rFonts w:ascii="Helvetica" w:eastAsia="Times New Roman" w:hAnsi="Helvetica" w:cs="Helvetica"/>
            <w:color w:val="610B4B"/>
            <w:sz w:val="29"/>
            <w:szCs w:val="29"/>
            <w:lang w:eastAsia="en-IN"/>
          </w:rPr>
          <w:t>Example of nested interface which is declared within the class</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DC540E" w:rsidRPr="00DC540E" w:rsidTr="00DC540E">
        <w:trPr>
          <w:tblCellSpacing w:w="15" w:type="dxa"/>
        </w:trPr>
        <w:tc>
          <w:tcPr>
            <w:tcW w:w="0" w:type="auto"/>
            <w:shd w:val="clear" w:color="auto" w:fill="FFFFFF"/>
            <w:vAlign w:val="center"/>
            <w:hideMark/>
          </w:tcPr>
          <w:p w:rsidR="00DC540E" w:rsidRPr="00DC540E" w:rsidRDefault="00DC540E" w:rsidP="00DC540E">
            <w:pPr>
              <w:spacing w:after="0" w:line="312" w:lineRule="atLeast"/>
              <w:ind w:left="272"/>
              <w:rPr>
                <w:rFonts w:ascii="Verdana" w:eastAsia="Times New Roman" w:hAnsi="Verdana" w:cs="Times New Roman"/>
                <w:color w:val="000000"/>
                <w:sz w:val="18"/>
                <w:szCs w:val="18"/>
                <w:lang w:eastAsia="en-IN"/>
              </w:rPr>
            </w:pPr>
            <w:r w:rsidRPr="00DC540E">
              <w:rPr>
                <w:rFonts w:ascii="Verdana" w:eastAsia="Times New Roman" w:hAnsi="Verdana" w:cs="Times New Roman"/>
                <w:color w:val="000000"/>
                <w:sz w:val="18"/>
                <w:szCs w:val="18"/>
                <w:lang w:eastAsia="en-IN"/>
              </w:rPr>
              <w:t>Let's see how can we define an interface inside the class and how can we access it.</w:t>
            </w:r>
          </w:p>
        </w:tc>
      </w:tr>
    </w:tbl>
    <w:p w:rsidR="00DC540E" w:rsidRPr="00DC540E" w:rsidRDefault="00DC540E" w:rsidP="00DC540E">
      <w:pPr>
        <w:numPr>
          <w:ilvl w:val="0"/>
          <w:numId w:val="6"/>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ins w:id="53" w:author="Unknown">
        <w:r w:rsidRPr="00DC540E">
          <w:rPr>
            <w:rFonts w:ascii="Verdana" w:eastAsia="Times New Roman" w:hAnsi="Verdana" w:cs="Times New Roman"/>
            <w:b/>
            <w:bCs/>
            <w:color w:val="006699"/>
            <w:sz w:val="18"/>
            <w:lang w:eastAsia="en-IN"/>
          </w:rPr>
          <w:t>class</w:t>
        </w:r>
        <w:r w:rsidRPr="00DC540E">
          <w:rPr>
            <w:rFonts w:ascii="Verdana" w:eastAsia="Times New Roman" w:hAnsi="Verdana" w:cs="Times New Roman"/>
            <w:color w:val="000000"/>
            <w:sz w:val="18"/>
            <w:szCs w:val="18"/>
            <w:bdr w:val="none" w:sz="0" w:space="0" w:color="auto" w:frame="1"/>
            <w:lang w:eastAsia="en-IN"/>
          </w:rPr>
          <w:t> A{  </w:t>
        </w:r>
      </w:ins>
    </w:p>
    <w:p w:rsidR="00DC540E" w:rsidRPr="00DC540E" w:rsidRDefault="00DC540E" w:rsidP="00DC540E">
      <w:pPr>
        <w:numPr>
          <w:ilvl w:val="0"/>
          <w:numId w:val="6"/>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Message{  </w:t>
        </w:r>
      </w:ins>
    </w:p>
    <w:p w:rsidR="00DC540E" w:rsidRPr="00DC540E" w:rsidRDefault="00DC540E" w:rsidP="00DC540E">
      <w:pPr>
        <w:numPr>
          <w:ilvl w:val="0"/>
          <w:numId w:val="6"/>
        </w:numPr>
        <w:shd w:val="clear" w:color="auto" w:fill="FFFFFF"/>
        <w:spacing w:after="0" w:line="285" w:lineRule="atLeast"/>
        <w:ind w:left="0"/>
        <w:rPr>
          <w:ins w:id="56" w:author="Unknown"/>
          <w:rFonts w:ascii="Verdana" w:eastAsia="Times New Roman" w:hAnsi="Verdana" w:cs="Times New Roman"/>
          <w:color w:val="000000"/>
          <w:sz w:val="18"/>
          <w:szCs w:val="18"/>
          <w:lang w:eastAsia="en-IN"/>
        </w:rPr>
      </w:pPr>
      <w:ins w:id="57"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msg</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58" w:author="Unknown"/>
          <w:rFonts w:ascii="Verdana" w:eastAsia="Times New Roman" w:hAnsi="Verdana" w:cs="Times New Roman"/>
          <w:color w:val="000000"/>
          <w:sz w:val="18"/>
          <w:szCs w:val="18"/>
          <w:lang w:eastAsia="en-IN"/>
        </w:rPr>
      </w:pPr>
      <w:ins w:id="59" w:author="Unknown">
        <w:r w:rsidRPr="00DC540E">
          <w:rPr>
            <w:rFonts w:ascii="Verdana" w:eastAsia="Times New Roman" w:hAnsi="Verdana" w:cs="Times New Roman"/>
            <w:color w:val="000000"/>
            <w:sz w:val="18"/>
            <w:szCs w:val="18"/>
            <w:bdr w:val="none" w:sz="0" w:space="0" w:color="auto" w:frame="1"/>
            <w:lang w:eastAsia="en-IN"/>
          </w:rPr>
          <w:t>  }  </w:t>
        </w:r>
      </w:ins>
    </w:p>
    <w:p w:rsidR="00DC540E" w:rsidRPr="00DC540E" w:rsidRDefault="00DC540E" w:rsidP="00DC540E">
      <w:pPr>
        <w:numPr>
          <w:ilvl w:val="0"/>
          <w:numId w:val="6"/>
        </w:numPr>
        <w:shd w:val="clear" w:color="auto" w:fill="FFFFFF"/>
        <w:spacing w:after="0" w:line="285" w:lineRule="atLeast"/>
        <w:ind w:left="0"/>
        <w:rPr>
          <w:ins w:id="60" w:author="Unknown"/>
          <w:rFonts w:ascii="Verdana" w:eastAsia="Times New Roman" w:hAnsi="Verdana" w:cs="Times New Roman"/>
          <w:color w:val="000000"/>
          <w:sz w:val="18"/>
          <w:szCs w:val="18"/>
          <w:lang w:eastAsia="en-IN"/>
        </w:rPr>
      </w:pPr>
      <w:ins w:id="61"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62" w:author="Unknown"/>
          <w:rFonts w:ascii="Verdana" w:eastAsia="Times New Roman" w:hAnsi="Verdana" w:cs="Times New Roman"/>
          <w:color w:val="000000"/>
          <w:sz w:val="18"/>
          <w:szCs w:val="18"/>
          <w:lang w:eastAsia="en-IN"/>
        </w:rPr>
      </w:pPr>
      <w:ins w:id="63"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64" w:author="Unknown"/>
          <w:rFonts w:ascii="Verdana" w:eastAsia="Times New Roman" w:hAnsi="Verdana" w:cs="Times New Roman"/>
          <w:color w:val="000000"/>
          <w:sz w:val="18"/>
          <w:szCs w:val="18"/>
          <w:lang w:eastAsia="en-IN"/>
        </w:rPr>
      </w:pPr>
      <w:ins w:id="65" w:author="Unknown">
        <w:r w:rsidRPr="00DC540E">
          <w:rPr>
            <w:rFonts w:ascii="Verdana" w:eastAsia="Times New Roman" w:hAnsi="Verdana" w:cs="Times New Roman"/>
            <w:b/>
            <w:bCs/>
            <w:color w:val="006699"/>
            <w:sz w:val="18"/>
            <w:lang w:eastAsia="en-IN"/>
          </w:rPr>
          <w:t>class</w:t>
        </w:r>
        <w:r w:rsidRPr="00DC540E">
          <w:rPr>
            <w:rFonts w:ascii="Verdana" w:eastAsia="Times New Roman" w:hAnsi="Verdana" w:cs="Times New Roman"/>
            <w:color w:val="000000"/>
            <w:sz w:val="18"/>
            <w:szCs w:val="18"/>
            <w:bdr w:val="none" w:sz="0" w:space="0" w:color="auto" w:frame="1"/>
            <w:lang w:eastAsia="en-IN"/>
          </w:rPr>
          <w:t> TestNestedInterface2 </w:t>
        </w:r>
        <w:r w:rsidRPr="00DC540E">
          <w:rPr>
            <w:rFonts w:ascii="Verdana" w:eastAsia="Times New Roman" w:hAnsi="Verdana" w:cs="Times New Roman"/>
            <w:b/>
            <w:bCs/>
            <w:color w:val="006699"/>
            <w:sz w:val="18"/>
            <w:lang w:eastAsia="en-IN"/>
          </w:rPr>
          <w:t>implements</w:t>
        </w:r>
        <w:r w:rsidRPr="00DC540E">
          <w:rPr>
            <w:rFonts w:ascii="Verdana" w:eastAsia="Times New Roman" w:hAnsi="Verdana" w:cs="Times New Roman"/>
            <w:color w:val="000000"/>
            <w:sz w:val="18"/>
            <w:szCs w:val="18"/>
            <w:bdr w:val="none" w:sz="0" w:space="0" w:color="auto" w:frame="1"/>
            <w:lang w:eastAsia="en-IN"/>
          </w:rPr>
          <w:t> </w:t>
        </w:r>
        <w:proofErr w:type="spellStart"/>
        <w:r w:rsidRPr="00DC540E">
          <w:rPr>
            <w:rFonts w:ascii="Verdana" w:eastAsia="Times New Roman" w:hAnsi="Verdana" w:cs="Times New Roman"/>
            <w:color w:val="000000"/>
            <w:sz w:val="18"/>
            <w:szCs w:val="18"/>
            <w:bdr w:val="none" w:sz="0" w:space="0" w:color="auto" w:frame="1"/>
            <w:lang w:eastAsia="en-IN"/>
          </w:rPr>
          <w:t>A.Message</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ins w:id="67"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msg(){System.out.println(</w:t>
        </w:r>
        <w:r w:rsidRPr="00DC540E">
          <w:rPr>
            <w:rFonts w:ascii="Verdana" w:eastAsia="Times New Roman" w:hAnsi="Verdana" w:cs="Times New Roman"/>
            <w:color w:val="0000FF"/>
            <w:sz w:val="18"/>
            <w:lang w:eastAsia="en-IN"/>
          </w:rPr>
          <w:t>"Hello nested interface"</w:t>
        </w:r>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ins w:id="69"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70" w:author="Unknown"/>
          <w:rFonts w:ascii="Verdana" w:eastAsia="Times New Roman" w:hAnsi="Verdana" w:cs="Times New Roman"/>
          <w:color w:val="000000"/>
          <w:sz w:val="18"/>
          <w:szCs w:val="18"/>
          <w:lang w:eastAsia="en-IN"/>
        </w:rPr>
      </w:pPr>
      <w:ins w:id="71" w:author="Unknown">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public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static</w:t>
        </w:r>
        <w:r w:rsidRPr="00DC540E">
          <w:rPr>
            <w:rFonts w:ascii="Verdana" w:eastAsia="Times New Roman" w:hAnsi="Verdana" w:cs="Times New Roman"/>
            <w:color w:val="000000"/>
            <w:sz w:val="18"/>
            <w:szCs w:val="18"/>
            <w:bdr w:val="none" w:sz="0" w:space="0" w:color="auto" w:frame="1"/>
            <w:lang w:eastAsia="en-IN"/>
          </w:rPr>
          <w:t> </w:t>
        </w:r>
        <w:r w:rsidRPr="00DC540E">
          <w:rPr>
            <w:rFonts w:ascii="Verdana" w:eastAsia="Times New Roman" w:hAnsi="Verdana" w:cs="Times New Roman"/>
            <w:b/>
            <w:bCs/>
            <w:color w:val="006699"/>
            <w:sz w:val="18"/>
            <w:lang w:eastAsia="en-IN"/>
          </w:rPr>
          <w:t>void</w:t>
        </w:r>
        <w:r w:rsidRPr="00DC540E">
          <w:rPr>
            <w:rFonts w:ascii="Verdana" w:eastAsia="Times New Roman" w:hAnsi="Verdana" w:cs="Times New Roman"/>
            <w:color w:val="000000"/>
            <w:sz w:val="18"/>
            <w:szCs w:val="18"/>
            <w:bdr w:val="none" w:sz="0" w:space="0" w:color="auto" w:frame="1"/>
            <w:lang w:eastAsia="en-IN"/>
          </w:rPr>
          <w:t> main(String </w:t>
        </w:r>
        <w:proofErr w:type="spellStart"/>
        <w:r w:rsidRPr="00DC540E">
          <w:rPr>
            <w:rFonts w:ascii="Verdana" w:eastAsia="Times New Roman" w:hAnsi="Verdana" w:cs="Times New Roman"/>
            <w:color w:val="000000"/>
            <w:sz w:val="18"/>
            <w:szCs w:val="18"/>
            <w:bdr w:val="none" w:sz="0" w:space="0" w:color="auto" w:frame="1"/>
            <w:lang w:eastAsia="en-IN"/>
          </w:rPr>
          <w:t>args</w:t>
        </w:r>
        <w:proofErr w:type="spellEnd"/>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DC540E">
          <w:rPr>
            <w:rFonts w:ascii="Verdana" w:eastAsia="Times New Roman" w:hAnsi="Verdana" w:cs="Times New Roman"/>
            <w:color w:val="000000"/>
            <w:sz w:val="18"/>
            <w:szCs w:val="18"/>
            <w:bdr w:val="none" w:sz="0" w:space="0" w:color="auto" w:frame="1"/>
            <w:lang w:eastAsia="en-IN"/>
          </w:rPr>
          <w:t>  A.Message message=</w:t>
        </w:r>
        <w:r w:rsidRPr="00DC540E">
          <w:rPr>
            <w:rFonts w:ascii="Verdana" w:eastAsia="Times New Roman" w:hAnsi="Verdana" w:cs="Times New Roman"/>
            <w:b/>
            <w:bCs/>
            <w:color w:val="006699"/>
            <w:sz w:val="18"/>
            <w:lang w:eastAsia="en-IN"/>
          </w:rPr>
          <w:t>new</w:t>
        </w:r>
        <w:r w:rsidRPr="00DC540E">
          <w:rPr>
            <w:rFonts w:ascii="Verdana" w:eastAsia="Times New Roman" w:hAnsi="Verdana" w:cs="Times New Roman"/>
            <w:color w:val="000000"/>
            <w:sz w:val="18"/>
            <w:szCs w:val="18"/>
            <w:bdr w:val="none" w:sz="0" w:space="0" w:color="auto" w:frame="1"/>
            <w:lang w:eastAsia="en-IN"/>
          </w:rPr>
          <w:t> TestNestedInterface2();</w:t>
        </w:r>
        <w:r w:rsidRPr="00DC540E">
          <w:rPr>
            <w:rFonts w:ascii="Verdana" w:eastAsia="Times New Roman" w:hAnsi="Verdana" w:cs="Times New Roman"/>
            <w:color w:val="008200"/>
            <w:sz w:val="18"/>
            <w:lang w:eastAsia="en-IN"/>
          </w:rPr>
          <w:t>//upcasting here</w:t>
        </w:r>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numPr>
          <w:ilvl w:val="0"/>
          <w:numId w:val="6"/>
        </w:numPr>
        <w:shd w:val="clear" w:color="auto" w:fill="FFFFFF"/>
        <w:spacing w:after="0" w:line="285" w:lineRule="atLeast"/>
        <w:ind w:left="0"/>
        <w:rPr>
          <w:ins w:id="74" w:author="Unknown"/>
          <w:rFonts w:ascii="Verdana" w:eastAsia="Times New Roman" w:hAnsi="Verdana" w:cs="Times New Roman"/>
          <w:color w:val="000000"/>
          <w:sz w:val="18"/>
          <w:szCs w:val="18"/>
          <w:lang w:eastAsia="en-IN"/>
        </w:rPr>
      </w:pPr>
      <w:ins w:id="75" w:author="Unknown">
        <w:r w:rsidRPr="00DC540E">
          <w:rPr>
            <w:rFonts w:ascii="Verdana" w:eastAsia="Times New Roman" w:hAnsi="Verdana" w:cs="Times New Roman"/>
            <w:color w:val="000000"/>
            <w:sz w:val="18"/>
            <w:szCs w:val="18"/>
            <w:bdr w:val="none" w:sz="0" w:space="0" w:color="auto" w:frame="1"/>
            <w:lang w:eastAsia="en-IN"/>
          </w:rPr>
          <w:t>  message.msg();  </w:t>
        </w:r>
      </w:ins>
    </w:p>
    <w:p w:rsidR="00DC540E" w:rsidRPr="00DC540E" w:rsidRDefault="00DC540E" w:rsidP="00DC540E">
      <w:pPr>
        <w:numPr>
          <w:ilvl w:val="0"/>
          <w:numId w:val="6"/>
        </w:numPr>
        <w:shd w:val="clear" w:color="auto" w:fill="FFFFFF"/>
        <w:spacing w:after="0" w:line="285" w:lineRule="atLeast"/>
        <w:ind w:left="0"/>
        <w:rPr>
          <w:ins w:id="76" w:author="Unknown"/>
          <w:rFonts w:ascii="Verdana" w:eastAsia="Times New Roman" w:hAnsi="Verdana" w:cs="Times New Roman"/>
          <w:color w:val="000000"/>
          <w:sz w:val="18"/>
          <w:szCs w:val="18"/>
          <w:lang w:eastAsia="en-IN"/>
        </w:rPr>
      </w:pPr>
      <w:ins w:id="77" w:author="Unknown">
        <w:r w:rsidRPr="00DC540E">
          <w:rPr>
            <w:rFonts w:ascii="Verdana" w:eastAsia="Times New Roman" w:hAnsi="Verdana" w:cs="Times New Roman"/>
            <w:color w:val="000000"/>
            <w:sz w:val="18"/>
            <w:szCs w:val="18"/>
            <w:bdr w:val="none" w:sz="0" w:space="0" w:color="auto" w:frame="1"/>
            <w:lang w:eastAsia="en-IN"/>
          </w:rPr>
          <w:t> }  </w:t>
        </w:r>
      </w:ins>
    </w:p>
    <w:p w:rsidR="00DC540E" w:rsidRPr="00DC540E" w:rsidRDefault="00DC540E" w:rsidP="00DC540E">
      <w:pPr>
        <w:numPr>
          <w:ilvl w:val="0"/>
          <w:numId w:val="6"/>
        </w:numPr>
        <w:shd w:val="clear" w:color="auto" w:fill="FFFFFF"/>
        <w:spacing w:after="109" w:line="285" w:lineRule="atLeast"/>
        <w:ind w:left="0"/>
        <w:rPr>
          <w:ins w:id="78" w:author="Unknown"/>
          <w:rFonts w:ascii="Verdana" w:eastAsia="Times New Roman" w:hAnsi="Verdana" w:cs="Times New Roman"/>
          <w:color w:val="000000"/>
          <w:sz w:val="18"/>
          <w:szCs w:val="18"/>
          <w:lang w:eastAsia="en-IN"/>
        </w:rPr>
      </w:pPr>
      <w:ins w:id="79" w:author="Unknown">
        <w:r w:rsidRPr="00DC540E">
          <w:rPr>
            <w:rFonts w:ascii="Verdana" w:eastAsia="Times New Roman" w:hAnsi="Verdana" w:cs="Times New Roman"/>
            <w:color w:val="000000"/>
            <w:sz w:val="18"/>
            <w:szCs w:val="18"/>
            <w:bdr w:val="none" w:sz="0" w:space="0" w:color="auto" w:frame="1"/>
            <w:lang w:eastAsia="en-IN"/>
          </w:rPr>
          <w:t>}  </w:t>
        </w:r>
      </w:ins>
    </w:p>
    <w:p w:rsidR="00DC540E" w:rsidRPr="00DC540E" w:rsidRDefault="00DC540E" w:rsidP="00DC540E">
      <w:pPr>
        <w:spacing w:after="0" w:line="240" w:lineRule="auto"/>
        <w:rPr>
          <w:ins w:id="80" w:author="Unknown"/>
          <w:rFonts w:ascii="Times New Roman" w:eastAsia="Times New Roman" w:hAnsi="Times New Roman" w:cs="Times New Roman"/>
          <w:sz w:val="24"/>
          <w:szCs w:val="24"/>
          <w:lang w:eastAsia="en-IN"/>
        </w:rPr>
      </w:pPr>
      <w:ins w:id="81" w:author="Unknown">
        <w:r w:rsidRPr="00DC540E">
          <w:rPr>
            <w:rFonts w:ascii="Verdana" w:eastAsia="Times New Roman" w:hAnsi="Verdana" w:cs="Times New Roman"/>
            <w:color w:val="000000"/>
            <w:sz w:val="18"/>
            <w:lang w:eastAsia="en-IN"/>
          </w:rPr>
          <w:fldChar w:fldCharType="begin"/>
        </w:r>
        <w:r w:rsidRPr="00DC540E">
          <w:rPr>
            <w:rFonts w:ascii="Verdana" w:eastAsia="Times New Roman" w:hAnsi="Verdana" w:cs="Times New Roman"/>
            <w:color w:val="000000"/>
            <w:sz w:val="18"/>
            <w:lang w:eastAsia="en-IN"/>
          </w:rPr>
          <w:instrText xml:space="preserve"> HYPERLINK "http://www.javatpoint.com/opr/test.jsp?filename=TestNestedInterface2" \t "_blank" </w:instrText>
        </w:r>
        <w:r w:rsidRPr="00DC540E">
          <w:rPr>
            <w:rFonts w:ascii="Verdana" w:eastAsia="Times New Roman" w:hAnsi="Verdana" w:cs="Times New Roman"/>
            <w:color w:val="000000"/>
            <w:sz w:val="18"/>
            <w:lang w:eastAsia="en-IN"/>
          </w:rPr>
          <w:fldChar w:fldCharType="separate"/>
        </w:r>
        <w:r w:rsidRPr="00DC540E">
          <w:rPr>
            <w:rFonts w:ascii="Verdana" w:eastAsia="Times New Roman" w:hAnsi="Verdana" w:cs="Times New Roman"/>
            <w:b/>
            <w:bCs/>
            <w:color w:val="FFFFFF"/>
            <w:sz w:val="18"/>
            <w:lang w:eastAsia="en-IN"/>
          </w:rPr>
          <w:t>Test it Now</w:t>
        </w:r>
        <w:r w:rsidRPr="00DC540E">
          <w:rPr>
            <w:rFonts w:ascii="Verdana" w:eastAsia="Times New Roman" w:hAnsi="Verdana" w:cs="Times New Roman"/>
            <w:color w:val="000000"/>
            <w:sz w:val="18"/>
            <w:lang w:eastAsia="en-IN"/>
          </w:rPr>
          <w:fldChar w:fldCharType="end"/>
        </w:r>
      </w:ins>
    </w:p>
    <w:p w:rsidR="00DC540E" w:rsidRPr="00DC540E" w:rsidRDefault="00DC540E" w:rsidP="00DC54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lang w:eastAsia="en-IN"/>
        </w:rPr>
      </w:pPr>
      <w:proofErr w:type="spellStart"/>
      <w:ins w:id="83" w:author="Unknown">
        <w:r w:rsidRPr="00DC540E">
          <w:rPr>
            <w:rFonts w:ascii="Courier New" w:eastAsia="Times New Roman" w:hAnsi="Courier New" w:cs="Courier New"/>
            <w:color w:val="000000"/>
            <w:sz w:val="20"/>
            <w:szCs w:val="20"/>
            <w:lang w:eastAsia="en-IN"/>
          </w:rPr>
          <w:t>Output:hello</w:t>
        </w:r>
        <w:proofErr w:type="spellEnd"/>
        <w:r w:rsidRPr="00DC540E">
          <w:rPr>
            <w:rFonts w:ascii="Courier New" w:eastAsia="Times New Roman" w:hAnsi="Courier New" w:cs="Courier New"/>
            <w:color w:val="000000"/>
            <w:sz w:val="20"/>
            <w:szCs w:val="20"/>
            <w:lang w:eastAsia="en-IN"/>
          </w:rPr>
          <w:t xml:space="preserve"> nested interface</w:t>
        </w:r>
      </w:ins>
    </w:p>
    <w:p w:rsidR="00DC540E" w:rsidRPr="00DC540E" w:rsidRDefault="00DC540E" w:rsidP="00DC540E">
      <w:pPr>
        <w:shd w:val="clear" w:color="auto" w:fill="FFFFFF"/>
        <w:spacing w:before="100" w:beforeAutospacing="1" w:after="100" w:afterAutospacing="1" w:line="312" w:lineRule="atLeast"/>
        <w:outlineLvl w:val="2"/>
        <w:rPr>
          <w:ins w:id="84" w:author="Unknown"/>
          <w:rFonts w:ascii="Helvetica" w:eastAsia="Times New Roman" w:hAnsi="Helvetica" w:cs="Helvetica"/>
          <w:color w:val="610B4B"/>
          <w:sz w:val="29"/>
          <w:szCs w:val="29"/>
          <w:lang w:eastAsia="en-IN"/>
        </w:rPr>
      </w:pPr>
      <w:ins w:id="85" w:author="Unknown">
        <w:r w:rsidRPr="00DC540E">
          <w:rPr>
            <w:rFonts w:ascii="Helvetica" w:eastAsia="Times New Roman" w:hAnsi="Helvetica" w:cs="Helvetica"/>
            <w:color w:val="610B4B"/>
            <w:sz w:val="29"/>
            <w:szCs w:val="29"/>
            <w:lang w:eastAsia="en-IN"/>
          </w:rPr>
          <w:t>Can we define a class inside the interface?</w:t>
        </w:r>
      </w:ins>
    </w:p>
    <w:p w:rsidR="00DC540E" w:rsidRPr="00DC540E" w:rsidRDefault="00DC540E" w:rsidP="00DC540E">
      <w:pPr>
        <w:shd w:val="clear" w:color="auto" w:fill="FFFFFF"/>
        <w:spacing w:before="100" w:beforeAutospacing="1" w:after="100" w:afterAutospacing="1" w:line="240" w:lineRule="auto"/>
        <w:rPr>
          <w:ins w:id="86" w:author="Unknown"/>
          <w:rFonts w:ascii="Verdana" w:eastAsia="Times New Roman" w:hAnsi="Verdana" w:cs="Times New Roman"/>
          <w:color w:val="000000"/>
          <w:sz w:val="18"/>
          <w:szCs w:val="18"/>
          <w:lang w:eastAsia="en-IN"/>
        </w:rPr>
      </w:pPr>
      <w:ins w:id="87" w:author="Unknown">
        <w:r w:rsidRPr="00DC540E">
          <w:rPr>
            <w:rFonts w:ascii="Verdana" w:eastAsia="Times New Roman" w:hAnsi="Verdana" w:cs="Times New Roman"/>
            <w:color w:val="000000"/>
            <w:sz w:val="18"/>
            <w:szCs w:val="18"/>
            <w:lang w:eastAsia="en-IN"/>
          </w:rPr>
          <w:t>Yes, If we define a class inside the interface, java compiler creates a static nested class. Let's see how can we define a class within the interface:</w:t>
        </w:r>
      </w:ins>
    </w:p>
    <w:p w:rsidR="00DC540E" w:rsidRPr="00DC540E" w:rsidRDefault="00DC540E" w:rsidP="00DC540E">
      <w:pPr>
        <w:numPr>
          <w:ilvl w:val="0"/>
          <w:numId w:val="7"/>
        </w:numPr>
        <w:shd w:val="clear" w:color="auto" w:fill="FFFFFF"/>
        <w:spacing w:after="0" w:line="285" w:lineRule="atLeast"/>
        <w:ind w:left="0"/>
        <w:rPr>
          <w:ins w:id="88" w:author="Unknown"/>
          <w:rFonts w:ascii="Verdana" w:eastAsia="Times New Roman" w:hAnsi="Verdana" w:cs="Times New Roman"/>
          <w:color w:val="000000"/>
          <w:sz w:val="18"/>
          <w:szCs w:val="18"/>
          <w:lang w:eastAsia="en-IN"/>
        </w:rPr>
      </w:pPr>
      <w:ins w:id="89" w:author="Unknown">
        <w:r w:rsidRPr="00DC540E">
          <w:rPr>
            <w:rFonts w:ascii="Verdana" w:eastAsia="Times New Roman" w:hAnsi="Verdana" w:cs="Times New Roman"/>
            <w:b/>
            <w:bCs/>
            <w:color w:val="006699"/>
            <w:sz w:val="18"/>
            <w:lang w:eastAsia="en-IN"/>
          </w:rPr>
          <w:t>interface</w:t>
        </w:r>
        <w:r w:rsidRPr="00DC540E">
          <w:rPr>
            <w:rFonts w:ascii="Verdana" w:eastAsia="Times New Roman" w:hAnsi="Verdana" w:cs="Times New Roman"/>
            <w:color w:val="000000"/>
            <w:sz w:val="18"/>
            <w:szCs w:val="18"/>
            <w:bdr w:val="none" w:sz="0" w:space="0" w:color="auto" w:frame="1"/>
            <w:lang w:eastAsia="en-IN"/>
          </w:rPr>
          <w:t> M{  </w:t>
        </w:r>
      </w:ins>
    </w:p>
    <w:p w:rsidR="00DC540E" w:rsidRPr="00DC540E" w:rsidRDefault="00DC540E" w:rsidP="00DC540E">
      <w:pPr>
        <w:numPr>
          <w:ilvl w:val="0"/>
          <w:numId w:val="7"/>
        </w:numPr>
        <w:shd w:val="clear" w:color="auto" w:fill="FFFFFF"/>
        <w:spacing w:after="0" w:line="285" w:lineRule="atLeast"/>
        <w:ind w:left="0"/>
        <w:rPr>
          <w:ins w:id="90" w:author="Unknown"/>
          <w:rFonts w:ascii="Verdana" w:eastAsia="Times New Roman" w:hAnsi="Verdana" w:cs="Times New Roman"/>
          <w:color w:val="000000"/>
          <w:sz w:val="18"/>
          <w:szCs w:val="18"/>
          <w:lang w:eastAsia="en-IN"/>
        </w:rPr>
      </w:pPr>
      <w:ins w:id="91" w:author="Unknown">
        <w:r w:rsidRPr="00DC540E">
          <w:rPr>
            <w:rFonts w:ascii="Verdana" w:eastAsia="Times New Roman" w:hAnsi="Verdana" w:cs="Times New Roman"/>
            <w:color w:val="000000"/>
            <w:sz w:val="18"/>
            <w:szCs w:val="18"/>
            <w:bdr w:val="none" w:sz="0" w:space="0" w:color="auto" w:frame="1"/>
            <w:lang w:eastAsia="en-IN"/>
          </w:rPr>
          <w:lastRenderedPageBreak/>
          <w:t>  </w:t>
        </w:r>
        <w:r w:rsidRPr="00DC540E">
          <w:rPr>
            <w:rFonts w:ascii="Verdana" w:eastAsia="Times New Roman" w:hAnsi="Verdana" w:cs="Times New Roman"/>
            <w:b/>
            <w:bCs/>
            <w:color w:val="006699"/>
            <w:sz w:val="18"/>
            <w:lang w:eastAsia="en-IN"/>
          </w:rPr>
          <w:t>class</w:t>
        </w:r>
        <w:r w:rsidRPr="00DC540E">
          <w:rPr>
            <w:rFonts w:ascii="Verdana" w:eastAsia="Times New Roman" w:hAnsi="Verdana" w:cs="Times New Roman"/>
            <w:color w:val="000000"/>
            <w:sz w:val="18"/>
            <w:szCs w:val="18"/>
            <w:bdr w:val="none" w:sz="0" w:space="0" w:color="auto" w:frame="1"/>
            <w:lang w:eastAsia="en-IN"/>
          </w:rPr>
          <w:t> A{}  </w:t>
        </w:r>
      </w:ins>
    </w:p>
    <w:p w:rsidR="00DC540E" w:rsidRPr="00DC540E" w:rsidRDefault="00DC540E" w:rsidP="00DC540E">
      <w:pPr>
        <w:numPr>
          <w:ilvl w:val="0"/>
          <w:numId w:val="7"/>
        </w:numPr>
        <w:shd w:val="clear" w:color="auto" w:fill="FFFFFF"/>
        <w:spacing w:after="109" w:line="285" w:lineRule="atLeast"/>
        <w:ind w:left="0"/>
        <w:rPr>
          <w:ins w:id="92" w:author="Unknown"/>
          <w:rFonts w:ascii="Verdana" w:eastAsia="Times New Roman" w:hAnsi="Verdana" w:cs="Times New Roman"/>
          <w:color w:val="000000"/>
          <w:sz w:val="18"/>
          <w:szCs w:val="18"/>
          <w:lang w:eastAsia="en-IN"/>
        </w:rPr>
      </w:pPr>
      <w:ins w:id="93" w:author="Unknown">
        <w:r w:rsidRPr="00DC540E">
          <w:rPr>
            <w:rFonts w:ascii="Verdana" w:eastAsia="Times New Roman" w:hAnsi="Verdana" w:cs="Times New Roman"/>
            <w:color w:val="000000"/>
            <w:sz w:val="18"/>
            <w:szCs w:val="18"/>
            <w:bdr w:val="none" w:sz="0" w:space="0" w:color="auto" w:frame="1"/>
            <w:lang w:eastAsia="en-IN"/>
          </w:rPr>
          <w:t>}  </w:t>
        </w:r>
      </w:ins>
    </w:p>
    <w:p w:rsidR="00D74130" w:rsidRDefault="00D74130"/>
    <w:sectPr w:rsidR="00D74130" w:rsidSect="00D74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6827"/>
    <w:multiLevelType w:val="multilevel"/>
    <w:tmpl w:val="00D2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654B4"/>
    <w:multiLevelType w:val="multilevel"/>
    <w:tmpl w:val="7918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B58F8"/>
    <w:multiLevelType w:val="multilevel"/>
    <w:tmpl w:val="F10C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35797"/>
    <w:multiLevelType w:val="multilevel"/>
    <w:tmpl w:val="005C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45111B"/>
    <w:multiLevelType w:val="multilevel"/>
    <w:tmpl w:val="C8C4A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458454D"/>
    <w:multiLevelType w:val="multilevel"/>
    <w:tmpl w:val="A9EA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6420FD"/>
    <w:multiLevelType w:val="multilevel"/>
    <w:tmpl w:val="683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C540E"/>
    <w:rsid w:val="00D74130"/>
    <w:rsid w:val="00DC54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30"/>
  </w:style>
  <w:style w:type="paragraph" w:styleId="Heading1">
    <w:name w:val="heading 1"/>
    <w:basedOn w:val="Normal"/>
    <w:link w:val="Heading1Char"/>
    <w:uiPriority w:val="9"/>
    <w:qFormat/>
    <w:rsid w:val="00DC5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C54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0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C54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5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540E"/>
    <w:rPr>
      <w:color w:val="0000FF"/>
      <w:u w:val="single"/>
    </w:rPr>
  </w:style>
  <w:style w:type="character" w:customStyle="1" w:styleId="keyword">
    <w:name w:val="keyword"/>
    <w:basedOn w:val="DefaultParagraphFont"/>
    <w:rsid w:val="00DC540E"/>
  </w:style>
  <w:style w:type="character" w:customStyle="1" w:styleId="string">
    <w:name w:val="string"/>
    <w:basedOn w:val="DefaultParagraphFont"/>
    <w:rsid w:val="00DC540E"/>
  </w:style>
  <w:style w:type="character" w:customStyle="1" w:styleId="comment">
    <w:name w:val="comment"/>
    <w:basedOn w:val="DefaultParagraphFont"/>
    <w:rsid w:val="00DC540E"/>
  </w:style>
  <w:style w:type="character" w:customStyle="1" w:styleId="testit">
    <w:name w:val="testit"/>
    <w:basedOn w:val="DefaultParagraphFont"/>
    <w:rsid w:val="00DC540E"/>
  </w:style>
  <w:style w:type="paragraph" w:styleId="HTMLPreformatted">
    <w:name w:val="HTML Preformatted"/>
    <w:basedOn w:val="Normal"/>
    <w:link w:val="HTMLPreformattedChar"/>
    <w:uiPriority w:val="99"/>
    <w:semiHidden/>
    <w:unhideWhenUsed/>
    <w:rsid w:val="00DC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540E"/>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115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1344942">
          <w:marLeft w:val="0"/>
          <w:marRight w:val="0"/>
          <w:marTop w:val="0"/>
          <w:marBottom w:val="109"/>
          <w:divBdr>
            <w:top w:val="single" w:sz="6" w:space="0" w:color="D5DDC6"/>
            <w:left w:val="single" w:sz="24" w:space="0" w:color="66BB55"/>
            <w:bottom w:val="single" w:sz="6" w:space="0" w:color="D5DDC6"/>
            <w:right w:val="single" w:sz="6" w:space="0" w:color="D5DDC6"/>
          </w:divBdr>
        </w:div>
        <w:div w:id="264388684">
          <w:marLeft w:val="0"/>
          <w:marRight w:val="0"/>
          <w:marTop w:val="0"/>
          <w:marBottom w:val="109"/>
          <w:divBdr>
            <w:top w:val="single" w:sz="6" w:space="0" w:color="D5DDC6"/>
            <w:left w:val="single" w:sz="24" w:space="0" w:color="66BB55"/>
            <w:bottom w:val="single" w:sz="6" w:space="0" w:color="D5DDC6"/>
            <w:right w:val="single" w:sz="6" w:space="0" w:color="D5DDC6"/>
          </w:divBdr>
        </w:div>
        <w:div w:id="1995723256">
          <w:marLeft w:val="0"/>
          <w:marRight w:val="0"/>
          <w:marTop w:val="0"/>
          <w:marBottom w:val="109"/>
          <w:divBdr>
            <w:top w:val="single" w:sz="6" w:space="0" w:color="D5DDC6"/>
            <w:left w:val="single" w:sz="24" w:space="0" w:color="66BB55"/>
            <w:bottom w:val="single" w:sz="6" w:space="0" w:color="D5DDC6"/>
            <w:right w:val="single" w:sz="6" w:space="0" w:color="D5DDC6"/>
          </w:divBdr>
        </w:div>
        <w:div w:id="612250320">
          <w:marLeft w:val="0"/>
          <w:marRight w:val="0"/>
          <w:marTop w:val="0"/>
          <w:marBottom w:val="0"/>
          <w:divBdr>
            <w:top w:val="none" w:sz="0" w:space="0" w:color="auto"/>
            <w:left w:val="none" w:sz="0" w:space="0" w:color="auto"/>
            <w:bottom w:val="none" w:sz="0" w:space="0" w:color="auto"/>
            <w:right w:val="none" w:sz="0" w:space="0" w:color="auto"/>
          </w:divBdr>
        </w:div>
        <w:div w:id="1688094788">
          <w:marLeft w:val="0"/>
          <w:marRight w:val="0"/>
          <w:marTop w:val="109"/>
          <w:marBottom w:val="0"/>
          <w:divBdr>
            <w:top w:val="single" w:sz="6" w:space="0" w:color="D5DDC6"/>
            <w:left w:val="single" w:sz="6" w:space="3" w:color="D5DDC6"/>
            <w:bottom w:val="single" w:sz="6" w:space="0" w:color="D5DDC6"/>
            <w:right w:val="single" w:sz="6" w:space="0" w:color="D5DDC6"/>
          </w:divBdr>
        </w:div>
        <w:div w:id="1898274209">
          <w:marLeft w:val="0"/>
          <w:marRight w:val="0"/>
          <w:marTop w:val="0"/>
          <w:marBottom w:val="109"/>
          <w:divBdr>
            <w:top w:val="single" w:sz="6" w:space="0" w:color="D5DDC6"/>
            <w:left w:val="single" w:sz="24" w:space="0" w:color="66BB55"/>
            <w:bottom w:val="single" w:sz="6" w:space="0" w:color="D5DDC6"/>
            <w:right w:val="single" w:sz="6" w:space="0" w:color="D5DDC6"/>
          </w:divBdr>
        </w:div>
        <w:div w:id="19668884">
          <w:marLeft w:val="0"/>
          <w:marRight w:val="0"/>
          <w:marTop w:val="0"/>
          <w:marBottom w:val="109"/>
          <w:divBdr>
            <w:top w:val="single" w:sz="6" w:space="0" w:color="D5DDC6"/>
            <w:left w:val="single" w:sz="24" w:space="0" w:color="66BB55"/>
            <w:bottom w:val="single" w:sz="6" w:space="0" w:color="D5DDC6"/>
            <w:right w:val="single" w:sz="6" w:space="0" w:color="D5DDC6"/>
          </w:divBdr>
        </w:div>
        <w:div w:id="2114666618">
          <w:marLeft w:val="0"/>
          <w:marRight w:val="0"/>
          <w:marTop w:val="109"/>
          <w:marBottom w:val="0"/>
          <w:divBdr>
            <w:top w:val="single" w:sz="6" w:space="0" w:color="D5DDC6"/>
            <w:left w:val="single" w:sz="6" w:space="3" w:color="D5DDC6"/>
            <w:bottom w:val="single" w:sz="6" w:space="0" w:color="D5DDC6"/>
            <w:right w:val="single" w:sz="6" w:space="0" w:color="D5DDC6"/>
          </w:divBdr>
        </w:div>
        <w:div w:id="675378361">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2019-06-12T17:21:00Z</dcterms:created>
  <dcterms:modified xsi:type="dcterms:W3CDTF">2019-06-12T17:21:00Z</dcterms:modified>
</cp:coreProperties>
</file>