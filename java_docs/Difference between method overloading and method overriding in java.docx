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7FE" w:rsidRPr="006557FE" w:rsidRDefault="006557FE" w:rsidP="006557FE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6557FE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Difference between method overloading and method overriding in java</w:t>
      </w:r>
    </w:p>
    <w:p w:rsidR="006557FE" w:rsidRPr="006557FE" w:rsidRDefault="006557FE" w:rsidP="006557F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557FE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There are many differences between method overloading and method overriding in java. A list of differences between method overloading and method overriding are given below:</w:t>
      </w:r>
    </w:p>
    <w:tbl>
      <w:tblPr>
        <w:tblW w:w="13147" w:type="dxa"/>
        <w:tblInd w:w="-144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"/>
        <w:gridCol w:w="4744"/>
        <w:gridCol w:w="7716"/>
      </w:tblGrid>
      <w:tr w:rsidR="006557FE" w:rsidRPr="006557FE" w:rsidTr="006557FE"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6557FE" w:rsidRPr="006557FE" w:rsidRDefault="006557FE" w:rsidP="00655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557F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No.</w:t>
            </w:r>
          </w:p>
        </w:tc>
        <w:tc>
          <w:tcPr>
            <w:tcW w:w="4744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6557FE" w:rsidRPr="006557FE" w:rsidRDefault="006557FE" w:rsidP="00655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557F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 Overloading</w:t>
            </w:r>
          </w:p>
        </w:tc>
        <w:tc>
          <w:tcPr>
            <w:tcW w:w="7716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6557FE" w:rsidRPr="006557FE" w:rsidRDefault="006557FE" w:rsidP="00655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557F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 Overriding</w:t>
            </w:r>
          </w:p>
        </w:tc>
      </w:tr>
      <w:tr w:rsidR="006557FE" w:rsidRPr="006557FE" w:rsidTr="006557F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557FE" w:rsidRPr="006557FE" w:rsidRDefault="006557FE" w:rsidP="006557FE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6557F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1)</w:t>
            </w:r>
          </w:p>
        </w:tc>
        <w:tc>
          <w:tcPr>
            <w:tcW w:w="47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557FE" w:rsidRPr="006557FE" w:rsidRDefault="006557FE" w:rsidP="006557FE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6557F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Method overloading is used </w:t>
            </w:r>
            <w:r w:rsidRPr="006557FE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lang w:eastAsia="en-IN"/>
              </w:rPr>
              <w:t>to increase the readability</w:t>
            </w:r>
            <w:r w:rsidRPr="006557F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of the program.</w:t>
            </w:r>
          </w:p>
        </w:tc>
        <w:tc>
          <w:tcPr>
            <w:tcW w:w="771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557FE" w:rsidRDefault="006557FE" w:rsidP="006557FE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6557F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Method overriding is </w:t>
            </w:r>
          </w:p>
          <w:p w:rsidR="006557FE" w:rsidRDefault="006557FE" w:rsidP="006557FE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6557F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used </w:t>
            </w:r>
            <w:r w:rsidRPr="006557FE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lang w:eastAsia="en-IN"/>
              </w:rPr>
              <w:t>to provide the specific implementation</w:t>
            </w:r>
            <w:r w:rsidRPr="006557F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of the method</w:t>
            </w:r>
          </w:p>
          <w:p w:rsidR="006557FE" w:rsidRPr="006557FE" w:rsidRDefault="006557FE" w:rsidP="006557FE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6557F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that is already provided by its super class.</w:t>
            </w:r>
          </w:p>
        </w:tc>
      </w:tr>
      <w:tr w:rsidR="006557FE" w:rsidRPr="006557FE" w:rsidTr="006557F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557FE" w:rsidRPr="006557FE" w:rsidRDefault="006557FE" w:rsidP="006557FE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6557F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2)</w:t>
            </w:r>
          </w:p>
        </w:tc>
        <w:tc>
          <w:tcPr>
            <w:tcW w:w="47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557FE" w:rsidRPr="006557FE" w:rsidRDefault="006557FE" w:rsidP="006557FE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6557F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Method overloading is performed </w:t>
            </w:r>
            <w:r w:rsidRPr="006557FE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lang w:eastAsia="en-IN"/>
              </w:rPr>
              <w:t>within class</w:t>
            </w:r>
            <w:r w:rsidRPr="006557F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771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557FE" w:rsidRDefault="006557FE" w:rsidP="006557FE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6557F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Method overriding occurs </w:t>
            </w:r>
            <w:r w:rsidRPr="006557FE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lang w:eastAsia="en-IN"/>
              </w:rPr>
              <w:t>in two classes</w:t>
            </w:r>
            <w:r w:rsidRPr="006557F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 that </w:t>
            </w:r>
          </w:p>
          <w:p w:rsidR="006557FE" w:rsidRPr="006557FE" w:rsidRDefault="006557FE" w:rsidP="006557FE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6557F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have IS-A (inheritance) relationship.</w:t>
            </w:r>
          </w:p>
        </w:tc>
      </w:tr>
      <w:tr w:rsidR="006557FE" w:rsidRPr="006557FE" w:rsidTr="006557F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557FE" w:rsidRPr="006557FE" w:rsidRDefault="006557FE" w:rsidP="006557FE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6557F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3)</w:t>
            </w:r>
          </w:p>
        </w:tc>
        <w:tc>
          <w:tcPr>
            <w:tcW w:w="47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557FE" w:rsidRPr="006557FE" w:rsidRDefault="006557FE" w:rsidP="006557FE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6557F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 case of method overloading, </w:t>
            </w:r>
            <w:r w:rsidRPr="006557FE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lang w:eastAsia="en-IN"/>
              </w:rPr>
              <w:t>parameter must be different</w:t>
            </w:r>
            <w:r w:rsidRPr="006557F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771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557FE" w:rsidRPr="006557FE" w:rsidRDefault="006557FE" w:rsidP="006557FE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6557F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 case of method overriding, </w:t>
            </w:r>
            <w:r w:rsidRPr="006557FE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lang w:eastAsia="en-IN"/>
              </w:rPr>
              <w:t>parameter must be same</w:t>
            </w:r>
            <w:r w:rsidRPr="006557F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</w:tr>
      <w:tr w:rsidR="006557FE" w:rsidRPr="006557FE" w:rsidTr="006557F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557FE" w:rsidRPr="006557FE" w:rsidRDefault="006557FE" w:rsidP="006557FE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6557F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4)</w:t>
            </w:r>
          </w:p>
        </w:tc>
        <w:tc>
          <w:tcPr>
            <w:tcW w:w="47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557FE" w:rsidRPr="006557FE" w:rsidRDefault="006557FE" w:rsidP="006557FE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6557F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Method overloading is the example of </w:t>
            </w:r>
            <w:r w:rsidRPr="006557FE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lang w:eastAsia="en-IN"/>
              </w:rPr>
              <w:t>compile time polymorphism</w:t>
            </w:r>
            <w:r w:rsidRPr="006557F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771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557FE" w:rsidRPr="006557FE" w:rsidRDefault="006557FE" w:rsidP="006557FE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6557F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Method overriding is the example of </w:t>
            </w:r>
            <w:r w:rsidRPr="006557FE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lang w:eastAsia="en-IN"/>
              </w:rPr>
              <w:t>run time polymorphism</w:t>
            </w:r>
            <w:r w:rsidRPr="006557F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</w:tr>
      <w:tr w:rsidR="006557FE" w:rsidRPr="006557FE" w:rsidTr="006557F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557FE" w:rsidRPr="006557FE" w:rsidRDefault="006557FE" w:rsidP="006557FE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6557F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5)</w:t>
            </w:r>
          </w:p>
        </w:tc>
        <w:tc>
          <w:tcPr>
            <w:tcW w:w="47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557FE" w:rsidRPr="006557FE" w:rsidRDefault="006557FE" w:rsidP="006557FE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6557F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 java, method overloading can't be performed by changing return type of the method only. </w:t>
            </w:r>
            <w:r w:rsidRPr="006557FE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lang w:eastAsia="en-IN"/>
              </w:rPr>
              <w:t>Return type can be same or different</w:t>
            </w:r>
            <w:r w:rsidRPr="006557F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in method overloading. But you must have to change the parameter.</w:t>
            </w:r>
          </w:p>
        </w:tc>
        <w:tc>
          <w:tcPr>
            <w:tcW w:w="771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557FE" w:rsidRPr="006557FE" w:rsidRDefault="006557FE" w:rsidP="006557FE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6557FE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lang w:eastAsia="en-IN"/>
              </w:rPr>
              <w:t>Return type must be same or covariant</w:t>
            </w:r>
            <w:r w:rsidRPr="006557F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in method overriding.</w:t>
            </w:r>
          </w:p>
        </w:tc>
      </w:tr>
    </w:tbl>
    <w:p w:rsidR="006557FE" w:rsidRPr="006557FE" w:rsidRDefault="006557FE" w:rsidP="006557FE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0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1" w:author="Unknown">
        <w:r w:rsidRPr="006557FE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Java Method Overloading example</w:t>
        </w:r>
      </w:ins>
    </w:p>
    <w:p w:rsidR="006557FE" w:rsidRPr="006557FE" w:rsidRDefault="006557FE" w:rsidP="006557FE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ins w:id="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" w:author="Unknown">
        <w:r w:rsidRPr="006557F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OverloadingExample</w:t>
        </w:r>
        <w:proofErr w:type="spellEnd"/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{  </w:t>
        </w:r>
      </w:ins>
    </w:p>
    <w:p w:rsidR="006557FE" w:rsidRPr="006557FE" w:rsidRDefault="006557FE" w:rsidP="006557FE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" w:author="Unknown">
        <w:r w:rsidRPr="006557F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6557F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add(</w:t>
        </w:r>
        <w:proofErr w:type="spellStart"/>
        <w:r w:rsidRPr="006557F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a,</w:t>
        </w:r>
        <w:r w:rsidRPr="006557F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b){</w:t>
        </w:r>
        <w:r w:rsidRPr="006557F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return</w:t>
        </w:r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a+b</w:t>
        </w:r>
        <w:proofErr w:type="spellEnd"/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;}  </w:t>
        </w:r>
      </w:ins>
    </w:p>
    <w:p w:rsidR="006557FE" w:rsidRPr="006557FE" w:rsidRDefault="006557FE" w:rsidP="006557FE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" w:author="Unknown">
        <w:r w:rsidRPr="006557F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6557F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add(</w:t>
        </w:r>
        <w:proofErr w:type="spellStart"/>
        <w:r w:rsidRPr="006557F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a,</w:t>
        </w:r>
        <w:r w:rsidRPr="006557F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b,</w:t>
        </w:r>
        <w:r w:rsidRPr="006557F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c){</w:t>
        </w:r>
        <w:r w:rsidRPr="006557F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return</w:t>
        </w:r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a+b+c</w:t>
        </w:r>
        <w:proofErr w:type="spellEnd"/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;}  </w:t>
        </w:r>
      </w:ins>
    </w:p>
    <w:p w:rsidR="006557FE" w:rsidRPr="006557FE" w:rsidRDefault="006557FE" w:rsidP="006557FE">
      <w:pPr>
        <w:numPr>
          <w:ilvl w:val="0"/>
          <w:numId w:val="1"/>
        </w:numPr>
        <w:shd w:val="clear" w:color="auto" w:fill="FFFFFF"/>
        <w:spacing w:after="109" w:line="28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" w:author="Unknown"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6557FE" w:rsidRPr="006557FE" w:rsidRDefault="006557FE" w:rsidP="006557FE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10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11" w:author="Unknown">
        <w:r w:rsidRPr="006557FE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Java Method Overriding example</w:t>
        </w:r>
      </w:ins>
    </w:p>
    <w:p w:rsidR="006557FE" w:rsidRPr="006557FE" w:rsidRDefault="006557FE" w:rsidP="006557FE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" w:author="Unknown">
        <w:r w:rsidRPr="006557F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Animal{  </w:t>
        </w:r>
      </w:ins>
    </w:p>
    <w:p w:rsidR="006557FE" w:rsidRPr="006557FE" w:rsidRDefault="006557FE" w:rsidP="006557FE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" w:author="Unknown">
        <w:r w:rsidRPr="006557F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eat(){</w:t>
        </w:r>
        <w:proofErr w:type="spellStart"/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6557FE">
          <w:rPr>
            <w:rFonts w:ascii="Verdana" w:eastAsia="Times New Roman" w:hAnsi="Verdana" w:cs="Times New Roman"/>
            <w:color w:val="0000FF"/>
            <w:sz w:val="18"/>
            <w:lang w:eastAsia="en-IN"/>
          </w:rPr>
          <w:t>"eating..."</w:t>
        </w:r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);}  </w:t>
        </w:r>
      </w:ins>
    </w:p>
    <w:p w:rsidR="006557FE" w:rsidRPr="006557FE" w:rsidRDefault="006557FE" w:rsidP="006557FE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" w:author="Unknown"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6557FE" w:rsidRPr="006557FE" w:rsidRDefault="006557FE" w:rsidP="006557FE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" w:author="Unknown">
        <w:r w:rsidRPr="006557F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Dog </w:t>
        </w:r>
        <w:r w:rsidRPr="006557F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extends</w:t>
        </w:r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Animal{  </w:t>
        </w:r>
      </w:ins>
    </w:p>
    <w:p w:rsidR="006557FE" w:rsidRPr="006557FE" w:rsidRDefault="006557FE" w:rsidP="006557FE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" w:author="Unknown">
        <w:r w:rsidRPr="006557FE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eat(){</w:t>
        </w:r>
        <w:proofErr w:type="spellStart"/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6557FE">
          <w:rPr>
            <w:rFonts w:ascii="Verdana" w:eastAsia="Times New Roman" w:hAnsi="Verdana" w:cs="Times New Roman"/>
            <w:color w:val="0000FF"/>
            <w:sz w:val="18"/>
            <w:lang w:eastAsia="en-IN"/>
          </w:rPr>
          <w:t>"eating bread..."</w:t>
        </w:r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);}  </w:t>
        </w:r>
      </w:ins>
    </w:p>
    <w:p w:rsidR="006557FE" w:rsidRPr="006557FE" w:rsidRDefault="006557FE" w:rsidP="006557FE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3" w:author="Unknown">
        <w:r w:rsidRPr="006557FE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0A11E8" w:rsidRDefault="000A11E8"/>
    <w:sectPr w:rsidR="000A11E8" w:rsidSect="000A1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F3BBD"/>
    <w:multiLevelType w:val="multilevel"/>
    <w:tmpl w:val="10781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F31ECB"/>
    <w:multiLevelType w:val="multilevel"/>
    <w:tmpl w:val="F94A3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557FE"/>
    <w:rsid w:val="000A11E8"/>
    <w:rsid w:val="00655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1E8"/>
  </w:style>
  <w:style w:type="paragraph" w:styleId="Heading1">
    <w:name w:val="heading 1"/>
    <w:basedOn w:val="Normal"/>
    <w:link w:val="Heading1Char"/>
    <w:uiPriority w:val="9"/>
    <w:qFormat/>
    <w:rsid w:val="006557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557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7F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557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55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557FE"/>
    <w:rPr>
      <w:i/>
      <w:iCs/>
    </w:rPr>
  </w:style>
  <w:style w:type="character" w:customStyle="1" w:styleId="keyword">
    <w:name w:val="keyword"/>
    <w:basedOn w:val="DefaultParagraphFont"/>
    <w:rsid w:val="006557FE"/>
  </w:style>
  <w:style w:type="character" w:customStyle="1" w:styleId="string">
    <w:name w:val="string"/>
    <w:basedOn w:val="DefaultParagraphFont"/>
    <w:rsid w:val="006557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0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1045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1368027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2019-06-03T01:01:00Z</dcterms:created>
  <dcterms:modified xsi:type="dcterms:W3CDTF">2019-06-03T01:02:00Z</dcterms:modified>
</cp:coreProperties>
</file>