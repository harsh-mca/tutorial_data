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72B" w:rsidRPr="00B5572B" w:rsidRDefault="00B5572B" w:rsidP="00B5572B">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B5572B">
        <w:rPr>
          <w:rFonts w:ascii="Helvetica" w:eastAsia="Times New Roman" w:hAnsi="Helvetica" w:cs="Helvetica"/>
          <w:color w:val="610B38"/>
          <w:kern w:val="36"/>
          <w:sz w:val="39"/>
          <w:szCs w:val="39"/>
          <w:lang w:eastAsia="en-IN"/>
        </w:rPr>
        <w:t>Final Keyword In Java</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1.</w:t>
      </w:r>
      <w:r w:rsidRPr="00B5572B">
        <w:rPr>
          <w:rFonts w:ascii="Verdana" w:eastAsia="Times New Roman" w:hAnsi="Verdana" w:cs="Times New Roman"/>
          <w:color w:val="000000"/>
          <w:sz w:val="18"/>
          <w:szCs w:val="18"/>
          <w:lang w:eastAsia="en-IN"/>
        </w:rPr>
        <w:tab/>
        <w:t>Final variable</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2.</w:t>
      </w:r>
      <w:r w:rsidRPr="00B5572B">
        <w:rPr>
          <w:rFonts w:ascii="Verdana" w:eastAsia="Times New Roman" w:hAnsi="Verdana" w:cs="Times New Roman"/>
          <w:color w:val="000000"/>
          <w:sz w:val="18"/>
          <w:szCs w:val="18"/>
          <w:lang w:eastAsia="en-IN"/>
        </w:rPr>
        <w:tab/>
        <w:t>Final method</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3.</w:t>
      </w:r>
      <w:r w:rsidRPr="00B5572B">
        <w:rPr>
          <w:rFonts w:ascii="Verdana" w:eastAsia="Times New Roman" w:hAnsi="Verdana" w:cs="Times New Roman"/>
          <w:color w:val="000000"/>
          <w:sz w:val="18"/>
          <w:szCs w:val="18"/>
          <w:lang w:eastAsia="en-IN"/>
        </w:rPr>
        <w:tab/>
        <w:t>Final class</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4.</w:t>
      </w:r>
      <w:r w:rsidRPr="00B5572B">
        <w:rPr>
          <w:rFonts w:ascii="Verdana" w:eastAsia="Times New Roman" w:hAnsi="Verdana" w:cs="Times New Roman"/>
          <w:color w:val="000000"/>
          <w:sz w:val="18"/>
          <w:szCs w:val="18"/>
          <w:lang w:eastAsia="en-IN"/>
        </w:rPr>
        <w:tab/>
        <w:t>Is final method inherited ?</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5.</w:t>
      </w:r>
      <w:r w:rsidRPr="00B5572B">
        <w:rPr>
          <w:rFonts w:ascii="Verdana" w:eastAsia="Times New Roman" w:hAnsi="Verdana" w:cs="Times New Roman"/>
          <w:color w:val="000000"/>
          <w:sz w:val="18"/>
          <w:szCs w:val="18"/>
          <w:lang w:eastAsia="en-IN"/>
        </w:rPr>
        <w:tab/>
        <w:t>Blank final variable</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6.</w:t>
      </w:r>
      <w:r w:rsidRPr="00B5572B">
        <w:rPr>
          <w:rFonts w:ascii="Verdana" w:eastAsia="Times New Roman" w:hAnsi="Verdana" w:cs="Times New Roman"/>
          <w:color w:val="000000"/>
          <w:sz w:val="18"/>
          <w:szCs w:val="18"/>
          <w:lang w:eastAsia="en-IN"/>
        </w:rPr>
        <w:tab/>
        <w:t>Static blank final variable</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7.</w:t>
      </w:r>
      <w:r w:rsidRPr="00B5572B">
        <w:rPr>
          <w:rFonts w:ascii="Verdana" w:eastAsia="Times New Roman" w:hAnsi="Verdana" w:cs="Times New Roman"/>
          <w:color w:val="000000"/>
          <w:sz w:val="18"/>
          <w:szCs w:val="18"/>
          <w:lang w:eastAsia="en-IN"/>
        </w:rPr>
        <w:tab/>
        <w:t>Final parameter</w:t>
      </w:r>
    </w:p>
    <w:p w:rsid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8.</w:t>
      </w:r>
      <w:r w:rsidRPr="00B5572B">
        <w:rPr>
          <w:rFonts w:ascii="Verdana" w:eastAsia="Times New Roman" w:hAnsi="Verdana" w:cs="Times New Roman"/>
          <w:color w:val="000000"/>
          <w:sz w:val="18"/>
          <w:szCs w:val="18"/>
          <w:lang w:eastAsia="en-IN"/>
        </w:rPr>
        <w:tab/>
        <w:t xml:space="preserve">Can you declare a final </w:t>
      </w:r>
      <w:proofErr w:type="spellStart"/>
      <w:r w:rsidRPr="00B5572B">
        <w:rPr>
          <w:rFonts w:ascii="Verdana" w:eastAsia="Times New Roman" w:hAnsi="Verdana" w:cs="Times New Roman"/>
          <w:color w:val="000000"/>
          <w:sz w:val="18"/>
          <w:szCs w:val="18"/>
          <w:lang w:eastAsia="en-IN"/>
        </w:rPr>
        <w:t>constructor</w:t>
      </w:r>
      <w:r w:rsidRPr="00B5572B">
        <w:rPr>
          <w:rFonts w:ascii="Verdana" w:eastAsia="Times New Roman" w:hAnsi="Verdana" w:cs="Times New Roman"/>
          <w:color w:val="000000"/>
          <w:sz w:val="18"/>
          <w:szCs w:val="18"/>
          <w:lang w:eastAsia="en-IN"/>
        </w:rPr>
        <w:t>The</w:t>
      </w:r>
      <w:proofErr w:type="spellEnd"/>
      <w:r w:rsidRPr="00B5572B">
        <w:rPr>
          <w:rFonts w:ascii="Verdana" w:eastAsia="Times New Roman" w:hAnsi="Verdana" w:cs="Times New Roman"/>
          <w:color w:val="000000"/>
          <w:sz w:val="18"/>
          <w:szCs w:val="18"/>
          <w:lang w:eastAsia="en-IN"/>
        </w:rPr>
        <w:t> </w:t>
      </w:r>
      <w:r w:rsidRPr="00B5572B">
        <w:rPr>
          <w:rFonts w:ascii="Verdana" w:eastAsia="Times New Roman" w:hAnsi="Verdana" w:cs="Times New Roman"/>
          <w:b/>
          <w:bCs/>
          <w:color w:val="2F4F4F"/>
          <w:sz w:val="18"/>
          <w:szCs w:val="18"/>
          <w:lang w:eastAsia="en-IN"/>
        </w:rPr>
        <w:t>final keyword</w:t>
      </w:r>
      <w:r w:rsidRPr="00B5572B">
        <w:rPr>
          <w:rFonts w:ascii="Verdana" w:eastAsia="Times New Roman" w:hAnsi="Verdana" w:cs="Times New Roman"/>
          <w:color w:val="000000"/>
          <w:sz w:val="18"/>
          <w:szCs w:val="18"/>
          <w:lang w:eastAsia="en-IN"/>
        </w:rPr>
        <w:t xml:space="preserve"> in java is used to restrict the user. </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The java final keyword can be used in many context. Final can be:</w:t>
      </w:r>
    </w:p>
    <w:p w:rsidR="00B5572B" w:rsidRPr="00B5572B" w:rsidRDefault="00B5572B" w:rsidP="00B5572B">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variable</w:t>
      </w:r>
    </w:p>
    <w:p w:rsidR="00B5572B" w:rsidRPr="00B5572B" w:rsidRDefault="00B5572B" w:rsidP="00B5572B">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method</w:t>
      </w:r>
    </w:p>
    <w:p w:rsidR="00B5572B" w:rsidRPr="00B5572B" w:rsidRDefault="00B5572B" w:rsidP="00B5572B">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class</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B5572B" w:rsidRPr="00B5572B" w:rsidRDefault="00B5572B" w:rsidP="00B5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54095" cy="2579370"/>
            <wp:effectExtent l="19050" t="0" r="8255"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5"/>
                    <a:srcRect/>
                    <a:stretch>
                      <a:fillRect/>
                    </a:stretch>
                  </pic:blipFill>
                  <pic:spPr bwMode="auto">
                    <a:xfrm>
                      <a:off x="0" y="0"/>
                      <a:ext cx="3554095" cy="2579370"/>
                    </a:xfrm>
                    <a:prstGeom prst="rect">
                      <a:avLst/>
                    </a:prstGeom>
                    <a:noFill/>
                    <a:ln w="9525">
                      <a:noFill/>
                      <a:miter lim="800000"/>
                      <a:headEnd/>
                      <a:tailEnd/>
                    </a:ln>
                  </pic:spPr>
                </pic:pic>
              </a:graphicData>
            </a:graphic>
          </wp:inline>
        </w:drawing>
      </w:r>
    </w:p>
    <w:p w:rsidR="00B5572B" w:rsidRPr="00B5572B" w:rsidRDefault="00B5572B" w:rsidP="00B5572B">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B5572B">
        <w:rPr>
          <w:rFonts w:ascii="Helvetica" w:eastAsia="Times New Roman" w:hAnsi="Helvetica" w:cs="Helvetica"/>
          <w:color w:val="610B38"/>
          <w:sz w:val="34"/>
          <w:szCs w:val="34"/>
          <w:lang w:eastAsia="en-IN"/>
        </w:rPr>
        <w:t>1) Java final variable</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t>If you make any variable as final, you cannot change the value of final variable(It will be constant).</w:t>
      </w:r>
    </w:p>
    <w:p w:rsidR="00B5572B" w:rsidRPr="00B5572B" w:rsidRDefault="00B5572B" w:rsidP="00B5572B">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B5572B">
        <w:rPr>
          <w:rFonts w:ascii="Tahoma" w:eastAsia="Times New Roman" w:hAnsi="Tahoma" w:cs="Tahoma"/>
          <w:color w:val="610B4B"/>
          <w:sz w:val="30"/>
          <w:szCs w:val="30"/>
          <w:lang w:eastAsia="en-IN"/>
        </w:rPr>
        <w:t>Example of final variable</w:t>
      </w:r>
    </w:p>
    <w:p w:rsidR="00B5572B" w:rsidRPr="00B5572B" w:rsidRDefault="00B5572B" w:rsidP="00B5572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lang w:eastAsia="en-IN"/>
        </w:rPr>
        <w:lastRenderedPageBreak/>
        <w:t xml:space="preserve">There is a final variable </w:t>
      </w:r>
      <w:proofErr w:type="spellStart"/>
      <w:r w:rsidRPr="00B5572B">
        <w:rPr>
          <w:rFonts w:ascii="Verdana" w:eastAsia="Times New Roman" w:hAnsi="Verdana" w:cs="Times New Roman"/>
          <w:color w:val="000000"/>
          <w:sz w:val="18"/>
          <w:szCs w:val="18"/>
          <w:lang w:eastAsia="en-IN"/>
        </w:rPr>
        <w:t>speedlimit</w:t>
      </w:r>
      <w:proofErr w:type="spellEnd"/>
      <w:r w:rsidRPr="00B5572B">
        <w:rPr>
          <w:rFonts w:ascii="Verdana" w:eastAsia="Times New Roman" w:hAnsi="Verdana" w:cs="Times New Roman"/>
          <w:color w:val="000000"/>
          <w:sz w:val="18"/>
          <w:szCs w:val="18"/>
          <w:lang w:eastAsia="en-IN"/>
        </w:rPr>
        <w:t>, we are going to change the value of this variable, but It can't be changed because final variable once assigned a value can never be changed.</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Bike9{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b/>
          <w:bCs/>
          <w:color w:val="006699"/>
          <w:sz w:val="18"/>
          <w:lang w:eastAsia="en-IN"/>
        </w:rPr>
        <w:t>int</w:t>
      </w:r>
      <w:proofErr w:type="spellEnd"/>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speedlimit</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C00000"/>
          <w:sz w:val="18"/>
          <w:lang w:eastAsia="en-IN"/>
        </w:rPr>
        <w:t>90</w:t>
      </w:r>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008200"/>
          <w:sz w:val="18"/>
          <w:lang w:eastAsia="en-IN"/>
        </w:rPr>
        <w:t>//final variable</w:t>
      </w:r>
      <w:r w:rsidRPr="00B5572B">
        <w:rPr>
          <w:rFonts w:ascii="Verdana" w:eastAsia="Times New Roman" w:hAnsi="Verdana" w:cs="Times New Roman"/>
          <w:color w:val="000000"/>
          <w:sz w:val="18"/>
          <w:szCs w:val="18"/>
          <w:bdr w:val="none" w:sz="0" w:space="0" w:color="auto" w:frame="1"/>
          <w:lang w:eastAsia="en-IN"/>
        </w:rPr>
        <w:t>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run(){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speedlimit</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C00000"/>
          <w:sz w:val="18"/>
          <w:lang w:eastAsia="en-IN"/>
        </w:rPr>
        <w:t>400</w:t>
      </w:r>
      <w:r w:rsidRPr="00B5572B">
        <w:rPr>
          <w:rFonts w:ascii="Verdana" w:eastAsia="Times New Roman" w:hAnsi="Verdana" w:cs="Times New Roman"/>
          <w:color w:val="000000"/>
          <w:sz w:val="18"/>
          <w:szCs w:val="18"/>
          <w:bdr w:val="none" w:sz="0" w:space="0" w:color="auto" w:frame="1"/>
          <w:lang w:eastAsia="en-IN"/>
        </w:rPr>
        <w:t>;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Bike9 </w:t>
      </w:r>
      <w:proofErr w:type="spellStart"/>
      <w:r w:rsidRPr="00B5572B">
        <w:rPr>
          <w:rFonts w:ascii="Verdana" w:eastAsia="Times New Roman" w:hAnsi="Verdana" w:cs="Times New Roman"/>
          <w:color w:val="000000"/>
          <w:sz w:val="18"/>
          <w:szCs w:val="18"/>
          <w:bdr w:val="none" w:sz="0" w:space="0" w:color="auto" w:frame="1"/>
          <w:lang w:eastAsia="en-IN"/>
        </w:rPr>
        <w:t>obj</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b/>
          <w:bCs/>
          <w:color w:val="006699"/>
          <w:sz w:val="18"/>
          <w:lang w:eastAsia="en-IN"/>
        </w:rPr>
        <w:t>new</w:t>
      </w:r>
      <w:r w:rsidRPr="00B5572B">
        <w:rPr>
          <w:rFonts w:ascii="Verdana" w:eastAsia="Times New Roman" w:hAnsi="Verdana" w:cs="Times New Roman"/>
          <w:color w:val="000000"/>
          <w:sz w:val="18"/>
          <w:szCs w:val="18"/>
          <w:bdr w:val="none" w:sz="0" w:space="0" w:color="auto" w:frame="1"/>
          <w:lang w:eastAsia="en-IN"/>
        </w:rPr>
        <w:t>  Bike9();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obj.run</w:t>
      </w:r>
      <w:proofErr w:type="spellEnd"/>
      <w:r w:rsidRPr="00B5572B">
        <w:rPr>
          <w:rFonts w:ascii="Verdana" w:eastAsia="Times New Roman" w:hAnsi="Verdana" w:cs="Times New Roman"/>
          <w:color w:val="000000"/>
          <w:sz w:val="18"/>
          <w:szCs w:val="18"/>
          <w:bdr w:val="none" w:sz="0" w:space="0" w:color="auto" w:frame="1"/>
          <w:lang w:eastAsia="en-IN"/>
        </w:rPr>
        <w:t>();  </w:t>
      </w:r>
    </w:p>
    <w:p w:rsidR="00B5572B" w:rsidRPr="00B5572B" w:rsidRDefault="00B5572B" w:rsidP="00B5572B">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 }  </w:t>
      </w:r>
    </w:p>
    <w:p w:rsidR="00B5572B" w:rsidRPr="00B5572B" w:rsidRDefault="00B5572B" w:rsidP="00B5572B">
      <w:pPr>
        <w:numPr>
          <w:ilvl w:val="0"/>
          <w:numId w:val="3"/>
        </w:numPr>
        <w:shd w:val="clear" w:color="auto" w:fill="FFFFFF"/>
        <w:spacing w:after="109" w:line="285" w:lineRule="atLeast"/>
        <w:ind w:left="0"/>
        <w:rPr>
          <w:rFonts w:ascii="Verdana" w:eastAsia="Times New Roman" w:hAnsi="Verdana" w:cs="Times New Roman"/>
          <w:color w:val="000000"/>
          <w:sz w:val="18"/>
          <w:szCs w:val="18"/>
          <w:lang w:eastAsia="en-IN"/>
        </w:rPr>
      </w:pPr>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008200"/>
          <w:sz w:val="18"/>
          <w:lang w:eastAsia="en-IN"/>
        </w:rPr>
        <w:t>//end of class</w:t>
      </w:r>
      <w:r w:rsidRPr="00B5572B">
        <w:rPr>
          <w:rFonts w:ascii="Verdana" w:eastAsia="Times New Roman" w:hAnsi="Verdana" w:cs="Times New Roman"/>
          <w:color w:val="000000"/>
          <w:sz w:val="18"/>
          <w:szCs w:val="18"/>
          <w:bdr w:val="none" w:sz="0" w:space="0" w:color="auto" w:frame="1"/>
          <w:lang w:eastAsia="en-IN"/>
        </w:rPr>
        <w:t>  </w:t>
      </w:r>
    </w:p>
    <w:p w:rsidR="00B5572B" w:rsidRPr="00B5572B" w:rsidRDefault="00B5572B" w:rsidP="00B5572B">
      <w:pPr>
        <w:spacing w:after="0" w:line="240" w:lineRule="auto"/>
        <w:rPr>
          <w:rFonts w:ascii="Times New Roman" w:eastAsia="Times New Roman" w:hAnsi="Times New Roman" w:cs="Times New Roman"/>
          <w:sz w:val="24"/>
          <w:szCs w:val="24"/>
          <w:lang w:eastAsia="en-IN"/>
        </w:rPr>
      </w:pPr>
      <w:hyperlink r:id="rId6" w:tgtFrame="_blank" w:history="1">
        <w:r w:rsidRPr="00B5572B">
          <w:rPr>
            <w:rFonts w:ascii="Verdana" w:eastAsia="Times New Roman" w:hAnsi="Verdana" w:cs="Times New Roman"/>
            <w:b/>
            <w:bCs/>
            <w:color w:val="FFFFFF"/>
            <w:sz w:val="18"/>
            <w:u w:val="single"/>
            <w:lang w:eastAsia="en-IN"/>
          </w:rPr>
          <w:t>Test it Now</w:t>
        </w:r>
      </w:hyperlink>
    </w:p>
    <w:p w:rsidR="00B5572B" w:rsidRPr="00B5572B" w:rsidRDefault="00B5572B" w:rsidP="00B557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5572B">
        <w:rPr>
          <w:rFonts w:ascii="Courier New" w:eastAsia="Times New Roman" w:hAnsi="Courier New" w:cs="Courier New"/>
          <w:color w:val="000000"/>
          <w:sz w:val="20"/>
          <w:szCs w:val="20"/>
          <w:lang w:eastAsia="en-IN"/>
        </w:rPr>
        <w:t>Output:Compile</w:t>
      </w:r>
      <w:proofErr w:type="spellEnd"/>
      <w:r w:rsidRPr="00B5572B">
        <w:rPr>
          <w:rFonts w:ascii="Courier New" w:eastAsia="Times New Roman" w:hAnsi="Courier New" w:cs="Courier New"/>
          <w:color w:val="000000"/>
          <w:sz w:val="20"/>
          <w:szCs w:val="20"/>
          <w:lang w:eastAsia="en-IN"/>
        </w:rPr>
        <w:t xml:space="preserve"> Time Error</w:t>
      </w:r>
    </w:p>
    <w:p w:rsidR="00B5572B" w:rsidRPr="00B5572B" w:rsidRDefault="00B5572B" w:rsidP="00B5572B">
      <w:pPr>
        <w:spacing w:after="0" w:line="240" w:lineRule="auto"/>
        <w:rPr>
          <w:rFonts w:ascii="Times New Roman" w:eastAsia="Times New Roman" w:hAnsi="Times New Roman" w:cs="Times New Roman"/>
          <w:sz w:val="24"/>
          <w:szCs w:val="24"/>
          <w:lang w:eastAsia="en-IN"/>
        </w:rPr>
      </w:pPr>
      <w:r w:rsidRPr="00B5572B">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B5572B" w:rsidRPr="00B5572B" w:rsidRDefault="00B5572B" w:rsidP="00B5572B">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4"/>
          <w:szCs w:val="34"/>
          <w:lang w:eastAsia="en-IN"/>
        </w:rPr>
      </w:pPr>
      <w:ins w:id="1" w:author="Unknown">
        <w:r w:rsidRPr="00B5572B">
          <w:rPr>
            <w:rFonts w:ascii="Helvetica" w:eastAsia="Times New Roman" w:hAnsi="Helvetica" w:cs="Helvetica"/>
            <w:color w:val="610B38"/>
            <w:sz w:val="34"/>
            <w:szCs w:val="34"/>
            <w:lang w:eastAsia="en-IN"/>
          </w:rPr>
          <w:t>2) Java final method</w:t>
        </w:r>
      </w:ins>
    </w:p>
    <w:p w:rsidR="00B5572B" w:rsidRPr="00B5572B" w:rsidRDefault="00B5572B" w:rsidP="00B5572B">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B5572B">
          <w:rPr>
            <w:rFonts w:ascii="Verdana" w:eastAsia="Times New Roman" w:hAnsi="Verdana" w:cs="Times New Roman"/>
            <w:color w:val="000000"/>
            <w:sz w:val="18"/>
            <w:szCs w:val="18"/>
            <w:lang w:eastAsia="en-IN"/>
          </w:rPr>
          <w:t>If you make any method as final, you cannot override it.</w:t>
        </w:r>
      </w:ins>
    </w:p>
    <w:p w:rsidR="00B5572B" w:rsidRPr="00B5572B" w:rsidRDefault="00B5572B" w:rsidP="00B5572B">
      <w:pPr>
        <w:shd w:val="clear" w:color="auto" w:fill="FFFFFF"/>
        <w:spacing w:before="100" w:beforeAutospacing="1" w:after="100" w:afterAutospacing="1" w:line="240" w:lineRule="auto"/>
        <w:outlineLvl w:val="2"/>
        <w:rPr>
          <w:ins w:id="4" w:author="Unknown"/>
          <w:rFonts w:ascii="Tahoma" w:eastAsia="Times New Roman" w:hAnsi="Tahoma" w:cs="Tahoma"/>
          <w:color w:val="610B4B"/>
          <w:sz w:val="30"/>
          <w:szCs w:val="30"/>
          <w:lang w:eastAsia="en-IN"/>
        </w:rPr>
      </w:pPr>
      <w:ins w:id="5" w:author="Unknown">
        <w:r w:rsidRPr="00B5572B">
          <w:rPr>
            <w:rFonts w:ascii="Tahoma" w:eastAsia="Times New Roman" w:hAnsi="Tahoma" w:cs="Tahoma"/>
            <w:color w:val="610B4B"/>
            <w:sz w:val="30"/>
            <w:szCs w:val="30"/>
            <w:lang w:eastAsia="en-IN"/>
          </w:rPr>
          <w:t>Example of final method</w:t>
        </w:r>
      </w:ins>
    </w:p>
    <w:p w:rsidR="00B5572B" w:rsidRPr="00B5572B" w:rsidRDefault="00B5572B" w:rsidP="00B5572B">
      <w:pPr>
        <w:numPr>
          <w:ilvl w:val="0"/>
          <w:numId w:val="4"/>
        </w:numPr>
        <w:shd w:val="clear" w:color="auto" w:fill="FFFFFF"/>
        <w:spacing w:after="0" w:line="285" w:lineRule="atLeast"/>
        <w:ind w:left="0"/>
        <w:rPr>
          <w:ins w:id="6" w:author="Unknown"/>
          <w:rFonts w:ascii="Verdana" w:eastAsia="Times New Roman" w:hAnsi="Verdana" w:cs="Times New Roman"/>
          <w:color w:val="000000"/>
          <w:sz w:val="18"/>
          <w:szCs w:val="18"/>
          <w:lang w:eastAsia="en-IN"/>
        </w:rPr>
      </w:pPr>
      <w:ins w:id="7"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Bike{  </w:t>
        </w:r>
      </w:ins>
    </w:p>
    <w:p w:rsidR="00B5572B" w:rsidRPr="00B5572B" w:rsidRDefault="00B5572B" w:rsidP="00B5572B">
      <w:pPr>
        <w:numPr>
          <w:ilvl w:val="0"/>
          <w:numId w:val="4"/>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run(){</w:t>
        </w:r>
        <w:proofErr w:type="spellStart"/>
        <w:r w:rsidRPr="00B5572B">
          <w:rPr>
            <w:rFonts w:ascii="Verdana" w:eastAsia="Times New Roman" w:hAnsi="Verdana" w:cs="Times New Roman"/>
            <w:color w:val="000000"/>
            <w:sz w:val="18"/>
            <w:szCs w:val="18"/>
            <w:bdr w:val="none" w:sz="0" w:space="0" w:color="auto" w:frame="1"/>
            <w:lang w:eastAsia="en-IN"/>
          </w:rPr>
          <w:t>System.out.println</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0000FF"/>
            <w:sz w:val="18"/>
            <w:lang w:eastAsia="en-IN"/>
          </w:rPr>
          <w:t>"running"</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Honda </w:t>
        </w:r>
        <w:r w:rsidRPr="00B5572B">
          <w:rPr>
            <w:rFonts w:ascii="Verdana" w:eastAsia="Times New Roman" w:hAnsi="Verdana" w:cs="Times New Roman"/>
            <w:b/>
            <w:bCs/>
            <w:color w:val="006699"/>
            <w:sz w:val="18"/>
            <w:lang w:eastAsia="en-IN"/>
          </w:rPr>
          <w:t>extends</w:t>
        </w:r>
        <w:r w:rsidRPr="00B5572B">
          <w:rPr>
            <w:rFonts w:ascii="Verdana" w:eastAsia="Times New Roman" w:hAnsi="Verdana" w:cs="Times New Roman"/>
            <w:color w:val="000000"/>
            <w:sz w:val="18"/>
            <w:szCs w:val="18"/>
            <w:bdr w:val="none" w:sz="0" w:space="0" w:color="auto" w:frame="1"/>
            <w:lang w:eastAsia="en-IN"/>
          </w:rPr>
          <w:t> Bike{  </w:t>
        </w:r>
      </w:ins>
    </w:p>
    <w:p w:rsidR="00B5572B" w:rsidRPr="00B5572B" w:rsidRDefault="00B5572B" w:rsidP="00B5572B">
      <w:pPr>
        <w:numPr>
          <w:ilvl w:val="0"/>
          <w:numId w:val="4"/>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run(){System.out.println(</w:t>
        </w:r>
        <w:r w:rsidRPr="00B5572B">
          <w:rPr>
            <w:rFonts w:ascii="Verdana" w:eastAsia="Times New Roman" w:hAnsi="Verdana" w:cs="Times New Roman"/>
            <w:color w:val="0000FF"/>
            <w:sz w:val="18"/>
            <w:lang w:eastAsia="en-IN"/>
          </w:rPr>
          <w:t>"running safely with 100kmph"</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B5572B">
          <w:rPr>
            <w:rFonts w:ascii="Verdana" w:eastAsia="Times New Roman" w:hAnsi="Verdana" w:cs="Times New Roman"/>
            <w:color w:val="000000"/>
            <w:sz w:val="18"/>
            <w:szCs w:val="18"/>
            <w:bdr w:val="none" w:sz="0" w:space="0" w:color="auto" w:frame="1"/>
            <w:lang w:eastAsia="en-IN"/>
          </w:rPr>
          <w:t>   Honda </w:t>
        </w:r>
        <w:proofErr w:type="spellStart"/>
        <w:r w:rsidRPr="00B5572B">
          <w:rPr>
            <w:rFonts w:ascii="Verdana" w:eastAsia="Times New Roman" w:hAnsi="Verdana" w:cs="Times New Roman"/>
            <w:color w:val="000000"/>
            <w:sz w:val="18"/>
            <w:szCs w:val="18"/>
            <w:bdr w:val="none" w:sz="0" w:space="0" w:color="auto" w:frame="1"/>
            <w:lang w:eastAsia="en-IN"/>
          </w:rPr>
          <w:t>honda</w:t>
        </w:r>
        <w:proofErr w:type="spellEnd"/>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new</w:t>
        </w:r>
        <w:r w:rsidRPr="00B5572B">
          <w:rPr>
            <w:rFonts w:ascii="Verdana" w:eastAsia="Times New Roman" w:hAnsi="Verdana" w:cs="Times New Roman"/>
            <w:color w:val="000000"/>
            <w:sz w:val="18"/>
            <w:szCs w:val="18"/>
            <w:bdr w:val="none" w:sz="0" w:space="0" w:color="auto" w:frame="1"/>
            <w:lang w:eastAsia="en-IN"/>
          </w:rPr>
          <w:t> Honda();  </w:t>
        </w:r>
      </w:ins>
    </w:p>
    <w:p w:rsidR="00B5572B" w:rsidRPr="00B5572B" w:rsidRDefault="00B5572B" w:rsidP="00B5572B">
      <w:pPr>
        <w:numPr>
          <w:ilvl w:val="0"/>
          <w:numId w:val="4"/>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honda.run</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4"/>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4"/>
        </w:numPr>
        <w:shd w:val="clear" w:color="auto" w:fill="FFFFFF"/>
        <w:spacing w:after="109" w:line="285" w:lineRule="atLeast"/>
        <w:ind w:left="0"/>
        <w:rPr>
          <w:ins w:id="28" w:author="Unknown"/>
          <w:rFonts w:ascii="Verdana" w:eastAsia="Times New Roman" w:hAnsi="Verdana" w:cs="Times New Roman"/>
          <w:color w:val="000000"/>
          <w:sz w:val="18"/>
          <w:szCs w:val="18"/>
          <w:lang w:eastAsia="en-IN"/>
        </w:rPr>
      </w:pPr>
      <w:ins w:id="29"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pacing w:after="0" w:line="240" w:lineRule="auto"/>
        <w:rPr>
          <w:ins w:id="30" w:author="Unknown"/>
          <w:rFonts w:ascii="Times New Roman" w:eastAsia="Times New Roman" w:hAnsi="Times New Roman" w:cs="Times New Roman"/>
          <w:sz w:val="24"/>
          <w:szCs w:val="24"/>
          <w:lang w:eastAsia="en-IN"/>
        </w:rPr>
      </w:pPr>
      <w:ins w:id="31" w:author="Unknown">
        <w:r w:rsidRPr="00B5572B">
          <w:rPr>
            <w:rFonts w:ascii="Verdana" w:eastAsia="Times New Roman" w:hAnsi="Verdana" w:cs="Times New Roman"/>
            <w:color w:val="000000"/>
            <w:sz w:val="18"/>
            <w:lang w:eastAsia="en-IN"/>
          </w:rPr>
          <w:fldChar w:fldCharType="begin"/>
        </w:r>
        <w:r w:rsidRPr="00B5572B">
          <w:rPr>
            <w:rFonts w:ascii="Verdana" w:eastAsia="Times New Roman" w:hAnsi="Verdana" w:cs="Times New Roman"/>
            <w:color w:val="000000"/>
            <w:sz w:val="18"/>
            <w:lang w:eastAsia="en-IN"/>
          </w:rPr>
          <w:instrText xml:space="preserve"> HYPERLINK "http://www.javatpoint.com/opr/test.jsp?filename=Honda" \t "_blank" </w:instrText>
        </w:r>
        <w:r w:rsidRPr="00B5572B">
          <w:rPr>
            <w:rFonts w:ascii="Verdana" w:eastAsia="Times New Roman" w:hAnsi="Verdana" w:cs="Times New Roman"/>
            <w:color w:val="000000"/>
            <w:sz w:val="18"/>
            <w:lang w:eastAsia="en-IN"/>
          </w:rPr>
          <w:fldChar w:fldCharType="separate"/>
        </w:r>
        <w:r w:rsidRPr="00B5572B">
          <w:rPr>
            <w:rFonts w:ascii="Verdana" w:eastAsia="Times New Roman" w:hAnsi="Verdana" w:cs="Times New Roman"/>
            <w:b/>
            <w:bCs/>
            <w:color w:val="FFFFFF"/>
            <w:sz w:val="18"/>
            <w:u w:val="single"/>
            <w:lang w:eastAsia="en-IN"/>
          </w:rPr>
          <w:t>Test it Now</w:t>
        </w:r>
        <w:r w:rsidRPr="00B5572B">
          <w:rPr>
            <w:rFonts w:ascii="Verdana" w:eastAsia="Times New Roman" w:hAnsi="Verdana" w:cs="Times New Roman"/>
            <w:color w:val="000000"/>
            <w:sz w:val="18"/>
            <w:lang w:eastAsia="en-IN"/>
          </w:rPr>
          <w:fldChar w:fldCharType="end"/>
        </w:r>
      </w:ins>
    </w:p>
    <w:p w:rsidR="00B5572B" w:rsidRPr="00B5572B" w:rsidRDefault="00B5572B" w:rsidP="00B557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lang w:eastAsia="en-IN"/>
        </w:rPr>
      </w:pPr>
      <w:proofErr w:type="spellStart"/>
      <w:ins w:id="33" w:author="Unknown">
        <w:r w:rsidRPr="00B5572B">
          <w:rPr>
            <w:rFonts w:ascii="Courier New" w:eastAsia="Times New Roman" w:hAnsi="Courier New" w:cs="Courier New"/>
            <w:color w:val="000000"/>
            <w:sz w:val="20"/>
            <w:szCs w:val="20"/>
            <w:lang w:eastAsia="en-IN"/>
          </w:rPr>
          <w:t>Output:Compile</w:t>
        </w:r>
        <w:proofErr w:type="spellEnd"/>
        <w:r w:rsidRPr="00B5572B">
          <w:rPr>
            <w:rFonts w:ascii="Courier New" w:eastAsia="Times New Roman" w:hAnsi="Courier New" w:cs="Courier New"/>
            <w:color w:val="000000"/>
            <w:sz w:val="20"/>
            <w:szCs w:val="20"/>
            <w:lang w:eastAsia="en-IN"/>
          </w:rPr>
          <w:t xml:space="preserve"> Time Error</w:t>
        </w:r>
      </w:ins>
    </w:p>
    <w:p w:rsidR="00B5572B" w:rsidRPr="00B5572B" w:rsidRDefault="00B5572B" w:rsidP="00B5572B">
      <w:pPr>
        <w:spacing w:after="0" w:line="240" w:lineRule="auto"/>
        <w:rPr>
          <w:ins w:id="34" w:author="Unknown"/>
          <w:rFonts w:ascii="Times New Roman" w:eastAsia="Times New Roman" w:hAnsi="Times New Roman" w:cs="Times New Roman"/>
          <w:sz w:val="24"/>
          <w:szCs w:val="24"/>
          <w:lang w:eastAsia="en-IN"/>
        </w:rPr>
      </w:pPr>
      <w:ins w:id="35" w:author="Unknown">
        <w:r w:rsidRPr="00B5572B">
          <w:rPr>
            <w:rFonts w:ascii="Times New Roman" w:eastAsia="Times New Roman" w:hAnsi="Times New Roman" w:cs="Times New Roman"/>
            <w:sz w:val="24"/>
            <w:szCs w:val="24"/>
            <w:lang w:eastAsia="en-IN"/>
          </w:rPr>
          <w:pict>
            <v:rect id="_x0000_i1026" style="width:0;height:.7pt" o:hralign="center" o:hrstd="t" o:hrnoshade="t" o:hr="t" fillcolor="#d4d4d4" stroked="f"/>
          </w:pict>
        </w:r>
      </w:ins>
    </w:p>
    <w:p w:rsidR="00B5572B" w:rsidRPr="00B5572B" w:rsidRDefault="00B5572B" w:rsidP="00B5572B">
      <w:pPr>
        <w:shd w:val="clear" w:color="auto" w:fill="FFFFFF"/>
        <w:spacing w:before="100" w:beforeAutospacing="1" w:after="100" w:afterAutospacing="1" w:line="312" w:lineRule="atLeast"/>
        <w:outlineLvl w:val="1"/>
        <w:rPr>
          <w:ins w:id="36" w:author="Unknown"/>
          <w:rFonts w:ascii="Helvetica" w:eastAsia="Times New Roman" w:hAnsi="Helvetica" w:cs="Helvetica"/>
          <w:color w:val="610B38"/>
          <w:sz w:val="34"/>
          <w:szCs w:val="34"/>
          <w:lang w:eastAsia="en-IN"/>
        </w:rPr>
      </w:pPr>
      <w:ins w:id="37" w:author="Unknown">
        <w:r w:rsidRPr="00B5572B">
          <w:rPr>
            <w:rFonts w:ascii="Helvetica" w:eastAsia="Times New Roman" w:hAnsi="Helvetica" w:cs="Helvetica"/>
            <w:color w:val="610B38"/>
            <w:sz w:val="34"/>
            <w:szCs w:val="34"/>
            <w:lang w:eastAsia="en-IN"/>
          </w:rPr>
          <w:t>3) Java final class</w:t>
        </w:r>
      </w:ins>
    </w:p>
    <w:p w:rsidR="00B5572B" w:rsidRPr="00B5572B" w:rsidRDefault="00B5572B" w:rsidP="00B5572B">
      <w:pPr>
        <w:shd w:val="clear" w:color="auto" w:fill="FFFFFF"/>
        <w:spacing w:before="100" w:beforeAutospacing="1" w:after="100" w:afterAutospacing="1" w:line="240" w:lineRule="auto"/>
        <w:rPr>
          <w:ins w:id="38" w:author="Unknown"/>
          <w:rFonts w:ascii="Verdana" w:eastAsia="Times New Roman" w:hAnsi="Verdana" w:cs="Times New Roman"/>
          <w:color w:val="000000"/>
          <w:sz w:val="18"/>
          <w:szCs w:val="18"/>
          <w:lang w:eastAsia="en-IN"/>
        </w:rPr>
      </w:pPr>
      <w:ins w:id="39" w:author="Unknown">
        <w:r w:rsidRPr="00B5572B">
          <w:rPr>
            <w:rFonts w:ascii="Verdana" w:eastAsia="Times New Roman" w:hAnsi="Verdana" w:cs="Times New Roman"/>
            <w:color w:val="000000"/>
            <w:sz w:val="18"/>
            <w:szCs w:val="18"/>
            <w:lang w:eastAsia="en-IN"/>
          </w:rPr>
          <w:t>If you make any class as final, you cannot extend it.</w:t>
        </w:r>
      </w:ins>
    </w:p>
    <w:p w:rsidR="00B5572B" w:rsidRPr="00B5572B" w:rsidRDefault="00B5572B" w:rsidP="00B5572B">
      <w:pPr>
        <w:shd w:val="clear" w:color="auto" w:fill="FFFFFF"/>
        <w:spacing w:before="100" w:beforeAutospacing="1" w:after="100" w:afterAutospacing="1" w:line="240" w:lineRule="auto"/>
        <w:outlineLvl w:val="2"/>
        <w:rPr>
          <w:ins w:id="40" w:author="Unknown"/>
          <w:rFonts w:ascii="Tahoma" w:eastAsia="Times New Roman" w:hAnsi="Tahoma" w:cs="Tahoma"/>
          <w:color w:val="610B4B"/>
          <w:sz w:val="30"/>
          <w:szCs w:val="30"/>
          <w:lang w:eastAsia="en-IN"/>
        </w:rPr>
      </w:pPr>
      <w:ins w:id="41" w:author="Unknown">
        <w:r w:rsidRPr="00B5572B">
          <w:rPr>
            <w:rFonts w:ascii="Tahoma" w:eastAsia="Times New Roman" w:hAnsi="Tahoma" w:cs="Tahoma"/>
            <w:color w:val="610B4B"/>
            <w:sz w:val="30"/>
            <w:szCs w:val="30"/>
            <w:lang w:eastAsia="en-IN"/>
          </w:rPr>
          <w:t>Example of final class</w:t>
        </w:r>
      </w:ins>
    </w:p>
    <w:p w:rsidR="00B5572B" w:rsidRPr="00B5572B" w:rsidRDefault="00B5572B" w:rsidP="00B5572B">
      <w:pPr>
        <w:numPr>
          <w:ilvl w:val="0"/>
          <w:numId w:val="5"/>
        </w:numPr>
        <w:shd w:val="clear" w:color="auto" w:fill="FFFFFF"/>
        <w:spacing w:after="0" w:line="285" w:lineRule="atLeast"/>
        <w:ind w:left="0"/>
        <w:rPr>
          <w:ins w:id="42" w:author="Unknown"/>
          <w:rFonts w:ascii="Verdana" w:eastAsia="Times New Roman" w:hAnsi="Verdana" w:cs="Times New Roman"/>
          <w:color w:val="000000"/>
          <w:sz w:val="18"/>
          <w:szCs w:val="18"/>
          <w:lang w:eastAsia="en-IN"/>
        </w:rPr>
      </w:pPr>
      <w:ins w:id="43" w:author="Unknown">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Bike{}  </w:t>
        </w:r>
      </w:ins>
    </w:p>
    <w:p w:rsidR="00B5572B" w:rsidRPr="00B5572B" w:rsidRDefault="00B5572B" w:rsidP="00B5572B">
      <w:pPr>
        <w:numPr>
          <w:ilvl w:val="0"/>
          <w:numId w:val="5"/>
        </w:numPr>
        <w:shd w:val="clear" w:color="auto" w:fill="FFFFFF"/>
        <w:spacing w:after="0" w:line="285" w:lineRule="atLeast"/>
        <w:ind w:left="0"/>
        <w:rPr>
          <w:ins w:id="44" w:author="Unknown"/>
          <w:rFonts w:ascii="Verdana" w:eastAsia="Times New Roman" w:hAnsi="Verdana" w:cs="Times New Roman"/>
          <w:color w:val="000000"/>
          <w:sz w:val="18"/>
          <w:szCs w:val="18"/>
          <w:lang w:eastAsia="en-IN"/>
        </w:rPr>
      </w:pPr>
      <w:ins w:id="45"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5"/>
        </w:numPr>
        <w:shd w:val="clear" w:color="auto" w:fill="FFFFFF"/>
        <w:spacing w:after="0" w:line="285" w:lineRule="atLeast"/>
        <w:ind w:left="0"/>
        <w:rPr>
          <w:ins w:id="46" w:author="Unknown"/>
          <w:rFonts w:ascii="Verdana" w:eastAsia="Times New Roman" w:hAnsi="Verdana" w:cs="Times New Roman"/>
          <w:color w:val="000000"/>
          <w:sz w:val="18"/>
          <w:szCs w:val="18"/>
          <w:lang w:eastAsia="en-IN"/>
        </w:rPr>
      </w:pPr>
      <w:ins w:id="47"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Honda1 </w:t>
        </w:r>
        <w:r w:rsidRPr="00B5572B">
          <w:rPr>
            <w:rFonts w:ascii="Verdana" w:eastAsia="Times New Roman" w:hAnsi="Verdana" w:cs="Times New Roman"/>
            <w:b/>
            <w:bCs/>
            <w:color w:val="006699"/>
            <w:sz w:val="18"/>
            <w:lang w:eastAsia="en-IN"/>
          </w:rPr>
          <w:t>extends</w:t>
        </w:r>
        <w:r w:rsidRPr="00B5572B">
          <w:rPr>
            <w:rFonts w:ascii="Verdana" w:eastAsia="Times New Roman" w:hAnsi="Verdana" w:cs="Times New Roman"/>
            <w:color w:val="000000"/>
            <w:sz w:val="18"/>
            <w:szCs w:val="18"/>
            <w:bdr w:val="none" w:sz="0" w:space="0" w:color="auto" w:frame="1"/>
            <w:lang w:eastAsia="en-IN"/>
          </w:rPr>
          <w:t> Bike{  </w:t>
        </w:r>
      </w:ins>
    </w:p>
    <w:p w:rsidR="00B5572B" w:rsidRPr="00B5572B" w:rsidRDefault="00B5572B" w:rsidP="00B5572B">
      <w:pPr>
        <w:numPr>
          <w:ilvl w:val="0"/>
          <w:numId w:val="5"/>
        </w:numPr>
        <w:shd w:val="clear" w:color="auto" w:fill="FFFFFF"/>
        <w:spacing w:after="0" w:line="285" w:lineRule="atLeast"/>
        <w:ind w:left="0"/>
        <w:rPr>
          <w:ins w:id="48" w:author="Unknown"/>
          <w:rFonts w:ascii="Verdana" w:eastAsia="Times New Roman" w:hAnsi="Verdana" w:cs="Times New Roman"/>
          <w:color w:val="000000"/>
          <w:sz w:val="18"/>
          <w:szCs w:val="18"/>
          <w:lang w:eastAsia="en-IN"/>
        </w:rPr>
      </w:pPr>
      <w:ins w:id="49" w:author="Unknown">
        <w:r w:rsidRPr="00B5572B">
          <w:rPr>
            <w:rFonts w:ascii="Verdana" w:eastAsia="Times New Roman" w:hAnsi="Verdana" w:cs="Times New Roman"/>
            <w:color w:val="000000"/>
            <w:sz w:val="18"/>
            <w:szCs w:val="18"/>
            <w:bdr w:val="none" w:sz="0" w:space="0" w:color="auto" w:frame="1"/>
            <w:lang w:eastAsia="en-IN"/>
          </w:rPr>
          <w:lastRenderedPageBreak/>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run(){System.out.println(</w:t>
        </w:r>
        <w:r w:rsidRPr="00B5572B">
          <w:rPr>
            <w:rFonts w:ascii="Verdana" w:eastAsia="Times New Roman" w:hAnsi="Verdana" w:cs="Times New Roman"/>
            <w:color w:val="0000FF"/>
            <w:sz w:val="18"/>
            <w:lang w:eastAsia="en-IN"/>
          </w:rPr>
          <w:t>"running safely with 100kmph"</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5"/>
        </w:numPr>
        <w:shd w:val="clear" w:color="auto" w:fill="FFFFFF"/>
        <w:spacing w:after="0" w:line="285" w:lineRule="atLeast"/>
        <w:ind w:left="0"/>
        <w:rPr>
          <w:ins w:id="50" w:author="Unknown"/>
          <w:rFonts w:ascii="Verdana" w:eastAsia="Times New Roman" w:hAnsi="Verdana" w:cs="Times New Roman"/>
          <w:color w:val="000000"/>
          <w:sz w:val="18"/>
          <w:szCs w:val="18"/>
          <w:lang w:eastAsia="en-IN"/>
        </w:rPr>
      </w:pPr>
      <w:ins w:id="51"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5"/>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ins w:id="53"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5"/>
        </w:numPr>
        <w:shd w:val="clear" w:color="auto" w:fill="FFFFFF"/>
        <w:spacing w:after="0" w:line="285" w:lineRule="atLeast"/>
        <w:ind w:left="0"/>
        <w:rPr>
          <w:ins w:id="54" w:author="Unknown"/>
          <w:rFonts w:ascii="Verdana" w:eastAsia="Times New Roman" w:hAnsi="Verdana" w:cs="Times New Roman"/>
          <w:color w:val="000000"/>
          <w:sz w:val="18"/>
          <w:szCs w:val="18"/>
          <w:lang w:eastAsia="en-IN"/>
        </w:rPr>
      </w:pPr>
      <w:ins w:id="55" w:author="Unknown">
        <w:r w:rsidRPr="00B5572B">
          <w:rPr>
            <w:rFonts w:ascii="Verdana" w:eastAsia="Times New Roman" w:hAnsi="Verdana" w:cs="Times New Roman"/>
            <w:color w:val="000000"/>
            <w:sz w:val="18"/>
            <w:szCs w:val="18"/>
            <w:bdr w:val="none" w:sz="0" w:space="0" w:color="auto" w:frame="1"/>
            <w:lang w:eastAsia="en-IN"/>
          </w:rPr>
          <w:t>  Honda1 </w:t>
        </w:r>
        <w:proofErr w:type="spellStart"/>
        <w:r w:rsidRPr="00B5572B">
          <w:rPr>
            <w:rFonts w:ascii="Verdana" w:eastAsia="Times New Roman" w:hAnsi="Verdana" w:cs="Times New Roman"/>
            <w:color w:val="000000"/>
            <w:sz w:val="18"/>
            <w:szCs w:val="18"/>
            <w:bdr w:val="none" w:sz="0" w:space="0" w:color="auto" w:frame="1"/>
            <w:lang w:eastAsia="en-IN"/>
          </w:rPr>
          <w:t>honda</w:t>
        </w:r>
        <w:proofErr w:type="spellEnd"/>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new</w:t>
        </w:r>
        <w:r w:rsidRPr="00B5572B">
          <w:rPr>
            <w:rFonts w:ascii="Verdana" w:eastAsia="Times New Roman" w:hAnsi="Verdana" w:cs="Times New Roman"/>
            <w:color w:val="000000"/>
            <w:sz w:val="18"/>
            <w:szCs w:val="18"/>
            <w:bdr w:val="none" w:sz="0" w:space="0" w:color="auto" w:frame="1"/>
            <w:lang w:eastAsia="en-IN"/>
          </w:rPr>
          <w:t> Honda1();  </w:t>
        </w:r>
      </w:ins>
    </w:p>
    <w:p w:rsidR="00B5572B" w:rsidRPr="00B5572B" w:rsidRDefault="00B5572B" w:rsidP="00B5572B">
      <w:pPr>
        <w:numPr>
          <w:ilvl w:val="0"/>
          <w:numId w:val="5"/>
        </w:numPr>
        <w:shd w:val="clear" w:color="auto" w:fill="FFFFFF"/>
        <w:spacing w:after="0" w:line="285" w:lineRule="atLeast"/>
        <w:ind w:left="0"/>
        <w:rPr>
          <w:ins w:id="56" w:author="Unknown"/>
          <w:rFonts w:ascii="Verdana" w:eastAsia="Times New Roman" w:hAnsi="Verdana" w:cs="Times New Roman"/>
          <w:color w:val="000000"/>
          <w:sz w:val="18"/>
          <w:szCs w:val="18"/>
          <w:lang w:eastAsia="en-IN"/>
        </w:rPr>
      </w:pPr>
      <w:ins w:id="57"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honda.run</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5"/>
        </w:numPr>
        <w:shd w:val="clear" w:color="auto" w:fill="FFFFFF"/>
        <w:spacing w:after="0" w:line="285" w:lineRule="atLeast"/>
        <w:ind w:left="0"/>
        <w:rPr>
          <w:ins w:id="58" w:author="Unknown"/>
          <w:rFonts w:ascii="Verdana" w:eastAsia="Times New Roman" w:hAnsi="Verdana" w:cs="Times New Roman"/>
          <w:color w:val="000000"/>
          <w:sz w:val="18"/>
          <w:szCs w:val="18"/>
          <w:lang w:eastAsia="en-IN"/>
        </w:rPr>
      </w:pPr>
      <w:ins w:id="59"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5"/>
        </w:numPr>
        <w:shd w:val="clear" w:color="auto" w:fill="FFFFFF"/>
        <w:spacing w:after="109" w:line="285" w:lineRule="atLeast"/>
        <w:ind w:left="0"/>
        <w:rPr>
          <w:ins w:id="60" w:author="Unknown"/>
          <w:rFonts w:ascii="Verdana" w:eastAsia="Times New Roman" w:hAnsi="Verdana" w:cs="Times New Roman"/>
          <w:color w:val="000000"/>
          <w:sz w:val="18"/>
          <w:szCs w:val="18"/>
          <w:lang w:eastAsia="en-IN"/>
        </w:rPr>
      </w:pPr>
      <w:ins w:id="61"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pacing w:after="0" w:line="240" w:lineRule="auto"/>
        <w:rPr>
          <w:ins w:id="62" w:author="Unknown"/>
          <w:rFonts w:ascii="Times New Roman" w:eastAsia="Times New Roman" w:hAnsi="Times New Roman" w:cs="Times New Roman"/>
          <w:sz w:val="24"/>
          <w:szCs w:val="24"/>
          <w:lang w:eastAsia="en-IN"/>
        </w:rPr>
      </w:pPr>
      <w:ins w:id="63" w:author="Unknown">
        <w:r w:rsidRPr="00B5572B">
          <w:rPr>
            <w:rFonts w:ascii="Verdana" w:eastAsia="Times New Roman" w:hAnsi="Verdana" w:cs="Times New Roman"/>
            <w:color w:val="000000"/>
            <w:sz w:val="18"/>
            <w:lang w:eastAsia="en-IN"/>
          </w:rPr>
          <w:fldChar w:fldCharType="begin"/>
        </w:r>
        <w:r w:rsidRPr="00B5572B">
          <w:rPr>
            <w:rFonts w:ascii="Verdana" w:eastAsia="Times New Roman" w:hAnsi="Verdana" w:cs="Times New Roman"/>
            <w:color w:val="000000"/>
            <w:sz w:val="18"/>
            <w:lang w:eastAsia="en-IN"/>
          </w:rPr>
          <w:instrText xml:space="preserve"> HYPERLINK "http://www.javatpoint.com/opr/test.jsp?filename=Honda1" \t "_blank" </w:instrText>
        </w:r>
        <w:r w:rsidRPr="00B5572B">
          <w:rPr>
            <w:rFonts w:ascii="Verdana" w:eastAsia="Times New Roman" w:hAnsi="Verdana" w:cs="Times New Roman"/>
            <w:color w:val="000000"/>
            <w:sz w:val="18"/>
            <w:lang w:eastAsia="en-IN"/>
          </w:rPr>
          <w:fldChar w:fldCharType="separate"/>
        </w:r>
        <w:r w:rsidRPr="00B5572B">
          <w:rPr>
            <w:rFonts w:ascii="Verdana" w:eastAsia="Times New Roman" w:hAnsi="Verdana" w:cs="Times New Roman"/>
            <w:b/>
            <w:bCs/>
            <w:color w:val="FFFFFF"/>
            <w:sz w:val="18"/>
            <w:u w:val="single"/>
            <w:lang w:eastAsia="en-IN"/>
          </w:rPr>
          <w:t>Test it Now</w:t>
        </w:r>
        <w:r w:rsidRPr="00B5572B">
          <w:rPr>
            <w:rFonts w:ascii="Verdana" w:eastAsia="Times New Roman" w:hAnsi="Verdana" w:cs="Times New Roman"/>
            <w:color w:val="000000"/>
            <w:sz w:val="18"/>
            <w:lang w:eastAsia="en-IN"/>
          </w:rPr>
          <w:fldChar w:fldCharType="end"/>
        </w:r>
      </w:ins>
    </w:p>
    <w:p w:rsidR="00B5572B" w:rsidRPr="00B5572B" w:rsidRDefault="00B5572B" w:rsidP="00B557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000000"/>
          <w:sz w:val="20"/>
          <w:szCs w:val="20"/>
          <w:lang w:eastAsia="en-IN"/>
        </w:rPr>
      </w:pPr>
      <w:proofErr w:type="spellStart"/>
      <w:ins w:id="65" w:author="Unknown">
        <w:r w:rsidRPr="00B5572B">
          <w:rPr>
            <w:rFonts w:ascii="Courier New" w:eastAsia="Times New Roman" w:hAnsi="Courier New" w:cs="Courier New"/>
            <w:color w:val="000000"/>
            <w:sz w:val="20"/>
            <w:szCs w:val="20"/>
            <w:lang w:eastAsia="en-IN"/>
          </w:rPr>
          <w:t>Output:Compile</w:t>
        </w:r>
        <w:proofErr w:type="spellEnd"/>
        <w:r w:rsidRPr="00B5572B">
          <w:rPr>
            <w:rFonts w:ascii="Courier New" w:eastAsia="Times New Roman" w:hAnsi="Courier New" w:cs="Courier New"/>
            <w:color w:val="000000"/>
            <w:sz w:val="20"/>
            <w:szCs w:val="20"/>
            <w:lang w:eastAsia="en-IN"/>
          </w:rPr>
          <w:t xml:space="preserve"> Time Error</w:t>
        </w:r>
      </w:ins>
    </w:p>
    <w:p w:rsidR="00B5572B" w:rsidRPr="00B5572B" w:rsidRDefault="00B5572B" w:rsidP="00B5572B">
      <w:pPr>
        <w:spacing w:after="0" w:line="240" w:lineRule="auto"/>
        <w:rPr>
          <w:ins w:id="66" w:author="Unknown"/>
          <w:rFonts w:ascii="Times New Roman" w:eastAsia="Times New Roman" w:hAnsi="Times New Roman" w:cs="Times New Roman"/>
          <w:sz w:val="24"/>
          <w:szCs w:val="24"/>
          <w:lang w:eastAsia="en-IN"/>
        </w:rPr>
      </w:pPr>
      <w:ins w:id="67" w:author="Unknown">
        <w:r w:rsidRPr="00B5572B">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B5572B" w:rsidRPr="00B5572B" w:rsidRDefault="00B5572B" w:rsidP="00B5572B">
      <w:pPr>
        <w:shd w:val="clear" w:color="auto" w:fill="FFFFFF"/>
        <w:spacing w:before="100" w:beforeAutospacing="1" w:after="100" w:afterAutospacing="1" w:line="312" w:lineRule="atLeast"/>
        <w:outlineLvl w:val="2"/>
        <w:rPr>
          <w:ins w:id="68" w:author="Unknown"/>
          <w:rFonts w:ascii="Helvetica" w:eastAsia="Times New Roman" w:hAnsi="Helvetica" w:cs="Helvetica"/>
          <w:color w:val="610B4B"/>
          <w:sz w:val="29"/>
          <w:szCs w:val="29"/>
          <w:lang w:eastAsia="en-IN"/>
        </w:rPr>
      </w:pPr>
      <w:ins w:id="69" w:author="Unknown">
        <w:r w:rsidRPr="00B5572B">
          <w:rPr>
            <w:rFonts w:ascii="Helvetica" w:eastAsia="Times New Roman" w:hAnsi="Helvetica" w:cs="Helvetica"/>
            <w:color w:val="610B4B"/>
            <w:sz w:val="29"/>
            <w:szCs w:val="29"/>
            <w:lang w:eastAsia="en-IN"/>
          </w:rPr>
          <w:t>Q) Is final method inherited?</w:t>
        </w:r>
      </w:ins>
    </w:p>
    <w:p w:rsidR="00B5572B" w:rsidRPr="00B5572B" w:rsidRDefault="00B5572B" w:rsidP="00B5572B">
      <w:pPr>
        <w:shd w:val="clear" w:color="auto" w:fill="FFFFFF"/>
        <w:spacing w:before="100" w:beforeAutospacing="1" w:after="100" w:afterAutospacing="1" w:line="240" w:lineRule="auto"/>
        <w:rPr>
          <w:ins w:id="70" w:author="Unknown"/>
          <w:rFonts w:ascii="Verdana" w:eastAsia="Times New Roman" w:hAnsi="Verdana" w:cs="Times New Roman"/>
          <w:color w:val="000000"/>
          <w:sz w:val="18"/>
          <w:szCs w:val="18"/>
          <w:lang w:eastAsia="en-IN"/>
        </w:rPr>
      </w:pPr>
      <w:proofErr w:type="spellStart"/>
      <w:ins w:id="71" w:author="Unknown">
        <w:r w:rsidRPr="00B5572B">
          <w:rPr>
            <w:rFonts w:ascii="Verdana" w:eastAsia="Times New Roman" w:hAnsi="Verdana" w:cs="Times New Roman"/>
            <w:color w:val="000000"/>
            <w:sz w:val="18"/>
            <w:szCs w:val="18"/>
            <w:lang w:eastAsia="en-IN"/>
          </w:rPr>
          <w:t>Ans</w:t>
        </w:r>
        <w:proofErr w:type="spellEnd"/>
        <w:r w:rsidRPr="00B5572B">
          <w:rPr>
            <w:rFonts w:ascii="Verdana" w:eastAsia="Times New Roman" w:hAnsi="Verdana" w:cs="Times New Roman"/>
            <w:color w:val="000000"/>
            <w:sz w:val="18"/>
            <w:szCs w:val="18"/>
            <w:lang w:eastAsia="en-IN"/>
          </w:rPr>
          <w:t>) Yes, final method is inherited but you cannot override it. For Example:</w:t>
        </w:r>
      </w:ins>
    </w:p>
    <w:p w:rsidR="00B5572B" w:rsidRPr="00B5572B" w:rsidRDefault="00B5572B" w:rsidP="00B5572B">
      <w:pPr>
        <w:numPr>
          <w:ilvl w:val="0"/>
          <w:numId w:val="6"/>
        </w:numPr>
        <w:shd w:val="clear" w:color="auto" w:fill="FFFFFF"/>
        <w:spacing w:after="0" w:line="285" w:lineRule="atLeast"/>
        <w:ind w:left="0"/>
        <w:rPr>
          <w:ins w:id="72" w:author="Unknown"/>
          <w:rFonts w:ascii="Verdana" w:eastAsia="Times New Roman" w:hAnsi="Verdana" w:cs="Times New Roman"/>
          <w:color w:val="000000"/>
          <w:sz w:val="18"/>
          <w:szCs w:val="18"/>
          <w:lang w:eastAsia="en-IN"/>
        </w:rPr>
      </w:pPr>
      <w:ins w:id="73"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Bike{  </w:t>
        </w:r>
      </w:ins>
    </w:p>
    <w:p w:rsidR="00B5572B" w:rsidRPr="00B5572B" w:rsidRDefault="00B5572B" w:rsidP="00B5572B">
      <w:pPr>
        <w:numPr>
          <w:ilvl w:val="0"/>
          <w:numId w:val="6"/>
        </w:numPr>
        <w:shd w:val="clear" w:color="auto" w:fill="FFFFFF"/>
        <w:spacing w:after="0" w:line="285" w:lineRule="atLeast"/>
        <w:ind w:left="0"/>
        <w:rPr>
          <w:ins w:id="74" w:author="Unknown"/>
          <w:rFonts w:ascii="Verdana" w:eastAsia="Times New Roman" w:hAnsi="Verdana" w:cs="Times New Roman"/>
          <w:color w:val="000000"/>
          <w:sz w:val="18"/>
          <w:szCs w:val="18"/>
          <w:lang w:eastAsia="en-IN"/>
        </w:rPr>
      </w:pPr>
      <w:ins w:id="75"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run(){</w:t>
        </w:r>
        <w:proofErr w:type="spellStart"/>
        <w:r w:rsidRPr="00B5572B">
          <w:rPr>
            <w:rFonts w:ascii="Verdana" w:eastAsia="Times New Roman" w:hAnsi="Verdana" w:cs="Times New Roman"/>
            <w:color w:val="000000"/>
            <w:sz w:val="18"/>
            <w:szCs w:val="18"/>
            <w:bdr w:val="none" w:sz="0" w:space="0" w:color="auto" w:frame="1"/>
            <w:lang w:eastAsia="en-IN"/>
          </w:rPr>
          <w:t>System.out.println</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0000FF"/>
            <w:sz w:val="18"/>
            <w:lang w:eastAsia="en-IN"/>
          </w:rPr>
          <w:t>"running..."</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6"/>
        </w:numPr>
        <w:shd w:val="clear" w:color="auto" w:fill="FFFFFF"/>
        <w:spacing w:after="0" w:line="285" w:lineRule="atLeast"/>
        <w:ind w:left="0"/>
        <w:rPr>
          <w:ins w:id="76" w:author="Unknown"/>
          <w:rFonts w:ascii="Verdana" w:eastAsia="Times New Roman" w:hAnsi="Verdana" w:cs="Times New Roman"/>
          <w:color w:val="000000"/>
          <w:sz w:val="18"/>
          <w:szCs w:val="18"/>
          <w:lang w:eastAsia="en-IN"/>
        </w:rPr>
      </w:pPr>
      <w:ins w:id="77"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6"/>
        </w:numPr>
        <w:shd w:val="clear" w:color="auto" w:fill="FFFFFF"/>
        <w:spacing w:after="0" w:line="285" w:lineRule="atLeast"/>
        <w:ind w:left="0"/>
        <w:rPr>
          <w:ins w:id="78" w:author="Unknown"/>
          <w:rFonts w:ascii="Verdana" w:eastAsia="Times New Roman" w:hAnsi="Verdana" w:cs="Times New Roman"/>
          <w:color w:val="000000"/>
          <w:sz w:val="18"/>
          <w:szCs w:val="18"/>
          <w:lang w:eastAsia="en-IN"/>
        </w:rPr>
      </w:pPr>
      <w:ins w:id="79"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Honda2 </w:t>
        </w:r>
        <w:r w:rsidRPr="00B5572B">
          <w:rPr>
            <w:rFonts w:ascii="Verdana" w:eastAsia="Times New Roman" w:hAnsi="Verdana" w:cs="Times New Roman"/>
            <w:b/>
            <w:bCs/>
            <w:color w:val="006699"/>
            <w:sz w:val="18"/>
            <w:lang w:eastAsia="en-IN"/>
          </w:rPr>
          <w:t>extends</w:t>
        </w:r>
        <w:r w:rsidRPr="00B5572B">
          <w:rPr>
            <w:rFonts w:ascii="Verdana" w:eastAsia="Times New Roman" w:hAnsi="Verdana" w:cs="Times New Roman"/>
            <w:color w:val="000000"/>
            <w:sz w:val="18"/>
            <w:szCs w:val="18"/>
            <w:bdr w:val="none" w:sz="0" w:space="0" w:color="auto" w:frame="1"/>
            <w:lang w:eastAsia="en-IN"/>
          </w:rPr>
          <w:t> Bike{  </w:t>
        </w:r>
      </w:ins>
    </w:p>
    <w:p w:rsidR="00B5572B" w:rsidRPr="00B5572B" w:rsidRDefault="00B5572B" w:rsidP="00B5572B">
      <w:pPr>
        <w:numPr>
          <w:ilvl w:val="0"/>
          <w:numId w:val="6"/>
        </w:numPr>
        <w:shd w:val="clear" w:color="auto" w:fill="FFFFFF"/>
        <w:spacing w:after="0" w:line="285" w:lineRule="atLeast"/>
        <w:ind w:left="0"/>
        <w:rPr>
          <w:ins w:id="80" w:author="Unknown"/>
          <w:rFonts w:ascii="Verdana" w:eastAsia="Times New Roman" w:hAnsi="Verdana" w:cs="Times New Roman"/>
          <w:color w:val="000000"/>
          <w:sz w:val="18"/>
          <w:szCs w:val="18"/>
          <w:lang w:eastAsia="en-IN"/>
        </w:rPr>
      </w:pPr>
      <w:ins w:id="81"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6"/>
        </w:numPr>
        <w:shd w:val="clear" w:color="auto" w:fill="FFFFFF"/>
        <w:spacing w:after="0" w:line="285" w:lineRule="atLeast"/>
        <w:ind w:left="0"/>
        <w:rPr>
          <w:ins w:id="82" w:author="Unknown"/>
          <w:rFonts w:ascii="Verdana" w:eastAsia="Times New Roman" w:hAnsi="Verdana" w:cs="Times New Roman"/>
          <w:color w:val="000000"/>
          <w:sz w:val="18"/>
          <w:szCs w:val="18"/>
          <w:lang w:eastAsia="en-IN"/>
        </w:rPr>
      </w:pPr>
      <w:ins w:id="83"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new</w:t>
        </w:r>
        <w:r w:rsidRPr="00B5572B">
          <w:rPr>
            <w:rFonts w:ascii="Verdana" w:eastAsia="Times New Roman" w:hAnsi="Verdana" w:cs="Times New Roman"/>
            <w:color w:val="000000"/>
            <w:sz w:val="18"/>
            <w:szCs w:val="18"/>
            <w:bdr w:val="none" w:sz="0" w:space="0" w:color="auto" w:frame="1"/>
            <w:lang w:eastAsia="en-IN"/>
          </w:rPr>
          <w:t> Honda2().run();  </w:t>
        </w:r>
      </w:ins>
    </w:p>
    <w:p w:rsidR="00B5572B" w:rsidRPr="00B5572B" w:rsidRDefault="00B5572B" w:rsidP="00B5572B">
      <w:pPr>
        <w:numPr>
          <w:ilvl w:val="0"/>
          <w:numId w:val="6"/>
        </w:numPr>
        <w:shd w:val="clear" w:color="auto" w:fill="FFFFFF"/>
        <w:spacing w:after="0" w:line="285" w:lineRule="atLeast"/>
        <w:ind w:left="0"/>
        <w:rPr>
          <w:ins w:id="84" w:author="Unknown"/>
          <w:rFonts w:ascii="Verdana" w:eastAsia="Times New Roman" w:hAnsi="Verdana" w:cs="Times New Roman"/>
          <w:color w:val="000000"/>
          <w:sz w:val="18"/>
          <w:szCs w:val="18"/>
          <w:lang w:eastAsia="en-IN"/>
        </w:rPr>
      </w:pPr>
      <w:ins w:id="85"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6"/>
        </w:numPr>
        <w:shd w:val="clear" w:color="auto" w:fill="FFFFFF"/>
        <w:spacing w:after="109" w:line="285" w:lineRule="atLeast"/>
        <w:ind w:left="0"/>
        <w:rPr>
          <w:ins w:id="86" w:author="Unknown"/>
          <w:rFonts w:ascii="Verdana" w:eastAsia="Times New Roman" w:hAnsi="Verdana" w:cs="Times New Roman"/>
          <w:color w:val="000000"/>
          <w:sz w:val="18"/>
          <w:szCs w:val="18"/>
          <w:lang w:eastAsia="en-IN"/>
        </w:rPr>
      </w:pPr>
      <w:ins w:id="87"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pacing w:after="0" w:line="240" w:lineRule="auto"/>
        <w:rPr>
          <w:ins w:id="88" w:author="Unknown"/>
          <w:rFonts w:ascii="Times New Roman" w:eastAsia="Times New Roman" w:hAnsi="Times New Roman" w:cs="Times New Roman"/>
          <w:sz w:val="24"/>
          <w:szCs w:val="24"/>
          <w:lang w:eastAsia="en-IN"/>
        </w:rPr>
      </w:pPr>
      <w:ins w:id="89" w:author="Unknown">
        <w:r w:rsidRPr="00B5572B">
          <w:rPr>
            <w:rFonts w:ascii="Verdana" w:eastAsia="Times New Roman" w:hAnsi="Verdana" w:cs="Times New Roman"/>
            <w:color w:val="000000"/>
            <w:sz w:val="18"/>
            <w:lang w:eastAsia="en-IN"/>
          </w:rPr>
          <w:fldChar w:fldCharType="begin"/>
        </w:r>
        <w:r w:rsidRPr="00B5572B">
          <w:rPr>
            <w:rFonts w:ascii="Verdana" w:eastAsia="Times New Roman" w:hAnsi="Verdana" w:cs="Times New Roman"/>
            <w:color w:val="000000"/>
            <w:sz w:val="18"/>
            <w:lang w:eastAsia="en-IN"/>
          </w:rPr>
          <w:instrText xml:space="preserve"> HYPERLINK "http://www.javatpoint.com/opr/test.jsp?filename=Honda2" \t "_blank" </w:instrText>
        </w:r>
        <w:r w:rsidRPr="00B5572B">
          <w:rPr>
            <w:rFonts w:ascii="Verdana" w:eastAsia="Times New Roman" w:hAnsi="Verdana" w:cs="Times New Roman"/>
            <w:color w:val="000000"/>
            <w:sz w:val="18"/>
            <w:lang w:eastAsia="en-IN"/>
          </w:rPr>
          <w:fldChar w:fldCharType="separate"/>
        </w:r>
        <w:r w:rsidRPr="00B5572B">
          <w:rPr>
            <w:rFonts w:ascii="Verdana" w:eastAsia="Times New Roman" w:hAnsi="Verdana" w:cs="Times New Roman"/>
            <w:b/>
            <w:bCs/>
            <w:color w:val="FFFFFF"/>
            <w:sz w:val="18"/>
            <w:u w:val="single"/>
            <w:lang w:eastAsia="en-IN"/>
          </w:rPr>
          <w:t>Test it Now</w:t>
        </w:r>
        <w:r w:rsidRPr="00B5572B">
          <w:rPr>
            <w:rFonts w:ascii="Verdana" w:eastAsia="Times New Roman" w:hAnsi="Verdana" w:cs="Times New Roman"/>
            <w:color w:val="000000"/>
            <w:sz w:val="18"/>
            <w:lang w:eastAsia="en-IN"/>
          </w:rPr>
          <w:fldChar w:fldCharType="end"/>
        </w:r>
      </w:ins>
    </w:p>
    <w:p w:rsidR="00B5572B" w:rsidRPr="00B5572B" w:rsidRDefault="00B5572B" w:rsidP="00B557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lang w:eastAsia="en-IN"/>
        </w:rPr>
      </w:pPr>
      <w:proofErr w:type="spellStart"/>
      <w:ins w:id="91" w:author="Unknown">
        <w:r w:rsidRPr="00B5572B">
          <w:rPr>
            <w:rFonts w:ascii="Courier New" w:eastAsia="Times New Roman" w:hAnsi="Courier New" w:cs="Courier New"/>
            <w:color w:val="000000"/>
            <w:sz w:val="20"/>
            <w:szCs w:val="20"/>
            <w:lang w:eastAsia="en-IN"/>
          </w:rPr>
          <w:t>Output:running</w:t>
        </w:r>
        <w:proofErr w:type="spellEnd"/>
        <w:r w:rsidRPr="00B5572B">
          <w:rPr>
            <w:rFonts w:ascii="Courier New" w:eastAsia="Times New Roman" w:hAnsi="Courier New" w:cs="Courier New"/>
            <w:color w:val="000000"/>
            <w:sz w:val="20"/>
            <w:szCs w:val="20"/>
            <w:lang w:eastAsia="en-IN"/>
          </w:rPr>
          <w:t>...</w:t>
        </w:r>
      </w:ins>
    </w:p>
    <w:p w:rsidR="00B5572B" w:rsidRPr="00B5572B" w:rsidRDefault="00B5572B" w:rsidP="00B5572B">
      <w:pPr>
        <w:spacing w:after="0" w:line="240" w:lineRule="auto"/>
        <w:rPr>
          <w:ins w:id="92" w:author="Unknown"/>
          <w:rFonts w:ascii="Times New Roman" w:eastAsia="Times New Roman" w:hAnsi="Times New Roman" w:cs="Times New Roman"/>
          <w:sz w:val="24"/>
          <w:szCs w:val="24"/>
          <w:lang w:eastAsia="en-IN"/>
        </w:rPr>
      </w:pPr>
      <w:ins w:id="93" w:author="Unknown">
        <w:r w:rsidRPr="00B5572B">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B5572B" w:rsidRPr="00B5572B" w:rsidRDefault="00B5572B" w:rsidP="00B5572B">
      <w:pPr>
        <w:shd w:val="clear" w:color="auto" w:fill="FFFFFF"/>
        <w:spacing w:before="100" w:beforeAutospacing="1" w:after="100" w:afterAutospacing="1" w:line="312" w:lineRule="atLeast"/>
        <w:outlineLvl w:val="2"/>
        <w:rPr>
          <w:ins w:id="94" w:author="Unknown"/>
          <w:rFonts w:ascii="Helvetica" w:eastAsia="Times New Roman" w:hAnsi="Helvetica" w:cs="Helvetica"/>
          <w:color w:val="610B4B"/>
          <w:sz w:val="29"/>
          <w:szCs w:val="29"/>
          <w:lang w:eastAsia="en-IN"/>
        </w:rPr>
      </w:pPr>
      <w:ins w:id="95" w:author="Unknown">
        <w:r w:rsidRPr="00B5572B">
          <w:rPr>
            <w:rFonts w:ascii="Helvetica" w:eastAsia="Times New Roman" w:hAnsi="Helvetica" w:cs="Helvetica"/>
            <w:color w:val="610B4B"/>
            <w:sz w:val="29"/>
            <w:szCs w:val="29"/>
            <w:lang w:eastAsia="en-IN"/>
          </w:rPr>
          <w:t>Q) What is blank or uninitialized final variable?</w:t>
        </w:r>
      </w:ins>
    </w:p>
    <w:p w:rsidR="00B5572B" w:rsidRPr="00B5572B" w:rsidRDefault="00B5572B" w:rsidP="00B5572B">
      <w:pPr>
        <w:shd w:val="clear" w:color="auto" w:fill="FFFFFF"/>
        <w:spacing w:before="100" w:beforeAutospacing="1" w:after="100" w:afterAutospacing="1" w:line="240" w:lineRule="auto"/>
        <w:rPr>
          <w:ins w:id="96" w:author="Unknown"/>
          <w:rFonts w:ascii="Verdana" w:eastAsia="Times New Roman" w:hAnsi="Verdana" w:cs="Times New Roman"/>
          <w:color w:val="000000"/>
          <w:sz w:val="18"/>
          <w:szCs w:val="18"/>
          <w:lang w:eastAsia="en-IN"/>
        </w:rPr>
      </w:pPr>
      <w:ins w:id="97" w:author="Unknown">
        <w:r w:rsidRPr="00B5572B">
          <w:rPr>
            <w:rFonts w:ascii="Verdana" w:eastAsia="Times New Roman" w:hAnsi="Verdana" w:cs="Times New Roman"/>
            <w:color w:val="000000"/>
            <w:sz w:val="18"/>
            <w:szCs w:val="18"/>
            <w:lang w:eastAsia="en-IN"/>
          </w:rPr>
          <w:t>A final variable that is not initialized at the time of declaration is known as blank final variable.</w:t>
        </w:r>
      </w:ins>
    </w:p>
    <w:p w:rsidR="00B5572B" w:rsidRPr="00B5572B" w:rsidRDefault="00B5572B" w:rsidP="00B5572B">
      <w:pPr>
        <w:shd w:val="clear" w:color="auto" w:fill="FFFFFF"/>
        <w:spacing w:before="100" w:beforeAutospacing="1" w:after="100" w:afterAutospacing="1" w:line="240" w:lineRule="auto"/>
        <w:rPr>
          <w:ins w:id="98" w:author="Unknown"/>
          <w:rFonts w:ascii="Verdana" w:eastAsia="Times New Roman" w:hAnsi="Verdana" w:cs="Times New Roman"/>
          <w:color w:val="000000"/>
          <w:sz w:val="18"/>
          <w:szCs w:val="18"/>
          <w:lang w:eastAsia="en-IN"/>
        </w:rPr>
      </w:pPr>
      <w:ins w:id="99" w:author="Unknown">
        <w:r w:rsidRPr="00B5572B">
          <w:rPr>
            <w:rFonts w:ascii="Verdana" w:eastAsia="Times New Roman" w:hAnsi="Verdana" w:cs="Times New Roman"/>
            <w:color w:val="000000"/>
            <w:sz w:val="18"/>
            <w:szCs w:val="18"/>
            <w:lang w:eastAsia="en-IN"/>
          </w:rPr>
          <w:t>If you want to create a variable that is initialized at the time of creating object and once initialized may not be changed, it is useful. For example PAN CARD number of an employee.</w:t>
        </w:r>
      </w:ins>
    </w:p>
    <w:p w:rsidR="00B5572B" w:rsidRPr="00B5572B" w:rsidRDefault="00B5572B" w:rsidP="00B5572B">
      <w:pPr>
        <w:shd w:val="clear" w:color="auto" w:fill="FFFFFF"/>
        <w:spacing w:before="100" w:beforeAutospacing="1" w:after="100" w:afterAutospacing="1" w:line="240" w:lineRule="auto"/>
        <w:rPr>
          <w:ins w:id="100" w:author="Unknown"/>
          <w:rFonts w:ascii="Verdana" w:eastAsia="Times New Roman" w:hAnsi="Verdana" w:cs="Times New Roman"/>
          <w:color w:val="000000"/>
          <w:sz w:val="18"/>
          <w:szCs w:val="18"/>
          <w:lang w:eastAsia="en-IN"/>
        </w:rPr>
      </w:pPr>
      <w:ins w:id="101" w:author="Unknown">
        <w:r w:rsidRPr="00B5572B">
          <w:rPr>
            <w:rFonts w:ascii="Verdana" w:eastAsia="Times New Roman" w:hAnsi="Verdana" w:cs="Times New Roman"/>
            <w:color w:val="000000"/>
            <w:sz w:val="18"/>
            <w:szCs w:val="18"/>
            <w:lang w:eastAsia="en-IN"/>
          </w:rPr>
          <w:t>It can be initialized only in constructor.</w:t>
        </w:r>
      </w:ins>
    </w:p>
    <w:p w:rsidR="00B5572B" w:rsidRPr="00B5572B" w:rsidRDefault="00B5572B" w:rsidP="00B5572B">
      <w:pPr>
        <w:shd w:val="clear" w:color="auto" w:fill="FFFFFF"/>
        <w:spacing w:before="100" w:beforeAutospacing="1" w:after="100" w:afterAutospacing="1" w:line="240" w:lineRule="auto"/>
        <w:outlineLvl w:val="2"/>
        <w:rPr>
          <w:ins w:id="102" w:author="Unknown"/>
          <w:rFonts w:ascii="Tahoma" w:eastAsia="Times New Roman" w:hAnsi="Tahoma" w:cs="Tahoma"/>
          <w:color w:val="610B4B"/>
          <w:sz w:val="30"/>
          <w:szCs w:val="30"/>
          <w:lang w:eastAsia="en-IN"/>
        </w:rPr>
      </w:pPr>
      <w:ins w:id="103" w:author="Unknown">
        <w:r w:rsidRPr="00B5572B">
          <w:rPr>
            <w:rFonts w:ascii="Tahoma" w:eastAsia="Times New Roman" w:hAnsi="Tahoma" w:cs="Tahoma"/>
            <w:color w:val="610B4B"/>
            <w:sz w:val="30"/>
            <w:szCs w:val="30"/>
            <w:lang w:eastAsia="en-IN"/>
          </w:rPr>
          <w:t>Example of blank final variable</w:t>
        </w:r>
      </w:ins>
    </w:p>
    <w:p w:rsidR="00B5572B" w:rsidRPr="00B5572B" w:rsidRDefault="00B5572B" w:rsidP="00B5572B">
      <w:pPr>
        <w:numPr>
          <w:ilvl w:val="0"/>
          <w:numId w:val="7"/>
        </w:numPr>
        <w:shd w:val="clear" w:color="auto" w:fill="FFFFFF"/>
        <w:spacing w:after="0" w:line="285" w:lineRule="atLeast"/>
        <w:ind w:left="0"/>
        <w:rPr>
          <w:ins w:id="104" w:author="Unknown"/>
          <w:rFonts w:ascii="Verdana" w:eastAsia="Times New Roman" w:hAnsi="Verdana" w:cs="Times New Roman"/>
          <w:color w:val="000000"/>
          <w:sz w:val="18"/>
          <w:szCs w:val="18"/>
          <w:lang w:eastAsia="en-IN"/>
        </w:rPr>
      </w:pPr>
      <w:ins w:id="105"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Student{  </w:t>
        </w:r>
      </w:ins>
    </w:p>
    <w:p w:rsidR="00B5572B" w:rsidRPr="00B5572B" w:rsidRDefault="00B5572B" w:rsidP="00B5572B">
      <w:pPr>
        <w:numPr>
          <w:ilvl w:val="0"/>
          <w:numId w:val="7"/>
        </w:numPr>
        <w:shd w:val="clear" w:color="auto" w:fill="FFFFFF"/>
        <w:spacing w:after="0" w:line="285" w:lineRule="atLeast"/>
        <w:ind w:left="0"/>
        <w:rPr>
          <w:ins w:id="106" w:author="Unknown"/>
          <w:rFonts w:ascii="Verdana" w:eastAsia="Times New Roman" w:hAnsi="Verdana" w:cs="Times New Roman"/>
          <w:color w:val="000000"/>
          <w:sz w:val="18"/>
          <w:szCs w:val="18"/>
          <w:lang w:eastAsia="en-IN"/>
        </w:rPr>
      </w:pPr>
      <w:proofErr w:type="spellStart"/>
      <w:ins w:id="107" w:author="Unknown">
        <w:r w:rsidRPr="00B5572B">
          <w:rPr>
            <w:rFonts w:ascii="Verdana" w:eastAsia="Times New Roman" w:hAnsi="Verdana" w:cs="Times New Roman"/>
            <w:b/>
            <w:bCs/>
            <w:color w:val="006699"/>
            <w:sz w:val="18"/>
            <w:lang w:eastAsia="en-IN"/>
          </w:rPr>
          <w:t>int</w:t>
        </w:r>
        <w:proofErr w:type="spellEnd"/>
        <w:r w:rsidRPr="00B5572B">
          <w:rPr>
            <w:rFonts w:ascii="Verdana" w:eastAsia="Times New Roman" w:hAnsi="Verdana" w:cs="Times New Roman"/>
            <w:color w:val="000000"/>
            <w:sz w:val="18"/>
            <w:szCs w:val="18"/>
            <w:bdr w:val="none" w:sz="0" w:space="0" w:color="auto" w:frame="1"/>
            <w:lang w:eastAsia="en-IN"/>
          </w:rPr>
          <w:t> id;  </w:t>
        </w:r>
      </w:ins>
    </w:p>
    <w:p w:rsidR="00B5572B" w:rsidRPr="00B5572B" w:rsidRDefault="00B5572B" w:rsidP="00B5572B">
      <w:pPr>
        <w:numPr>
          <w:ilvl w:val="0"/>
          <w:numId w:val="7"/>
        </w:numPr>
        <w:shd w:val="clear" w:color="auto" w:fill="FFFFFF"/>
        <w:spacing w:after="0" w:line="285" w:lineRule="atLeast"/>
        <w:ind w:left="0"/>
        <w:rPr>
          <w:ins w:id="108" w:author="Unknown"/>
          <w:rFonts w:ascii="Verdana" w:eastAsia="Times New Roman" w:hAnsi="Verdana" w:cs="Times New Roman"/>
          <w:color w:val="000000"/>
          <w:sz w:val="18"/>
          <w:szCs w:val="18"/>
          <w:lang w:eastAsia="en-IN"/>
        </w:rPr>
      </w:pPr>
      <w:ins w:id="109" w:author="Unknown">
        <w:r w:rsidRPr="00B5572B">
          <w:rPr>
            <w:rFonts w:ascii="Verdana" w:eastAsia="Times New Roman" w:hAnsi="Verdana" w:cs="Times New Roman"/>
            <w:color w:val="000000"/>
            <w:sz w:val="18"/>
            <w:szCs w:val="18"/>
            <w:bdr w:val="none" w:sz="0" w:space="0" w:color="auto" w:frame="1"/>
            <w:lang w:eastAsia="en-IN"/>
          </w:rPr>
          <w:t>String name;  </w:t>
        </w:r>
      </w:ins>
    </w:p>
    <w:p w:rsidR="00B5572B" w:rsidRPr="00B5572B" w:rsidRDefault="00B5572B" w:rsidP="00B5572B">
      <w:pPr>
        <w:numPr>
          <w:ilvl w:val="0"/>
          <w:numId w:val="7"/>
        </w:numPr>
        <w:shd w:val="clear" w:color="auto" w:fill="FFFFFF"/>
        <w:spacing w:after="0" w:line="285" w:lineRule="atLeast"/>
        <w:ind w:left="0"/>
        <w:rPr>
          <w:ins w:id="110" w:author="Unknown"/>
          <w:rFonts w:ascii="Verdana" w:eastAsia="Times New Roman" w:hAnsi="Verdana" w:cs="Times New Roman"/>
          <w:color w:val="000000"/>
          <w:sz w:val="18"/>
          <w:szCs w:val="18"/>
          <w:lang w:eastAsia="en-IN"/>
        </w:rPr>
      </w:pPr>
      <w:ins w:id="111" w:author="Unknown">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String PAN_CARD_NUMBER;  </w:t>
        </w:r>
      </w:ins>
    </w:p>
    <w:p w:rsidR="00B5572B" w:rsidRPr="00B5572B" w:rsidRDefault="00B5572B" w:rsidP="00B5572B">
      <w:pPr>
        <w:numPr>
          <w:ilvl w:val="0"/>
          <w:numId w:val="7"/>
        </w:numPr>
        <w:shd w:val="clear" w:color="auto" w:fill="FFFFFF"/>
        <w:spacing w:after="0" w:line="285" w:lineRule="atLeast"/>
        <w:ind w:left="0"/>
        <w:rPr>
          <w:ins w:id="112" w:author="Unknown"/>
          <w:rFonts w:ascii="Verdana" w:eastAsia="Times New Roman" w:hAnsi="Verdana" w:cs="Times New Roman"/>
          <w:color w:val="000000"/>
          <w:sz w:val="18"/>
          <w:szCs w:val="18"/>
          <w:lang w:eastAsia="en-IN"/>
        </w:rPr>
      </w:pPr>
      <w:ins w:id="113"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7"/>
        </w:numPr>
        <w:shd w:val="clear" w:color="auto" w:fill="FFFFFF"/>
        <w:spacing w:after="109" w:line="285" w:lineRule="atLeast"/>
        <w:ind w:left="0"/>
        <w:rPr>
          <w:ins w:id="114" w:author="Unknown"/>
          <w:rFonts w:ascii="Verdana" w:eastAsia="Times New Roman" w:hAnsi="Verdana" w:cs="Times New Roman"/>
          <w:color w:val="000000"/>
          <w:sz w:val="18"/>
          <w:szCs w:val="18"/>
          <w:lang w:eastAsia="en-IN"/>
        </w:rPr>
      </w:pPr>
      <w:ins w:id="115"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hd w:val="clear" w:color="auto" w:fill="FFFFFF"/>
        <w:spacing w:before="100" w:beforeAutospacing="1" w:after="100" w:afterAutospacing="1" w:line="312" w:lineRule="atLeast"/>
        <w:outlineLvl w:val="2"/>
        <w:rPr>
          <w:ins w:id="116" w:author="Unknown"/>
          <w:rFonts w:ascii="Helvetica" w:eastAsia="Times New Roman" w:hAnsi="Helvetica" w:cs="Helvetica"/>
          <w:color w:val="610B4B"/>
          <w:sz w:val="23"/>
          <w:szCs w:val="23"/>
          <w:lang w:eastAsia="en-IN"/>
        </w:rPr>
      </w:pPr>
      <w:proofErr w:type="spellStart"/>
      <w:ins w:id="117" w:author="Unknown">
        <w:r w:rsidRPr="00B5572B">
          <w:rPr>
            <w:rFonts w:ascii="Helvetica" w:eastAsia="Times New Roman" w:hAnsi="Helvetica" w:cs="Helvetica"/>
            <w:color w:val="610B4B"/>
            <w:sz w:val="23"/>
            <w:szCs w:val="23"/>
            <w:lang w:eastAsia="en-IN"/>
          </w:rPr>
          <w:t>Que</w:t>
        </w:r>
        <w:proofErr w:type="spellEnd"/>
        <w:r w:rsidRPr="00B5572B">
          <w:rPr>
            <w:rFonts w:ascii="Helvetica" w:eastAsia="Times New Roman" w:hAnsi="Helvetica" w:cs="Helvetica"/>
            <w:color w:val="610B4B"/>
            <w:sz w:val="23"/>
            <w:szCs w:val="23"/>
            <w:lang w:eastAsia="en-IN"/>
          </w:rPr>
          <w:t>) Can we initialize blank final variable?</w:t>
        </w:r>
      </w:ins>
    </w:p>
    <w:p w:rsidR="00B5572B" w:rsidRPr="00B5572B" w:rsidRDefault="00B5572B" w:rsidP="00B5572B">
      <w:pPr>
        <w:shd w:val="clear" w:color="auto" w:fill="FFFFFF"/>
        <w:spacing w:before="100" w:beforeAutospacing="1" w:after="100" w:afterAutospacing="1" w:line="240" w:lineRule="auto"/>
        <w:rPr>
          <w:ins w:id="118" w:author="Unknown"/>
          <w:rFonts w:ascii="Verdana" w:eastAsia="Times New Roman" w:hAnsi="Verdana" w:cs="Times New Roman"/>
          <w:color w:val="000000"/>
          <w:sz w:val="18"/>
          <w:szCs w:val="18"/>
          <w:lang w:eastAsia="en-IN"/>
        </w:rPr>
      </w:pPr>
      <w:ins w:id="119" w:author="Unknown">
        <w:r w:rsidRPr="00B5572B">
          <w:rPr>
            <w:rFonts w:ascii="Verdana" w:eastAsia="Times New Roman" w:hAnsi="Verdana" w:cs="Times New Roman"/>
            <w:color w:val="000000"/>
            <w:sz w:val="18"/>
            <w:szCs w:val="18"/>
            <w:lang w:eastAsia="en-IN"/>
          </w:rPr>
          <w:t>Yes, but only in constructor. For example:</w:t>
        </w:r>
      </w:ins>
    </w:p>
    <w:p w:rsidR="00B5572B" w:rsidRPr="00B5572B" w:rsidRDefault="00B5572B" w:rsidP="00B5572B">
      <w:pPr>
        <w:numPr>
          <w:ilvl w:val="0"/>
          <w:numId w:val="8"/>
        </w:numPr>
        <w:shd w:val="clear" w:color="auto" w:fill="FFFFFF"/>
        <w:spacing w:after="0" w:line="285" w:lineRule="atLeast"/>
        <w:ind w:left="0"/>
        <w:rPr>
          <w:ins w:id="120" w:author="Unknown"/>
          <w:rFonts w:ascii="Verdana" w:eastAsia="Times New Roman" w:hAnsi="Verdana" w:cs="Times New Roman"/>
          <w:color w:val="000000"/>
          <w:sz w:val="18"/>
          <w:szCs w:val="18"/>
          <w:lang w:eastAsia="en-IN"/>
        </w:rPr>
      </w:pPr>
      <w:ins w:id="121"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Bike10{  </w:t>
        </w:r>
      </w:ins>
    </w:p>
    <w:p w:rsidR="00B5572B" w:rsidRPr="00B5572B" w:rsidRDefault="00B5572B" w:rsidP="00B5572B">
      <w:pPr>
        <w:numPr>
          <w:ilvl w:val="0"/>
          <w:numId w:val="8"/>
        </w:numPr>
        <w:shd w:val="clear" w:color="auto" w:fill="FFFFFF"/>
        <w:spacing w:after="0" w:line="285" w:lineRule="atLeast"/>
        <w:ind w:left="0"/>
        <w:rPr>
          <w:ins w:id="122" w:author="Unknown"/>
          <w:rFonts w:ascii="Verdana" w:eastAsia="Times New Roman" w:hAnsi="Verdana" w:cs="Times New Roman"/>
          <w:color w:val="000000"/>
          <w:sz w:val="18"/>
          <w:szCs w:val="18"/>
          <w:lang w:eastAsia="en-IN"/>
        </w:rPr>
      </w:pPr>
      <w:ins w:id="123" w:author="Unknown">
        <w:r w:rsidRPr="00B5572B">
          <w:rPr>
            <w:rFonts w:ascii="Verdana" w:eastAsia="Times New Roman" w:hAnsi="Verdana" w:cs="Times New Roman"/>
            <w:color w:val="000000"/>
            <w:sz w:val="18"/>
            <w:szCs w:val="18"/>
            <w:bdr w:val="none" w:sz="0" w:space="0" w:color="auto" w:frame="1"/>
            <w:lang w:eastAsia="en-IN"/>
          </w:rPr>
          <w:lastRenderedPageBreak/>
          <w:t>  </w:t>
        </w:r>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b/>
            <w:bCs/>
            <w:color w:val="006699"/>
            <w:sz w:val="18"/>
            <w:lang w:eastAsia="en-IN"/>
          </w:rPr>
          <w:t>int</w:t>
        </w:r>
        <w:proofErr w:type="spellEnd"/>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speedlimit</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008200"/>
            <w:sz w:val="18"/>
            <w:lang w:eastAsia="en-IN"/>
          </w:rPr>
          <w:t>//blank final variable</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8"/>
        </w:numPr>
        <w:shd w:val="clear" w:color="auto" w:fill="FFFFFF"/>
        <w:spacing w:after="0" w:line="285" w:lineRule="atLeast"/>
        <w:ind w:left="0"/>
        <w:rPr>
          <w:ins w:id="124" w:author="Unknown"/>
          <w:rFonts w:ascii="Verdana" w:eastAsia="Times New Roman" w:hAnsi="Verdana" w:cs="Times New Roman"/>
          <w:color w:val="000000"/>
          <w:sz w:val="18"/>
          <w:szCs w:val="18"/>
          <w:lang w:eastAsia="en-IN"/>
        </w:rPr>
      </w:pPr>
      <w:ins w:id="125"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8"/>
        </w:numPr>
        <w:shd w:val="clear" w:color="auto" w:fill="FFFFFF"/>
        <w:spacing w:after="0" w:line="285" w:lineRule="atLeast"/>
        <w:ind w:left="0"/>
        <w:rPr>
          <w:ins w:id="126" w:author="Unknown"/>
          <w:rFonts w:ascii="Verdana" w:eastAsia="Times New Roman" w:hAnsi="Verdana" w:cs="Times New Roman"/>
          <w:color w:val="000000"/>
          <w:sz w:val="18"/>
          <w:szCs w:val="18"/>
          <w:lang w:eastAsia="en-IN"/>
        </w:rPr>
      </w:pPr>
      <w:ins w:id="127" w:author="Unknown">
        <w:r w:rsidRPr="00B5572B">
          <w:rPr>
            <w:rFonts w:ascii="Verdana" w:eastAsia="Times New Roman" w:hAnsi="Verdana" w:cs="Times New Roman"/>
            <w:color w:val="000000"/>
            <w:sz w:val="18"/>
            <w:szCs w:val="18"/>
            <w:bdr w:val="none" w:sz="0" w:space="0" w:color="auto" w:frame="1"/>
            <w:lang w:eastAsia="en-IN"/>
          </w:rPr>
          <w:t>  Bike10(){  </w:t>
        </w:r>
      </w:ins>
    </w:p>
    <w:p w:rsidR="00B5572B" w:rsidRPr="00B5572B" w:rsidRDefault="00B5572B" w:rsidP="00B5572B">
      <w:pPr>
        <w:numPr>
          <w:ilvl w:val="0"/>
          <w:numId w:val="8"/>
        </w:numPr>
        <w:shd w:val="clear" w:color="auto" w:fill="FFFFFF"/>
        <w:spacing w:after="0" w:line="285" w:lineRule="atLeast"/>
        <w:ind w:left="0"/>
        <w:rPr>
          <w:ins w:id="128" w:author="Unknown"/>
          <w:rFonts w:ascii="Verdana" w:eastAsia="Times New Roman" w:hAnsi="Verdana" w:cs="Times New Roman"/>
          <w:color w:val="000000"/>
          <w:sz w:val="18"/>
          <w:szCs w:val="18"/>
          <w:lang w:eastAsia="en-IN"/>
        </w:rPr>
      </w:pPr>
      <w:ins w:id="129"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speedlimit</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C00000"/>
            <w:sz w:val="18"/>
            <w:lang w:eastAsia="en-IN"/>
          </w:rPr>
          <w:t>70</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8"/>
        </w:numPr>
        <w:shd w:val="clear" w:color="auto" w:fill="FFFFFF"/>
        <w:spacing w:after="0" w:line="285" w:lineRule="atLeast"/>
        <w:ind w:left="0"/>
        <w:rPr>
          <w:ins w:id="130" w:author="Unknown"/>
          <w:rFonts w:ascii="Verdana" w:eastAsia="Times New Roman" w:hAnsi="Verdana" w:cs="Times New Roman"/>
          <w:color w:val="000000"/>
          <w:sz w:val="18"/>
          <w:szCs w:val="18"/>
          <w:lang w:eastAsia="en-IN"/>
        </w:rPr>
      </w:pPr>
      <w:ins w:id="131"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System.out.println</w:t>
        </w:r>
        <w:proofErr w:type="spellEnd"/>
        <w:r w:rsidRPr="00B5572B">
          <w:rPr>
            <w:rFonts w:ascii="Verdana" w:eastAsia="Times New Roman" w:hAnsi="Verdana" w:cs="Times New Roman"/>
            <w:color w:val="000000"/>
            <w:sz w:val="18"/>
            <w:szCs w:val="18"/>
            <w:bdr w:val="none" w:sz="0" w:space="0" w:color="auto" w:frame="1"/>
            <w:lang w:eastAsia="en-IN"/>
          </w:rPr>
          <w:t>(</w:t>
        </w:r>
        <w:proofErr w:type="spellStart"/>
        <w:r w:rsidRPr="00B5572B">
          <w:rPr>
            <w:rFonts w:ascii="Verdana" w:eastAsia="Times New Roman" w:hAnsi="Verdana" w:cs="Times New Roman"/>
            <w:color w:val="000000"/>
            <w:sz w:val="18"/>
            <w:szCs w:val="18"/>
            <w:bdr w:val="none" w:sz="0" w:space="0" w:color="auto" w:frame="1"/>
            <w:lang w:eastAsia="en-IN"/>
          </w:rPr>
          <w:t>speedlimit</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8"/>
        </w:numPr>
        <w:shd w:val="clear" w:color="auto" w:fill="FFFFFF"/>
        <w:spacing w:after="0" w:line="285" w:lineRule="atLeast"/>
        <w:ind w:left="0"/>
        <w:rPr>
          <w:ins w:id="132" w:author="Unknown"/>
          <w:rFonts w:ascii="Verdana" w:eastAsia="Times New Roman" w:hAnsi="Verdana" w:cs="Times New Roman"/>
          <w:color w:val="000000"/>
          <w:sz w:val="18"/>
          <w:szCs w:val="18"/>
          <w:lang w:eastAsia="en-IN"/>
        </w:rPr>
      </w:pPr>
      <w:ins w:id="133"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8"/>
        </w:numPr>
        <w:shd w:val="clear" w:color="auto" w:fill="FFFFFF"/>
        <w:spacing w:after="0" w:line="285" w:lineRule="atLeast"/>
        <w:ind w:left="0"/>
        <w:rPr>
          <w:ins w:id="134" w:author="Unknown"/>
          <w:rFonts w:ascii="Verdana" w:eastAsia="Times New Roman" w:hAnsi="Verdana" w:cs="Times New Roman"/>
          <w:color w:val="000000"/>
          <w:sz w:val="18"/>
          <w:szCs w:val="18"/>
          <w:lang w:eastAsia="en-IN"/>
        </w:rPr>
      </w:pPr>
      <w:ins w:id="135"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8"/>
        </w:numPr>
        <w:shd w:val="clear" w:color="auto" w:fill="FFFFFF"/>
        <w:spacing w:after="0" w:line="285" w:lineRule="atLeast"/>
        <w:ind w:left="0"/>
        <w:rPr>
          <w:ins w:id="136" w:author="Unknown"/>
          <w:rFonts w:ascii="Verdana" w:eastAsia="Times New Roman" w:hAnsi="Verdana" w:cs="Times New Roman"/>
          <w:color w:val="000000"/>
          <w:sz w:val="18"/>
          <w:szCs w:val="18"/>
          <w:lang w:eastAsia="en-IN"/>
        </w:rPr>
      </w:pPr>
      <w:ins w:id="137"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8"/>
        </w:numPr>
        <w:shd w:val="clear" w:color="auto" w:fill="FFFFFF"/>
        <w:spacing w:after="0" w:line="285" w:lineRule="atLeast"/>
        <w:ind w:left="0"/>
        <w:rPr>
          <w:ins w:id="138" w:author="Unknown"/>
          <w:rFonts w:ascii="Verdana" w:eastAsia="Times New Roman" w:hAnsi="Verdana" w:cs="Times New Roman"/>
          <w:color w:val="000000"/>
          <w:sz w:val="18"/>
          <w:szCs w:val="18"/>
          <w:lang w:eastAsia="en-IN"/>
        </w:rPr>
      </w:pPr>
      <w:ins w:id="139"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new</w:t>
        </w:r>
        <w:r w:rsidRPr="00B5572B">
          <w:rPr>
            <w:rFonts w:ascii="Verdana" w:eastAsia="Times New Roman" w:hAnsi="Verdana" w:cs="Times New Roman"/>
            <w:color w:val="000000"/>
            <w:sz w:val="18"/>
            <w:szCs w:val="18"/>
            <w:bdr w:val="none" w:sz="0" w:space="0" w:color="auto" w:frame="1"/>
            <w:lang w:eastAsia="en-IN"/>
          </w:rPr>
          <w:t> Bike10();  </w:t>
        </w:r>
      </w:ins>
    </w:p>
    <w:p w:rsidR="00B5572B" w:rsidRPr="00B5572B" w:rsidRDefault="00B5572B" w:rsidP="00B5572B">
      <w:pPr>
        <w:numPr>
          <w:ilvl w:val="0"/>
          <w:numId w:val="8"/>
        </w:numPr>
        <w:shd w:val="clear" w:color="auto" w:fill="FFFFFF"/>
        <w:spacing w:after="0" w:line="285" w:lineRule="atLeast"/>
        <w:ind w:left="0"/>
        <w:rPr>
          <w:ins w:id="140" w:author="Unknown"/>
          <w:rFonts w:ascii="Verdana" w:eastAsia="Times New Roman" w:hAnsi="Verdana" w:cs="Times New Roman"/>
          <w:color w:val="000000"/>
          <w:sz w:val="18"/>
          <w:szCs w:val="18"/>
          <w:lang w:eastAsia="en-IN"/>
        </w:rPr>
      </w:pPr>
      <w:ins w:id="141"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8"/>
        </w:numPr>
        <w:shd w:val="clear" w:color="auto" w:fill="FFFFFF"/>
        <w:spacing w:after="109" w:line="285" w:lineRule="atLeast"/>
        <w:ind w:left="0"/>
        <w:rPr>
          <w:ins w:id="142" w:author="Unknown"/>
          <w:rFonts w:ascii="Verdana" w:eastAsia="Times New Roman" w:hAnsi="Verdana" w:cs="Times New Roman"/>
          <w:color w:val="000000"/>
          <w:sz w:val="18"/>
          <w:szCs w:val="18"/>
          <w:lang w:eastAsia="en-IN"/>
        </w:rPr>
      </w:pPr>
      <w:ins w:id="143"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pacing w:after="0" w:line="240" w:lineRule="auto"/>
        <w:rPr>
          <w:ins w:id="144" w:author="Unknown"/>
          <w:rFonts w:ascii="Times New Roman" w:eastAsia="Times New Roman" w:hAnsi="Times New Roman" w:cs="Times New Roman"/>
          <w:sz w:val="24"/>
          <w:szCs w:val="24"/>
          <w:lang w:eastAsia="en-IN"/>
        </w:rPr>
      </w:pPr>
      <w:ins w:id="145" w:author="Unknown">
        <w:r w:rsidRPr="00B5572B">
          <w:rPr>
            <w:rFonts w:ascii="Verdana" w:eastAsia="Times New Roman" w:hAnsi="Verdana" w:cs="Times New Roman"/>
            <w:color w:val="000000"/>
            <w:sz w:val="18"/>
            <w:lang w:eastAsia="en-IN"/>
          </w:rPr>
          <w:fldChar w:fldCharType="begin"/>
        </w:r>
        <w:r w:rsidRPr="00B5572B">
          <w:rPr>
            <w:rFonts w:ascii="Verdana" w:eastAsia="Times New Roman" w:hAnsi="Verdana" w:cs="Times New Roman"/>
            <w:color w:val="000000"/>
            <w:sz w:val="18"/>
            <w:lang w:eastAsia="en-IN"/>
          </w:rPr>
          <w:instrText xml:space="preserve"> HYPERLINK "http://www.javatpoint.com/opr/test.jsp?filename=Bike10" \t "_blank" </w:instrText>
        </w:r>
        <w:r w:rsidRPr="00B5572B">
          <w:rPr>
            <w:rFonts w:ascii="Verdana" w:eastAsia="Times New Roman" w:hAnsi="Verdana" w:cs="Times New Roman"/>
            <w:color w:val="000000"/>
            <w:sz w:val="18"/>
            <w:lang w:eastAsia="en-IN"/>
          </w:rPr>
          <w:fldChar w:fldCharType="separate"/>
        </w:r>
        <w:r w:rsidRPr="00B5572B">
          <w:rPr>
            <w:rFonts w:ascii="Verdana" w:eastAsia="Times New Roman" w:hAnsi="Verdana" w:cs="Times New Roman"/>
            <w:b/>
            <w:bCs/>
            <w:color w:val="FFFFFF"/>
            <w:sz w:val="18"/>
            <w:u w:val="single"/>
            <w:lang w:eastAsia="en-IN"/>
          </w:rPr>
          <w:t>Test it Now</w:t>
        </w:r>
        <w:r w:rsidRPr="00B5572B">
          <w:rPr>
            <w:rFonts w:ascii="Verdana" w:eastAsia="Times New Roman" w:hAnsi="Verdana" w:cs="Times New Roman"/>
            <w:color w:val="000000"/>
            <w:sz w:val="18"/>
            <w:lang w:eastAsia="en-IN"/>
          </w:rPr>
          <w:fldChar w:fldCharType="end"/>
        </w:r>
      </w:ins>
    </w:p>
    <w:p w:rsidR="00B5572B" w:rsidRPr="00B5572B" w:rsidRDefault="00B5572B" w:rsidP="00B557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lang w:eastAsia="en-IN"/>
        </w:rPr>
      </w:pPr>
      <w:ins w:id="147" w:author="Unknown">
        <w:r w:rsidRPr="00B5572B">
          <w:rPr>
            <w:rFonts w:ascii="Courier New" w:eastAsia="Times New Roman" w:hAnsi="Courier New" w:cs="Courier New"/>
            <w:color w:val="000000"/>
            <w:sz w:val="20"/>
            <w:szCs w:val="20"/>
            <w:lang w:eastAsia="en-IN"/>
          </w:rPr>
          <w:t>Output: 70</w:t>
        </w:r>
      </w:ins>
    </w:p>
    <w:p w:rsidR="00B5572B" w:rsidRPr="00B5572B" w:rsidRDefault="00B5572B" w:rsidP="00B5572B">
      <w:pPr>
        <w:spacing w:after="0" w:line="240" w:lineRule="auto"/>
        <w:rPr>
          <w:ins w:id="148" w:author="Unknown"/>
          <w:rFonts w:ascii="Times New Roman" w:eastAsia="Times New Roman" w:hAnsi="Times New Roman" w:cs="Times New Roman"/>
          <w:sz w:val="24"/>
          <w:szCs w:val="24"/>
          <w:lang w:eastAsia="en-IN"/>
        </w:rPr>
      </w:pPr>
      <w:ins w:id="149" w:author="Unknown">
        <w:r w:rsidRPr="00B5572B">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B5572B" w:rsidRPr="00B5572B" w:rsidRDefault="00FB3FA3" w:rsidP="00B5572B">
      <w:pPr>
        <w:shd w:val="clear" w:color="auto" w:fill="FFFFFF"/>
        <w:spacing w:before="100" w:beforeAutospacing="1" w:after="100" w:afterAutospacing="1" w:line="312" w:lineRule="atLeast"/>
        <w:outlineLvl w:val="2"/>
        <w:rPr>
          <w:ins w:id="150" w:author="Unknown"/>
          <w:rFonts w:ascii="Helvetica" w:eastAsia="Times New Roman" w:hAnsi="Helvetica" w:cs="Helvetica"/>
          <w:color w:val="610B4B"/>
          <w:sz w:val="29"/>
          <w:szCs w:val="29"/>
          <w:lang w:eastAsia="en-IN"/>
        </w:rPr>
      </w:pPr>
      <w:r>
        <w:rPr>
          <w:rFonts w:ascii="Helvetica" w:eastAsia="Times New Roman" w:hAnsi="Helvetica" w:cs="Helvetica"/>
          <w:color w:val="610B4B"/>
          <w:sz w:val="29"/>
          <w:szCs w:val="29"/>
          <w:lang w:eastAsia="en-IN"/>
        </w:rPr>
        <w:tab/>
      </w:r>
      <w:ins w:id="151" w:author="Unknown">
        <w:r w:rsidR="00B5572B" w:rsidRPr="00B5572B">
          <w:rPr>
            <w:rFonts w:ascii="Helvetica" w:eastAsia="Times New Roman" w:hAnsi="Helvetica" w:cs="Helvetica"/>
            <w:color w:val="610B4B"/>
            <w:sz w:val="29"/>
            <w:szCs w:val="29"/>
            <w:lang w:eastAsia="en-IN"/>
          </w:rPr>
          <w:t>static blank final variable</w:t>
        </w:r>
      </w:ins>
    </w:p>
    <w:p w:rsidR="00B5572B" w:rsidRPr="00B5572B" w:rsidRDefault="00B5572B" w:rsidP="00B5572B">
      <w:pPr>
        <w:shd w:val="clear" w:color="auto" w:fill="FFFFFF"/>
        <w:spacing w:before="100" w:beforeAutospacing="1" w:after="100" w:afterAutospacing="1" w:line="240" w:lineRule="auto"/>
        <w:rPr>
          <w:ins w:id="152" w:author="Unknown"/>
          <w:rFonts w:ascii="Verdana" w:eastAsia="Times New Roman" w:hAnsi="Verdana" w:cs="Times New Roman"/>
          <w:color w:val="000000"/>
          <w:sz w:val="18"/>
          <w:szCs w:val="18"/>
          <w:lang w:eastAsia="en-IN"/>
        </w:rPr>
      </w:pPr>
      <w:ins w:id="153" w:author="Unknown">
        <w:r w:rsidRPr="00B5572B">
          <w:rPr>
            <w:rFonts w:ascii="Verdana" w:eastAsia="Times New Roman" w:hAnsi="Verdana" w:cs="Times New Roman"/>
            <w:color w:val="000000"/>
            <w:sz w:val="18"/>
            <w:szCs w:val="18"/>
            <w:lang w:eastAsia="en-IN"/>
          </w:rPr>
          <w:t>A static final variable that is not initialized at the time of declaration is known as static blank final variable. It can be initialized only in static block.</w:t>
        </w:r>
      </w:ins>
    </w:p>
    <w:p w:rsidR="00B5572B" w:rsidRPr="00B5572B" w:rsidRDefault="00B5572B" w:rsidP="00B5572B">
      <w:pPr>
        <w:shd w:val="clear" w:color="auto" w:fill="FFFFFF"/>
        <w:spacing w:before="100" w:beforeAutospacing="1" w:after="100" w:afterAutospacing="1" w:line="240" w:lineRule="auto"/>
        <w:outlineLvl w:val="2"/>
        <w:rPr>
          <w:ins w:id="154" w:author="Unknown"/>
          <w:rFonts w:ascii="Tahoma" w:eastAsia="Times New Roman" w:hAnsi="Tahoma" w:cs="Tahoma"/>
          <w:color w:val="610B4B"/>
          <w:sz w:val="30"/>
          <w:szCs w:val="30"/>
          <w:lang w:eastAsia="en-IN"/>
        </w:rPr>
      </w:pPr>
      <w:ins w:id="155" w:author="Unknown">
        <w:r w:rsidRPr="00B5572B">
          <w:rPr>
            <w:rFonts w:ascii="Tahoma" w:eastAsia="Times New Roman" w:hAnsi="Tahoma" w:cs="Tahoma"/>
            <w:color w:val="610B4B"/>
            <w:sz w:val="30"/>
            <w:szCs w:val="30"/>
            <w:lang w:eastAsia="en-IN"/>
          </w:rPr>
          <w:t>Example of static blank final variable</w:t>
        </w:r>
      </w:ins>
    </w:p>
    <w:p w:rsidR="00B5572B" w:rsidRPr="00B5572B" w:rsidRDefault="00B5572B" w:rsidP="00B5572B">
      <w:pPr>
        <w:numPr>
          <w:ilvl w:val="0"/>
          <w:numId w:val="9"/>
        </w:numPr>
        <w:shd w:val="clear" w:color="auto" w:fill="FFFFFF"/>
        <w:spacing w:after="0" w:line="285" w:lineRule="atLeast"/>
        <w:ind w:left="0"/>
        <w:rPr>
          <w:ins w:id="156" w:author="Unknown"/>
          <w:rFonts w:ascii="Verdana" w:eastAsia="Times New Roman" w:hAnsi="Verdana" w:cs="Times New Roman"/>
          <w:color w:val="000000"/>
          <w:sz w:val="18"/>
          <w:szCs w:val="18"/>
          <w:lang w:eastAsia="en-IN"/>
        </w:rPr>
      </w:pPr>
      <w:ins w:id="157"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A{  </w:t>
        </w:r>
      </w:ins>
    </w:p>
    <w:p w:rsidR="00B5572B" w:rsidRPr="00B5572B" w:rsidRDefault="00B5572B" w:rsidP="00B5572B">
      <w:pPr>
        <w:numPr>
          <w:ilvl w:val="0"/>
          <w:numId w:val="9"/>
        </w:numPr>
        <w:shd w:val="clear" w:color="auto" w:fill="FFFFFF"/>
        <w:spacing w:after="0" w:line="285" w:lineRule="atLeast"/>
        <w:ind w:left="0"/>
        <w:rPr>
          <w:ins w:id="158" w:author="Unknown"/>
          <w:rFonts w:ascii="Verdana" w:eastAsia="Times New Roman" w:hAnsi="Verdana" w:cs="Times New Roman"/>
          <w:color w:val="000000"/>
          <w:sz w:val="18"/>
          <w:szCs w:val="18"/>
          <w:lang w:eastAsia="en-IN"/>
        </w:rPr>
      </w:pPr>
      <w:ins w:id="159"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b/>
            <w:bCs/>
            <w:color w:val="006699"/>
            <w:sz w:val="18"/>
            <w:lang w:eastAsia="en-IN"/>
          </w:rPr>
          <w:t>int</w:t>
        </w:r>
        <w:proofErr w:type="spellEnd"/>
        <w:r w:rsidRPr="00B5572B">
          <w:rPr>
            <w:rFonts w:ascii="Verdana" w:eastAsia="Times New Roman" w:hAnsi="Verdana" w:cs="Times New Roman"/>
            <w:color w:val="000000"/>
            <w:sz w:val="18"/>
            <w:szCs w:val="18"/>
            <w:bdr w:val="none" w:sz="0" w:space="0" w:color="auto" w:frame="1"/>
            <w:lang w:eastAsia="en-IN"/>
          </w:rPr>
          <w:t> data;</w:t>
        </w:r>
        <w:r w:rsidRPr="00B5572B">
          <w:rPr>
            <w:rFonts w:ascii="Verdana" w:eastAsia="Times New Roman" w:hAnsi="Verdana" w:cs="Times New Roman"/>
            <w:color w:val="008200"/>
            <w:sz w:val="18"/>
            <w:lang w:eastAsia="en-IN"/>
          </w:rPr>
          <w:t>//static blank final variable</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9"/>
        </w:numPr>
        <w:shd w:val="clear" w:color="auto" w:fill="FFFFFF"/>
        <w:spacing w:after="0" w:line="285" w:lineRule="atLeast"/>
        <w:ind w:left="0"/>
        <w:rPr>
          <w:ins w:id="160" w:author="Unknown"/>
          <w:rFonts w:ascii="Verdana" w:eastAsia="Times New Roman" w:hAnsi="Verdana" w:cs="Times New Roman"/>
          <w:color w:val="000000"/>
          <w:sz w:val="18"/>
          <w:szCs w:val="18"/>
          <w:lang w:eastAsia="en-IN"/>
        </w:rPr>
      </w:pPr>
      <w:ins w:id="161"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data=</w:t>
        </w:r>
        <w:r w:rsidRPr="00B5572B">
          <w:rPr>
            <w:rFonts w:ascii="Verdana" w:eastAsia="Times New Roman" w:hAnsi="Verdana" w:cs="Times New Roman"/>
            <w:color w:val="C00000"/>
            <w:sz w:val="18"/>
            <w:lang w:eastAsia="en-IN"/>
          </w:rPr>
          <w:t>50</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9"/>
        </w:numPr>
        <w:shd w:val="clear" w:color="auto" w:fill="FFFFFF"/>
        <w:spacing w:after="0" w:line="285" w:lineRule="atLeast"/>
        <w:ind w:left="0"/>
        <w:rPr>
          <w:ins w:id="162" w:author="Unknown"/>
          <w:rFonts w:ascii="Verdana" w:eastAsia="Times New Roman" w:hAnsi="Verdana" w:cs="Times New Roman"/>
          <w:color w:val="000000"/>
          <w:sz w:val="18"/>
          <w:szCs w:val="18"/>
          <w:lang w:eastAsia="en-IN"/>
        </w:rPr>
      </w:pPr>
      <w:ins w:id="163"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9"/>
        </w:numPr>
        <w:shd w:val="clear" w:color="auto" w:fill="FFFFFF"/>
        <w:spacing w:after="0" w:line="285" w:lineRule="atLeast"/>
        <w:ind w:left="0"/>
        <w:rPr>
          <w:ins w:id="164" w:author="Unknown"/>
          <w:rFonts w:ascii="Verdana" w:eastAsia="Times New Roman" w:hAnsi="Verdana" w:cs="Times New Roman"/>
          <w:color w:val="000000"/>
          <w:sz w:val="18"/>
          <w:szCs w:val="18"/>
          <w:lang w:eastAsia="en-IN"/>
        </w:rPr>
      </w:pPr>
      <w:ins w:id="165"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System.out.println</w:t>
        </w:r>
        <w:proofErr w:type="spellEnd"/>
        <w:r w:rsidRPr="00B5572B">
          <w:rPr>
            <w:rFonts w:ascii="Verdana" w:eastAsia="Times New Roman" w:hAnsi="Verdana" w:cs="Times New Roman"/>
            <w:color w:val="000000"/>
            <w:sz w:val="18"/>
            <w:szCs w:val="18"/>
            <w:bdr w:val="none" w:sz="0" w:space="0" w:color="auto" w:frame="1"/>
            <w:lang w:eastAsia="en-IN"/>
          </w:rPr>
          <w:t>(</w:t>
        </w:r>
        <w:proofErr w:type="spellStart"/>
        <w:r w:rsidRPr="00B5572B">
          <w:rPr>
            <w:rFonts w:ascii="Verdana" w:eastAsia="Times New Roman" w:hAnsi="Verdana" w:cs="Times New Roman"/>
            <w:color w:val="000000"/>
            <w:sz w:val="18"/>
            <w:szCs w:val="18"/>
            <w:bdr w:val="none" w:sz="0" w:space="0" w:color="auto" w:frame="1"/>
            <w:lang w:eastAsia="en-IN"/>
          </w:rPr>
          <w:t>A.data</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9"/>
        </w:numPr>
        <w:shd w:val="clear" w:color="auto" w:fill="FFFFFF"/>
        <w:spacing w:after="0" w:line="285" w:lineRule="atLeast"/>
        <w:ind w:left="0"/>
        <w:rPr>
          <w:ins w:id="166" w:author="Unknown"/>
          <w:rFonts w:ascii="Verdana" w:eastAsia="Times New Roman" w:hAnsi="Verdana" w:cs="Times New Roman"/>
          <w:color w:val="000000"/>
          <w:sz w:val="18"/>
          <w:szCs w:val="18"/>
          <w:lang w:eastAsia="en-IN"/>
        </w:rPr>
      </w:pPr>
      <w:ins w:id="167"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9"/>
        </w:numPr>
        <w:shd w:val="clear" w:color="auto" w:fill="FFFFFF"/>
        <w:spacing w:after="109" w:line="285" w:lineRule="atLeast"/>
        <w:ind w:left="0"/>
        <w:rPr>
          <w:ins w:id="168" w:author="Unknown"/>
          <w:rFonts w:ascii="Verdana" w:eastAsia="Times New Roman" w:hAnsi="Verdana" w:cs="Times New Roman"/>
          <w:color w:val="000000"/>
          <w:sz w:val="18"/>
          <w:szCs w:val="18"/>
          <w:lang w:eastAsia="en-IN"/>
        </w:rPr>
      </w:pPr>
      <w:ins w:id="169"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pacing w:after="0" w:line="240" w:lineRule="auto"/>
        <w:rPr>
          <w:ins w:id="170" w:author="Unknown"/>
          <w:rFonts w:ascii="Times New Roman" w:eastAsia="Times New Roman" w:hAnsi="Times New Roman" w:cs="Times New Roman"/>
          <w:sz w:val="24"/>
          <w:szCs w:val="24"/>
          <w:lang w:eastAsia="en-IN"/>
        </w:rPr>
      </w:pPr>
      <w:ins w:id="171" w:author="Unknown">
        <w:r w:rsidRPr="00B5572B">
          <w:rPr>
            <w:rFonts w:ascii="Times New Roman" w:eastAsia="Times New Roman" w:hAnsi="Times New Roman" w:cs="Times New Roman"/>
            <w:sz w:val="24"/>
            <w:szCs w:val="24"/>
            <w:lang w:eastAsia="en-IN"/>
          </w:rPr>
          <w:pict>
            <v:rect id="_x0000_i1030" style="width:0;height:.7pt" o:hralign="center" o:hrstd="t" o:hrnoshade="t" o:hr="t" fillcolor="#d4d4d4" stroked="f"/>
          </w:pict>
        </w:r>
      </w:ins>
    </w:p>
    <w:p w:rsidR="00B5572B" w:rsidRPr="00B5572B" w:rsidRDefault="00B5572B" w:rsidP="00B5572B">
      <w:pPr>
        <w:shd w:val="clear" w:color="auto" w:fill="FFFFFF"/>
        <w:spacing w:before="100" w:beforeAutospacing="1" w:after="100" w:afterAutospacing="1" w:line="312" w:lineRule="atLeast"/>
        <w:outlineLvl w:val="2"/>
        <w:rPr>
          <w:ins w:id="172" w:author="Unknown"/>
          <w:rFonts w:ascii="Helvetica" w:eastAsia="Times New Roman" w:hAnsi="Helvetica" w:cs="Helvetica"/>
          <w:color w:val="610B4B"/>
          <w:sz w:val="23"/>
          <w:szCs w:val="23"/>
          <w:lang w:eastAsia="en-IN"/>
        </w:rPr>
      </w:pPr>
      <w:ins w:id="173" w:author="Unknown">
        <w:r w:rsidRPr="00B5572B">
          <w:rPr>
            <w:rFonts w:ascii="Helvetica" w:eastAsia="Times New Roman" w:hAnsi="Helvetica" w:cs="Helvetica"/>
            <w:color w:val="610B4B"/>
            <w:sz w:val="23"/>
            <w:szCs w:val="23"/>
            <w:lang w:eastAsia="en-IN"/>
          </w:rPr>
          <w:t>Q) What is final parameter?</w:t>
        </w:r>
      </w:ins>
    </w:p>
    <w:p w:rsidR="00B5572B" w:rsidRPr="00B5572B" w:rsidRDefault="00B5572B" w:rsidP="00B5572B">
      <w:pPr>
        <w:shd w:val="clear" w:color="auto" w:fill="FFFFFF"/>
        <w:spacing w:before="100" w:beforeAutospacing="1" w:after="100" w:afterAutospacing="1" w:line="240" w:lineRule="auto"/>
        <w:rPr>
          <w:ins w:id="174" w:author="Unknown"/>
          <w:rFonts w:ascii="Verdana" w:eastAsia="Times New Roman" w:hAnsi="Verdana" w:cs="Times New Roman"/>
          <w:color w:val="000000"/>
          <w:sz w:val="18"/>
          <w:szCs w:val="18"/>
          <w:lang w:eastAsia="en-IN"/>
        </w:rPr>
      </w:pPr>
      <w:ins w:id="175" w:author="Unknown">
        <w:r w:rsidRPr="00B5572B">
          <w:rPr>
            <w:rFonts w:ascii="Verdana" w:eastAsia="Times New Roman" w:hAnsi="Verdana" w:cs="Times New Roman"/>
            <w:color w:val="000000"/>
            <w:sz w:val="18"/>
            <w:szCs w:val="18"/>
            <w:lang w:eastAsia="en-IN"/>
          </w:rPr>
          <w:t>If you declare any parameter as final, you cannot change the value of it.</w:t>
        </w:r>
      </w:ins>
    </w:p>
    <w:p w:rsidR="00B5572B" w:rsidRPr="00B5572B" w:rsidRDefault="00B5572B" w:rsidP="00B5572B">
      <w:pPr>
        <w:numPr>
          <w:ilvl w:val="0"/>
          <w:numId w:val="10"/>
        </w:numPr>
        <w:shd w:val="clear" w:color="auto" w:fill="FFFFFF"/>
        <w:spacing w:after="0" w:line="285" w:lineRule="atLeast"/>
        <w:ind w:left="0"/>
        <w:rPr>
          <w:ins w:id="176" w:author="Unknown"/>
          <w:rFonts w:ascii="Verdana" w:eastAsia="Times New Roman" w:hAnsi="Verdana" w:cs="Times New Roman"/>
          <w:color w:val="000000"/>
          <w:sz w:val="18"/>
          <w:szCs w:val="18"/>
          <w:lang w:eastAsia="en-IN"/>
        </w:rPr>
      </w:pPr>
      <w:ins w:id="177" w:author="Unknown">
        <w:r w:rsidRPr="00B5572B">
          <w:rPr>
            <w:rFonts w:ascii="Verdana" w:eastAsia="Times New Roman" w:hAnsi="Verdana" w:cs="Times New Roman"/>
            <w:b/>
            <w:bCs/>
            <w:color w:val="006699"/>
            <w:sz w:val="18"/>
            <w:lang w:eastAsia="en-IN"/>
          </w:rPr>
          <w:t>class</w:t>
        </w:r>
        <w:r w:rsidRPr="00B5572B">
          <w:rPr>
            <w:rFonts w:ascii="Verdana" w:eastAsia="Times New Roman" w:hAnsi="Verdana" w:cs="Times New Roman"/>
            <w:color w:val="000000"/>
            <w:sz w:val="18"/>
            <w:szCs w:val="18"/>
            <w:bdr w:val="none" w:sz="0" w:space="0" w:color="auto" w:frame="1"/>
            <w:lang w:eastAsia="en-IN"/>
          </w:rPr>
          <w:t> Bike11{  </w:t>
        </w:r>
      </w:ins>
    </w:p>
    <w:p w:rsidR="00B5572B" w:rsidRPr="00B5572B" w:rsidRDefault="00B5572B" w:rsidP="00B5572B">
      <w:pPr>
        <w:numPr>
          <w:ilvl w:val="0"/>
          <w:numId w:val="10"/>
        </w:numPr>
        <w:shd w:val="clear" w:color="auto" w:fill="FFFFFF"/>
        <w:spacing w:after="0" w:line="285" w:lineRule="atLeast"/>
        <w:ind w:left="0"/>
        <w:rPr>
          <w:ins w:id="178" w:author="Unknown"/>
          <w:rFonts w:ascii="Verdana" w:eastAsia="Times New Roman" w:hAnsi="Verdana" w:cs="Times New Roman"/>
          <w:color w:val="000000"/>
          <w:sz w:val="18"/>
          <w:szCs w:val="18"/>
          <w:lang w:eastAsia="en-IN"/>
        </w:rPr>
      </w:pPr>
      <w:ins w:id="179"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b/>
            <w:bCs/>
            <w:color w:val="006699"/>
            <w:sz w:val="18"/>
            <w:lang w:eastAsia="en-IN"/>
          </w:rPr>
          <w:t>int</w:t>
        </w:r>
        <w:proofErr w:type="spellEnd"/>
        <w:r w:rsidRPr="00B5572B">
          <w:rPr>
            <w:rFonts w:ascii="Verdana" w:eastAsia="Times New Roman" w:hAnsi="Verdana" w:cs="Times New Roman"/>
            <w:color w:val="000000"/>
            <w:sz w:val="18"/>
            <w:szCs w:val="18"/>
            <w:bdr w:val="none" w:sz="0" w:space="0" w:color="auto" w:frame="1"/>
            <w:lang w:eastAsia="en-IN"/>
          </w:rPr>
          <w:t> cube(</w:t>
        </w:r>
        <w:r w:rsidRPr="00B5572B">
          <w:rPr>
            <w:rFonts w:ascii="Verdana" w:eastAsia="Times New Roman" w:hAnsi="Verdana" w:cs="Times New Roman"/>
            <w:b/>
            <w:bCs/>
            <w:color w:val="006699"/>
            <w:sz w:val="18"/>
            <w:lang w:eastAsia="en-IN"/>
          </w:rPr>
          <w:t>final</w:t>
        </w:r>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b/>
            <w:bCs/>
            <w:color w:val="006699"/>
            <w:sz w:val="18"/>
            <w:lang w:eastAsia="en-IN"/>
          </w:rPr>
          <w:t>int</w:t>
        </w:r>
        <w:proofErr w:type="spellEnd"/>
        <w:r w:rsidRPr="00B5572B">
          <w:rPr>
            <w:rFonts w:ascii="Verdana" w:eastAsia="Times New Roman" w:hAnsi="Verdana" w:cs="Times New Roman"/>
            <w:color w:val="000000"/>
            <w:sz w:val="18"/>
            <w:szCs w:val="18"/>
            <w:bdr w:val="none" w:sz="0" w:space="0" w:color="auto" w:frame="1"/>
            <w:lang w:eastAsia="en-IN"/>
          </w:rPr>
          <w:t> n){  </w:t>
        </w:r>
      </w:ins>
    </w:p>
    <w:p w:rsidR="00B5572B" w:rsidRPr="00B5572B" w:rsidRDefault="00B5572B" w:rsidP="00B5572B">
      <w:pPr>
        <w:numPr>
          <w:ilvl w:val="0"/>
          <w:numId w:val="10"/>
        </w:numPr>
        <w:shd w:val="clear" w:color="auto" w:fill="FFFFFF"/>
        <w:spacing w:after="0" w:line="285" w:lineRule="atLeast"/>
        <w:ind w:left="0"/>
        <w:rPr>
          <w:ins w:id="180" w:author="Unknown"/>
          <w:rFonts w:ascii="Verdana" w:eastAsia="Times New Roman" w:hAnsi="Verdana" w:cs="Times New Roman"/>
          <w:color w:val="000000"/>
          <w:sz w:val="18"/>
          <w:szCs w:val="18"/>
          <w:lang w:eastAsia="en-IN"/>
        </w:rPr>
      </w:pPr>
      <w:ins w:id="181" w:author="Unknown">
        <w:r w:rsidRPr="00B5572B">
          <w:rPr>
            <w:rFonts w:ascii="Verdana" w:eastAsia="Times New Roman" w:hAnsi="Verdana" w:cs="Times New Roman"/>
            <w:color w:val="000000"/>
            <w:sz w:val="18"/>
            <w:szCs w:val="18"/>
            <w:bdr w:val="none" w:sz="0" w:space="0" w:color="auto" w:frame="1"/>
            <w:lang w:eastAsia="en-IN"/>
          </w:rPr>
          <w:t>   n=n+</w:t>
        </w:r>
        <w:r w:rsidRPr="00B5572B">
          <w:rPr>
            <w:rFonts w:ascii="Verdana" w:eastAsia="Times New Roman" w:hAnsi="Verdana" w:cs="Times New Roman"/>
            <w:color w:val="C00000"/>
            <w:sz w:val="18"/>
            <w:lang w:eastAsia="en-IN"/>
          </w:rPr>
          <w:t>2</w:t>
        </w:r>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008200"/>
            <w:sz w:val="18"/>
            <w:lang w:eastAsia="en-IN"/>
          </w:rPr>
          <w:t>//can't be changed as n is final</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10"/>
        </w:numPr>
        <w:shd w:val="clear" w:color="auto" w:fill="FFFFFF"/>
        <w:spacing w:after="0" w:line="285" w:lineRule="atLeast"/>
        <w:ind w:left="0"/>
        <w:rPr>
          <w:ins w:id="182" w:author="Unknown"/>
          <w:rFonts w:ascii="Verdana" w:eastAsia="Times New Roman" w:hAnsi="Verdana" w:cs="Times New Roman"/>
          <w:color w:val="000000"/>
          <w:sz w:val="18"/>
          <w:szCs w:val="18"/>
          <w:lang w:eastAsia="en-IN"/>
        </w:rPr>
      </w:pPr>
      <w:ins w:id="183" w:author="Unknown">
        <w:r w:rsidRPr="00B5572B">
          <w:rPr>
            <w:rFonts w:ascii="Verdana" w:eastAsia="Times New Roman" w:hAnsi="Verdana" w:cs="Times New Roman"/>
            <w:color w:val="000000"/>
            <w:sz w:val="18"/>
            <w:szCs w:val="18"/>
            <w:bdr w:val="none" w:sz="0" w:space="0" w:color="auto" w:frame="1"/>
            <w:lang w:eastAsia="en-IN"/>
          </w:rPr>
          <w:t>   n*n*n;  </w:t>
        </w:r>
      </w:ins>
    </w:p>
    <w:p w:rsidR="00B5572B" w:rsidRPr="00B5572B" w:rsidRDefault="00B5572B" w:rsidP="00B5572B">
      <w:pPr>
        <w:numPr>
          <w:ilvl w:val="0"/>
          <w:numId w:val="10"/>
        </w:numPr>
        <w:shd w:val="clear" w:color="auto" w:fill="FFFFFF"/>
        <w:spacing w:after="0" w:line="285" w:lineRule="atLeast"/>
        <w:ind w:left="0"/>
        <w:rPr>
          <w:ins w:id="184" w:author="Unknown"/>
          <w:rFonts w:ascii="Verdana" w:eastAsia="Times New Roman" w:hAnsi="Verdana" w:cs="Times New Roman"/>
          <w:color w:val="000000"/>
          <w:sz w:val="18"/>
          <w:szCs w:val="18"/>
          <w:lang w:eastAsia="en-IN"/>
        </w:rPr>
      </w:pPr>
      <w:ins w:id="185"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10"/>
        </w:numPr>
        <w:shd w:val="clear" w:color="auto" w:fill="FFFFFF"/>
        <w:spacing w:after="0" w:line="285" w:lineRule="atLeast"/>
        <w:ind w:left="0"/>
        <w:rPr>
          <w:ins w:id="186" w:author="Unknown"/>
          <w:rFonts w:ascii="Verdana" w:eastAsia="Times New Roman" w:hAnsi="Verdana" w:cs="Times New Roman"/>
          <w:color w:val="000000"/>
          <w:sz w:val="18"/>
          <w:szCs w:val="18"/>
          <w:lang w:eastAsia="en-IN"/>
        </w:rPr>
      </w:pPr>
      <w:ins w:id="187" w:author="Unknown">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public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static</w:t>
        </w:r>
        <w:r w:rsidRPr="00B5572B">
          <w:rPr>
            <w:rFonts w:ascii="Verdana" w:eastAsia="Times New Roman" w:hAnsi="Verdana" w:cs="Times New Roman"/>
            <w:color w:val="000000"/>
            <w:sz w:val="18"/>
            <w:szCs w:val="18"/>
            <w:bdr w:val="none" w:sz="0" w:space="0" w:color="auto" w:frame="1"/>
            <w:lang w:eastAsia="en-IN"/>
          </w:rPr>
          <w:t> </w:t>
        </w:r>
        <w:r w:rsidRPr="00B5572B">
          <w:rPr>
            <w:rFonts w:ascii="Verdana" w:eastAsia="Times New Roman" w:hAnsi="Verdana" w:cs="Times New Roman"/>
            <w:b/>
            <w:bCs/>
            <w:color w:val="006699"/>
            <w:sz w:val="18"/>
            <w:lang w:eastAsia="en-IN"/>
          </w:rPr>
          <w:t>void</w:t>
        </w:r>
        <w:r w:rsidRPr="00B5572B">
          <w:rPr>
            <w:rFonts w:ascii="Verdana" w:eastAsia="Times New Roman" w:hAnsi="Verdana" w:cs="Times New Roman"/>
            <w:color w:val="000000"/>
            <w:sz w:val="18"/>
            <w:szCs w:val="18"/>
            <w:bdr w:val="none" w:sz="0" w:space="0" w:color="auto" w:frame="1"/>
            <w:lang w:eastAsia="en-IN"/>
          </w:rPr>
          <w:t> main(String </w:t>
        </w:r>
        <w:proofErr w:type="spellStart"/>
        <w:r w:rsidRPr="00B5572B">
          <w:rPr>
            <w:rFonts w:ascii="Verdana" w:eastAsia="Times New Roman" w:hAnsi="Verdana" w:cs="Times New Roman"/>
            <w:color w:val="000000"/>
            <w:sz w:val="18"/>
            <w:szCs w:val="18"/>
            <w:bdr w:val="none" w:sz="0" w:space="0" w:color="auto" w:frame="1"/>
            <w:lang w:eastAsia="en-IN"/>
          </w:rPr>
          <w:t>args</w:t>
        </w:r>
        <w:proofErr w:type="spellEnd"/>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10"/>
        </w:numPr>
        <w:shd w:val="clear" w:color="auto" w:fill="FFFFFF"/>
        <w:spacing w:after="0" w:line="285" w:lineRule="atLeast"/>
        <w:ind w:left="0"/>
        <w:rPr>
          <w:ins w:id="188" w:author="Unknown"/>
          <w:rFonts w:ascii="Verdana" w:eastAsia="Times New Roman" w:hAnsi="Verdana" w:cs="Times New Roman"/>
          <w:color w:val="000000"/>
          <w:sz w:val="18"/>
          <w:szCs w:val="18"/>
          <w:lang w:eastAsia="en-IN"/>
        </w:rPr>
      </w:pPr>
      <w:ins w:id="189" w:author="Unknown">
        <w:r w:rsidRPr="00B5572B">
          <w:rPr>
            <w:rFonts w:ascii="Verdana" w:eastAsia="Times New Roman" w:hAnsi="Verdana" w:cs="Times New Roman"/>
            <w:color w:val="000000"/>
            <w:sz w:val="18"/>
            <w:szCs w:val="18"/>
            <w:bdr w:val="none" w:sz="0" w:space="0" w:color="auto" w:frame="1"/>
            <w:lang w:eastAsia="en-IN"/>
          </w:rPr>
          <w:t>    Bike11 b=</w:t>
        </w:r>
        <w:r w:rsidRPr="00B5572B">
          <w:rPr>
            <w:rFonts w:ascii="Verdana" w:eastAsia="Times New Roman" w:hAnsi="Verdana" w:cs="Times New Roman"/>
            <w:b/>
            <w:bCs/>
            <w:color w:val="006699"/>
            <w:sz w:val="18"/>
            <w:lang w:eastAsia="en-IN"/>
          </w:rPr>
          <w:t>new</w:t>
        </w:r>
        <w:r w:rsidRPr="00B5572B">
          <w:rPr>
            <w:rFonts w:ascii="Verdana" w:eastAsia="Times New Roman" w:hAnsi="Verdana" w:cs="Times New Roman"/>
            <w:color w:val="000000"/>
            <w:sz w:val="18"/>
            <w:szCs w:val="18"/>
            <w:bdr w:val="none" w:sz="0" w:space="0" w:color="auto" w:frame="1"/>
            <w:lang w:eastAsia="en-IN"/>
          </w:rPr>
          <w:t> Bike11();  </w:t>
        </w:r>
      </w:ins>
    </w:p>
    <w:p w:rsidR="00B5572B" w:rsidRPr="00B5572B" w:rsidRDefault="00B5572B" w:rsidP="00B5572B">
      <w:pPr>
        <w:numPr>
          <w:ilvl w:val="0"/>
          <w:numId w:val="10"/>
        </w:numPr>
        <w:shd w:val="clear" w:color="auto" w:fill="FFFFFF"/>
        <w:spacing w:after="0" w:line="285" w:lineRule="atLeast"/>
        <w:ind w:left="0"/>
        <w:rPr>
          <w:ins w:id="190" w:author="Unknown"/>
          <w:rFonts w:ascii="Verdana" w:eastAsia="Times New Roman" w:hAnsi="Verdana" w:cs="Times New Roman"/>
          <w:color w:val="000000"/>
          <w:sz w:val="18"/>
          <w:szCs w:val="18"/>
          <w:lang w:eastAsia="en-IN"/>
        </w:rPr>
      </w:pPr>
      <w:ins w:id="191" w:author="Unknown">
        <w:r w:rsidRPr="00B5572B">
          <w:rPr>
            <w:rFonts w:ascii="Verdana" w:eastAsia="Times New Roman" w:hAnsi="Verdana" w:cs="Times New Roman"/>
            <w:color w:val="000000"/>
            <w:sz w:val="18"/>
            <w:szCs w:val="18"/>
            <w:bdr w:val="none" w:sz="0" w:space="0" w:color="auto" w:frame="1"/>
            <w:lang w:eastAsia="en-IN"/>
          </w:rPr>
          <w:t>    </w:t>
        </w:r>
        <w:proofErr w:type="spellStart"/>
        <w:r w:rsidRPr="00B5572B">
          <w:rPr>
            <w:rFonts w:ascii="Verdana" w:eastAsia="Times New Roman" w:hAnsi="Verdana" w:cs="Times New Roman"/>
            <w:color w:val="000000"/>
            <w:sz w:val="18"/>
            <w:szCs w:val="18"/>
            <w:bdr w:val="none" w:sz="0" w:space="0" w:color="auto" w:frame="1"/>
            <w:lang w:eastAsia="en-IN"/>
          </w:rPr>
          <w:t>b.cube</w:t>
        </w:r>
        <w:proofErr w:type="spellEnd"/>
        <w:r w:rsidRPr="00B5572B">
          <w:rPr>
            <w:rFonts w:ascii="Verdana" w:eastAsia="Times New Roman" w:hAnsi="Verdana" w:cs="Times New Roman"/>
            <w:color w:val="000000"/>
            <w:sz w:val="18"/>
            <w:szCs w:val="18"/>
            <w:bdr w:val="none" w:sz="0" w:space="0" w:color="auto" w:frame="1"/>
            <w:lang w:eastAsia="en-IN"/>
          </w:rPr>
          <w:t>(</w:t>
        </w:r>
        <w:r w:rsidRPr="00B5572B">
          <w:rPr>
            <w:rFonts w:ascii="Verdana" w:eastAsia="Times New Roman" w:hAnsi="Verdana" w:cs="Times New Roman"/>
            <w:color w:val="C00000"/>
            <w:sz w:val="18"/>
            <w:lang w:eastAsia="en-IN"/>
          </w:rPr>
          <w:t>5</w:t>
        </w:r>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numPr>
          <w:ilvl w:val="0"/>
          <w:numId w:val="10"/>
        </w:numPr>
        <w:shd w:val="clear" w:color="auto" w:fill="FFFFFF"/>
        <w:spacing w:after="0" w:line="285" w:lineRule="atLeast"/>
        <w:ind w:left="0"/>
        <w:rPr>
          <w:ins w:id="192" w:author="Unknown"/>
          <w:rFonts w:ascii="Verdana" w:eastAsia="Times New Roman" w:hAnsi="Verdana" w:cs="Times New Roman"/>
          <w:color w:val="000000"/>
          <w:sz w:val="18"/>
          <w:szCs w:val="18"/>
          <w:lang w:eastAsia="en-IN"/>
        </w:rPr>
      </w:pPr>
      <w:ins w:id="193" w:author="Unknown">
        <w:r w:rsidRPr="00B5572B">
          <w:rPr>
            <w:rFonts w:ascii="Verdana" w:eastAsia="Times New Roman" w:hAnsi="Verdana" w:cs="Times New Roman"/>
            <w:color w:val="000000"/>
            <w:sz w:val="18"/>
            <w:szCs w:val="18"/>
            <w:bdr w:val="none" w:sz="0" w:space="0" w:color="auto" w:frame="1"/>
            <w:lang w:eastAsia="en-IN"/>
          </w:rPr>
          <w:t> }  </w:t>
        </w:r>
      </w:ins>
    </w:p>
    <w:p w:rsidR="00B5572B" w:rsidRPr="00B5572B" w:rsidRDefault="00B5572B" w:rsidP="00B5572B">
      <w:pPr>
        <w:numPr>
          <w:ilvl w:val="0"/>
          <w:numId w:val="10"/>
        </w:numPr>
        <w:shd w:val="clear" w:color="auto" w:fill="FFFFFF"/>
        <w:spacing w:after="109" w:line="285" w:lineRule="atLeast"/>
        <w:ind w:left="0"/>
        <w:rPr>
          <w:ins w:id="194" w:author="Unknown"/>
          <w:rFonts w:ascii="Verdana" w:eastAsia="Times New Roman" w:hAnsi="Verdana" w:cs="Times New Roman"/>
          <w:color w:val="000000"/>
          <w:sz w:val="18"/>
          <w:szCs w:val="18"/>
          <w:lang w:eastAsia="en-IN"/>
        </w:rPr>
      </w:pPr>
      <w:ins w:id="195" w:author="Unknown">
        <w:r w:rsidRPr="00B5572B">
          <w:rPr>
            <w:rFonts w:ascii="Verdana" w:eastAsia="Times New Roman" w:hAnsi="Verdana" w:cs="Times New Roman"/>
            <w:color w:val="000000"/>
            <w:sz w:val="18"/>
            <w:szCs w:val="18"/>
            <w:bdr w:val="none" w:sz="0" w:space="0" w:color="auto" w:frame="1"/>
            <w:lang w:eastAsia="en-IN"/>
          </w:rPr>
          <w:t>}  </w:t>
        </w:r>
      </w:ins>
    </w:p>
    <w:p w:rsidR="00B5572B" w:rsidRPr="00B5572B" w:rsidRDefault="00B5572B" w:rsidP="00B5572B">
      <w:pPr>
        <w:spacing w:after="0" w:line="240" w:lineRule="auto"/>
        <w:rPr>
          <w:ins w:id="196" w:author="Unknown"/>
          <w:rFonts w:ascii="Times New Roman" w:eastAsia="Times New Roman" w:hAnsi="Times New Roman" w:cs="Times New Roman"/>
          <w:sz w:val="24"/>
          <w:szCs w:val="24"/>
          <w:lang w:eastAsia="en-IN"/>
        </w:rPr>
      </w:pPr>
    </w:p>
    <w:p w:rsidR="00B5572B" w:rsidRPr="00B5572B" w:rsidRDefault="00B5572B" w:rsidP="00B557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Unknown"/>
          <w:rFonts w:ascii="Courier New" w:eastAsia="Times New Roman" w:hAnsi="Courier New" w:cs="Courier New"/>
          <w:color w:val="000000"/>
          <w:sz w:val="20"/>
          <w:szCs w:val="20"/>
          <w:lang w:eastAsia="en-IN"/>
        </w:rPr>
      </w:pPr>
      <w:ins w:id="198" w:author="Unknown">
        <w:r w:rsidRPr="00B5572B">
          <w:rPr>
            <w:rFonts w:ascii="Courier New" w:eastAsia="Times New Roman" w:hAnsi="Courier New" w:cs="Courier New"/>
            <w:color w:val="000000"/>
            <w:sz w:val="20"/>
            <w:szCs w:val="20"/>
            <w:lang w:eastAsia="en-IN"/>
          </w:rPr>
          <w:t>Output: Compile Time Error</w:t>
        </w:r>
      </w:ins>
    </w:p>
    <w:p w:rsidR="00B5572B" w:rsidRPr="00B5572B" w:rsidRDefault="00B5572B" w:rsidP="00B5572B">
      <w:pPr>
        <w:spacing w:after="0" w:line="240" w:lineRule="auto"/>
        <w:rPr>
          <w:ins w:id="199" w:author="Unknown"/>
          <w:rFonts w:ascii="Times New Roman" w:eastAsia="Times New Roman" w:hAnsi="Times New Roman" w:cs="Times New Roman"/>
          <w:sz w:val="24"/>
          <w:szCs w:val="24"/>
          <w:lang w:eastAsia="en-IN"/>
        </w:rPr>
      </w:pPr>
      <w:ins w:id="200" w:author="Unknown">
        <w:r w:rsidRPr="00B5572B">
          <w:rPr>
            <w:rFonts w:ascii="Times New Roman" w:eastAsia="Times New Roman" w:hAnsi="Times New Roman" w:cs="Times New Roman"/>
            <w:sz w:val="24"/>
            <w:szCs w:val="24"/>
            <w:lang w:eastAsia="en-IN"/>
          </w:rPr>
          <w:pict>
            <v:rect id="_x0000_i1031" style="width:0;height:.7pt" o:hralign="center" o:hrstd="t" o:hrnoshade="t" o:hr="t" fillcolor="#d4d4d4" stroked="f"/>
          </w:pict>
        </w:r>
      </w:ins>
    </w:p>
    <w:p w:rsidR="00B5572B" w:rsidRPr="00B5572B" w:rsidRDefault="00B5572B" w:rsidP="00B5572B">
      <w:pPr>
        <w:shd w:val="clear" w:color="auto" w:fill="FFFFFF"/>
        <w:spacing w:before="100" w:beforeAutospacing="1" w:after="100" w:afterAutospacing="1" w:line="312" w:lineRule="atLeast"/>
        <w:outlineLvl w:val="2"/>
        <w:rPr>
          <w:ins w:id="201" w:author="Unknown"/>
          <w:rFonts w:ascii="Helvetica" w:eastAsia="Times New Roman" w:hAnsi="Helvetica" w:cs="Helvetica"/>
          <w:color w:val="610B4B"/>
          <w:sz w:val="29"/>
          <w:szCs w:val="29"/>
          <w:lang w:eastAsia="en-IN"/>
        </w:rPr>
      </w:pPr>
      <w:ins w:id="202" w:author="Unknown">
        <w:r w:rsidRPr="00B5572B">
          <w:rPr>
            <w:rFonts w:ascii="Helvetica" w:eastAsia="Times New Roman" w:hAnsi="Helvetica" w:cs="Helvetica"/>
            <w:color w:val="610B4B"/>
            <w:sz w:val="29"/>
            <w:szCs w:val="29"/>
            <w:lang w:eastAsia="en-IN"/>
          </w:rPr>
          <w:lastRenderedPageBreak/>
          <w:t>Q) Can we declare a constructor final?</w:t>
        </w:r>
      </w:ins>
    </w:p>
    <w:p w:rsidR="00B5572B" w:rsidRPr="00B5572B" w:rsidRDefault="00B5572B" w:rsidP="00B5572B">
      <w:pPr>
        <w:shd w:val="clear" w:color="auto" w:fill="FFFFFF"/>
        <w:spacing w:before="100" w:beforeAutospacing="1" w:after="100" w:afterAutospacing="1" w:line="240" w:lineRule="auto"/>
        <w:rPr>
          <w:ins w:id="203" w:author="Unknown"/>
          <w:rFonts w:ascii="Verdana" w:eastAsia="Times New Roman" w:hAnsi="Verdana" w:cs="Times New Roman"/>
          <w:color w:val="000000"/>
          <w:sz w:val="18"/>
          <w:szCs w:val="18"/>
          <w:lang w:eastAsia="en-IN"/>
        </w:rPr>
      </w:pPr>
      <w:ins w:id="204" w:author="Unknown">
        <w:r w:rsidRPr="00B5572B">
          <w:rPr>
            <w:rFonts w:ascii="Verdana" w:eastAsia="Times New Roman" w:hAnsi="Verdana" w:cs="Times New Roman"/>
            <w:color w:val="000000"/>
            <w:sz w:val="18"/>
            <w:szCs w:val="18"/>
            <w:lang w:eastAsia="en-IN"/>
          </w:rPr>
          <w:t>No, because constructor is never inherited.</w:t>
        </w:r>
      </w:ins>
    </w:p>
    <w:p w:rsidR="002E7462" w:rsidRDefault="002E7462"/>
    <w:sectPr w:rsidR="002E7462" w:rsidSect="002E7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643E"/>
    <w:multiLevelType w:val="multilevel"/>
    <w:tmpl w:val="B9B4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23969"/>
    <w:multiLevelType w:val="multilevel"/>
    <w:tmpl w:val="7950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E7DB7"/>
    <w:multiLevelType w:val="multilevel"/>
    <w:tmpl w:val="776E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DB224B"/>
    <w:multiLevelType w:val="multilevel"/>
    <w:tmpl w:val="988E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731AC1"/>
    <w:multiLevelType w:val="multilevel"/>
    <w:tmpl w:val="05AA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A1F9B"/>
    <w:multiLevelType w:val="multilevel"/>
    <w:tmpl w:val="7CAE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8A14A7"/>
    <w:multiLevelType w:val="multilevel"/>
    <w:tmpl w:val="12E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AD3274"/>
    <w:multiLevelType w:val="multilevel"/>
    <w:tmpl w:val="8890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686D7A"/>
    <w:multiLevelType w:val="multilevel"/>
    <w:tmpl w:val="7CD8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C04BD3"/>
    <w:multiLevelType w:val="multilevel"/>
    <w:tmpl w:val="302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9"/>
  </w:num>
  <w:num w:numId="4">
    <w:abstractNumId w:val="4"/>
  </w:num>
  <w:num w:numId="5">
    <w:abstractNumId w:val="3"/>
  </w:num>
  <w:num w:numId="6">
    <w:abstractNumId w:val="0"/>
  </w:num>
  <w:num w:numId="7">
    <w:abstractNumId w:val="6"/>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5572B"/>
    <w:rsid w:val="002E7462"/>
    <w:rsid w:val="004C2D87"/>
    <w:rsid w:val="00B5572B"/>
    <w:rsid w:val="00FB3F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462"/>
  </w:style>
  <w:style w:type="paragraph" w:styleId="Heading1">
    <w:name w:val="heading 1"/>
    <w:basedOn w:val="Normal"/>
    <w:link w:val="Heading1Char"/>
    <w:uiPriority w:val="9"/>
    <w:qFormat/>
    <w:rsid w:val="00B5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57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57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57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572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5572B"/>
    <w:rPr>
      <w:color w:val="0000FF"/>
      <w:u w:val="single"/>
    </w:rPr>
  </w:style>
  <w:style w:type="paragraph" w:styleId="NormalWeb">
    <w:name w:val="Normal (Web)"/>
    <w:basedOn w:val="Normal"/>
    <w:uiPriority w:val="99"/>
    <w:semiHidden/>
    <w:unhideWhenUsed/>
    <w:rsid w:val="00B557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5572B"/>
  </w:style>
  <w:style w:type="character" w:customStyle="1" w:styleId="number">
    <w:name w:val="number"/>
    <w:basedOn w:val="DefaultParagraphFont"/>
    <w:rsid w:val="00B5572B"/>
  </w:style>
  <w:style w:type="character" w:customStyle="1" w:styleId="comment">
    <w:name w:val="comment"/>
    <w:basedOn w:val="DefaultParagraphFont"/>
    <w:rsid w:val="00B5572B"/>
  </w:style>
  <w:style w:type="character" w:customStyle="1" w:styleId="testit">
    <w:name w:val="testit"/>
    <w:basedOn w:val="DefaultParagraphFont"/>
    <w:rsid w:val="00B5572B"/>
  </w:style>
  <w:style w:type="paragraph" w:styleId="HTMLPreformatted">
    <w:name w:val="HTML Preformatted"/>
    <w:basedOn w:val="Normal"/>
    <w:link w:val="HTMLPreformattedChar"/>
    <w:uiPriority w:val="99"/>
    <w:semiHidden/>
    <w:unhideWhenUsed/>
    <w:rsid w:val="00B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572B"/>
    <w:rPr>
      <w:rFonts w:ascii="Courier New" w:eastAsia="Times New Roman" w:hAnsi="Courier New" w:cs="Courier New"/>
      <w:sz w:val="20"/>
      <w:szCs w:val="20"/>
      <w:lang w:eastAsia="en-IN"/>
    </w:rPr>
  </w:style>
  <w:style w:type="character" w:customStyle="1" w:styleId="string">
    <w:name w:val="string"/>
    <w:basedOn w:val="DefaultParagraphFont"/>
    <w:rsid w:val="00B5572B"/>
  </w:style>
  <w:style w:type="paragraph" w:styleId="BalloonText">
    <w:name w:val="Balloon Text"/>
    <w:basedOn w:val="Normal"/>
    <w:link w:val="BalloonTextChar"/>
    <w:uiPriority w:val="99"/>
    <w:semiHidden/>
    <w:unhideWhenUsed/>
    <w:rsid w:val="00B5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7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1548464">
      <w:bodyDiv w:val="1"/>
      <w:marLeft w:val="0"/>
      <w:marRight w:val="0"/>
      <w:marTop w:val="0"/>
      <w:marBottom w:val="0"/>
      <w:divBdr>
        <w:top w:val="none" w:sz="0" w:space="0" w:color="auto"/>
        <w:left w:val="none" w:sz="0" w:space="0" w:color="auto"/>
        <w:bottom w:val="none" w:sz="0" w:space="0" w:color="auto"/>
        <w:right w:val="none" w:sz="0" w:space="0" w:color="auto"/>
      </w:divBdr>
      <w:divsChild>
        <w:div w:id="1963001974">
          <w:marLeft w:val="136"/>
          <w:marRight w:val="0"/>
          <w:marTop w:val="0"/>
          <w:marBottom w:val="0"/>
          <w:divBdr>
            <w:top w:val="single" w:sz="6" w:space="0" w:color="FFC0CB"/>
            <w:left w:val="single" w:sz="6" w:space="1" w:color="FFC0CB"/>
            <w:bottom w:val="single" w:sz="6" w:space="1" w:color="FFC0CB"/>
            <w:right w:val="single" w:sz="6" w:space="1" w:color="FFC0CB"/>
          </w:divBdr>
        </w:div>
        <w:div w:id="1982802668">
          <w:marLeft w:val="0"/>
          <w:marRight w:val="0"/>
          <w:marTop w:val="0"/>
          <w:marBottom w:val="109"/>
          <w:divBdr>
            <w:top w:val="single" w:sz="6" w:space="0" w:color="D5DDC6"/>
            <w:left w:val="single" w:sz="24" w:space="0" w:color="66BB55"/>
            <w:bottom w:val="single" w:sz="6" w:space="0" w:color="D5DDC6"/>
            <w:right w:val="single" w:sz="6" w:space="0" w:color="D5DDC6"/>
          </w:divBdr>
        </w:div>
        <w:div w:id="988285484">
          <w:marLeft w:val="0"/>
          <w:marRight w:val="0"/>
          <w:marTop w:val="109"/>
          <w:marBottom w:val="0"/>
          <w:divBdr>
            <w:top w:val="single" w:sz="6" w:space="0" w:color="D5DDC6"/>
            <w:left w:val="single" w:sz="6" w:space="3" w:color="D5DDC6"/>
            <w:bottom w:val="single" w:sz="6" w:space="0" w:color="D5DDC6"/>
            <w:right w:val="single" w:sz="6" w:space="0" w:color="D5DDC6"/>
          </w:divBdr>
        </w:div>
        <w:div w:id="886600237">
          <w:marLeft w:val="0"/>
          <w:marRight w:val="0"/>
          <w:marTop w:val="0"/>
          <w:marBottom w:val="109"/>
          <w:divBdr>
            <w:top w:val="single" w:sz="6" w:space="0" w:color="D5DDC6"/>
            <w:left w:val="single" w:sz="24" w:space="0" w:color="66BB55"/>
            <w:bottom w:val="single" w:sz="6" w:space="0" w:color="D5DDC6"/>
            <w:right w:val="single" w:sz="6" w:space="0" w:color="D5DDC6"/>
          </w:divBdr>
        </w:div>
        <w:div w:id="1146514461">
          <w:marLeft w:val="0"/>
          <w:marRight w:val="0"/>
          <w:marTop w:val="109"/>
          <w:marBottom w:val="0"/>
          <w:divBdr>
            <w:top w:val="single" w:sz="6" w:space="0" w:color="D5DDC6"/>
            <w:left w:val="single" w:sz="6" w:space="3" w:color="D5DDC6"/>
            <w:bottom w:val="single" w:sz="6" w:space="0" w:color="D5DDC6"/>
            <w:right w:val="single" w:sz="6" w:space="0" w:color="D5DDC6"/>
          </w:divBdr>
        </w:div>
        <w:div w:id="789201535">
          <w:marLeft w:val="0"/>
          <w:marRight w:val="0"/>
          <w:marTop w:val="0"/>
          <w:marBottom w:val="109"/>
          <w:divBdr>
            <w:top w:val="single" w:sz="6" w:space="0" w:color="D5DDC6"/>
            <w:left w:val="single" w:sz="24" w:space="0" w:color="66BB55"/>
            <w:bottom w:val="single" w:sz="6" w:space="0" w:color="D5DDC6"/>
            <w:right w:val="single" w:sz="6" w:space="0" w:color="D5DDC6"/>
          </w:divBdr>
        </w:div>
        <w:div w:id="253054054">
          <w:marLeft w:val="0"/>
          <w:marRight w:val="0"/>
          <w:marTop w:val="109"/>
          <w:marBottom w:val="0"/>
          <w:divBdr>
            <w:top w:val="single" w:sz="6" w:space="0" w:color="D5DDC6"/>
            <w:left w:val="single" w:sz="6" w:space="3" w:color="D5DDC6"/>
            <w:bottom w:val="single" w:sz="6" w:space="0" w:color="D5DDC6"/>
            <w:right w:val="single" w:sz="6" w:space="0" w:color="D5DDC6"/>
          </w:divBdr>
        </w:div>
        <w:div w:id="860556303">
          <w:marLeft w:val="0"/>
          <w:marRight w:val="0"/>
          <w:marTop w:val="0"/>
          <w:marBottom w:val="109"/>
          <w:divBdr>
            <w:top w:val="single" w:sz="6" w:space="0" w:color="D5DDC6"/>
            <w:left w:val="single" w:sz="24" w:space="0" w:color="66BB55"/>
            <w:bottom w:val="single" w:sz="6" w:space="0" w:color="D5DDC6"/>
            <w:right w:val="single" w:sz="6" w:space="0" w:color="D5DDC6"/>
          </w:divBdr>
        </w:div>
        <w:div w:id="743911323">
          <w:marLeft w:val="0"/>
          <w:marRight w:val="0"/>
          <w:marTop w:val="109"/>
          <w:marBottom w:val="0"/>
          <w:divBdr>
            <w:top w:val="single" w:sz="6" w:space="0" w:color="D5DDC6"/>
            <w:left w:val="single" w:sz="6" w:space="3" w:color="D5DDC6"/>
            <w:bottom w:val="single" w:sz="6" w:space="0" w:color="D5DDC6"/>
            <w:right w:val="single" w:sz="6" w:space="0" w:color="D5DDC6"/>
          </w:divBdr>
        </w:div>
        <w:div w:id="981152986">
          <w:marLeft w:val="0"/>
          <w:marRight w:val="0"/>
          <w:marTop w:val="0"/>
          <w:marBottom w:val="109"/>
          <w:divBdr>
            <w:top w:val="single" w:sz="6" w:space="0" w:color="D5DDC6"/>
            <w:left w:val="single" w:sz="24" w:space="0" w:color="66BB55"/>
            <w:bottom w:val="single" w:sz="6" w:space="0" w:color="D5DDC6"/>
            <w:right w:val="single" w:sz="6" w:space="0" w:color="D5DDC6"/>
          </w:divBdr>
        </w:div>
        <w:div w:id="228351342">
          <w:marLeft w:val="0"/>
          <w:marRight w:val="0"/>
          <w:marTop w:val="0"/>
          <w:marBottom w:val="109"/>
          <w:divBdr>
            <w:top w:val="single" w:sz="6" w:space="0" w:color="D5DDC6"/>
            <w:left w:val="single" w:sz="24" w:space="0" w:color="66BB55"/>
            <w:bottom w:val="single" w:sz="6" w:space="0" w:color="D5DDC6"/>
            <w:right w:val="single" w:sz="6" w:space="0" w:color="D5DDC6"/>
          </w:divBdr>
        </w:div>
        <w:div w:id="1646205542">
          <w:marLeft w:val="0"/>
          <w:marRight w:val="0"/>
          <w:marTop w:val="109"/>
          <w:marBottom w:val="0"/>
          <w:divBdr>
            <w:top w:val="single" w:sz="6" w:space="0" w:color="D5DDC6"/>
            <w:left w:val="single" w:sz="6" w:space="3" w:color="D5DDC6"/>
            <w:bottom w:val="single" w:sz="6" w:space="0" w:color="D5DDC6"/>
            <w:right w:val="single" w:sz="6" w:space="0" w:color="D5DDC6"/>
          </w:divBdr>
        </w:div>
        <w:div w:id="537816333">
          <w:marLeft w:val="0"/>
          <w:marRight w:val="0"/>
          <w:marTop w:val="0"/>
          <w:marBottom w:val="109"/>
          <w:divBdr>
            <w:top w:val="single" w:sz="6" w:space="0" w:color="D5DDC6"/>
            <w:left w:val="single" w:sz="24" w:space="0" w:color="66BB55"/>
            <w:bottom w:val="single" w:sz="6" w:space="0" w:color="D5DDC6"/>
            <w:right w:val="single" w:sz="6" w:space="0" w:color="D5DDC6"/>
          </w:divBdr>
        </w:div>
        <w:div w:id="316492961">
          <w:marLeft w:val="0"/>
          <w:marRight w:val="0"/>
          <w:marTop w:val="0"/>
          <w:marBottom w:val="109"/>
          <w:divBdr>
            <w:top w:val="single" w:sz="6" w:space="0" w:color="D5DDC6"/>
            <w:left w:val="single" w:sz="24" w:space="0" w:color="66BB55"/>
            <w:bottom w:val="single" w:sz="6" w:space="0" w:color="D5DDC6"/>
            <w:right w:val="single" w:sz="6" w:space="0" w:color="D5DDC6"/>
          </w:divBdr>
        </w:div>
        <w:div w:id="143814103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Bike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8</cp:revision>
  <dcterms:created xsi:type="dcterms:W3CDTF">2019-05-20T17:44:00Z</dcterms:created>
  <dcterms:modified xsi:type="dcterms:W3CDTF">2019-05-20T17:46:00Z</dcterms:modified>
</cp:coreProperties>
</file>