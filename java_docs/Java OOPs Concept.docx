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644" w:rsidRPr="00630644" w:rsidRDefault="00630644" w:rsidP="00630644">
      <w:r w:rsidRPr="00630644">
        <w:t>Java OOPs Concept</w:t>
      </w:r>
    </w:p>
    <w:p w:rsidR="00630644" w:rsidRPr="00630644" w:rsidRDefault="00630644" w:rsidP="00630644">
      <w:r w:rsidRPr="00630644">
        <w:t xml:space="preserve"> Object-Oriented Programming is a paradigm that provides many concepts such as </w:t>
      </w:r>
      <w:r w:rsidRPr="00630644">
        <w:rPr>
          <w:b/>
          <w:bCs/>
        </w:rPr>
        <w:t>inheritance</w:t>
      </w:r>
      <w:r w:rsidRPr="00630644">
        <w:t>, </w:t>
      </w:r>
      <w:r w:rsidRPr="00630644">
        <w:rPr>
          <w:b/>
          <w:bCs/>
        </w:rPr>
        <w:t>data binding</w:t>
      </w:r>
      <w:r w:rsidRPr="00630644">
        <w:t>, </w:t>
      </w:r>
      <w:r w:rsidRPr="00630644">
        <w:rPr>
          <w:b/>
          <w:bCs/>
        </w:rPr>
        <w:t>polymorphism</w:t>
      </w:r>
      <w:r w:rsidRPr="00630644">
        <w:t>, etc.</w:t>
      </w:r>
    </w:p>
    <w:p w:rsidR="00630644" w:rsidRPr="00630644" w:rsidRDefault="00630644" w:rsidP="00630644">
      <w:r w:rsidRPr="00630644">
        <w:rPr>
          <w:b/>
          <w:bCs/>
        </w:rPr>
        <w:t>Simula</w:t>
      </w:r>
      <w:r w:rsidRPr="00630644">
        <w:t> is considered the first object-oriented programming language. The programming paradigm where everything is represented as an object is known as a truly object-oriented programming language.</w:t>
      </w:r>
    </w:p>
    <w:p w:rsidR="00630644" w:rsidRPr="00630644" w:rsidRDefault="00630644" w:rsidP="00630644">
      <w:r w:rsidRPr="00630644">
        <w:rPr>
          <w:b/>
          <w:bCs/>
        </w:rPr>
        <w:t>Smalltalk</w:t>
      </w:r>
      <w:r w:rsidRPr="00630644">
        <w:t> is considered the first truly object-oriented programming language.</w:t>
      </w:r>
    </w:p>
    <w:p w:rsidR="00630644" w:rsidRPr="00630644" w:rsidRDefault="00630644" w:rsidP="00630644">
      <w:r w:rsidRPr="00630644">
        <w:t>The popular object-oriented languages are Java, C#, PHP, Python, C++ etc.</w:t>
      </w:r>
    </w:p>
    <w:p w:rsidR="00630644" w:rsidRPr="00630644" w:rsidRDefault="00630644" w:rsidP="00630644">
      <w:r w:rsidRPr="00630644">
        <w:t>The main aim of object-oriented programming is to implement real-world entities for example object, classes, abstraction, inheritance, polymorphism, etc.</w:t>
      </w:r>
    </w:p>
    <w:p w:rsidR="00630644" w:rsidRPr="00630644" w:rsidRDefault="00630644" w:rsidP="00630644">
      <w:r w:rsidRPr="00630644">
        <w:t>OOPs (Object-Oriented Programming System)</w:t>
      </w:r>
    </w:p>
    <w:p w:rsidR="00630644" w:rsidRDefault="00630644" w:rsidP="00630644">
      <w:r w:rsidRPr="00630644">
        <w:rPr>
          <w:b/>
          <w:bCs/>
        </w:rPr>
        <w:t>Object</w:t>
      </w:r>
      <w:r w:rsidRPr="00630644">
        <w:t> means a real-world entity such as a pen, chair, table, computer, watch, etc. </w:t>
      </w:r>
      <w:r w:rsidRPr="00630644">
        <w:rPr>
          <w:b/>
          <w:bCs/>
        </w:rPr>
        <w:t>Object-Oriented Programming</w:t>
      </w:r>
      <w:r w:rsidRPr="00630644">
        <w:t> is a methodology or paradigm to design a program using classes and objects. It simplifies the software</w:t>
      </w:r>
      <w:r>
        <w:t xml:space="preserve"> development and maintenance by providing some concepts:</w:t>
      </w:r>
    </w:p>
    <w:p w:rsidR="00630644" w:rsidRDefault="00630644" w:rsidP="00630644">
      <w:r>
        <w:t>o</w:t>
      </w:r>
      <w:r>
        <w:tab/>
        <w:t>Object</w:t>
      </w:r>
    </w:p>
    <w:p w:rsidR="00630644" w:rsidRDefault="00630644" w:rsidP="00630644">
      <w:r>
        <w:t>o</w:t>
      </w:r>
      <w:r>
        <w:tab/>
        <w:t>Class</w:t>
      </w:r>
    </w:p>
    <w:p w:rsidR="00630644" w:rsidRDefault="00630644" w:rsidP="00630644">
      <w:r>
        <w:t>o</w:t>
      </w:r>
      <w:r>
        <w:tab/>
        <w:t>Inheritance</w:t>
      </w:r>
    </w:p>
    <w:p w:rsidR="00630644" w:rsidRDefault="00630644" w:rsidP="00630644">
      <w:r>
        <w:t>o</w:t>
      </w:r>
      <w:r>
        <w:tab/>
        <w:t>Polymorphism</w:t>
      </w:r>
    </w:p>
    <w:p w:rsidR="00630644" w:rsidRDefault="00630644" w:rsidP="00630644">
      <w:r>
        <w:t>o</w:t>
      </w:r>
      <w:r>
        <w:tab/>
        <w:t>Abstraction</w:t>
      </w:r>
    </w:p>
    <w:p w:rsidR="00630644" w:rsidRPr="00630644" w:rsidRDefault="00630644" w:rsidP="00630644">
      <w:r>
        <w:t>o</w:t>
      </w:r>
      <w:r>
        <w:tab/>
        <w:t>Encapsulation</w:t>
      </w:r>
      <w:r w:rsidRPr="00630644">
        <w:t xml:space="preserve"> </w:t>
      </w:r>
    </w:p>
    <w:p w:rsidR="00630644" w:rsidRPr="00630644" w:rsidRDefault="00630644" w:rsidP="00630644">
      <w:pPr>
        <w:rPr>
          <w:ins w:id="0" w:author="Unknown"/>
        </w:rPr>
      </w:pPr>
      <w:ins w:id="1" w:author="Unknown">
        <w:r w:rsidRPr="00630644">
          <w:lastRenderedPageBreak/>
          <w:drawing>
            <wp:inline distT="0" distB="0" distL="0" distR="0">
              <wp:extent cx="5305425" cy="4088765"/>
              <wp:effectExtent l="19050" t="0" r="9525" b="0"/>
              <wp:docPr id="19" name="Picture 43"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ava OOPs Concepts"/>
                      <pic:cNvPicPr>
                        <a:picLocks noChangeAspect="1" noChangeArrowheads="1"/>
                      </pic:cNvPicPr>
                    </pic:nvPicPr>
                    <pic:blipFill>
                      <a:blip r:embed="rId5"/>
                      <a:srcRect/>
                      <a:stretch>
                        <a:fillRect/>
                      </a:stretch>
                    </pic:blipFill>
                    <pic:spPr bwMode="auto">
                      <a:xfrm>
                        <a:off x="0" y="0"/>
                        <a:ext cx="5305425" cy="4088765"/>
                      </a:xfrm>
                      <a:prstGeom prst="rect">
                        <a:avLst/>
                      </a:prstGeom>
                      <a:noFill/>
                      <a:ln w="9525">
                        <a:noFill/>
                        <a:miter lim="800000"/>
                        <a:headEnd/>
                        <a:tailEnd/>
                      </a:ln>
                    </pic:spPr>
                  </pic:pic>
                </a:graphicData>
              </a:graphic>
            </wp:inline>
          </w:drawing>
        </w:r>
      </w:ins>
      <w:r w:rsidRPr="00630644">
        <w:t> </w:t>
      </w:r>
    </w:p>
    <w:p w:rsidR="00630644" w:rsidRPr="00630644" w:rsidRDefault="00630644" w:rsidP="00630644">
      <w:pPr>
        <w:rPr>
          <w:ins w:id="2" w:author="Unknown"/>
        </w:rPr>
      </w:pPr>
      <w:ins w:id="3" w:author="Unknown">
        <w:r w:rsidRPr="00630644">
          <w:t>Object</w:t>
        </w:r>
      </w:ins>
    </w:p>
    <w:p w:rsidR="00630644" w:rsidRPr="00630644" w:rsidRDefault="00630644" w:rsidP="00630644">
      <w:pPr>
        <w:rPr>
          <w:ins w:id="4" w:author="Unknown"/>
        </w:rPr>
      </w:pPr>
      <w:ins w:id="5" w:author="Unknown">
        <w:r w:rsidRPr="00630644">
          <w:drawing>
            <wp:inline distT="0" distB="0" distL="0" distR="0">
              <wp:extent cx="3062605" cy="3062605"/>
              <wp:effectExtent l="19050" t="0" r="4445" b="0"/>
              <wp:docPr id="20" name="Picture 44"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Object"/>
                      <pic:cNvPicPr>
                        <a:picLocks noChangeAspect="1" noChangeArrowheads="1"/>
                      </pic:cNvPicPr>
                    </pic:nvPicPr>
                    <pic:blipFill>
                      <a:blip r:embed="rId6"/>
                      <a:srcRect/>
                      <a:stretch>
                        <a:fillRect/>
                      </a:stretch>
                    </pic:blipFill>
                    <pic:spPr bwMode="auto">
                      <a:xfrm>
                        <a:off x="0" y="0"/>
                        <a:ext cx="3062605" cy="3062605"/>
                      </a:xfrm>
                      <a:prstGeom prst="rect">
                        <a:avLst/>
                      </a:prstGeom>
                      <a:noFill/>
                      <a:ln w="9525">
                        <a:noFill/>
                        <a:miter lim="800000"/>
                        <a:headEnd/>
                        <a:tailEnd/>
                      </a:ln>
                    </pic:spPr>
                  </pic:pic>
                </a:graphicData>
              </a:graphic>
            </wp:inline>
          </w:drawing>
        </w:r>
      </w:ins>
    </w:p>
    <w:p w:rsidR="00630644" w:rsidRPr="00630644" w:rsidRDefault="00630644" w:rsidP="00630644">
      <w:pPr>
        <w:rPr>
          <w:ins w:id="6" w:author="Unknown"/>
        </w:rPr>
      </w:pPr>
      <w:ins w:id="7" w:author="Unknown">
        <w:r w:rsidRPr="00630644">
          <w:t>Any entity that has state and behavior is known as an object. For example a chair, pen, table, keyboard, bike, etc. It can be physical or logical.</w:t>
        </w:r>
      </w:ins>
    </w:p>
    <w:p w:rsidR="00630644" w:rsidRPr="00630644" w:rsidRDefault="00630644" w:rsidP="00630644">
      <w:pPr>
        <w:rPr>
          <w:ins w:id="8" w:author="Unknown"/>
        </w:rPr>
      </w:pPr>
      <w:ins w:id="9" w:author="Unknown">
        <w:r w:rsidRPr="00630644">
          <w:t xml:space="preserve">An Object can be defined as an instance of a class. An object contains an address and takes up some space in memory. Objects can communicate without knowing the details of each other's data or </w:t>
        </w:r>
        <w:r w:rsidRPr="00630644">
          <w:lastRenderedPageBreak/>
          <w:t>code. The only necessary thing is the type of message accepted and the type of response returned by the objects.</w:t>
        </w:r>
      </w:ins>
    </w:p>
    <w:p w:rsidR="00630644" w:rsidRPr="00630644" w:rsidRDefault="00630644" w:rsidP="00630644">
      <w:pPr>
        <w:rPr>
          <w:ins w:id="10" w:author="Unknown"/>
        </w:rPr>
      </w:pPr>
      <w:ins w:id="11" w:author="Unknown">
        <w:r w:rsidRPr="00630644">
          <w:rPr>
            <w:b/>
            <w:bCs/>
          </w:rPr>
          <w:t>Example:</w:t>
        </w:r>
        <w:r w:rsidRPr="00630644">
          <w:t> A dog is an object because it has states like color, name, breed, etc. as well as behaviors like wagging the tail, barking, eating, etc.</w:t>
        </w:r>
      </w:ins>
    </w:p>
    <w:p w:rsidR="00630644" w:rsidRPr="00630644" w:rsidRDefault="00630644" w:rsidP="00630644">
      <w:pPr>
        <w:rPr>
          <w:ins w:id="12" w:author="Unknown"/>
        </w:rPr>
      </w:pPr>
      <w:ins w:id="13" w:author="Unknown">
        <w:r w:rsidRPr="00630644">
          <w:t>Class</w:t>
        </w:r>
      </w:ins>
    </w:p>
    <w:p w:rsidR="00630644" w:rsidRPr="00630644" w:rsidRDefault="00630644" w:rsidP="00630644">
      <w:pPr>
        <w:rPr>
          <w:ins w:id="14" w:author="Unknown"/>
        </w:rPr>
      </w:pPr>
      <w:ins w:id="15" w:author="Unknown">
        <w:r w:rsidRPr="00630644">
          <w:rPr>
            <w:i/>
            <w:iCs/>
          </w:rPr>
          <w:t>Collection of objects</w:t>
        </w:r>
        <w:r w:rsidRPr="00630644">
          <w:t> is called class. It is a logical entity.</w:t>
        </w:r>
      </w:ins>
    </w:p>
    <w:p w:rsidR="00630644" w:rsidRPr="00630644" w:rsidRDefault="00630644" w:rsidP="00630644">
      <w:pPr>
        <w:rPr>
          <w:ins w:id="16" w:author="Unknown"/>
        </w:rPr>
      </w:pPr>
      <w:ins w:id="17" w:author="Unknown">
        <w:r w:rsidRPr="00630644">
          <w:t>A class can also be defined as a blueprint from which you can create an individual object. Class doesn't consume any space.</w:t>
        </w:r>
      </w:ins>
    </w:p>
    <w:p w:rsidR="00630644" w:rsidRPr="00630644" w:rsidRDefault="00630644" w:rsidP="00630644">
      <w:pPr>
        <w:rPr>
          <w:ins w:id="18" w:author="Unknown"/>
        </w:rPr>
      </w:pPr>
      <w:ins w:id="19" w:author="Unknown">
        <w:r w:rsidRPr="00630644">
          <w:t>Inheritance</w:t>
        </w:r>
      </w:ins>
    </w:p>
    <w:p w:rsidR="00630644" w:rsidRPr="00630644" w:rsidRDefault="00630644" w:rsidP="00630644">
      <w:pPr>
        <w:rPr>
          <w:ins w:id="20" w:author="Unknown"/>
        </w:rPr>
      </w:pPr>
      <w:ins w:id="21" w:author="Unknown">
        <w:r w:rsidRPr="00630644">
          <w:rPr>
            <w:i/>
            <w:iCs/>
          </w:rPr>
          <w:t>When one object acquires all the properties and behaviors of a parent object</w:t>
        </w:r>
        <w:r w:rsidRPr="00630644">
          <w:t>, it is known as inheritance. It provides code reusability. It is used to achieve runtime polymorphism.</w:t>
        </w:r>
      </w:ins>
    </w:p>
    <w:p w:rsidR="00630644" w:rsidRPr="00630644" w:rsidRDefault="00630644" w:rsidP="00630644">
      <w:pPr>
        <w:rPr>
          <w:ins w:id="22" w:author="Unknown"/>
        </w:rPr>
      </w:pPr>
      <w:ins w:id="23" w:author="Unknown">
        <w:r w:rsidRPr="00630644">
          <w:drawing>
            <wp:inline distT="0" distB="0" distL="0" distR="0">
              <wp:extent cx="2380615" cy="2380615"/>
              <wp:effectExtent l="19050" t="0" r="635" b="0"/>
              <wp:docPr id="21" name="Picture 45" descr="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olymorphism in Java"/>
                      <pic:cNvPicPr>
                        <a:picLocks noChangeAspect="1" noChangeArrowheads="1"/>
                      </pic:cNvPicPr>
                    </pic:nvPicPr>
                    <pic:blipFill>
                      <a:blip r:embed="rId7"/>
                      <a:srcRect/>
                      <a:stretch>
                        <a:fillRect/>
                      </a:stretch>
                    </pic:blipFill>
                    <pic:spPr bwMode="auto">
                      <a:xfrm>
                        <a:off x="0" y="0"/>
                        <a:ext cx="2380615" cy="2380615"/>
                      </a:xfrm>
                      <a:prstGeom prst="rect">
                        <a:avLst/>
                      </a:prstGeom>
                      <a:noFill/>
                      <a:ln w="9525">
                        <a:noFill/>
                        <a:miter lim="800000"/>
                        <a:headEnd/>
                        <a:tailEnd/>
                      </a:ln>
                    </pic:spPr>
                  </pic:pic>
                </a:graphicData>
              </a:graphic>
            </wp:inline>
          </w:drawing>
        </w:r>
      </w:ins>
    </w:p>
    <w:p w:rsidR="00630644" w:rsidRPr="00630644" w:rsidRDefault="00630644" w:rsidP="00630644">
      <w:pPr>
        <w:rPr>
          <w:ins w:id="24" w:author="Unknown"/>
        </w:rPr>
      </w:pPr>
      <w:ins w:id="25" w:author="Unknown">
        <w:r w:rsidRPr="00630644">
          <w:t>Polymorphism</w:t>
        </w:r>
      </w:ins>
    </w:p>
    <w:p w:rsidR="00630644" w:rsidRPr="00630644" w:rsidRDefault="00630644" w:rsidP="00630644">
      <w:pPr>
        <w:rPr>
          <w:ins w:id="26" w:author="Unknown"/>
        </w:rPr>
      </w:pPr>
      <w:ins w:id="27" w:author="Unknown">
        <w:r w:rsidRPr="00630644">
          <w:t>If </w:t>
        </w:r>
        <w:r w:rsidRPr="00630644">
          <w:rPr>
            <w:i/>
            <w:iCs/>
          </w:rPr>
          <w:t>one task is performed by different ways</w:t>
        </w:r>
        <w:r w:rsidRPr="00630644">
          <w:t>, it is known as polymorphism. For example: to convince the customer differently, to draw something, for example, shape, triangle, rectangle, etc.</w:t>
        </w:r>
      </w:ins>
    </w:p>
    <w:p w:rsidR="00630644" w:rsidRPr="00630644" w:rsidRDefault="00630644" w:rsidP="00630644">
      <w:pPr>
        <w:rPr>
          <w:ins w:id="28" w:author="Unknown"/>
        </w:rPr>
      </w:pPr>
      <w:ins w:id="29" w:author="Unknown">
        <w:r w:rsidRPr="00630644">
          <w:t>In Java, we use method overloading and method overriding to achieve polymorphism.</w:t>
        </w:r>
      </w:ins>
    </w:p>
    <w:p w:rsidR="00630644" w:rsidRPr="00630644" w:rsidRDefault="00630644" w:rsidP="00630644">
      <w:pPr>
        <w:rPr>
          <w:ins w:id="30" w:author="Unknown"/>
        </w:rPr>
      </w:pPr>
      <w:ins w:id="31" w:author="Unknown">
        <w:r w:rsidRPr="00630644">
          <w:t>Another example can be to speak something; for example, a cat speaks meow, dog barks woof, etc.</w:t>
        </w:r>
      </w:ins>
    </w:p>
    <w:p w:rsidR="00630644" w:rsidRPr="00630644" w:rsidRDefault="00630644" w:rsidP="00630644">
      <w:pPr>
        <w:rPr>
          <w:ins w:id="32" w:author="Unknown"/>
        </w:rPr>
      </w:pPr>
      <w:ins w:id="33" w:author="Unknown">
        <w:r w:rsidRPr="00630644">
          <w:t>Abstraction</w:t>
        </w:r>
      </w:ins>
    </w:p>
    <w:p w:rsidR="00630644" w:rsidRPr="00630644" w:rsidRDefault="00630644" w:rsidP="00630644">
      <w:pPr>
        <w:rPr>
          <w:ins w:id="34" w:author="Unknown"/>
        </w:rPr>
      </w:pPr>
      <w:ins w:id="35" w:author="Unknown">
        <w:r w:rsidRPr="00630644">
          <w:rPr>
            <w:i/>
            <w:iCs/>
          </w:rPr>
          <w:t>Hiding internal details and showing functionality</w:t>
        </w:r>
        <w:r w:rsidRPr="00630644">
          <w:t> is known as abstraction. For example phone call, we don't know the internal processing.</w:t>
        </w:r>
      </w:ins>
    </w:p>
    <w:p w:rsidR="00630644" w:rsidRPr="00630644" w:rsidRDefault="00630644" w:rsidP="00630644">
      <w:pPr>
        <w:rPr>
          <w:ins w:id="36" w:author="Unknown"/>
        </w:rPr>
      </w:pPr>
      <w:ins w:id="37" w:author="Unknown">
        <w:r w:rsidRPr="00630644">
          <w:t>In Java, we use abstract class and interface to achieve abstraction.</w:t>
        </w:r>
      </w:ins>
    </w:p>
    <w:p w:rsidR="00630644" w:rsidRPr="00630644" w:rsidRDefault="00630644" w:rsidP="00630644">
      <w:pPr>
        <w:rPr>
          <w:ins w:id="38" w:author="Unknown"/>
        </w:rPr>
      </w:pPr>
      <w:ins w:id="39" w:author="Unknown">
        <w:r w:rsidRPr="00630644">
          <w:lastRenderedPageBreak/>
          <w:drawing>
            <wp:inline distT="0" distB="0" distL="0" distR="0">
              <wp:extent cx="1906270" cy="948690"/>
              <wp:effectExtent l="0" t="0" r="0" b="0"/>
              <wp:docPr id="22" name="Picture 46"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ncapsulation in Java OOPs Concepts"/>
                      <pic:cNvPicPr>
                        <a:picLocks noChangeAspect="1" noChangeArrowheads="1"/>
                      </pic:cNvPicPr>
                    </pic:nvPicPr>
                    <pic:blipFill>
                      <a:blip r:embed="rId8"/>
                      <a:srcRect/>
                      <a:stretch>
                        <a:fillRect/>
                      </a:stretch>
                    </pic:blipFill>
                    <pic:spPr bwMode="auto">
                      <a:xfrm>
                        <a:off x="0" y="0"/>
                        <a:ext cx="1906270" cy="948690"/>
                      </a:xfrm>
                      <a:prstGeom prst="rect">
                        <a:avLst/>
                      </a:prstGeom>
                      <a:noFill/>
                      <a:ln w="9525">
                        <a:noFill/>
                        <a:miter lim="800000"/>
                        <a:headEnd/>
                        <a:tailEnd/>
                      </a:ln>
                    </pic:spPr>
                  </pic:pic>
                </a:graphicData>
              </a:graphic>
            </wp:inline>
          </w:drawing>
        </w:r>
      </w:ins>
    </w:p>
    <w:p w:rsidR="00630644" w:rsidRPr="00630644" w:rsidRDefault="00630644" w:rsidP="00630644">
      <w:pPr>
        <w:rPr>
          <w:ins w:id="40" w:author="Unknown"/>
        </w:rPr>
      </w:pPr>
      <w:ins w:id="41" w:author="Unknown">
        <w:r w:rsidRPr="00630644">
          <w:t>Encapsulation</w:t>
        </w:r>
      </w:ins>
    </w:p>
    <w:p w:rsidR="00630644" w:rsidRPr="00630644" w:rsidRDefault="00630644" w:rsidP="00630644">
      <w:pPr>
        <w:rPr>
          <w:ins w:id="42" w:author="Unknown"/>
        </w:rPr>
      </w:pPr>
      <w:ins w:id="43" w:author="Unknown">
        <w:r w:rsidRPr="00630644">
          <w:rPr>
            <w:i/>
            <w:iCs/>
          </w:rPr>
          <w:t>Binding (or wrapping) code and data together into a single unit are known as encapsulation</w:t>
        </w:r>
        <w:r w:rsidRPr="00630644">
          <w:t>. For example capsule, it is wrapped with different medicines.</w:t>
        </w:r>
      </w:ins>
    </w:p>
    <w:p w:rsidR="00630644" w:rsidRPr="00630644" w:rsidRDefault="00630644" w:rsidP="00630644">
      <w:pPr>
        <w:rPr>
          <w:ins w:id="44" w:author="Unknown"/>
        </w:rPr>
      </w:pPr>
      <w:ins w:id="45" w:author="Unknown">
        <w:r w:rsidRPr="00630644">
          <w:t>A java class is the example of encapsulation. Java bean is the fully encapsulated class because all the data members are private here.</w:t>
        </w:r>
      </w:ins>
    </w:p>
    <w:p w:rsidR="00630644" w:rsidRPr="00630644" w:rsidRDefault="00630644" w:rsidP="00630644">
      <w:pPr>
        <w:rPr>
          <w:ins w:id="46" w:author="Unknown"/>
        </w:rPr>
      </w:pPr>
      <w:ins w:id="47" w:author="Unknown">
        <w:r w:rsidRPr="00630644">
          <w:pict>
            <v:rect id="_x0000_i1025" style="width:0;height:.7pt" o:hralign="center" o:hrstd="t" o:hrnoshade="t" o:hr="t" fillcolor="#d4d4d4" stroked="f"/>
          </w:pict>
        </w:r>
      </w:ins>
    </w:p>
    <w:p w:rsidR="00630644" w:rsidRPr="00630644" w:rsidRDefault="00630644" w:rsidP="00630644">
      <w:pPr>
        <w:rPr>
          <w:ins w:id="48" w:author="Unknown"/>
        </w:rPr>
      </w:pPr>
      <w:ins w:id="49" w:author="Unknown">
        <w:r w:rsidRPr="00630644">
          <w:t>Advantage of OOPs over Procedure-oriented programming language</w:t>
        </w:r>
      </w:ins>
    </w:p>
    <w:p w:rsidR="00630644" w:rsidRPr="00630644" w:rsidRDefault="00630644" w:rsidP="00630644">
      <w:pPr>
        <w:rPr>
          <w:ins w:id="50" w:author="Unknown"/>
        </w:rPr>
      </w:pPr>
      <w:ins w:id="51" w:author="Unknown">
        <w:r w:rsidRPr="00630644">
          <w:t>1) OOPs makes development and maintenance easier whereas in a procedure-oriented programming language it is not easy to manage if code grows as project size increases.</w:t>
        </w:r>
      </w:ins>
    </w:p>
    <w:p w:rsidR="00630644" w:rsidRPr="00630644" w:rsidRDefault="00630644" w:rsidP="00630644">
      <w:pPr>
        <w:rPr>
          <w:ins w:id="52" w:author="Unknown"/>
        </w:rPr>
      </w:pPr>
      <w:ins w:id="53" w:author="Unknown">
        <w:r w:rsidRPr="00630644">
          <w:t>2) OOPs provides data hiding whereas in a procedure-oriented programming language a global data can be accessed from anywhere.</w:t>
        </w:r>
      </w:ins>
    </w:p>
    <w:p w:rsidR="00630644" w:rsidRPr="00630644" w:rsidRDefault="00630644" w:rsidP="00630644">
      <w:pPr>
        <w:rPr>
          <w:ins w:id="54" w:author="Unknown"/>
        </w:rPr>
      </w:pPr>
      <w:ins w:id="55" w:author="Unknown">
        <w:r w:rsidRPr="00630644">
          <w:drawing>
            <wp:inline distT="0" distB="0" distL="0" distR="0">
              <wp:extent cx="3433445" cy="1216025"/>
              <wp:effectExtent l="19050" t="0" r="0" b="0"/>
              <wp:docPr id="23" name="Picture 48"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lobal Data"/>
                      <pic:cNvPicPr>
                        <a:picLocks noChangeAspect="1" noChangeArrowheads="1"/>
                      </pic:cNvPicPr>
                    </pic:nvPicPr>
                    <pic:blipFill>
                      <a:blip r:embed="rId9"/>
                      <a:srcRect/>
                      <a:stretch>
                        <a:fillRect/>
                      </a:stretch>
                    </pic:blipFill>
                    <pic:spPr bwMode="auto">
                      <a:xfrm>
                        <a:off x="0" y="0"/>
                        <a:ext cx="3433445" cy="1216025"/>
                      </a:xfrm>
                      <a:prstGeom prst="rect">
                        <a:avLst/>
                      </a:prstGeom>
                      <a:noFill/>
                      <a:ln w="9525">
                        <a:noFill/>
                        <a:miter lim="800000"/>
                        <a:headEnd/>
                        <a:tailEnd/>
                      </a:ln>
                    </pic:spPr>
                  </pic:pic>
                </a:graphicData>
              </a:graphic>
            </wp:inline>
          </w:drawing>
        </w:r>
      </w:ins>
    </w:p>
    <w:p w:rsidR="00630644" w:rsidRPr="00630644" w:rsidRDefault="00630644" w:rsidP="00630644">
      <w:pPr>
        <w:rPr>
          <w:ins w:id="56" w:author="Unknown"/>
        </w:rPr>
      </w:pPr>
      <w:ins w:id="57" w:author="Unknown">
        <w:r w:rsidRPr="00630644">
          <w:t>Figure: Data Representation in Procedure-Oriented Programming</w:t>
        </w:r>
      </w:ins>
    </w:p>
    <w:p w:rsidR="00630644" w:rsidRPr="00630644" w:rsidRDefault="00630644" w:rsidP="00630644">
      <w:pPr>
        <w:rPr>
          <w:ins w:id="58" w:author="Unknown"/>
        </w:rPr>
      </w:pPr>
      <w:ins w:id="59" w:author="Unknown">
        <w:r w:rsidRPr="00630644">
          <w:br/>
        </w:r>
      </w:ins>
      <w:r w:rsidRPr="00630644">
        <w:drawing>
          <wp:inline distT="0" distB="0" distL="0" distR="0">
            <wp:extent cx="3433445" cy="2587625"/>
            <wp:effectExtent l="19050" t="0" r="0" b="0"/>
            <wp:docPr id="24" name="Picture 49"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bject Data"/>
                    <pic:cNvPicPr>
                      <a:picLocks noChangeAspect="1" noChangeArrowheads="1"/>
                    </pic:cNvPicPr>
                  </pic:nvPicPr>
                  <pic:blipFill>
                    <a:blip r:embed="rId10"/>
                    <a:srcRect/>
                    <a:stretch>
                      <a:fillRect/>
                    </a:stretch>
                  </pic:blipFill>
                  <pic:spPr bwMode="auto">
                    <a:xfrm>
                      <a:off x="0" y="0"/>
                      <a:ext cx="3433445" cy="2587625"/>
                    </a:xfrm>
                    <a:prstGeom prst="rect">
                      <a:avLst/>
                    </a:prstGeom>
                    <a:noFill/>
                    <a:ln w="9525">
                      <a:noFill/>
                      <a:miter lim="800000"/>
                      <a:headEnd/>
                      <a:tailEnd/>
                    </a:ln>
                  </pic:spPr>
                </pic:pic>
              </a:graphicData>
            </a:graphic>
          </wp:inline>
        </w:drawing>
      </w:r>
    </w:p>
    <w:p w:rsidR="00630644" w:rsidRPr="00630644" w:rsidRDefault="00630644" w:rsidP="00630644">
      <w:pPr>
        <w:rPr>
          <w:ins w:id="60" w:author="Unknown"/>
        </w:rPr>
      </w:pPr>
      <w:ins w:id="61" w:author="Unknown">
        <w:r w:rsidRPr="00630644">
          <w:lastRenderedPageBreak/>
          <w:t>Figure: Data Representation in Object-Oriented Programming</w:t>
        </w:r>
      </w:ins>
    </w:p>
    <w:p w:rsidR="00630644" w:rsidRPr="00630644" w:rsidRDefault="00630644" w:rsidP="00630644">
      <w:pPr>
        <w:rPr>
          <w:ins w:id="62" w:author="Unknown"/>
        </w:rPr>
      </w:pPr>
      <w:ins w:id="63" w:author="Unknown">
        <w:r w:rsidRPr="00630644">
          <w:t>3) OOPs provides the ability to simulate real-world event much more effectively. We can provide the solution of real word problem if we are using the Object-Oriented Programming language.</w:t>
        </w:r>
      </w:ins>
    </w:p>
    <w:p w:rsidR="00630644" w:rsidRPr="00630644" w:rsidRDefault="00630644" w:rsidP="00630644">
      <w:pPr>
        <w:rPr>
          <w:ins w:id="64" w:author="Unknown"/>
        </w:rPr>
      </w:pPr>
      <w:ins w:id="65" w:author="Unknown">
        <w:r w:rsidRPr="00630644">
          <w:pict>
            <v:rect id="_x0000_i1026" style="width:0;height:.7pt" o:hralign="center" o:hrstd="t" o:hrnoshade="t" o:hr="t" fillcolor="#d4d4d4" stroked="f"/>
          </w:pict>
        </w:r>
      </w:ins>
    </w:p>
    <w:p w:rsidR="00630644" w:rsidRPr="00630644" w:rsidRDefault="00630644" w:rsidP="00630644">
      <w:pPr>
        <w:rPr>
          <w:ins w:id="66" w:author="Unknown"/>
        </w:rPr>
      </w:pPr>
      <w:ins w:id="67" w:author="Unknown">
        <w:r w:rsidRPr="00630644">
          <w:t>What is the difference between an object-oriented programming language and object-based programming language?</w:t>
        </w:r>
      </w:ins>
    </w:p>
    <w:p w:rsidR="00630644" w:rsidRDefault="00630644" w:rsidP="00630644">
      <w:ins w:id="68" w:author="Unknown">
        <w:r w:rsidRPr="00630644">
          <w:t>Object-based programming language follows all the features of OOPs except Inheritance. JavaScript and VBScript are examples of object-based programming languages.</w:t>
        </w:r>
      </w:ins>
    </w:p>
    <w:p w:rsidR="008E6F6E" w:rsidRDefault="008E6F6E" w:rsidP="00630644"/>
    <w:p w:rsidR="008E6F6E" w:rsidRPr="008E6F6E" w:rsidRDefault="008E6F6E" w:rsidP="008E6F6E">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8E6F6E">
        <w:rPr>
          <w:rFonts w:ascii="Helvetica" w:eastAsia="Times New Roman" w:hAnsi="Helvetica" w:cs="Helvetica"/>
          <w:color w:val="610B38"/>
          <w:kern w:val="36"/>
          <w:sz w:val="39"/>
          <w:szCs w:val="39"/>
          <w:lang w:eastAsia="en-IN"/>
        </w:rPr>
        <w:t>Java Naming conventions</w:t>
      </w:r>
    </w:p>
    <w:p w:rsidR="008E6F6E" w:rsidRPr="008E6F6E" w:rsidRDefault="008E6F6E" w:rsidP="008E6F6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lang w:eastAsia="en-IN"/>
        </w:rPr>
        <w:t>Java naming convention is a rule to follow as you decide what to name your identifiers such as class, package, variable, constant, method, etc.</w:t>
      </w:r>
    </w:p>
    <w:p w:rsidR="008E6F6E" w:rsidRPr="008E6F6E" w:rsidRDefault="008E6F6E" w:rsidP="008E6F6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lang w:eastAsia="en-IN"/>
        </w:rPr>
        <w:t>But, it is not forced to follow. So, it is known as convention not rule. These conventions are suggested by several Java communities such as Sun Microsystems and Netscape.</w:t>
      </w:r>
    </w:p>
    <w:p w:rsidR="008E6F6E" w:rsidRPr="008E6F6E" w:rsidRDefault="008E6F6E" w:rsidP="008E6F6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lang w:eastAsia="en-IN"/>
        </w:rPr>
        <w:t>All the classes, interfaces, packages, methods and fields of Java programming language are given according to the Java naming convention. If you fail to follow these conventions, it may generate confusion or erroneous code.</w:t>
      </w:r>
    </w:p>
    <w:p w:rsidR="008E6F6E" w:rsidRPr="008E6F6E" w:rsidRDefault="008E6F6E" w:rsidP="008E6F6E">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8E6F6E">
        <w:rPr>
          <w:rFonts w:ascii="Helvetica" w:eastAsia="Times New Roman" w:hAnsi="Helvetica" w:cs="Helvetica"/>
          <w:color w:val="610B38"/>
          <w:sz w:val="34"/>
          <w:szCs w:val="34"/>
          <w:lang w:eastAsia="en-IN"/>
        </w:rPr>
        <w:t>Advantage of naming conventions in java</w:t>
      </w:r>
    </w:p>
    <w:p w:rsidR="008E6F6E" w:rsidRPr="008E6F6E" w:rsidRDefault="008E6F6E" w:rsidP="008E6F6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lang w:eastAsia="en-IN"/>
        </w:rPr>
        <w:t>By using standard Java naming conventions, you make your code easier to read for yourself and other programmers. Readability of Java program is very important. It indicates that less time is spent to figure out what the code does.</w:t>
      </w:r>
    </w:p>
    <w:p w:rsidR="008E6F6E" w:rsidRPr="008E6F6E" w:rsidRDefault="008E6F6E" w:rsidP="008E6F6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lang w:eastAsia="en-IN"/>
        </w:rPr>
        <w:t>The following are the key rules that must be followed by every identifier:</w:t>
      </w:r>
    </w:p>
    <w:p w:rsidR="008E6F6E" w:rsidRPr="008E6F6E" w:rsidRDefault="008E6F6E" w:rsidP="00AD3981">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lang w:eastAsia="en-IN"/>
        </w:rPr>
        <w:t>The name must not contain any white spaces.</w:t>
      </w:r>
    </w:p>
    <w:p w:rsidR="008E6F6E" w:rsidRPr="008E6F6E" w:rsidRDefault="008E6F6E" w:rsidP="00AD3981">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lang w:eastAsia="en-IN"/>
        </w:rPr>
        <w:t>The name should not start with special characters like &amp; (ampersand), $ (dollar), _ (underscore).</w:t>
      </w:r>
    </w:p>
    <w:p w:rsidR="008E6F6E" w:rsidRPr="008E6F6E" w:rsidRDefault="008E6F6E" w:rsidP="008E6F6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lang w:eastAsia="en-IN"/>
        </w:rPr>
        <w:t>Let's see some other rules that should be followed by identifiers.</w:t>
      </w:r>
    </w:p>
    <w:p w:rsidR="008E6F6E" w:rsidRPr="008E6F6E" w:rsidRDefault="008E6F6E" w:rsidP="008E6F6E">
      <w:pPr>
        <w:shd w:val="clear" w:color="auto" w:fill="FFFFFF"/>
        <w:spacing w:before="100" w:beforeAutospacing="1" w:after="100" w:afterAutospacing="1" w:line="312" w:lineRule="atLeast"/>
        <w:outlineLvl w:val="2"/>
        <w:rPr>
          <w:rFonts w:ascii="Helvetica" w:eastAsia="Times New Roman" w:hAnsi="Helvetica" w:cs="Helvetica"/>
          <w:color w:val="610B38"/>
          <w:sz w:val="34"/>
          <w:szCs w:val="34"/>
          <w:lang w:eastAsia="en-IN"/>
        </w:rPr>
      </w:pPr>
      <w:r w:rsidRPr="008E6F6E">
        <w:rPr>
          <w:rFonts w:ascii="Helvetica" w:eastAsia="Times New Roman" w:hAnsi="Helvetica" w:cs="Helvetica"/>
          <w:color w:val="610B38"/>
          <w:sz w:val="34"/>
          <w:szCs w:val="34"/>
          <w:lang w:eastAsia="en-IN"/>
        </w:rPr>
        <w:t>Class</w:t>
      </w:r>
    </w:p>
    <w:p w:rsidR="008E6F6E" w:rsidRPr="008E6F6E" w:rsidRDefault="008E6F6E" w:rsidP="00AD3981">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lang w:eastAsia="en-IN"/>
        </w:rPr>
        <w:t>It should start with the uppercase letter.</w:t>
      </w:r>
    </w:p>
    <w:p w:rsidR="008E6F6E" w:rsidRPr="008E6F6E" w:rsidRDefault="008E6F6E" w:rsidP="00AD3981">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lang w:eastAsia="en-IN"/>
        </w:rPr>
        <w:t>It should be a noun such as Color, Button, System, Thread, etc.</w:t>
      </w:r>
    </w:p>
    <w:p w:rsidR="008E6F6E" w:rsidRPr="008E6F6E" w:rsidRDefault="008E6F6E" w:rsidP="00AD3981">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lang w:eastAsia="en-IN"/>
        </w:rPr>
        <w:t>Use appropriate words, instead of acronyms.</w:t>
      </w:r>
    </w:p>
    <w:p w:rsidR="008E6F6E" w:rsidRDefault="008E6F6E" w:rsidP="00AD3981">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b/>
          <w:bCs/>
          <w:color w:val="2F4F4F"/>
          <w:sz w:val="18"/>
          <w:lang w:eastAsia="en-IN"/>
        </w:rPr>
        <w:t>Example: -</w:t>
      </w:r>
    </w:p>
    <w:p w:rsidR="008E6F6E" w:rsidRDefault="008E6F6E" w:rsidP="008E6F6E">
      <w:pPr>
        <w:shd w:val="clear" w:color="auto" w:fill="FFFFFF"/>
        <w:spacing w:before="54" w:after="100" w:afterAutospacing="1" w:line="285" w:lineRule="atLeast"/>
        <w:ind w:left="720"/>
        <w:rPr>
          <w:rFonts w:ascii="Verdana" w:eastAsia="Times New Roman" w:hAnsi="Verdana" w:cs="Times New Roman"/>
          <w:b/>
          <w:bCs/>
          <w:color w:val="006699"/>
          <w:sz w:val="18"/>
          <w:lang w:eastAsia="en-IN"/>
        </w:rPr>
      </w:pPr>
    </w:p>
    <w:p w:rsidR="008E6F6E" w:rsidRPr="008E6F6E" w:rsidRDefault="008E6F6E" w:rsidP="008E6F6E">
      <w:pPr>
        <w:shd w:val="clear" w:color="auto" w:fill="FFFFFF"/>
        <w:spacing w:before="54" w:after="100" w:afterAutospacing="1" w:line="285" w:lineRule="atLeast"/>
        <w:ind w:left="720"/>
        <w:rPr>
          <w:rFonts w:ascii="Verdana" w:eastAsia="Times New Roman" w:hAnsi="Verdana" w:cs="Times New Roman"/>
          <w:color w:val="000000"/>
          <w:sz w:val="18"/>
          <w:szCs w:val="18"/>
          <w:lang w:eastAsia="en-IN"/>
        </w:rPr>
      </w:pPr>
      <w:r w:rsidRPr="008E6F6E">
        <w:rPr>
          <w:rFonts w:ascii="Verdana" w:eastAsia="Times New Roman" w:hAnsi="Verdana" w:cs="Times New Roman"/>
          <w:b/>
          <w:bCs/>
          <w:color w:val="006699"/>
          <w:sz w:val="18"/>
          <w:lang w:eastAsia="en-IN"/>
        </w:rPr>
        <w:lastRenderedPageBreak/>
        <w:t>public</w:t>
      </w:r>
      <w:r w:rsidRPr="008E6F6E">
        <w:rPr>
          <w:rFonts w:ascii="Verdana" w:eastAsia="Times New Roman" w:hAnsi="Verdana" w:cs="Times New Roman"/>
          <w:color w:val="000000"/>
          <w:sz w:val="18"/>
          <w:szCs w:val="18"/>
          <w:bdr w:val="none" w:sz="0" w:space="0" w:color="auto" w:frame="1"/>
          <w:lang w:eastAsia="en-IN"/>
        </w:rPr>
        <w:t> </w:t>
      </w:r>
      <w:r w:rsidRPr="008E6F6E">
        <w:rPr>
          <w:rFonts w:ascii="Verdana" w:eastAsia="Times New Roman" w:hAnsi="Verdana" w:cs="Times New Roman"/>
          <w:b/>
          <w:bCs/>
          <w:color w:val="006699"/>
          <w:sz w:val="18"/>
          <w:lang w:eastAsia="en-IN"/>
        </w:rPr>
        <w:t>class</w:t>
      </w:r>
      <w:r w:rsidRPr="008E6F6E">
        <w:rPr>
          <w:rFonts w:ascii="Verdana" w:eastAsia="Times New Roman" w:hAnsi="Verdana" w:cs="Times New Roman"/>
          <w:color w:val="000000"/>
          <w:sz w:val="18"/>
          <w:szCs w:val="18"/>
          <w:bdr w:val="none" w:sz="0" w:space="0" w:color="auto" w:frame="1"/>
          <w:lang w:eastAsia="en-IN"/>
        </w:rPr>
        <w:t> Employee  </w:t>
      </w:r>
    </w:p>
    <w:p w:rsidR="008E6F6E" w:rsidRPr="008E6F6E" w:rsidRDefault="008E6F6E" w:rsidP="008E6F6E">
      <w:pPr>
        <w:shd w:val="clear" w:color="auto" w:fill="FFFFFF"/>
        <w:spacing w:after="0"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bdr w:val="none" w:sz="0" w:space="0" w:color="auto" w:frame="1"/>
          <w:lang w:eastAsia="en-IN"/>
        </w:rPr>
        <w:t>{  </w:t>
      </w:r>
    </w:p>
    <w:p w:rsidR="008E6F6E" w:rsidRPr="008E6F6E" w:rsidRDefault="008E6F6E" w:rsidP="008E6F6E">
      <w:pPr>
        <w:shd w:val="clear" w:color="auto" w:fill="FFFFFF"/>
        <w:spacing w:after="0"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8200"/>
          <w:sz w:val="18"/>
          <w:lang w:eastAsia="en-IN"/>
        </w:rPr>
        <w:t>//code snippet</w:t>
      </w:r>
      <w:r w:rsidRPr="008E6F6E">
        <w:rPr>
          <w:rFonts w:ascii="Verdana" w:eastAsia="Times New Roman" w:hAnsi="Verdana" w:cs="Times New Roman"/>
          <w:color w:val="000000"/>
          <w:sz w:val="18"/>
          <w:szCs w:val="18"/>
          <w:bdr w:val="none" w:sz="0" w:space="0" w:color="auto" w:frame="1"/>
          <w:lang w:eastAsia="en-IN"/>
        </w:rPr>
        <w:t>  </w:t>
      </w:r>
    </w:p>
    <w:p w:rsidR="008E6F6E" w:rsidRPr="008E6F6E" w:rsidRDefault="008E6F6E" w:rsidP="008E6F6E">
      <w:pPr>
        <w:shd w:val="clear" w:color="auto" w:fill="FFFFFF"/>
        <w:spacing w:after="109"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bdr w:val="none" w:sz="0" w:space="0" w:color="auto" w:frame="1"/>
          <w:lang w:eastAsia="en-IN"/>
        </w:rPr>
        <w:t>}  </w:t>
      </w:r>
    </w:p>
    <w:p w:rsidR="008E6F6E" w:rsidRPr="008E6F6E" w:rsidRDefault="008E6F6E" w:rsidP="008E6F6E">
      <w:pPr>
        <w:shd w:val="clear" w:color="auto" w:fill="FFFFFF"/>
        <w:spacing w:before="100" w:beforeAutospacing="1" w:after="100" w:afterAutospacing="1" w:line="312" w:lineRule="atLeast"/>
        <w:outlineLvl w:val="2"/>
        <w:rPr>
          <w:rFonts w:ascii="Helvetica" w:eastAsia="Times New Roman" w:hAnsi="Helvetica" w:cs="Helvetica"/>
          <w:color w:val="610B38"/>
          <w:sz w:val="34"/>
          <w:szCs w:val="34"/>
          <w:lang w:eastAsia="en-IN"/>
        </w:rPr>
      </w:pPr>
      <w:r w:rsidRPr="008E6F6E">
        <w:rPr>
          <w:rFonts w:ascii="Helvetica" w:eastAsia="Times New Roman" w:hAnsi="Helvetica" w:cs="Helvetica"/>
          <w:color w:val="610B38"/>
          <w:sz w:val="34"/>
          <w:szCs w:val="34"/>
          <w:lang w:eastAsia="en-IN"/>
        </w:rPr>
        <w:t>Interface</w:t>
      </w:r>
    </w:p>
    <w:p w:rsidR="008E6F6E" w:rsidRPr="008E6F6E" w:rsidRDefault="008E6F6E" w:rsidP="00AD3981">
      <w:pPr>
        <w:numPr>
          <w:ilvl w:val="0"/>
          <w:numId w:val="3"/>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lang w:eastAsia="en-IN"/>
        </w:rPr>
        <w:t>It should start with the uppercase letter.</w:t>
      </w:r>
    </w:p>
    <w:p w:rsidR="008E6F6E" w:rsidRPr="008E6F6E" w:rsidRDefault="008E6F6E" w:rsidP="00AD3981">
      <w:pPr>
        <w:numPr>
          <w:ilvl w:val="0"/>
          <w:numId w:val="3"/>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lang w:eastAsia="en-IN"/>
        </w:rPr>
        <w:t>It should be an adjective such as Runnable, Remote, ActionListener.</w:t>
      </w:r>
    </w:p>
    <w:p w:rsidR="008E6F6E" w:rsidRPr="008E6F6E" w:rsidRDefault="008E6F6E" w:rsidP="00AD3981">
      <w:pPr>
        <w:numPr>
          <w:ilvl w:val="0"/>
          <w:numId w:val="3"/>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lang w:eastAsia="en-IN"/>
        </w:rPr>
        <w:t>Use appropriate words, instead of acronyms.</w:t>
      </w:r>
    </w:p>
    <w:p w:rsidR="008E6F6E" w:rsidRPr="008E6F6E" w:rsidRDefault="008E6F6E" w:rsidP="00AD3981">
      <w:pPr>
        <w:numPr>
          <w:ilvl w:val="0"/>
          <w:numId w:val="3"/>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b/>
          <w:bCs/>
          <w:color w:val="2F4F4F"/>
          <w:sz w:val="18"/>
          <w:lang w:eastAsia="en-IN"/>
        </w:rPr>
        <w:t>Example: -</w:t>
      </w:r>
    </w:p>
    <w:p w:rsidR="008E6F6E" w:rsidRPr="008E6F6E" w:rsidRDefault="008E6F6E" w:rsidP="008E6F6E">
      <w:pPr>
        <w:shd w:val="clear" w:color="auto" w:fill="FFFFFF"/>
        <w:spacing w:after="0"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b/>
          <w:bCs/>
          <w:color w:val="006699"/>
          <w:sz w:val="18"/>
          <w:lang w:eastAsia="en-IN"/>
        </w:rPr>
        <w:t>interface</w:t>
      </w:r>
      <w:r w:rsidRPr="008E6F6E">
        <w:rPr>
          <w:rFonts w:ascii="Verdana" w:eastAsia="Times New Roman" w:hAnsi="Verdana" w:cs="Times New Roman"/>
          <w:color w:val="000000"/>
          <w:sz w:val="18"/>
          <w:szCs w:val="18"/>
          <w:bdr w:val="none" w:sz="0" w:space="0" w:color="auto" w:frame="1"/>
          <w:lang w:eastAsia="en-IN"/>
        </w:rPr>
        <w:t> Printable  </w:t>
      </w:r>
    </w:p>
    <w:p w:rsidR="008E6F6E" w:rsidRPr="008E6F6E" w:rsidRDefault="008E6F6E" w:rsidP="008E6F6E">
      <w:pPr>
        <w:shd w:val="clear" w:color="auto" w:fill="FFFFFF"/>
        <w:spacing w:after="0"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bdr w:val="none" w:sz="0" w:space="0" w:color="auto" w:frame="1"/>
          <w:lang w:eastAsia="en-IN"/>
        </w:rPr>
        <w:t>{  </w:t>
      </w:r>
    </w:p>
    <w:p w:rsidR="008E6F6E" w:rsidRPr="008E6F6E" w:rsidRDefault="008E6F6E" w:rsidP="008E6F6E">
      <w:pPr>
        <w:shd w:val="clear" w:color="auto" w:fill="FFFFFF"/>
        <w:spacing w:after="0"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8200"/>
          <w:sz w:val="18"/>
          <w:lang w:eastAsia="en-IN"/>
        </w:rPr>
        <w:t>//code snippet</w:t>
      </w:r>
      <w:r w:rsidRPr="008E6F6E">
        <w:rPr>
          <w:rFonts w:ascii="Verdana" w:eastAsia="Times New Roman" w:hAnsi="Verdana" w:cs="Times New Roman"/>
          <w:color w:val="000000"/>
          <w:sz w:val="18"/>
          <w:szCs w:val="18"/>
          <w:bdr w:val="none" w:sz="0" w:space="0" w:color="auto" w:frame="1"/>
          <w:lang w:eastAsia="en-IN"/>
        </w:rPr>
        <w:t>  </w:t>
      </w:r>
    </w:p>
    <w:p w:rsidR="008E6F6E" w:rsidRPr="008E6F6E" w:rsidRDefault="008E6F6E" w:rsidP="008E6F6E">
      <w:pPr>
        <w:shd w:val="clear" w:color="auto" w:fill="FFFFFF"/>
        <w:spacing w:after="109"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bdr w:val="none" w:sz="0" w:space="0" w:color="auto" w:frame="1"/>
          <w:lang w:eastAsia="en-IN"/>
        </w:rPr>
        <w:t>}  </w:t>
      </w:r>
    </w:p>
    <w:p w:rsidR="008E6F6E" w:rsidRPr="008E6F6E" w:rsidRDefault="008E6F6E" w:rsidP="008E6F6E">
      <w:pPr>
        <w:shd w:val="clear" w:color="auto" w:fill="FFFFFF"/>
        <w:spacing w:before="100" w:beforeAutospacing="1" w:after="100" w:afterAutospacing="1" w:line="312" w:lineRule="atLeast"/>
        <w:outlineLvl w:val="2"/>
        <w:rPr>
          <w:rFonts w:ascii="Helvetica" w:eastAsia="Times New Roman" w:hAnsi="Helvetica" w:cs="Helvetica"/>
          <w:color w:val="610B38"/>
          <w:sz w:val="34"/>
          <w:szCs w:val="34"/>
          <w:lang w:eastAsia="en-IN"/>
        </w:rPr>
      </w:pPr>
      <w:r w:rsidRPr="008E6F6E">
        <w:rPr>
          <w:rFonts w:ascii="Helvetica" w:eastAsia="Times New Roman" w:hAnsi="Helvetica" w:cs="Helvetica"/>
          <w:color w:val="610B38"/>
          <w:sz w:val="34"/>
          <w:szCs w:val="34"/>
          <w:lang w:eastAsia="en-IN"/>
        </w:rPr>
        <w:t>Method</w:t>
      </w:r>
    </w:p>
    <w:p w:rsidR="008E6F6E" w:rsidRPr="008E6F6E" w:rsidRDefault="008E6F6E" w:rsidP="00AD3981">
      <w:pPr>
        <w:numPr>
          <w:ilvl w:val="0"/>
          <w:numId w:val="4"/>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lang w:eastAsia="en-IN"/>
        </w:rPr>
        <w:t>It should start with lowercase letter.</w:t>
      </w:r>
    </w:p>
    <w:p w:rsidR="008E6F6E" w:rsidRPr="008E6F6E" w:rsidRDefault="008E6F6E" w:rsidP="00AD3981">
      <w:pPr>
        <w:numPr>
          <w:ilvl w:val="0"/>
          <w:numId w:val="4"/>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lang w:eastAsia="en-IN"/>
        </w:rPr>
        <w:t>It should be a verb such as main(), print(), println().</w:t>
      </w:r>
    </w:p>
    <w:p w:rsidR="008E6F6E" w:rsidRPr="008E6F6E" w:rsidRDefault="008E6F6E" w:rsidP="00AD3981">
      <w:pPr>
        <w:numPr>
          <w:ilvl w:val="0"/>
          <w:numId w:val="4"/>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lang w:eastAsia="en-IN"/>
        </w:rPr>
        <w:t>If the name contains multiple words, start it with a lowercase letter followed by an uppercase letter such as actionPerformed().</w:t>
      </w:r>
    </w:p>
    <w:p w:rsidR="008E6F6E" w:rsidRPr="008E6F6E" w:rsidRDefault="008E6F6E" w:rsidP="00AD3981">
      <w:pPr>
        <w:numPr>
          <w:ilvl w:val="0"/>
          <w:numId w:val="4"/>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b/>
          <w:bCs/>
          <w:color w:val="2F4F4F"/>
          <w:sz w:val="18"/>
          <w:lang w:eastAsia="en-IN"/>
        </w:rPr>
        <w:t>Example:-</w:t>
      </w:r>
    </w:p>
    <w:p w:rsidR="008E6F6E" w:rsidRPr="008E6F6E" w:rsidRDefault="008E6F6E" w:rsidP="008E6F6E">
      <w:pPr>
        <w:shd w:val="clear" w:color="auto" w:fill="FFFFFF"/>
        <w:spacing w:after="0"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bdr w:val="none" w:sz="0" w:space="0" w:color="auto" w:frame="1"/>
          <w:lang w:eastAsia="en-IN"/>
        </w:rPr>
        <w:t> </w:t>
      </w:r>
      <w:r w:rsidRPr="008E6F6E">
        <w:rPr>
          <w:rFonts w:ascii="Verdana" w:eastAsia="Times New Roman" w:hAnsi="Verdana" w:cs="Times New Roman"/>
          <w:b/>
          <w:bCs/>
          <w:color w:val="006699"/>
          <w:sz w:val="18"/>
          <w:lang w:eastAsia="en-IN"/>
        </w:rPr>
        <w:t>class</w:t>
      </w:r>
      <w:r w:rsidRPr="008E6F6E">
        <w:rPr>
          <w:rFonts w:ascii="Verdana" w:eastAsia="Times New Roman" w:hAnsi="Verdana" w:cs="Times New Roman"/>
          <w:color w:val="000000"/>
          <w:sz w:val="18"/>
          <w:szCs w:val="18"/>
          <w:bdr w:val="none" w:sz="0" w:space="0" w:color="auto" w:frame="1"/>
          <w:lang w:eastAsia="en-IN"/>
        </w:rPr>
        <w:t> Employee  </w:t>
      </w:r>
    </w:p>
    <w:p w:rsidR="008E6F6E" w:rsidRPr="008E6F6E" w:rsidRDefault="008E6F6E" w:rsidP="008E6F6E">
      <w:pPr>
        <w:shd w:val="clear" w:color="auto" w:fill="FFFFFF"/>
        <w:spacing w:after="0"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bdr w:val="none" w:sz="0" w:space="0" w:color="auto" w:frame="1"/>
          <w:lang w:eastAsia="en-IN"/>
        </w:rPr>
        <w:t>{  </w:t>
      </w:r>
    </w:p>
    <w:p w:rsidR="008E6F6E" w:rsidRPr="008E6F6E" w:rsidRDefault="008E6F6E" w:rsidP="008E6F6E">
      <w:pPr>
        <w:shd w:val="clear" w:color="auto" w:fill="FFFFFF"/>
        <w:spacing w:after="0"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8200"/>
          <w:sz w:val="18"/>
          <w:lang w:eastAsia="en-IN"/>
        </w:rPr>
        <w:t>//method</w:t>
      </w:r>
      <w:r w:rsidRPr="008E6F6E">
        <w:rPr>
          <w:rFonts w:ascii="Verdana" w:eastAsia="Times New Roman" w:hAnsi="Verdana" w:cs="Times New Roman"/>
          <w:color w:val="000000"/>
          <w:sz w:val="18"/>
          <w:szCs w:val="18"/>
          <w:bdr w:val="none" w:sz="0" w:space="0" w:color="auto" w:frame="1"/>
          <w:lang w:eastAsia="en-IN"/>
        </w:rPr>
        <w:t>  </w:t>
      </w:r>
    </w:p>
    <w:p w:rsidR="008E6F6E" w:rsidRPr="008E6F6E" w:rsidRDefault="008E6F6E" w:rsidP="008E6F6E">
      <w:pPr>
        <w:shd w:val="clear" w:color="auto" w:fill="FFFFFF"/>
        <w:spacing w:after="0"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b/>
          <w:bCs/>
          <w:color w:val="006699"/>
          <w:sz w:val="18"/>
          <w:lang w:eastAsia="en-IN"/>
        </w:rPr>
        <w:t>void</w:t>
      </w:r>
      <w:r w:rsidRPr="008E6F6E">
        <w:rPr>
          <w:rFonts w:ascii="Verdana" w:eastAsia="Times New Roman" w:hAnsi="Verdana" w:cs="Times New Roman"/>
          <w:color w:val="000000"/>
          <w:sz w:val="18"/>
          <w:szCs w:val="18"/>
          <w:bdr w:val="none" w:sz="0" w:space="0" w:color="auto" w:frame="1"/>
          <w:lang w:eastAsia="en-IN"/>
        </w:rPr>
        <w:t> draw()  </w:t>
      </w:r>
    </w:p>
    <w:p w:rsidR="008E6F6E" w:rsidRPr="008E6F6E" w:rsidRDefault="008E6F6E" w:rsidP="008E6F6E">
      <w:pPr>
        <w:shd w:val="clear" w:color="auto" w:fill="FFFFFF"/>
        <w:spacing w:after="0"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bdr w:val="none" w:sz="0" w:space="0" w:color="auto" w:frame="1"/>
          <w:lang w:eastAsia="en-IN"/>
        </w:rPr>
        <w:t>{  </w:t>
      </w:r>
    </w:p>
    <w:p w:rsidR="008E6F6E" w:rsidRPr="008E6F6E" w:rsidRDefault="008E6F6E" w:rsidP="008E6F6E">
      <w:pPr>
        <w:shd w:val="clear" w:color="auto" w:fill="FFFFFF"/>
        <w:spacing w:after="0"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8200"/>
          <w:sz w:val="18"/>
          <w:lang w:eastAsia="en-IN"/>
        </w:rPr>
        <w:t>//code snippet</w:t>
      </w:r>
      <w:r w:rsidRPr="008E6F6E">
        <w:rPr>
          <w:rFonts w:ascii="Verdana" w:eastAsia="Times New Roman" w:hAnsi="Verdana" w:cs="Times New Roman"/>
          <w:color w:val="000000"/>
          <w:sz w:val="18"/>
          <w:szCs w:val="18"/>
          <w:bdr w:val="none" w:sz="0" w:space="0" w:color="auto" w:frame="1"/>
          <w:lang w:eastAsia="en-IN"/>
        </w:rPr>
        <w:t>  </w:t>
      </w:r>
    </w:p>
    <w:p w:rsidR="008E6F6E" w:rsidRPr="008E6F6E" w:rsidRDefault="008E6F6E" w:rsidP="008E6F6E">
      <w:pPr>
        <w:shd w:val="clear" w:color="auto" w:fill="FFFFFF"/>
        <w:spacing w:after="0"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bdr w:val="none" w:sz="0" w:space="0" w:color="auto" w:frame="1"/>
          <w:lang w:eastAsia="en-IN"/>
        </w:rPr>
        <w:t>}  </w:t>
      </w:r>
    </w:p>
    <w:p w:rsidR="008E6F6E" w:rsidRPr="008E6F6E" w:rsidRDefault="008E6F6E" w:rsidP="008E6F6E">
      <w:pPr>
        <w:shd w:val="clear" w:color="auto" w:fill="FFFFFF"/>
        <w:spacing w:after="109" w:line="285" w:lineRule="atLeast"/>
        <w:rPr>
          <w:rFonts w:ascii="Verdana" w:eastAsia="Times New Roman" w:hAnsi="Verdana" w:cs="Times New Roman"/>
          <w:color w:val="000000"/>
          <w:sz w:val="18"/>
          <w:szCs w:val="18"/>
          <w:lang w:eastAsia="en-IN"/>
        </w:rPr>
      </w:pPr>
      <w:r w:rsidRPr="008E6F6E">
        <w:rPr>
          <w:rFonts w:ascii="Verdana" w:eastAsia="Times New Roman" w:hAnsi="Verdana" w:cs="Times New Roman"/>
          <w:color w:val="000000"/>
          <w:sz w:val="18"/>
          <w:szCs w:val="18"/>
          <w:bdr w:val="none" w:sz="0" w:space="0" w:color="auto" w:frame="1"/>
          <w:lang w:eastAsia="en-IN"/>
        </w:rPr>
        <w:t>}  </w:t>
      </w:r>
    </w:p>
    <w:p w:rsidR="008E6F6E" w:rsidRPr="008E6F6E" w:rsidRDefault="008E6F6E" w:rsidP="008E6F6E">
      <w:pPr>
        <w:shd w:val="clear" w:color="auto" w:fill="FFFFFF"/>
        <w:spacing w:before="100" w:beforeAutospacing="1" w:after="100" w:afterAutospacing="1" w:line="312" w:lineRule="atLeast"/>
        <w:outlineLvl w:val="2"/>
        <w:rPr>
          <w:rFonts w:ascii="Helvetica" w:eastAsia="Times New Roman" w:hAnsi="Helvetica" w:cs="Helvetica"/>
          <w:color w:val="610B38"/>
          <w:sz w:val="34"/>
          <w:szCs w:val="34"/>
          <w:lang w:eastAsia="en-IN"/>
        </w:rPr>
      </w:pPr>
      <w:r w:rsidRPr="008E6F6E">
        <w:rPr>
          <w:rFonts w:ascii="Helvetica" w:eastAsia="Times New Roman" w:hAnsi="Helvetica" w:cs="Helvetica"/>
          <w:color w:val="610B38"/>
          <w:sz w:val="34"/>
          <w:szCs w:val="34"/>
          <w:lang w:eastAsia="en-IN"/>
        </w:rPr>
        <w:t>Variable</w:t>
      </w:r>
    </w:p>
    <w:p w:rsidR="008E6F6E" w:rsidRPr="008E6F6E" w:rsidRDefault="008E6F6E" w:rsidP="00AD3981">
      <w:pPr>
        <w:numPr>
          <w:ilvl w:val="0"/>
          <w:numId w:val="5"/>
        </w:numPr>
        <w:shd w:val="clear" w:color="auto" w:fill="FFFFFF"/>
        <w:spacing w:before="54" w:after="100" w:afterAutospacing="1" w:line="285" w:lineRule="atLeast"/>
        <w:rPr>
          <w:ins w:id="69" w:author="Unknown"/>
          <w:rFonts w:ascii="Verdana" w:eastAsia="Times New Roman" w:hAnsi="Verdana" w:cs="Times New Roman"/>
          <w:color w:val="000000"/>
          <w:sz w:val="18"/>
          <w:szCs w:val="18"/>
          <w:lang w:eastAsia="en-IN"/>
        </w:rPr>
      </w:pPr>
      <w:ins w:id="70" w:author="Unknown">
        <w:r w:rsidRPr="008E6F6E">
          <w:rPr>
            <w:rFonts w:ascii="Verdana" w:eastAsia="Times New Roman" w:hAnsi="Verdana" w:cs="Times New Roman"/>
            <w:color w:val="000000"/>
            <w:sz w:val="18"/>
            <w:szCs w:val="18"/>
            <w:lang w:eastAsia="en-IN"/>
          </w:rPr>
          <w:t>It should start with a lowercase letter such as id, name.</w:t>
        </w:r>
      </w:ins>
    </w:p>
    <w:p w:rsidR="008E6F6E" w:rsidRPr="008E6F6E" w:rsidRDefault="008E6F6E" w:rsidP="00AD3981">
      <w:pPr>
        <w:numPr>
          <w:ilvl w:val="0"/>
          <w:numId w:val="5"/>
        </w:numPr>
        <w:shd w:val="clear" w:color="auto" w:fill="FFFFFF"/>
        <w:spacing w:before="54" w:after="100" w:afterAutospacing="1" w:line="285" w:lineRule="atLeast"/>
        <w:rPr>
          <w:ins w:id="71" w:author="Unknown"/>
          <w:rFonts w:ascii="Verdana" w:eastAsia="Times New Roman" w:hAnsi="Verdana" w:cs="Times New Roman"/>
          <w:color w:val="000000"/>
          <w:sz w:val="18"/>
          <w:szCs w:val="18"/>
          <w:lang w:eastAsia="en-IN"/>
        </w:rPr>
      </w:pPr>
      <w:ins w:id="72" w:author="Unknown">
        <w:r w:rsidRPr="008E6F6E">
          <w:rPr>
            <w:rFonts w:ascii="Verdana" w:eastAsia="Times New Roman" w:hAnsi="Verdana" w:cs="Times New Roman"/>
            <w:color w:val="000000"/>
            <w:sz w:val="18"/>
            <w:szCs w:val="18"/>
            <w:lang w:eastAsia="en-IN"/>
          </w:rPr>
          <w:t>It should not start with the special characters like &amp; (ampersand), $ (dollar), _ (underscore).</w:t>
        </w:r>
      </w:ins>
    </w:p>
    <w:p w:rsidR="008E6F6E" w:rsidRPr="008E6F6E" w:rsidRDefault="008E6F6E" w:rsidP="00AD3981">
      <w:pPr>
        <w:numPr>
          <w:ilvl w:val="0"/>
          <w:numId w:val="5"/>
        </w:numPr>
        <w:shd w:val="clear" w:color="auto" w:fill="FFFFFF"/>
        <w:spacing w:before="54" w:after="100" w:afterAutospacing="1" w:line="285" w:lineRule="atLeast"/>
        <w:rPr>
          <w:ins w:id="73" w:author="Unknown"/>
          <w:rFonts w:ascii="Verdana" w:eastAsia="Times New Roman" w:hAnsi="Verdana" w:cs="Times New Roman"/>
          <w:color w:val="000000"/>
          <w:sz w:val="18"/>
          <w:szCs w:val="18"/>
          <w:lang w:eastAsia="en-IN"/>
        </w:rPr>
      </w:pPr>
      <w:ins w:id="74" w:author="Unknown">
        <w:r w:rsidRPr="008E6F6E">
          <w:rPr>
            <w:rFonts w:ascii="Verdana" w:eastAsia="Times New Roman" w:hAnsi="Verdana" w:cs="Times New Roman"/>
            <w:color w:val="000000"/>
            <w:sz w:val="18"/>
            <w:szCs w:val="18"/>
            <w:lang w:eastAsia="en-IN"/>
          </w:rPr>
          <w:t>If the name contains multiple words, start it with the lowercase letter followed by an uppercase letter such as firstName, lastName.</w:t>
        </w:r>
      </w:ins>
    </w:p>
    <w:p w:rsidR="008E6F6E" w:rsidRPr="008E6F6E" w:rsidRDefault="008E6F6E" w:rsidP="00AD3981">
      <w:pPr>
        <w:numPr>
          <w:ilvl w:val="0"/>
          <w:numId w:val="5"/>
        </w:numPr>
        <w:shd w:val="clear" w:color="auto" w:fill="FFFFFF"/>
        <w:spacing w:before="54" w:after="100" w:afterAutospacing="1" w:line="285" w:lineRule="atLeast"/>
        <w:rPr>
          <w:ins w:id="75" w:author="Unknown"/>
          <w:rFonts w:ascii="Verdana" w:eastAsia="Times New Roman" w:hAnsi="Verdana" w:cs="Times New Roman"/>
          <w:color w:val="000000"/>
          <w:sz w:val="18"/>
          <w:szCs w:val="18"/>
          <w:lang w:eastAsia="en-IN"/>
        </w:rPr>
      </w:pPr>
      <w:ins w:id="76" w:author="Unknown">
        <w:r w:rsidRPr="008E6F6E">
          <w:rPr>
            <w:rFonts w:ascii="Verdana" w:eastAsia="Times New Roman" w:hAnsi="Verdana" w:cs="Times New Roman"/>
            <w:color w:val="000000"/>
            <w:sz w:val="18"/>
            <w:szCs w:val="18"/>
            <w:lang w:eastAsia="en-IN"/>
          </w:rPr>
          <w:t>Avoid using one-character variables such as x, y, z.</w:t>
        </w:r>
      </w:ins>
    </w:p>
    <w:p w:rsidR="008E6F6E" w:rsidRPr="008E6F6E" w:rsidRDefault="008E6F6E" w:rsidP="00AD3981">
      <w:pPr>
        <w:numPr>
          <w:ilvl w:val="0"/>
          <w:numId w:val="5"/>
        </w:numPr>
        <w:shd w:val="clear" w:color="auto" w:fill="FFFFFF"/>
        <w:spacing w:before="54" w:after="100" w:afterAutospacing="1" w:line="285" w:lineRule="atLeast"/>
        <w:rPr>
          <w:rFonts w:ascii="Verdana" w:eastAsia="Times New Roman" w:hAnsi="Verdana" w:cs="Times New Roman"/>
          <w:color w:val="000000"/>
          <w:sz w:val="18"/>
          <w:szCs w:val="18"/>
          <w:lang w:eastAsia="en-IN"/>
        </w:rPr>
      </w:pPr>
    </w:p>
    <w:p w:rsidR="008E6F6E" w:rsidRPr="008E6F6E" w:rsidRDefault="008E6F6E" w:rsidP="00AD3981">
      <w:pPr>
        <w:numPr>
          <w:ilvl w:val="0"/>
          <w:numId w:val="5"/>
        </w:numPr>
        <w:shd w:val="clear" w:color="auto" w:fill="FFFFFF"/>
        <w:spacing w:before="54" w:after="100" w:afterAutospacing="1" w:line="285" w:lineRule="atLeast"/>
        <w:rPr>
          <w:ins w:id="77" w:author="Unknown"/>
          <w:rFonts w:ascii="Verdana" w:eastAsia="Times New Roman" w:hAnsi="Verdana" w:cs="Times New Roman"/>
          <w:color w:val="000000"/>
          <w:sz w:val="18"/>
          <w:szCs w:val="18"/>
          <w:lang w:eastAsia="en-IN"/>
        </w:rPr>
      </w:pPr>
      <w:ins w:id="78" w:author="Unknown">
        <w:r w:rsidRPr="008E6F6E">
          <w:rPr>
            <w:rFonts w:ascii="Verdana" w:eastAsia="Times New Roman" w:hAnsi="Verdana" w:cs="Times New Roman"/>
            <w:b/>
            <w:bCs/>
            <w:color w:val="2F4F4F"/>
            <w:sz w:val="18"/>
            <w:lang w:eastAsia="en-IN"/>
          </w:rPr>
          <w:t>Example :-</w:t>
        </w:r>
      </w:ins>
    </w:p>
    <w:p w:rsidR="008E6F6E" w:rsidRPr="008E6F6E" w:rsidRDefault="008E6F6E" w:rsidP="008E6F6E">
      <w:pPr>
        <w:shd w:val="clear" w:color="auto" w:fill="FFFFFF"/>
        <w:spacing w:after="0" w:line="285" w:lineRule="atLeast"/>
        <w:rPr>
          <w:ins w:id="79" w:author="Unknown"/>
          <w:rFonts w:ascii="Verdana" w:eastAsia="Times New Roman" w:hAnsi="Verdana" w:cs="Times New Roman"/>
          <w:color w:val="000000"/>
          <w:sz w:val="18"/>
          <w:szCs w:val="18"/>
          <w:lang w:eastAsia="en-IN"/>
        </w:rPr>
      </w:pPr>
      <w:ins w:id="80" w:author="Unknown">
        <w:r w:rsidRPr="008E6F6E">
          <w:rPr>
            <w:rFonts w:ascii="Verdana" w:eastAsia="Times New Roman" w:hAnsi="Verdana" w:cs="Times New Roman"/>
            <w:b/>
            <w:bCs/>
            <w:color w:val="006699"/>
            <w:sz w:val="18"/>
            <w:lang w:eastAsia="en-IN"/>
          </w:rPr>
          <w:lastRenderedPageBreak/>
          <w:t>class</w:t>
        </w:r>
        <w:r w:rsidRPr="008E6F6E">
          <w:rPr>
            <w:rFonts w:ascii="Verdana" w:eastAsia="Times New Roman" w:hAnsi="Verdana" w:cs="Times New Roman"/>
            <w:color w:val="000000"/>
            <w:sz w:val="18"/>
            <w:szCs w:val="18"/>
            <w:bdr w:val="none" w:sz="0" w:space="0" w:color="auto" w:frame="1"/>
            <w:lang w:eastAsia="en-IN"/>
          </w:rPr>
          <w:t> Employee  </w:t>
        </w:r>
      </w:ins>
    </w:p>
    <w:p w:rsidR="008E6F6E" w:rsidRPr="008E6F6E" w:rsidRDefault="008E6F6E" w:rsidP="008E6F6E">
      <w:pPr>
        <w:shd w:val="clear" w:color="auto" w:fill="FFFFFF"/>
        <w:spacing w:after="0" w:line="285" w:lineRule="atLeast"/>
        <w:rPr>
          <w:ins w:id="81" w:author="Unknown"/>
          <w:rFonts w:ascii="Verdana" w:eastAsia="Times New Roman" w:hAnsi="Verdana" w:cs="Times New Roman"/>
          <w:color w:val="000000"/>
          <w:sz w:val="18"/>
          <w:szCs w:val="18"/>
          <w:lang w:eastAsia="en-IN"/>
        </w:rPr>
      </w:pPr>
      <w:ins w:id="82" w:author="Unknown">
        <w:r w:rsidRPr="008E6F6E">
          <w:rPr>
            <w:rFonts w:ascii="Verdana" w:eastAsia="Times New Roman" w:hAnsi="Verdana" w:cs="Times New Roman"/>
            <w:color w:val="000000"/>
            <w:sz w:val="18"/>
            <w:szCs w:val="18"/>
            <w:bdr w:val="none" w:sz="0" w:space="0" w:color="auto" w:frame="1"/>
            <w:lang w:eastAsia="en-IN"/>
          </w:rPr>
          <w:t>{  </w:t>
        </w:r>
      </w:ins>
    </w:p>
    <w:p w:rsidR="008E6F6E" w:rsidRPr="008E6F6E" w:rsidRDefault="008E6F6E" w:rsidP="008E6F6E">
      <w:pPr>
        <w:shd w:val="clear" w:color="auto" w:fill="FFFFFF"/>
        <w:spacing w:after="0" w:line="285" w:lineRule="atLeast"/>
        <w:rPr>
          <w:ins w:id="83" w:author="Unknown"/>
          <w:rFonts w:ascii="Verdana" w:eastAsia="Times New Roman" w:hAnsi="Verdana" w:cs="Times New Roman"/>
          <w:color w:val="000000"/>
          <w:sz w:val="18"/>
          <w:szCs w:val="18"/>
          <w:lang w:eastAsia="en-IN"/>
        </w:rPr>
      </w:pPr>
      <w:ins w:id="84" w:author="Unknown">
        <w:r w:rsidRPr="008E6F6E">
          <w:rPr>
            <w:rFonts w:ascii="Verdana" w:eastAsia="Times New Roman" w:hAnsi="Verdana" w:cs="Times New Roman"/>
            <w:color w:val="008200"/>
            <w:sz w:val="18"/>
            <w:lang w:eastAsia="en-IN"/>
          </w:rPr>
          <w:t>//variable</w:t>
        </w:r>
        <w:r w:rsidRPr="008E6F6E">
          <w:rPr>
            <w:rFonts w:ascii="Verdana" w:eastAsia="Times New Roman" w:hAnsi="Verdana" w:cs="Times New Roman"/>
            <w:color w:val="000000"/>
            <w:sz w:val="18"/>
            <w:szCs w:val="18"/>
            <w:bdr w:val="none" w:sz="0" w:space="0" w:color="auto" w:frame="1"/>
            <w:lang w:eastAsia="en-IN"/>
          </w:rPr>
          <w:t>  </w:t>
        </w:r>
      </w:ins>
    </w:p>
    <w:p w:rsidR="008E6F6E" w:rsidRPr="008E6F6E" w:rsidRDefault="008E6F6E" w:rsidP="008E6F6E">
      <w:pPr>
        <w:shd w:val="clear" w:color="auto" w:fill="FFFFFF"/>
        <w:spacing w:after="0" w:line="285" w:lineRule="atLeast"/>
        <w:rPr>
          <w:ins w:id="85" w:author="Unknown"/>
          <w:rFonts w:ascii="Verdana" w:eastAsia="Times New Roman" w:hAnsi="Verdana" w:cs="Times New Roman"/>
          <w:color w:val="000000"/>
          <w:sz w:val="18"/>
          <w:szCs w:val="18"/>
          <w:lang w:eastAsia="en-IN"/>
        </w:rPr>
      </w:pPr>
      <w:ins w:id="86" w:author="Unknown">
        <w:r w:rsidRPr="008E6F6E">
          <w:rPr>
            <w:rFonts w:ascii="Verdana" w:eastAsia="Times New Roman" w:hAnsi="Verdana" w:cs="Times New Roman"/>
            <w:b/>
            <w:bCs/>
            <w:color w:val="006699"/>
            <w:sz w:val="18"/>
            <w:lang w:eastAsia="en-IN"/>
          </w:rPr>
          <w:t>int</w:t>
        </w:r>
        <w:r w:rsidRPr="008E6F6E">
          <w:rPr>
            <w:rFonts w:ascii="Verdana" w:eastAsia="Times New Roman" w:hAnsi="Verdana" w:cs="Times New Roman"/>
            <w:color w:val="000000"/>
            <w:sz w:val="18"/>
            <w:szCs w:val="18"/>
            <w:bdr w:val="none" w:sz="0" w:space="0" w:color="auto" w:frame="1"/>
            <w:lang w:eastAsia="en-IN"/>
          </w:rPr>
          <w:t> id;  </w:t>
        </w:r>
      </w:ins>
    </w:p>
    <w:p w:rsidR="008E6F6E" w:rsidRPr="008E6F6E" w:rsidRDefault="008E6F6E" w:rsidP="008E6F6E">
      <w:pPr>
        <w:shd w:val="clear" w:color="auto" w:fill="FFFFFF"/>
        <w:spacing w:after="0" w:line="285" w:lineRule="atLeast"/>
        <w:rPr>
          <w:ins w:id="87" w:author="Unknown"/>
          <w:rFonts w:ascii="Verdana" w:eastAsia="Times New Roman" w:hAnsi="Verdana" w:cs="Times New Roman"/>
          <w:color w:val="000000"/>
          <w:sz w:val="18"/>
          <w:szCs w:val="18"/>
          <w:lang w:eastAsia="en-IN"/>
        </w:rPr>
      </w:pPr>
      <w:ins w:id="88" w:author="Unknown">
        <w:r w:rsidRPr="008E6F6E">
          <w:rPr>
            <w:rFonts w:ascii="Verdana" w:eastAsia="Times New Roman" w:hAnsi="Verdana" w:cs="Times New Roman"/>
            <w:color w:val="008200"/>
            <w:sz w:val="18"/>
            <w:lang w:eastAsia="en-IN"/>
          </w:rPr>
          <w:t>//code snippet</w:t>
        </w:r>
        <w:r w:rsidRPr="008E6F6E">
          <w:rPr>
            <w:rFonts w:ascii="Verdana" w:eastAsia="Times New Roman" w:hAnsi="Verdana" w:cs="Times New Roman"/>
            <w:color w:val="000000"/>
            <w:sz w:val="18"/>
            <w:szCs w:val="18"/>
            <w:bdr w:val="none" w:sz="0" w:space="0" w:color="auto" w:frame="1"/>
            <w:lang w:eastAsia="en-IN"/>
          </w:rPr>
          <w:t>  </w:t>
        </w:r>
      </w:ins>
    </w:p>
    <w:p w:rsidR="008E6F6E" w:rsidRPr="008E6F6E" w:rsidRDefault="008E6F6E" w:rsidP="008E6F6E">
      <w:pPr>
        <w:shd w:val="clear" w:color="auto" w:fill="FFFFFF"/>
        <w:spacing w:after="109" w:line="285" w:lineRule="atLeast"/>
        <w:rPr>
          <w:ins w:id="89" w:author="Unknown"/>
          <w:rFonts w:ascii="Verdana" w:eastAsia="Times New Roman" w:hAnsi="Verdana" w:cs="Times New Roman"/>
          <w:color w:val="000000"/>
          <w:sz w:val="18"/>
          <w:szCs w:val="18"/>
          <w:lang w:eastAsia="en-IN"/>
        </w:rPr>
      </w:pPr>
      <w:ins w:id="90" w:author="Unknown">
        <w:r w:rsidRPr="008E6F6E">
          <w:rPr>
            <w:rFonts w:ascii="Verdana" w:eastAsia="Times New Roman" w:hAnsi="Verdana" w:cs="Times New Roman"/>
            <w:color w:val="000000"/>
            <w:sz w:val="18"/>
            <w:szCs w:val="18"/>
            <w:bdr w:val="none" w:sz="0" w:space="0" w:color="auto" w:frame="1"/>
            <w:lang w:eastAsia="en-IN"/>
          </w:rPr>
          <w:t>}  </w:t>
        </w:r>
      </w:ins>
    </w:p>
    <w:p w:rsidR="008E6F6E" w:rsidRPr="008E6F6E" w:rsidRDefault="008E6F6E" w:rsidP="008E6F6E">
      <w:pPr>
        <w:shd w:val="clear" w:color="auto" w:fill="FFFFFF"/>
        <w:spacing w:before="100" w:beforeAutospacing="1" w:after="100" w:afterAutospacing="1" w:line="312" w:lineRule="atLeast"/>
        <w:outlineLvl w:val="2"/>
        <w:rPr>
          <w:ins w:id="91" w:author="Unknown"/>
          <w:rFonts w:ascii="Helvetica" w:eastAsia="Times New Roman" w:hAnsi="Helvetica" w:cs="Helvetica"/>
          <w:color w:val="610B38"/>
          <w:sz w:val="34"/>
          <w:szCs w:val="34"/>
          <w:lang w:eastAsia="en-IN"/>
        </w:rPr>
      </w:pPr>
      <w:ins w:id="92" w:author="Unknown">
        <w:r w:rsidRPr="008E6F6E">
          <w:rPr>
            <w:rFonts w:ascii="Helvetica" w:eastAsia="Times New Roman" w:hAnsi="Helvetica" w:cs="Helvetica"/>
            <w:color w:val="610B38"/>
            <w:sz w:val="34"/>
            <w:szCs w:val="34"/>
            <w:lang w:eastAsia="en-IN"/>
          </w:rPr>
          <w:t>Package</w:t>
        </w:r>
      </w:ins>
    </w:p>
    <w:p w:rsidR="008E6F6E" w:rsidRPr="008E6F6E" w:rsidRDefault="008E6F6E" w:rsidP="00AD3981">
      <w:pPr>
        <w:numPr>
          <w:ilvl w:val="0"/>
          <w:numId w:val="6"/>
        </w:numPr>
        <w:shd w:val="clear" w:color="auto" w:fill="FFFFFF"/>
        <w:spacing w:before="54" w:after="100" w:afterAutospacing="1" w:line="285" w:lineRule="atLeast"/>
        <w:rPr>
          <w:ins w:id="93" w:author="Unknown"/>
          <w:rFonts w:ascii="Verdana" w:eastAsia="Times New Roman" w:hAnsi="Verdana" w:cs="Times New Roman"/>
          <w:color w:val="000000"/>
          <w:sz w:val="18"/>
          <w:szCs w:val="18"/>
          <w:lang w:eastAsia="en-IN"/>
        </w:rPr>
      </w:pPr>
      <w:ins w:id="94" w:author="Unknown">
        <w:r w:rsidRPr="008E6F6E">
          <w:rPr>
            <w:rFonts w:ascii="Verdana" w:eastAsia="Times New Roman" w:hAnsi="Verdana" w:cs="Times New Roman"/>
            <w:color w:val="000000"/>
            <w:sz w:val="18"/>
            <w:szCs w:val="18"/>
            <w:lang w:eastAsia="en-IN"/>
          </w:rPr>
          <w:t>It should be a lowercase letter such as java, lang.</w:t>
        </w:r>
      </w:ins>
    </w:p>
    <w:p w:rsidR="008E6F6E" w:rsidRPr="008E6F6E" w:rsidRDefault="008E6F6E" w:rsidP="00AD3981">
      <w:pPr>
        <w:numPr>
          <w:ilvl w:val="0"/>
          <w:numId w:val="6"/>
        </w:numPr>
        <w:shd w:val="clear" w:color="auto" w:fill="FFFFFF"/>
        <w:spacing w:before="54" w:after="100" w:afterAutospacing="1" w:line="285" w:lineRule="atLeast"/>
        <w:rPr>
          <w:ins w:id="95" w:author="Unknown"/>
          <w:rFonts w:ascii="Verdana" w:eastAsia="Times New Roman" w:hAnsi="Verdana" w:cs="Times New Roman"/>
          <w:color w:val="000000"/>
          <w:sz w:val="18"/>
          <w:szCs w:val="18"/>
          <w:lang w:eastAsia="en-IN"/>
        </w:rPr>
      </w:pPr>
      <w:ins w:id="96" w:author="Unknown">
        <w:r w:rsidRPr="008E6F6E">
          <w:rPr>
            <w:rFonts w:ascii="Verdana" w:eastAsia="Times New Roman" w:hAnsi="Verdana" w:cs="Times New Roman"/>
            <w:color w:val="000000"/>
            <w:sz w:val="18"/>
            <w:szCs w:val="18"/>
            <w:lang w:eastAsia="en-IN"/>
          </w:rPr>
          <w:t>If the name contains multiple words, it should be separated by dots (.) such as java.util, java.lang.</w:t>
        </w:r>
      </w:ins>
    </w:p>
    <w:p w:rsidR="008E6F6E" w:rsidRPr="008E6F6E" w:rsidRDefault="008E6F6E" w:rsidP="00AD3981">
      <w:pPr>
        <w:numPr>
          <w:ilvl w:val="0"/>
          <w:numId w:val="6"/>
        </w:numPr>
        <w:shd w:val="clear" w:color="auto" w:fill="FFFFFF"/>
        <w:spacing w:before="54" w:after="100" w:afterAutospacing="1" w:line="285" w:lineRule="atLeast"/>
        <w:rPr>
          <w:ins w:id="97" w:author="Unknown"/>
          <w:rFonts w:ascii="Verdana" w:eastAsia="Times New Roman" w:hAnsi="Verdana" w:cs="Times New Roman"/>
          <w:color w:val="000000"/>
          <w:sz w:val="18"/>
          <w:szCs w:val="18"/>
          <w:lang w:eastAsia="en-IN"/>
        </w:rPr>
      </w:pPr>
      <w:ins w:id="98" w:author="Unknown">
        <w:r w:rsidRPr="008E6F6E">
          <w:rPr>
            <w:rFonts w:ascii="Verdana" w:eastAsia="Times New Roman" w:hAnsi="Verdana" w:cs="Times New Roman"/>
            <w:b/>
            <w:bCs/>
            <w:color w:val="2F4F4F"/>
            <w:sz w:val="18"/>
            <w:lang w:eastAsia="en-IN"/>
          </w:rPr>
          <w:t>Example :-</w:t>
        </w:r>
      </w:ins>
    </w:p>
    <w:p w:rsidR="008E6F6E" w:rsidRPr="008E6F6E" w:rsidRDefault="008E6F6E" w:rsidP="008E6F6E">
      <w:pPr>
        <w:shd w:val="clear" w:color="auto" w:fill="FFFFFF"/>
        <w:spacing w:after="0" w:line="285" w:lineRule="atLeast"/>
        <w:rPr>
          <w:ins w:id="99" w:author="Unknown"/>
          <w:rFonts w:ascii="Verdana" w:eastAsia="Times New Roman" w:hAnsi="Verdana" w:cs="Times New Roman"/>
          <w:color w:val="000000"/>
          <w:sz w:val="18"/>
          <w:szCs w:val="18"/>
          <w:lang w:eastAsia="en-IN"/>
        </w:rPr>
      </w:pPr>
      <w:ins w:id="100" w:author="Unknown">
        <w:r w:rsidRPr="008E6F6E">
          <w:rPr>
            <w:rFonts w:ascii="Verdana" w:eastAsia="Times New Roman" w:hAnsi="Verdana" w:cs="Times New Roman"/>
            <w:b/>
            <w:bCs/>
            <w:color w:val="006699"/>
            <w:sz w:val="18"/>
            <w:lang w:eastAsia="en-IN"/>
          </w:rPr>
          <w:t>package</w:t>
        </w:r>
        <w:r w:rsidRPr="008E6F6E">
          <w:rPr>
            <w:rFonts w:ascii="Verdana" w:eastAsia="Times New Roman" w:hAnsi="Verdana" w:cs="Times New Roman"/>
            <w:color w:val="000000"/>
            <w:sz w:val="18"/>
            <w:szCs w:val="18"/>
            <w:bdr w:val="none" w:sz="0" w:space="0" w:color="auto" w:frame="1"/>
            <w:lang w:eastAsia="en-IN"/>
          </w:rPr>
          <w:t> com.javatpoint; </w:t>
        </w:r>
        <w:r w:rsidRPr="008E6F6E">
          <w:rPr>
            <w:rFonts w:ascii="Verdana" w:eastAsia="Times New Roman" w:hAnsi="Verdana" w:cs="Times New Roman"/>
            <w:color w:val="008200"/>
            <w:sz w:val="18"/>
            <w:lang w:eastAsia="en-IN"/>
          </w:rPr>
          <w:t>//package</w:t>
        </w:r>
        <w:r w:rsidRPr="008E6F6E">
          <w:rPr>
            <w:rFonts w:ascii="Verdana" w:eastAsia="Times New Roman" w:hAnsi="Verdana" w:cs="Times New Roman"/>
            <w:color w:val="000000"/>
            <w:sz w:val="18"/>
            <w:szCs w:val="18"/>
            <w:bdr w:val="none" w:sz="0" w:space="0" w:color="auto" w:frame="1"/>
            <w:lang w:eastAsia="en-IN"/>
          </w:rPr>
          <w:t>  </w:t>
        </w:r>
      </w:ins>
    </w:p>
    <w:p w:rsidR="008E6F6E" w:rsidRPr="008E6F6E" w:rsidRDefault="008E6F6E" w:rsidP="008E6F6E">
      <w:pPr>
        <w:shd w:val="clear" w:color="auto" w:fill="FFFFFF"/>
        <w:spacing w:after="0" w:line="285" w:lineRule="atLeast"/>
        <w:rPr>
          <w:ins w:id="101" w:author="Unknown"/>
          <w:rFonts w:ascii="Verdana" w:eastAsia="Times New Roman" w:hAnsi="Verdana" w:cs="Times New Roman"/>
          <w:color w:val="000000"/>
          <w:sz w:val="18"/>
          <w:szCs w:val="18"/>
          <w:lang w:eastAsia="en-IN"/>
        </w:rPr>
      </w:pPr>
      <w:ins w:id="102" w:author="Unknown">
        <w:r w:rsidRPr="008E6F6E">
          <w:rPr>
            <w:rFonts w:ascii="Verdana" w:eastAsia="Times New Roman" w:hAnsi="Verdana" w:cs="Times New Roman"/>
            <w:b/>
            <w:bCs/>
            <w:color w:val="006699"/>
            <w:sz w:val="18"/>
            <w:lang w:eastAsia="en-IN"/>
          </w:rPr>
          <w:t>class</w:t>
        </w:r>
        <w:r w:rsidRPr="008E6F6E">
          <w:rPr>
            <w:rFonts w:ascii="Verdana" w:eastAsia="Times New Roman" w:hAnsi="Verdana" w:cs="Times New Roman"/>
            <w:color w:val="000000"/>
            <w:sz w:val="18"/>
            <w:szCs w:val="18"/>
            <w:bdr w:val="none" w:sz="0" w:space="0" w:color="auto" w:frame="1"/>
            <w:lang w:eastAsia="en-IN"/>
          </w:rPr>
          <w:t> Employee  </w:t>
        </w:r>
      </w:ins>
    </w:p>
    <w:p w:rsidR="008E6F6E" w:rsidRPr="008E6F6E" w:rsidRDefault="008E6F6E" w:rsidP="008E6F6E">
      <w:pPr>
        <w:shd w:val="clear" w:color="auto" w:fill="FFFFFF"/>
        <w:spacing w:after="0" w:line="285" w:lineRule="atLeast"/>
        <w:rPr>
          <w:ins w:id="103" w:author="Unknown"/>
          <w:rFonts w:ascii="Verdana" w:eastAsia="Times New Roman" w:hAnsi="Verdana" w:cs="Times New Roman"/>
          <w:color w:val="000000"/>
          <w:sz w:val="18"/>
          <w:szCs w:val="18"/>
          <w:lang w:eastAsia="en-IN"/>
        </w:rPr>
      </w:pPr>
      <w:ins w:id="104" w:author="Unknown">
        <w:r w:rsidRPr="008E6F6E">
          <w:rPr>
            <w:rFonts w:ascii="Verdana" w:eastAsia="Times New Roman" w:hAnsi="Verdana" w:cs="Times New Roman"/>
            <w:color w:val="000000"/>
            <w:sz w:val="18"/>
            <w:szCs w:val="18"/>
            <w:bdr w:val="none" w:sz="0" w:space="0" w:color="auto" w:frame="1"/>
            <w:lang w:eastAsia="en-IN"/>
          </w:rPr>
          <w:t>{  </w:t>
        </w:r>
      </w:ins>
    </w:p>
    <w:p w:rsidR="008E6F6E" w:rsidRPr="008E6F6E" w:rsidRDefault="008E6F6E" w:rsidP="008E6F6E">
      <w:pPr>
        <w:shd w:val="clear" w:color="auto" w:fill="FFFFFF"/>
        <w:spacing w:after="0" w:line="285" w:lineRule="atLeast"/>
        <w:rPr>
          <w:ins w:id="105" w:author="Unknown"/>
          <w:rFonts w:ascii="Verdana" w:eastAsia="Times New Roman" w:hAnsi="Verdana" w:cs="Times New Roman"/>
          <w:color w:val="000000"/>
          <w:sz w:val="18"/>
          <w:szCs w:val="18"/>
          <w:lang w:eastAsia="en-IN"/>
        </w:rPr>
      </w:pPr>
      <w:ins w:id="106" w:author="Unknown">
        <w:r w:rsidRPr="008E6F6E">
          <w:rPr>
            <w:rFonts w:ascii="Verdana" w:eastAsia="Times New Roman" w:hAnsi="Verdana" w:cs="Times New Roman"/>
            <w:color w:val="008200"/>
            <w:sz w:val="18"/>
            <w:lang w:eastAsia="en-IN"/>
          </w:rPr>
          <w:t>//code snippet</w:t>
        </w:r>
        <w:r w:rsidRPr="008E6F6E">
          <w:rPr>
            <w:rFonts w:ascii="Verdana" w:eastAsia="Times New Roman" w:hAnsi="Verdana" w:cs="Times New Roman"/>
            <w:color w:val="000000"/>
            <w:sz w:val="18"/>
            <w:szCs w:val="18"/>
            <w:bdr w:val="none" w:sz="0" w:space="0" w:color="auto" w:frame="1"/>
            <w:lang w:eastAsia="en-IN"/>
          </w:rPr>
          <w:t>  </w:t>
        </w:r>
      </w:ins>
    </w:p>
    <w:p w:rsidR="008E6F6E" w:rsidRPr="008E6F6E" w:rsidRDefault="008E6F6E" w:rsidP="008E6F6E">
      <w:pPr>
        <w:shd w:val="clear" w:color="auto" w:fill="FFFFFF"/>
        <w:spacing w:after="109" w:line="285" w:lineRule="atLeast"/>
        <w:rPr>
          <w:ins w:id="107" w:author="Unknown"/>
          <w:rFonts w:ascii="Verdana" w:eastAsia="Times New Roman" w:hAnsi="Verdana" w:cs="Times New Roman"/>
          <w:color w:val="000000"/>
          <w:sz w:val="18"/>
          <w:szCs w:val="18"/>
          <w:lang w:eastAsia="en-IN"/>
        </w:rPr>
      </w:pPr>
      <w:ins w:id="108" w:author="Unknown">
        <w:r w:rsidRPr="008E6F6E">
          <w:rPr>
            <w:rFonts w:ascii="Verdana" w:eastAsia="Times New Roman" w:hAnsi="Verdana" w:cs="Times New Roman"/>
            <w:color w:val="000000"/>
            <w:sz w:val="18"/>
            <w:szCs w:val="18"/>
            <w:bdr w:val="none" w:sz="0" w:space="0" w:color="auto" w:frame="1"/>
            <w:lang w:eastAsia="en-IN"/>
          </w:rPr>
          <w:t>}  </w:t>
        </w:r>
      </w:ins>
    </w:p>
    <w:p w:rsidR="008E6F6E" w:rsidRPr="008E6F6E" w:rsidRDefault="008E6F6E" w:rsidP="008E6F6E">
      <w:pPr>
        <w:shd w:val="clear" w:color="auto" w:fill="FFFFFF"/>
        <w:spacing w:before="100" w:beforeAutospacing="1" w:after="100" w:afterAutospacing="1" w:line="312" w:lineRule="atLeast"/>
        <w:outlineLvl w:val="2"/>
        <w:rPr>
          <w:ins w:id="109" w:author="Unknown"/>
          <w:rFonts w:ascii="Helvetica" w:eastAsia="Times New Roman" w:hAnsi="Helvetica" w:cs="Helvetica"/>
          <w:color w:val="610B38"/>
          <w:sz w:val="34"/>
          <w:szCs w:val="34"/>
          <w:lang w:eastAsia="en-IN"/>
        </w:rPr>
      </w:pPr>
      <w:ins w:id="110" w:author="Unknown">
        <w:r w:rsidRPr="008E6F6E">
          <w:rPr>
            <w:rFonts w:ascii="Helvetica" w:eastAsia="Times New Roman" w:hAnsi="Helvetica" w:cs="Helvetica"/>
            <w:color w:val="610B38"/>
            <w:sz w:val="34"/>
            <w:szCs w:val="34"/>
            <w:lang w:eastAsia="en-IN"/>
          </w:rPr>
          <w:t>Constant</w:t>
        </w:r>
      </w:ins>
    </w:p>
    <w:p w:rsidR="008E6F6E" w:rsidRPr="008E6F6E" w:rsidRDefault="008E6F6E" w:rsidP="00AD3981">
      <w:pPr>
        <w:numPr>
          <w:ilvl w:val="0"/>
          <w:numId w:val="7"/>
        </w:numPr>
        <w:shd w:val="clear" w:color="auto" w:fill="FFFFFF"/>
        <w:spacing w:before="54" w:after="100" w:afterAutospacing="1" w:line="285" w:lineRule="atLeast"/>
        <w:rPr>
          <w:ins w:id="111" w:author="Unknown"/>
          <w:rFonts w:ascii="Verdana" w:eastAsia="Times New Roman" w:hAnsi="Verdana" w:cs="Times New Roman"/>
          <w:color w:val="000000"/>
          <w:sz w:val="18"/>
          <w:szCs w:val="18"/>
          <w:lang w:eastAsia="en-IN"/>
        </w:rPr>
      </w:pPr>
      <w:ins w:id="112" w:author="Unknown">
        <w:r w:rsidRPr="008E6F6E">
          <w:rPr>
            <w:rFonts w:ascii="Verdana" w:eastAsia="Times New Roman" w:hAnsi="Verdana" w:cs="Times New Roman"/>
            <w:color w:val="000000"/>
            <w:sz w:val="18"/>
            <w:szCs w:val="18"/>
            <w:lang w:eastAsia="en-IN"/>
          </w:rPr>
          <w:t>It should be in uppercase letters such as RED, YELLOW.</w:t>
        </w:r>
      </w:ins>
    </w:p>
    <w:p w:rsidR="008E6F6E" w:rsidRPr="008E6F6E" w:rsidRDefault="008E6F6E" w:rsidP="00AD3981">
      <w:pPr>
        <w:numPr>
          <w:ilvl w:val="0"/>
          <w:numId w:val="7"/>
        </w:numPr>
        <w:shd w:val="clear" w:color="auto" w:fill="FFFFFF"/>
        <w:spacing w:before="54" w:after="100" w:afterAutospacing="1" w:line="285" w:lineRule="atLeast"/>
        <w:rPr>
          <w:ins w:id="113" w:author="Unknown"/>
          <w:rFonts w:ascii="Verdana" w:eastAsia="Times New Roman" w:hAnsi="Verdana" w:cs="Times New Roman"/>
          <w:color w:val="000000"/>
          <w:sz w:val="18"/>
          <w:szCs w:val="18"/>
          <w:lang w:eastAsia="en-IN"/>
        </w:rPr>
      </w:pPr>
      <w:ins w:id="114" w:author="Unknown">
        <w:r w:rsidRPr="008E6F6E">
          <w:rPr>
            <w:rFonts w:ascii="Verdana" w:eastAsia="Times New Roman" w:hAnsi="Verdana" w:cs="Times New Roman"/>
            <w:color w:val="000000"/>
            <w:sz w:val="18"/>
            <w:szCs w:val="18"/>
            <w:lang w:eastAsia="en-IN"/>
          </w:rPr>
          <w:t>If the name contains multiple words, it should be separated by an underscore(_) such as MAX_PRIORITY.</w:t>
        </w:r>
      </w:ins>
    </w:p>
    <w:p w:rsidR="008E6F6E" w:rsidRPr="008E6F6E" w:rsidRDefault="008E6F6E" w:rsidP="00AD3981">
      <w:pPr>
        <w:numPr>
          <w:ilvl w:val="0"/>
          <w:numId w:val="7"/>
        </w:numPr>
        <w:shd w:val="clear" w:color="auto" w:fill="FFFFFF"/>
        <w:spacing w:before="54" w:after="100" w:afterAutospacing="1" w:line="285" w:lineRule="atLeast"/>
        <w:rPr>
          <w:ins w:id="115" w:author="Unknown"/>
          <w:rFonts w:ascii="Verdana" w:eastAsia="Times New Roman" w:hAnsi="Verdana" w:cs="Times New Roman"/>
          <w:color w:val="000000"/>
          <w:sz w:val="18"/>
          <w:szCs w:val="18"/>
          <w:lang w:eastAsia="en-IN"/>
        </w:rPr>
      </w:pPr>
      <w:ins w:id="116" w:author="Unknown">
        <w:r w:rsidRPr="008E6F6E">
          <w:rPr>
            <w:rFonts w:ascii="Verdana" w:eastAsia="Times New Roman" w:hAnsi="Verdana" w:cs="Times New Roman"/>
            <w:color w:val="000000"/>
            <w:sz w:val="18"/>
            <w:szCs w:val="18"/>
            <w:lang w:eastAsia="en-IN"/>
          </w:rPr>
          <w:t>It may contain digits but not as the first letter.</w:t>
        </w:r>
      </w:ins>
    </w:p>
    <w:p w:rsidR="008E6F6E" w:rsidRPr="008E6F6E" w:rsidRDefault="008E6F6E" w:rsidP="00AD3981">
      <w:pPr>
        <w:numPr>
          <w:ilvl w:val="0"/>
          <w:numId w:val="7"/>
        </w:numPr>
        <w:shd w:val="clear" w:color="auto" w:fill="FFFFFF"/>
        <w:spacing w:before="54" w:after="100" w:afterAutospacing="1" w:line="285" w:lineRule="atLeast"/>
        <w:rPr>
          <w:ins w:id="117" w:author="Unknown"/>
          <w:rFonts w:ascii="Verdana" w:eastAsia="Times New Roman" w:hAnsi="Verdana" w:cs="Times New Roman"/>
          <w:color w:val="000000"/>
          <w:sz w:val="18"/>
          <w:szCs w:val="18"/>
          <w:lang w:eastAsia="en-IN"/>
        </w:rPr>
      </w:pPr>
      <w:ins w:id="118" w:author="Unknown">
        <w:r w:rsidRPr="008E6F6E">
          <w:rPr>
            <w:rFonts w:ascii="Verdana" w:eastAsia="Times New Roman" w:hAnsi="Verdana" w:cs="Times New Roman"/>
            <w:b/>
            <w:bCs/>
            <w:color w:val="2F4F4F"/>
            <w:sz w:val="18"/>
            <w:lang w:eastAsia="en-IN"/>
          </w:rPr>
          <w:t>Example :-</w:t>
        </w:r>
      </w:ins>
    </w:p>
    <w:p w:rsidR="008E6F6E" w:rsidRPr="008E6F6E" w:rsidRDefault="008E6F6E" w:rsidP="008E6F6E">
      <w:pPr>
        <w:shd w:val="clear" w:color="auto" w:fill="FFFFFF"/>
        <w:spacing w:after="0" w:line="285" w:lineRule="atLeast"/>
        <w:rPr>
          <w:ins w:id="119" w:author="Unknown"/>
          <w:rFonts w:ascii="Verdana" w:eastAsia="Times New Roman" w:hAnsi="Verdana" w:cs="Times New Roman"/>
          <w:color w:val="000000"/>
          <w:sz w:val="18"/>
          <w:szCs w:val="18"/>
          <w:lang w:eastAsia="en-IN"/>
        </w:rPr>
      </w:pPr>
      <w:ins w:id="120" w:author="Unknown">
        <w:r w:rsidRPr="008E6F6E">
          <w:rPr>
            <w:rFonts w:ascii="Verdana" w:eastAsia="Times New Roman" w:hAnsi="Verdana" w:cs="Times New Roman"/>
            <w:b/>
            <w:bCs/>
            <w:color w:val="006699"/>
            <w:sz w:val="18"/>
            <w:lang w:eastAsia="en-IN"/>
          </w:rPr>
          <w:t>class</w:t>
        </w:r>
        <w:r w:rsidRPr="008E6F6E">
          <w:rPr>
            <w:rFonts w:ascii="Verdana" w:eastAsia="Times New Roman" w:hAnsi="Verdana" w:cs="Times New Roman"/>
            <w:color w:val="000000"/>
            <w:sz w:val="18"/>
            <w:szCs w:val="18"/>
            <w:bdr w:val="none" w:sz="0" w:space="0" w:color="auto" w:frame="1"/>
            <w:lang w:eastAsia="en-IN"/>
          </w:rPr>
          <w:t> Employee  </w:t>
        </w:r>
      </w:ins>
    </w:p>
    <w:p w:rsidR="008E6F6E" w:rsidRPr="008E6F6E" w:rsidRDefault="008E6F6E" w:rsidP="008E6F6E">
      <w:pPr>
        <w:shd w:val="clear" w:color="auto" w:fill="FFFFFF"/>
        <w:spacing w:after="0" w:line="285" w:lineRule="atLeast"/>
        <w:rPr>
          <w:ins w:id="121" w:author="Unknown"/>
          <w:rFonts w:ascii="Verdana" w:eastAsia="Times New Roman" w:hAnsi="Verdana" w:cs="Times New Roman"/>
          <w:color w:val="000000"/>
          <w:sz w:val="18"/>
          <w:szCs w:val="18"/>
          <w:lang w:eastAsia="en-IN"/>
        </w:rPr>
      </w:pPr>
      <w:ins w:id="122" w:author="Unknown">
        <w:r w:rsidRPr="008E6F6E">
          <w:rPr>
            <w:rFonts w:ascii="Verdana" w:eastAsia="Times New Roman" w:hAnsi="Verdana" w:cs="Times New Roman"/>
            <w:color w:val="000000"/>
            <w:sz w:val="18"/>
            <w:szCs w:val="18"/>
            <w:bdr w:val="none" w:sz="0" w:space="0" w:color="auto" w:frame="1"/>
            <w:lang w:eastAsia="en-IN"/>
          </w:rPr>
          <w:t>{  </w:t>
        </w:r>
      </w:ins>
    </w:p>
    <w:p w:rsidR="008E6F6E" w:rsidRPr="008E6F6E" w:rsidRDefault="008E6F6E" w:rsidP="008E6F6E">
      <w:pPr>
        <w:shd w:val="clear" w:color="auto" w:fill="FFFFFF"/>
        <w:spacing w:after="0" w:line="285" w:lineRule="atLeast"/>
        <w:rPr>
          <w:ins w:id="123" w:author="Unknown"/>
          <w:rFonts w:ascii="Verdana" w:eastAsia="Times New Roman" w:hAnsi="Verdana" w:cs="Times New Roman"/>
          <w:color w:val="000000"/>
          <w:sz w:val="18"/>
          <w:szCs w:val="18"/>
          <w:lang w:eastAsia="en-IN"/>
        </w:rPr>
      </w:pPr>
      <w:ins w:id="124" w:author="Unknown">
        <w:r w:rsidRPr="008E6F6E">
          <w:rPr>
            <w:rFonts w:ascii="Verdana" w:eastAsia="Times New Roman" w:hAnsi="Verdana" w:cs="Times New Roman"/>
            <w:color w:val="008200"/>
            <w:sz w:val="18"/>
            <w:lang w:eastAsia="en-IN"/>
          </w:rPr>
          <w:t>//constant</w:t>
        </w:r>
        <w:r w:rsidRPr="008E6F6E">
          <w:rPr>
            <w:rFonts w:ascii="Verdana" w:eastAsia="Times New Roman" w:hAnsi="Verdana" w:cs="Times New Roman"/>
            <w:color w:val="000000"/>
            <w:sz w:val="18"/>
            <w:szCs w:val="18"/>
            <w:bdr w:val="none" w:sz="0" w:space="0" w:color="auto" w:frame="1"/>
            <w:lang w:eastAsia="en-IN"/>
          </w:rPr>
          <w:t>  </w:t>
        </w:r>
      </w:ins>
    </w:p>
    <w:p w:rsidR="008E6F6E" w:rsidRPr="008E6F6E" w:rsidRDefault="008E6F6E" w:rsidP="008E6F6E">
      <w:pPr>
        <w:shd w:val="clear" w:color="auto" w:fill="FFFFFF"/>
        <w:spacing w:after="0" w:line="285" w:lineRule="atLeast"/>
        <w:rPr>
          <w:ins w:id="125" w:author="Unknown"/>
          <w:rFonts w:ascii="Verdana" w:eastAsia="Times New Roman" w:hAnsi="Verdana" w:cs="Times New Roman"/>
          <w:color w:val="000000"/>
          <w:sz w:val="18"/>
          <w:szCs w:val="18"/>
          <w:lang w:eastAsia="en-IN"/>
        </w:rPr>
      </w:pPr>
      <w:ins w:id="126" w:author="Unknown">
        <w:r w:rsidRPr="008E6F6E">
          <w:rPr>
            <w:rFonts w:ascii="Verdana" w:eastAsia="Times New Roman" w:hAnsi="Verdana" w:cs="Times New Roman"/>
            <w:color w:val="000000"/>
            <w:sz w:val="18"/>
            <w:szCs w:val="18"/>
            <w:bdr w:val="none" w:sz="0" w:space="0" w:color="auto" w:frame="1"/>
            <w:lang w:eastAsia="en-IN"/>
          </w:rPr>
          <w:t> </w:t>
        </w:r>
        <w:r w:rsidRPr="008E6F6E">
          <w:rPr>
            <w:rFonts w:ascii="Verdana" w:eastAsia="Times New Roman" w:hAnsi="Verdana" w:cs="Times New Roman"/>
            <w:b/>
            <w:bCs/>
            <w:color w:val="006699"/>
            <w:sz w:val="18"/>
            <w:lang w:eastAsia="en-IN"/>
          </w:rPr>
          <w:t>static</w:t>
        </w:r>
        <w:r w:rsidRPr="008E6F6E">
          <w:rPr>
            <w:rFonts w:ascii="Verdana" w:eastAsia="Times New Roman" w:hAnsi="Verdana" w:cs="Times New Roman"/>
            <w:color w:val="000000"/>
            <w:sz w:val="18"/>
            <w:szCs w:val="18"/>
            <w:bdr w:val="none" w:sz="0" w:space="0" w:color="auto" w:frame="1"/>
            <w:lang w:eastAsia="en-IN"/>
          </w:rPr>
          <w:t> </w:t>
        </w:r>
        <w:r w:rsidRPr="008E6F6E">
          <w:rPr>
            <w:rFonts w:ascii="Verdana" w:eastAsia="Times New Roman" w:hAnsi="Verdana" w:cs="Times New Roman"/>
            <w:b/>
            <w:bCs/>
            <w:color w:val="006699"/>
            <w:sz w:val="18"/>
            <w:lang w:eastAsia="en-IN"/>
          </w:rPr>
          <w:t>final</w:t>
        </w:r>
        <w:r w:rsidRPr="008E6F6E">
          <w:rPr>
            <w:rFonts w:ascii="Verdana" w:eastAsia="Times New Roman" w:hAnsi="Verdana" w:cs="Times New Roman"/>
            <w:color w:val="000000"/>
            <w:sz w:val="18"/>
            <w:szCs w:val="18"/>
            <w:bdr w:val="none" w:sz="0" w:space="0" w:color="auto" w:frame="1"/>
            <w:lang w:eastAsia="en-IN"/>
          </w:rPr>
          <w:t> </w:t>
        </w:r>
        <w:r w:rsidRPr="008E6F6E">
          <w:rPr>
            <w:rFonts w:ascii="Verdana" w:eastAsia="Times New Roman" w:hAnsi="Verdana" w:cs="Times New Roman"/>
            <w:b/>
            <w:bCs/>
            <w:color w:val="006699"/>
            <w:sz w:val="18"/>
            <w:lang w:eastAsia="en-IN"/>
          </w:rPr>
          <w:t>int</w:t>
        </w:r>
        <w:r w:rsidRPr="008E6F6E">
          <w:rPr>
            <w:rFonts w:ascii="Verdana" w:eastAsia="Times New Roman" w:hAnsi="Verdana" w:cs="Times New Roman"/>
            <w:color w:val="000000"/>
            <w:sz w:val="18"/>
            <w:szCs w:val="18"/>
            <w:bdr w:val="none" w:sz="0" w:space="0" w:color="auto" w:frame="1"/>
            <w:lang w:eastAsia="en-IN"/>
          </w:rPr>
          <w:t> MIN_AGE = </w:t>
        </w:r>
        <w:r w:rsidRPr="008E6F6E">
          <w:rPr>
            <w:rFonts w:ascii="Verdana" w:eastAsia="Times New Roman" w:hAnsi="Verdana" w:cs="Times New Roman"/>
            <w:color w:val="C00000"/>
            <w:sz w:val="18"/>
            <w:lang w:eastAsia="en-IN"/>
          </w:rPr>
          <w:t>18</w:t>
        </w:r>
        <w:r w:rsidRPr="008E6F6E">
          <w:rPr>
            <w:rFonts w:ascii="Verdana" w:eastAsia="Times New Roman" w:hAnsi="Verdana" w:cs="Times New Roman"/>
            <w:color w:val="000000"/>
            <w:sz w:val="18"/>
            <w:szCs w:val="18"/>
            <w:bdr w:val="none" w:sz="0" w:space="0" w:color="auto" w:frame="1"/>
            <w:lang w:eastAsia="en-IN"/>
          </w:rPr>
          <w:t>;  </w:t>
        </w:r>
      </w:ins>
    </w:p>
    <w:p w:rsidR="008E6F6E" w:rsidRPr="008E6F6E" w:rsidRDefault="008E6F6E" w:rsidP="008E6F6E">
      <w:pPr>
        <w:shd w:val="clear" w:color="auto" w:fill="FFFFFF"/>
        <w:spacing w:after="0" w:line="285" w:lineRule="atLeast"/>
        <w:rPr>
          <w:ins w:id="127" w:author="Unknown"/>
          <w:rFonts w:ascii="Verdana" w:eastAsia="Times New Roman" w:hAnsi="Verdana" w:cs="Times New Roman"/>
          <w:color w:val="000000"/>
          <w:sz w:val="18"/>
          <w:szCs w:val="18"/>
          <w:lang w:eastAsia="en-IN"/>
        </w:rPr>
      </w:pPr>
      <w:ins w:id="128" w:author="Unknown">
        <w:r w:rsidRPr="008E6F6E">
          <w:rPr>
            <w:rFonts w:ascii="Verdana" w:eastAsia="Times New Roman" w:hAnsi="Verdana" w:cs="Times New Roman"/>
            <w:color w:val="008200"/>
            <w:sz w:val="18"/>
            <w:lang w:eastAsia="en-IN"/>
          </w:rPr>
          <w:t>//code snippet</w:t>
        </w:r>
        <w:r w:rsidRPr="008E6F6E">
          <w:rPr>
            <w:rFonts w:ascii="Verdana" w:eastAsia="Times New Roman" w:hAnsi="Verdana" w:cs="Times New Roman"/>
            <w:color w:val="000000"/>
            <w:sz w:val="18"/>
            <w:szCs w:val="18"/>
            <w:bdr w:val="none" w:sz="0" w:space="0" w:color="auto" w:frame="1"/>
            <w:lang w:eastAsia="en-IN"/>
          </w:rPr>
          <w:t>  </w:t>
        </w:r>
      </w:ins>
    </w:p>
    <w:p w:rsidR="008E6F6E" w:rsidRPr="008E6F6E" w:rsidRDefault="008E6F6E" w:rsidP="008E6F6E">
      <w:pPr>
        <w:shd w:val="clear" w:color="auto" w:fill="FFFFFF"/>
        <w:spacing w:after="109" w:line="285" w:lineRule="atLeast"/>
        <w:rPr>
          <w:ins w:id="129" w:author="Unknown"/>
          <w:rFonts w:ascii="Verdana" w:eastAsia="Times New Roman" w:hAnsi="Verdana" w:cs="Times New Roman"/>
          <w:color w:val="000000"/>
          <w:sz w:val="18"/>
          <w:szCs w:val="18"/>
          <w:lang w:eastAsia="en-IN"/>
        </w:rPr>
      </w:pPr>
      <w:ins w:id="130" w:author="Unknown">
        <w:r w:rsidRPr="008E6F6E">
          <w:rPr>
            <w:rFonts w:ascii="Verdana" w:eastAsia="Times New Roman" w:hAnsi="Verdana" w:cs="Times New Roman"/>
            <w:color w:val="000000"/>
            <w:sz w:val="18"/>
            <w:szCs w:val="18"/>
            <w:bdr w:val="none" w:sz="0" w:space="0" w:color="auto" w:frame="1"/>
            <w:lang w:eastAsia="en-IN"/>
          </w:rPr>
          <w:t>}  </w:t>
        </w:r>
      </w:ins>
    </w:p>
    <w:p w:rsidR="008E6F6E" w:rsidRPr="008E6F6E" w:rsidRDefault="008E6F6E" w:rsidP="008E6F6E">
      <w:pPr>
        <w:shd w:val="clear" w:color="auto" w:fill="FFFFFF"/>
        <w:spacing w:before="100" w:beforeAutospacing="1" w:after="100" w:afterAutospacing="1" w:line="312" w:lineRule="atLeast"/>
        <w:outlineLvl w:val="1"/>
        <w:rPr>
          <w:ins w:id="131" w:author="Unknown"/>
          <w:rFonts w:ascii="Helvetica" w:eastAsia="Times New Roman" w:hAnsi="Helvetica" w:cs="Helvetica"/>
          <w:color w:val="610B38"/>
          <w:sz w:val="34"/>
          <w:szCs w:val="34"/>
          <w:lang w:eastAsia="en-IN"/>
        </w:rPr>
      </w:pPr>
      <w:ins w:id="132" w:author="Unknown">
        <w:r w:rsidRPr="008E6F6E">
          <w:rPr>
            <w:rFonts w:ascii="Helvetica" w:eastAsia="Times New Roman" w:hAnsi="Helvetica" w:cs="Helvetica"/>
            <w:color w:val="610B38"/>
            <w:sz w:val="34"/>
            <w:szCs w:val="34"/>
            <w:lang w:eastAsia="en-IN"/>
          </w:rPr>
          <w:t>CamelCase in java naming conventions</w:t>
        </w:r>
      </w:ins>
    </w:p>
    <w:p w:rsidR="008E6F6E" w:rsidRPr="008E6F6E" w:rsidRDefault="008E6F6E" w:rsidP="008E6F6E">
      <w:pPr>
        <w:shd w:val="clear" w:color="auto" w:fill="FFFFFF"/>
        <w:spacing w:before="100" w:beforeAutospacing="1" w:after="100" w:afterAutospacing="1" w:line="240" w:lineRule="auto"/>
        <w:rPr>
          <w:ins w:id="133" w:author="Unknown"/>
          <w:rFonts w:ascii="Verdana" w:eastAsia="Times New Roman" w:hAnsi="Verdana" w:cs="Times New Roman"/>
          <w:color w:val="000000"/>
          <w:sz w:val="18"/>
          <w:szCs w:val="18"/>
          <w:lang w:eastAsia="en-IN"/>
        </w:rPr>
      </w:pPr>
      <w:ins w:id="134" w:author="Unknown">
        <w:r w:rsidRPr="008E6F6E">
          <w:rPr>
            <w:rFonts w:ascii="Verdana" w:eastAsia="Times New Roman" w:hAnsi="Verdana" w:cs="Times New Roman"/>
            <w:color w:val="000000"/>
            <w:sz w:val="18"/>
            <w:szCs w:val="18"/>
            <w:lang w:eastAsia="en-IN"/>
          </w:rPr>
          <w:t>Java follows camel-case syntax for naming the class, interface, method, and variable.</w:t>
        </w:r>
      </w:ins>
    </w:p>
    <w:p w:rsidR="008E6F6E" w:rsidRPr="008E6F6E" w:rsidRDefault="008E6F6E" w:rsidP="008E6F6E">
      <w:pPr>
        <w:shd w:val="clear" w:color="auto" w:fill="FFFFFF"/>
        <w:spacing w:before="100" w:beforeAutospacing="1" w:after="100" w:afterAutospacing="1" w:line="240" w:lineRule="auto"/>
        <w:rPr>
          <w:ins w:id="135" w:author="Unknown"/>
          <w:rFonts w:ascii="Verdana" w:eastAsia="Times New Roman" w:hAnsi="Verdana" w:cs="Times New Roman"/>
          <w:color w:val="000000"/>
          <w:sz w:val="18"/>
          <w:szCs w:val="18"/>
          <w:lang w:eastAsia="en-IN"/>
        </w:rPr>
      </w:pPr>
      <w:ins w:id="136" w:author="Unknown">
        <w:r w:rsidRPr="008E6F6E">
          <w:rPr>
            <w:rFonts w:ascii="Verdana" w:eastAsia="Times New Roman" w:hAnsi="Verdana" w:cs="Times New Roman"/>
            <w:color w:val="000000"/>
            <w:sz w:val="18"/>
            <w:szCs w:val="18"/>
            <w:lang w:eastAsia="en-IN"/>
          </w:rPr>
          <w:t>If the name is combined with two words, the second word will start with uppercase letter always such as actionPerformed(), firstName, ActionEvent, ActionListener, etc.</w:t>
        </w:r>
      </w:ins>
    </w:p>
    <w:p w:rsidR="008E6F6E" w:rsidRPr="00630644" w:rsidRDefault="008E6F6E" w:rsidP="00630644">
      <w:pPr>
        <w:rPr>
          <w:ins w:id="137" w:author="Unknown"/>
        </w:rPr>
      </w:pPr>
    </w:p>
    <w:p w:rsidR="00630644" w:rsidRPr="00630644" w:rsidRDefault="00630644" w:rsidP="00630644"/>
    <w:p w:rsidR="00DA5BAB" w:rsidRDefault="00DA5BAB"/>
    <w:p w:rsidR="001C2B0A" w:rsidRPr="001C2B0A" w:rsidRDefault="001C2B0A" w:rsidP="001C2B0A">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1C2B0A">
        <w:rPr>
          <w:rFonts w:ascii="Helvetica" w:eastAsia="Times New Roman" w:hAnsi="Helvetica" w:cs="Helvetica"/>
          <w:color w:val="610B38"/>
          <w:kern w:val="36"/>
          <w:sz w:val="39"/>
          <w:szCs w:val="39"/>
          <w:lang w:eastAsia="en-IN"/>
        </w:rPr>
        <w:lastRenderedPageBreak/>
        <w:t>Objects and Classes in Java</w:t>
      </w:r>
    </w:p>
    <w:p w:rsidR="001C2B0A" w:rsidRPr="001C2B0A" w:rsidRDefault="001C2B0A" w:rsidP="00AD3981">
      <w:pPr>
        <w:numPr>
          <w:ilvl w:val="0"/>
          <w:numId w:val="8"/>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11" w:anchor="object" w:history="1">
        <w:r w:rsidRPr="001C2B0A">
          <w:rPr>
            <w:rFonts w:ascii="Times New Roman" w:eastAsia="Times New Roman" w:hAnsi="Times New Roman" w:cs="Times New Roman"/>
            <w:color w:val="008000"/>
            <w:sz w:val="20"/>
            <w:u w:val="single"/>
            <w:lang w:eastAsia="en-IN"/>
          </w:rPr>
          <w:t>Object in Java</w:t>
        </w:r>
      </w:hyperlink>
    </w:p>
    <w:p w:rsidR="001C2B0A" w:rsidRPr="001C2B0A" w:rsidRDefault="001C2B0A" w:rsidP="00AD3981">
      <w:pPr>
        <w:numPr>
          <w:ilvl w:val="0"/>
          <w:numId w:val="8"/>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12" w:anchor="class" w:history="1">
        <w:r w:rsidRPr="001C2B0A">
          <w:rPr>
            <w:rFonts w:ascii="Times New Roman" w:eastAsia="Times New Roman" w:hAnsi="Times New Roman" w:cs="Times New Roman"/>
            <w:color w:val="008000"/>
            <w:sz w:val="20"/>
            <w:u w:val="single"/>
            <w:lang w:eastAsia="en-IN"/>
          </w:rPr>
          <w:t>Class in Java</w:t>
        </w:r>
      </w:hyperlink>
    </w:p>
    <w:p w:rsidR="001C2B0A" w:rsidRPr="001C2B0A" w:rsidRDefault="001C2B0A" w:rsidP="00AD3981">
      <w:pPr>
        <w:numPr>
          <w:ilvl w:val="0"/>
          <w:numId w:val="8"/>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13" w:anchor="objectinstancevariable" w:history="1">
        <w:r w:rsidRPr="001C2B0A">
          <w:rPr>
            <w:rFonts w:ascii="Times New Roman" w:eastAsia="Times New Roman" w:hAnsi="Times New Roman" w:cs="Times New Roman"/>
            <w:color w:val="008000"/>
            <w:sz w:val="20"/>
            <w:u w:val="single"/>
            <w:lang w:eastAsia="en-IN"/>
          </w:rPr>
          <w:t>Instance Variable in Java</w:t>
        </w:r>
      </w:hyperlink>
    </w:p>
    <w:p w:rsidR="001C2B0A" w:rsidRPr="001C2B0A" w:rsidRDefault="001C2B0A" w:rsidP="00AD3981">
      <w:pPr>
        <w:numPr>
          <w:ilvl w:val="0"/>
          <w:numId w:val="8"/>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14" w:anchor="objectmethod" w:history="1">
        <w:r w:rsidRPr="001C2B0A">
          <w:rPr>
            <w:rFonts w:ascii="Times New Roman" w:eastAsia="Times New Roman" w:hAnsi="Times New Roman" w:cs="Times New Roman"/>
            <w:color w:val="008000"/>
            <w:sz w:val="20"/>
            <w:u w:val="single"/>
            <w:lang w:eastAsia="en-IN"/>
          </w:rPr>
          <w:t>Method in Java</w:t>
        </w:r>
      </w:hyperlink>
    </w:p>
    <w:p w:rsidR="001C2B0A" w:rsidRPr="001C2B0A" w:rsidRDefault="001C2B0A" w:rsidP="00AD3981">
      <w:pPr>
        <w:numPr>
          <w:ilvl w:val="0"/>
          <w:numId w:val="8"/>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15" w:anchor="objectex2" w:history="1">
        <w:r w:rsidRPr="001C2B0A">
          <w:rPr>
            <w:rFonts w:ascii="Times New Roman" w:eastAsia="Times New Roman" w:hAnsi="Times New Roman" w:cs="Times New Roman"/>
            <w:color w:val="008000"/>
            <w:sz w:val="20"/>
            <w:u w:val="single"/>
            <w:lang w:eastAsia="en-IN"/>
          </w:rPr>
          <w:t>Example of Object and class that maintains the records of student</w:t>
        </w:r>
      </w:hyperlink>
    </w:p>
    <w:p w:rsidR="001C2B0A" w:rsidRPr="001C2B0A" w:rsidRDefault="001C2B0A" w:rsidP="00AD3981">
      <w:pPr>
        <w:numPr>
          <w:ilvl w:val="0"/>
          <w:numId w:val="8"/>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16" w:anchor="objectannonymous" w:history="1">
        <w:r w:rsidRPr="001C2B0A">
          <w:rPr>
            <w:rFonts w:ascii="Times New Roman" w:eastAsia="Times New Roman" w:hAnsi="Times New Roman" w:cs="Times New Roman"/>
            <w:color w:val="008000"/>
            <w:sz w:val="20"/>
            <w:u w:val="single"/>
            <w:lang w:eastAsia="en-IN"/>
          </w:rPr>
          <w:t>Annonymous Object</w:t>
        </w:r>
      </w:hyperlink>
    </w:p>
    <w:p w:rsidR="001C2B0A" w:rsidRPr="001C2B0A" w:rsidRDefault="001C2B0A" w:rsidP="001C2B0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1C2B0A">
        <w:rPr>
          <w:rFonts w:ascii="Verdana" w:eastAsia="Times New Roman" w:hAnsi="Verdana" w:cs="Times New Roman"/>
          <w:color w:val="000000"/>
          <w:sz w:val="18"/>
          <w:szCs w:val="18"/>
          <w:lang w:eastAsia="en-IN"/>
        </w:rPr>
        <w:t>In this page, we will learn about Java objects and classes. In object-oriented programming technique, we design a program using objects and classes.</w:t>
      </w:r>
    </w:p>
    <w:p w:rsidR="001C2B0A" w:rsidRPr="001C2B0A" w:rsidRDefault="001C2B0A" w:rsidP="001C2B0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1C2B0A">
        <w:rPr>
          <w:rFonts w:ascii="Verdana" w:eastAsia="Times New Roman" w:hAnsi="Verdana" w:cs="Times New Roman"/>
          <w:color w:val="000000"/>
          <w:sz w:val="18"/>
          <w:szCs w:val="18"/>
          <w:lang w:eastAsia="en-IN"/>
        </w:rPr>
        <w:t>An object in Java is the physical as well as logical entity whereas a class in Java is a logical entity only.</w:t>
      </w:r>
    </w:p>
    <w:p w:rsidR="001C2B0A" w:rsidRPr="001C2B0A" w:rsidRDefault="001C2B0A" w:rsidP="001C2B0A">
      <w:pPr>
        <w:shd w:val="clear" w:color="auto" w:fill="FFFFFF"/>
        <w:spacing w:before="100" w:beforeAutospacing="1" w:after="100" w:afterAutospacing="1" w:line="312" w:lineRule="atLeast"/>
        <w:outlineLvl w:val="2"/>
        <w:rPr>
          <w:rFonts w:ascii="Helvetica" w:eastAsia="Times New Roman" w:hAnsi="Helvetica" w:cs="Helvetica"/>
          <w:color w:val="610B38"/>
          <w:sz w:val="34"/>
          <w:szCs w:val="34"/>
          <w:lang w:eastAsia="en-IN"/>
        </w:rPr>
      </w:pPr>
      <w:r w:rsidRPr="001C2B0A">
        <w:rPr>
          <w:rFonts w:ascii="Helvetica" w:eastAsia="Times New Roman" w:hAnsi="Helvetica" w:cs="Helvetica"/>
          <w:color w:val="610B38"/>
          <w:sz w:val="34"/>
          <w:szCs w:val="34"/>
          <w:lang w:eastAsia="en-IN"/>
        </w:rPr>
        <w:t>What is an object in Java</w:t>
      </w:r>
    </w:p>
    <w:p w:rsidR="001C2B0A" w:rsidRPr="001C2B0A" w:rsidRDefault="001C2B0A" w:rsidP="001C2B0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329940" cy="3329940"/>
            <wp:effectExtent l="19050" t="0" r="3810" b="0"/>
            <wp:docPr id="81" name="Picture 81"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object in java"/>
                    <pic:cNvPicPr>
                      <a:picLocks noChangeAspect="1" noChangeArrowheads="1"/>
                    </pic:cNvPicPr>
                  </pic:nvPicPr>
                  <pic:blipFill>
                    <a:blip r:embed="rId17"/>
                    <a:srcRect/>
                    <a:stretch>
                      <a:fillRect/>
                    </a:stretch>
                  </pic:blipFill>
                  <pic:spPr bwMode="auto">
                    <a:xfrm>
                      <a:off x="0" y="0"/>
                      <a:ext cx="3329940" cy="3329940"/>
                    </a:xfrm>
                    <a:prstGeom prst="rect">
                      <a:avLst/>
                    </a:prstGeom>
                    <a:noFill/>
                    <a:ln w="9525">
                      <a:noFill/>
                      <a:miter lim="800000"/>
                      <a:headEnd/>
                      <a:tailEnd/>
                    </a:ln>
                  </pic:spPr>
                </pic:pic>
              </a:graphicData>
            </a:graphic>
          </wp:inline>
        </w:drawing>
      </w:r>
    </w:p>
    <w:p w:rsidR="001C2B0A" w:rsidRPr="001C2B0A" w:rsidRDefault="001C2B0A" w:rsidP="001C2B0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1C2B0A">
        <w:rPr>
          <w:rFonts w:ascii="Verdana" w:eastAsia="Times New Roman" w:hAnsi="Verdana" w:cs="Times New Roman"/>
          <w:color w:val="000000"/>
          <w:sz w:val="18"/>
          <w:szCs w:val="18"/>
          <w:lang w:eastAsia="en-IN"/>
        </w:rPr>
        <w:t>An entity that has state and behavior is known as an object e.g. chair, bike, marker, pen, table, car etc. It can be physical or logical (tangible and intangible). The example of an intangible object is the banking system.</w:t>
      </w:r>
    </w:p>
    <w:p w:rsidR="001C2B0A" w:rsidRPr="001C2B0A" w:rsidRDefault="001C2B0A" w:rsidP="001C2B0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1C2B0A">
        <w:rPr>
          <w:rFonts w:ascii="Verdana" w:eastAsia="Times New Roman" w:hAnsi="Verdana" w:cs="Times New Roman"/>
          <w:color w:val="000000"/>
          <w:sz w:val="18"/>
          <w:szCs w:val="18"/>
          <w:lang w:eastAsia="en-IN"/>
        </w:rPr>
        <w:t>An object has three characteristics:</w:t>
      </w:r>
    </w:p>
    <w:p w:rsidR="001C2B0A" w:rsidRPr="001C2B0A" w:rsidRDefault="001C2B0A" w:rsidP="00AD3981">
      <w:pPr>
        <w:numPr>
          <w:ilvl w:val="0"/>
          <w:numId w:val="9"/>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1C2B0A">
        <w:rPr>
          <w:rFonts w:ascii="Verdana" w:eastAsia="Times New Roman" w:hAnsi="Verdana" w:cs="Times New Roman"/>
          <w:b/>
          <w:bCs/>
          <w:color w:val="2F4F4F"/>
          <w:sz w:val="18"/>
          <w:lang w:eastAsia="en-IN"/>
        </w:rPr>
        <w:t>State:</w:t>
      </w:r>
      <w:r w:rsidRPr="001C2B0A">
        <w:rPr>
          <w:rFonts w:ascii="Verdana" w:eastAsia="Times New Roman" w:hAnsi="Verdana" w:cs="Times New Roman"/>
          <w:color w:val="000000"/>
          <w:sz w:val="18"/>
          <w:szCs w:val="18"/>
          <w:lang w:eastAsia="en-IN"/>
        </w:rPr>
        <w:t> represents the data (value) of an object.</w:t>
      </w:r>
    </w:p>
    <w:p w:rsidR="001C2B0A" w:rsidRPr="001C2B0A" w:rsidRDefault="001C2B0A" w:rsidP="00AD3981">
      <w:pPr>
        <w:numPr>
          <w:ilvl w:val="0"/>
          <w:numId w:val="9"/>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1C2B0A">
        <w:rPr>
          <w:rFonts w:ascii="Verdana" w:eastAsia="Times New Roman" w:hAnsi="Verdana" w:cs="Times New Roman"/>
          <w:b/>
          <w:bCs/>
          <w:color w:val="2F4F4F"/>
          <w:sz w:val="18"/>
          <w:lang w:eastAsia="en-IN"/>
        </w:rPr>
        <w:t>Behavior:</w:t>
      </w:r>
      <w:r w:rsidRPr="001C2B0A">
        <w:rPr>
          <w:rFonts w:ascii="Verdana" w:eastAsia="Times New Roman" w:hAnsi="Verdana" w:cs="Times New Roman"/>
          <w:color w:val="000000"/>
          <w:sz w:val="18"/>
          <w:szCs w:val="18"/>
          <w:lang w:eastAsia="en-IN"/>
        </w:rPr>
        <w:t> represents the behavior (functionality) of an object such as deposit, withdraw, etc.</w:t>
      </w:r>
    </w:p>
    <w:p w:rsidR="001C2B0A" w:rsidRPr="001C2B0A" w:rsidRDefault="001C2B0A" w:rsidP="00AD3981">
      <w:pPr>
        <w:numPr>
          <w:ilvl w:val="0"/>
          <w:numId w:val="9"/>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1C2B0A">
        <w:rPr>
          <w:rFonts w:ascii="Verdana" w:eastAsia="Times New Roman" w:hAnsi="Verdana" w:cs="Times New Roman"/>
          <w:b/>
          <w:bCs/>
          <w:color w:val="2F4F4F"/>
          <w:sz w:val="18"/>
          <w:lang w:eastAsia="en-IN"/>
        </w:rPr>
        <w:t>Identity:</w:t>
      </w:r>
      <w:r w:rsidRPr="001C2B0A">
        <w:rPr>
          <w:rFonts w:ascii="Verdana" w:eastAsia="Times New Roman" w:hAnsi="Verdana" w:cs="Times New Roman"/>
          <w:color w:val="000000"/>
          <w:sz w:val="18"/>
          <w:szCs w:val="18"/>
          <w:lang w:eastAsia="en-IN"/>
        </w:rPr>
        <w:t> An object identity is typically implemented via a unique ID. The value of the ID is not visible to the external user. However, it is used internally by the JVM to identify each object uniquely.</w:t>
      </w:r>
    </w:p>
    <w:p w:rsidR="001C2B0A" w:rsidRPr="001C2B0A" w:rsidRDefault="001C2B0A" w:rsidP="001C2B0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598035" cy="4718685"/>
            <wp:effectExtent l="19050" t="0" r="0" b="0"/>
            <wp:docPr id="82" name="Picture 82" descr="Characteristics of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haracteristics of Object in Java"/>
                    <pic:cNvPicPr>
                      <a:picLocks noChangeAspect="1" noChangeArrowheads="1"/>
                    </pic:cNvPicPr>
                  </pic:nvPicPr>
                  <pic:blipFill>
                    <a:blip r:embed="rId18"/>
                    <a:srcRect/>
                    <a:stretch>
                      <a:fillRect/>
                    </a:stretch>
                  </pic:blipFill>
                  <pic:spPr bwMode="auto">
                    <a:xfrm>
                      <a:off x="0" y="0"/>
                      <a:ext cx="4598035" cy="4718685"/>
                    </a:xfrm>
                    <a:prstGeom prst="rect">
                      <a:avLst/>
                    </a:prstGeom>
                    <a:noFill/>
                    <a:ln w="9525">
                      <a:noFill/>
                      <a:miter lim="800000"/>
                      <a:headEnd/>
                      <a:tailEnd/>
                    </a:ln>
                  </pic:spPr>
                </pic:pic>
              </a:graphicData>
            </a:graphic>
          </wp:inline>
        </w:drawing>
      </w:r>
    </w:p>
    <w:p w:rsidR="001C2B0A" w:rsidRPr="001C2B0A" w:rsidRDefault="001C2B0A" w:rsidP="001C2B0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1C2B0A">
        <w:rPr>
          <w:rFonts w:ascii="Verdana" w:eastAsia="Times New Roman" w:hAnsi="Verdana" w:cs="Times New Roman"/>
          <w:color w:val="000000"/>
          <w:sz w:val="18"/>
          <w:szCs w:val="18"/>
          <w:lang w:eastAsia="en-IN"/>
        </w:rPr>
        <w:t>For Example, Pen is an object. Its name is Reynolds; color is white, known as its state. It is used to write, so writing is its behavior.</w:t>
      </w:r>
    </w:p>
    <w:p w:rsidR="001C2B0A" w:rsidRPr="001C2B0A" w:rsidRDefault="001C2B0A" w:rsidP="001C2B0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1C2B0A">
        <w:rPr>
          <w:rFonts w:ascii="Verdana" w:eastAsia="Times New Roman" w:hAnsi="Verdana" w:cs="Times New Roman"/>
          <w:b/>
          <w:bCs/>
          <w:color w:val="2F4F4F"/>
          <w:sz w:val="18"/>
          <w:lang w:eastAsia="en-IN"/>
        </w:rPr>
        <w:t>An object is an instance of a class.</w:t>
      </w:r>
      <w:r w:rsidRPr="001C2B0A">
        <w:rPr>
          <w:rFonts w:ascii="Verdana" w:eastAsia="Times New Roman" w:hAnsi="Verdana" w:cs="Times New Roman"/>
          <w:color w:val="000000"/>
          <w:sz w:val="18"/>
          <w:szCs w:val="18"/>
          <w:lang w:eastAsia="en-IN"/>
        </w:rPr>
        <w:t> A class is a template or blueprint from which objects are created. So, an object is the instance(result) of a class.</w:t>
      </w:r>
    </w:p>
    <w:p w:rsidR="001C2B0A" w:rsidRPr="001C2B0A" w:rsidRDefault="001C2B0A" w:rsidP="001C2B0A">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1C2B0A">
        <w:rPr>
          <w:rFonts w:ascii="Verdana" w:eastAsia="Times New Roman" w:hAnsi="Verdana" w:cs="Times New Roman"/>
          <w:b/>
          <w:bCs/>
          <w:color w:val="2F4F4F"/>
          <w:sz w:val="18"/>
          <w:lang w:eastAsia="en-IN"/>
        </w:rPr>
        <w:t>Object Definitions:</w:t>
      </w:r>
    </w:p>
    <w:p w:rsidR="001C2B0A" w:rsidRPr="001C2B0A" w:rsidRDefault="001C2B0A" w:rsidP="00AD3981">
      <w:pPr>
        <w:numPr>
          <w:ilvl w:val="0"/>
          <w:numId w:val="10"/>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1C2B0A">
        <w:rPr>
          <w:rFonts w:ascii="Verdana" w:eastAsia="Times New Roman" w:hAnsi="Verdana" w:cs="Times New Roman"/>
          <w:color w:val="000000"/>
          <w:sz w:val="18"/>
          <w:szCs w:val="18"/>
          <w:lang w:eastAsia="en-IN"/>
        </w:rPr>
        <w:t>An object is </w:t>
      </w:r>
      <w:r w:rsidRPr="001C2B0A">
        <w:rPr>
          <w:rFonts w:ascii="Verdana" w:eastAsia="Times New Roman" w:hAnsi="Verdana" w:cs="Times New Roman"/>
          <w:i/>
          <w:iCs/>
          <w:color w:val="000000"/>
          <w:sz w:val="18"/>
          <w:lang w:eastAsia="en-IN"/>
        </w:rPr>
        <w:t>a real-world entity</w:t>
      </w:r>
      <w:r w:rsidRPr="001C2B0A">
        <w:rPr>
          <w:rFonts w:ascii="Verdana" w:eastAsia="Times New Roman" w:hAnsi="Verdana" w:cs="Times New Roman"/>
          <w:color w:val="000000"/>
          <w:sz w:val="18"/>
          <w:szCs w:val="18"/>
          <w:lang w:eastAsia="en-IN"/>
        </w:rPr>
        <w:t>.</w:t>
      </w:r>
    </w:p>
    <w:p w:rsidR="001C2B0A" w:rsidRPr="001C2B0A" w:rsidRDefault="001C2B0A" w:rsidP="00AD3981">
      <w:pPr>
        <w:numPr>
          <w:ilvl w:val="0"/>
          <w:numId w:val="10"/>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1C2B0A">
        <w:rPr>
          <w:rFonts w:ascii="Verdana" w:eastAsia="Times New Roman" w:hAnsi="Verdana" w:cs="Times New Roman"/>
          <w:color w:val="000000"/>
          <w:sz w:val="18"/>
          <w:szCs w:val="18"/>
          <w:lang w:eastAsia="en-IN"/>
        </w:rPr>
        <w:t>An object is </w:t>
      </w:r>
      <w:r w:rsidRPr="001C2B0A">
        <w:rPr>
          <w:rFonts w:ascii="Verdana" w:eastAsia="Times New Roman" w:hAnsi="Verdana" w:cs="Times New Roman"/>
          <w:i/>
          <w:iCs/>
          <w:color w:val="000000"/>
          <w:sz w:val="18"/>
          <w:lang w:eastAsia="en-IN"/>
        </w:rPr>
        <w:t>a runtime entity</w:t>
      </w:r>
      <w:r w:rsidRPr="001C2B0A">
        <w:rPr>
          <w:rFonts w:ascii="Verdana" w:eastAsia="Times New Roman" w:hAnsi="Verdana" w:cs="Times New Roman"/>
          <w:color w:val="000000"/>
          <w:sz w:val="18"/>
          <w:szCs w:val="18"/>
          <w:lang w:eastAsia="en-IN"/>
        </w:rPr>
        <w:t>.</w:t>
      </w:r>
    </w:p>
    <w:p w:rsidR="001C2B0A" w:rsidRPr="001C2B0A" w:rsidRDefault="001C2B0A" w:rsidP="00AD3981">
      <w:pPr>
        <w:numPr>
          <w:ilvl w:val="0"/>
          <w:numId w:val="10"/>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1C2B0A">
        <w:rPr>
          <w:rFonts w:ascii="Verdana" w:eastAsia="Times New Roman" w:hAnsi="Verdana" w:cs="Times New Roman"/>
          <w:color w:val="000000"/>
          <w:sz w:val="18"/>
          <w:szCs w:val="18"/>
          <w:lang w:eastAsia="en-IN"/>
        </w:rPr>
        <w:t>The object is </w:t>
      </w:r>
      <w:r w:rsidRPr="001C2B0A">
        <w:rPr>
          <w:rFonts w:ascii="Verdana" w:eastAsia="Times New Roman" w:hAnsi="Verdana" w:cs="Times New Roman"/>
          <w:i/>
          <w:iCs/>
          <w:color w:val="000000"/>
          <w:sz w:val="18"/>
          <w:lang w:eastAsia="en-IN"/>
        </w:rPr>
        <w:t>an entity which has state and behavior</w:t>
      </w:r>
      <w:r w:rsidRPr="001C2B0A">
        <w:rPr>
          <w:rFonts w:ascii="Verdana" w:eastAsia="Times New Roman" w:hAnsi="Verdana" w:cs="Times New Roman"/>
          <w:color w:val="000000"/>
          <w:sz w:val="18"/>
          <w:szCs w:val="18"/>
          <w:lang w:eastAsia="en-IN"/>
        </w:rPr>
        <w:t>.</w:t>
      </w:r>
    </w:p>
    <w:p w:rsidR="001C2B0A" w:rsidRPr="001C2B0A" w:rsidRDefault="001C2B0A" w:rsidP="00AD3981">
      <w:pPr>
        <w:numPr>
          <w:ilvl w:val="0"/>
          <w:numId w:val="10"/>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1C2B0A">
        <w:rPr>
          <w:rFonts w:ascii="Verdana" w:eastAsia="Times New Roman" w:hAnsi="Verdana" w:cs="Times New Roman"/>
          <w:color w:val="000000"/>
          <w:sz w:val="18"/>
          <w:szCs w:val="18"/>
          <w:lang w:eastAsia="en-IN"/>
        </w:rPr>
        <w:t>The object is </w:t>
      </w:r>
      <w:r w:rsidRPr="001C2B0A">
        <w:rPr>
          <w:rFonts w:ascii="Verdana" w:eastAsia="Times New Roman" w:hAnsi="Verdana" w:cs="Times New Roman"/>
          <w:i/>
          <w:iCs/>
          <w:color w:val="000000"/>
          <w:sz w:val="18"/>
          <w:lang w:eastAsia="en-IN"/>
        </w:rPr>
        <w:t>an instance of a class</w:t>
      </w:r>
      <w:r w:rsidRPr="001C2B0A">
        <w:rPr>
          <w:rFonts w:ascii="Verdana" w:eastAsia="Times New Roman" w:hAnsi="Verdana" w:cs="Times New Roman"/>
          <w:color w:val="000000"/>
          <w:sz w:val="18"/>
          <w:szCs w:val="18"/>
          <w:lang w:eastAsia="en-IN"/>
        </w:rPr>
        <w:t>.</w:t>
      </w:r>
    </w:p>
    <w:p w:rsidR="001C2B0A" w:rsidRPr="001C2B0A" w:rsidRDefault="001C2B0A" w:rsidP="001C2B0A">
      <w:pPr>
        <w:spacing w:after="0" w:line="240" w:lineRule="auto"/>
        <w:rPr>
          <w:rFonts w:ascii="Times New Roman" w:eastAsia="Times New Roman" w:hAnsi="Times New Roman" w:cs="Times New Roman"/>
          <w:sz w:val="24"/>
          <w:szCs w:val="24"/>
          <w:lang w:eastAsia="en-IN"/>
        </w:rPr>
      </w:pPr>
      <w:r w:rsidRPr="001C2B0A">
        <w:rPr>
          <w:rFonts w:ascii="Times New Roman" w:eastAsia="Times New Roman" w:hAnsi="Times New Roman" w:cs="Times New Roman"/>
          <w:sz w:val="24"/>
          <w:szCs w:val="24"/>
          <w:lang w:eastAsia="en-IN"/>
        </w:rPr>
        <w:pict>
          <v:rect id="_x0000_i1027" style="width:0;height:.7pt" o:hralign="center" o:hrstd="t" o:hrnoshade="t" o:hr="t" fillcolor="#d4d4d4" stroked="f"/>
        </w:pict>
      </w:r>
    </w:p>
    <w:p w:rsidR="001C2B0A" w:rsidRPr="001C2B0A" w:rsidRDefault="001C2B0A" w:rsidP="001C2B0A">
      <w:pPr>
        <w:shd w:val="clear" w:color="auto" w:fill="FFFFFF"/>
        <w:spacing w:before="100" w:beforeAutospacing="1" w:after="100" w:afterAutospacing="1" w:line="312" w:lineRule="atLeast"/>
        <w:outlineLvl w:val="1"/>
        <w:rPr>
          <w:ins w:id="138" w:author="Unknown"/>
          <w:rFonts w:ascii="Helvetica" w:eastAsia="Times New Roman" w:hAnsi="Helvetica" w:cs="Helvetica"/>
          <w:color w:val="610B38"/>
          <w:sz w:val="34"/>
          <w:szCs w:val="34"/>
          <w:lang w:eastAsia="en-IN"/>
        </w:rPr>
      </w:pPr>
      <w:ins w:id="139" w:author="Unknown">
        <w:r w:rsidRPr="001C2B0A">
          <w:rPr>
            <w:rFonts w:ascii="Helvetica" w:eastAsia="Times New Roman" w:hAnsi="Helvetica" w:cs="Helvetica"/>
            <w:color w:val="610B38"/>
            <w:sz w:val="34"/>
            <w:szCs w:val="34"/>
            <w:lang w:eastAsia="en-IN"/>
          </w:rPr>
          <w:t>What is a class in Java</w:t>
        </w:r>
      </w:ins>
    </w:p>
    <w:p w:rsidR="001C2B0A" w:rsidRPr="001C2B0A" w:rsidRDefault="001C2B0A" w:rsidP="001C2B0A">
      <w:pPr>
        <w:shd w:val="clear" w:color="auto" w:fill="FFFFFF"/>
        <w:spacing w:before="100" w:beforeAutospacing="1" w:after="100" w:afterAutospacing="1" w:line="240" w:lineRule="auto"/>
        <w:rPr>
          <w:ins w:id="140" w:author="Unknown"/>
          <w:rFonts w:ascii="Verdana" w:eastAsia="Times New Roman" w:hAnsi="Verdana" w:cs="Times New Roman"/>
          <w:color w:val="000000"/>
          <w:sz w:val="18"/>
          <w:szCs w:val="18"/>
          <w:lang w:eastAsia="en-IN"/>
        </w:rPr>
      </w:pPr>
      <w:ins w:id="141" w:author="Unknown">
        <w:r w:rsidRPr="001C2B0A">
          <w:rPr>
            <w:rFonts w:ascii="Verdana" w:eastAsia="Times New Roman" w:hAnsi="Verdana" w:cs="Times New Roman"/>
            <w:color w:val="000000"/>
            <w:sz w:val="18"/>
            <w:szCs w:val="18"/>
            <w:lang w:eastAsia="en-IN"/>
          </w:rPr>
          <w:t>A class is a group of objects which have common properties. It is a template or blueprint from which objects are created. It is a logical entity. It can't be physical.</w:t>
        </w:r>
      </w:ins>
    </w:p>
    <w:p w:rsidR="001C2B0A" w:rsidRPr="001C2B0A" w:rsidRDefault="001C2B0A" w:rsidP="001C2B0A">
      <w:pPr>
        <w:shd w:val="clear" w:color="auto" w:fill="FFFFFF"/>
        <w:spacing w:before="100" w:beforeAutospacing="1" w:after="100" w:afterAutospacing="1" w:line="240" w:lineRule="auto"/>
        <w:rPr>
          <w:ins w:id="142" w:author="Unknown"/>
          <w:rFonts w:ascii="Verdana" w:eastAsia="Times New Roman" w:hAnsi="Verdana" w:cs="Times New Roman"/>
          <w:color w:val="000000"/>
          <w:sz w:val="18"/>
          <w:szCs w:val="18"/>
          <w:lang w:eastAsia="en-IN"/>
        </w:rPr>
      </w:pPr>
      <w:ins w:id="143" w:author="Unknown">
        <w:r w:rsidRPr="001C2B0A">
          <w:rPr>
            <w:rFonts w:ascii="Verdana" w:eastAsia="Times New Roman" w:hAnsi="Verdana" w:cs="Times New Roman"/>
            <w:color w:val="000000"/>
            <w:sz w:val="18"/>
            <w:szCs w:val="18"/>
            <w:lang w:eastAsia="en-IN"/>
          </w:rPr>
          <w:t>A class in Java can contain:</w:t>
        </w:r>
      </w:ins>
    </w:p>
    <w:p w:rsidR="001C2B0A" w:rsidRPr="001C2B0A" w:rsidRDefault="001C2B0A" w:rsidP="00AD3981">
      <w:pPr>
        <w:numPr>
          <w:ilvl w:val="0"/>
          <w:numId w:val="11"/>
        </w:numPr>
        <w:shd w:val="clear" w:color="auto" w:fill="FFFFFF"/>
        <w:spacing w:before="54" w:after="100" w:afterAutospacing="1" w:line="285" w:lineRule="atLeast"/>
        <w:rPr>
          <w:ins w:id="144" w:author="Unknown"/>
          <w:rFonts w:ascii="Verdana" w:eastAsia="Times New Roman" w:hAnsi="Verdana" w:cs="Times New Roman"/>
          <w:color w:val="000000"/>
          <w:sz w:val="18"/>
          <w:szCs w:val="18"/>
          <w:lang w:eastAsia="en-IN"/>
        </w:rPr>
      </w:pPr>
      <w:ins w:id="145" w:author="Unknown">
        <w:r w:rsidRPr="001C2B0A">
          <w:rPr>
            <w:rFonts w:ascii="Verdana" w:eastAsia="Times New Roman" w:hAnsi="Verdana" w:cs="Times New Roman"/>
            <w:b/>
            <w:bCs/>
            <w:color w:val="2F4F4F"/>
            <w:sz w:val="18"/>
            <w:lang w:eastAsia="en-IN"/>
          </w:rPr>
          <w:t>Fields</w:t>
        </w:r>
      </w:ins>
    </w:p>
    <w:p w:rsidR="001C2B0A" w:rsidRPr="001C2B0A" w:rsidRDefault="001C2B0A" w:rsidP="00AD3981">
      <w:pPr>
        <w:numPr>
          <w:ilvl w:val="0"/>
          <w:numId w:val="11"/>
        </w:numPr>
        <w:shd w:val="clear" w:color="auto" w:fill="FFFFFF"/>
        <w:spacing w:before="54" w:after="100" w:afterAutospacing="1" w:line="285" w:lineRule="atLeast"/>
        <w:rPr>
          <w:ins w:id="146" w:author="Unknown"/>
          <w:rFonts w:ascii="Verdana" w:eastAsia="Times New Roman" w:hAnsi="Verdana" w:cs="Times New Roman"/>
          <w:color w:val="000000"/>
          <w:sz w:val="18"/>
          <w:szCs w:val="18"/>
          <w:lang w:eastAsia="en-IN"/>
        </w:rPr>
      </w:pPr>
      <w:ins w:id="147" w:author="Unknown">
        <w:r w:rsidRPr="001C2B0A">
          <w:rPr>
            <w:rFonts w:ascii="Verdana" w:eastAsia="Times New Roman" w:hAnsi="Verdana" w:cs="Times New Roman"/>
            <w:b/>
            <w:bCs/>
            <w:color w:val="2F4F4F"/>
            <w:sz w:val="18"/>
            <w:lang w:eastAsia="en-IN"/>
          </w:rPr>
          <w:lastRenderedPageBreak/>
          <w:t>Methods</w:t>
        </w:r>
      </w:ins>
    </w:p>
    <w:p w:rsidR="001C2B0A" w:rsidRPr="001C2B0A" w:rsidRDefault="001C2B0A" w:rsidP="00AD3981">
      <w:pPr>
        <w:numPr>
          <w:ilvl w:val="0"/>
          <w:numId w:val="11"/>
        </w:numPr>
        <w:shd w:val="clear" w:color="auto" w:fill="FFFFFF"/>
        <w:spacing w:before="54" w:after="100" w:afterAutospacing="1" w:line="285" w:lineRule="atLeast"/>
        <w:rPr>
          <w:ins w:id="148" w:author="Unknown"/>
          <w:rFonts w:ascii="Verdana" w:eastAsia="Times New Roman" w:hAnsi="Verdana" w:cs="Times New Roman"/>
          <w:color w:val="000000"/>
          <w:sz w:val="18"/>
          <w:szCs w:val="18"/>
          <w:lang w:eastAsia="en-IN"/>
        </w:rPr>
      </w:pPr>
      <w:ins w:id="149" w:author="Unknown">
        <w:r w:rsidRPr="001C2B0A">
          <w:rPr>
            <w:rFonts w:ascii="Verdana" w:eastAsia="Times New Roman" w:hAnsi="Verdana" w:cs="Times New Roman"/>
            <w:b/>
            <w:bCs/>
            <w:color w:val="2F4F4F"/>
            <w:sz w:val="18"/>
            <w:lang w:eastAsia="en-IN"/>
          </w:rPr>
          <w:t>Constructors</w:t>
        </w:r>
      </w:ins>
    </w:p>
    <w:p w:rsidR="001C2B0A" w:rsidRPr="001C2B0A" w:rsidRDefault="001C2B0A" w:rsidP="00AD3981">
      <w:pPr>
        <w:numPr>
          <w:ilvl w:val="0"/>
          <w:numId w:val="11"/>
        </w:numPr>
        <w:shd w:val="clear" w:color="auto" w:fill="FFFFFF"/>
        <w:spacing w:before="54" w:after="100" w:afterAutospacing="1" w:line="285" w:lineRule="atLeast"/>
        <w:rPr>
          <w:ins w:id="150" w:author="Unknown"/>
          <w:rFonts w:ascii="Verdana" w:eastAsia="Times New Roman" w:hAnsi="Verdana" w:cs="Times New Roman"/>
          <w:color w:val="000000"/>
          <w:sz w:val="18"/>
          <w:szCs w:val="18"/>
          <w:lang w:eastAsia="en-IN"/>
        </w:rPr>
      </w:pPr>
      <w:ins w:id="151" w:author="Unknown">
        <w:r w:rsidRPr="001C2B0A">
          <w:rPr>
            <w:rFonts w:ascii="Verdana" w:eastAsia="Times New Roman" w:hAnsi="Verdana" w:cs="Times New Roman"/>
            <w:b/>
            <w:bCs/>
            <w:color w:val="2F4F4F"/>
            <w:sz w:val="18"/>
            <w:lang w:eastAsia="en-IN"/>
          </w:rPr>
          <w:t>Blocks</w:t>
        </w:r>
      </w:ins>
    </w:p>
    <w:p w:rsidR="001C2B0A" w:rsidRPr="001C2B0A" w:rsidRDefault="001C2B0A" w:rsidP="00AD3981">
      <w:pPr>
        <w:numPr>
          <w:ilvl w:val="0"/>
          <w:numId w:val="11"/>
        </w:numPr>
        <w:shd w:val="clear" w:color="auto" w:fill="FFFFFF"/>
        <w:spacing w:before="54" w:after="100" w:afterAutospacing="1" w:line="285" w:lineRule="atLeast"/>
        <w:rPr>
          <w:ins w:id="152" w:author="Unknown"/>
          <w:rFonts w:ascii="Verdana" w:eastAsia="Times New Roman" w:hAnsi="Verdana" w:cs="Times New Roman"/>
          <w:color w:val="000000"/>
          <w:sz w:val="18"/>
          <w:szCs w:val="18"/>
          <w:lang w:eastAsia="en-IN"/>
        </w:rPr>
      </w:pPr>
      <w:ins w:id="153" w:author="Unknown">
        <w:r w:rsidRPr="001C2B0A">
          <w:rPr>
            <w:rFonts w:ascii="Verdana" w:eastAsia="Times New Roman" w:hAnsi="Verdana" w:cs="Times New Roman"/>
            <w:b/>
            <w:bCs/>
            <w:color w:val="2F4F4F"/>
            <w:sz w:val="18"/>
            <w:lang w:eastAsia="en-IN"/>
          </w:rPr>
          <w:t>Nested class and interface</w:t>
        </w:r>
      </w:ins>
    </w:p>
    <w:p w:rsidR="001C2B0A" w:rsidRPr="001C2B0A" w:rsidRDefault="001C2B0A" w:rsidP="001C2B0A">
      <w:pPr>
        <w:spacing w:after="0" w:line="240" w:lineRule="auto"/>
        <w:rPr>
          <w:ins w:id="154"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07790" cy="5710555"/>
            <wp:effectExtent l="19050" t="0" r="0" b="0"/>
            <wp:docPr id="84" name="Picture 84" descr="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lass in Java"/>
                    <pic:cNvPicPr>
                      <a:picLocks noChangeAspect="1" noChangeArrowheads="1"/>
                    </pic:cNvPicPr>
                  </pic:nvPicPr>
                  <pic:blipFill>
                    <a:blip r:embed="rId19"/>
                    <a:srcRect/>
                    <a:stretch>
                      <a:fillRect/>
                    </a:stretch>
                  </pic:blipFill>
                  <pic:spPr bwMode="auto">
                    <a:xfrm>
                      <a:off x="0" y="0"/>
                      <a:ext cx="3907790" cy="5710555"/>
                    </a:xfrm>
                    <a:prstGeom prst="rect">
                      <a:avLst/>
                    </a:prstGeom>
                    <a:noFill/>
                    <a:ln w="9525">
                      <a:noFill/>
                      <a:miter lim="800000"/>
                      <a:headEnd/>
                      <a:tailEnd/>
                    </a:ln>
                  </pic:spPr>
                </pic:pic>
              </a:graphicData>
            </a:graphic>
          </wp:inline>
        </w:drawing>
      </w:r>
    </w:p>
    <w:p w:rsidR="001C2B0A" w:rsidRPr="001C2B0A" w:rsidRDefault="001C2B0A" w:rsidP="001C2B0A">
      <w:pPr>
        <w:shd w:val="clear" w:color="auto" w:fill="FFFFFF"/>
        <w:spacing w:before="100" w:beforeAutospacing="1" w:after="100" w:afterAutospacing="1" w:line="312" w:lineRule="atLeast"/>
        <w:outlineLvl w:val="2"/>
        <w:rPr>
          <w:ins w:id="155" w:author="Unknown"/>
          <w:rFonts w:ascii="Helvetica" w:eastAsia="Times New Roman" w:hAnsi="Helvetica" w:cs="Helvetica"/>
          <w:color w:val="610B4B"/>
          <w:sz w:val="23"/>
          <w:szCs w:val="23"/>
          <w:lang w:eastAsia="en-IN"/>
        </w:rPr>
      </w:pPr>
      <w:ins w:id="156" w:author="Unknown">
        <w:r w:rsidRPr="001C2B0A">
          <w:rPr>
            <w:rFonts w:ascii="Helvetica" w:eastAsia="Times New Roman" w:hAnsi="Helvetica" w:cs="Helvetica"/>
            <w:color w:val="610B4B"/>
            <w:sz w:val="23"/>
            <w:szCs w:val="23"/>
            <w:lang w:eastAsia="en-IN"/>
          </w:rPr>
          <w:t>Syntax to declare a class:</w:t>
        </w:r>
      </w:ins>
    </w:p>
    <w:p w:rsidR="001C2B0A" w:rsidRPr="001C2B0A" w:rsidRDefault="001C2B0A" w:rsidP="00AD3981">
      <w:pPr>
        <w:numPr>
          <w:ilvl w:val="0"/>
          <w:numId w:val="12"/>
        </w:numPr>
        <w:shd w:val="clear" w:color="auto" w:fill="FFFFFF"/>
        <w:spacing w:after="0" w:line="285" w:lineRule="atLeast"/>
        <w:ind w:left="0"/>
        <w:rPr>
          <w:ins w:id="157" w:author="Unknown"/>
          <w:rFonts w:ascii="Verdana" w:eastAsia="Times New Roman" w:hAnsi="Verdana" w:cs="Times New Roman"/>
          <w:color w:val="000000"/>
          <w:sz w:val="18"/>
          <w:szCs w:val="18"/>
          <w:lang w:eastAsia="en-IN"/>
        </w:rPr>
      </w:pPr>
      <w:ins w:id="158"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&lt;class_name&gt;{  </w:t>
        </w:r>
      </w:ins>
    </w:p>
    <w:p w:rsidR="001C2B0A" w:rsidRPr="001C2B0A" w:rsidRDefault="001C2B0A" w:rsidP="00AD3981">
      <w:pPr>
        <w:numPr>
          <w:ilvl w:val="0"/>
          <w:numId w:val="12"/>
        </w:numPr>
        <w:shd w:val="clear" w:color="auto" w:fill="FFFFFF"/>
        <w:spacing w:after="0" w:line="285" w:lineRule="atLeast"/>
        <w:ind w:left="0"/>
        <w:rPr>
          <w:ins w:id="159" w:author="Unknown"/>
          <w:rFonts w:ascii="Verdana" w:eastAsia="Times New Roman" w:hAnsi="Verdana" w:cs="Times New Roman"/>
          <w:color w:val="000000"/>
          <w:sz w:val="18"/>
          <w:szCs w:val="18"/>
          <w:lang w:eastAsia="en-IN"/>
        </w:rPr>
      </w:pPr>
      <w:ins w:id="160" w:author="Unknown">
        <w:r w:rsidRPr="001C2B0A">
          <w:rPr>
            <w:rFonts w:ascii="Verdana" w:eastAsia="Times New Roman" w:hAnsi="Verdana" w:cs="Times New Roman"/>
            <w:color w:val="000000"/>
            <w:sz w:val="18"/>
            <w:szCs w:val="18"/>
            <w:bdr w:val="none" w:sz="0" w:space="0" w:color="auto" w:frame="1"/>
            <w:lang w:eastAsia="en-IN"/>
          </w:rPr>
          <w:t>    field;  </w:t>
        </w:r>
      </w:ins>
    </w:p>
    <w:p w:rsidR="001C2B0A" w:rsidRPr="001C2B0A" w:rsidRDefault="001C2B0A" w:rsidP="00AD3981">
      <w:pPr>
        <w:numPr>
          <w:ilvl w:val="0"/>
          <w:numId w:val="12"/>
        </w:numPr>
        <w:shd w:val="clear" w:color="auto" w:fill="FFFFFF"/>
        <w:spacing w:after="0" w:line="285" w:lineRule="atLeast"/>
        <w:ind w:left="0"/>
        <w:rPr>
          <w:ins w:id="161" w:author="Unknown"/>
          <w:rFonts w:ascii="Verdana" w:eastAsia="Times New Roman" w:hAnsi="Verdana" w:cs="Times New Roman"/>
          <w:color w:val="000000"/>
          <w:sz w:val="18"/>
          <w:szCs w:val="18"/>
          <w:lang w:eastAsia="en-IN"/>
        </w:rPr>
      </w:pPr>
      <w:ins w:id="162" w:author="Unknown">
        <w:r w:rsidRPr="001C2B0A">
          <w:rPr>
            <w:rFonts w:ascii="Verdana" w:eastAsia="Times New Roman" w:hAnsi="Verdana" w:cs="Times New Roman"/>
            <w:color w:val="000000"/>
            <w:sz w:val="18"/>
            <w:szCs w:val="18"/>
            <w:bdr w:val="none" w:sz="0" w:space="0" w:color="auto" w:frame="1"/>
            <w:lang w:eastAsia="en-IN"/>
          </w:rPr>
          <w:t>    method;  </w:t>
        </w:r>
      </w:ins>
    </w:p>
    <w:p w:rsidR="001C2B0A" w:rsidRPr="001C2B0A" w:rsidRDefault="001C2B0A" w:rsidP="00AD3981">
      <w:pPr>
        <w:numPr>
          <w:ilvl w:val="0"/>
          <w:numId w:val="12"/>
        </w:numPr>
        <w:shd w:val="clear" w:color="auto" w:fill="FFFFFF"/>
        <w:spacing w:after="109" w:line="285" w:lineRule="atLeast"/>
        <w:ind w:left="0"/>
        <w:rPr>
          <w:ins w:id="163" w:author="Unknown"/>
          <w:rFonts w:ascii="Verdana" w:eastAsia="Times New Roman" w:hAnsi="Verdana" w:cs="Times New Roman"/>
          <w:color w:val="000000"/>
          <w:sz w:val="18"/>
          <w:szCs w:val="18"/>
          <w:lang w:eastAsia="en-IN"/>
        </w:rPr>
      </w:pPr>
      <w:ins w:id="164"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1C2B0A">
      <w:pPr>
        <w:spacing w:after="0" w:line="240" w:lineRule="auto"/>
        <w:rPr>
          <w:ins w:id="165" w:author="Unknown"/>
          <w:rFonts w:ascii="Times New Roman" w:eastAsia="Times New Roman" w:hAnsi="Times New Roman" w:cs="Times New Roman"/>
          <w:sz w:val="24"/>
          <w:szCs w:val="24"/>
          <w:lang w:eastAsia="en-IN"/>
        </w:rPr>
      </w:pPr>
      <w:ins w:id="166" w:author="Unknown">
        <w:r w:rsidRPr="001C2B0A">
          <w:rPr>
            <w:rFonts w:ascii="Times New Roman" w:eastAsia="Times New Roman" w:hAnsi="Times New Roman" w:cs="Times New Roman"/>
            <w:sz w:val="24"/>
            <w:szCs w:val="24"/>
            <w:lang w:eastAsia="en-IN"/>
          </w:rPr>
          <w:pict>
            <v:rect id="_x0000_i1028" style="width:0;height:.7pt" o:hralign="center" o:hrstd="t" o:hrnoshade="t" o:hr="t" fillcolor="#d4d4d4" stroked="f"/>
          </w:pict>
        </w:r>
      </w:ins>
    </w:p>
    <w:p w:rsidR="001C2B0A" w:rsidRPr="001C2B0A" w:rsidRDefault="001C2B0A" w:rsidP="001C2B0A">
      <w:pPr>
        <w:shd w:val="clear" w:color="auto" w:fill="FFFFFF"/>
        <w:spacing w:before="100" w:beforeAutospacing="1" w:after="100" w:afterAutospacing="1" w:line="312" w:lineRule="atLeast"/>
        <w:outlineLvl w:val="2"/>
        <w:rPr>
          <w:ins w:id="167" w:author="Unknown"/>
          <w:rFonts w:ascii="Helvetica" w:eastAsia="Times New Roman" w:hAnsi="Helvetica" w:cs="Helvetica"/>
          <w:color w:val="610B38"/>
          <w:sz w:val="34"/>
          <w:szCs w:val="34"/>
          <w:lang w:eastAsia="en-IN"/>
        </w:rPr>
      </w:pPr>
      <w:ins w:id="168" w:author="Unknown">
        <w:r w:rsidRPr="001C2B0A">
          <w:rPr>
            <w:rFonts w:ascii="Helvetica" w:eastAsia="Times New Roman" w:hAnsi="Helvetica" w:cs="Helvetica"/>
            <w:color w:val="610B38"/>
            <w:sz w:val="34"/>
            <w:szCs w:val="34"/>
            <w:lang w:eastAsia="en-IN"/>
          </w:rPr>
          <w:t>Instance variable in Java</w:t>
        </w:r>
      </w:ins>
    </w:p>
    <w:p w:rsidR="001C2B0A" w:rsidRPr="001C2B0A" w:rsidRDefault="001C2B0A" w:rsidP="001C2B0A">
      <w:pPr>
        <w:shd w:val="clear" w:color="auto" w:fill="FFFFFF"/>
        <w:spacing w:before="100" w:beforeAutospacing="1" w:after="100" w:afterAutospacing="1" w:line="240" w:lineRule="auto"/>
        <w:rPr>
          <w:ins w:id="169" w:author="Unknown"/>
          <w:rFonts w:ascii="Verdana" w:eastAsia="Times New Roman" w:hAnsi="Verdana" w:cs="Times New Roman"/>
          <w:color w:val="000000"/>
          <w:sz w:val="18"/>
          <w:szCs w:val="18"/>
          <w:lang w:eastAsia="en-IN"/>
        </w:rPr>
      </w:pPr>
      <w:ins w:id="170" w:author="Unknown">
        <w:r w:rsidRPr="001C2B0A">
          <w:rPr>
            <w:rFonts w:ascii="Verdana" w:eastAsia="Times New Roman" w:hAnsi="Verdana" w:cs="Times New Roman"/>
            <w:color w:val="000000"/>
            <w:sz w:val="18"/>
            <w:szCs w:val="18"/>
            <w:lang w:eastAsia="en-IN"/>
          </w:rPr>
          <w:lastRenderedPageBreak/>
          <w:t>A variable which is created inside the class but outside the method is known as an instance variable. Instance variable doesn't get memory at compile time. It gets memory at runtime when an object or instance is created. That is why it is known as an instance variable.</w:t>
        </w:r>
      </w:ins>
    </w:p>
    <w:p w:rsidR="001C2B0A" w:rsidRPr="001C2B0A" w:rsidRDefault="001C2B0A" w:rsidP="001C2B0A">
      <w:pPr>
        <w:spacing w:after="0" w:line="240" w:lineRule="auto"/>
        <w:rPr>
          <w:ins w:id="171" w:author="Unknown"/>
          <w:rFonts w:ascii="Times New Roman" w:eastAsia="Times New Roman" w:hAnsi="Times New Roman" w:cs="Times New Roman"/>
          <w:sz w:val="24"/>
          <w:szCs w:val="24"/>
          <w:lang w:eastAsia="en-IN"/>
        </w:rPr>
      </w:pPr>
      <w:ins w:id="172" w:author="Unknown">
        <w:r w:rsidRPr="001C2B0A">
          <w:rPr>
            <w:rFonts w:ascii="Times New Roman" w:eastAsia="Times New Roman" w:hAnsi="Times New Roman" w:cs="Times New Roman"/>
            <w:sz w:val="24"/>
            <w:szCs w:val="24"/>
            <w:lang w:eastAsia="en-IN"/>
          </w:rPr>
          <w:pict>
            <v:rect id="_x0000_i1029" style="width:0;height:.7pt" o:hralign="center" o:hrstd="t" o:hrnoshade="t" o:hr="t" fillcolor="#d4d4d4" stroked="f"/>
          </w:pict>
        </w:r>
      </w:ins>
    </w:p>
    <w:p w:rsidR="001C2B0A" w:rsidRPr="001C2B0A" w:rsidRDefault="001C2B0A" w:rsidP="001C2B0A">
      <w:pPr>
        <w:shd w:val="clear" w:color="auto" w:fill="FFFFFF"/>
        <w:spacing w:before="100" w:beforeAutospacing="1" w:after="100" w:afterAutospacing="1" w:line="312" w:lineRule="atLeast"/>
        <w:outlineLvl w:val="2"/>
        <w:rPr>
          <w:ins w:id="173" w:author="Unknown"/>
          <w:rFonts w:ascii="Helvetica" w:eastAsia="Times New Roman" w:hAnsi="Helvetica" w:cs="Helvetica"/>
          <w:color w:val="610B38"/>
          <w:sz w:val="34"/>
          <w:szCs w:val="34"/>
          <w:lang w:eastAsia="en-IN"/>
        </w:rPr>
      </w:pPr>
      <w:ins w:id="174" w:author="Unknown">
        <w:r w:rsidRPr="001C2B0A">
          <w:rPr>
            <w:rFonts w:ascii="Helvetica" w:eastAsia="Times New Roman" w:hAnsi="Helvetica" w:cs="Helvetica"/>
            <w:color w:val="610B38"/>
            <w:sz w:val="34"/>
            <w:szCs w:val="34"/>
            <w:lang w:eastAsia="en-IN"/>
          </w:rPr>
          <w:t>Method in Java</w:t>
        </w:r>
      </w:ins>
    </w:p>
    <w:p w:rsidR="001C2B0A" w:rsidRPr="001C2B0A" w:rsidRDefault="001C2B0A" w:rsidP="001C2B0A">
      <w:pPr>
        <w:shd w:val="clear" w:color="auto" w:fill="FFFFFF"/>
        <w:spacing w:before="100" w:beforeAutospacing="1" w:after="100" w:afterAutospacing="1" w:line="240" w:lineRule="auto"/>
        <w:rPr>
          <w:ins w:id="175" w:author="Unknown"/>
          <w:rFonts w:ascii="Verdana" w:eastAsia="Times New Roman" w:hAnsi="Verdana" w:cs="Times New Roman"/>
          <w:color w:val="000000"/>
          <w:sz w:val="18"/>
          <w:szCs w:val="18"/>
          <w:lang w:eastAsia="en-IN"/>
        </w:rPr>
      </w:pPr>
      <w:ins w:id="176" w:author="Unknown">
        <w:r w:rsidRPr="001C2B0A">
          <w:rPr>
            <w:rFonts w:ascii="Verdana" w:eastAsia="Times New Roman" w:hAnsi="Verdana" w:cs="Times New Roman"/>
            <w:color w:val="000000"/>
            <w:sz w:val="18"/>
            <w:szCs w:val="18"/>
            <w:lang w:eastAsia="en-IN"/>
          </w:rPr>
          <w:t>In Java, a method is like a function which is used to expose the behavior of an object.</w:t>
        </w:r>
      </w:ins>
    </w:p>
    <w:p w:rsidR="001C2B0A" w:rsidRPr="001C2B0A" w:rsidRDefault="001C2B0A" w:rsidP="001C2B0A">
      <w:pPr>
        <w:shd w:val="clear" w:color="auto" w:fill="FFFFFF"/>
        <w:spacing w:before="100" w:beforeAutospacing="1" w:after="100" w:afterAutospacing="1" w:line="240" w:lineRule="auto"/>
        <w:outlineLvl w:val="3"/>
        <w:rPr>
          <w:ins w:id="177" w:author="Unknown"/>
          <w:rFonts w:ascii="Helvetica" w:eastAsia="Times New Roman" w:hAnsi="Helvetica" w:cs="Helvetica"/>
          <w:color w:val="610B4B"/>
          <w:sz w:val="23"/>
          <w:szCs w:val="23"/>
          <w:lang w:eastAsia="en-IN"/>
        </w:rPr>
      </w:pPr>
      <w:ins w:id="178" w:author="Unknown">
        <w:r w:rsidRPr="001C2B0A">
          <w:rPr>
            <w:rFonts w:ascii="Helvetica" w:eastAsia="Times New Roman" w:hAnsi="Helvetica" w:cs="Helvetica"/>
            <w:color w:val="610B4B"/>
            <w:sz w:val="23"/>
            <w:szCs w:val="23"/>
            <w:lang w:eastAsia="en-IN"/>
          </w:rPr>
          <w:t>Advantage of Method</w:t>
        </w:r>
      </w:ins>
    </w:p>
    <w:p w:rsidR="001C2B0A" w:rsidRPr="001C2B0A" w:rsidRDefault="001C2B0A" w:rsidP="00AD3981">
      <w:pPr>
        <w:numPr>
          <w:ilvl w:val="0"/>
          <w:numId w:val="13"/>
        </w:numPr>
        <w:shd w:val="clear" w:color="auto" w:fill="FFFFFF"/>
        <w:spacing w:before="54" w:after="100" w:afterAutospacing="1" w:line="285" w:lineRule="atLeast"/>
        <w:rPr>
          <w:ins w:id="179" w:author="Unknown"/>
          <w:rFonts w:ascii="Verdana" w:eastAsia="Times New Roman" w:hAnsi="Verdana" w:cs="Times New Roman"/>
          <w:color w:val="000000"/>
          <w:sz w:val="18"/>
          <w:szCs w:val="18"/>
          <w:lang w:eastAsia="en-IN"/>
        </w:rPr>
      </w:pPr>
      <w:ins w:id="180" w:author="Unknown">
        <w:r w:rsidRPr="001C2B0A">
          <w:rPr>
            <w:rFonts w:ascii="Verdana" w:eastAsia="Times New Roman" w:hAnsi="Verdana" w:cs="Times New Roman"/>
            <w:color w:val="000000"/>
            <w:sz w:val="18"/>
            <w:szCs w:val="18"/>
            <w:lang w:eastAsia="en-IN"/>
          </w:rPr>
          <w:t>Code Reusability</w:t>
        </w:r>
      </w:ins>
    </w:p>
    <w:p w:rsidR="001C2B0A" w:rsidRPr="001C2B0A" w:rsidRDefault="001C2B0A" w:rsidP="00AD3981">
      <w:pPr>
        <w:numPr>
          <w:ilvl w:val="0"/>
          <w:numId w:val="13"/>
        </w:numPr>
        <w:shd w:val="clear" w:color="auto" w:fill="FFFFFF"/>
        <w:spacing w:before="54" w:after="100" w:afterAutospacing="1" w:line="285" w:lineRule="atLeast"/>
        <w:rPr>
          <w:ins w:id="181" w:author="Unknown"/>
          <w:rFonts w:ascii="Verdana" w:eastAsia="Times New Roman" w:hAnsi="Verdana" w:cs="Times New Roman"/>
          <w:color w:val="000000"/>
          <w:sz w:val="18"/>
          <w:szCs w:val="18"/>
          <w:lang w:eastAsia="en-IN"/>
        </w:rPr>
      </w:pPr>
      <w:ins w:id="182" w:author="Unknown">
        <w:r w:rsidRPr="001C2B0A">
          <w:rPr>
            <w:rFonts w:ascii="Verdana" w:eastAsia="Times New Roman" w:hAnsi="Verdana" w:cs="Times New Roman"/>
            <w:color w:val="000000"/>
            <w:sz w:val="18"/>
            <w:szCs w:val="18"/>
            <w:lang w:eastAsia="en-IN"/>
          </w:rPr>
          <w:t>Code Optimization</w:t>
        </w:r>
      </w:ins>
    </w:p>
    <w:p w:rsidR="001C2B0A" w:rsidRPr="001C2B0A" w:rsidRDefault="001C2B0A" w:rsidP="001C2B0A">
      <w:pPr>
        <w:spacing w:after="0" w:line="240" w:lineRule="auto"/>
        <w:rPr>
          <w:ins w:id="183" w:author="Unknown"/>
          <w:rFonts w:ascii="Times New Roman" w:eastAsia="Times New Roman" w:hAnsi="Times New Roman" w:cs="Times New Roman"/>
          <w:sz w:val="24"/>
          <w:szCs w:val="24"/>
          <w:lang w:eastAsia="en-IN"/>
        </w:rPr>
      </w:pPr>
      <w:ins w:id="184" w:author="Unknown">
        <w:r w:rsidRPr="001C2B0A">
          <w:rPr>
            <w:rFonts w:ascii="Times New Roman" w:eastAsia="Times New Roman" w:hAnsi="Times New Roman" w:cs="Times New Roman"/>
            <w:sz w:val="24"/>
            <w:szCs w:val="24"/>
            <w:lang w:eastAsia="en-IN"/>
          </w:rPr>
          <w:pict>
            <v:rect id="_x0000_i1030" style="width:0;height:.7pt" o:hralign="center" o:hrstd="t" o:hrnoshade="t" o:hr="t" fillcolor="#d4d4d4" stroked="f"/>
          </w:pict>
        </w:r>
      </w:ins>
    </w:p>
    <w:p w:rsidR="001C2B0A" w:rsidRPr="001C2B0A" w:rsidRDefault="001C2B0A" w:rsidP="001C2B0A">
      <w:pPr>
        <w:shd w:val="clear" w:color="auto" w:fill="FFFFFF"/>
        <w:spacing w:before="100" w:beforeAutospacing="1" w:after="100" w:afterAutospacing="1" w:line="312" w:lineRule="atLeast"/>
        <w:outlineLvl w:val="2"/>
        <w:rPr>
          <w:ins w:id="185" w:author="Unknown"/>
          <w:rFonts w:ascii="Helvetica" w:eastAsia="Times New Roman" w:hAnsi="Helvetica" w:cs="Helvetica"/>
          <w:color w:val="610B38"/>
          <w:sz w:val="34"/>
          <w:szCs w:val="34"/>
          <w:lang w:eastAsia="en-IN"/>
        </w:rPr>
      </w:pPr>
      <w:ins w:id="186" w:author="Unknown">
        <w:r w:rsidRPr="001C2B0A">
          <w:rPr>
            <w:rFonts w:ascii="Helvetica" w:eastAsia="Times New Roman" w:hAnsi="Helvetica" w:cs="Helvetica"/>
            <w:color w:val="610B38"/>
            <w:sz w:val="34"/>
            <w:szCs w:val="34"/>
            <w:lang w:eastAsia="en-IN"/>
          </w:rPr>
          <w:t>new keyword in Java</w:t>
        </w:r>
      </w:ins>
    </w:p>
    <w:p w:rsidR="001C2B0A" w:rsidRPr="001C2B0A" w:rsidRDefault="001C2B0A" w:rsidP="001C2B0A">
      <w:pPr>
        <w:shd w:val="clear" w:color="auto" w:fill="FFFFFF"/>
        <w:spacing w:before="100" w:beforeAutospacing="1" w:after="100" w:afterAutospacing="1" w:line="240" w:lineRule="auto"/>
        <w:rPr>
          <w:ins w:id="187" w:author="Unknown"/>
          <w:rFonts w:ascii="Verdana" w:eastAsia="Times New Roman" w:hAnsi="Verdana" w:cs="Times New Roman"/>
          <w:color w:val="000000"/>
          <w:sz w:val="18"/>
          <w:szCs w:val="18"/>
          <w:lang w:eastAsia="en-IN"/>
        </w:rPr>
      </w:pPr>
      <w:ins w:id="188" w:author="Unknown">
        <w:r w:rsidRPr="001C2B0A">
          <w:rPr>
            <w:rFonts w:ascii="Verdana" w:eastAsia="Times New Roman" w:hAnsi="Verdana" w:cs="Times New Roman"/>
            <w:color w:val="000000"/>
            <w:sz w:val="18"/>
            <w:szCs w:val="18"/>
            <w:lang w:eastAsia="en-IN"/>
          </w:rPr>
          <w:t>The new keyword is used to allocate memory at runtime. All objects get memory in Heap memory area.</w:t>
        </w:r>
      </w:ins>
    </w:p>
    <w:p w:rsidR="001C2B0A" w:rsidRPr="001C2B0A" w:rsidRDefault="001C2B0A" w:rsidP="001C2B0A">
      <w:pPr>
        <w:spacing w:after="0" w:line="240" w:lineRule="auto"/>
        <w:rPr>
          <w:ins w:id="189" w:author="Unknown"/>
          <w:rFonts w:ascii="Times New Roman" w:eastAsia="Times New Roman" w:hAnsi="Times New Roman" w:cs="Times New Roman"/>
          <w:sz w:val="24"/>
          <w:szCs w:val="24"/>
          <w:lang w:eastAsia="en-IN"/>
        </w:rPr>
      </w:pPr>
      <w:ins w:id="190" w:author="Unknown">
        <w:r w:rsidRPr="001C2B0A">
          <w:rPr>
            <w:rFonts w:ascii="Times New Roman" w:eastAsia="Times New Roman" w:hAnsi="Times New Roman" w:cs="Times New Roman"/>
            <w:sz w:val="24"/>
            <w:szCs w:val="24"/>
            <w:lang w:eastAsia="en-IN"/>
          </w:rPr>
          <w:pict>
            <v:rect id="_x0000_i1031" style="width:0;height:.7pt" o:hralign="center" o:hrstd="t" o:hrnoshade="t" o:hr="t" fillcolor="#d4d4d4" stroked="f"/>
          </w:pict>
        </w:r>
      </w:ins>
    </w:p>
    <w:p w:rsidR="001C2B0A" w:rsidRPr="001C2B0A" w:rsidRDefault="001C2B0A" w:rsidP="001C2B0A">
      <w:pPr>
        <w:shd w:val="clear" w:color="auto" w:fill="FFFFFF"/>
        <w:spacing w:before="100" w:beforeAutospacing="1" w:after="100" w:afterAutospacing="1" w:line="240" w:lineRule="auto"/>
        <w:outlineLvl w:val="2"/>
        <w:rPr>
          <w:ins w:id="191" w:author="Unknown"/>
          <w:rFonts w:ascii="Tahoma" w:eastAsia="Times New Roman" w:hAnsi="Tahoma" w:cs="Tahoma"/>
          <w:color w:val="610B4B"/>
          <w:sz w:val="30"/>
          <w:szCs w:val="30"/>
          <w:lang w:eastAsia="en-IN"/>
        </w:rPr>
      </w:pPr>
      <w:ins w:id="192" w:author="Unknown">
        <w:r w:rsidRPr="001C2B0A">
          <w:rPr>
            <w:rFonts w:ascii="Tahoma" w:eastAsia="Times New Roman" w:hAnsi="Tahoma" w:cs="Tahoma"/>
            <w:color w:val="610B4B"/>
            <w:sz w:val="30"/>
            <w:szCs w:val="30"/>
            <w:lang w:eastAsia="en-IN"/>
          </w:rPr>
          <w:t>Object and Class Example: main within the class</w:t>
        </w:r>
      </w:ins>
    </w:p>
    <w:p w:rsidR="001C2B0A" w:rsidRPr="001C2B0A" w:rsidRDefault="001C2B0A" w:rsidP="001C2B0A">
      <w:pPr>
        <w:shd w:val="clear" w:color="auto" w:fill="FFFFFF"/>
        <w:spacing w:before="100" w:beforeAutospacing="1" w:after="100" w:afterAutospacing="1" w:line="240" w:lineRule="auto"/>
        <w:rPr>
          <w:ins w:id="193" w:author="Unknown"/>
          <w:rFonts w:ascii="Verdana" w:eastAsia="Times New Roman" w:hAnsi="Verdana" w:cs="Times New Roman"/>
          <w:color w:val="000000"/>
          <w:sz w:val="18"/>
          <w:szCs w:val="18"/>
          <w:lang w:eastAsia="en-IN"/>
        </w:rPr>
      </w:pPr>
      <w:ins w:id="194" w:author="Unknown">
        <w:r w:rsidRPr="001C2B0A">
          <w:rPr>
            <w:rFonts w:ascii="Verdana" w:eastAsia="Times New Roman" w:hAnsi="Verdana" w:cs="Times New Roman"/>
            <w:color w:val="000000"/>
            <w:sz w:val="18"/>
            <w:szCs w:val="18"/>
            <w:lang w:eastAsia="en-IN"/>
          </w:rPr>
          <w:t>In this example, we have created a Student class which has two data members id and name. We are creating the object of the Student class by new keyword and printing the object's value.</w:t>
        </w:r>
      </w:ins>
    </w:p>
    <w:p w:rsidR="001C2B0A" w:rsidRPr="001C2B0A" w:rsidRDefault="001C2B0A" w:rsidP="001C2B0A">
      <w:pPr>
        <w:shd w:val="clear" w:color="auto" w:fill="FFFFFF"/>
        <w:spacing w:before="100" w:beforeAutospacing="1" w:after="100" w:afterAutospacing="1" w:line="240" w:lineRule="auto"/>
        <w:rPr>
          <w:ins w:id="195" w:author="Unknown"/>
          <w:rFonts w:ascii="Verdana" w:eastAsia="Times New Roman" w:hAnsi="Verdana" w:cs="Times New Roman"/>
          <w:color w:val="000000"/>
          <w:sz w:val="18"/>
          <w:szCs w:val="18"/>
          <w:lang w:eastAsia="en-IN"/>
        </w:rPr>
      </w:pPr>
      <w:ins w:id="196" w:author="Unknown">
        <w:r w:rsidRPr="001C2B0A">
          <w:rPr>
            <w:rFonts w:ascii="Verdana" w:eastAsia="Times New Roman" w:hAnsi="Verdana" w:cs="Times New Roman"/>
            <w:color w:val="000000"/>
            <w:sz w:val="18"/>
            <w:szCs w:val="18"/>
            <w:lang w:eastAsia="en-IN"/>
          </w:rPr>
          <w:t>Here, we are creating a main() method inside the class.</w:t>
        </w:r>
      </w:ins>
    </w:p>
    <w:p w:rsidR="001C2B0A" w:rsidRPr="001C2B0A" w:rsidRDefault="001C2B0A" w:rsidP="001C2B0A">
      <w:pPr>
        <w:shd w:val="clear" w:color="auto" w:fill="FFFFFF"/>
        <w:spacing w:before="100" w:beforeAutospacing="1" w:after="100" w:afterAutospacing="1" w:line="240" w:lineRule="auto"/>
        <w:rPr>
          <w:ins w:id="197" w:author="Unknown"/>
          <w:rFonts w:ascii="Verdana" w:eastAsia="Times New Roman" w:hAnsi="Verdana" w:cs="Times New Roman"/>
          <w:i/>
          <w:iCs/>
          <w:color w:val="000000"/>
          <w:sz w:val="19"/>
          <w:szCs w:val="19"/>
          <w:lang w:eastAsia="en-IN"/>
        </w:rPr>
      </w:pPr>
      <w:ins w:id="198" w:author="Unknown">
        <w:r w:rsidRPr="001C2B0A">
          <w:rPr>
            <w:rFonts w:ascii="Verdana" w:eastAsia="Times New Roman" w:hAnsi="Verdana" w:cs="Times New Roman"/>
            <w:i/>
            <w:iCs/>
            <w:color w:val="000000"/>
            <w:sz w:val="19"/>
            <w:szCs w:val="19"/>
            <w:lang w:eastAsia="en-IN"/>
          </w:rPr>
          <w:t>File: Student.java</w:t>
        </w:r>
      </w:ins>
    </w:p>
    <w:p w:rsidR="001C2B0A" w:rsidRPr="001C2B0A" w:rsidRDefault="001C2B0A" w:rsidP="00AD3981">
      <w:pPr>
        <w:numPr>
          <w:ilvl w:val="0"/>
          <w:numId w:val="14"/>
        </w:numPr>
        <w:shd w:val="clear" w:color="auto" w:fill="FFFFFF"/>
        <w:spacing w:after="0" w:line="285" w:lineRule="atLeast"/>
        <w:ind w:left="0"/>
        <w:rPr>
          <w:ins w:id="199" w:author="Unknown"/>
          <w:rFonts w:ascii="Verdana" w:eastAsia="Times New Roman" w:hAnsi="Verdana" w:cs="Times New Roman"/>
          <w:color w:val="000000"/>
          <w:sz w:val="18"/>
          <w:szCs w:val="18"/>
          <w:lang w:eastAsia="en-IN"/>
        </w:rPr>
      </w:pPr>
      <w:ins w:id="200" w:author="Unknown">
        <w:r w:rsidRPr="001C2B0A">
          <w:rPr>
            <w:rFonts w:ascii="Verdana" w:eastAsia="Times New Roman" w:hAnsi="Verdana" w:cs="Times New Roman"/>
            <w:color w:val="008200"/>
            <w:sz w:val="18"/>
            <w:lang w:eastAsia="en-IN"/>
          </w:rPr>
          <w:t>//Java Program to illustrate how to define a class and fields</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4"/>
        </w:numPr>
        <w:shd w:val="clear" w:color="auto" w:fill="FFFFFF"/>
        <w:spacing w:after="0" w:line="285" w:lineRule="atLeast"/>
        <w:ind w:left="0"/>
        <w:rPr>
          <w:ins w:id="201" w:author="Unknown"/>
          <w:rFonts w:ascii="Verdana" w:eastAsia="Times New Roman" w:hAnsi="Verdana" w:cs="Times New Roman"/>
          <w:color w:val="000000"/>
          <w:sz w:val="18"/>
          <w:szCs w:val="18"/>
          <w:lang w:eastAsia="en-IN"/>
        </w:rPr>
      </w:pPr>
      <w:ins w:id="202" w:author="Unknown">
        <w:r w:rsidRPr="001C2B0A">
          <w:rPr>
            <w:rFonts w:ascii="Verdana" w:eastAsia="Times New Roman" w:hAnsi="Verdana" w:cs="Times New Roman"/>
            <w:color w:val="008200"/>
            <w:sz w:val="18"/>
            <w:lang w:eastAsia="en-IN"/>
          </w:rPr>
          <w:t>//Defining a Student class.</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4"/>
        </w:numPr>
        <w:shd w:val="clear" w:color="auto" w:fill="FFFFFF"/>
        <w:spacing w:after="0" w:line="285" w:lineRule="atLeast"/>
        <w:ind w:left="0"/>
        <w:rPr>
          <w:ins w:id="203" w:author="Unknown"/>
          <w:rFonts w:ascii="Verdana" w:eastAsia="Times New Roman" w:hAnsi="Verdana" w:cs="Times New Roman"/>
          <w:color w:val="000000"/>
          <w:sz w:val="18"/>
          <w:szCs w:val="18"/>
          <w:lang w:eastAsia="en-IN"/>
        </w:rPr>
      </w:pPr>
      <w:ins w:id="204"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Student{  </w:t>
        </w:r>
      </w:ins>
    </w:p>
    <w:p w:rsidR="001C2B0A" w:rsidRPr="001C2B0A" w:rsidRDefault="001C2B0A" w:rsidP="00AD3981">
      <w:pPr>
        <w:numPr>
          <w:ilvl w:val="0"/>
          <w:numId w:val="14"/>
        </w:numPr>
        <w:shd w:val="clear" w:color="auto" w:fill="FFFFFF"/>
        <w:spacing w:after="0" w:line="285" w:lineRule="atLeast"/>
        <w:ind w:left="0"/>
        <w:rPr>
          <w:ins w:id="205" w:author="Unknown"/>
          <w:rFonts w:ascii="Verdana" w:eastAsia="Times New Roman" w:hAnsi="Verdana" w:cs="Times New Roman"/>
          <w:color w:val="000000"/>
          <w:sz w:val="18"/>
          <w:szCs w:val="18"/>
          <w:lang w:eastAsia="en-IN"/>
        </w:rPr>
      </w:pPr>
      <w:ins w:id="206"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color w:val="008200"/>
            <w:sz w:val="18"/>
            <w:lang w:eastAsia="en-IN"/>
          </w:rPr>
          <w:t>//defining fields</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4"/>
        </w:numPr>
        <w:shd w:val="clear" w:color="auto" w:fill="FFFFFF"/>
        <w:spacing w:after="0" w:line="285" w:lineRule="atLeast"/>
        <w:ind w:left="0"/>
        <w:rPr>
          <w:ins w:id="207" w:author="Unknown"/>
          <w:rFonts w:ascii="Verdana" w:eastAsia="Times New Roman" w:hAnsi="Verdana" w:cs="Times New Roman"/>
          <w:color w:val="000000"/>
          <w:sz w:val="18"/>
          <w:szCs w:val="18"/>
          <w:lang w:eastAsia="en-IN"/>
        </w:rPr>
      </w:pPr>
      <w:ins w:id="208"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id;</w:t>
        </w:r>
        <w:r w:rsidRPr="001C2B0A">
          <w:rPr>
            <w:rFonts w:ascii="Verdana" w:eastAsia="Times New Roman" w:hAnsi="Verdana" w:cs="Times New Roman"/>
            <w:color w:val="008200"/>
            <w:sz w:val="18"/>
            <w:lang w:eastAsia="en-IN"/>
          </w:rPr>
          <w:t>//field or data member or instance variable</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4"/>
        </w:numPr>
        <w:shd w:val="clear" w:color="auto" w:fill="FFFFFF"/>
        <w:spacing w:after="0" w:line="285" w:lineRule="atLeast"/>
        <w:ind w:left="0"/>
        <w:rPr>
          <w:ins w:id="209" w:author="Unknown"/>
          <w:rFonts w:ascii="Verdana" w:eastAsia="Times New Roman" w:hAnsi="Verdana" w:cs="Times New Roman"/>
          <w:color w:val="000000"/>
          <w:sz w:val="18"/>
          <w:szCs w:val="18"/>
          <w:lang w:eastAsia="en-IN"/>
        </w:rPr>
      </w:pPr>
      <w:ins w:id="210" w:author="Unknown">
        <w:r w:rsidRPr="001C2B0A">
          <w:rPr>
            <w:rFonts w:ascii="Verdana" w:eastAsia="Times New Roman" w:hAnsi="Verdana" w:cs="Times New Roman"/>
            <w:color w:val="000000"/>
            <w:sz w:val="18"/>
            <w:szCs w:val="18"/>
            <w:bdr w:val="none" w:sz="0" w:space="0" w:color="auto" w:frame="1"/>
            <w:lang w:eastAsia="en-IN"/>
          </w:rPr>
          <w:t> String name;  </w:t>
        </w:r>
      </w:ins>
    </w:p>
    <w:p w:rsidR="001C2B0A" w:rsidRPr="001C2B0A" w:rsidRDefault="001C2B0A" w:rsidP="00AD3981">
      <w:pPr>
        <w:numPr>
          <w:ilvl w:val="0"/>
          <w:numId w:val="14"/>
        </w:numPr>
        <w:shd w:val="clear" w:color="auto" w:fill="FFFFFF"/>
        <w:spacing w:after="0" w:line="285" w:lineRule="atLeast"/>
        <w:ind w:left="0"/>
        <w:rPr>
          <w:ins w:id="211" w:author="Unknown"/>
          <w:rFonts w:ascii="Verdana" w:eastAsia="Times New Roman" w:hAnsi="Verdana" w:cs="Times New Roman"/>
          <w:color w:val="000000"/>
          <w:sz w:val="18"/>
          <w:szCs w:val="18"/>
          <w:lang w:eastAsia="en-IN"/>
        </w:rPr>
      </w:pPr>
      <w:ins w:id="212"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color w:val="008200"/>
            <w:sz w:val="18"/>
            <w:lang w:eastAsia="en-IN"/>
          </w:rPr>
          <w:t>//creating main method inside the Student class</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4"/>
        </w:numPr>
        <w:shd w:val="clear" w:color="auto" w:fill="FFFFFF"/>
        <w:spacing w:after="0" w:line="285" w:lineRule="atLeast"/>
        <w:ind w:left="0"/>
        <w:rPr>
          <w:ins w:id="213" w:author="Unknown"/>
          <w:rFonts w:ascii="Verdana" w:eastAsia="Times New Roman" w:hAnsi="Verdana" w:cs="Times New Roman"/>
          <w:color w:val="000000"/>
          <w:sz w:val="18"/>
          <w:szCs w:val="18"/>
          <w:lang w:eastAsia="en-IN"/>
        </w:rPr>
      </w:pPr>
      <w:ins w:id="214"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public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static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main(String args[]){  </w:t>
        </w:r>
      </w:ins>
    </w:p>
    <w:p w:rsidR="001C2B0A" w:rsidRPr="001C2B0A" w:rsidRDefault="001C2B0A" w:rsidP="00AD3981">
      <w:pPr>
        <w:numPr>
          <w:ilvl w:val="0"/>
          <w:numId w:val="14"/>
        </w:numPr>
        <w:shd w:val="clear" w:color="auto" w:fill="FFFFFF"/>
        <w:spacing w:after="0" w:line="285" w:lineRule="atLeast"/>
        <w:ind w:left="0"/>
        <w:rPr>
          <w:ins w:id="215" w:author="Unknown"/>
          <w:rFonts w:ascii="Verdana" w:eastAsia="Times New Roman" w:hAnsi="Verdana" w:cs="Times New Roman"/>
          <w:color w:val="000000"/>
          <w:sz w:val="18"/>
          <w:szCs w:val="18"/>
          <w:lang w:eastAsia="en-IN"/>
        </w:rPr>
      </w:pPr>
      <w:ins w:id="216"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color w:val="008200"/>
            <w:sz w:val="18"/>
            <w:lang w:eastAsia="en-IN"/>
          </w:rPr>
          <w:t>//Creating an object or instance</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4"/>
        </w:numPr>
        <w:shd w:val="clear" w:color="auto" w:fill="FFFFFF"/>
        <w:spacing w:after="0" w:line="285" w:lineRule="atLeast"/>
        <w:ind w:left="0"/>
        <w:rPr>
          <w:ins w:id="217" w:author="Unknown"/>
          <w:rFonts w:ascii="Verdana" w:eastAsia="Times New Roman" w:hAnsi="Verdana" w:cs="Times New Roman"/>
          <w:color w:val="000000"/>
          <w:sz w:val="18"/>
          <w:szCs w:val="18"/>
          <w:lang w:eastAsia="en-IN"/>
        </w:rPr>
      </w:pPr>
      <w:ins w:id="218" w:author="Unknown">
        <w:r w:rsidRPr="001C2B0A">
          <w:rPr>
            <w:rFonts w:ascii="Verdana" w:eastAsia="Times New Roman" w:hAnsi="Verdana" w:cs="Times New Roman"/>
            <w:color w:val="000000"/>
            <w:sz w:val="18"/>
            <w:szCs w:val="18"/>
            <w:bdr w:val="none" w:sz="0" w:space="0" w:color="auto" w:frame="1"/>
            <w:lang w:eastAsia="en-IN"/>
          </w:rPr>
          <w:t>  Student s1=</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Student();</w:t>
        </w:r>
        <w:r w:rsidRPr="001C2B0A">
          <w:rPr>
            <w:rFonts w:ascii="Verdana" w:eastAsia="Times New Roman" w:hAnsi="Verdana" w:cs="Times New Roman"/>
            <w:color w:val="008200"/>
            <w:sz w:val="18"/>
            <w:lang w:eastAsia="en-IN"/>
          </w:rPr>
          <w:t>//creating an object of Student</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4"/>
        </w:numPr>
        <w:shd w:val="clear" w:color="auto" w:fill="FFFFFF"/>
        <w:spacing w:after="0" w:line="285" w:lineRule="atLeast"/>
        <w:ind w:left="0"/>
        <w:rPr>
          <w:ins w:id="219" w:author="Unknown"/>
          <w:rFonts w:ascii="Verdana" w:eastAsia="Times New Roman" w:hAnsi="Verdana" w:cs="Times New Roman"/>
          <w:color w:val="000000"/>
          <w:sz w:val="18"/>
          <w:szCs w:val="18"/>
          <w:lang w:eastAsia="en-IN"/>
        </w:rPr>
      </w:pPr>
      <w:ins w:id="220"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color w:val="008200"/>
            <w:sz w:val="18"/>
            <w:lang w:eastAsia="en-IN"/>
          </w:rPr>
          <w:t>//Printing values of the object</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4"/>
        </w:numPr>
        <w:shd w:val="clear" w:color="auto" w:fill="FFFFFF"/>
        <w:spacing w:after="0" w:line="285" w:lineRule="atLeast"/>
        <w:ind w:left="0"/>
        <w:rPr>
          <w:ins w:id="221" w:author="Unknown"/>
          <w:rFonts w:ascii="Verdana" w:eastAsia="Times New Roman" w:hAnsi="Verdana" w:cs="Times New Roman"/>
          <w:color w:val="000000"/>
          <w:sz w:val="18"/>
          <w:szCs w:val="18"/>
          <w:lang w:eastAsia="en-IN"/>
        </w:rPr>
      </w:pPr>
      <w:ins w:id="222" w:author="Unknown">
        <w:r w:rsidRPr="001C2B0A">
          <w:rPr>
            <w:rFonts w:ascii="Verdana" w:eastAsia="Times New Roman" w:hAnsi="Verdana" w:cs="Times New Roman"/>
            <w:color w:val="000000"/>
            <w:sz w:val="18"/>
            <w:szCs w:val="18"/>
            <w:bdr w:val="none" w:sz="0" w:space="0" w:color="auto" w:frame="1"/>
            <w:lang w:eastAsia="en-IN"/>
          </w:rPr>
          <w:t>  System.out.println(s1.id);</w:t>
        </w:r>
        <w:r w:rsidRPr="001C2B0A">
          <w:rPr>
            <w:rFonts w:ascii="Verdana" w:eastAsia="Times New Roman" w:hAnsi="Verdana" w:cs="Times New Roman"/>
            <w:color w:val="008200"/>
            <w:sz w:val="18"/>
            <w:lang w:eastAsia="en-IN"/>
          </w:rPr>
          <w:t>//accessing member through reference variable</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4"/>
        </w:numPr>
        <w:shd w:val="clear" w:color="auto" w:fill="FFFFFF"/>
        <w:spacing w:after="0" w:line="285" w:lineRule="atLeast"/>
        <w:ind w:left="0"/>
        <w:rPr>
          <w:ins w:id="223" w:author="Unknown"/>
          <w:rFonts w:ascii="Verdana" w:eastAsia="Times New Roman" w:hAnsi="Verdana" w:cs="Times New Roman"/>
          <w:color w:val="000000"/>
          <w:sz w:val="18"/>
          <w:szCs w:val="18"/>
          <w:lang w:eastAsia="en-IN"/>
        </w:rPr>
      </w:pPr>
      <w:ins w:id="224" w:author="Unknown">
        <w:r w:rsidRPr="001C2B0A">
          <w:rPr>
            <w:rFonts w:ascii="Verdana" w:eastAsia="Times New Roman" w:hAnsi="Verdana" w:cs="Times New Roman"/>
            <w:color w:val="000000"/>
            <w:sz w:val="18"/>
            <w:szCs w:val="18"/>
            <w:bdr w:val="none" w:sz="0" w:space="0" w:color="auto" w:frame="1"/>
            <w:lang w:eastAsia="en-IN"/>
          </w:rPr>
          <w:t>  System.out.println(s1.name);  </w:t>
        </w:r>
      </w:ins>
    </w:p>
    <w:p w:rsidR="001C2B0A" w:rsidRPr="001C2B0A" w:rsidRDefault="001C2B0A" w:rsidP="00AD3981">
      <w:pPr>
        <w:numPr>
          <w:ilvl w:val="0"/>
          <w:numId w:val="14"/>
        </w:numPr>
        <w:shd w:val="clear" w:color="auto" w:fill="FFFFFF"/>
        <w:spacing w:after="0" w:line="285" w:lineRule="atLeast"/>
        <w:ind w:left="0"/>
        <w:rPr>
          <w:ins w:id="225" w:author="Unknown"/>
          <w:rFonts w:ascii="Verdana" w:eastAsia="Times New Roman" w:hAnsi="Verdana" w:cs="Times New Roman"/>
          <w:color w:val="000000"/>
          <w:sz w:val="18"/>
          <w:szCs w:val="18"/>
          <w:lang w:eastAsia="en-IN"/>
        </w:rPr>
      </w:pPr>
      <w:ins w:id="226" w:author="Unknown">
        <w:r w:rsidRPr="001C2B0A">
          <w:rPr>
            <w:rFonts w:ascii="Verdana" w:eastAsia="Times New Roman" w:hAnsi="Verdana" w:cs="Times New Roman"/>
            <w:color w:val="000000"/>
            <w:sz w:val="18"/>
            <w:szCs w:val="18"/>
            <w:bdr w:val="none" w:sz="0" w:space="0" w:color="auto" w:frame="1"/>
            <w:lang w:eastAsia="en-IN"/>
          </w:rPr>
          <w:t> }  </w:t>
        </w:r>
      </w:ins>
    </w:p>
    <w:p w:rsidR="001C2B0A" w:rsidRPr="001C2B0A" w:rsidRDefault="001C2B0A" w:rsidP="00AD3981">
      <w:pPr>
        <w:numPr>
          <w:ilvl w:val="0"/>
          <w:numId w:val="14"/>
        </w:numPr>
        <w:shd w:val="clear" w:color="auto" w:fill="FFFFFF"/>
        <w:spacing w:after="109" w:line="285" w:lineRule="atLeast"/>
        <w:ind w:left="0"/>
        <w:rPr>
          <w:ins w:id="227" w:author="Unknown"/>
          <w:rFonts w:ascii="Verdana" w:eastAsia="Times New Roman" w:hAnsi="Verdana" w:cs="Times New Roman"/>
          <w:color w:val="000000"/>
          <w:sz w:val="18"/>
          <w:szCs w:val="18"/>
          <w:lang w:eastAsia="en-IN"/>
        </w:rPr>
      </w:pPr>
      <w:ins w:id="228"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1C2B0A">
      <w:pPr>
        <w:spacing w:after="0" w:line="240" w:lineRule="auto"/>
        <w:rPr>
          <w:ins w:id="229" w:author="Unknown"/>
          <w:rFonts w:ascii="Times New Roman" w:eastAsia="Times New Roman" w:hAnsi="Times New Roman" w:cs="Times New Roman"/>
          <w:sz w:val="24"/>
          <w:szCs w:val="24"/>
          <w:lang w:eastAsia="en-IN"/>
        </w:rPr>
      </w:pPr>
      <w:ins w:id="230" w:author="Unknown">
        <w:r w:rsidRPr="001C2B0A">
          <w:rPr>
            <w:rFonts w:ascii="Verdana" w:eastAsia="Times New Roman" w:hAnsi="Verdana" w:cs="Times New Roman"/>
            <w:color w:val="000000"/>
            <w:sz w:val="18"/>
            <w:lang w:eastAsia="en-IN"/>
          </w:rPr>
          <w:fldChar w:fldCharType="begin"/>
        </w:r>
        <w:r w:rsidRPr="001C2B0A">
          <w:rPr>
            <w:rFonts w:ascii="Verdana" w:eastAsia="Times New Roman" w:hAnsi="Verdana" w:cs="Times New Roman"/>
            <w:color w:val="000000"/>
            <w:sz w:val="18"/>
            <w:lang w:eastAsia="en-IN"/>
          </w:rPr>
          <w:instrText xml:space="preserve"> HYPERLINK "http://www.javatpoint.com/opr/test.jsp?filename=Student" \t "_blank" </w:instrText>
        </w:r>
        <w:r w:rsidRPr="001C2B0A">
          <w:rPr>
            <w:rFonts w:ascii="Verdana" w:eastAsia="Times New Roman" w:hAnsi="Verdana" w:cs="Times New Roman"/>
            <w:color w:val="000000"/>
            <w:sz w:val="18"/>
            <w:lang w:eastAsia="en-IN"/>
          </w:rPr>
          <w:fldChar w:fldCharType="separate"/>
        </w:r>
        <w:r w:rsidRPr="001C2B0A">
          <w:rPr>
            <w:rFonts w:ascii="Verdana" w:eastAsia="Times New Roman" w:hAnsi="Verdana" w:cs="Times New Roman"/>
            <w:b/>
            <w:bCs/>
            <w:color w:val="FFFFFF"/>
            <w:sz w:val="18"/>
            <w:u w:val="single"/>
            <w:lang w:eastAsia="en-IN"/>
          </w:rPr>
          <w:t>Test it Now</w:t>
        </w:r>
        <w:r w:rsidRPr="001C2B0A">
          <w:rPr>
            <w:rFonts w:ascii="Verdana" w:eastAsia="Times New Roman" w:hAnsi="Verdana" w:cs="Times New Roman"/>
            <w:color w:val="000000"/>
            <w:sz w:val="18"/>
            <w:lang w:eastAsia="en-IN"/>
          </w:rPr>
          <w:fldChar w:fldCharType="end"/>
        </w:r>
      </w:ins>
    </w:p>
    <w:p w:rsidR="001C2B0A" w:rsidRPr="001C2B0A" w:rsidRDefault="001C2B0A" w:rsidP="001C2B0A">
      <w:pPr>
        <w:shd w:val="clear" w:color="auto" w:fill="FFFFFF"/>
        <w:spacing w:before="100" w:beforeAutospacing="1" w:after="100" w:afterAutospacing="1" w:line="240" w:lineRule="auto"/>
        <w:rPr>
          <w:ins w:id="231" w:author="Unknown"/>
          <w:rFonts w:ascii="Verdana" w:eastAsia="Times New Roman" w:hAnsi="Verdana" w:cs="Times New Roman"/>
          <w:color w:val="000000"/>
          <w:sz w:val="18"/>
          <w:szCs w:val="18"/>
          <w:lang w:eastAsia="en-IN"/>
        </w:rPr>
      </w:pPr>
      <w:ins w:id="232" w:author="Unknown">
        <w:r w:rsidRPr="001C2B0A">
          <w:rPr>
            <w:rFonts w:ascii="Verdana" w:eastAsia="Times New Roman" w:hAnsi="Verdana" w:cs="Times New Roman"/>
            <w:color w:val="000000"/>
            <w:sz w:val="18"/>
            <w:szCs w:val="18"/>
            <w:lang w:eastAsia="en-IN"/>
          </w:rPr>
          <w:lastRenderedPageBreak/>
          <w:t>Output:</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 w:author="Unknown"/>
          <w:rFonts w:ascii="Courier New" w:eastAsia="Times New Roman" w:hAnsi="Courier New" w:cs="Courier New"/>
          <w:color w:val="000000"/>
          <w:sz w:val="20"/>
          <w:szCs w:val="20"/>
          <w:lang w:eastAsia="en-IN"/>
        </w:rPr>
      </w:pPr>
      <w:ins w:id="234" w:author="Unknown">
        <w:r w:rsidRPr="001C2B0A">
          <w:rPr>
            <w:rFonts w:ascii="Courier New" w:eastAsia="Times New Roman" w:hAnsi="Courier New" w:cs="Courier New"/>
            <w:color w:val="000000"/>
            <w:sz w:val="20"/>
            <w:szCs w:val="20"/>
            <w:lang w:eastAsia="en-IN"/>
          </w:rPr>
          <w:t xml:space="preserve">0 </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5" w:author="Unknown"/>
          <w:rFonts w:ascii="Courier New" w:eastAsia="Times New Roman" w:hAnsi="Courier New" w:cs="Courier New"/>
          <w:color w:val="000000"/>
          <w:sz w:val="20"/>
          <w:szCs w:val="20"/>
          <w:lang w:eastAsia="en-IN"/>
        </w:rPr>
      </w:pPr>
      <w:ins w:id="236" w:author="Unknown">
        <w:r w:rsidRPr="001C2B0A">
          <w:rPr>
            <w:rFonts w:ascii="Courier New" w:eastAsia="Times New Roman" w:hAnsi="Courier New" w:cs="Courier New"/>
            <w:color w:val="000000"/>
            <w:sz w:val="20"/>
            <w:szCs w:val="20"/>
            <w:lang w:eastAsia="en-IN"/>
          </w:rPr>
          <w:t>null</w:t>
        </w:r>
      </w:ins>
    </w:p>
    <w:p w:rsidR="001C2B0A" w:rsidRPr="001C2B0A" w:rsidRDefault="001C2B0A" w:rsidP="001C2B0A">
      <w:pPr>
        <w:shd w:val="clear" w:color="auto" w:fill="FFFFFF"/>
        <w:spacing w:before="100" w:beforeAutospacing="1" w:after="100" w:afterAutospacing="1" w:line="240" w:lineRule="auto"/>
        <w:outlineLvl w:val="2"/>
        <w:rPr>
          <w:ins w:id="237" w:author="Unknown"/>
          <w:rFonts w:ascii="Tahoma" w:eastAsia="Times New Roman" w:hAnsi="Tahoma" w:cs="Tahoma"/>
          <w:color w:val="610B4B"/>
          <w:sz w:val="30"/>
          <w:szCs w:val="30"/>
          <w:lang w:eastAsia="en-IN"/>
        </w:rPr>
      </w:pPr>
      <w:ins w:id="238" w:author="Unknown">
        <w:r w:rsidRPr="001C2B0A">
          <w:rPr>
            <w:rFonts w:ascii="Tahoma" w:eastAsia="Times New Roman" w:hAnsi="Tahoma" w:cs="Tahoma"/>
            <w:color w:val="610B4B"/>
            <w:sz w:val="30"/>
            <w:szCs w:val="30"/>
            <w:lang w:eastAsia="en-IN"/>
          </w:rPr>
          <w:t>Object and Class Example: main outside the class</w:t>
        </w:r>
      </w:ins>
    </w:p>
    <w:p w:rsidR="001C2B0A" w:rsidRPr="001C2B0A" w:rsidRDefault="001C2B0A" w:rsidP="001C2B0A">
      <w:pPr>
        <w:shd w:val="clear" w:color="auto" w:fill="FFFFFF"/>
        <w:spacing w:before="100" w:beforeAutospacing="1" w:after="100" w:afterAutospacing="1" w:line="240" w:lineRule="auto"/>
        <w:rPr>
          <w:ins w:id="239" w:author="Unknown"/>
          <w:rFonts w:ascii="Verdana" w:eastAsia="Times New Roman" w:hAnsi="Verdana" w:cs="Times New Roman"/>
          <w:color w:val="000000"/>
          <w:sz w:val="18"/>
          <w:szCs w:val="18"/>
          <w:lang w:eastAsia="en-IN"/>
        </w:rPr>
      </w:pPr>
      <w:ins w:id="240" w:author="Unknown">
        <w:r w:rsidRPr="001C2B0A">
          <w:rPr>
            <w:rFonts w:ascii="Verdana" w:eastAsia="Times New Roman" w:hAnsi="Verdana" w:cs="Times New Roman"/>
            <w:color w:val="000000"/>
            <w:sz w:val="18"/>
            <w:szCs w:val="18"/>
            <w:lang w:eastAsia="en-IN"/>
          </w:rPr>
          <w:t>In real time development, we create classes and use it from another class. It is a better approach than previous one. Let's see a simple example, where we are having main() method in another class.</w:t>
        </w:r>
      </w:ins>
    </w:p>
    <w:p w:rsidR="001C2B0A" w:rsidRPr="001C2B0A" w:rsidRDefault="001C2B0A" w:rsidP="001C2B0A">
      <w:pPr>
        <w:shd w:val="clear" w:color="auto" w:fill="FFFFFF"/>
        <w:spacing w:before="100" w:beforeAutospacing="1" w:after="100" w:afterAutospacing="1" w:line="240" w:lineRule="auto"/>
        <w:rPr>
          <w:ins w:id="241" w:author="Unknown"/>
          <w:rFonts w:ascii="Verdana" w:eastAsia="Times New Roman" w:hAnsi="Verdana" w:cs="Times New Roman"/>
          <w:color w:val="000000"/>
          <w:sz w:val="18"/>
          <w:szCs w:val="18"/>
          <w:lang w:eastAsia="en-IN"/>
        </w:rPr>
      </w:pPr>
      <w:ins w:id="242" w:author="Unknown">
        <w:r w:rsidRPr="001C2B0A">
          <w:rPr>
            <w:rFonts w:ascii="Verdana" w:eastAsia="Times New Roman" w:hAnsi="Verdana" w:cs="Times New Roman"/>
            <w:color w:val="000000"/>
            <w:sz w:val="18"/>
            <w:szCs w:val="18"/>
            <w:lang w:eastAsia="en-IN"/>
          </w:rPr>
          <w:t>We can have multiple classes in different java files or single java file. If you define multiple classes in a single java source file, it is a good idea to save the file name with the class name which has main() method.</w:t>
        </w:r>
      </w:ins>
    </w:p>
    <w:p w:rsidR="001C2B0A" w:rsidRPr="001C2B0A" w:rsidRDefault="001C2B0A" w:rsidP="001C2B0A">
      <w:pPr>
        <w:shd w:val="clear" w:color="auto" w:fill="FFFFFF"/>
        <w:spacing w:before="100" w:beforeAutospacing="1" w:after="100" w:afterAutospacing="1" w:line="240" w:lineRule="auto"/>
        <w:rPr>
          <w:ins w:id="243" w:author="Unknown"/>
          <w:rFonts w:ascii="Verdana" w:eastAsia="Times New Roman" w:hAnsi="Verdana" w:cs="Times New Roman"/>
          <w:i/>
          <w:iCs/>
          <w:color w:val="000000"/>
          <w:sz w:val="19"/>
          <w:szCs w:val="19"/>
          <w:lang w:eastAsia="en-IN"/>
        </w:rPr>
      </w:pPr>
      <w:ins w:id="244" w:author="Unknown">
        <w:r w:rsidRPr="001C2B0A">
          <w:rPr>
            <w:rFonts w:ascii="Verdana" w:eastAsia="Times New Roman" w:hAnsi="Verdana" w:cs="Times New Roman"/>
            <w:i/>
            <w:iCs/>
            <w:color w:val="000000"/>
            <w:sz w:val="19"/>
            <w:szCs w:val="19"/>
            <w:lang w:eastAsia="en-IN"/>
          </w:rPr>
          <w:t>File: TestStudent1.java</w:t>
        </w:r>
      </w:ins>
    </w:p>
    <w:p w:rsidR="001C2B0A" w:rsidRPr="001C2B0A" w:rsidRDefault="001C2B0A" w:rsidP="00AD3981">
      <w:pPr>
        <w:numPr>
          <w:ilvl w:val="0"/>
          <w:numId w:val="15"/>
        </w:numPr>
        <w:shd w:val="clear" w:color="auto" w:fill="FFFFFF"/>
        <w:spacing w:after="0" w:line="285" w:lineRule="atLeast"/>
        <w:ind w:left="0"/>
        <w:rPr>
          <w:ins w:id="245" w:author="Unknown"/>
          <w:rFonts w:ascii="Verdana" w:eastAsia="Times New Roman" w:hAnsi="Verdana" w:cs="Times New Roman"/>
          <w:color w:val="000000"/>
          <w:sz w:val="18"/>
          <w:szCs w:val="18"/>
          <w:lang w:eastAsia="en-IN"/>
        </w:rPr>
      </w:pPr>
      <w:ins w:id="246" w:author="Unknown">
        <w:r w:rsidRPr="001C2B0A">
          <w:rPr>
            <w:rFonts w:ascii="Verdana" w:eastAsia="Times New Roman" w:hAnsi="Verdana" w:cs="Times New Roman"/>
            <w:color w:val="008200"/>
            <w:sz w:val="18"/>
            <w:lang w:eastAsia="en-IN"/>
          </w:rPr>
          <w:t>//Java Program to demonstrate having the main method in </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5"/>
        </w:numPr>
        <w:shd w:val="clear" w:color="auto" w:fill="FFFFFF"/>
        <w:spacing w:after="0" w:line="285" w:lineRule="atLeast"/>
        <w:ind w:left="0"/>
        <w:rPr>
          <w:ins w:id="247" w:author="Unknown"/>
          <w:rFonts w:ascii="Verdana" w:eastAsia="Times New Roman" w:hAnsi="Verdana" w:cs="Times New Roman"/>
          <w:color w:val="000000"/>
          <w:sz w:val="18"/>
          <w:szCs w:val="18"/>
          <w:lang w:eastAsia="en-IN"/>
        </w:rPr>
      </w:pPr>
      <w:ins w:id="248" w:author="Unknown">
        <w:r w:rsidRPr="001C2B0A">
          <w:rPr>
            <w:rFonts w:ascii="Verdana" w:eastAsia="Times New Roman" w:hAnsi="Verdana" w:cs="Times New Roman"/>
            <w:color w:val="008200"/>
            <w:sz w:val="18"/>
            <w:lang w:eastAsia="en-IN"/>
          </w:rPr>
          <w:t>//another class</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5"/>
        </w:numPr>
        <w:shd w:val="clear" w:color="auto" w:fill="FFFFFF"/>
        <w:spacing w:after="0" w:line="285" w:lineRule="atLeast"/>
        <w:ind w:left="0"/>
        <w:rPr>
          <w:ins w:id="249" w:author="Unknown"/>
          <w:rFonts w:ascii="Verdana" w:eastAsia="Times New Roman" w:hAnsi="Verdana" w:cs="Times New Roman"/>
          <w:color w:val="000000"/>
          <w:sz w:val="18"/>
          <w:szCs w:val="18"/>
          <w:lang w:eastAsia="en-IN"/>
        </w:rPr>
      </w:pPr>
      <w:ins w:id="250" w:author="Unknown">
        <w:r w:rsidRPr="001C2B0A">
          <w:rPr>
            <w:rFonts w:ascii="Verdana" w:eastAsia="Times New Roman" w:hAnsi="Verdana" w:cs="Times New Roman"/>
            <w:color w:val="008200"/>
            <w:sz w:val="18"/>
            <w:lang w:eastAsia="en-IN"/>
          </w:rPr>
          <w:t>//Creating Student class.</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5"/>
        </w:numPr>
        <w:shd w:val="clear" w:color="auto" w:fill="FFFFFF"/>
        <w:spacing w:after="0" w:line="285" w:lineRule="atLeast"/>
        <w:ind w:left="0"/>
        <w:rPr>
          <w:ins w:id="251" w:author="Unknown"/>
          <w:rFonts w:ascii="Verdana" w:eastAsia="Times New Roman" w:hAnsi="Verdana" w:cs="Times New Roman"/>
          <w:color w:val="000000"/>
          <w:sz w:val="18"/>
          <w:szCs w:val="18"/>
          <w:lang w:eastAsia="en-IN"/>
        </w:rPr>
      </w:pPr>
      <w:ins w:id="252"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Student{  </w:t>
        </w:r>
      </w:ins>
    </w:p>
    <w:p w:rsidR="001C2B0A" w:rsidRPr="001C2B0A" w:rsidRDefault="001C2B0A" w:rsidP="00AD3981">
      <w:pPr>
        <w:numPr>
          <w:ilvl w:val="0"/>
          <w:numId w:val="15"/>
        </w:numPr>
        <w:shd w:val="clear" w:color="auto" w:fill="FFFFFF"/>
        <w:spacing w:after="0" w:line="285" w:lineRule="atLeast"/>
        <w:ind w:left="0"/>
        <w:rPr>
          <w:ins w:id="253" w:author="Unknown"/>
          <w:rFonts w:ascii="Verdana" w:eastAsia="Times New Roman" w:hAnsi="Verdana" w:cs="Times New Roman"/>
          <w:color w:val="000000"/>
          <w:sz w:val="18"/>
          <w:szCs w:val="18"/>
          <w:lang w:eastAsia="en-IN"/>
        </w:rPr>
      </w:pPr>
      <w:ins w:id="254"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id;  </w:t>
        </w:r>
      </w:ins>
    </w:p>
    <w:p w:rsidR="001C2B0A" w:rsidRPr="001C2B0A" w:rsidRDefault="001C2B0A" w:rsidP="00AD3981">
      <w:pPr>
        <w:numPr>
          <w:ilvl w:val="0"/>
          <w:numId w:val="15"/>
        </w:numPr>
        <w:shd w:val="clear" w:color="auto" w:fill="FFFFFF"/>
        <w:spacing w:after="0" w:line="285" w:lineRule="atLeast"/>
        <w:ind w:left="0"/>
        <w:rPr>
          <w:ins w:id="255" w:author="Unknown"/>
          <w:rFonts w:ascii="Verdana" w:eastAsia="Times New Roman" w:hAnsi="Verdana" w:cs="Times New Roman"/>
          <w:color w:val="000000"/>
          <w:sz w:val="18"/>
          <w:szCs w:val="18"/>
          <w:lang w:eastAsia="en-IN"/>
        </w:rPr>
      </w:pPr>
      <w:ins w:id="256" w:author="Unknown">
        <w:r w:rsidRPr="001C2B0A">
          <w:rPr>
            <w:rFonts w:ascii="Verdana" w:eastAsia="Times New Roman" w:hAnsi="Verdana" w:cs="Times New Roman"/>
            <w:color w:val="000000"/>
            <w:sz w:val="18"/>
            <w:szCs w:val="18"/>
            <w:bdr w:val="none" w:sz="0" w:space="0" w:color="auto" w:frame="1"/>
            <w:lang w:eastAsia="en-IN"/>
          </w:rPr>
          <w:t> String name;  </w:t>
        </w:r>
      </w:ins>
    </w:p>
    <w:p w:rsidR="001C2B0A" w:rsidRPr="001C2B0A" w:rsidRDefault="001C2B0A" w:rsidP="00AD3981">
      <w:pPr>
        <w:numPr>
          <w:ilvl w:val="0"/>
          <w:numId w:val="15"/>
        </w:numPr>
        <w:shd w:val="clear" w:color="auto" w:fill="FFFFFF"/>
        <w:spacing w:after="0" w:line="285" w:lineRule="atLeast"/>
        <w:ind w:left="0"/>
        <w:rPr>
          <w:ins w:id="257" w:author="Unknown"/>
          <w:rFonts w:ascii="Verdana" w:eastAsia="Times New Roman" w:hAnsi="Verdana" w:cs="Times New Roman"/>
          <w:color w:val="000000"/>
          <w:sz w:val="18"/>
          <w:szCs w:val="18"/>
          <w:lang w:eastAsia="en-IN"/>
        </w:rPr>
      </w:pPr>
      <w:ins w:id="258"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5"/>
        </w:numPr>
        <w:shd w:val="clear" w:color="auto" w:fill="FFFFFF"/>
        <w:spacing w:after="0" w:line="285" w:lineRule="atLeast"/>
        <w:ind w:left="0"/>
        <w:rPr>
          <w:ins w:id="259" w:author="Unknown"/>
          <w:rFonts w:ascii="Verdana" w:eastAsia="Times New Roman" w:hAnsi="Verdana" w:cs="Times New Roman"/>
          <w:color w:val="000000"/>
          <w:sz w:val="18"/>
          <w:szCs w:val="18"/>
          <w:lang w:eastAsia="en-IN"/>
        </w:rPr>
      </w:pPr>
      <w:ins w:id="260" w:author="Unknown">
        <w:r w:rsidRPr="001C2B0A">
          <w:rPr>
            <w:rFonts w:ascii="Verdana" w:eastAsia="Times New Roman" w:hAnsi="Verdana" w:cs="Times New Roman"/>
            <w:color w:val="008200"/>
            <w:sz w:val="18"/>
            <w:lang w:eastAsia="en-IN"/>
          </w:rPr>
          <w:t>//Creating another class TestStudent1 which contains the main method</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5"/>
        </w:numPr>
        <w:shd w:val="clear" w:color="auto" w:fill="FFFFFF"/>
        <w:spacing w:after="0" w:line="285" w:lineRule="atLeast"/>
        <w:ind w:left="0"/>
        <w:rPr>
          <w:ins w:id="261" w:author="Unknown"/>
          <w:rFonts w:ascii="Verdana" w:eastAsia="Times New Roman" w:hAnsi="Verdana" w:cs="Times New Roman"/>
          <w:color w:val="000000"/>
          <w:sz w:val="18"/>
          <w:szCs w:val="18"/>
          <w:lang w:eastAsia="en-IN"/>
        </w:rPr>
      </w:pPr>
      <w:ins w:id="262"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TestStudent1{  </w:t>
        </w:r>
      </w:ins>
    </w:p>
    <w:p w:rsidR="001C2B0A" w:rsidRPr="001C2B0A" w:rsidRDefault="001C2B0A" w:rsidP="00AD3981">
      <w:pPr>
        <w:numPr>
          <w:ilvl w:val="0"/>
          <w:numId w:val="15"/>
        </w:numPr>
        <w:shd w:val="clear" w:color="auto" w:fill="FFFFFF"/>
        <w:spacing w:after="0" w:line="285" w:lineRule="atLeast"/>
        <w:ind w:left="0"/>
        <w:rPr>
          <w:ins w:id="263" w:author="Unknown"/>
          <w:rFonts w:ascii="Verdana" w:eastAsia="Times New Roman" w:hAnsi="Verdana" w:cs="Times New Roman"/>
          <w:color w:val="000000"/>
          <w:sz w:val="18"/>
          <w:szCs w:val="18"/>
          <w:lang w:eastAsia="en-IN"/>
        </w:rPr>
      </w:pPr>
      <w:ins w:id="264"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public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static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main(String args[]){  </w:t>
        </w:r>
      </w:ins>
    </w:p>
    <w:p w:rsidR="001C2B0A" w:rsidRPr="001C2B0A" w:rsidRDefault="001C2B0A" w:rsidP="00AD3981">
      <w:pPr>
        <w:numPr>
          <w:ilvl w:val="0"/>
          <w:numId w:val="15"/>
        </w:numPr>
        <w:shd w:val="clear" w:color="auto" w:fill="FFFFFF"/>
        <w:spacing w:after="0" w:line="285" w:lineRule="atLeast"/>
        <w:ind w:left="0"/>
        <w:rPr>
          <w:ins w:id="265" w:author="Unknown"/>
          <w:rFonts w:ascii="Verdana" w:eastAsia="Times New Roman" w:hAnsi="Verdana" w:cs="Times New Roman"/>
          <w:color w:val="000000"/>
          <w:sz w:val="18"/>
          <w:szCs w:val="18"/>
          <w:lang w:eastAsia="en-IN"/>
        </w:rPr>
      </w:pPr>
      <w:ins w:id="266" w:author="Unknown">
        <w:r w:rsidRPr="001C2B0A">
          <w:rPr>
            <w:rFonts w:ascii="Verdana" w:eastAsia="Times New Roman" w:hAnsi="Verdana" w:cs="Times New Roman"/>
            <w:color w:val="000000"/>
            <w:sz w:val="18"/>
            <w:szCs w:val="18"/>
            <w:bdr w:val="none" w:sz="0" w:space="0" w:color="auto" w:frame="1"/>
            <w:lang w:eastAsia="en-IN"/>
          </w:rPr>
          <w:t>  Student s1=</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Student();  </w:t>
        </w:r>
      </w:ins>
    </w:p>
    <w:p w:rsidR="001C2B0A" w:rsidRPr="001C2B0A" w:rsidRDefault="001C2B0A" w:rsidP="00AD3981">
      <w:pPr>
        <w:numPr>
          <w:ilvl w:val="0"/>
          <w:numId w:val="15"/>
        </w:numPr>
        <w:shd w:val="clear" w:color="auto" w:fill="FFFFFF"/>
        <w:spacing w:after="0" w:line="285" w:lineRule="atLeast"/>
        <w:ind w:left="0"/>
        <w:rPr>
          <w:ins w:id="267" w:author="Unknown"/>
          <w:rFonts w:ascii="Verdana" w:eastAsia="Times New Roman" w:hAnsi="Verdana" w:cs="Times New Roman"/>
          <w:color w:val="000000"/>
          <w:sz w:val="18"/>
          <w:szCs w:val="18"/>
          <w:lang w:eastAsia="en-IN"/>
        </w:rPr>
      </w:pPr>
      <w:ins w:id="268" w:author="Unknown">
        <w:r w:rsidRPr="001C2B0A">
          <w:rPr>
            <w:rFonts w:ascii="Verdana" w:eastAsia="Times New Roman" w:hAnsi="Verdana" w:cs="Times New Roman"/>
            <w:color w:val="000000"/>
            <w:sz w:val="18"/>
            <w:szCs w:val="18"/>
            <w:bdr w:val="none" w:sz="0" w:space="0" w:color="auto" w:frame="1"/>
            <w:lang w:eastAsia="en-IN"/>
          </w:rPr>
          <w:t>  System.out.println(s1.id);  </w:t>
        </w:r>
      </w:ins>
    </w:p>
    <w:p w:rsidR="001C2B0A" w:rsidRPr="001C2B0A" w:rsidRDefault="001C2B0A" w:rsidP="00AD3981">
      <w:pPr>
        <w:numPr>
          <w:ilvl w:val="0"/>
          <w:numId w:val="15"/>
        </w:numPr>
        <w:shd w:val="clear" w:color="auto" w:fill="FFFFFF"/>
        <w:spacing w:after="0" w:line="285" w:lineRule="atLeast"/>
        <w:ind w:left="0"/>
        <w:rPr>
          <w:ins w:id="269" w:author="Unknown"/>
          <w:rFonts w:ascii="Verdana" w:eastAsia="Times New Roman" w:hAnsi="Verdana" w:cs="Times New Roman"/>
          <w:color w:val="000000"/>
          <w:sz w:val="18"/>
          <w:szCs w:val="18"/>
          <w:lang w:eastAsia="en-IN"/>
        </w:rPr>
      </w:pPr>
      <w:ins w:id="270" w:author="Unknown">
        <w:r w:rsidRPr="001C2B0A">
          <w:rPr>
            <w:rFonts w:ascii="Verdana" w:eastAsia="Times New Roman" w:hAnsi="Verdana" w:cs="Times New Roman"/>
            <w:color w:val="000000"/>
            <w:sz w:val="18"/>
            <w:szCs w:val="18"/>
            <w:bdr w:val="none" w:sz="0" w:space="0" w:color="auto" w:frame="1"/>
            <w:lang w:eastAsia="en-IN"/>
          </w:rPr>
          <w:t>  System.out.println(s1.name);  </w:t>
        </w:r>
      </w:ins>
    </w:p>
    <w:p w:rsidR="001C2B0A" w:rsidRPr="001C2B0A" w:rsidRDefault="001C2B0A" w:rsidP="00AD3981">
      <w:pPr>
        <w:numPr>
          <w:ilvl w:val="0"/>
          <w:numId w:val="15"/>
        </w:numPr>
        <w:shd w:val="clear" w:color="auto" w:fill="FFFFFF"/>
        <w:spacing w:after="0" w:line="285" w:lineRule="atLeast"/>
        <w:ind w:left="0"/>
        <w:rPr>
          <w:ins w:id="271" w:author="Unknown"/>
          <w:rFonts w:ascii="Verdana" w:eastAsia="Times New Roman" w:hAnsi="Verdana" w:cs="Times New Roman"/>
          <w:color w:val="000000"/>
          <w:sz w:val="18"/>
          <w:szCs w:val="18"/>
          <w:lang w:eastAsia="en-IN"/>
        </w:rPr>
      </w:pPr>
      <w:ins w:id="272" w:author="Unknown">
        <w:r w:rsidRPr="001C2B0A">
          <w:rPr>
            <w:rFonts w:ascii="Verdana" w:eastAsia="Times New Roman" w:hAnsi="Verdana" w:cs="Times New Roman"/>
            <w:color w:val="000000"/>
            <w:sz w:val="18"/>
            <w:szCs w:val="18"/>
            <w:bdr w:val="none" w:sz="0" w:space="0" w:color="auto" w:frame="1"/>
            <w:lang w:eastAsia="en-IN"/>
          </w:rPr>
          <w:t> }  </w:t>
        </w:r>
      </w:ins>
    </w:p>
    <w:p w:rsidR="001C2B0A" w:rsidRPr="001C2B0A" w:rsidRDefault="001C2B0A" w:rsidP="00AD3981">
      <w:pPr>
        <w:numPr>
          <w:ilvl w:val="0"/>
          <w:numId w:val="15"/>
        </w:numPr>
        <w:shd w:val="clear" w:color="auto" w:fill="FFFFFF"/>
        <w:spacing w:after="109" w:line="285" w:lineRule="atLeast"/>
        <w:ind w:left="0"/>
        <w:rPr>
          <w:ins w:id="273" w:author="Unknown"/>
          <w:rFonts w:ascii="Verdana" w:eastAsia="Times New Roman" w:hAnsi="Verdana" w:cs="Times New Roman"/>
          <w:color w:val="000000"/>
          <w:sz w:val="18"/>
          <w:szCs w:val="18"/>
          <w:lang w:eastAsia="en-IN"/>
        </w:rPr>
      </w:pPr>
      <w:ins w:id="274"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1C2B0A">
      <w:pPr>
        <w:spacing w:after="0" w:line="240" w:lineRule="auto"/>
        <w:rPr>
          <w:ins w:id="275" w:author="Unknown"/>
          <w:rFonts w:ascii="Times New Roman" w:eastAsia="Times New Roman" w:hAnsi="Times New Roman" w:cs="Times New Roman"/>
          <w:sz w:val="24"/>
          <w:szCs w:val="24"/>
          <w:lang w:eastAsia="en-IN"/>
        </w:rPr>
      </w:pPr>
      <w:ins w:id="276" w:author="Unknown">
        <w:r w:rsidRPr="001C2B0A">
          <w:rPr>
            <w:rFonts w:ascii="Verdana" w:eastAsia="Times New Roman" w:hAnsi="Verdana" w:cs="Times New Roman"/>
            <w:color w:val="000000"/>
            <w:sz w:val="18"/>
            <w:lang w:eastAsia="en-IN"/>
          </w:rPr>
          <w:fldChar w:fldCharType="begin"/>
        </w:r>
        <w:r w:rsidRPr="001C2B0A">
          <w:rPr>
            <w:rFonts w:ascii="Verdana" w:eastAsia="Times New Roman" w:hAnsi="Verdana" w:cs="Times New Roman"/>
            <w:color w:val="000000"/>
            <w:sz w:val="18"/>
            <w:lang w:eastAsia="en-IN"/>
          </w:rPr>
          <w:instrText xml:space="preserve"> HYPERLINK "http://www.javatpoint.com/opr/test.jsp?filename=TestStudent1" \t "_blank" </w:instrText>
        </w:r>
        <w:r w:rsidRPr="001C2B0A">
          <w:rPr>
            <w:rFonts w:ascii="Verdana" w:eastAsia="Times New Roman" w:hAnsi="Verdana" w:cs="Times New Roman"/>
            <w:color w:val="000000"/>
            <w:sz w:val="18"/>
            <w:lang w:eastAsia="en-IN"/>
          </w:rPr>
          <w:fldChar w:fldCharType="separate"/>
        </w:r>
        <w:r w:rsidRPr="001C2B0A">
          <w:rPr>
            <w:rFonts w:ascii="Verdana" w:eastAsia="Times New Roman" w:hAnsi="Verdana" w:cs="Times New Roman"/>
            <w:b/>
            <w:bCs/>
            <w:color w:val="FFFFFF"/>
            <w:sz w:val="18"/>
            <w:u w:val="single"/>
            <w:lang w:eastAsia="en-IN"/>
          </w:rPr>
          <w:t>Test it Now</w:t>
        </w:r>
        <w:r w:rsidRPr="001C2B0A">
          <w:rPr>
            <w:rFonts w:ascii="Verdana" w:eastAsia="Times New Roman" w:hAnsi="Verdana" w:cs="Times New Roman"/>
            <w:color w:val="000000"/>
            <w:sz w:val="18"/>
            <w:lang w:eastAsia="en-IN"/>
          </w:rPr>
          <w:fldChar w:fldCharType="end"/>
        </w:r>
      </w:ins>
    </w:p>
    <w:p w:rsidR="001C2B0A" w:rsidRPr="001C2B0A" w:rsidRDefault="001C2B0A" w:rsidP="001C2B0A">
      <w:pPr>
        <w:shd w:val="clear" w:color="auto" w:fill="FFFFFF"/>
        <w:spacing w:before="100" w:beforeAutospacing="1" w:after="100" w:afterAutospacing="1" w:line="240" w:lineRule="auto"/>
        <w:rPr>
          <w:ins w:id="277" w:author="Unknown"/>
          <w:rFonts w:ascii="Verdana" w:eastAsia="Times New Roman" w:hAnsi="Verdana" w:cs="Times New Roman"/>
          <w:color w:val="000000"/>
          <w:sz w:val="18"/>
          <w:szCs w:val="18"/>
          <w:lang w:eastAsia="en-IN"/>
        </w:rPr>
      </w:pPr>
      <w:ins w:id="278" w:author="Unknown">
        <w:r w:rsidRPr="001C2B0A">
          <w:rPr>
            <w:rFonts w:ascii="Verdana" w:eastAsia="Times New Roman" w:hAnsi="Verdana" w:cs="Times New Roman"/>
            <w:color w:val="000000"/>
            <w:sz w:val="18"/>
            <w:szCs w:val="18"/>
            <w:lang w:eastAsia="en-IN"/>
          </w:rPr>
          <w:t>Output:</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9" w:author="Unknown"/>
          <w:rFonts w:ascii="Courier New" w:eastAsia="Times New Roman" w:hAnsi="Courier New" w:cs="Courier New"/>
          <w:color w:val="000000"/>
          <w:sz w:val="20"/>
          <w:szCs w:val="20"/>
          <w:lang w:eastAsia="en-IN"/>
        </w:rPr>
      </w:pPr>
      <w:ins w:id="280" w:author="Unknown">
        <w:r w:rsidRPr="001C2B0A">
          <w:rPr>
            <w:rFonts w:ascii="Courier New" w:eastAsia="Times New Roman" w:hAnsi="Courier New" w:cs="Courier New"/>
            <w:color w:val="000000"/>
            <w:sz w:val="20"/>
            <w:szCs w:val="20"/>
            <w:lang w:eastAsia="en-IN"/>
          </w:rPr>
          <w:t xml:space="preserve">0 </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1" w:author="Unknown"/>
          <w:rFonts w:ascii="Courier New" w:eastAsia="Times New Roman" w:hAnsi="Courier New" w:cs="Courier New"/>
          <w:color w:val="000000"/>
          <w:sz w:val="20"/>
          <w:szCs w:val="20"/>
          <w:lang w:eastAsia="en-IN"/>
        </w:rPr>
      </w:pPr>
      <w:ins w:id="282" w:author="Unknown">
        <w:r w:rsidRPr="001C2B0A">
          <w:rPr>
            <w:rFonts w:ascii="Courier New" w:eastAsia="Times New Roman" w:hAnsi="Courier New" w:cs="Courier New"/>
            <w:color w:val="000000"/>
            <w:sz w:val="20"/>
            <w:szCs w:val="20"/>
            <w:lang w:eastAsia="en-IN"/>
          </w:rPr>
          <w:t>null</w:t>
        </w:r>
      </w:ins>
    </w:p>
    <w:p w:rsidR="001C2B0A" w:rsidRPr="001C2B0A" w:rsidRDefault="001C2B0A" w:rsidP="001C2B0A">
      <w:pPr>
        <w:shd w:val="clear" w:color="auto" w:fill="FFFFFF"/>
        <w:spacing w:before="100" w:beforeAutospacing="1" w:after="100" w:afterAutospacing="1" w:line="312" w:lineRule="atLeast"/>
        <w:outlineLvl w:val="1"/>
        <w:rPr>
          <w:ins w:id="283" w:author="Unknown"/>
          <w:rFonts w:ascii="Helvetica" w:eastAsia="Times New Roman" w:hAnsi="Helvetica" w:cs="Helvetica"/>
          <w:color w:val="610B38"/>
          <w:sz w:val="34"/>
          <w:szCs w:val="34"/>
          <w:lang w:eastAsia="en-IN"/>
        </w:rPr>
      </w:pPr>
      <w:ins w:id="284" w:author="Unknown">
        <w:r w:rsidRPr="001C2B0A">
          <w:rPr>
            <w:rFonts w:ascii="Helvetica" w:eastAsia="Times New Roman" w:hAnsi="Helvetica" w:cs="Helvetica"/>
            <w:color w:val="610B38"/>
            <w:sz w:val="34"/>
            <w:szCs w:val="34"/>
            <w:lang w:eastAsia="en-IN"/>
          </w:rPr>
          <w:t>3 Ways to initialize object</w:t>
        </w:r>
      </w:ins>
    </w:p>
    <w:p w:rsidR="001C2B0A" w:rsidRPr="001C2B0A" w:rsidRDefault="001C2B0A" w:rsidP="001C2B0A">
      <w:pPr>
        <w:shd w:val="clear" w:color="auto" w:fill="FFFFFF"/>
        <w:spacing w:before="100" w:beforeAutospacing="1" w:after="100" w:afterAutospacing="1" w:line="240" w:lineRule="auto"/>
        <w:rPr>
          <w:ins w:id="285" w:author="Unknown"/>
          <w:rFonts w:ascii="Verdana" w:eastAsia="Times New Roman" w:hAnsi="Verdana" w:cs="Times New Roman"/>
          <w:color w:val="000000"/>
          <w:sz w:val="18"/>
          <w:szCs w:val="18"/>
          <w:lang w:eastAsia="en-IN"/>
        </w:rPr>
      </w:pPr>
      <w:ins w:id="286" w:author="Unknown">
        <w:r w:rsidRPr="001C2B0A">
          <w:rPr>
            <w:rFonts w:ascii="Verdana" w:eastAsia="Times New Roman" w:hAnsi="Verdana" w:cs="Times New Roman"/>
            <w:color w:val="000000"/>
            <w:sz w:val="18"/>
            <w:szCs w:val="18"/>
            <w:lang w:eastAsia="en-IN"/>
          </w:rPr>
          <w:t>There are 3 ways to initialize object in java.</w:t>
        </w:r>
      </w:ins>
    </w:p>
    <w:p w:rsidR="001C2B0A" w:rsidRPr="001C2B0A" w:rsidRDefault="001C2B0A" w:rsidP="00AD3981">
      <w:pPr>
        <w:numPr>
          <w:ilvl w:val="0"/>
          <w:numId w:val="16"/>
        </w:numPr>
        <w:shd w:val="clear" w:color="auto" w:fill="FFFFFF"/>
        <w:spacing w:before="54" w:after="100" w:afterAutospacing="1" w:line="285" w:lineRule="atLeast"/>
        <w:rPr>
          <w:ins w:id="287" w:author="Unknown"/>
          <w:rFonts w:ascii="Verdana" w:eastAsia="Times New Roman" w:hAnsi="Verdana" w:cs="Times New Roman"/>
          <w:color w:val="000000"/>
          <w:sz w:val="18"/>
          <w:szCs w:val="18"/>
          <w:lang w:eastAsia="en-IN"/>
        </w:rPr>
      </w:pPr>
      <w:ins w:id="288" w:author="Unknown">
        <w:r w:rsidRPr="001C2B0A">
          <w:rPr>
            <w:rFonts w:ascii="Verdana" w:eastAsia="Times New Roman" w:hAnsi="Verdana" w:cs="Times New Roman"/>
            <w:color w:val="000000"/>
            <w:sz w:val="18"/>
            <w:szCs w:val="18"/>
            <w:lang w:eastAsia="en-IN"/>
          </w:rPr>
          <w:t>By reference variable</w:t>
        </w:r>
      </w:ins>
    </w:p>
    <w:p w:rsidR="001C2B0A" w:rsidRPr="001C2B0A" w:rsidRDefault="001C2B0A" w:rsidP="00AD3981">
      <w:pPr>
        <w:numPr>
          <w:ilvl w:val="0"/>
          <w:numId w:val="16"/>
        </w:numPr>
        <w:shd w:val="clear" w:color="auto" w:fill="FFFFFF"/>
        <w:spacing w:before="54" w:after="100" w:afterAutospacing="1" w:line="285" w:lineRule="atLeast"/>
        <w:rPr>
          <w:ins w:id="289" w:author="Unknown"/>
          <w:rFonts w:ascii="Verdana" w:eastAsia="Times New Roman" w:hAnsi="Verdana" w:cs="Times New Roman"/>
          <w:color w:val="000000"/>
          <w:sz w:val="18"/>
          <w:szCs w:val="18"/>
          <w:lang w:eastAsia="en-IN"/>
        </w:rPr>
      </w:pPr>
      <w:ins w:id="290" w:author="Unknown">
        <w:r w:rsidRPr="001C2B0A">
          <w:rPr>
            <w:rFonts w:ascii="Verdana" w:eastAsia="Times New Roman" w:hAnsi="Verdana" w:cs="Times New Roman"/>
            <w:color w:val="000000"/>
            <w:sz w:val="18"/>
            <w:szCs w:val="18"/>
            <w:lang w:eastAsia="en-IN"/>
          </w:rPr>
          <w:t>By method</w:t>
        </w:r>
      </w:ins>
    </w:p>
    <w:p w:rsidR="001C2B0A" w:rsidRPr="001C2B0A" w:rsidRDefault="001C2B0A" w:rsidP="00AD3981">
      <w:pPr>
        <w:numPr>
          <w:ilvl w:val="0"/>
          <w:numId w:val="16"/>
        </w:numPr>
        <w:shd w:val="clear" w:color="auto" w:fill="FFFFFF"/>
        <w:spacing w:before="54" w:after="100" w:afterAutospacing="1" w:line="285" w:lineRule="atLeast"/>
        <w:rPr>
          <w:ins w:id="291" w:author="Unknown"/>
          <w:rFonts w:ascii="Verdana" w:eastAsia="Times New Roman" w:hAnsi="Verdana" w:cs="Times New Roman"/>
          <w:color w:val="000000"/>
          <w:sz w:val="18"/>
          <w:szCs w:val="18"/>
          <w:lang w:eastAsia="en-IN"/>
        </w:rPr>
      </w:pPr>
      <w:ins w:id="292" w:author="Unknown">
        <w:r w:rsidRPr="001C2B0A">
          <w:rPr>
            <w:rFonts w:ascii="Verdana" w:eastAsia="Times New Roman" w:hAnsi="Verdana" w:cs="Times New Roman"/>
            <w:color w:val="000000"/>
            <w:sz w:val="18"/>
            <w:szCs w:val="18"/>
            <w:lang w:eastAsia="en-IN"/>
          </w:rPr>
          <w:t>By constructor</w:t>
        </w:r>
      </w:ins>
    </w:p>
    <w:p w:rsidR="001C2B0A" w:rsidRPr="001C2B0A" w:rsidRDefault="001C2B0A" w:rsidP="001C2B0A">
      <w:pPr>
        <w:shd w:val="clear" w:color="auto" w:fill="FFFFFF"/>
        <w:spacing w:before="100" w:beforeAutospacing="1" w:after="100" w:afterAutospacing="1" w:line="240" w:lineRule="auto"/>
        <w:outlineLvl w:val="2"/>
        <w:rPr>
          <w:ins w:id="293" w:author="Unknown"/>
          <w:rFonts w:ascii="Tahoma" w:eastAsia="Times New Roman" w:hAnsi="Tahoma" w:cs="Tahoma"/>
          <w:color w:val="610B4B"/>
          <w:sz w:val="30"/>
          <w:szCs w:val="30"/>
          <w:lang w:eastAsia="en-IN"/>
        </w:rPr>
      </w:pPr>
      <w:ins w:id="294" w:author="Unknown">
        <w:r w:rsidRPr="001C2B0A">
          <w:rPr>
            <w:rFonts w:ascii="Tahoma" w:eastAsia="Times New Roman" w:hAnsi="Tahoma" w:cs="Tahoma"/>
            <w:color w:val="610B4B"/>
            <w:sz w:val="30"/>
            <w:szCs w:val="30"/>
            <w:lang w:eastAsia="en-IN"/>
          </w:rPr>
          <w:t>1) Object and Class Example: Initialization through reference</w:t>
        </w:r>
      </w:ins>
    </w:p>
    <w:p w:rsidR="001C2B0A" w:rsidRPr="001C2B0A" w:rsidRDefault="001C2B0A" w:rsidP="001C2B0A">
      <w:pPr>
        <w:shd w:val="clear" w:color="auto" w:fill="FFFFFF"/>
        <w:spacing w:before="100" w:beforeAutospacing="1" w:after="100" w:afterAutospacing="1" w:line="240" w:lineRule="auto"/>
        <w:rPr>
          <w:ins w:id="295" w:author="Unknown"/>
          <w:rFonts w:ascii="Verdana" w:eastAsia="Times New Roman" w:hAnsi="Verdana" w:cs="Times New Roman"/>
          <w:color w:val="000000"/>
          <w:sz w:val="18"/>
          <w:szCs w:val="18"/>
          <w:lang w:eastAsia="en-IN"/>
        </w:rPr>
      </w:pPr>
      <w:ins w:id="296" w:author="Unknown">
        <w:r w:rsidRPr="001C2B0A">
          <w:rPr>
            <w:rFonts w:ascii="Verdana" w:eastAsia="Times New Roman" w:hAnsi="Verdana" w:cs="Times New Roman"/>
            <w:color w:val="000000"/>
            <w:sz w:val="18"/>
            <w:szCs w:val="18"/>
            <w:lang w:eastAsia="en-IN"/>
          </w:rPr>
          <w:t>Initializing an object means storing data into the object. Let's see a simple example where we are going to initialize the object through a reference variable.</w:t>
        </w:r>
      </w:ins>
    </w:p>
    <w:p w:rsidR="001C2B0A" w:rsidRPr="001C2B0A" w:rsidRDefault="001C2B0A" w:rsidP="001C2B0A">
      <w:pPr>
        <w:shd w:val="clear" w:color="auto" w:fill="FFFFFF"/>
        <w:spacing w:before="100" w:beforeAutospacing="1" w:after="100" w:afterAutospacing="1" w:line="240" w:lineRule="auto"/>
        <w:rPr>
          <w:ins w:id="297" w:author="Unknown"/>
          <w:rFonts w:ascii="Verdana" w:eastAsia="Times New Roman" w:hAnsi="Verdana" w:cs="Times New Roman"/>
          <w:i/>
          <w:iCs/>
          <w:color w:val="000000"/>
          <w:sz w:val="19"/>
          <w:szCs w:val="19"/>
          <w:lang w:eastAsia="en-IN"/>
        </w:rPr>
      </w:pPr>
      <w:ins w:id="298" w:author="Unknown">
        <w:r w:rsidRPr="001C2B0A">
          <w:rPr>
            <w:rFonts w:ascii="Verdana" w:eastAsia="Times New Roman" w:hAnsi="Verdana" w:cs="Times New Roman"/>
            <w:i/>
            <w:iCs/>
            <w:color w:val="000000"/>
            <w:sz w:val="19"/>
            <w:szCs w:val="19"/>
            <w:lang w:eastAsia="en-IN"/>
          </w:rPr>
          <w:lastRenderedPageBreak/>
          <w:t>File: TestStudent2.java</w:t>
        </w:r>
      </w:ins>
    </w:p>
    <w:p w:rsidR="001C2B0A" w:rsidRPr="001C2B0A" w:rsidRDefault="001C2B0A" w:rsidP="00AD3981">
      <w:pPr>
        <w:numPr>
          <w:ilvl w:val="0"/>
          <w:numId w:val="17"/>
        </w:numPr>
        <w:shd w:val="clear" w:color="auto" w:fill="FFFFFF"/>
        <w:spacing w:after="0" w:line="285" w:lineRule="atLeast"/>
        <w:ind w:left="0"/>
        <w:rPr>
          <w:ins w:id="299" w:author="Unknown"/>
          <w:rFonts w:ascii="Verdana" w:eastAsia="Times New Roman" w:hAnsi="Verdana" w:cs="Times New Roman"/>
          <w:color w:val="000000"/>
          <w:sz w:val="18"/>
          <w:szCs w:val="18"/>
          <w:lang w:eastAsia="en-IN"/>
        </w:rPr>
      </w:pPr>
      <w:ins w:id="300"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Student{  </w:t>
        </w:r>
      </w:ins>
    </w:p>
    <w:p w:rsidR="001C2B0A" w:rsidRPr="001C2B0A" w:rsidRDefault="001C2B0A" w:rsidP="00AD3981">
      <w:pPr>
        <w:numPr>
          <w:ilvl w:val="0"/>
          <w:numId w:val="17"/>
        </w:numPr>
        <w:shd w:val="clear" w:color="auto" w:fill="FFFFFF"/>
        <w:spacing w:after="0" w:line="285" w:lineRule="atLeast"/>
        <w:ind w:left="0"/>
        <w:rPr>
          <w:ins w:id="301" w:author="Unknown"/>
          <w:rFonts w:ascii="Verdana" w:eastAsia="Times New Roman" w:hAnsi="Verdana" w:cs="Times New Roman"/>
          <w:color w:val="000000"/>
          <w:sz w:val="18"/>
          <w:szCs w:val="18"/>
          <w:lang w:eastAsia="en-IN"/>
        </w:rPr>
      </w:pPr>
      <w:ins w:id="302"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id;  </w:t>
        </w:r>
      </w:ins>
    </w:p>
    <w:p w:rsidR="001C2B0A" w:rsidRPr="001C2B0A" w:rsidRDefault="001C2B0A" w:rsidP="00AD3981">
      <w:pPr>
        <w:numPr>
          <w:ilvl w:val="0"/>
          <w:numId w:val="17"/>
        </w:numPr>
        <w:shd w:val="clear" w:color="auto" w:fill="FFFFFF"/>
        <w:spacing w:after="0" w:line="285" w:lineRule="atLeast"/>
        <w:ind w:left="0"/>
        <w:rPr>
          <w:ins w:id="303" w:author="Unknown"/>
          <w:rFonts w:ascii="Verdana" w:eastAsia="Times New Roman" w:hAnsi="Verdana" w:cs="Times New Roman"/>
          <w:color w:val="000000"/>
          <w:sz w:val="18"/>
          <w:szCs w:val="18"/>
          <w:lang w:eastAsia="en-IN"/>
        </w:rPr>
      </w:pPr>
      <w:ins w:id="304" w:author="Unknown">
        <w:r w:rsidRPr="001C2B0A">
          <w:rPr>
            <w:rFonts w:ascii="Verdana" w:eastAsia="Times New Roman" w:hAnsi="Verdana" w:cs="Times New Roman"/>
            <w:color w:val="000000"/>
            <w:sz w:val="18"/>
            <w:szCs w:val="18"/>
            <w:bdr w:val="none" w:sz="0" w:space="0" w:color="auto" w:frame="1"/>
            <w:lang w:eastAsia="en-IN"/>
          </w:rPr>
          <w:t> String name;  </w:t>
        </w:r>
      </w:ins>
    </w:p>
    <w:p w:rsidR="001C2B0A" w:rsidRPr="001C2B0A" w:rsidRDefault="001C2B0A" w:rsidP="00AD3981">
      <w:pPr>
        <w:numPr>
          <w:ilvl w:val="0"/>
          <w:numId w:val="17"/>
        </w:numPr>
        <w:shd w:val="clear" w:color="auto" w:fill="FFFFFF"/>
        <w:spacing w:after="0" w:line="285" w:lineRule="atLeast"/>
        <w:ind w:left="0"/>
        <w:rPr>
          <w:ins w:id="305" w:author="Unknown"/>
          <w:rFonts w:ascii="Verdana" w:eastAsia="Times New Roman" w:hAnsi="Verdana" w:cs="Times New Roman"/>
          <w:color w:val="000000"/>
          <w:sz w:val="18"/>
          <w:szCs w:val="18"/>
          <w:lang w:eastAsia="en-IN"/>
        </w:rPr>
      </w:pPr>
      <w:ins w:id="306"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7"/>
        </w:numPr>
        <w:shd w:val="clear" w:color="auto" w:fill="FFFFFF"/>
        <w:spacing w:after="0" w:line="285" w:lineRule="atLeast"/>
        <w:ind w:left="0"/>
        <w:rPr>
          <w:ins w:id="307" w:author="Unknown"/>
          <w:rFonts w:ascii="Verdana" w:eastAsia="Times New Roman" w:hAnsi="Verdana" w:cs="Times New Roman"/>
          <w:color w:val="000000"/>
          <w:sz w:val="18"/>
          <w:szCs w:val="18"/>
          <w:lang w:eastAsia="en-IN"/>
        </w:rPr>
      </w:pPr>
      <w:ins w:id="308"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TestStudent2{  </w:t>
        </w:r>
      </w:ins>
    </w:p>
    <w:p w:rsidR="001C2B0A" w:rsidRPr="001C2B0A" w:rsidRDefault="001C2B0A" w:rsidP="00AD3981">
      <w:pPr>
        <w:numPr>
          <w:ilvl w:val="0"/>
          <w:numId w:val="17"/>
        </w:numPr>
        <w:shd w:val="clear" w:color="auto" w:fill="FFFFFF"/>
        <w:spacing w:after="0" w:line="285" w:lineRule="atLeast"/>
        <w:ind w:left="0"/>
        <w:rPr>
          <w:ins w:id="309" w:author="Unknown"/>
          <w:rFonts w:ascii="Verdana" w:eastAsia="Times New Roman" w:hAnsi="Verdana" w:cs="Times New Roman"/>
          <w:color w:val="000000"/>
          <w:sz w:val="18"/>
          <w:szCs w:val="18"/>
          <w:lang w:eastAsia="en-IN"/>
        </w:rPr>
      </w:pPr>
      <w:ins w:id="310"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public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static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main(String args[]){  </w:t>
        </w:r>
      </w:ins>
    </w:p>
    <w:p w:rsidR="001C2B0A" w:rsidRPr="001C2B0A" w:rsidRDefault="001C2B0A" w:rsidP="00AD3981">
      <w:pPr>
        <w:numPr>
          <w:ilvl w:val="0"/>
          <w:numId w:val="17"/>
        </w:numPr>
        <w:shd w:val="clear" w:color="auto" w:fill="FFFFFF"/>
        <w:spacing w:after="0" w:line="285" w:lineRule="atLeast"/>
        <w:ind w:left="0"/>
        <w:rPr>
          <w:ins w:id="311" w:author="Unknown"/>
          <w:rFonts w:ascii="Verdana" w:eastAsia="Times New Roman" w:hAnsi="Verdana" w:cs="Times New Roman"/>
          <w:color w:val="000000"/>
          <w:sz w:val="18"/>
          <w:szCs w:val="18"/>
          <w:lang w:eastAsia="en-IN"/>
        </w:rPr>
      </w:pPr>
      <w:ins w:id="312" w:author="Unknown">
        <w:r w:rsidRPr="001C2B0A">
          <w:rPr>
            <w:rFonts w:ascii="Verdana" w:eastAsia="Times New Roman" w:hAnsi="Verdana" w:cs="Times New Roman"/>
            <w:color w:val="000000"/>
            <w:sz w:val="18"/>
            <w:szCs w:val="18"/>
            <w:bdr w:val="none" w:sz="0" w:space="0" w:color="auto" w:frame="1"/>
            <w:lang w:eastAsia="en-IN"/>
          </w:rPr>
          <w:t>  Student s1=</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Student();  </w:t>
        </w:r>
      </w:ins>
    </w:p>
    <w:p w:rsidR="001C2B0A" w:rsidRPr="001C2B0A" w:rsidRDefault="001C2B0A" w:rsidP="00AD3981">
      <w:pPr>
        <w:numPr>
          <w:ilvl w:val="0"/>
          <w:numId w:val="17"/>
        </w:numPr>
        <w:shd w:val="clear" w:color="auto" w:fill="FFFFFF"/>
        <w:spacing w:after="0" w:line="285" w:lineRule="atLeast"/>
        <w:ind w:left="0"/>
        <w:rPr>
          <w:ins w:id="313" w:author="Unknown"/>
          <w:rFonts w:ascii="Verdana" w:eastAsia="Times New Roman" w:hAnsi="Verdana" w:cs="Times New Roman"/>
          <w:color w:val="000000"/>
          <w:sz w:val="18"/>
          <w:szCs w:val="18"/>
          <w:lang w:eastAsia="en-IN"/>
        </w:rPr>
      </w:pPr>
      <w:ins w:id="314" w:author="Unknown">
        <w:r w:rsidRPr="001C2B0A">
          <w:rPr>
            <w:rFonts w:ascii="Verdana" w:eastAsia="Times New Roman" w:hAnsi="Verdana" w:cs="Times New Roman"/>
            <w:color w:val="000000"/>
            <w:sz w:val="18"/>
            <w:szCs w:val="18"/>
            <w:bdr w:val="none" w:sz="0" w:space="0" w:color="auto" w:frame="1"/>
            <w:lang w:eastAsia="en-IN"/>
          </w:rPr>
          <w:t>  s1.id=</w:t>
        </w:r>
        <w:r w:rsidRPr="001C2B0A">
          <w:rPr>
            <w:rFonts w:ascii="Verdana" w:eastAsia="Times New Roman" w:hAnsi="Verdana" w:cs="Times New Roman"/>
            <w:color w:val="C00000"/>
            <w:sz w:val="18"/>
            <w:lang w:eastAsia="en-IN"/>
          </w:rPr>
          <w:t>101</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7"/>
        </w:numPr>
        <w:shd w:val="clear" w:color="auto" w:fill="FFFFFF"/>
        <w:spacing w:after="0" w:line="285" w:lineRule="atLeast"/>
        <w:ind w:left="0"/>
        <w:rPr>
          <w:ins w:id="315" w:author="Unknown"/>
          <w:rFonts w:ascii="Verdana" w:eastAsia="Times New Roman" w:hAnsi="Verdana" w:cs="Times New Roman"/>
          <w:color w:val="000000"/>
          <w:sz w:val="18"/>
          <w:szCs w:val="18"/>
          <w:lang w:eastAsia="en-IN"/>
        </w:rPr>
      </w:pPr>
      <w:ins w:id="316" w:author="Unknown">
        <w:r w:rsidRPr="001C2B0A">
          <w:rPr>
            <w:rFonts w:ascii="Verdana" w:eastAsia="Times New Roman" w:hAnsi="Verdana" w:cs="Times New Roman"/>
            <w:color w:val="000000"/>
            <w:sz w:val="18"/>
            <w:szCs w:val="18"/>
            <w:bdr w:val="none" w:sz="0" w:space="0" w:color="auto" w:frame="1"/>
            <w:lang w:eastAsia="en-IN"/>
          </w:rPr>
          <w:t>  s1.name=</w:t>
        </w:r>
        <w:r w:rsidRPr="001C2B0A">
          <w:rPr>
            <w:rFonts w:ascii="Verdana" w:eastAsia="Times New Roman" w:hAnsi="Verdana" w:cs="Times New Roman"/>
            <w:color w:val="0000FF"/>
            <w:sz w:val="18"/>
            <w:lang w:eastAsia="en-IN"/>
          </w:rPr>
          <w:t>"Sonoo"</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7"/>
        </w:numPr>
        <w:shd w:val="clear" w:color="auto" w:fill="FFFFFF"/>
        <w:spacing w:after="0" w:line="285" w:lineRule="atLeast"/>
        <w:ind w:left="0"/>
        <w:rPr>
          <w:ins w:id="317" w:author="Unknown"/>
          <w:rFonts w:ascii="Verdana" w:eastAsia="Times New Roman" w:hAnsi="Verdana" w:cs="Times New Roman"/>
          <w:color w:val="000000"/>
          <w:sz w:val="18"/>
          <w:szCs w:val="18"/>
          <w:lang w:eastAsia="en-IN"/>
        </w:rPr>
      </w:pPr>
      <w:ins w:id="318" w:author="Unknown">
        <w:r w:rsidRPr="001C2B0A">
          <w:rPr>
            <w:rFonts w:ascii="Verdana" w:eastAsia="Times New Roman" w:hAnsi="Verdana" w:cs="Times New Roman"/>
            <w:color w:val="000000"/>
            <w:sz w:val="18"/>
            <w:szCs w:val="18"/>
            <w:bdr w:val="none" w:sz="0" w:space="0" w:color="auto" w:frame="1"/>
            <w:lang w:eastAsia="en-IN"/>
          </w:rPr>
          <w:t>  System.out.println(s1.id+</w:t>
        </w:r>
        <w:r w:rsidRPr="001C2B0A">
          <w:rPr>
            <w:rFonts w:ascii="Verdana" w:eastAsia="Times New Roman" w:hAnsi="Verdana" w:cs="Times New Roman"/>
            <w:color w:val="0000FF"/>
            <w:sz w:val="18"/>
            <w:lang w:eastAsia="en-IN"/>
          </w:rPr>
          <w:t>" "</w:t>
        </w:r>
        <w:r w:rsidRPr="001C2B0A">
          <w:rPr>
            <w:rFonts w:ascii="Verdana" w:eastAsia="Times New Roman" w:hAnsi="Verdana" w:cs="Times New Roman"/>
            <w:color w:val="000000"/>
            <w:sz w:val="18"/>
            <w:szCs w:val="18"/>
            <w:bdr w:val="none" w:sz="0" w:space="0" w:color="auto" w:frame="1"/>
            <w:lang w:eastAsia="en-IN"/>
          </w:rPr>
          <w:t>+s1.name);</w:t>
        </w:r>
        <w:r w:rsidRPr="001C2B0A">
          <w:rPr>
            <w:rFonts w:ascii="Verdana" w:eastAsia="Times New Roman" w:hAnsi="Verdana" w:cs="Times New Roman"/>
            <w:color w:val="008200"/>
            <w:sz w:val="18"/>
            <w:lang w:eastAsia="en-IN"/>
          </w:rPr>
          <w:t>//printing members with a white space</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7"/>
        </w:numPr>
        <w:shd w:val="clear" w:color="auto" w:fill="FFFFFF"/>
        <w:spacing w:after="0" w:line="285" w:lineRule="atLeast"/>
        <w:ind w:left="0"/>
        <w:rPr>
          <w:ins w:id="319" w:author="Unknown"/>
          <w:rFonts w:ascii="Verdana" w:eastAsia="Times New Roman" w:hAnsi="Verdana" w:cs="Times New Roman"/>
          <w:color w:val="000000"/>
          <w:sz w:val="18"/>
          <w:szCs w:val="18"/>
          <w:lang w:eastAsia="en-IN"/>
        </w:rPr>
      </w:pPr>
      <w:ins w:id="320" w:author="Unknown">
        <w:r w:rsidRPr="001C2B0A">
          <w:rPr>
            <w:rFonts w:ascii="Verdana" w:eastAsia="Times New Roman" w:hAnsi="Verdana" w:cs="Times New Roman"/>
            <w:color w:val="000000"/>
            <w:sz w:val="18"/>
            <w:szCs w:val="18"/>
            <w:bdr w:val="none" w:sz="0" w:space="0" w:color="auto" w:frame="1"/>
            <w:lang w:eastAsia="en-IN"/>
          </w:rPr>
          <w:t> }  </w:t>
        </w:r>
      </w:ins>
    </w:p>
    <w:p w:rsidR="001C2B0A" w:rsidRPr="001C2B0A" w:rsidRDefault="001C2B0A" w:rsidP="00AD3981">
      <w:pPr>
        <w:numPr>
          <w:ilvl w:val="0"/>
          <w:numId w:val="17"/>
        </w:numPr>
        <w:shd w:val="clear" w:color="auto" w:fill="FFFFFF"/>
        <w:spacing w:after="109" w:line="285" w:lineRule="atLeast"/>
        <w:ind w:left="0"/>
        <w:rPr>
          <w:ins w:id="321" w:author="Unknown"/>
          <w:rFonts w:ascii="Verdana" w:eastAsia="Times New Roman" w:hAnsi="Verdana" w:cs="Times New Roman"/>
          <w:color w:val="000000"/>
          <w:sz w:val="18"/>
          <w:szCs w:val="18"/>
          <w:lang w:eastAsia="en-IN"/>
        </w:rPr>
      </w:pPr>
      <w:ins w:id="322"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1C2B0A">
      <w:pPr>
        <w:spacing w:after="0" w:line="240" w:lineRule="auto"/>
        <w:rPr>
          <w:ins w:id="323" w:author="Unknown"/>
          <w:rFonts w:ascii="Times New Roman" w:eastAsia="Times New Roman" w:hAnsi="Times New Roman" w:cs="Times New Roman"/>
          <w:sz w:val="24"/>
          <w:szCs w:val="24"/>
          <w:lang w:eastAsia="en-IN"/>
        </w:rPr>
      </w:pPr>
      <w:ins w:id="324" w:author="Unknown">
        <w:r w:rsidRPr="001C2B0A">
          <w:rPr>
            <w:rFonts w:ascii="Verdana" w:eastAsia="Times New Roman" w:hAnsi="Verdana" w:cs="Times New Roman"/>
            <w:color w:val="000000"/>
            <w:sz w:val="18"/>
            <w:lang w:eastAsia="en-IN"/>
          </w:rPr>
          <w:fldChar w:fldCharType="begin"/>
        </w:r>
        <w:r w:rsidRPr="001C2B0A">
          <w:rPr>
            <w:rFonts w:ascii="Verdana" w:eastAsia="Times New Roman" w:hAnsi="Verdana" w:cs="Times New Roman"/>
            <w:color w:val="000000"/>
            <w:sz w:val="18"/>
            <w:lang w:eastAsia="en-IN"/>
          </w:rPr>
          <w:instrText xml:space="preserve"> HYPERLINK "http://www.javatpoint.com/opr/test.jsp?filename=TestStudent2" \t "_blank" </w:instrText>
        </w:r>
        <w:r w:rsidRPr="001C2B0A">
          <w:rPr>
            <w:rFonts w:ascii="Verdana" w:eastAsia="Times New Roman" w:hAnsi="Verdana" w:cs="Times New Roman"/>
            <w:color w:val="000000"/>
            <w:sz w:val="18"/>
            <w:lang w:eastAsia="en-IN"/>
          </w:rPr>
          <w:fldChar w:fldCharType="separate"/>
        </w:r>
        <w:r w:rsidRPr="001C2B0A">
          <w:rPr>
            <w:rFonts w:ascii="Verdana" w:eastAsia="Times New Roman" w:hAnsi="Verdana" w:cs="Times New Roman"/>
            <w:b/>
            <w:bCs/>
            <w:color w:val="FFFFFF"/>
            <w:sz w:val="18"/>
            <w:u w:val="single"/>
            <w:lang w:eastAsia="en-IN"/>
          </w:rPr>
          <w:t>Test it Now</w:t>
        </w:r>
        <w:r w:rsidRPr="001C2B0A">
          <w:rPr>
            <w:rFonts w:ascii="Verdana" w:eastAsia="Times New Roman" w:hAnsi="Verdana" w:cs="Times New Roman"/>
            <w:color w:val="000000"/>
            <w:sz w:val="18"/>
            <w:lang w:eastAsia="en-IN"/>
          </w:rPr>
          <w:fldChar w:fldCharType="end"/>
        </w:r>
      </w:ins>
    </w:p>
    <w:p w:rsidR="001C2B0A" w:rsidRPr="001C2B0A" w:rsidRDefault="001C2B0A" w:rsidP="001C2B0A">
      <w:pPr>
        <w:shd w:val="clear" w:color="auto" w:fill="FFFFFF"/>
        <w:spacing w:before="100" w:beforeAutospacing="1" w:after="100" w:afterAutospacing="1" w:line="240" w:lineRule="auto"/>
        <w:rPr>
          <w:ins w:id="325" w:author="Unknown"/>
          <w:rFonts w:ascii="Verdana" w:eastAsia="Times New Roman" w:hAnsi="Verdana" w:cs="Times New Roman"/>
          <w:color w:val="000000"/>
          <w:sz w:val="18"/>
          <w:szCs w:val="18"/>
          <w:lang w:eastAsia="en-IN"/>
        </w:rPr>
      </w:pPr>
      <w:ins w:id="326" w:author="Unknown">
        <w:r w:rsidRPr="001C2B0A">
          <w:rPr>
            <w:rFonts w:ascii="Verdana" w:eastAsia="Times New Roman" w:hAnsi="Verdana" w:cs="Times New Roman"/>
            <w:color w:val="000000"/>
            <w:sz w:val="18"/>
            <w:szCs w:val="18"/>
            <w:lang w:eastAsia="en-IN"/>
          </w:rPr>
          <w:t>Output:</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7" w:author="Unknown"/>
          <w:rFonts w:ascii="Courier New" w:eastAsia="Times New Roman" w:hAnsi="Courier New" w:cs="Courier New"/>
          <w:color w:val="000000"/>
          <w:sz w:val="20"/>
          <w:szCs w:val="20"/>
          <w:lang w:eastAsia="en-IN"/>
        </w:rPr>
      </w:pPr>
      <w:ins w:id="328" w:author="Unknown">
        <w:r w:rsidRPr="001C2B0A">
          <w:rPr>
            <w:rFonts w:ascii="Courier New" w:eastAsia="Times New Roman" w:hAnsi="Courier New" w:cs="Courier New"/>
            <w:color w:val="000000"/>
            <w:sz w:val="20"/>
            <w:szCs w:val="20"/>
            <w:lang w:eastAsia="en-IN"/>
          </w:rPr>
          <w:t>101 Sonoo</w:t>
        </w:r>
      </w:ins>
    </w:p>
    <w:p w:rsidR="001C2B0A" w:rsidRPr="001C2B0A" w:rsidRDefault="001C2B0A" w:rsidP="001C2B0A">
      <w:pPr>
        <w:shd w:val="clear" w:color="auto" w:fill="FFFFFF"/>
        <w:spacing w:before="100" w:beforeAutospacing="1" w:after="100" w:afterAutospacing="1" w:line="240" w:lineRule="auto"/>
        <w:rPr>
          <w:ins w:id="329" w:author="Unknown"/>
          <w:rFonts w:ascii="Verdana" w:eastAsia="Times New Roman" w:hAnsi="Verdana" w:cs="Times New Roman"/>
          <w:color w:val="000000"/>
          <w:sz w:val="18"/>
          <w:szCs w:val="18"/>
          <w:lang w:eastAsia="en-IN"/>
        </w:rPr>
      </w:pPr>
      <w:ins w:id="330" w:author="Unknown">
        <w:r w:rsidRPr="001C2B0A">
          <w:rPr>
            <w:rFonts w:ascii="Verdana" w:eastAsia="Times New Roman" w:hAnsi="Verdana" w:cs="Times New Roman"/>
            <w:color w:val="000000"/>
            <w:sz w:val="18"/>
            <w:szCs w:val="18"/>
            <w:lang w:eastAsia="en-IN"/>
          </w:rPr>
          <w:t>We can also create multiple objects and store information in it through reference variable.</w:t>
        </w:r>
      </w:ins>
    </w:p>
    <w:p w:rsidR="001C2B0A" w:rsidRPr="001C2B0A" w:rsidRDefault="001C2B0A" w:rsidP="001C2B0A">
      <w:pPr>
        <w:shd w:val="clear" w:color="auto" w:fill="FFFFFF"/>
        <w:spacing w:before="100" w:beforeAutospacing="1" w:after="100" w:afterAutospacing="1" w:line="240" w:lineRule="auto"/>
        <w:rPr>
          <w:ins w:id="331" w:author="Unknown"/>
          <w:rFonts w:ascii="Verdana" w:eastAsia="Times New Roman" w:hAnsi="Verdana" w:cs="Times New Roman"/>
          <w:i/>
          <w:iCs/>
          <w:color w:val="000000"/>
          <w:sz w:val="19"/>
          <w:szCs w:val="19"/>
          <w:lang w:eastAsia="en-IN"/>
        </w:rPr>
      </w:pPr>
      <w:ins w:id="332" w:author="Unknown">
        <w:r w:rsidRPr="001C2B0A">
          <w:rPr>
            <w:rFonts w:ascii="Verdana" w:eastAsia="Times New Roman" w:hAnsi="Verdana" w:cs="Times New Roman"/>
            <w:i/>
            <w:iCs/>
            <w:color w:val="000000"/>
            <w:sz w:val="19"/>
            <w:szCs w:val="19"/>
            <w:lang w:eastAsia="en-IN"/>
          </w:rPr>
          <w:t>File: TestStudent3.java</w:t>
        </w:r>
      </w:ins>
    </w:p>
    <w:p w:rsidR="001C2B0A" w:rsidRPr="001C2B0A" w:rsidRDefault="001C2B0A" w:rsidP="00AD3981">
      <w:pPr>
        <w:numPr>
          <w:ilvl w:val="0"/>
          <w:numId w:val="18"/>
        </w:numPr>
        <w:shd w:val="clear" w:color="auto" w:fill="FFFFFF"/>
        <w:spacing w:after="0" w:line="285" w:lineRule="atLeast"/>
        <w:ind w:left="0"/>
        <w:rPr>
          <w:ins w:id="333" w:author="Unknown"/>
          <w:rFonts w:ascii="Verdana" w:eastAsia="Times New Roman" w:hAnsi="Verdana" w:cs="Times New Roman"/>
          <w:color w:val="000000"/>
          <w:sz w:val="18"/>
          <w:szCs w:val="18"/>
          <w:lang w:eastAsia="en-IN"/>
        </w:rPr>
      </w:pPr>
      <w:ins w:id="334"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Student{  </w:t>
        </w:r>
      </w:ins>
    </w:p>
    <w:p w:rsidR="001C2B0A" w:rsidRPr="001C2B0A" w:rsidRDefault="001C2B0A" w:rsidP="00AD3981">
      <w:pPr>
        <w:numPr>
          <w:ilvl w:val="0"/>
          <w:numId w:val="18"/>
        </w:numPr>
        <w:shd w:val="clear" w:color="auto" w:fill="FFFFFF"/>
        <w:spacing w:after="0" w:line="285" w:lineRule="atLeast"/>
        <w:ind w:left="0"/>
        <w:rPr>
          <w:ins w:id="335" w:author="Unknown"/>
          <w:rFonts w:ascii="Verdana" w:eastAsia="Times New Roman" w:hAnsi="Verdana" w:cs="Times New Roman"/>
          <w:color w:val="000000"/>
          <w:sz w:val="18"/>
          <w:szCs w:val="18"/>
          <w:lang w:eastAsia="en-IN"/>
        </w:rPr>
      </w:pPr>
      <w:ins w:id="336"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id;  </w:t>
        </w:r>
      </w:ins>
    </w:p>
    <w:p w:rsidR="001C2B0A" w:rsidRPr="001C2B0A" w:rsidRDefault="001C2B0A" w:rsidP="00AD3981">
      <w:pPr>
        <w:numPr>
          <w:ilvl w:val="0"/>
          <w:numId w:val="18"/>
        </w:numPr>
        <w:shd w:val="clear" w:color="auto" w:fill="FFFFFF"/>
        <w:spacing w:after="0" w:line="285" w:lineRule="atLeast"/>
        <w:ind w:left="0"/>
        <w:rPr>
          <w:ins w:id="337" w:author="Unknown"/>
          <w:rFonts w:ascii="Verdana" w:eastAsia="Times New Roman" w:hAnsi="Verdana" w:cs="Times New Roman"/>
          <w:color w:val="000000"/>
          <w:sz w:val="18"/>
          <w:szCs w:val="18"/>
          <w:lang w:eastAsia="en-IN"/>
        </w:rPr>
      </w:pPr>
      <w:ins w:id="338" w:author="Unknown">
        <w:r w:rsidRPr="001C2B0A">
          <w:rPr>
            <w:rFonts w:ascii="Verdana" w:eastAsia="Times New Roman" w:hAnsi="Verdana" w:cs="Times New Roman"/>
            <w:color w:val="000000"/>
            <w:sz w:val="18"/>
            <w:szCs w:val="18"/>
            <w:bdr w:val="none" w:sz="0" w:space="0" w:color="auto" w:frame="1"/>
            <w:lang w:eastAsia="en-IN"/>
          </w:rPr>
          <w:t> String name;  </w:t>
        </w:r>
      </w:ins>
    </w:p>
    <w:p w:rsidR="001C2B0A" w:rsidRPr="001C2B0A" w:rsidRDefault="001C2B0A" w:rsidP="00AD3981">
      <w:pPr>
        <w:numPr>
          <w:ilvl w:val="0"/>
          <w:numId w:val="18"/>
        </w:numPr>
        <w:shd w:val="clear" w:color="auto" w:fill="FFFFFF"/>
        <w:spacing w:after="0" w:line="285" w:lineRule="atLeast"/>
        <w:ind w:left="0"/>
        <w:rPr>
          <w:ins w:id="339" w:author="Unknown"/>
          <w:rFonts w:ascii="Verdana" w:eastAsia="Times New Roman" w:hAnsi="Verdana" w:cs="Times New Roman"/>
          <w:color w:val="000000"/>
          <w:sz w:val="18"/>
          <w:szCs w:val="18"/>
          <w:lang w:eastAsia="en-IN"/>
        </w:rPr>
      </w:pPr>
      <w:ins w:id="340"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8"/>
        </w:numPr>
        <w:shd w:val="clear" w:color="auto" w:fill="FFFFFF"/>
        <w:spacing w:after="0" w:line="285" w:lineRule="atLeast"/>
        <w:ind w:left="0"/>
        <w:rPr>
          <w:ins w:id="341" w:author="Unknown"/>
          <w:rFonts w:ascii="Verdana" w:eastAsia="Times New Roman" w:hAnsi="Verdana" w:cs="Times New Roman"/>
          <w:color w:val="000000"/>
          <w:sz w:val="18"/>
          <w:szCs w:val="18"/>
          <w:lang w:eastAsia="en-IN"/>
        </w:rPr>
      </w:pPr>
      <w:ins w:id="342"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TestStudent3{  </w:t>
        </w:r>
      </w:ins>
    </w:p>
    <w:p w:rsidR="001C2B0A" w:rsidRPr="001C2B0A" w:rsidRDefault="001C2B0A" w:rsidP="00AD3981">
      <w:pPr>
        <w:numPr>
          <w:ilvl w:val="0"/>
          <w:numId w:val="18"/>
        </w:numPr>
        <w:shd w:val="clear" w:color="auto" w:fill="FFFFFF"/>
        <w:spacing w:after="0" w:line="285" w:lineRule="atLeast"/>
        <w:ind w:left="0"/>
        <w:rPr>
          <w:ins w:id="343" w:author="Unknown"/>
          <w:rFonts w:ascii="Verdana" w:eastAsia="Times New Roman" w:hAnsi="Verdana" w:cs="Times New Roman"/>
          <w:color w:val="000000"/>
          <w:sz w:val="18"/>
          <w:szCs w:val="18"/>
          <w:lang w:eastAsia="en-IN"/>
        </w:rPr>
      </w:pPr>
      <w:ins w:id="344"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public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static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main(String args[]){  </w:t>
        </w:r>
      </w:ins>
    </w:p>
    <w:p w:rsidR="001C2B0A" w:rsidRPr="001C2B0A" w:rsidRDefault="001C2B0A" w:rsidP="00AD3981">
      <w:pPr>
        <w:numPr>
          <w:ilvl w:val="0"/>
          <w:numId w:val="18"/>
        </w:numPr>
        <w:shd w:val="clear" w:color="auto" w:fill="FFFFFF"/>
        <w:spacing w:after="0" w:line="285" w:lineRule="atLeast"/>
        <w:ind w:left="0"/>
        <w:rPr>
          <w:ins w:id="345" w:author="Unknown"/>
          <w:rFonts w:ascii="Verdana" w:eastAsia="Times New Roman" w:hAnsi="Verdana" w:cs="Times New Roman"/>
          <w:color w:val="000000"/>
          <w:sz w:val="18"/>
          <w:szCs w:val="18"/>
          <w:lang w:eastAsia="en-IN"/>
        </w:rPr>
      </w:pPr>
      <w:ins w:id="346"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color w:val="008200"/>
            <w:sz w:val="18"/>
            <w:lang w:eastAsia="en-IN"/>
          </w:rPr>
          <w:t>//Creating objects</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8"/>
        </w:numPr>
        <w:shd w:val="clear" w:color="auto" w:fill="FFFFFF"/>
        <w:spacing w:after="0" w:line="285" w:lineRule="atLeast"/>
        <w:ind w:left="0"/>
        <w:rPr>
          <w:ins w:id="347" w:author="Unknown"/>
          <w:rFonts w:ascii="Verdana" w:eastAsia="Times New Roman" w:hAnsi="Verdana" w:cs="Times New Roman"/>
          <w:color w:val="000000"/>
          <w:sz w:val="18"/>
          <w:szCs w:val="18"/>
          <w:lang w:eastAsia="en-IN"/>
        </w:rPr>
      </w:pPr>
      <w:ins w:id="348" w:author="Unknown">
        <w:r w:rsidRPr="001C2B0A">
          <w:rPr>
            <w:rFonts w:ascii="Verdana" w:eastAsia="Times New Roman" w:hAnsi="Verdana" w:cs="Times New Roman"/>
            <w:color w:val="000000"/>
            <w:sz w:val="18"/>
            <w:szCs w:val="18"/>
            <w:bdr w:val="none" w:sz="0" w:space="0" w:color="auto" w:frame="1"/>
            <w:lang w:eastAsia="en-IN"/>
          </w:rPr>
          <w:t>  Student s1=</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Student();  </w:t>
        </w:r>
      </w:ins>
    </w:p>
    <w:p w:rsidR="001C2B0A" w:rsidRPr="001C2B0A" w:rsidRDefault="001C2B0A" w:rsidP="00AD3981">
      <w:pPr>
        <w:numPr>
          <w:ilvl w:val="0"/>
          <w:numId w:val="18"/>
        </w:numPr>
        <w:shd w:val="clear" w:color="auto" w:fill="FFFFFF"/>
        <w:spacing w:after="0" w:line="285" w:lineRule="atLeast"/>
        <w:ind w:left="0"/>
        <w:rPr>
          <w:ins w:id="349" w:author="Unknown"/>
          <w:rFonts w:ascii="Verdana" w:eastAsia="Times New Roman" w:hAnsi="Verdana" w:cs="Times New Roman"/>
          <w:color w:val="000000"/>
          <w:sz w:val="18"/>
          <w:szCs w:val="18"/>
          <w:lang w:eastAsia="en-IN"/>
        </w:rPr>
      </w:pPr>
      <w:ins w:id="350" w:author="Unknown">
        <w:r w:rsidRPr="001C2B0A">
          <w:rPr>
            <w:rFonts w:ascii="Verdana" w:eastAsia="Times New Roman" w:hAnsi="Verdana" w:cs="Times New Roman"/>
            <w:color w:val="000000"/>
            <w:sz w:val="18"/>
            <w:szCs w:val="18"/>
            <w:bdr w:val="none" w:sz="0" w:space="0" w:color="auto" w:frame="1"/>
            <w:lang w:eastAsia="en-IN"/>
          </w:rPr>
          <w:t>  Student s2=</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Student();  </w:t>
        </w:r>
      </w:ins>
    </w:p>
    <w:p w:rsidR="001C2B0A" w:rsidRPr="001C2B0A" w:rsidRDefault="001C2B0A" w:rsidP="00AD3981">
      <w:pPr>
        <w:numPr>
          <w:ilvl w:val="0"/>
          <w:numId w:val="18"/>
        </w:numPr>
        <w:shd w:val="clear" w:color="auto" w:fill="FFFFFF"/>
        <w:spacing w:after="0" w:line="285" w:lineRule="atLeast"/>
        <w:ind w:left="0"/>
        <w:rPr>
          <w:ins w:id="351" w:author="Unknown"/>
          <w:rFonts w:ascii="Verdana" w:eastAsia="Times New Roman" w:hAnsi="Verdana" w:cs="Times New Roman"/>
          <w:color w:val="000000"/>
          <w:sz w:val="18"/>
          <w:szCs w:val="18"/>
          <w:lang w:eastAsia="en-IN"/>
        </w:rPr>
      </w:pPr>
      <w:ins w:id="352"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color w:val="008200"/>
            <w:sz w:val="18"/>
            <w:lang w:eastAsia="en-IN"/>
          </w:rPr>
          <w:t>//Initializing objects</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8"/>
        </w:numPr>
        <w:shd w:val="clear" w:color="auto" w:fill="FFFFFF"/>
        <w:spacing w:after="0" w:line="285" w:lineRule="atLeast"/>
        <w:ind w:left="0"/>
        <w:rPr>
          <w:ins w:id="353" w:author="Unknown"/>
          <w:rFonts w:ascii="Verdana" w:eastAsia="Times New Roman" w:hAnsi="Verdana" w:cs="Times New Roman"/>
          <w:color w:val="000000"/>
          <w:sz w:val="18"/>
          <w:szCs w:val="18"/>
          <w:lang w:eastAsia="en-IN"/>
        </w:rPr>
      </w:pPr>
      <w:ins w:id="354" w:author="Unknown">
        <w:r w:rsidRPr="001C2B0A">
          <w:rPr>
            <w:rFonts w:ascii="Verdana" w:eastAsia="Times New Roman" w:hAnsi="Verdana" w:cs="Times New Roman"/>
            <w:color w:val="000000"/>
            <w:sz w:val="18"/>
            <w:szCs w:val="18"/>
            <w:bdr w:val="none" w:sz="0" w:space="0" w:color="auto" w:frame="1"/>
            <w:lang w:eastAsia="en-IN"/>
          </w:rPr>
          <w:t>  s1.id=</w:t>
        </w:r>
        <w:r w:rsidRPr="001C2B0A">
          <w:rPr>
            <w:rFonts w:ascii="Verdana" w:eastAsia="Times New Roman" w:hAnsi="Verdana" w:cs="Times New Roman"/>
            <w:color w:val="C00000"/>
            <w:sz w:val="18"/>
            <w:lang w:eastAsia="en-IN"/>
          </w:rPr>
          <w:t>101</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8"/>
        </w:numPr>
        <w:shd w:val="clear" w:color="auto" w:fill="FFFFFF"/>
        <w:spacing w:after="0" w:line="285" w:lineRule="atLeast"/>
        <w:ind w:left="0"/>
        <w:rPr>
          <w:ins w:id="355" w:author="Unknown"/>
          <w:rFonts w:ascii="Verdana" w:eastAsia="Times New Roman" w:hAnsi="Verdana" w:cs="Times New Roman"/>
          <w:color w:val="000000"/>
          <w:sz w:val="18"/>
          <w:szCs w:val="18"/>
          <w:lang w:eastAsia="en-IN"/>
        </w:rPr>
      </w:pPr>
      <w:ins w:id="356" w:author="Unknown">
        <w:r w:rsidRPr="001C2B0A">
          <w:rPr>
            <w:rFonts w:ascii="Verdana" w:eastAsia="Times New Roman" w:hAnsi="Verdana" w:cs="Times New Roman"/>
            <w:color w:val="000000"/>
            <w:sz w:val="18"/>
            <w:szCs w:val="18"/>
            <w:bdr w:val="none" w:sz="0" w:space="0" w:color="auto" w:frame="1"/>
            <w:lang w:eastAsia="en-IN"/>
          </w:rPr>
          <w:t>  s1.name=</w:t>
        </w:r>
        <w:r w:rsidRPr="001C2B0A">
          <w:rPr>
            <w:rFonts w:ascii="Verdana" w:eastAsia="Times New Roman" w:hAnsi="Verdana" w:cs="Times New Roman"/>
            <w:color w:val="0000FF"/>
            <w:sz w:val="18"/>
            <w:lang w:eastAsia="en-IN"/>
          </w:rPr>
          <w:t>"Sonoo"</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8"/>
        </w:numPr>
        <w:shd w:val="clear" w:color="auto" w:fill="FFFFFF"/>
        <w:spacing w:after="0" w:line="285" w:lineRule="atLeast"/>
        <w:ind w:left="0"/>
        <w:rPr>
          <w:ins w:id="357" w:author="Unknown"/>
          <w:rFonts w:ascii="Verdana" w:eastAsia="Times New Roman" w:hAnsi="Verdana" w:cs="Times New Roman"/>
          <w:color w:val="000000"/>
          <w:sz w:val="18"/>
          <w:szCs w:val="18"/>
          <w:lang w:eastAsia="en-IN"/>
        </w:rPr>
      </w:pPr>
      <w:ins w:id="358" w:author="Unknown">
        <w:r w:rsidRPr="001C2B0A">
          <w:rPr>
            <w:rFonts w:ascii="Verdana" w:eastAsia="Times New Roman" w:hAnsi="Verdana" w:cs="Times New Roman"/>
            <w:color w:val="000000"/>
            <w:sz w:val="18"/>
            <w:szCs w:val="18"/>
            <w:bdr w:val="none" w:sz="0" w:space="0" w:color="auto" w:frame="1"/>
            <w:lang w:eastAsia="en-IN"/>
          </w:rPr>
          <w:t>  s2.id=</w:t>
        </w:r>
        <w:r w:rsidRPr="001C2B0A">
          <w:rPr>
            <w:rFonts w:ascii="Verdana" w:eastAsia="Times New Roman" w:hAnsi="Verdana" w:cs="Times New Roman"/>
            <w:color w:val="C00000"/>
            <w:sz w:val="18"/>
            <w:lang w:eastAsia="en-IN"/>
          </w:rPr>
          <w:t>102</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8"/>
        </w:numPr>
        <w:shd w:val="clear" w:color="auto" w:fill="FFFFFF"/>
        <w:spacing w:after="0" w:line="285" w:lineRule="atLeast"/>
        <w:ind w:left="0"/>
        <w:rPr>
          <w:ins w:id="359" w:author="Unknown"/>
          <w:rFonts w:ascii="Verdana" w:eastAsia="Times New Roman" w:hAnsi="Verdana" w:cs="Times New Roman"/>
          <w:color w:val="000000"/>
          <w:sz w:val="18"/>
          <w:szCs w:val="18"/>
          <w:lang w:eastAsia="en-IN"/>
        </w:rPr>
      </w:pPr>
      <w:ins w:id="360" w:author="Unknown">
        <w:r w:rsidRPr="001C2B0A">
          <w:rPr>
            <w:rFonts w:ascii="Verdana" w:eastAsia="Times New Roman" w:hAnsi="Verdana" w:cs="Times New Roman"/>
            <w:color w:val="000000"/>
            <w:sz w:val="18"/>
            <w:szCs w:val="18"/>
            <w:bdr w:val="none" w:sz="0" w:space="0" w:color="auto" w:frame="1"/>
            <w:lang w:eastAsia="en-IN"/>
          </w:rPr>
          <w:t>  s2.name=</w:t>
        </w:r>
        <w:r w:rsidRPr="001C2B0A">
          <w:rPr>
            <w:rFonts w:ascii="Verdana" w:eastAsia="Times New Roman" w:hAnsi="Verdana" w:cs="Times New Roman"/>
            <w:color w:val="0000FF"/>
            <w:sz w:val="18"/>
            <w:lang w:eastAsia="en-IN"/>
          </w:rPr>
          <w:t>"Amit"</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8"/>
        </w:numPr>
        <w:shd w:val="clear" w:color="auto" w:fill="FFFFFF"/>
        <w:spacing w:after="0" w:line="285" w:lineRule="atLeast"/>
        <w:ind w:left="0"/>
        <w:rPr>
          <w:ins w:id="361" w:author="Unknown"/>
          <w:rFonts w:ascii="Verdana" w:eastAsia="Times New Roman" w:hAnsi="Verdana" w:cs="Times New Roman"/>
          <w:color w:val="000000"/>
          <w:sz w:val="18"/>
          <w:szCs w:val="18"/>
          <w:lang w:eastAsia="en-IN"/>
        </w:rPr>
      </w:pPr>
      <w:ins w:id="362"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color w:val="008200"/>
            <w:sz w:val="18"/>
            <w:lang w:eastAsia="en-IN"/>
          </w:rPr>
          <w:t>//Printing data</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8"/>
        </w:numPr>
        <w:shd w:val="clear" w:color="auto" w:fill="FFFFFF"/>
        <w:spacing w:after="0" w:line="285" w:lineRule="atLeast"/>
        <w:ind w:left="0"/>
        <w:rPr>
          <w:ins w:id="363" w:author="Unknown"/>
          <w:rFonts w:ascii="Verdana" w:eastAsia="Times New Roman" w:hAnsi="Verdana" w:cs="Times New Roman"/>
          <w:color w:val="000000"/>
          <w:sz w:val="18"/>
          <w:szCs w:val="18"/>
          <w:lang w:eastAsia="en-IN"/>
        </w:rPr>
      </w:pPr>
      <w:ins w:id="364" w:author="Unknown">
        <w:r w:rsidRPr="001C2B0A">
          <w:rPr>
            <w:rFonts w:ascii="Verdana" w:eastAsia="Times New Roman" w:hAnsi="Verdana" w:cs="Times New Roman"/>
            <w:color w:val="000000"/>
            <w:sz w:val="18"/>
            <w:szCs w:val="18"/>
            <w:bdr w:val="none" w:sz="0" w:space="0" w:color="auto" w:frame="1"/>
            <w:lang w:eastAsia="en-IN"/>
          </w:rPr>
          <w:t>  System.out.println(s1.id+</w:t>
        </w:r>
        <w:r w:rsidRPr="001C2B0A">
          <w:rPr>
            <w:rFonts w:ascii="Verdana" w:eastAsia="Times New Roman" w:hAnsi="Verdana" w:cs="Times New Roman"/>
            <w:color w:val="0000FF"/>
            <w:sz w:val="18"/>
            <w:lang w:eastAsia="en-IN"/>
          </w:rPr>
          <w:t>" "</w:t>
        </w:r>
        <w:r w:rsidRPr="001C2B0A">
          <w:rPr>
            <w:rFonts w:ascii="Verdana" w:eastAsia="Times New Roman" w:hAnsi="Verdana" w:cs="Times New Roman"/>
            <w:color w:val="000000"/>
            <w:sz w:val="18"/>
            <w:szCs w:val="18"/>
            <w:bdr w:val="none" w:sz="0" w:space="0" w:color="auto" w:frame="1"/>
            <w:lang w:eastAsia="en-IN"/>
          </w:rPr>
          <w:t>+s1.name);  </w:t>
        </w:r>
      </w:ins>
    </w:p>
    <w:p w:rsidR="001C2B0A" w:rsidRPr="001C2B0A" w:rsidRDefault="001C2B0A" w:rsidP="00AD3981">
      <w:pPr>
        <w:numPr>
          <w:ilvl w:val="0"/>
          <w:numId w:val="18"/>
        </w:numPr>
        <w:shd w:val="clear" w:color="auto" w:fill="FFFFFF"/>
        <w:spacing w:after="0" w:line="285" w:lineRule="atLeast"/>
        <w:ind w:left="0"/>
        <w:rPr>
          <w:ins w:id="365" w:author="Unknown"/>
          <w:rFonts w:ascii="Verdana" w:eastAsia="Times New Roman" w:hAnsi="Verdana" w:cs="Times New Roman"/>
          <w:color w:val="000000"/>
          <w:sz w:val="18"/>
          <w:szCs w:val="18"/>
          <w:lang w:eastAsia="en-IN"/>
        </w:rPr>
      </w:pPr>
      <w:ins w:id="366" w:author="Unknown">
        <w:r w:rsidRPr="001C2B0A">
          <w:rPr>
            <w:rFonts w:ascii="Verdana" w:eastAsia="Times New Roman" w:hAnsi="Verdana" w:cs="Times New Roman"/>
            <w:color w:val="000000"/>
            <w:sz w:val="18"/>
            <w:szCs w:val="18"/>
            <w:bdr w:val="none" w:sz="0" w:space="0" w:color="auto" w:frame="1"/>
            <w:lang w:eastAsia="en-IN"/>
          </w:rPr>
          <w:t>  System.out.println(s2.id+</w:t>
        </w:r>
        <w:r w:rsidRPr="001C2B0A">
          <w:rPr>
            <w:rFonts w:ascii="Verdana" w:eastAsia="Times New Roman" w:hAnsi="Verdana" w:cs="Times New Roman"/>
            <w:color w:val="0000FF"/>
            <w:sz w:val="18"/>
            <w:lang w:eastAsia="en-IN"/>
          </w:rPr>
          <w:t>" "</w:t>
        </w:r>
        <w:r w:rsidRPr="001C2B0A">
          <w:rPr>
            <w:rFonts w:ascii="Verdana" w:eastAsia="Times New Roman" w:hAnsi="Verdana" w:cs="Times New Roman"/>
            <w:color w:val="000000"/>
            <w:sz w:val="18"/>
            <w:szCs w:val="18"/>
            <w:bdr w:val="none" w:sz="0" w:space="0" w:color="auto" w:frame="1"/>
            <w:lang w:eastAsia="en-IN"/>
          </w:rPr>
          <w:t>+s2.name);  </w:t>
        </w:r>
      </w:ins>
    </w:p>
    <w:p w:rsidR="001C2B0A" w:rsidRPr="001C2B0A" w:rsidRDefault="001C2B0A" w:rsidP="00AD3981">
      <w:pPr>
        <w:numPr>
          <w:ilvl w:val="0"/>
          <w:numId w:val="18"/>
        </w:numPr>
        <w:shd w:val="clear" w:color="auto" w:fill="FFFFFF"/>
        <w:spacing w:after="0" w:line="285" w:lineRule="atLeast"/>
        <w:ind w:left="0"/>
        <w:rPr>
          <w:ins w:id="367" w:author="Unknown"/>
          <w:rFonts w:ascii="Verdana" w:eastAsia="Times New Roman" w:hAnsi="Verdana" w:cs="Times New Roman"/>
          <w:color w:val="000000"/>
          <w:sz w:val="18"/>
          <w:szCs w:val="18"/>
          <w:lang w:eastAsia="en-IN"/>
        </w:rPr>
      </w:pPr>
      <w:ins w:id="368" w:author="Unknown">
        <w:r w:rsidRPr="001C2B0A">
          <w:rPr>
            <w:rFonts w:ascii="Verdana" w:eastAsia="Times New Roman" w:hAnsi="Verdana" w:cs="Times New Roman"/>
            <w:color w:val="000000"/>
            <w:sz w:val="18"/>
            <w:szCs w:val="18"/>
            <w:bdr w:val="none" w:sz="0" w:space="0" w:color="auto" w:frame="1"/>
            <w:lang w:eastAsia="en-IN"/>
          </w:rPr>
          <w:t> }  </w:t>
        </w:r>
      </w:ins>
    </w:p>
    <w:p w:rsidR="001C2B0A" w:rsidRPr="001C2B0A" w:rsidRDefault="001C2B0A" w:rsidP="00AD3981">
      <w:pPr>
        <w:numPr>
          <w:ilvl w:val="0"/>
          <w:numId w:val="18"/>
        </w:numPr>
        <w:shd w:val="clear" w:color="auto" w:fill="FFFFFF"/>
        <w:spacing w:after="109" w:line="285" w:lineRule="atLeast"/>
        <w:ind w:left="0"/>
        <w:rPr>
          <w:ins w:id="369" w:author="Unknown"/>
          <w:rFonts w:ascii="Verdana" w:eastAsia="Times New Roman" w:hAnsi="Verdana" w:cs="Times New Roman"/>
          <w:color w:val="000000"/>
          <w:sz w:val="18"/>
          <w:szCs w:val="18"/>
          <w:lang w:eastAsia="en-IN"/>
        </w:rPr>
      </w:pPr>
      <w:ins w:id="370"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1C2B0A">
      <w:pPr>
        <w:spacing w:after="0" w:line="240" w:lineRule="auto"/>
        <w:rPr>
          <w:ins w:id="371" w:author="Unknown"/>
          <w:rFonts w:ascii="Times New Roman" w:eastAsia="Times New Roman" w:hAnsi="Times New Roman" w:cs="Times New Roman"/>
          <w:sz w:val="24"/>
          <w:szCs w:val="24"/>
          <w:lang w:eastAsia="en-IN"/>
        </w:rPr>
      </w:pPr>
      <w:ins w:id="372" w:author="Unknown">
        <w:r w:rsidRPr="001C2B0A">
          <w:rPr>
            <w:rFonts w:ascii="Verdana" w:eastAsia="Times New Roman" w:hAnsi="Verdana" w:cs="Times New Roman"/>
            <w:color w:val="000000"/>
            <w:sz w:val="18"/>
            <w:lang w:eastAsia="en-IN"/>
          </w:rPr>
          <w:fldChar w:fldCharType="begin"/>
        </w:r>
        <w:r w:rsidRPr="001C2B0A">
          <w:rPr>
            <w:rFonts w:ascii="Verdana" w:eastAsia="Times New Roman" w:hAnsi="Verdana" w:cs="Times New Roman"/>
            <w:color w:val="000000"/>
            <w:sz w:val="18"/>
            <w:lang w:eastAsia="en-IN"/>
          </w:rPr>
          <w:instrText xml:space="preserve"> HYPERLINK "http://www.javatpoint.com/opr/test.jsp?filename=TestStudent3" \t "_blank" </w:instrText>
        </w:r>
        <w:r w:rsidRPr="001C2B0A">
          <w:rPr>
            <w:rFonts w:ascii="Verdana" w:eastAsia="Times New Roman" w:hAnsi="Verdana" w:cs="Times New Roman"/>
            <w:color w:val="000000"/>
            <w:sz w:val="18"/>
            <w:lang w:eastAsia="en-IN"/>
          </w:rPr>
          <w:fldChar w:fldCharType="separate"/>
        </w:r>
        <w:r w:rsidRPr="001C2B0A">
          <w:rPr>
            <w:rFonts w:ascii="Verdana" w:eastAsia="Times New Roman" w:hAnsi="Verdana" w:cs="Times New Roman"/>
            <w:b/>
            <w:bCs/>
            <w:color w:val="FFFFFF"/>
            <w:sz w:val="18"/>
            <w:u w:val="single"/>
            <w:lang w:eastAsia="en-IN"/>
          </w:rPr>
          <w:t>Test it Now</w:t>
        </w:r>
        <w:r w:rsidRPr="001C2B0A">
          <w:rPr>
            <w:rFonts w:ascii="Verdana" w:eastAsia="Times New Roman" w:hAnsi="Verdana" w:cs="Times New Roman"/>
            <w:color w:val="000000"/>
            <w:sz w:val="18"/>
            <w:lang w:eastAsia="en-IN"/>
          </w:rPr>
          <w:fldChar w:fldCharType="end"/>
        </w:r>
      </w:ins>
    </w:p>
    <w:p w:rsidR="001C2B0A" w:rsidRPr="001C2B0A" w:rsidRDefault="001C2B0A" w:rsidP="001C2B0A">
      <w:pPr>
        <w:shd w:val="clear" w:color="auto" w:fill="FFFFFF"/>
        <w:spacing w:before="100" w:beforeAutospacing="1" w:after="100" w:afterAutospacing="1" w:line="240" w:lineRule="auto"/>
        <w:rPr>
          <w:ins w:id="373" w:author="Unknown"/>
          <w:rFonts w:ascii="Verdana" w:eastAsia="Times New Roman" w:hAnsi="Verdana" w:cs="Times New Roman"/>
          <w:color w:val="000000"/>
          <w:sz w:val="18"/>
          <w:szCs w:val="18"/>
          <w:lang w:eastAsia="en-IN"/>
        </w:rPr>
      </w:pPr>
      <w:ins w:id="374" w:author="Unknown">
        <w:r w:rsidRPr="001C2B0A">
          <w:rPr>
            <w:rFonts w:ascii="Verdana" w:eastAsia="Times New Roman" w:hAnsi="Verdana" w:cs="Times New Roman"/>
            <w:color w:val="000000"/>
            <w:sz w:val="18"/>
            <w:szCs w:val="18"/>
            <w:lang w:eastAsia="en-IN"/>
          </w:rPr>
          <w:t>Output:</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5" w:author="Unknown"/>
          <w:rFonts w:ascii="Courier New" w:eastAsia="Times New Roman" w:hAnsi="Courier New" w:cs="Courier New"/>
          <w:color w:val="000000"/>
          <w:sz w:val="20"/>
          <w:szCs w:val="20"/>
          <w:lang w:eastAsia="en-IN"/>
        </w:rPr>
      </w:pPr>
      <w:ins w:id="376" w:author="Unknown">
        <w:r w:rsidRPr="001C2B0A">
          <w:rPr>
            <w:rFonts w:ascii="Courier New" w:eastAsia="Times New Roman" w:hAnsi="Courier New" w:cs="Courier New"/>
            <w:color w:val="000000"/>
            <w:sz w:val="20"/>
            <w:szCs w:val="20"/>
            <w:lang w:eastAsia="en-IN"/>
          </w:rPr>
          <w:t>101 Sonoo</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7" w:author="Unknown"/>
          <w:rFonts w:ascii="Courier New" w:eastAsia="Times New Roman" w:hAnsi="Courier New" w:cs="Courier New"/>
          <w:color w:val="000000"/>
          <w:sz w:val="20"/>
          <w:szCs w:val="20"/>
          <w:lang w:eastAsia="en-IN"/>
        </w:rPr>
      </w:pPr>
      <w:ins w:id="378" w:author="Unknown">
        <w:r w:rsidRPr="001C2B0A">
          <w:rPr>
            <w:rFonts w:ascii="Courier New" w:eastAsia="Times New Roman" w:hAnsi="Courier New" w:cs="Courier New"/>
            <w:color w:val="000000"/>
            <w:sz w:val="20"/>
            <w:szCs w:val="20"/>
            <w:lang w:eastAsia="en-IN"/>
          </w:rPr>
          <w:t>102 Amit</w:t>
        </w:r>
      </w:ins>
    </w:p>
    <w:p w:rsidR="001C2B0A" w:rsidRPr="001C2B0A" w:rsidRDefault="001C2B0A" w:rsidP="001C2B0A">
      <w:pPr>
        <w:shd w:val="clear" w:color="auto" w:fill="FFFFFF"/>
        <w:spacing w:before="100" w:beforeAutospacing="1" w:after="100" w:afterAutospacing="1" w:line="240" w:lineRule="auto"/>
        <w:outlineLvl w:val="2"/>
        <w:rPr>
          <w:ins w:id="379" w:author="Unknown"/>
          <w:rFonts w:ascii="Tahoma" w:eastAsia="Times New Roman" w:hAnsi="Tahoma" w:cs="Tahoma"/>
          <w:color w:val="610B4B"/>
          <w:sz w:val="30"/>
          <w:szCs w:val="30"/>
          <w:lang w:eastAsia="en-IN"/>
        </w:rPr>
      </w:pPr>
      <w:ins w:id="380" w:author="Unknown">
        <w:r w:rsidRPr="001C2B0A">
          <w:rPr>
            <w:rFonts w:ascii="Tahoma" w:eastAsia="Times New Roman" w:hAnsi="Tahoma" w:cs="Tahoma"/>
            <w:color w:val="610B4B"/>
            <w:sz w:val="30"/>
            <w:szCs w:val="30"/>
            <w:lang w:eastAsia="en-IN"/>
          </w:rPr>
          <w:lastRenderedPageBreak/>
          <w:t>2) Object and Class Example: Initialization through method</w:t>
        </w:r>
      </w:ins>
    </w:p>
    <w:p w:rsidR="001C2B0A" w:rsidRPr="001C2B0A" w:rsidRDefault="001C2B0A" w:rsidP="001C2B0A">
      <w:pPr>
        <w:shd w:val="clear" w:color="auto" w:fill="FFFFFF"/>
        <w:spacing w:before="100" w:beforeAutospacing="1" w:after="100" w:afterAutospacing="1" w:line="240" w:lineRule="auto"/>
        <w:rPr>
          <w:ins w:id="381" w:author="Unknown"/>
          <w:rFonts w:ascii="Verdana" w:eastAsia="Times New Roman" w:hAnsi="Verdana" w:cs="Times New Roman"/>
          <w:color w:val="000000"/>
          <w:sz w:val="18"/>
          <w:szCs w:val="18"/>
          <w:lang w:eastAsia="en-IN"/>
        </w:rPr>
      </w:pPr>
      <w:ins w:id="382" w:author="Unknown">
        <w:r w:rsidRPr="001C2B0A">
          <w:rPr>
            <w:rFonts w:ascii="Verdana" w:eastAsia="Times New Roman" w:hAnsi="Verdana" w:cs="Times New Roman"/>
            <w:color w:val="000000"/>
            <w:sz w:val="18"/>
            <w:szCs w:val="18"/>
            <w:lang w:eastAsia="en-IN"/>
          </w:rPr>
          <w:t>In this example, we are creating the two objects of Student class and initializing the value to these objects by invoking the insertRecord method. Here, we are displaying the state (data) of the objects by invoking the displayInformation() method.</w:t>
        </w:r>
      </w:ins>
    </w:p>
    <w:p w:rsidR="001C2B0A" w:rsidRPr="001C2B0A" w:rsidRDefault="001C2B0A" w:rsidP="001C2B0A">
      <w:pPr>
        <w:shd w:val="clear" w:color="auto" w:fill="FFFFFF"/>
        <w:spacing w:before="100" w:beforeAutospacing="1" w:after="100" w:afterAutospacing="1" w:line="240" w:lineRule="auto"/>
        <w:rPr>
          <w:ins w:id="383" w:author="Unknown"/>
          <w:rFonts w:ascii="Verdana" w:eastAsia="Times New Roman" w:hAnsi="Verdana" w:cs="Times New Roman"/>
          <w:i/>
          <w:iCs/>
          <w:color w:val="000000"/>
          <w:sz w:val="19"/>
          <w:szCs w:val="19"/>
          <w:lang w:eastAsia="en-IN"/>
        </w:rPr>
      </w:pPr>
      <w:ins w:id="384" w:author="Unknown">
        <w:r w:rsidRPr="001C2B0A">
          <w:rPr>
            <w:rFonts w:ascii="Verdana" w:eastAsia="Times New Roman" w:hAnsi="Verdana" w:cs="Times New Roman"/>
            <w:i/>
            <w:iCs/>
            <w:color w:val="000000"/>
            <w:sz w:val="19"/>
            <w:szCs w:val="19"/>
            <w:lang w:eastAsia="en-IN"/>
          </w:rPr>
          <w:t>File: TestStudent4.java</w:t>
        </w:r>
      </w:ins>
    </w:p>
    <w:p w:rsidR="001C2B0A" w:rsidRPr="001C2B0A" w:rsidRDefault="001C2B0A" w:rsidP="00AD3981">
      <w:pPr>
        <w:numPr>
          <w:ilvl w:val="0"/>
          <w:numId w:val="19"/>
        </w:numPr>
        <w:shd w:val="clear" w:color="auto" w:fill="FFFFFF"/>
        <w:spacing w:after="0" w:line="285" w:lineRule="atLeast"/>
        <w:ind w:left="0"/>
        <w:rPr>
          <w:ins w:id="385" w:author="Unknown"/>
          <w:rFonts w:ascii="Verdana" w:eastAsia="Times New Roman" w:hAnsi="Verdana" w:cs="Times New Roman"/>
          <w:color w:val="000000"/>
          <w:sz w:val="18"/>
          <w:szCs w:val="18"/>
          <w:lang w:eastAsia="en-IN"/>
        </w:rPr>
      </w:pPr>
      <w:ins w:id="386"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Student{  </w:t>
        </w:r>
      </w:ins>
    </w:p>
    <w:p w:rsidR="001C2B0A" w:rsidRPr="001C2B0A" w:rsidRDefault="001C2B0A" w:rsidP="00AD3981">
      <w:pPr>
        <w:numPr>
          <w:ilvl w:val="0"/>
          <w:numId w:val="19"/>
        </w:numPr>
        <w:shd w:val="clear" w:color="auto" w:fill="FFFFFF"/>
        <w:spacing w:after="0" w:line="285" w:lineRule="atLeast"/>
        <w:ind w:left="0"/>
        <w:rPr>
          <w:ins w:id="387" w:author="Unknown"/>
          <w:rFonts w:ascii="Verdana" w:eastAsia="Times New Roman" w:hAnsi="Verdana" w:cs="Times New Roman"/>
          <w:color w:val="000000"/>
          <w:sz w:val="18"/>
          <w:szCs w:val="18"/>
          <w:lang w:eastAsia="en-IN"/>
        </w:rPr>
      </w:pPr>
      <w:ins w:id="388"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rollno;  </w:t>
        </w:r>
      </w:ins>
    </w:p>
    <w:p w:rsidR="001C2B0A" w:rsidRPr="001C2B0A" w:rsidRDefault="001C2B0A" w:rsidP="00AD3981">
      <w:pPr>
        <w:numPr>
          <w:ilvl w:val="0"/>
          <w:numId w:val="19"/>
        </w:numPr>
        <w:shd w:val="clear" w:color="auto" w:fill="FFFFFF"/>
        <w:spacing w:after="0" w:line="285" w:lineRule="atLeast"/>
        <w:ind w:left="0"/>
        <w:rPr>
          <w:ins w:id="389" w:author="Unknown"/>
          <w:rFonts w:ascii="Verdana" w:eastAsia="Times New Roman" w:hAnsi="Verdana" w:cs="Times New Roman"/>
          <w:color w:val="000000"/>
          <w:sz w:val="18"/>
          <w:szCs w:val="18"/>
          <w:lang w:eastAsia="en-IN"/>
        </w:rPr>
      </w:pPr>
      <w:ins w:id="390" w:author="Unknown">
        <w:r w:rsidRPr="001C2B0A">
          <w:rPr>
            <w:rFonts w:ascii="Verdana" w:eastAsia="Times New Roman" w:hAnsi="Verdana" w:cs="Times New Roman"/>
            <w:color w:val="000000"/>
            <w:sz w:val="18"/>
            <w:szCs w:val="18"/>
            <w:bdr w:val="none" w:sz="0" w:space="0" w:color="auto" w:frame="1"/>
            <w:lang w:eastAsia="en-IN"/>
          </w:rPr>
          <w:t> String name;  </w:t>
        </w:r>
      </w:ins>
    </w:p>
    <w:p w:rsidR="001C2B0A" w:rsidRPr="001C2B0A" w:rsidRDefault="001C2B0A" w:rsidP="00AD3981">
      <w:pPr>
        <w:numPr>
          <w:ilvl w:val="0"/>
          <w:numId w:val="19"/>
        </w:numPr>
        <w:shd w:val="clear" w:color="auto" w:fill="FFFFFF"/>
        <w:spacing w:after="0" w:line="285" w:lineRule="atLeast"/>
        <w:ind w:left="0"/>
        <w:rPr>
          <w:ins w:id="391" w:author="Unknown"/>
          <w:rFonts w:ascii="Verdana" w:eastAsia="Times New Roman" w:hAnsi="Verdana" w:cs="Times New Roman"/>
          <w:color w:val="000000"/>
          <w:sz w:val="18"/>
          <w:szCs w:val="18"/>
          <w:lang w:eastAsia="en-IN"/>
        </w:rPr>
      </w:pPr>
      <w:ins w:id="392"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insertRecord(</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r, String n){  </w:t>
        </w:r>
      </w:ins>
    </w:p>
    <w:p w:rsidR="001C2B0A" w:rsidRPr="001C2B0A" w:rsidRDefault="001C2B0A" w:rsidP="00AD3981">
      <w:pPr>
        <w:numPr>
          <w:ilvl w:val="0"/>
          <w:numId w:val="19"/>
        </w:numPr>
        <w:shd w:val="clear" w:color="auto" w:fill="FFFFFF"/>
        <w:spacing w:after="0" w:line="285" w:lineRule="atLeast"/>
        <w:ind w:left="0"/>
        <w:rPr>
          <w:ins w:id="393" w:author="Unknown"/>
          <w:rFonts w:ascii="Verdana" w:eastAsia="Times New Roman" w:hAnsi="Verdana" w:cs="Times New Roman"/>
          <w:color w:val="000000"/>
          <w:sz w:val="18"/>
          <w:szCs w:val="18"/>
          <w:lang w:eastAsia="en-IN"/>
        </w:rPr>
      </w:pPr>
      <w:ins w:id="394" w:author="Unknown">
        <w:r w:rsidRPr="001C2B0A">
          <w:rPr>
            <w:rFonts w:ascii="Verdana" w:eastAsia="Times New Roman" w:hAnsi="Verdana" w:cs="Times New Roman"/>
            <w:color w:val="000000"/>
            <w:sz w:val="18"/>
            <w:szCs w:val="18"/>
            <w:bdr w:val="none" w:sz="0" w:space="0" w:color="auto" w:frame="1"/>
            <w:lang w:eastAsia="en-IN"/>
          </w:rPr>
          <w:t>  rollno=r;  </w:t>
        </w:r>
      </w:ins>
    </w:p>
    <w:p w:rsidR="001C2B0A" w:rsidRPr="001C2B0A" w:rsidRDefault="001C2B0A" w:rsidP="00AD3981">
      <w:pPr>
        <w:numPr>
          <w:ilvl w:val="0"/>
          <w:numId w:val="19"/>
        </w:numPr>
        <w:shd w:val="clear" w:color="auto" w:fill="FFFFFF"/>
        <w:spacing w:after="0" w:line="285" w:lineRule="atLeast"/>
        <w:ind w:left="0"/>
        <w:rPr>
          <w:ins w:id="395" w:author="Unknown"/>
          <w:rFonts w:ascii="Verdana" w:eastAsia="Times New Roman" w:hAnsi="Verdana" w:cs="Times New Roman"/>
          <w:color w:val="000000"/>
          <w:sz w:val="18"/>
          <w:szCs w:val="18"/>
          <w:lang w:eastAsia="en-IN"/>
        </w:rPr>
      </w:pPr>
      <w:ins w:id="396" w:author="Unknown">
        <w:r w:rsidRPr="001C2B0A">
          <w:rPr>
            <w:rFonts w:ascii="Verdana" w:eastAsia="Times New Roman" w:hAnsi="Verdana" w:cs="Times New Roman"/>
            <w:color w:val="000000"/>
            <w:sz w:val="18"/>
            <w:szCs w:val="18"/>
            <w:bdr w:val="none" w:sz="0" w:space="0" w:color="auto" w:frame="1"/>
            <w:lang w:eastAsia="en-IN"/>
          </w:rPr>
          <w:t>  name=n;  </w:t>
        </w:r>
      </w:ins>
    </w:p>
    <w:p w:rsidR="001C2B0A" w:rsidRPr="001C2B0A" w:rsidRDefault="001C2B0A" w:rsidP="00AD3981">
      <w:pPr>
        <w:numPr>
          <w:ilvl w:val="0"/>
          <w:numId w:val="19"/>
        </w:numPr>
        <w:shd w:val="clear" w:color="auto" w:fill="FFFFFF"/>
        <w:spacing w:after="0" w:line="285" w:lineRule="atLeast"/>
        <w:ind w:left="0"/>
        <w:rPr>
          <w:ins w:id="397" w:author="Unknown"/>
          <w:rFonts w:ascii="Verdana" w:eastAsia="Times New Roman" w:hAnsi="Verdana" w:cs="Times New Roman"/>
          <w:color w:val="000000"/>
          <w:sz w:val="18"/>
          <w:szCs w:val="18"/>
          <w:lang w:eastAsia="en-IN"/>
        </w:rPr>
      </w:pPr>
      <w:ins w:id="398" w:author="Unknown">
        <w:r w:rsidRPr="001C2B0A">
          <w:rPr>
            <w:rFonts w:ascii="Verdana" w:eastAsia="Times New Roman" w:hAnsi="Verdana" w:cs="Times New Roman"/>
            <w:color w:val="000000"/>
            <w:sz w:val="18"/>
            <w:szCs w:val="18"/>
            <w:bdr w:val="none" w:sz="0" w:space="0" w:color="auto" w:frame="1"/>
            <w:lang w:eastAsia="en-IN"/>
          </w:rPr>
          <w:t> }  </w:t>
        </w:r>
      </w:ins>
    </w:p>
    <w:p w:rsidR="001C2B0A" w:rsidRPr="001C2B0A" w:rsidRDefault="001C2B0A" w:rsidP="00AD3981">
      <w:pPr>
        <w:numPr>
          <w:ilvl w:val="0"/>
          <w:numId w:val="19"/>
        </w:numPr>
        <w:shd w:val="clear" w:color="auto" w:fill="FFFFFF"/>
        <w:spacing w:after="0" w:line="285" w:lineRule="atLeast"/>
        <w:ind w:left="0"/>
        <w:rPr>
          <w:ins w:id="399" w:author="Unknown"/>
          <w:rFonts w:ascii="Verdana" w:eastAsia="Times New Roman" w:hAnsi="Verdana" w:cs="Times New Roman"/>
          <w:color w:val="000000"/>
          <w:sz w:val="18"/>
          <w:szCs w:val="18"/>
          <w:lang w:eastAsia="en-IN"/>
        </w:rPr>
      </w:pPr>
      <w:ins w:id="400"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displayInformation(){System.out.println(rollno+</w:t>
        </w:r>
        <w:r w:rsidRPr="001C2B0A">
          <w:rPr>
            <w:rFonts w:ascii="Verdana" w:eastAsia="Times New Roman" w:hAnsi="Verdana" w:cs="Times New Roman"/>
            <w:color w:val="0000FF"/>
            <w:sz w:val="18"/>
            <w:lang w:eastAsia="en-IN"/>
          </w:rPr>
          <w:t>" "</w:t>
        </w:r>
        <w:r w:rsidRPr="001C2B0A">
          <w:rPr>
            <w:rFonts w:ascii="Verdana" w:eastAsia="Times New Roman" w:hAnsi="Verdana" w:cs="Times New Roman"/>
            <w:color w:val="000000"/>
            <w:sz w:val="18"/>
            <w:szCs w:val="18"/>
            <w:bdr w:val="none" w:sz="0" w:space="0" w:color="auto" w:frame="1"/>
            <w:lang w:eastAsia="en-IN"/>
          </w:rPr>
          <w:t>+name);}  </w:t>
        </w:r>
      </w:ins>
    </w:p>
    <w:p w:rsidR="001C2B0A" w:rsidRPr="001C2B0A" w:rsidRDefault="001C2B0A" w:rsidP="00AD3981">
      <w:pPr>
        <w:numPr>
          <w:ilvl w:val="0"/>
          <w:numId w:val="19"/>
        </w:numPr>
        <w:shd w:val="clear" w:color="auto" w:fill="FFFFFF"/>
        <w:spacing w:after="0" w:line="285" w:lineRule="atLeast"/>
        <w:ind w:left="0"/>
        <w:rPr>
          <w:ins w:id="401" w:author="Unknown"/>
          <w:rFonts w:ascii="Verdana" w:eastAsia="Times New Roman" w:hAnsi="Verdana" w:cs="Times New Roman"/>
          <w:color w:val="000000"/>
          <w:sz w:val="18"/>
          <w:szCs w:val="18"/>
          <w:lang w:eastAsia="en-IN"/>
        </w:rPr>
      </w:pPr>
      <w:ins w:id="402"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9"/>
        </w:numPr>
        <w:shd w:val="clear" w:color="auto" w:fill="FFFFFF"/>
        <w:spacing w:after="0" w:line="285" w:lineRule="atLeast"/>
        <w:ind w:left="0"/>
        <w:rPr>
          <w:ins w:id="403" w:author="Unknown"/>
          <w:rFonts w:ascii="Verdana" w:eastAsia="Times New Roman" w:hAnsi="Verdana" w:cs="Times New Roman"/>
          <w:color w:val="000000"/>
          <w:sz w:val="18"/>
          <w:szCs w:val="18"/>
          <w:lang w:eastAsia="en-IN"/>
        </w:rPr>
      </w:pPr>
      <w:ins w:id="404"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TestStudent4{  </w:t>
        </w:r>
      </w:ins>
    </w:p>
    <w:p w:rsidR="001C2B0A" w:rsidRPr="001C2B0A" w:rsidRDefault="001C2B0A" w:rsidP="00AD3981">
      <w:pPr>
        <w:numPr>
          <w:ilvl w:val="0"/>
          <w:numId w:val="19"/>
        </w:numPr>
        <w:shd w:val="clear" w:color="auto" w:fill="FFFFFF"/>
        <w:spacing w:after="0" w:line="285" w:lineRule="atLeast"/>
        <w:ind w:left="0"/>
        <w:rPr>
          <w:ins w:id="405" w:author="Unknown"/>
          <w:rFonts w:ascii="Verdana" w:eastAsia="Times New Roman" w:hAnsi="Verdana" w:cs="Times New Roman"/>
          <w:color w:val="000000"/>
          <w:sz w:val="18"/>
          <w:szCs w:val="18"/>
          <w:lang w:eastAsia="en-IN"/>
        </w:rPr>
      </w:pPr>
      <w:ins w:id="406"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public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static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main(String args[]){  </w:t>
        </w:r>
      </w:ins>
    </w:p>
    <w:p w:rsidR="001C2B0A" w:rsidRPr="001C2B0A" w:rsidRDefault="001C2B0A" w:rsidP="00AD3981">
      <w:pPr>
        <w:numPr>
          <w:ilvl w:val="0"/>
          <w:numId w:val="19"/>
        </w:numPr>
        <w:shd w:val="clear" w:color="auto" w:fill="FFFFFF"/>
        <w:spacing w:after="0" w:line="285" w:lineRule="atLeast"/>
        <w:ind w:left="0"/>
        <w:rPr>
          <w:ins w:id="407" w:author="Unknown"/>
          <w:rFonts w:ascii="Verdana" w:eastAsia="Times New Roman" w:hAnsi="Verdana" w:cs="Times New Roman"/>
          <w:color w:val="000000"/>
          <w:sz w:val="18"/>
          <w:szCs w:val="18"/>
          <w:lang w:eastAsia="en-IN"/>
        </w:rPr>
      </w:pPr>
      <w:ins w:id="408" w:author="Unknown">
        <w:r w:rsidRPr="001C2B0A">
          <w:rPr>
            <w:rFonts w:ascii="Verdana" w:eastAsia="Times New Roman" w:hAnsi="Verdana" w:cs="Times New Roman"/>
            <w:color w:val="000000"/>
            <w:sz w:val="18"/>
            <w:szCs w:val="18"/>
            <w:bdr w:val="none" w:sz="0" w:space="0" w:color="auto" w:frame="1"/>
            <w:lang w:eastAsia="en-IN"/>
          </w:rPr>
          <w:t>  Student s1=</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Student();  </w:t>
        </w:r>
      </w:ins>
    </w:p>
    <w:p w:rsidR="001C2B0A" w:rsidRPr="001C2B0A" w:rsidRDefault="001C2B0A" w:rsidP="00AD3981">
      <w:pPr>
        <w:numPr>
          <w:ilvl w:val="0"/>
          <w:numId w:val="19"/>
        </w:numPr>
        <w:shd w:val="clear" w:color="auto" w:fill="FFFFFF"/>
        <w:spacing w:after="0" w:line="285" w:lineRule="atLeast"/>
        <w:ind w:left="0"/>
        <w:rPr>
          <w:ins w:id="409" w:author="Unknown"/>
          <w:rFonts w:ascii="Verdana" w:eastAsia="Times New Roman" w:hAnsi="Verdana" w:cs="Times New Roman"/>
          <w:color w:val="000000"/>
          <w:sz w:val="18"/>
          <w:szCs w:val="18"/>
          <w:lang w:eastAsia="en-IN"/>
        </w:rPr>
      </w:pPr>
      <w:ins w:id="410" w:author="Unknown">
        <w:r w:rsidRPr="001C2B0A">
          <w:rPr>
            <w:rFonts w:ascii="Verdana" w:eastAsia="Times New Roman" w:hAnsi="Verdana" w:cs="Times New Roman"/>
            <w:color w:val="000000"/>
            <w:sz w:val="18"/>
            <w:szCs w:val="18"/>
            <w:bdr w:val="none" w:sz="0" w:space="0" w:color="auto" w:frame="1"/>
            <w:lang w:eastAsia="en-IN"/>
          </w:rPr>
          <w:t>  Student s2=</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Student();  </w:t>
        </w:r>
      </w:ins>
    </w:p>
    <w:p w:rsidR="001C2B0A" w:rsidRPr="001C2B0A" w:rsidRDefault="001C2B0A" w:rsidP="00AD3981">
      <w:pPr>
        <w:numPr>
          <w:ilvl w:val="0"/>
          <w:numId w:val="19"/>
        </w:numPr>
        <w:shd w:val="clear" w:color="auto" w:fill="FFFFFF"/>
        <w:spacing w:after="0" w:line="285" w:lineRule="atLeast"/>
        <w:ind w:left="0"/>
        <w:rPr>
          <w:ins w:id="411" w:author="Unknown"/>
          <w:rFonts w:ascii="Verdana" w:eastAsia="Times New Roman" w:hAnsi="Verdana" w:cs="Times New Roman"/>
          <w:color w:val="000000"/>
          <w:sz w:val="18"/>
          <w:szCs w:val="18"/>
          <w:lang w:eastAsia="en-IN"/>
        </w:rPr>
      </w:pPr>
      <w:ins w:id="412" w:author="Unknown">
        <w:r w:rsidRPr="001C2B0A">
          <w:rPr>
            <w:rFonts w:ascii="Verdana" w:eastAsia="Times New Roman" w:hAnsi="Verdana" w:cs="Times New Roman"/>
            <w:color w:val="000000"/>
            <w:sz w:val="18"/>
            <w:szCs w:val="18"/>
            <w:bdr w:val="none" w:sz="0" w:space="0" w:color="auto" w:frame="1"/>
            <w:lang w:eastAsia="en-IN"/>
          </w:rPr>
          <w:t>  s1.insertRecord(</w:t>
        </w:r>
        <w:r w:rsidRPr="001C2B0A">
          <w:rPr>
            <w:rFonts w:ascii="Verdana" w:eastAsia="Times New Roman" w:hAnsi="Verdana" w:cs="Times New Roman"/>
            <w:color w:val="C00000"/>
            <w:sz w:val="18"/>
            <w:lang w:eastAsia="en-IN"/>
          </w:rPr>
          <w:t>111</w:t>
        </w:r>
        <w:r w:rsidRPr="001C2B0A">
          <w:rPr>
            <w:rFonts w:ascii="Verdana" w:eastAsia="Times New Roman" w:hAnsi="Verdana" w:cs="Times New Roman"/>
            <w:color w:val="000000"/>
            <w:sz w:val="18"/>
            <w:szCs w:val="18"/>
            <w:bdr w:val="none" w:sz="0" w:space="0" w:color="auto" w:frame="1"/>
            <w:lang w:eastAsia="en-IN"/>
          </w:rPr>
          <w:t>,</w:t>
        </w:r>
        <w:r w:rsidRPr="001C2B0A">
          <w:rPr>
            <w:rFonts w:ascii="Verdana" w:eastAsia="Times New Roman" w:hAnsi="Verdana" w:cs="Times New Roman"/>
            <w:color w:val="0000FF"/>
            <w:sz w:val="18"/>
            <w:lang w:eastAsia="en-IN"/>
          </w:rPr>
          <w:t>"Karan"</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9"/>
        </w:numPr>
        <w:shd w:val="clear" w:color="auto" w:fill="FFFFFF"/>
        <w:spacing w:after="0" w:line="285" w:lineRule="atLeast"/>
        <w:ind w:left="0"/>
        <w:rPr>
          <w:ins w:id="413" w:author="Unknown"/>
          <w:rFonts w:ascii="Verdana" w:eastAsia="Times New Roman" w:hAnsi="Verdana" w:cs="Times New Roman"/>
          <w:color w:val="000000"/>
          <w:sz w:val="18"/>
          <w:szCs w:val="18"/>
          <w:lang w:eastAsia="en-IN"/>
        </w:rPr>
      </w:pPr>
      <w:ins w:id="414" w:author="Unknown">
        <w:r w:rsidRPr="001C2B0A">
          <w:rPr>
            <w:rFonts w:ascii="Verdana" w:eastAsia="Times New Roman" w:hAnsi="Verdana" w:cs="Times New Roman"/>
            <w:color w:val="000000"/>
            <w:sz w:val="18"/>
            <w:szCs w:val="18"/>
            <w:bdr w:val="none" w:sz="0" w:space="0" w:color="auto" w:frame="1"/>
            <w:lang w:eastAsia="en-IN"/>
          </w:rPr>
          <w:t>  s2.insertRecord(</w:t>
        </w:r>
        <w:r w:rsidRPr="001C2B0A">
          <w:rPr>
            <w:rFonts w:ascii="Verdana" w:eastAsia="Times New Roman" w:hAnsi="Verdana" w:cs="Times New Roman"/>
            <w:color w:val="C00000"/>
            <w:sz w:val="18"/>
            <w:lang w:eastAsia="en-IN"/>
          </w:rPr>
          <w:t>222</w:t>
        </w:r>
        <w:r w:rsidRPr="001C2B0A">
          <w:rPr>
            <w:rFonts w:ascii="Verdana" w:eastAsia="Times New Roman" w:hAnsi="Verdana" w:cs="Times New Roman"/>
            <w:color w:val="000000"/>
            <w:sz w:val="18"/>
            <w:szCs w:val="18"/>
            <w:bdr w:val="none" w:sz="0" w:space="0" w:color="auto" w:frame="1"/>
            <w:lang w:eastAsia="en-IN"/>
          </w:rPr>
          <w:t>,</w:t>
        </w:r>
        <w:r w:rsidRPr="001C2B0A">
          <w:rPr>
            <w:rFonts w:ascii="Verdana" w:eastAsia="Times New Roman" w:hAnsi="Verdana" w:cs="Times New Roman"/>
            <w:color w:val="0000FF"/>
            <w:sz w:val="18"/>
            <w:lang w:eastAsia="en-IN"/>
          </w:rPr>
          <w:t>"Aryan"</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19"/>
        </w:numPr>
        <w:shd w:val="clear" w:color="auto" w:fill="FFFFFF"/>
        <w:spacing w:after="0" w:line="285" w:lineRule="atLeast"/>
        <w:ind w:left="0"/>
        <w:rPr>
          <w:ins w:id="415" w:author="Unknown"/>
          <w:rFonts w:ascii="Verdana" w:eastAsia="Times New Roman" w:hAnsi="Verdana" w:cs="Times New Roman"/>
          <w:color w:val="000000"/>
          <w:sz w:val="18"/>
          <w:szCs w:val="18"/>
          <w:lang w:eastAsia="en-IN"/>
        </w:rPr>
      </w:pPr>
      <w:ins w:id="416" w:author="Unknown">
        <w:r w:rsidRPr="001C2B0A">
          <w:rPr>
            <w:rFonts w:ascii="Verdana" w:eastAsia="Times New Roman" w:hAnsi="Verdana" w:cs="Times New Roman"/>
            <w:color w:val="000000"/>
            <w:sz w:val="18"/>
            <w:szCs w:val="18"/>
            <w:bdr w:val="none" w:sz="0" w:space="0" w:color="auto" w:frame="1"/>
            <w:lang w:eastAsia="en-IN"/>
          </w:rPr>
          <w:t>  s1.displayInformation();  </w:t>
        </w:r>
      </w:ins>
    </w:p>
    <w:p w:rsidR="001C2B0A" w:rsidRPr="001C2B0A" w:rsidRDefault="001C2B0A" w:rsidP="00AD3981">
      <w:pPr>
        <w:numPr>
          <w:ilvl w:val="0"/>
          <w:numId w:val="19"/>
        </w:numPr>
        <w:shd w:val="clear" w:color="auto" w:fill="FFFFFF"/>
        <w:spacing w:after="0" w:line="285" w:lineRule="atLeast"/>
        <w:ind w:left="0"/>
        <w:rPr>
          <w:ins w:id="417" w:author="Unknown"/>
          <w:rFonts w:ascii="Verdana" w:eastAsia="Times New Roman" w:hAnsi="Verdana" w:cs="Times New Roman"/>
          <w:color w:val="000000"/>
          <w:sz w:val="18"/>
          <w:szCs w:val="18"/>
          <w:lang w:eastAsia="en-IN"/>
        </w:rPr>
      </w:pPr>
      <w:ins w:id="418" w:author="Unknown">
        <w:r w:rsidRPr="001C2B0A">
          <w:rPr>
            <w:rFonts w:ascii="Verdana" w:eastAsia="Times New Roman" w:hAnsi="Verdana" w:cs="Times New Roman"/>
            <w:color w:val="000000"/>
            <w:sz w:val="18"/>
            <w:szCs w:val="18"/>
            <w:bdr w:val="none" w:sz="0" w:space="0" w:color="auto" w:frame="1"/>
            <w:lang w:eastAsia="en-IN"/>
          </w:rPr>
          <w:t>  s2.displayInformation();  </w:t>
        </w:r>
      </w:ins>
    </w:p>
    <w:p w:rsidR="001C2B0A" w:rsidRPr="001C2B0A" w:rsidRDefault="001C2B0A" w:rsidP="00AD3981">
      <w:pPr>
        <w:numPr>
          <w:ilvl w:val="0"/>
          <w:numId w:val="19"/>
        </w:numPr>
        <w:shd w:val="clear" w:color="auto" w:fill="FFFFFF"/>
        <w:spacing w:after="0" w:line="285" w:lineRule="atLeast"/>
        <w:ind w:left="0"/>
        <w:rPr>
          <w:ins w:id="419" w:author="Unknown"/>
          <w:rFonts w:ascii="Verdana" w:eastAsia="Times New Roman" w:hAnsi="Verdana" w:cs="Times New Roman"/>
          <w:color w:val="000000"/>
          <w:sz w:val="18"/>
          <w:szCs w:val="18"/>
          <w:lang w:eastAsia="en-IN"/>
        </w:rPr>
      </w:pPr>
      <w:ins w:id="420" w:author="Unknown">
        <w:r w:rsidRPr="001C2B0A">
          <w:rPr>
            <w:rFonts w:ascii="Verdana" w:eastAsia="Times New Roman" w:hAnsi="Verdana" w:cs="Times New Roman"/>
            <w:color w:val="000000"/>
            <w:sz w:val="18"/>
            <w:szCs w:val="18"/>
            <w:bdr w:val="none" w:sz="0" w:space="0" w:color="auto" w:frame="1"/>
            <w:lang w:eastAsia="en-IN"/>
          </w:rPr>
          <w:t> }  </w:t>
        </w:r>
      </w:ins>
    </w:p>
    <w:p w:rsidR="001C2B0A" w:rsidRPr="001C2B0A" w:rsidRDefault="001C2B0A" w:rsidP="00AD3981">
      <w:pPr>
        <w:numPr>
          <w:ilvl w:val="0"/>
          <w:numId w:val="19"/>
        </w:numPr>
        <w:shd w:val="clear" w:color="auto" w:fill="FFFFFF"/>
        <w:spacing w:after="109" w:line="285" w:lineRule="atLeast"/>
        <w:ind w:left="0"/>
        <w:rPr>
          <w:ins w:id="421" w:author="Unknown"/>
          <w:rFonts w:ascii="Verdana" w:eastAsia="Times New Roman" w:hAnsi="Verdana" w:cs="Times New Roman"/>
          <w:color w:val="000000"/>
          <w:sz w:val="18"/>
          <w:szCs w:val="18"/>
          <w:lang w:eastAsia="en-IN"/>
        </w:rPr>
      </w:pPr>
      <w:ins w:id="422"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1C2B0A">
      <w:pPr>
        <w:spacing w:after="0" w:line="240" w:lineRule="auto"/>
        <w:rPr>
          <w:ins w:id="423" w:author="Unknown"/>
          <w:rFonts w:ascii="Times New Roman" w:eastAsia="Times New Roman" w:hAnsi="Times New Roman" w:cs="Times New Roman"/>
          <w:sz w:val="24"/>
          <w:szCs w:val="24"/>
          <w:lang w:eastAsia="en-IN"/>
        </w:rPr>
      </w:pPr>
      <w:ins w:id="424" w:author="Unknown">
        <w:r w:rsidRPr="001C2B0A">
          <w:rPr>
            <w:rFonts w:ascii="Verdana" w:eastAsia="Times New Roman" w:hAnsi="Verdana" w:cs="Times New Roman"/>
            <w:color w:val="000000"/>
            <w:sz w:val="18"/>
            <w:lang w:eastAsia="en-IN"/>
          </w:rPr>
          <w:fldChar w:fldCharType="begin"/>
        </w:r>
        <w:r w:rsidRPr="001C2B0A">
          <w:rPr>
            <w:rFonts w:ascii="Verdana" w:eastAsia="Times New Roman" w:hAnsi="Verdana" w:cs="Times New Roman"/>
            <w:color w:val="000000"/>
            <w:sz w:val="18"/>
            <w:lang w:eastAsia="en-IN"/>
          </w:rPr>
          <w:instrText xml:space="preserve"> HYPERLINK "http://www.javatpoint.com/opr/test.jsp?filename=TestStudent4" \t "_blank" </w:instrText>
        </w:r>
        <w:r w:rsidRPr="001C2B0A">
          <w:rPr>
            <w:rFonts w:ascii="Verdana" w:eastAsia="Times New Roman" w:hAnsi="Verdana" w:cs="Times New Roman"/>
            <w:color w:val="000000"/>
            <w:sz w:val="18"/>
            <w:lang w:eastAsia="en-IN"/>
          </w:rPr>
          <w:fldChar w:fldCharType="separate"/>
        </w:r>
        <w:r w:rsidRPr="001C2B0A">
          <w:rPr>
            <w:rFonts w:ascii="Verdana" w:eastAsia="Times New Roman" w:hAnsi="Verdana" w:cs="Times New Roman"/>
            <w:b/>
            <w:bCs/>
            <w:color w:val="FFFFFF"/>
            <w:sz w:val="18"/>
            <w:u w:val="single"/>
            <w:lang w:eastAsia="en-IN"/>
          </w:rPr>
          <w:t>Test it Now</w:t>
        </w:r>
        <w:r w:rsidRPr="001C2B0A">
          <w:rPr>
            <w:rFonts w:ascii="Verdana" w:eastAsia="Times New Roman" w:hAnsi="Verdana" w:cs="Times New Roman"/>
            <w:color w:val="000000"/>
            <w:sz w:val="18"/>
            <w:lang w:eastAsia="en-IN"/>
          </w:rPr>
          <w:fldChar w:fldCharType="end"/>
        </w:r>
      </w:ins>
    </w:p>
    <w:p w:rsidR="001C2B0A" w:rsidRPr="001C2B0A" w:rsidRDefault="001C2B0A" w:rsidP="001C2B0A">
      <w:pPr>
        <w:shd w:val="clear" w:color="auto" w:fill="FFFFFF"/>
        <w:spacing w:before="100" w:beforeAutospacing="1" w:after="100" w:afterAutospacing="1" w:line="240" w:lineRule="auto"/>
        <w:rPr>
          <w:ins w:id="425" w:author="Unknown"/>
          <w:rFonts w:ascii="Verdana" w:eastAsia="Times New Roman" w:hAnsi="Verdana" w:cs="Times New Roman"/>
          <w:color w:val="000000"/>
          <w:sz w:val="18"/>
          <w:szCs w:val="18"/>
          <w:lang w:eastAsia="en-IN"/>
        </w:rPr>
      </w:pPr>
      <w:ins w:id="426" w:author="Unknown">
        <w:r w:rsidRPr="001C2B0A">
          <w:rPr>
            <w:rFonts w:ascii="Verdana" w:eastAsia="Times New Roman" w:hAnsi="Verdana" w:cs="Times New Roman"/>
            <w:color w:val="000000"/>
            <w:sz w:val="18"/>
            <w:szCs w:val="18"/>
            <w:lang w:eastAsia="en-IN"/>
          </w:rPr>
          <w:t>Output:</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7" w:author="Unknown"/>
          <w:rFonts w:ascii="Courier New" w:eastAsia="Times New Roman" w:hAnsi="Courier New" w:cs="Courier New"/>
          <w:color w:val="000000"/>
          <w:sz w:val="20"/>
          <w:szCs w:val="20"/>
          <w:lang w:eastAsia="en-IN"/>
        </w:rPr>
      </w:pPr>
      <w:ins w:id="428" w:author="Unknown">
        <w:r w:rsidRPr="001C2B0A">
          <w:rPr>
            <w:rFonts w:ascii="Courier New" w:eastAsia="Times New Roman" w:hAnsi="Courier New" w:cs="Courier New"/>
            <w:color w:val="000000"/>
            <w:sz w:val="20"/>
            <w:szCs w:val="20"/>
            <w:lang w:eastAsia="en-IN"/>
          </w:rPr>
          <w:t>111 Karan</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9" w:author="Unknown"/>
          <w:rFonts w:ascii="Courier New" w:eastAsia="Times New Roman" w:hAnsi="Courier New" w:cs="Courier New"/>
          <w:color w:val="000000"/>
          <w:sz w:val="20"/>
          <w:szCs w:val="20"/>
          <w:lang w:eastAsia="en-IN"/>
        </w:rPr>
      </w:pPr>
      <w:ins w:id="430" w:author="Unknown">
        <w:r w:rsidRPr="001C2B0A">
          <w:rPr>
            <w:rFonts w:ascii="Courier New" w:eastAsia="Times New Roman" w:hAnsi="Courier New" w:cs="Courier New"/>
            <w:color w:val="000000"/>
            <w:sz w:val="20"/>
            <w:szCs w:val="20"/>
            <w:lang w:eastAsia="en-IN"/>
          </w:rPr>
          <w:t>222 Aryan</w:t>
        </w:r>
      </w:ins>
    </w:p>
    <w:p w:rsidR="001C2B0A" w:rsidRPr="001C2B0A" w:rsidRDefault="001C2B0A" w:rsidP="001C2B0A">
      <w:pPr>
        <w:spacing w:after="0" w:line="240" w:lineRule="auto"/>
        <w:rPr>
          <w:ins w:id="431"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365750" cy="2898775"/>
            <wp:effectExtent l="19050" t="0" r="6350" b="0"/>
            <wp:docPr id="89" name="Picture 89"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Object in Java with values"/>
                    <pic:cNvPicPr>
                      <a:picLocks noChangeAspect="1" noChangeArrowheads="1"/>
                    </pic:cNvPicPr>
                  </pic:nvPicPr>
                  <pic:blipFill>
                    <a:blip r:embed="rId20"/>
                    <a:srcRect/>
                    <a:stretch>
                      <a:fillRect/>
                    </a:stretch>
                  </pic:blipFill>
                  <pic:spPr bwMode="auto">
                    <a:xfrm>
                      <a:off x="0" y="0"/>
                      <a:ext cx="5365750" cy="2898775"/>
                    </a:xfrm>
                    <a:prstGeom prst="rect">
                      <a:avLst/>
                    </a:prstGeom>
                    <a:noFill/>
                    <a:ln w="9525">
                      <a:noFill/>
                      <a:miter lim="800000"/>
                      <a:headEnd/>
                      <a:tailEnd/>
                    </a:ln>
                  </pic:spPr>
                </pic:pic>
              </a:graphicData>
            </a:graphic>
          </wp:inline>
        </w:drawing>
      </w:r>
    </w:p>
    <w:p w:rsidR="001C2B0A" w:rsidRPr="001C2B0A" w:rsidRDefault="001C2B0A" w:rsidP="001C2B0A">
      <w:pPr>
        <w:shd w:val="clear" w:color="auto" w:fill="FFFFFF"/>
        <w:spacing w:before="100" w:beforeAutospacing="1" w:after="100" w:afterAutospacing="1" w:line="240" w:lineRule="auto"/>
        <w:rPr>
          <w:ins w:id="432" w:author="Unknown"/>
          <w:rFonts w:ascii="Verdana" w:eastAsia="Times New Roman" w:hAnsi="Verdana" w:cs="Times New Roman"/>
          <w:color w:val="000000"/>
          <w:sz w:val="18"/>
          <w:szCs w:val="18"/>
          <w:lang w:eastAsia="en-IN"/>
        </w:rPr>
      </w:pPr>
      <w:ins w:id="433" w:author="Unknown">
        <w:r w:rsidRPr="001C2B0A">
          <w:rPr>
            <w:rFonts w:ascii="Verdana" w:eastAsia="Times New Roman" w:hAnsi="Verdana" w:cs="Times New Roman"/>
            <w:color w:val="000000"/>
            <w:sz w:val="18"/>
            <w:szCs w:val="18"/>
            <w:lang w:eastAsia="en-IN"/>
          </w:rPr>
          <w:lastRenderedPageBreak/>
          <w:t>As you can see in the above figure, object gets the memory in heap memory area. The reference variable refers to the object allocated in the heap memory area. Here, s1 and s2 both are reference variables that refer to the objects allocated in memory.</w:t>
        </w:r>
      </w:ins>
    </w:p>
    <w:p w:rsidR="001C2B0A" w:rsidRPr="001C2B0A" w:rsidRDefault="001C2B0A" w:rsidP="001C2B0A">
      <w:pPr>
        <w:spacing w:after="0" w:line="240" w:lineRule="auto"/>
        <w:rPr>
          <w:ins w:id="434" w:author="Unknown"/>
          <w:rFonts w:ascii="Times New Roman" w:eastAsia="Times New Roman" w:hAnsi="Times New Roman" w:cs="Times New Roman"/>
          <w:sz w:val="24"/>
          <w:szCs w:val="24"/>
          <w:lang w:eastAsia="en-IN"/>
        </w:rPr>
      </w:pPr>
      <w:ins w:id="435" w:author="Unknown">
        <w:r w:rsidRPr="001C2B0A">
          <w:rPr>
            <w:rFonts w:ascii="Times New Roman" w:eastAsia="Times New Roman" w:hAnsi="Times New Roman" w:cs="Times New Roman"/>
            <w:sz w:val="24"/>
            <w:szCs w:val="24"/>
            <w:lang w:eastAsia="en-IN"/>
          </w:rPr>
          <w:pict>
            <v:rect id="_x0000_i1032" style="width:0;height:.7pt" o:hralign="center" o:hrstd="t" o:hrnoshade="t" o:hr="t" fillcolor="#d4d4d4" stroked="f"/>
          </w:pict>
        </w:r>
      </w:ins>
    </w:p>
    <w:p w:rsidR="001C2B0A" w:rsidRPr="001C2B0A" w:rsidRDefault="001C2B0A" w:rsidP="001C2B0A">
      <w:pPr>
        <w:shd w:val="clear" w:color="auto" w:fill="FFFFFF"/>
        <w:spacing w:before="100" w:beforeAutospacing="1" w:after="100" w:afterAutospacing="1" w:line="240" w:lineRule="auto"/>
        <w:outlineLvl w:val="2"/>
        <w:rPr>
          <w:ins w:id="436" w:author="Unknown"/>
          <w:rFonts w:ascii="Tahoma" w:eastAsia="Times New Roman" w:hAnsi="Tahoma" w:cs="Tahoma"/>
          <w:color w:val="610B4B"/>
          <w:sz w:val="30"/>
          <w:szCs w:val="30"/>
          <w:lang w:eastAsia="en-IN"/>
        </w:rPr>
      </w:pPr>
      <w:ins w:id="437" w:author="Unknown">
        <w:r w:rsidRPr="001C2B0A">
          <w:rPr>
            <w:rFonts w:ascii="Tahoma" w:eastAsia="Times New Roman" w:hAnsi="Tahoma" w:cs="Tahoma"/>
            <w:color w:val="610B4B"/>
            <w:sz w:val="30"/>
            <w:szCs w:val="30"/>
            <w:lang w:eastAsia="en-IN"/>
          </w:rPr>
          <w:t>3) Object and Class Example: Initialization through a constructor</w:t>
        </w:r>
      </w:ins>
    </w:p>
    <w:p w:rsidR="001C2B0A" w:rsidRPr="001C2B0A" w:rsidRDefault="001C2B0A" w:rsidP="001C2B0A">
      <w:pPr>
        <w:shd w:val="clear" w:color="auto" w:fill="FFFFFF"/>
        <w:spacing w:before="100" w:beforeAutospacing="1" w:after="100" w:afterAutospacing="1" w:line="240" w:lineRule="auto"/>
        <w:rPr>
          <w:ins w:id="438" w:author="Unknown"/>
          <w:rFonts w:ascii="Verdana" w:eastAsia="Times New Roman" w:hAnsi="Verdana" w:cs="Times New Roman"/>
          <w:color w:val="000000"/>
          <w:sz w:val="18"/>
          <w:szCs w:val="18"/>
          <w:lang w:eastAsia="en-IN"/>
        </w:rPr>
      </w:pPr>
      <w:ins w:id="439" w:author="Unknown">
        <w:r w:rsidRPr="001C2B0A">
          <w:rPr>
            <w:rFonts w:ascii="Verdana" w:eastAsia="Times New Roman" w:hAnsi="Verdana" w:cs="Times New Roman"/>
            <w:color w:val="000000"/>
            <w:sz w:val="18"/>
            <w:szCs w:val="18"/>
            <w:lang w:eastAsia="en-IN"/>
          </w:rPr>
          <w:t>We will learn about constructors in java later.</w:t>
        </w:r>
      </w:ins>
    </w:p>
    <w:p w:rsidR="001C2B0A" w:rsidRPr="001C2B0A" w:rsidRDefault="001C2B0A" w:rsidP="001C2B0A">
      <w:pPr>
        <w:spacing w:after="0" w:line="240" w:lineRule="auto"/>
        <w:rPr>
          <w:ins w:id="440" w:author="Unknown"/>
          <w:rFonts w:ascii="Times New Roman" w:eastAsia="Times New Roman" w:hAnsi="Times New Roman" w:cs="Times New Roman"/>
          <w:sz w:val="24"/>
          <w:szCs w:val="24"/>
          <w:lang w:eastAsia="en-IN"/>
        </w:rPr>
      </w:pPr>
      <w:ins w:id="441" w:author="Unknown">
        <w:r w:rsidRPr="001C2B0A">
          <w:rPr>
            <w:rFonts w:ascii="Times New Roman" w:eastAsia="Times New Roman" w:hAnsi="Times New Roman" w:cs="Times New Roman"/>
            <w:sz w:val="24"/>
            <w:szCs w:val="24"/>
            <w:lang w:eastAsia="en-IN"/>
          </w:rPr>
          <w:pict>
            <v:rect id="_x0000_i1033" style="width:0;height:.7pt" o:hralign="center" o:hrstd="t" o:hrnoshade="t" o:hr="t" fillcolor="#d4d4d4" stroked="f"/>
          </w:pict>
        </w:r>
      </w:ins>
    </w:p>
    <w:p w:rsidR="001C2B0A" w:rsidRPr="001C2B0A" w:rsidRDefault="001C2B0A" w:rsidP="001C2B0A">
      <w:pPr>
        <w:shd w:val="clear" w:color="auto" w:fill="FFFFFF"/>
        <w:spacing w:before="100" w:beforeAutospacing="1" w:after="100" w:afterAutospacing="1" w:line="240" w:lineRule="auto"/>
        <w:outlineLvl w:val="2"/>
        <w:rPr>
          <w:ins w:id="442" w:author="Unknown"/>
          <w:rFonts w:ascii="Tahoma" w:eastAsia="Times New Roman" w:hAnsi="Tahoma" w:cs="Tahoma"/>
          <w:color w:val="610B4B"/>
          <w:sz w:val="30"/>
          <w:szCs w:val="30"/>
          <w:lang w:eastAsia="en-IN"/>
        </w:rPr>
      </w:pPr>
      <w:ins w:id="443" w:author="Unknown">
        <w:r w:rsidRPr="001C2B0A">
          <w:rPr>
            <w:rFonts w:ascii="Tahoma" w:eastAsia="Times New Roman" w:hAnsi="Tahoma" w:cs="Tahoma"/>
            <w:color w:val="610B4B"/>
            <w:sz w:val="30"/>
            <w:szCs w:val="30"/>
            <w:lang w:eastAsia="en-IN"/>
          </w:rPr>
          <w:t>Object and Class Example: Employee</w:t>
        </w:r>
      </w:ins>
    </w:p>
    <w:p w:rsidR="001C2B0A" w:rsidRPr="001C2B0A" w:rsidRDefault="001C2B0A" w:rsidP="001C2B0A">
      <w:pPr>
        <w:shd w:val="clear" w:color="auto" w:fill="FFFFFF"/>
        <w:spacing w:before="100" w:beforeAutospacing="1" w:after="100" w:afterAutospacing="1" w:line="240" w:lineRule="auto"/>
        <w:rPr>
          <w:ins w:id="444" w:author="Unknown"/>
          <w:rFonts w:ascii="Verdana" w:eastAsia="Times New Roman" w:hAnsi="Verdana" w:cs="Times New Roman"/>
          <w:color w:val="000000"/>
          <w:sz w:val="18"/>
          <w:szCs w:val="18"/>
          <w:lang w:eastAsia="en-IN"/>
        </w:rPr>
      </w:pPr>
      <w:ins w:id="445" w:author="Unknown">
        <w:r w:rsidRPr="001C2B0A">
          <w:rPr>
            <w:rFonts w:ascii="Verdana" w:eastAsia="Times New Roman" w:hAnsi="Verdana" w:cs="Times New Roman"/>
            <w:color w:val="000000"/>
            <w:sz w:val="18"/>
            <w:szCs w:val="18"/>
            <w:lang w:eastAsia="en-IN"/>
          </w:rPr>
          <w:t>Let's see an example where we are maintaining records of employees.</w:t>
        </w:r>
      </w:ins>
    </w:p>
    <w:p w:rsidR="001C2B0A" w:rsidRPr="001C2B0A" w:rsidRDefault="001C2B0A" w:rsidP="001C2B0A">
      <w:pPr>
        <w:shd w:val="clear" w:color="auto" w:fill="FFFFFF"/>
        <w:spacing w:before="100" w:beforeAutospacing="1" w:after="100" w:afterAutospacing="1" w:line="240" w:lineRule="auto"/>
        <w:rPr>
          <w:ins w:id="446" w:author="Unknown"/>
          <w:rFonts w:ascii="Verdana" w:eastAsia="Times New Roman" w:hAnsi="Verdana" w:cs="Times New Roman"/>
          <w:i/>
          <w:iCs/>
          <w:color w:val="000000"/>
          <w:sz w:val="19"/>
          <w:szCs w:val="19"/>
          <w:lang w:eastAsia="en-IN"/>
        </w:rPr>
      </w:pPr>
      <w:ins w:id="447" w:author="Unknown">
        <w:r w:rsidRPr="001C2B0A">
          <w:rPr>
            <w:rFonts w:ascii="Verdana" w:eastAsia="Times New Roman" w:hAnsi="Verdana" w:cs="Times New Roman"/>
            <w:i/>
            <w:iCs/>
            <w:color w:val="000000"/>
            <w:sz w:val="19"/>
            <w:szCs w:val="19"/>
            <w:lang w:eastAsia="en-IN"/>
          </w:rPr>
          <w:t>File: TestEmployee.java</w:t>
        </w:r>
      </w:ins>
    </w:p>
    <w:p w:rsidR="001C2B0A" w:rsidRPr="001C2B0A" w:rsidRDefault="001C2B0A" w:rsidP="00AD3981">
      <w:pPr>
        <w:numPr>
          <w:ilvl w:val="0"/>
          <w:numId w:val="20"/>
        </w:numPr>
        <w:shd w:val="clear" w:color="auto" w:fill="FFFFFF"/>
        <w:spacing w:after="0" w:line="285" w:lineRule="atLeast"/>
        <w:ind w:left="0"/>
        <w:rPr>
          <w:ins w:id="448" w:author="Unknown"/>
          <w:rFonts w:ascii="Verdana" w:eastAsia="Times New Roman" w:hAnsi="Verdana" w:cs="Times New Roman"/>
          <w:color w:val="000000"/>
          <w:sz w:val="18"/>
          <w:szCs w:val="18"/>
          <w:lang w:eastAsia="en-IN"/>
        </w:rPr>
      </w:pPr>
      <w:ins w:id="449"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Employee{  </w:t>
        </w:r>
      </w:ins>
    </w:p>
    <w:p w:rsidR="001C2B0A" w:rsidRPr="001C2B0A" w:rsidRDefault="001C2B0A" w:rsidP="00AD3981">
      <w:pPr>
        <w:numPr>
          <w:ilvl w:val="0"/>
          <w:numId w:val="20"/>
        </w:numPr>
        <w:shd w:val="clear" w:color="auto" w:fill="FFFFFF"/>
        <w:spacing w:after="0" w:line="285" w:lineRule="atLeast"/>
        <w:ind w:left="0"/>
        <w:rPr>
          <w:ins w:id="450" w:author="Unknown"/>
          <w:rFonts w:ascii="Verdana" w:eastAsia="Times New Roman" w:hAnsi="Verdana" w:cs="Times New Roman"/>
          <w:color w:val="000000"/>
          <w:sz w:val="18"/>
          <w:szCs w:val="18"/>
          <w:lang w:eastAsia="en-IN"/>
        </w:rPr>
      </w:pPr>
      <w:ins w:id="451"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id;  </w:t>
        </w:r>
      </w:ins>
    </w:p>
    <w:p w:rsidR="001C2B0A" w:rsidRPr="001C2B0A" w:rsidRDefault="001C2B0A" w:rsidP="00AD3981">
      <w:pPr>
        <w:numPr>
          <w:ilvl w:val="0"/>
          <w:numId w:val="20"/>
        </w:numPr>
        <w:shd w:val="clear" w:color="auto" w:fill="FFFFFF"/>
        <w:spacing w:after="0" w:line="285" w:lineRule="atLeast"/>
        <w:ind w:left="0"/>
        <w:rPr>
          <w:ins w:id="452" w:author="Unknown"/>
          <w:rFonts w:ascii="Verdana" w:eastAsia="Times New Roman" w:hAnsi="Verdana" w:cs="Times New Roman"/>
          <w:color w:val="000000"/>
          <w:sz w:val="18"/>
          <w:szCs w:val="18"/>
          <w:lang w:eastAsia="en-IN"/>
        </w:rPr>
      </w:pPr>
      <w:ins w:id="453" w:author="Unknown">
        <w:r w:rsidRPr="001C2B0A">
          <w:rPr>
            <w:rFonts w:ascii="Verdana" w:eastAsia="Times New Roman" w:hAnsi="Verdana" w:cs="Times New Roman"/>
            <w:color w:val="000000"/>
            <w:sz w:val="18"/>
            <w:szCs w:val="18"/>
            <w:bdr w:val="none" w:sz="0" w:space="0" w:color="auto" w:frame="1"/>
            <w:lang w:eastAsia="en-IN"/>
          </w:rPr>
          <w:t>    String name;  </w:t>
        </w:r>
      </w:ins>
    </w:p>
    <w:p w:rsidR="001C2B0A" w:rsidRPr="001C2B0A" w:rsidRDefault="001C2B0A" w:rsidP="00AD3981">
      <w:pPr>
        <w:numPr>
          <w:ilvl w:val="0"/>
          <w:numId w:val="20"/>
        </w:numPr>
        <w:shd w:val="clear" w:color="auto" w:fill="FFFFFF"/>
        <w:spacing w:after="0" w:line="285" w:lineRule="atLeast"/>
        <w:ind w:left="0"/>
        <w:rPr>
          <w:ins w:id="454" w:author="Unknown"/>
          <w:rFonts w:ascii="Verdana" w:eastAsia="Times New Roman" w:hAnsi="Verdana" w:cs="Times New Roman"/>
          <w:color w:val="000000"/>
          <w:sz w:val="18"/>
          <w:szCs w:val="18"/>
          <w:lang w:eastAsia="en-IN"/>
        </w:rPr>
      </w:pPr>
      <w:ins w:id="455"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float</w:t>
        </w:r>
        <w:r w:rsidRPr="001C2B0A">
          <w:rPr>
            <w:rFonts w:ascii="Verdana" w:eastAsia="Times New Roman" w:hAnsi="Verdana" w:cs="Times New Roman"/>
            <w:color w:val="000000"/>
            <w:sz w:val="18"/>
            <w:szCs w:val="18"/>
            <w:bdr w:val="none" w:sz="0" w:space="0" w:color="auto" w:frame="1"/>
            <w:lang w:eastAsia="en-IN"/>
          </w:rPr>
          <w:t> salary;  </w:t>
        </w:r>
      </w:ins>
    </w:p>
    <w:p w:rsidR="001C2B0A" w:rsidRPr="001C2B0A" w:rsidRDefault="001C2B0A" w:rsidP="00AD3981">
      <w:pPr>
        <w:numPr>
          <w:ilvl w:val="0"/>
          <w:numId w:val="20"/>
        </w:numPr>
        <w:shd w:val="clear" w:color="auto" w:fill="FFFFFF"/>
        <w:spacing w:after="0" w:line="285" w:lineRule="atLeast"/>
        <w:ind w:left="0"/>
        <w:rPr>
          <w:ins w:id="456" w:author="Unknown"/>
          <w:rFonts w:ascii="Verdana" w:eastAsia="Times New Roman" w:hAnsi="Verdana" w:cs="Times New Roman"/>
          <w:color w:val="000000"/>
          <w:sz w:val="18"/>
          <w:szCs w:val="18"/>
          <w:lang w:eastAsia="en-IN"/>
        </w:rPr>
      </w:pPr>
      <w:ins w:id="457"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insert(</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i, String n, </w:t>
        </w:r>
        <w:r w:rsidRPr="001C2B0A">
          <w:rPr>
            <w:rFonts w:ascii="Verdana" w:eastAsia="Times New Roman" w:hAnsi="Verdana" w:cs="Times New Roman"/>
            <w:b/>
            <w:bCs/>
            <w:color w:val="006699"/>
            <w:sz w:val="18"/>
            <w:lang w:eastAsia="en-IN"/>
          </w:rPr>
          <w:t>float</w:t>
        </w:r>
        <w:r w:rsidRPr="001C2B0A">
          <w:rPr>
            <w:rFonts w:ascii="Verdana" w:eastAsia="Times New Roman" w:hAnsi="Verdana" w:cs="Times New Roman"/>
            <w:color w:val="000000"/>
            <w:sz w:val="18"/>
            <w:szCs w:val="18"/>
            <w:bdr w:val="none" w:sz="0" w:space="0" w:color="auto" w:frame="1"/>
            <w:lang w:eastAsia="en-IN"/>
          </w:rPr>
          <w:t> s) {  </w:t>
        </w:r>
      </w:ins>
    </w:p>
    <w:p w:rsidR="001C2B0A" w:rsidRPr="001C2B0A" w:rsidRDefault="001C2B0A" w:rsidP="00AD3981">
      <w:pPr>
        <w:numPr>
          <w:ilvl w:val="0"/>
          <w:numId w:val="20"/>
        </w:numPr>
        <w:shd w:val="clear" w:color="auto" w:fill="FFFFFF"/>
        <w:spacing w:after="0" w:line="285" w:lineRule="atLeast"/>
        <w:ind w:left="0"/>
        <w:rPr>
          <w:ins w:id="458" w:author="Unknown"/>
          <w:rFonts w:ascii="Verdana" w:eastAsia="Times New Roman" w:hAnsi="Verdana" w:cs="Times New Roman"/>
          <w:color w:val="000000"/>
          <w:sz w:val="18"/>
          <w:szCs w:val="18"/>
          <w:lang w:eastAsia="en-IN"/>
        </w:rPr>
      </w:pPr>
      <w:ins w:id="459" w:author="Unknown">
        <w:r w:rsidRPr="001C2B0A">
          <w:rPr>
            <w:rFonts w:ascii="Verdana" w:eastAsia="Times New Roman" w:hAnsi="Verdana" w:cs="Times New Roman"/>
            <w:color w:val="000000"/>
            <w:sz w:val="18"/>
            <w:szCs w:val="18"/>
            <w:bdr w:val="none" w:sz="0" w:space="0" w:color="auto" w:frame="1"/>
            <w:lang w:eastAsia="en-IN"/>
          </w:rPr>
          <w:t>        id=i;  </w:t>
        </w:r>
      </w:ins>
    </w:p>
    <w:p w:rsidR="001C2B0A" w:rsidRPr="001C2B0A" w:rsidRDefault="001C2B0A" w:rsidP="00AD3981">
      <w:pPr>
        <w:numPr>
          <w:ilvl w:val="0"/>
          <w:numId w:val="20"/>
        </w:numPr>
        <w:shd w:val="clear" w:color="auto" w:fill="FFFFFF"/>
        <w:spacing w:after="0" w:line="285" w:lineRule="atLeast"/>
        <w:ind w:left="0"/>
        <w:rPr>
          <w:ins w:id="460" w:author="Unknown"/>
          <w:rFonts w:ascii="Verdana" w:eastAsia="Times New Roman" w:hAnsi="Verdana" w:cs="Times New Roman"/>
          <w:color w:val="000000"/>
          <w:sz w:val="18"/>
          <w:szCs w:val="18"/>
          <w:lang w:eastAsia="en-IN"/>
        </w:rPr>
      </w:pPr>
      <w:ins w:id="461" w:author="Unknown">
        <w:r w:rsidRPr="001C2B0A">
          <w:rPr>
            <w:rFonts w:ascii="Verdana" w:eastAsia="Times New Roman" w:hAnsi="Verdana" w:cs="Times New Roman"/>
            <w:color w:val="000000"/>
            <w:sz w:val="18"/>
            <w:szCs w:val="18"/>
            <w:bdr w:val="none" w:sz="0" w:space="0" w:color="auto" w:frame="1"/>
            <w:lang w:eastAsia="en-IN"/>
          </w:rPr>
          <w:t>        name=n;  </w:t>
        </w:r>
      </w:ins>
    </w:p>
    <w:p w:rsidR="001C2B0A" w:rsidRPr="001C2B0A" w:rsidRDefault="001C2B0A" w:rsidP="00AD3981">
      <w:pPr>
        <w:numPr>
          <w:ilvl w:val="0"/>
          <w:numId w:val="20"/>
        </w:numPr>
        <w:shd w:val="clear" w:color="auto" w:fill="FFFFFF"/>
        <w:spacing w:after="0" w:line="285" w:lineRule="atLeast"/>
        <w:ind w:left="0"/>
        <w:rPr>
          <w:ins w:id="462" w:author="Unknown"/>
          <w:rFonts w:ascii="Verdana" w:eastAsia="Times New Roman" w:hAnsi="Verdana" w:cs="Times New Roman"/>
          <w:color w:val="000000"/>
          <w:sz w:val="18"/>
          <w:szCs w:val="18"/>
          <w:lang w:eastAsia="en-IN"/>
        </w:rPr>
      </w:pPr>
      <w:ins w:id="463" w:author="Unknown">
        <w:r w:rsidRPr="001C2B0A">
          <w:rPr>
            <w:rFonts w:ascii="Verdana" w:eastAsia="Times New Roman" w:hAnsi="Verdana" w:cs="Times New Roman"/>
            <w:color w:val="000000"/>
            <w:sz w:val="18"/>
            <w:szCs w:val="18"/>
            <w:bdr w:val="none" w:sz="0" w:space="0" w:color="auto" w:frame="1"/>
            <w:lang w:eastAsia="en-IN"/>
          </w:rPr>
          <w:t>        salary=s;  </w:t>
        </w:r>
      </w:ins>
    </w:p>
    <w:p w:rsidR="001C2B0A" w:rsidRPr="001C2B0A" w:rsidRDefault="001C2B0A" w:rsidP="00AD3981">
      <w:pPr>
        <w:numPr>
          <w:ilvl w:val="0"/>
          <w:numId w:val="20"/>
        </w:numPr>
        <w:shd w:val="clear" w:color="auto" w:fill="FFFFFF"/>
        <w:spacing w:after="0" w:line="285" w:lineRule="atLeast"/>
        <w:ind w:left="0"/>
        <w:rPr>
          <w:ins w:id="464" w:author="Unknown"/>
          <w:rFonts w:ascii="Verdana" w:eastAsia="Times New Roman" w:hAnsi="Verdana" w:cs="Times New Roman"/>
          <w:color w:val="000000"/>
          <w:sz w:val="18"/>
          <w:szCs w:val="18"/>
          <w:lang w:eastAsia="en-IN"/>
        </w:rPr>
      </w:pPr>
      <w:ins w:id="465" w:author="Unknown">
        <w:r w:rsidRPr="001C2B0A">
          <w:rPr>
            <w:rFonts w:ascii="Verdana" w:eastAsia="Times New Roman" w:hAnsi="Verdana" w:cs="Times New Roman"/>
            <w:color w:val="000000"/>
            <w:sz w:val="18"/>
            <w:szCs w:val="18"/>
            <w:bdr w:val="none" w:sz="0" w:space="0" w:color="auto" w:frame="1"/>
            <w:lang w:eastAsia="en-IN"/>
          </w:rPr>
          <w:t>    }  </w:t>
        </w:r>
      </w:ins>
    </w:p>
    <w:p w:rsidR="001C2B0A" w:rsidRPr="001C2B0A" w:rsidRDefault="001C2B0A" w:rsidP="00AD3981">
      <w:pPr>
        <w:numPr>
          <w:ilvl w:val="0"/>
          <w:numId w:val="20"/>
        </w:numPr>
        <w:shd w:val="clear" w:color="auto" w:fill="FFFFFF"/>
        <w:spacing w:after="0" w:line="285" w:lineRule="atLeast"/>
        <w:ind w:left="0"/>
        <w:rPr>
          <w:ins w:id="466" w:author="Unknown"/>
          <w:rFonts w:ascii="Verdana" w:eastAsia="Times New Roman" w:hAnsi="Verdana" w:cs="Times New Roman"/>
          <w:color w:val="000000"/>
          <w:sz w:val="18"/>
          <w:szCs w:val="18"/>
          <w:lang w:eastAsia="en-IN"/>
        </w:rPr>
      </w:pPr>
      <w:ins w:id="467"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display(){System.out.println(id+</w:t>
        </w:r>
        <w:r w:rsidRPr="001C2B0A">
          <w:rPr>
            <w:rFonts w:ascii="Verdana" w:eastAsia="Times New Roman" w:hAnsi="Verdana" w:cs="Times New Roman"/>
            <w:color w:val="0000FF"/>
            <w:sz w:val="18"/>
            <w:lang w:eastAsia="en-IN"/>
          </w:rPr>
          <w:t>" "</w:t>
        </w:r>
        <w:r w:rsidRPr="001C2B0A">
          <w:rPr>
            <w:rFonts w:ascii="Verdana" w:eastAsia="Times New Roman" w:hAnsi="Verdana" w:cs="Times New Roman"/>
            <w:color w:val="000000"/>
            <w:sz w:val="18"/>
            <w:szCs w:val="18"/>
            <w:bdr w:val="none" w:sz="0" w:space="0" w:color="auto" w:frame="1"/>
            <w:lang w:eastAsia="en-IN"/>
          </w:rPr>
          <w:t>+name+</w:t>
        </w:r>
        <w:r w:rsidRPr="001C2B0A">
          <w:rPr>
            <w:rFonts w:ascii="Verdana" w:eastAsia="Times New Roman" w:hAnsi="Verdana" w:cs="Times New Roman"/>
            <w:color w:val="0000FF"/>
            <w:sz w:val="18"/>
            <w:lang w:eastAsia="en-IN"/>
          </w:rPr>
          <w:t>" "</w:t>
        </w:r>
        <w:r w:rsidRPr="001C2B0A">
          <w:rPr>
            <w:rFonts w:ascii="Verdana" w:eastAsia="Times New Roman" w:hAnsi="Verdana" w:cs="Times New Roman"/>
            <w:color w:val="000000"/>
            <w:sz w:val="18"/>
            <w:szCs w:val="18"/>
            <w:bdr w:val="none" w:sz="0" w:space="0" w:color="auto" w:frame="1"/>
            <w:lang w:eastAsia="en-IN"/>
          </w:rPr>
          <w:t>+salary);}  </w:t>
        </w:r>
      </w:ins>
    </w:p>
    <w:p w:rsidR="001C2B0A" w:rsidRPr="001C2B0A" w:rsidRDefault="001C2B0A" w:rsidP="00AD3981">
      <w:pPr>
        <w:numPr>
          <w:ilvl w:val="0"/>
          <w:numId w:val="20"/>
        </w:numPr>
        <w:shd w:val="clear" w:color="auto" w:fill="FFFFFF"/>
        <w:spacing w:after="0" w:line="285" w:lineRule="atLeast"/>
        <w:ind w:left="0"/>
        <w:rPr>
          <w:ins w:id="468" w:author="Unknown"/>
          <w:rFonts w:ascii="Verdana" w:eastAsia="Times New Roman" w:hAnsi="Verdana" w:cs="Times New Roman"/>
          <w:color w:val="000000"/>
          <w:sz w:val="18"/>
          <w:szCs w:val="18"/>
          <w:lang w:eastAsia="en-IN"/>
        </w:rPr>
      </w:pPr>
      <w:ins w:id="469"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20"/>
        </w:numPr>
        <w:shd w:val="clear" w:color="auto" w:fill="FFFFFF"/>
        <w:spacing w:after="0" w:line="285" w:lineRule="atLeast"/>
        <w:ind w:left="0"/>
        <w:rPr>
          <w:ins w:id="470" w:author="Unknown"/>
          <w:rFonts w:ascii="Verdana" w:eastAsia="Times New Roman" w:hAnsi="Verdana" w:cs="Times New Roman"/>
          <w:color w:val="000000"/>
          <w:sz w:val="18"/>
          <w:szCs w:val="18"/>
          <w:lang w:eastAsia="en-IN"/>
        </w:rPr>
      </w:pPr>
      <w:ins w:id="471" w:author="Unknown">
        <w:r w:rsidRPr="001C2B0A">
          <w:rPr>
            <w:rFonts w:ascii="Verdana" w:eastAsia="Times New Roman" w:hAnsi="Verdana" w:cs="Times New Roman"/>
            <w:b/>
            <w:bCs/>
            <w:color w:val="006699"/>
            <w:sz w:val="18"/>
            <w:lang w:eastAsia="en-IN"/>
          </w:rPr>
          <w:t>public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TestEmployee {  </w:t>
        </w:r>
      </w:ins>
    </w:p>
    <w:p w:rsidR="001C2B0A" w:rsidRPr="001C2B0A" w:rsidRDefault="001C2B0A" w:rsidP="00AD3981">
      <w:pPr>
        <w:numPr>
          <w:ilvl w:val="0"/>
          <w:numId w:val="20"/>
        </w:numPr>
        <w:shd w:val="clear" w:color="auto" w:fill="FFFFFF"/>
        <w:spacing w:after="0" w:line="285" w:lineRule="atLeast"/>
        <w:ind w:left="0"/>
        <w:rPr>
          <w:ins w:id="472" w:author="Unknown"/>
          <w:rFonts w:ascii="Verdana" w:eastAsia="Times New Roman" w:hAnsi="Verdana" w:cs="Times New Roman"/>
          <w:color w:val="000000"/>
          <w:sz w:val="18"/>
          <w:szCs w:val="18"/>
          <w:lang w:eastAsia="en-IN"/>
        </w:rPr>
      </w:pPr>
      <w:ins w:id="473" w:author="Unknown">
        <w:r w:rsidRPr="001C2B0A">
          <w:rPr>
            <w:rFonts w:ascii="Verdana" w:eastAsia="Times New Roman" w:hAnsi="Verdana" w:cs="Times New Roman"/>
            <w:b/>
            <w:bCs/>
            <w:color w:val="006699"/>
            <w:sz w:val="18"/>
            <w:lang w:eastAsia="en-IN"/>
          </w:rPr>
          <w:t>public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static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main(String[] args) {  </w:t>
        </w:r>
      </w:ins>
    </w:p>
    <w:p w:rsidR="001C2B0A" w:rsidRPr="001C2B0A" w:rsidRDefault="001C2B0A" w:rsidP="00AD3981">
      <w:pPr>
        <w:numPr>
          <w:ilvl w:val="0"/>
          <w:numId w:val="20"/>
        </w:numPr>
        <w:shd w:val="clear" w:color="auto" w:fill="FFFFFF"/>
        <w:spacing w:after="0" w:line="285" w:lineRule="atLeast"/>
        <w:ind w:left="0"/>
        <w:rPr>
          <w:ins w:id="474" w:author="Unknown"/>
          <w:rFonts w:ascii="Verdana" w:eastAsia="Times New Roman" w:hAnsi="Verdana" w:cs="Times New Roman"/>
          <w:color w:val="000000"/>
          <w:sz w:val="18"/>
          <w:szCs w:val="18"/>
          <w:lang w:eastAsia="en-IN"/>
        </w:rPr>
      </w:pPr>
      <w:ins w:id="475" w:author="Unknown">
        <w:r w:rsidRPr="001C2B0A">
          <w:rPr>
            <w:rFonts w:ascii="Verdana" w:eastAsia="Times New Roman" w:hAnsi="Verdana" w:cs="Times New Roman"/>
            <w:color w:val="000000"/>
            <w:sz w:val="18"/>
            <w:szCs w:val="18"/>
            <w:bdr w:val="none" w:sz="0" w:space="0" w:color="auto" w:frame="1"/>
            <w:lang w:eastAsia="en-IN"/>
          </w:rPr>
          <w:t>    Employee e1=</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Employee();  </w:t>
        </w:r>
      </w:ins>
    </w:p>
    <w:p w:rsidR="001C2B0A" w:rsidRPr="001C2B0A" w:rsidRDefault="001C2B0A" w:rsidP="00AD3981">
      <w:pPr>
        <w:numPr>
          <w:ilvl w:val="0"/>
          <w:numId w:val="20"/>
        </w:numPr>
        <w:shd w:val="clear" w:color="auto" w:fill="FFFFFF"/>
        <w:spacing w:after="0" w:line="285" w:lineRule="atLeast"/>
        <w:ind w:left="0"/>
        <w:rPr>
          <w:ins w:id="476" w:author="Unknown"/>
          <w:rFonts w:ascii="Verdana" w:eastAsia="Times New Roman" w:hAnsi="Verdana" w:cs="Times New Roman"/>
          <w:color w:val="000000"/>
          <w:sz w:val="18"/>
          <w:szCs w:val="18"/>
          <w:lang w:eastAsia="en-IN"/>
        </w:rPr>
      </w:pPr>
      <w:ins w:id="477" w:author="Unknown">
        <w:r w:rsidRPr="001C2B0A">
          <w:rPr>
            <w:rFonts w:ascii="Verdana" w:eastAsia="Times New Roman" w:hAnsi="Verdana" w:cs="Times New Roman"/>
            <w:color w:val="000000"/>
            <w:sz w:val="18"/>
            <w:szCs w:val="18"/>
            <w:bdr w:val="none" w:sz="0" w:space="0" w:color="auto" w:frame="1"/>
            <w:lang w:eastAsia="en-IN"/>
          </w:rPr>
          <w:t>    Employee e2=</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Employee();  </w:t>
        </w:r>
      </w:ins>
    </w:p>
    <w:p w:rsidR="001C2B0A" w:rsidRPr="001C2B0A" w:rsidRDefault="001C2B0A" w:rsidP="00AD3981">
      <w:pPr>
        <w:numPr>
          <w:ilvl w:val="0"/>
          <w:numId w:val="20"/>
        </w:numPr>
        <w:shd w:val="clear" w:color="auto" w:fill="FFFFFF"/>
        <w:spacing w:after="0" w:line="285" w:lineRule="atLeast"/>
        <w:ind w:left="0"/>
        <w:rPr>
          <w:ins w:id="478" w:author="Unknown"/>
          <w:rFonts w:ascii="Verdana" w:eastAsia="Times New Roman" w:hAnsi="Verdana" w:cs="Times New Roman"/>
          <w:color w:val="000000"/>
          <w:sz w:val="18"/>
          <w:szCs w:val="18"/>
          <w:lang w:eastAsia="en-IN"/>
        </w:rPr>
      </w:pPr>
      <w:ins w:id="479" w:author="Unknown">
        <w:r w:rsidRPr="001C2B0A">
          <w:rPr>
            <w:rFonts w:ascii="Verdana" w:eastAsia="Times New Roman" w:hAnsi="Verdana" w:cs="Times New Roman"/>
            <w:color w:val="000000"/>
            <w:sz w:val="18"/>
            <w:szCs w:val="18"/>
            <w:bdr w:val="none" w:sz="0" w:space="0" w:color="auto" w:frame="1"/>
            <w:lang w:eastAsia="en-IN"/>
          </w:rPr>
          <w:t>    Employee e3=</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Employee();  </w:t>
        </w:r>
      </w:ins>
    </w:p>
    <w:p w:rsidR="001C2B0A" w:rsidRPr="001C2B0A" w:rsidRDefault="001C2B0A" w:rsidP="00AD3981">
      <w:pPr>
        <w:numPr>
          <w:ilvl w:val="0"/>
          <w:numId w:val="20"/>
        </w:numPr>
        <w:shd w:val="clear" w:color="auto" w:fill="FFFFFF"/>
        <w:spacing w:after="0" w:line="285" w:lineRule="atLeast"/>
        <w:ind w:left="0"/>
        <w:rPr>
          <w:ins w:id="480" w:author="Unknown"/>
          <w:rFonts w:ascii="Verdana" w:eastAsia="Times New Roman" w:hAnsi="Verdana" w:cs="Times New Roman"/>
          <w:color w:val="000000"/>
          <w:sz w:val="18"/>
          <w:szCs w:val="18"/>
          <w:lang w:eastAsia="en-IN"/>
        </w:rPr>
      </w:pPr>
      <w:ins w:id="481" w:author="Unknown">
        <w:r w:rsidRPr="001C2B0A">
          <w:rPr>
            <w:rFonts w:ascii="Verdana" w:eastAsia="Times New Roman" w:hAnsi="Verdana" w:cs="Times New Roman"/>
            <w:color w:val="000000"/>
            <w:sz w:val="18"/>
            <w:szCs w:val="18"/>
            <w:bdr w:val="none" w:sz="0" w:space="0" w:color="auto" w:frame="1"/>
            <w:lang w:eastAsia="en-IN"/>
          </w:rPr>
          <w:t>    e1.insert(</w:t>
        </w:r>
        <w:r w:rsidRPr="001C2B0A">
          <w:rPr>
            <w:rFonts w:ascii="Verdana" w:eastAsia="Times New Roman" w:hAnsi="Verdana" w:cs="Times New Roman"/>
            <w:color w:val="C00000"/>
            <w:sz w:val="18"/>
            <w:lang w:eastAsia="en-IN"/>
          </w:rPr>
          <w:t>101</w:t>
        </w:r>
        <w:r w:rsidRPr="001C2B0A">
          <w:rPr>
            <w:rFonts w:ascii="Verdana" w:eastAsia="Times New Roman" w:hAnsi="Verdana" w:cs="Times New Roman"/>
            <w:color w:val="000000"/>
            <w:sz w:val="18"/>
            <w:szCs w:val="18"/>
            <w:bdr w:val="none" w:sz="0" w:space="0" w:color="auto" w:frame="1"/>
            <w:lang w:eastAsia="en-IN"/>
          </w:rPr>
          <w:t>,</w:t>
        </w:r>
        <w:r w:rsidRPr="001C2B0A">
          <w:rPr>
            <w:rFonts w:ascii="Verdana" w:eastAsia="Times New Roman" w:hAnsi="Verdana" w:cs="Times New Roman"/>
            <w:color w:val="0000FF"/>
            <w:sz w:val="18"/>
            <w:lang w:eastAsia="en-IN"/>
          </w:rPr>
          <w:t>"ajeet"</w:t>
        </w:r>
        <w:r w:rsidRPr="001C2B0A">
          <w:rPr>
            <w:rFonts w:ascii="Verdana" w:eastAsia="Times New Roman" w:hAnsi="Verdana" w:cs="Times New Roman"/>
            <w:color w:val="000000"/>
            <w:sz w:val="18"/>
            <w:szCs w:val="18"/>
            <w:bdr w:val="none" w:sz="0" w:space="0" w:color="auto" w:frame="1"/>
            <w:lang w:eastAsia="en-IN"/>
          </w:rPr>
          <w:t>,</w:t>
        </w:r>
        <w:r w:rsidRPr="001C2B0A">
          <w:rPr>
            <w:rFonts w:ascii="Verdana" w:eastAsia="Times New Roman" w:hAnsi="Verdana" w:cs="Times New Roman"/>
            <w:color w:val="C00000"/>
            <w:sz w:val="18"/>
            <w:lang w:eastAsia="en-IN"/>
          </w:rPr>
          <w:t>45000</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20"/>
        </w:numPr>
        <w:shd w:val="clear" w:color="auto" w:fill="FFFFFF"/>
        <w:spacing w:after="0" w:line="285" w:lineRule="atLeast"/>
        <w:ind w:left="0"/>
        <w:rPr>
          <w:ins w:id="482" w:author="Unknown"/>
          <w:rFonts w:ascii="Verdana" w:eastAsia="Times New Roman" w:hAnsi="Verdana" w:cs="Times New Roman"/>
          <w:color w:val="000000"/>
          <w:sz w:val="18"/>
          <w:szCs w:val="18"/>
          <w:lang w:eastAsia="en-IN"/>
        </w:rPr>
      </w:pPr>
      <w:ins w:id="483" w:author="Unknown">
        <w:r w:rsidRPr="001C2B0A">
          <w:rPr>
            <w:rFonts w:ascii="Verdana" w:eastAsia="Times New Roman" w:hAnsi="Verdana" w:cs="Times New Roman"/>
            <w:color w:val="000000"/>
            <w:sz w:val="18"/>
            <w:szCs w:val="18"/>
            <w:bdr w:val="none" w:sz="0" w:space="0" w:color="auto" w:frame="1"/>
            <w:lang w:eastAsia="en-IN"/>
          </w:rPr>
          <w:t>    e2.insert(</w:t>
        </w:r>
        <w:r w:rsidRPr="001C2B0A">
          <w:rPr>
            <w:rFonts w:ascii="Verdana" w:eastAsia="Times New Roman" w:hAnsi="Verdana" w:cs="Times New Roman"/>
            <w:color w:val="C00000"/>
            <w:sz w:val="18"/>
            <w:lang w:eastAsia="en-IN"/>
          </w:rPr>
          <w:t>102</w:t>
        </w:r>
        <w:r w:rsidRPr="001C2B0A">
          <w:rPr>
            <w:rFonts w:ascii="Verdana" w:eastAsia="Times New Roman" w:hAnsi="Verdana" w:cs="Times New Roman"/>
            <w:color w:val="000000"/>
            <w:sz w:val="18"/>
            <w:szCs w:val="18"/>
            <w:bdr w:val="none" w:sz="0" w:space="0" w:color="auto" w:frame="1"/>
            <w:lang w:eastAsia="en-IN"/>
          </w:rPr>
          <w:t>,</w:t>
        </w:r>
        <w:r w:rsidRPr="001C2B0A">
          <w:rPr>
            <w:rFonts w:ascii="Verdana" w:eastAsia="Times New Roman" w:hAnsi="Verdana" w:cs="Times New Roman"/>
            <w:color w:val="0000FF"/>
            <w:sz w:val="18"/>
            <w:lang w:eastAsia="en-IN"/>
          </w:rPr>
          <w:t>"irfan"</w:t>
        </w:r>
        <w:r w:rsidRPr="001C2B0A">
          <w:rPr>
            <w:rFonts w:ascii="Verdana" w:eastAsia="Times New Roman" w:hAnsi="Verdana" w:cs="Times New Roman"/>
            <w:color w:val="000000"/>
            <w:sz w:val="18"/>
            <w:szCs w:val="18"/>
            <w:bdr w:val="none" w:sz="0" w:space="0" w:color="auto" w:frame="1"/>
            <w:lang w:eastAsia="en-IN"/>
          </w:rPr>
          <w:t>,</w:t>
        </w:r>
        <w:r w:rsidRPr="001C2B0A">
          <w:rPr>
            <w:rFonts w:ascii="Verdana" w:eastAsia="Times New Roman" w:hAnsi="Verdana" w:cs="Times New Roman"/>
            <w:color w:val="C00000"/>
            <w:sz w:val="18"/>
            <w:lang w:eastAsia="en-IN"/>
          </w:rPr>
          <w:t>25000</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20"/>
        </w:numPr>
        <w:shd w:val="clear" w:color="auto" w:fill="FFFFFF"/>
        <w:spacing w:after="0" w:line="285" w:lineRule="atLeast"/>
        <w:ind w:left="0"/>
        <w:rPr>
          <w:ins w:id="484" w:author="Unknown"/>
          <w:rFonts w:ascii="Verdana" w:eastAsia="Times New Roman" w:hAnsi="Verdana" w:cs="Times New Roman"/>
          <w:color w:val="000000"/>
          <w:sz w:val="18"/>
          <w:szCs w:val="18"/>
          <w:lang w:eastAsia="en-IN"/>
        </w:rPr>
      </w:pPr>
      <w:ins w:id="485" w:author="Unknown">
        <w:r w:rsidRPr="001C2B0A">
          <w:rPr>
            <w:rFonts w:ascii="Verdana" w:eastAsia="Times New Roman" w:hAnsi="Verdana" w:cs="Times New Roman"/>
            <w:color w:val="000000"/>
            <w:sz w:val="18"/>
            <w:szCs w:val="18"/>
            <w:bdr w:val="none" w:sz="0" w:space="0" w:color="auto" w:frame="1"/>
            <w:lang w:eastAsia="en-IN"/>
          </w:rPr>
          <w:t>    e3.insert(</w:t>
        </w:r>
        <w:r w:rsidRPr="001C2B0A">
          <w:rPr>
            <w:rFonts w:ascii="Verdana" w:eastAsia="Times New Roman" w:hAnsi="Verdana" w:cs="Times New Roman"/>
            <w:color w:val="C00000"/>
            <w:sz w:val="18"/>
            <w:lang w:eastAsia="en-IN"/>
          </w:rPr>
          <w:t>103</w:t>
        </w:r>
        <w:r w:rsidRPr="001C2B0A">
          <w:rPr>
            <w:rFonts w:ascii="Verdana" w:eastAsia="Times New Roman" w:hAnsi="Verdana" w:cs="Times New Roman"/>
            <w:color w:val="000000"/>
            <w:sz w:val="18"/>
            <w:szCs w:val="18"/>
            <w:bdr w:val="none" w:sz="0" w:space="0" w:color="auto" w:frame="1"/>
            <w:lang w:eastAsia="en-IN"/>
          </w:rPr>
          <w:t>,</w:t>
        </w:r>
        <w:r w:rsidRPr="001C2B0A">
          <w:rPr>
            <w:rFonts w:ascii="Verdana" w:eastAsia="Times New Roman" w:hAnsi="Verdana" w:cs="Times New Roman"/>
            <w:color w:val="0000FF"/>
            <w:sz w:val="18"/>
            <w:lang w:eastAsia="en-IN"/>
          </w:rPr>
          <w:t>"nakul"</w:t>
        </w:r>
        <w:r w:rsidRPr="001C2B0A">
          <w:rPr>
            <w:rFonts w:ascii="Verdana" w:eastAsia="Times New Roman" w:hAnsi="Verdana" w:cs="Times New Roman"/>
            <w:color w:val="000000"/>
            <w:sz w:val="18"/>
            <w:szCs w:val="18"/>
            <w:bdr w:val="none" w:sz="0" w:space="0" w:color="auto" w:frame="1"/>
            <w:lang w:eastAsia="en-IN"/>
          </w:rPr>
          <w:t>,</w:t>
        </w:r>
        <w:r w:rsidRPr="001C2B0A">
          <w:rPr>
            <w:rFonts w:ascii="Verdana" w:eastAsia="Times New Roman" w:hAnsi="Verdana" w:cs="Times New Roman"/>
            <w:color w:val="C00000"/>
            <w:sz w:val="18"/>
            <w:lang w:eastAsia="en-IN"/>
          </w:rPr>
          <w:t>55000</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20"/>
        </w:numPr>
        <w:shd w:val="clear" w:color="auto" w:fill="FFFFFF"/>
        <w:spacing w:after="0" w:line="285" w:lineRule="atLeast"/>
        <w:ind w:left="0"/>
        <w:rPr>
          <w:ins w:id="486" w:author="Unknown"/>
          <w:rFonts w:ascii="Verdana" w:eastAsia="Times New Roman" w:hAnsi="Verdana" w:cs="Times New Roman"/>
          <w:color w:val="000000"/>
          <w:sz w:val="18"/>
          <w:szCs w:val="18"/>
          <w:lang w:eastAsia="en-IN"/>
        </w:rPr>
      </w:pPr>
      <w:ins w:id="487" w:author="Unknown">
        <w:r w:rsidRPr="001C2B0A">
          <w:rPr>
            <w:rFonts w:ascii="Verdana" w:eastAsia="Times New Roman" w:hAnsi="Verdana" w:cs="Times New Roman"/>
            <w:color w:val="000000"/>
            <w:sz w:val="18"/>
            <w:szCs w:val="18"/>
            <w:bdr w:val="none" w:sz="0" w:space="0" w:color="auto" w:frame="1"/>
            <w:lang w:eastAsia="en-IN"/>
          </w:rPr>
          <w:t>    e1.display();  </w:t>
        </w:r>
      </w:ins>
    </w:p>
    <w:p w:rsidR="001C2B0A" w:rsidRPr="001C2B0A" w:rsidRDefault="001C2B0A" w:rsidP="00AD3981">
      <w:pPr>
        <w:numPr>
          <w:ilvl w:val="0"/>
          <w:numId w:val="20"/>
        </w:numPr>
        <w:shd w:val="clear" w:color="auto" w:fill="FFFFFF"/>
        <w:spacing w:after="0" w:line="285" w:lineRule="atLeast"/>
        <w:ind w:left="0"/>
        <w:rPr>
          <w:ins w:id="488" w:author="Unknown"/>
          <w:rFonts w:ascii="Verdana" w:eastAsia="Times New Roman" w:hAnsi="Verdana" w:cs="Times New Roman"/>
          <w:color w:val="000000"/>
          <w:sz w:val="18"/>
          <w:szCs w:val="18"/>
          <w:lang w:eastAsia="en-IN"/>
        </w:rPr>
      </w:pPr>
      <w:ins w:id="489" w:author="Unknown">
        <w:r w:rsidRPr="001C2B0A">
          <w:rPr>
            <w:rFonts w:ascii="Verdana" w:eastAsia="Times New Roman" w:hAnsi="Verdana" w:cs="Times New Roman"/>
            <w:color w:val="000000"/>
            <w:sz w:val="18"/>
            <w:szCs w:val="18"/>
            <w:bdr w:val="none" w:sz="0" w:space="0" w:color="auto" w:frame="1"/>
            <w:lang w:eastAsia="en-IN"/>
          </w:rPr>
          <w:t>    e2.display();  </w:t>
        </w:r>
      </w:ins>
    </w:p>
    <w:p w:rsidR="001C2B0A" w:rsidRPr="001C2B0A" w:rsidRDefault="001C2B0A" w:rsidP="00AD3981">
      <w:pPr>
        <w:numPr>
          <w:ilvl w:val="0"/>
          <w:numId w:val="20"/>
        </w:numPr>
        <w:shd w:val="clear" w:color="auto" w:fill="FFFFFF"/>
        <w:spacing w:after="0" w:line="285" w:lineRule="atLeast"/>
        <w:ind w:left="0"/>
        <w:rPr>
          <w:ins w:id="490" w:author="Unknown"/>
          <w:rFonts w:ascii="Verdana" w:eastAsia="Times New Roman" w:hAnsi="Verdana" w:cs="Times New Roman"/>
          <w:color w:val="000000"/>
          <w:sz w:val="18"/>
          <w:szCs w:val="18"/>
          <w:lang w:eastAsia="en-IN"/>
        </w:rPr>
      </w:pPr>
      <w:ins w:id="491" w:author="Unknown">
        <w:r w:rsidRPr="001C2B0A">
          <w:rPr>
            <w:rFonts w:ascii="Verdana" w:eastAsia="Times New Roman" w:hAnsi="Verdana" w:cs="Times New Roman"/>
            <w:color w:val="000000"/>
            <w:sz w:val="18"/>
            <w:szCs w:val="18"/>
            <w:bdr w:val="none" w:sz="0" w:space="0" w:color="auto" w:frame="1"/>
            <w:lang w:eastAsia="en-IN"/>
          </w:rPr>
          <w:t>    e3.display();  </w:t>
        </w:r>
      </w:ins>
    </w:p>
    <w:p w:rsidR="001C2B0A" w:rsidRPr="001C2B0A" w:rsidRDefault="001C2B0A" w:rsidP="00AD3981">
      <w:pPr>
        <w:numPr>
          <w:ilvl w:val="0"/>
          <w:numId w:val="20"/>
        </w:numPr>
        <w:shd w:val="clear" w:color="auto" w:fill="FFFFFF"/>
        <w:spacing w:after="0" w:line="285" w:lineRule="atLeast"/>
        <w:ind w:left="0"/>
        <w:rPr>
          <w:ins w:id="492" w:author="Unknown"/>
          <w:rFonts w:ascii="Verdana" w:eastAsia="Times New Roman" w:hAnsi="Verdana" w:cs="Times New Roman"/>
          <w:color w:val="000000"/>
          <w:sz w:val="18"/>
          <w:szCs w:val="18"/>
          <w:lang w:eastAsia="en-IN"/>
        </w:rPr>
      </w:pPr>
      <w:ins w:id="493"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20"/>
        </w:numPr>
        <w:shd w:val="clear" w:color="auto" w:fill="FFFFFF"/>
        <w:spacing w:after="109" w:line="285" w:lineRule="atLeast"/>
        <w:ind w:left="0"/>
        <w:rPr>
          <w:ins w:id="494" w:author="Unknown"/>
          <w:rFonts w:ascii="Verdana" w:eastAsia="Times New Roman" w:hAnsi="Verdana" w:cs="Times New Roman"/>
          <w:color w:val="000000"/>
          <w:sz w:val="18"/>
          <w:szCs w:val="18"/>
          <w:lang w:eastAsia="en-IN"/>
        </w:rPr>
      </w:pPr>
      <w:ins w:id="495"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1C2B0A">
      <w:pPr>
        <w:spacing w:after="0" w:line="240" w:lineRule="auto"/>
        <w:rPr>
          <w:ins w:id="496" w:author="Unknown"/>
          <w:rFonts w:ascii="Times New Roman" w:eastAsia="Times New Roman" w:hAnsi="Times New Roman" w:cs="Times New Roman"/>
          <w:sz w:val="24"/>
          <w:szCs w:val="24"/>
          <w:lang w:eastAsia="en-IN"/>
        </w:rPr>
      </w:pPr>
      <w:ins w:id="497" w:author="Unknown">
        <w:r w:rsidRPr="001C2B0A">
          <w:rPr>
            <w:rFonts w:ascii="Verdana" w:eastAsia="Times New Roman" w:hAnsi="Verdana" w:cs="Times New Roman"/>
            <w:color w:val="000000"/>
            <w:sz w:val="18"/>
            <w:lang w:eastAsia="en-IN"/>
          </w:rPr>
          <w:fldChar w:fldCharType="begin"/>
        </w:r>
        <w:r w:rsidRPr="001C2B0A">
          <w:rPr>
            <w:rFonts w:ascii="Verdana" w:eastAsia="Times New Roman" w:hAnsi="Verdana" w:cs="Times New Roman"/>
            <w:color w:val="000000"/>
            <w:sz w:val="18"/>
            <w:lang w:eastAsia="en-IN"/>
          </w:rPr>
          <w:instrText xml:space="preserve"> HYPERLINK "http://www.javatpoint.com/opr/test.jsp?filename=TestEmployee" \t "_blank" </w:instrText>
        </w:r>
        <w:r w:rsidRPr="001C2B0A">
          <w:rPr>
            <w:rFonts w:ascii="Verdana" w:eastAsia="Times New Roman" w:hAnsi="Verdana" w:cs="Times New Roman"/>
            <w:color w:val="000000"/>
            <w:sz w:val="18"/>
            <w:lang w:eastAsia="en-IN"/>
          </w:rPr>
          <w:fldChar w:fldCharType="separate"/>
        </w:r>
        <w:r w:rsidRPr="001C2B0A">
          <w:rPr>
            <w:rFonts w:ascii="Verdana" w:eastAsia="Times New Roman" w:hAnsi="Verdana" w:cs="Times New Roman"/>
            <w:b/>
            <w:bCs/>
            <w:color w:val="FFFFFF"/>
            <w:sz w:val="18"/>
            <w:u w:val="single"/>
            <w:lang w:eastAsia="en-IN"/>
          </w:rPr>
          <w:t>Test it Now</w:t>
        </w:r>
        <w:r w:rsidRPr="001C2B0A">
          <w:rPr>
            <w:rFonts w:ascii="Verdana" w:eastAsia="Times New Roman" w:hAnsi="Verdana" w:cs="Times New Roman"/>
            <w:color w:val="000000"/>
            <w:sz w:val="18"/>
            <w:lang w:eastAsia="en-IN"/>
          </w:rPr>
          <w:fldChar w:fldCharType="end"/>
        </w:r>
      </w:ins>
    </w:p>
    <w:p w:rsidR="001C2B0A" w:rsidRPr="001C2B0A" w:rsidRDefault="001C2B0A" w:rsidP="001C2B0A">
      <w:pPr>
        <w:shd w:val="clear" w:color="auto" w:fill="FFFFFF"/>
        <w:spacing w:before="100" w:beforeAutospacing="1" w:after="100" w:afterAutospacing="1" w:line="240" w:lineRule="auto"/>
        <w:rPr>
          <w:ins w:id="498" w:author="Unknown"/>
          <w:rFonts w:ascii="Verdana" w:eastAsia="Times New Roman" w:hAnsi="Verdana" w:cs="Times New Roman"/>
          <w:color w:val="000000"/>
          <w:sz w:val="18"/>
          <w:szCs w:val="18"/>
          <w:lang w:eastAsia="en-IN"/>
        </w:rPr>
      </w:pPr>
      <w:ins w:id="499" w:author="Unknown">
        <w:r w:rsidRPr="001C2B0A">
          <w:rPr>
            <w:rFonts w:ascii="Verdana" w:eastAsia="Times New Roman" w:hAnsi="Verdana" w:cs="Times New Roman"/>
            <w:color w:val="000000"/>
            <w:sz w:val="18"/>
            <w:szCs w:val="18"/>
            <w:lang w:eastAsia="en-IN"/>
          </w:rPr>
          <w:t>Output:</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0" w:author="Unknown"/>
          <w:rFonts w:ascii="Courier New" w:eastAsia="Times New Roman" w:hAnsi="Courier New" w:cs="Courier New"/>
          <w:color w:val="000000"/>
          <w:sz w:val="20"/>
          <w:szCs w:val="20"/>
          <w:lang w:eastAsia="en-IN"/>
        </w:rPr>
      </w:pPr>
      <w:ins w:id="501" w:author="Unknown">
        <w:r w:rsidRPr="001C2B0A">
          <w:rPr>
            <w:rFonts w:ascii="Courier New" w:eastAsia="Times New Roman" w:hAnsi="Courier New" w:cs="Courier New"/>
            <w:color w:val="000000"/>
            <w:sz w:val="20"/>
            <w:szCs w:val="20"/>
            <w:lang w:eastAsia="en-IN"/>
          </w:rPr>
          <w:t>101 ajeet 45000.0</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2" w:author="Unknown"/>
          <w:rFonts w:ascii="Courier New" w:eastAsia="Times New Roman" w:hAnsi="Courier New" w:cs="Courier New"/>
          <w:color w:val="000000"/>
          <w:sz w:val="20"/>
          <w:szCs w:val="20"/>
          <w:lang w:eastAsia="en-IN"/>
        </w:rPr>
      </w:pPr>
      <w:ins w:id="503" w:author="Unknown">
        <w:r w:rsidRPr="001C2B0A">
          <w:rPr>
            <w:rFonts w:ascii="Courier New" w:eastAsia="Times New Roman" w:hAnsi="Courier New" w:cs="Courier New"/>
            <w:color w:val="000000"/>
            <w:sz w:val="20"/>
            <w:szCs w:val="20"/>
            <w:lang w:eastAsia="en-IN"/>
          </w:rPr>
          <w:t>102 irfan 25000.0</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4" w:author="Unknown"/>
          <w:rFonts w:ascii="Courier New" w:eastAsia="Times New Roman" w:hAnsi="Courier New" w:cs="Courier New"/>
          <w:color w:val="000000"/>
          <w:sz w:val="20"/>
          <w:szCs w:val="20"/>
          <w:lang w:eastAsia="en-IN"/>
        </w:rPr>
      </w:pPr>
      <w:ins w:id="505" w:author="Unknown">
        <w:r w:rsidRPr="001C2B0A">
          <w:rPr>
            <w:rFonts w:ascii="Courier New" w:eastAsia="Times New Roman" w:hAnsi="Courier New" w:cs="Courier New"/>
            <w:color w:val="000000"/>
            <w:sz w:val="20"/>
            <w:szCs w:val="20"/>
            <w:lang w:eastAsia="en-IN"/>
          </w:rPr>
          <w:t>103 nakul 55000.0</w:t>
        </w:r>
      </w:ins>
    </w:p>
    <w:p w:rsidR="001C2B0A" w:rsidRPr="001C2B0A" w:rsidRDefault="001C2B0A" w:rsidP="001C2B0A">
      <w:pPr>
        <w:shd w:val="clear" w:color="auto" w:fill="FFFFFF"/>
        <w:spacing w:before="100" w:beforeAutospacing="1" w:after="100" w:afterAutospacing="1" w:line="240" w:lineRule="auto"/>
        <w:outlineLvl w:val="2"/>
        <w:rPr>
          <w:ins w:id="506" w:author="Unknown"/>
          <w:rFonts w:ascii="Tahoma" w:eastAsia="Times New Roman" w:hAnsi="Tahoma" w:cs="Tahoma"/>
          <w:color w:val="610B4B"/>
          <w:sz w:val="30"/>
          <w:szCs w:val="30"/>
          <w:lang w:eastAsia="en-IN"/>
        </w:rPr>
      </w:pPr>
      <w:ins w:id="507" w:author="Unknown">
        <w:r w:rsidRPr="001C2B0A">
          <w:rPr>
            <w:rFonts w:ascii="Tahoma" w:eastAsia="Times New Roman" w:hAnsi="Tahoma" w:cs="Tahoma"/>
            <w:color w:val="610B4B"/>
            <w:sz w:val="30"/>
            <w:szCs w:val="30"/>
            <w:lang w:eastAsia="en-IN"/>
          </w:rPr>
          <w:lastRenderedPageBreak/>
          <w:t>Object and Class Example: Rectangle</w:t>
        </w:r>
      </w:ins>
    </w:p>
    <w:p w:rsidR="001C2B0A" w:rsidRPr="001C2B0A" w:rsidRDefault="001C2B0A" w:rsidP="001C2B0A">
      <w:pPr>
        <w:shd w:val="clear" w:color="auto" w:fill="FFFFFF"/>
        <w:spacing w:before="100" w:beforeAutospacing="1" w:after="100" w:afterAutospacing="1" w:line="240" w:lineRule="auto"/>
        <w:rPr>
          <w:ins w:id="508" w:author="Unknown"/>
          <w:rFonts w:ascii="Verdana" w:eastAsia="Times New Roman" w:hAnsi="Verdana" w:cs="Times New Roman"/>
          <w:color w:val="000000"/>
          <w:sz w:val="18"/>
          <w:szCs w:val="18"/>
          <w:lang w:eastAsia="en-IN"/>
        </w:rPr>
      </w:pPr>
      <w:ins w:id="509" w:author="Unknown">
        <w:r w:rsidRPr="001C2B0A">
          <w:rPr>
            <w:rFonts w:ascii="Verdana" w:eastAsia="Times New Roman" w:hAnsi="Verdana" w:cs="Times New Roman"/>
            <w:color w:val="000000"/>
            <w:sz w:val="18"/>
            <w:szCs w:val="18"/>
            <w:lang w:eastAsia="en-IN"/>
          </w:rPr>
          <w:t>There is given another example that maintains the records of Rectangle class.</w:t>
        </w:r>
      </w:ins>
    </w:p>
    <w:p w:rsidR="001C2B0A" w:rsidRPr="001C2B0A" w:rsidRDefault="001C2B0A" w:rsidP="001C2B0A">
      <w:pPr>
        <w:shd w:val="clear" w:color="auto" w:fill="FFFFFF"/>
        <w:spacing w:before="100" w:beforeAutospacing="1" w:after="100" w:afterAutospacing="1" w:line="240" w:lineRule="auto"/>
        <w:rPr>
          <w:ins w:id="510" w:author="Unknown"/>
          <w:rFonts w:ascii="Verdana" w:eastAsia="Times New Roman" w:hAnsi="Verdana" w:cs="Times New Roman"/>
          <w:i/>
          <w:iCs/>
          <w:color w:val="000000"/>
          <w:sz w:val="19"/>
          <w:szCs w:val="19"/>
          <w:lang w:eastAsia="en-IN"/>
        </w:rPr>
      </w:pPr>
      <w:ins w:id="511" w:author="Unknown">
        <w:r w:rsidRPr="001C2B0A">
          <w:rPr>
            <w:rFonts w:ascii="Verdana" w:eastAsia="Times New Roman" w:hAnsi="Verdana" w:cs="Times New Roman"/>
            <w:i/>
            <w:iCs/>
            <w:color w:val="000000"/>
            <w:sz w:val="19"/>
            <w:szCs w:val="19"/>
            <w:lang w:eastAsia="en-IN"/>
          </w:rPr>
          <w:t>File: TestRectangle1.java</w:t>
        </w:r>
      </w:ins>
    </w:p>
    <w:p w:rsidR="001C2B0A" w:rsidRPr="001C2B0A" w:rsidRDefault="001C2B0A" w:rsidP="00AD3981">
      <w:pPr>
        <w:numPr>
          <w:ilvl w:val="0"/>
          <w:numId w:val="21"/>
        </w:numPr>
        <w:shd w:val="clear" w:color="auto" w:fill="FFFFFF"/>
        <w:spacing w:after="0" w:line="285" w:lineRule="atLeast"/>
        <w:ind w:left="0"/>
        <w:rPr>
          <w:ins w:id="512" w:author="Unknown"/>
          <w:rFonts w:ascii="Verdana" w:eastAsia="Times New Roman" w:hAnsi="Verdana" w:cs="Times New Roman"/>
          <w:color w:val="000000"/>
          <w:sz w:val="18"/>
          <w:szCs w:val="18"/>
          <w:lang w:eastAsia="en-IN"/>
        </w:rPr>
      </w:pPr>
      <w:ins w:id="513"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Rectangle{  </w:t>
        </w:r>
      </w:ins>
    </w:p>
    <w:p w:rsidR="001C2B0A" w:rsidRPr="001C2B0A" w:rsidRDefault="001C2B0A" w:rsidP="00AD3981">
      <w:pPr>
        <w:numPr>
          <w:ilvl w:val="0"/>
          <w:numId w:val="21"/>
        </w:numPr>
        <w:shd w:val="clear" w:color="auto" w:fill="FFFFFF"/>
        <w:spacing w:after="0" w:line="285" w:lineRule="atLeast"/>
        <w:ind w:left="0"/>
        <w:rPr>
          <w:ins w:id="514" w:author="Unknown"/>
          <w:rFonts w:ascii="Verdana" w:eastAsia="Times New Roman" w:hAnsi="Verdana" w:cs="Times New Roman"/>
          <w:color w:val="000000"/>
          <w:sz w:val="18"/>
          <w:szCs w:val="18"/>
          <w:lang w:eastAsia="en-IN"/>
        </w:rPr>
      </w:pPr>
      <w:ins w:id="515"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length;  </w:t>
        </w:r>
      </w:ins>
    </w:p>
    <w:p w:rsidR="001C2B0A" w:rsidRPr="001C2B0A" w:rsidRDefault="001C2B0A" w:rsidP="00AD3981">
      <w:pPr>
        <w:numPr>
          <w:ilvl w:val="0"/>
          <w:numId w:val="21"/>
        </w:numPr>
        <w:shd w:val="clear" w:color="auto" w:fill="FFFFFF"/>
        <w:spacing w:after="0" w:line="285" w:lineRule="atLeast"/>
        <w:ind w:left="0"/>
        <w:rPr>
          <w:ins w:id="516" w:author="Unknown"/>
          <w:rFonts w:ascii="Verdana" w:eastAsia="Times New Roman" w:hAnsi="Verdana" w:cs="Times New Roman"/>
          <w:color w:val="000000"/>
          <w:sz w:val="18"/>
          <w:szCs w:val="18"/>
          <w:lang w:eastAsia="en-IN"/>
        </w:rPr>
      </w:pPr>
      <w:ins w:id="517"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width;  </w:t>
        </w:r>
      </w:ins>
    </w:p>
    <w:p w:rsidR="001C2B0A" w:rsidRPr="001C2B0A" w:rsidRDefault="001C2B0A" w:rsidP="00AD3981">
      <w:pPr>
        <w:numPr>
          <w:ilvl w:val="0"/>
          <w:numId w:val="21"/>
        </w:numPr>
        <w:shd w:val="clear" w:color="auto" w:fill="FFFFFF"/>
        <w:spacing w:after="0" w:line="285" w:lineRule="atLeast"/>
        <w:ind w:left="0"/>
        <w:rPr>
          <w:ins w:id="518" w:author="Unknown"/>
          <w:rFonts w:ascii="Verdana" w:eastAsia="Times New Roman" w:hAnsi="Verdana" w:cs="Times New Roman"/>
          <w:color w:val="000000"/>
          <w:sz w:val="18"/>
          <w:szCs w:val="18"/>
          <w:lang w:eastAsia="en-IN"/>
        </w:rPr>
      </w:pPr>
      <w:ins w:id="519"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insert(</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l, </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w){  </w:t>
        </w:r>
      </w:ins>
    </w:p>
    <w:p w:rsidR="001C2B0A" w:rsidRPr="001C2B0A" w:rsidRDefault="001C2B0A" w:rsidP="00AD3981">
      <w:pPr>
        <w:numPr>
          <w:ilvl w:val="0"/>
          <w:numId w:val="21"/>
        </w:numPr>
        <w:shd w:val="clear" w:color="auto" w:fill="FFFFFF"/>
        <w:spacing w:after="0" w:line="285" w:lineRule="atLeast"/>
        <w:ind w:left="0"/>
        <w:rPr>
          <w:ins w:id="520" w:author="Unknown"/>
          <w:rFonts w:ascii="Verdana" w:eastAsia="Times New Roman" w:hAnsi="Verdana" w:cs="Times New Roman"/>
          <w:color w:val="000000"/>
          <w:sz w:val="18"/>
          <w:szCs w:val="18"/>
          <w:lang w:eastAsia="en-IN"/>
        </w:rPr>
      </w:pPr>
      <w:ins w:id="521" w:author="Unknown">
        <w:r w:rsidRPr="001C2B0A">
          <w:rPr>
            <w:rFonts w:ascii="Verdana" w:eastAsia="Times New Roman" w:hAnsi="Verdana" w:cs="Times New Roman"/>
            <w:color w:val="000000"/>
            <w:sz w:val="18"/>
            <w:szCs w:val="18"/>
            <w:bdr w:val="none" w:sz="0" w:space="0" w:color="auto" w:frame="1"/>
            <w:lang w:eastAsia="en-IN"/>
          </w:rPr>
          <w:t>  length=l;  </w:t>
        </w:r>
      </w:ins>
    </w:p>
    <w:p w:rsidR="001C2B0A" w:rsidRPr="001C2B0A" w:rsidRDefault="001C2B0A" w:rsidP="00AD3981">
      <w:pPr>
        <w:numPr>
          <w:ilvl w:val="0"/>
          <w:numId w:val="21"/>
        </w:numPr>
        <w:shd w:val="clear" w:color="auto" w:fill="FFFFFF"/>
        <w:spacing w:after="0" w:line="285" w:lineRule="atLeast"/>
        <w:ind w:left="0"/>
        <w:rPr>
          <w:ins w:id="522" w:author="Unknown"/>
          <w:rFonts w:ascii="Verdana" w:eastAsia="Times New Roman" w:hAnsi="Verdana" w:cs="Times New Roman"/>
          <w:color w:val="000000"/>
          <w:sz w:val="18"/>
          <w:szCs w:val="18"/>
          <w:lang w:eastAsia="en-IN"/>
        </w:rPr>
      </w:pPr>
      <w:ins w:id="523" w:author="Unknown">
        <w:r w:rsidRPr="001C2B0A">
          <w:rPr>
            <w:rFonts w:ascii="Verdana" w:eastAsia="Times New Roman" w:hAnsi="Verdana" w:cs="Times New Roman"/>
            <w:color w:val="000000"/>
            <w:sz w:val="18"/>
            <w:szCs w:val="18"/>
            <w:bdr w:val="none" w:sz="0" w:space="0" w:color="auto" w:frame="1"/>
            <w:lang w:eastAsia="en-IN"/>
          </w:rPr>
          <w:t>  width=w;  </w:t>
        </w:r>
      </w:ins>
    </w:p>
    <w:p w:rsidR="001C2B0A" w:rsidRPr="001C2B0A" w:rsidRDefault="001C2B0A" w:rsidP="00AD3981">
      <w:pPr>
        <w:numPr>
          <w:ilvl w:val="0"/>
          <w:numId w:val="21"/>
        </w:numPr>
        <w:shd w:val="clear" w:color="auto" w:fill="FFFFFF"/>
        <w:spacing w:after="0" w:line="285" w:lineRule="atLeast"/>
        <w:ind w:left="0"/>
        <w:rPr>
          <w:ins w:id="524" w:author="Unknown"/>
          <w:rFonts w:ascii="Verdana" w:eastAsia="Times New Roman" w:hAnsi="Verdana" w:cs="Times New Roman"/>
          <w:color w:val="000000"/>
          <w:sz w:val="18"/>
          <w:szCs w:val="18"/>
          <w:lang w:eastAsia="en-IN"/>
        </w:rPr>
      </w:pPr>
      <w:ins w:id="525" w:author="Unknown">
        <w:r w:rsidRPr="001C2B0A">
          <w:rPr>
            <w:rFonts w:ascii="Verdana" w:eastAsia="Times New Roman" w:hAnsi="Verdana" w:cs="Times New Roman"/>
            <w:color w:val="000000"/>
            <w:sz w:val="18"/>
            <w:szCs w:val="18"/>
            <w:bdr w:val="none" w:sz="0" w:space="0" w:color="auto" w:frame="1"/>
            <w:lang w:eastAsia="en-IN"/>
          </w:rPr>
          <w:t> }  </w:t>
        </w:r>
      </w:ins>
    </w:p>
    <w:p w:rsidR="001C2B0A" w:rsidRPr="001C2B0A" w:rsidRDefault="001C2B0A" w:rsidP="00AD3981">
      <w:pPr>
        <w:numPr>
          <w:ilvl w:val="0"/>
          <w:numId w:val="21"/>
        </w:numPr>
        <w:shd w:val="clear" w:color="auto" w:fill="FFFFFF"/>
        <w:spacing w:after="0" w:line="285" w:lineRule="atLeast"/>
        <w:ind w:left="0"/>
        <w:rPr>
          <w:ins w:id="526" w:author="Unknown"/>
          <w:rFonts w:ascii="Verdana" w:eastAsia="Times New Roman" w:hAnsi="Verdana" w:cs="Times New Roman"/>
          <w:color w:val="000000"/>
          <w:sz w:val="18"/>
          <w:szCs w:val="18"/>
          <w:lang w:eastAsia="en-IN"/>
        </w:rPr>
      </w:pPr>
      <w:ins w:id="527"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calculateArea(){System.out.println(length*width);}  </w:t>
        </w:r>
      </w:ins>
    </w:p>
    <w:p w:rsidR="001C2B0A" w:rsidRPr="001C2B0A" w:rsidRDefault="001C2B0A" w:rsidP="00AD3981">
      <w:pPr>
        <w:numPr>
          <w:ilvl w:val="0"/>
          <w:numId w:val="21"/>
        </w:numPr>
        <w:shd w:val="clear" w:color="auto" w:fill="FFFFFF"/>
        <w:spacing w:after="0" w:line="285" w:lineRule="atLeast"/>
        <w:ind w:left="0"/>
        <w:rPr>
          <w:ins w:id="528" w:author="Unknown"/>
          <w:rFonts w:ascii="Verdana" w:eastAsia="Times New Roman" w:hAnsi="Verdana" w:cs="Times New Roman"/>
          <w:color w:val="000000"/>
          <w:sz w:val="18"/>
          <w:szCs w:val="18"/>
          <w:lang w:eastAsia="en-IN"/>
        </w:rPr>
      </w:pPr>
      <w:ins w:id="529"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21"/>
        </w:numPr>
        <w:shd w:val="clear" w:color="auto" w:fill="FFFFFF"/>
        <w:spacing w:after="0" w:line="285" w:lineRule="atLeast"/>
        <w:ind w:left="0"/>
        <w:rPr>
          <w:ins w:id="530" w:author="Unknown"/>
          <w:rFonts w:ascii="Verdana" w:eastAsia="Times New Roman" w:hAnsi="Verdana" w:cs="Times New Roman"/>
          <w:color w:val="000000"/>
          <w:sz w:val="18"/>
          <w:szCs w:val="18"/>
          <w:lang w:eastAsia="en-IN"/>
        </w:rPr>
      </w:pPr>
      <w:ins w:id="531"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TestRectangle1{  </w:t>
        </w:r>
      </w:ins>
    </w:p>
    <w:p w:rsidR="001C2B0A" w:rsidRPr="001C2B0A" w:rsidRDefault="001C2B0A" w:rsidP="00AD3981">
      <w:pPr>
        <w:numPr>
          <w:ilvl w:val="0"/>
          <w:numId w:val="21"/>
        </w:numPr>
        <w:shd w:val="clear" w:color="auto" w:fill="FFFFFF"/>
        <w:spacing w:after="0" w:line="285" w:lineRule="atLeast"/>
        <w:ind w:left="0"/>
        <w:rPr>
          <w:ins w:id="532" w:author="Unknown"/>
          <w:rFonts w:ascii="Verdana" w:eastAsia="Times New Roman" w:hAnsi="Verdana" w:cs="Times New Roman"/>
          <w:color w:val="000000"/>
          <w:sz w:val="18"/>
          <w:szCs w:val="18"/>
          <w:lang w:eastAsia="en-IN"/>
        </w:rPr>
      </w:pPr>
      <w:ins w:id="533"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public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static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main(String args[]){  </w:t>
        </w:r>
      </w:ins>
    </w:p>
    <w:p w:rsidR="001C2B0A" w:rsidRPr="001C2B0A" w:rsidRDefault="001C2B0A" w:rsidP="00AD3981">
      <w:pPr>
        <w:numPr>
          <w:ilvl w:val="0"/>
          <w:numId w:val="21"/>
        </w:numPr>
        <w:shd w:val="clear" w:color="auto" w:fill="FFFFFF"/>
        <w:spacing w:after="0" w:line="285" w:lineRule="atLeast"/>
        <w:ind w:left="0"/>
        <w:rPr>
          <w:ins w:id="534" w:author="Unknown"/>
          <w:rFonts w:ascii="Verdana" w:eastAsia="Times New Roman" w:hAnsi="Verdana" w:cs="Times New Roman"/>
          <w:color w:val="000000"/>
          <w:sz w:val="18"/>
          <w:szCs w:val="18"/>
          <w:lang w:eastAsia="en-IN"/>
        </w:rPr>
      </w:pPr>
      <w:ins w:id="535" w:author="Unknown">
        <w:r w:rsidRPr="001C2B0A">
          <w:rPr>
            <w:rFonts w:ascii="Verdana" w:eastAsia="Times New Roman" w:hAnsi="Verdana" w:cs="Times New Roman"/>
            <w:color w:val="000000"/>
            <w:sz w:val="18"/>
            <w:szCs w:val="18"/>
            <w:bdr w:val="none" w:sz="0" w:space="0" w:color="auto" w:frame="1"/>
            <w:lang w:eastAsia="en-IN"/>
          </w:rPr>
          <w:t>  Rectangle r1=</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Rectangle();  </w:t>
        </w:r>
      </w:ins>
    </w:p>
    <w:p w:rsidR="001C2B0A" w:rsidRPr="001C2B0A" w:rsidRDefault="001C2B0A" w:rsidP="00AD3981">
      <w:pPr>
        <w:numPr>
          <w:ilvl w:val="0"/>
          <w:numId w:val="21"/>
        </w:numPr>
        <w:shd w:val="clear" w:color="auto" w:fill="FFFFFF"/>
        <w:spacing w:after="0" w:line="285" w:lineRule="atLeast"/>
        <w:ind w:left="0"/>
        <w:rPr>
          <w:ins w:id="536" w:author="Unknown"/>
          <w:rFonts w:ascii="Verdana" w:eastAsia="Times New Roman" w:hAnsi="Verdana" w:cs="Times New Roman"/>
          <w:color w:val="000000"/>
          <w:sz w:val="18"/>
          <w:szCs w:val="18"/>
          <w:lang w:eastAsia="en-IN"/>
        </w:rPr>
      </w:pPr>
      <w:ins w:id="537" w:author="Unknown">
        <w:r w:rsidRPr="001C2B0A">
          <w:rPr>
            <w:rFonts w:ascii="Verdana" w:eastAsia="Times New Roman" w:hAnsi="Verdana" w:cs="Times New Roman"/>
            <w:color w:val="000000"/>
            <w:sz w:val="18"/>
            <w:szCs w:val="18"/>
            <w:bdr w:val="none" w:sz="0" w:space="0" w:color="auto" w:frame="1"/>
            <w:lang w:eastAsia="en-IN"/>
          </w:rPr>
          <w:t>  Rectangle r2=</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Rectangle();  </w:t>
        </w:r>
      </w:ins>
    </w:p>
    <w:p w:rsidR="001C2B0A" w:rsidRPr="001C2B0A" w:rsidRDefault="001C2B0A" w:rsidP="00AD3981">
      <w:pPr>
        <w:numPr>
          <w:ilvl w:val="0"/>
          <w:numId w:val="21"/>
        </w:numPr>
        <w:shd w:val="clear" w:color="auto" w:fill="FFFFFF"/>
        <w:spacing w:after="0" w:line="285" w:lineRule="atLeast"/>
        <w:ind w:left="0"/>
        <w:rPr>
          <w:ins w:id="538" w:author="Unknown"/>
          <w:rFonts w:ascii="Verdana" w:eastAsia="Times New Roman" w:hAnsi="Verdana" w:cs="Times New Roman"/>
          <w:color w:val="000000"/>
          <w:sz w:val="18"/>
          <w:szCs w:val="18"/>
          <w:lang w:eastAsia="en-IN"/>
        </w:rPr>
      </w:pPr>
      <w:ins w:id="539" w:author="Unknown">
        <w:r w:rsidRPr="001C2B0A">
          <w:rPr>
            <w:rFonts w:ascii="Verdana" w:eastAsia="Times New Roman" w:hAnsi="Verdana" w:cs="Times New Roman"/>
            <w:color w:val="000000"/>
            <w:sz w:val="18"/>
            <w:szCs w:val="18"/>
            <w:bdr w:val="none" w:sz="0" w:space="0" w:color="auto" w:frame="1"/>
            <w:lang w:eastAsia="en-IN"/>
          </w:rPr>
          <w:t>  r1.insert(</w:t>
        </w:r>
        <w:r w:rsidRPr="001C2B0A">
          <w:rPr>
            <w:rFonts w:ascii="Verdana" w:eastAsia="Times New Roman" w:hAnsi="Verdana" w:cs="Times New Roman"/>
            <w:color w:val="C00000"/>
            <w:sz w:val="18"/>
            <w:lang w:eastAsia="en-IN"/>
          </w:rPr>
          <w:t>11</w:t>
        </w:r>
        <w:r w:rsidRPr="001C2B0A">
          <w:rPr>
            <w:rFonts w:ascii="Verdana" w:eastAsia="Times New Roman" w:hAnsi="Verdana" w:cs="Times New Roman"/>
            <w:color w:val="000000"/>
            <w:sz w:val="18"/>
            <w:szCs w:val="18"/>
            <w:bdr w:val="none" w:sz="0" w:space="0" w:color="auto" w:frame="1"/>
            <w:lang w:eastAsia="en-IN"/>
          </w:rPr>
          <w:t>,</w:t>
        </w:r>
        <w:r w:rsidRPr="001C2B0A">
          <w:rPr>
            <w:rFonts w:ascii="Verdana" w:eastAsia="Times New Roman" w:hAnsi="Verdana" w:cs="Times New Roman"/>
            <w:color w:val="C00000"/>
            <w:sz w:val="18"/>
            <w:lang w:eastAsia="en-IN"/>
          </w:rPr>
          <w:t>5</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21"/>
        </w:numPr>
        <w:shd w:val="clear" w:color="auto" w:fill="FFFFFF"/>
        <w:spacing w:after="0" w:line="285" w:lineRule="atLeast"/>
        <w:ind w:left="0"/>
        <w:rPr>
          <w:ins w:id="540" w:author="Unknown"/>
          <w:rFonts w:ascii="Verdana" w:eastAsia="Times New Roman" w:hAnsi="Verdana" w:cs="Times New Roman"/>
          <w:color w:val="000000"/>
          <w:sz w:val="18"/>
          <w:szCs w:val="18"/>
          <w:lang w:eastAsia="en-IN"/>
        </w:rPr>
      </w:pPr>
      <w:ins w:id="541" w:author="Unknown">
        <w:r w:rsidRPr="001C2B0A">
          <w:rPr>
            <w:rFonts w:ascii="Verdana" w:eastAsia="Times New Roman" w:hAnsi="Verdana" w:cs="Times New Roman"/>
            <w:color w:val="000000"/>
            <w:sz w:val="18"/>
            <w:szCs w:val="18"/>
            <w:bdr w:val="none" w:sz="0" w:space="0" w:color="auto" w:frame="1"/>
            <w:lang w:eastAsia="en-IN"/>
          </w:rPr>
          <w:t>  r2.insert(</w:t>
        </w:r>
        <w:r w:rsidRPr="001C2B0A">
          <w:rPr>
            <w:rFonts w:ascii="Verdana" w:eastAsia="Times New Roman" w:hAnsi="Verdana" w:cs="Times New Roman"/>
            <w:color w:val="C00000"/>
            <w:sz w:val="18"/>
            <w:lang w:eastAsia="en-IN"/>
          </w:rPr>
          <w:t>3</w:t>
        </w:r>
        <w:r w:rsidRPr="001C2B0A">
          <w:rPr>
            <w:rFonts w:ascii="Verdana" w:eastAsia="Times New Roman" w:hAnsi="Verdana" w:cs="Times New Roman"/>
            <w:color w:val="000000"/>
            <w:sz w:val="18"/>
            <w:szCs w:val="18"/>
            <w:bdr w:val="none" w:sz="0" w:space="0" w:color="auto" w:frame="1"/>
            <w:lang w:eastAsia="en-IN"/>
          </w:rPr>
          <w:t>,</w:t>
        </w:r>
        <w:r w:rsidRPr="001C2B0A">
          <w:rPr>
            <w:rFonts w:ascii="Verdana" w:eastAsia="Times New Roman" w:hAnsi="Verdana" w:cs="Times New Roman"/>
            <w:color w:val="C00000"/>
            <w:sz w:val="18"/>
            <w:lang w:eastAsia="en-IN"/>
          </w:rPr>
          <w:t>15</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21"/>
        </w:numPr>
        <w:shd w:val="clear" w:color="auto" w:fill="FFFFFF"/>
        <w:spacing w:after="0" w:line="285" w:lineRule="atLeast"/>
        <w:ind w:left="0"/>
        <w:rPr>
          <w:ins w:id="542" w:author="Unknown"/>
          <w:rFonts w:ascii="Verdana" w:eastAsia="Times New Roman" w:hAnsi="Verdana" w:cs="Times New Roman"/>
          <w:color w:val="000000"/>
          <w:sz w:val="18"/>
          <w:szCs w:val="18"/>
          <w:lang w:eastAsia="en-IN"/>
        </w:rPr>
      </w:pPr>
      <w:ins w:id="543" w:author="Unknown">
        <w:r w:rsidRPr="001C2B0A">
          <w:rPr>
            <w:rFonts w:ascii="Verdana" w:eastAsia="Times New Roman" w:hAnsi="Verdana" w:cs="Times New Roman"/>
            <w:color w:val="000000"/>
            <w:sz w:val="18"/>
            <w:szCs w:val="18"/>
            <w:bdr w:val="none" w:sz="0" w:space="0" w:color="auto" w:frame="1"/>
            <w:lang w:eastAsia="en-IN"/>
          </w:rPr>
          <w:t>  r1.calculateArea();  </w:t>
        </w:r>
      </w:ins>
    </w:p>
    <w:p w:rsidR="001C2B0A" w:rsidRPr="001C2B0A" w:rsidRDefault="001C2B0A" w:rsidP="00AD3981">
      <w:pPr>
        <w:numPr>
          <w:ilvl w:val="0"/>
          <w:numId w:val="21"/>
        </w:numPr>
        <w:shd w:val="clear" w:color="auto" w:fill="FFFFFF"/>
        <w:spacing w:after="0" w:line="285" w:lineRule="atLeast"/>
        <w:ind w:left="0"/>
        <w:rPr>
          <w:ins w:id="544" w:author="Unknown"/>
          <w:rFonts w:ascii="Verdana" w:eastAsia="Times New Roman" w:hAnsi="Verdana" w:cs="Times New Roman"/>
          <w:color w:val="000000"/>
          <w:sz w:val="18"/>
          <w:szCs w:val="18"/>
          <w:lang w:eastAsia="en-IN"/>
        </w:rPr>
      </w:pPr>
      <w:ins w:id="545" w:author="Unknown">
        <w:r w:rsidRPr="001C2B0A">
          <w:rPr>
            <w:rFonts w:ascii="Verdana" w:eastAsia="Times New Roman" w:hAnsi="Verdana" w:cs="Times New Roman"/>
            <w:color w:val="000000"/>
            <w:sz w:val="18"/>
            <w:szCs w:val="18"/>
            <w:bdr w:val="none" w:sz="0" w:space="0" w:color="auto" w:frame="1"/>
            <w:lang w:eastAsia="en-IN"/>
          </w:rPr>
          <w:t>  r2.calculateArea();  </w:t>
        </w:r>
      </w:ins>
    </w:p>
    <w:p w:rsidR="001C2B0A" w:rsidRPr="001C2B0A" w:rsidRDefault="001C2B0A" w:rsidP="00AD3981">
      <w:pPr>
        <w:numPr>
          <w:ilvl w:val="0"/>
          <w:numId w:val="21"/>
        </w:numPr>
        <w:shd w:val="clear" w:color="auto" w:fill="FFFFFF"/>
        <w:spacing w:after="0" w:line="285" w:lineRule="atLeast"/>
        <w:ind w:left="0"/>
        <w:rPr>
          <w:ins w:id="546" w:author="Unknown"/>
          <w:rFonts w:ascii="Verdana" w:eastAsia="Times New Roman" w:hAnsi="Verdana" w:cs="Times New Roman"/>
          <w:color w:val="000000"/>
          <w:sz w:val="18"/>
          <w:szCs w:val="18"/>
          <w:lang w:eastAsia="en-IN"/>
        </w:rPr>
      </w:pPr>
      <w:ins w:id="547"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AD3981">
      <w:pPr>
        <w:numPr>
          <w:ilvl w:val="0"/>
          <w:numId w:val="21"/>
        </w:numPr>
        <w:shd w:val="clear" w:color="auto" w:fill="FFFFFF"/>
        <w:spacing w:after="109" w:line="285" w:lineRule="atLeast"/>
        <w:ind w:left="0"/>
        <w:rPr>
          <w:ins w:id="548" w:author="Unknown"/>
          <w:rFonts w:ascii="Verdana" w:eastAsia="Times New Roman" w:hAnsi="Verdana" w:cs="Times New Roman"/>
          <w:color w:val="000000"/>
          <w:sz w:val="18"/>
          <w:szCs w:val="18"/>
          <w:lang w:eastAsia="en-IN"/>
        </w:rPr>
      </w:pPr>
      <w:ins w:id="549"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1C2B0A">
      <w:pPr>
        <w:spacing w:after="0" w:line="240" w:lineRule="auto"/>
        <w:rPr>
          <w:ins w:id="550" w:author="Unknown"/>
          <w:rFonts w:ascii="Times New Roman" w:eastAsia="Times New Roman" w:hAnsi="Times New Roman" w:cs="Times New Roman"/>
          <w:sz w:val="24"/>
          <w:szCs w:val="24"/>
          <w:lang w:eastAsia="en-IN"/>
        </w:rPr>
      </w:pPr>
      <w:ins w:id="551" w:author="Unknown">
        <w:r w:rsidRPr="001C2B0A">
          <w:rPr>
            <w:rFonts w:ascii="Verdana" w:eastAsia="Times New Roman" w:hAnsi="Verdana" w:cs="Times New Roman"/>
            <w:color w:val="000000"/>
            <w:sz w:val="18"/>
            <w:lang w:eastAsia="en-IN"/>
          </w:rPr>
          <w:fldChar w:fldCharType="begin"/>
        </w:r>
        <w:r w:rsidRPr="001C2B0A">
          <w:rPr>
            <w:rFonts w:ascii="Verdana" w:eastAsia="Times New Roman" w:hAnsi="Verdana" w:cs="Times New Roman"/>
            <w:color w:val="000000"/>
            <w:sz w:val="18"/>
            <w:lang w:eastAsia="en-IN"/>
          </w:rPr>
          <w:instrText xml:space="preserve"> HYPERLINK "http://www.javatpoint.com/opr/test.jsp?filename=TestRectangle1" \t "_blank" </w:instrText>
        </w:r>
        <w:r w:rsidRPr="001C2B0A">
          <w:rPr>
            <w:rFonts w:ascii="Verdana" w:eastAsia="Times New Roman" w:hAnsi="Verdana" w:cs="Times New Roman"/>
            <w:color w:val="000000"/>
            <w:sz w:val="18"/>
            <w:lang w:eastAsia="en-IN"/>
          </w:rPr>
          <w:fldChar w:fldCharType="separate"/>
        </w:r>
        <w:r w:rsidRPr="001C2B0A">
          <w:rPr>
            <w:rFonts w:ascii="Verdana" w:eastAsia="Times New Roman" w:hAnsi="Verdana" w:cs="Times New Roman"/>
            <w:b/>
            <w:bCs/>
            <w:color w:val="FFFFFF"/>
            <w:sz w:val="18"/>
            <w:u w:val="single"/>
            <w:lang w:eastAsia="en-IN"/>
          </w:rPr>
          <w:t>Test it Now</w:t>
        </w:r>
        <w:r w:rsidRPr="001C2B0A">
          <w:rPr>
            <w:rFonts w:ascii="Verdana" w:eastAsia="Times New Roman" w:hAnsi="Verdana" w:cs="Times New Roman"/>
            <w:color w:val="000000"/>
            <w:sz w:val="18"/>
            <w:lang w:eastAsia="en-IN"/>
          </w:rPr>
          <w:fldChar w:fldCharType="end"/>
        </w:r>
      </w:ins>
    </w:p>
    <w:p w:rsidR="001C2B0A" w:rsidRPr="001C2B0A" w:rsidRDefault="001C2B0A" w:rsidP="001C2B0A">
      <w:pPr>
        <w:shd w:val="clear" w:color="auto" w:fill="FFFFFF"/>
        <w:spacing w:before="100" w:beforeAutospacing="1" w:after="100" w:afterAutospacing="1" w:line="240" w:lineRule="auto"/>
        <w:rPr>
          <w:ins w:id="552" w:author="Unknown"/>
          <w:rFonts w:ascii="Verdana" w:eastAsia="Times New Roman" w:hAnsi="Verdana" w:cs="Times New Roman"/>
          <w:color w:val="000000"/>
          <w:sz w:val="18"/>
          <w:szCs w:val="18"/>
          <w:lang w:eastAsia="en-IN"/>
        </w:rPr>
      </w:pPr>
      <w:ins w:id="553" w:author="Unknown">
        <w:r w:rsidRPr="001C2B0A">
          <w:rPr>
            <w:rFonts w:ascii="Verdana" w:eastAsia="Times New Roman" w:hAnsi="Verdana" w:cs="Times New Roman"/>
            <w:color w:val="000000"/>
            <w:sz w:val="18"/>
            <w:szCs w:val="18"/>
            <w:lang w:eastAsia="en-IN"/>
          </w:rPr>
          <w:t>Output:</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4" w:author="Unknown"/>
          <w:rFonts w:ascii="Courier New" w:eastAsia="Times New Roman" w:hAnsi="Courier New" w:cs="Courier New"/>
          <w:color w:val="000000"/>
          <w:sz w:val="20"/>
          <w:szCs w:val="20"/>
          <w:lang w:eastAsia="en-IN"/>
        </w:rPr>
      </w:pPr>
      <w:ins w:id="555" w:author="Unknown">
        <w:r w:rsidRPr="001C2B0A">
          <w:rPr>
            <w:rFonts w:ascii="Courier New" w:eastAsia="Times New Roman" w:hAnsi="Courier New" w:cs="Courier New"/>
            <w:color w:val="000000"/>
            <w:sz w:val="20"/>
            <w:szCs w:val="20"/>
            <w:lang w:eastAsia="en-IN"/>
          </w:rPr>
          <w:t xml:space="preserve">55 </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6" w:author="Unknown"/>
          <w:rFonts w:ascii="Courier New" w:eastAsia="Times New Roman" w:hAnsi="Courier New" w:cs="Courier New"/>
          <w:color w:val="000000"/>
          <w:sz w:val="20"/>
          <w:szCs w:val="20"/>
          <w:lang w:eastAsia="en-IN"/>
        </w:rPr>
      </w:pPr>
      <w:ins w:id="557" w:author="Unknown">
        <w:r w:rsidRPr="001C2B0A">
          <w:rPr>
            <w:rFonts w:ascii="Courier New" w:eastAsia="Times New Roman" w:hAnsi="Courier New" w:cs="Courier New"/>
            <w:color w:val="000000"/>
            <w:sz w:val="20"/>
            <w:szCs w:val="20"/>
            <w:lang w:eastAsia="en-IN"/>
          </w:rPr>
          <w:t xml:space="preserve">45     </w:t>
        </w:r>
      </w:ins>
    </w:p>
    <w:p w:rsidR="001C2B0A" w:rsidRPr="001C2B0A" w:rsidRDefault="001C2B0A" w:rsidP="001C2B0A">
      <w:pPr>
        <w:shd w:val="clear" w:color="auto" w:fill="FFFFFF"/>
        <w:spacing w:before="100" w:beforeAutospacing="1" w:after="100" w:afterAutospacing="1" w:line="312" w:lineRule="atLeast"/>
        <w:outlineLvl w:val="1"/>
        <w:rPr>
          <w:ins w:id="558" w:author="Unknown"/>
          <w:rFonts w:ascii="Helvetica" w:eastAsia="Times New Roman" w:hAnsi="Helvetica" w:cs="Helvetica"/>
          <w:color w:val="610B38"/>
          <w:sz w:val="34"/>
          <w:szCs w:val="34"/>
          <w:lang w:eastAsia="en-IN"/>
        </w:rPr>
      </w:pPr>
      <w:ins w:id="559" w:author="Unknown">
        <w:r w:rsidRPr="001C2B0A">
          <w:rPr>
            <w:rFonts w:ascii="Helvetica" w:eastAsia="Times New Roman" w:hAnsi="Helvetica" w:cs="Helvetica"/>
            <w:color w:val="610B38"/>
            <w:sz w:val="34"/>
            <w:szCs w:val="34"/>
            <w:lang w:eastAsia="en-IN"/>
          </w:rPr>
          <w:t>What are the different ways to create an object in Java?</w:t>
        </w:r>
      </w:ins>
    </w:p>
    <w:p w:rsidR="001C2B0A" w:rsidRPr="001C2B0A" w:rsidRDefault="001C2B0A" w:rsidP="001C2B0A">
      <w:pPr>
        <w:shd w:val="clear" w:color="auto" w:fill="FFFFFF"/>
        <w:spacing w:before="100" w:beforeAutospacing="1" w:after="100" w:afterAutospacing="1" w:line="240" w:lineRule="auto"/>
        <w:rPr>
          <w:ins w:id="560" w:author="Unknown"/>
          <w:rFonts w:ascii="Verdana" w:eastAsia="Times New Roman" w:hAnsi="Verdana" w:cs="Times New Roman"/>
          <w:color w:val="000000"/>
          <w:sz w:val="18"/>
          <w:szCs w:val="18"/>
          <w:lang w:eastAsia="en-IN"/>
        </w:rPr>
      </w:pPr>
      <w:ins w:id="561" w:author="Unknown">
        <w:r w:rsidRPr="001C2B0A">
          <w:rPr>
            <w:rFonts w:ascii="Verdana" w:eastAsia="Times New Roman" w:hAnsi="Verdana" w:cs="Times New Roman"/>
            <w:color w:val="000000"/>
            <w:sz w:val="18"/>
            <w:szCs w:val="18"/>
            <w:lang w:eastAsia="en-IN"/>
          </w:rPr>
          <w:t>There are many ways to create an object in java. They are:</w:t>
        </w:r>
      </w:ins>
    </w:p>
    <w:p w:rsidR="001C2B0A" w:rsidRPr="001C2B0A" w:rsidRDefault="001C2B0A" w:rsidP="00AD3981">
      <w:pPr>
        <w:numPr>
          <w:ilvl w:val="0"/>
          <w:numId w:val="22"/>
        </w:numPr>
        <w:shd w:val="clear" w:color="auto" w:fill="FFFFFF"/>
        <w:spacing w:before="54" w:after="100" w:afterAutospacing="1" w:line="285" w:lineRule="atLeast"/>
        <w:rPr>
          <w:ins w:id="562" w:author="Unknown"/>
          <w:rFonts w:ascii="Verdana" w:eastAsia="Times New Roman" w:hAnsi="Verdana" w:cs="Times New Roman"/>
          <w:color w:val="000000"/>
          <w:sz w:val="18"/>
          <w:szCs w:val="18"/>
          <w:lang w:eastAsia="en-IN"/>
        </w:rPr>
      </w:pPr>
      <w:ins w:id="563" w:author="Unknown">
        <w:r w:rsidRPr="001C2B0A">
          <w:rPr>
            <w:rFonts w:ascii="Verdana" w:eastAsia="Times New Roman" w:hAnsi="Verdana" w:cs="Times New Roman"/>
            <w:color w:val="000000"/>
            <w:sz w:val="18"/>
            <w:szCs w:val="18"/>
            <w:lang w:eastAsia="en-IN"/>
          </w:rPr>
          <w:t>By new keyword</w:t>
        </w:r>
      </w:ins>
    </w:p>
    <w:p w:rsidR="001C2B0A" w:rsidRPr="001C2B0A" w:rsidRDefault="001C2B0A" w:rsidP="00AD3981">
      <w:pPr>
        <w:numPr>
          <w:ilvl w:val="0"/>
          <w:numId w:val="22"/>
        </w:numPr>
        <w:shd w:val="clear" w:color="auto" w:fill="FFFFFF"/>
        <w:spacing w:before="54" w:after="100" w:afterAutospacing="1" w:line="285" w:lineRule="atLeast"/>
        <w:rPr>
          <w:ins w:id="564" w:author="Unknown"/>
          <w:rFonts w:ascii="Verdana" w:eastAsia="Times New Roman" w:hAnsi="Verdana" w:cs="Times New Roman"/>
          <w:color w:val="000000"/>
          <w:sz w:val="18"/>
          <w:szCs w:val="18"/>
          <w:lang w:eastAsia="en-IN"/>
        </w:rPr>
      </w:pPr>
      <w:ins w:id="565" w:author="Unknown">
        <w:r w:rsidRPr="001C2B0A">
          <w:rPr>
            <w:rFonts w:ascii="Verdana" w:eastAsia="Times New Roman" w:hAnsi="Verdana" w:cs="Times New Roman"/>
            <w:color w:val="000000"/>
            <w:sz w:val="18"/>
            <w:szCs w:val="18"/>
            <w:lang w:eastAsia="en-IN"/>
          </w:rPr>
          <w:t>By newInstance() method</w:t>
        </w:r>
      </w:ins>
    </w:p>
    <w:p w:rsidR="001C2B0A" w:rsidRPr="001C2B0A" w:rsidRDefault="001C2B0A" w:rsidP="00AD3981">
      <w:pPr>
        <w:numPr>
          <w:ilvl w:val="0"/>
          <w:numId w:val="22"/>
        </w:numPr>
        <w:shd w:val="clear" w:color="auto" w:fill="FFFFFF"/>
        <w:spacing w:before="54" w:after="100" w:afterAutospacing="1" w:line="285" w:lineRule="atLeast"/>
        <w:rPr>
          <w:ins w:id="566" w:author="Unknown"/>
          <w:rFonts w:ascii="Verdana" w:eastAsia="Times New Roman" w:hAnsi="Verdana" w:cs="Times New Roman"/>
          <w:color w:val="000000"/>
          <w:sz w:val="18"/>
          <w:szCs w:val="18"/>
          <w:lang w:eastAsia="en-IN"/>
        </w:rPr>
      </w:pPr>
      <w:ins w:id="567" w:author="Unknown">
        <w:r w:rsidRPr="001C2B0A">
          <w:rPr>
            <w:rFonts w:ascii="Verdana" w:eastAsia="Times New Roman" w:hAnsi="Verdana" w:cs="Times New Roman"/>
            <w:color w:val="000000"/>
            <w:sz w:val="18"/>
            <w:szCs w:val="18"/>
            <w:lang w:eastAsia="en-IN"/>
          </w:rPr>
          <w:t>By clone() method</w:t>
        </w:r>
      </w:ins>
    </w:p>
    <w:p w:rsidR="001C2B0A" w:rsidRPr="001C2B0A" w:rsidRDefault="001C2B0A" w:rsidP="00AD3981">
      <w:pPr>
        <w:numPr>
          <w:ilvl w:val="0"/>
          <w:numId w:val="22"/>
        </w:numPr>
        <w:shd w:val="clear" w:color="auto" w:fill="FFFFFF"/>
        <w:spacing w:before="54" w:after="100" w:afterAutospacing="1" w:line="285" w:lineRule="atLeast"/>
        <w:rPr>
          <w:ins w:id="568" w:author="Unknown"/>
          <w:rFonts w:ascii="Verdana" w:eastAsia="Times New Roman" w:hAnsi="Verdana" w:cs="Times New Roman"/>
          <w:color w:val="000000"/>
          <w:sz w:val="18"/>
          <w:szCs w:val="18"/>
          <w:lang w:eastAsia="en-IN"/>
        </w:rPr>
      </w:pPr>
      <w:ins w:id="569" w:author="Unknown">
        <w:r w:rsidRPr="001C2B0A">
          <w:rPr>
            <w:rFonts w:ascii="Verdana" w:eastAsia="Times New Roman" w:hAnsi="Verdana" w:cs="Times New Roman"/>
            <w:color w:val="000000"/>
            <w:sz w:val="18"/>
            <w:szCs w:val="18"/>
            <w:lang w:eastAsia="en-IN"/>
          </w:rPr>
          <w:t>By deserialization</w:t>
        </w:r>
      </w:ins>
    </w:p>
    <w:p w:rsidR="001C2B0A" w:rsidRPr="001C2B0A" w:rsidRDefault="001C2B0A" w:rsidP="00AD3981">
      <w:pPr>
        <w:numPr>
          <w:ilvl w:val="0"/>
          <w:numId w:val="22"/>
        </w:numPr>
        <w:shd w:val="clear" w:color="auto" w:fill="FFFFFF"/>
        <w:spacing w:before="54" w:after="100" w:afterAutospacing="1" w:line="285" w:lineRule="atLeast"/>
        <w:rPr>
          <w:ins w:id="570" w:author="Unknown"/>
          <w:rFonts w:ascii="Verdana" w:eastAsia="Times New Roman" w:hAnsi="Verdana" w:cs="Times New Roman"/>
          <w:color w:val="000000"/>
          <w:sz w:val="18"/>
          <w:szCs w:val="18"/>
          <w:lang w:eastAsia="en-IN"/>
        </w:rPr>
      </w:pPr>
      <w:ins w:id="571" w:author="Unknown">
        <w:r w:rsidRPr="001C2B0A">
          <w:rPr>
            <w:rFonts w:ascii="Verdana" w:eastAsia="Times New Roman" w:hAnsi="Verdana" w:cs="Times New Roman"/>
            <w:color w:val="000000"/>
            <w:sz w:val="18"/>
            <w:szCs w:val="18"/>
            <w:lang w:eastAsia="en-IN"/>
          </w:rPr>
          <w:t>By factory method etc.</w:t>
        </w:r>
      </w:ins>
    </w:p>
    <w:p w:rsidR="001C2B0A" w:rsidRPr="001C2B0A" w:rsidRDefault="001C2B0A" w:rsidP="001C2B0A">
      <w:pPr>
        <w:shd w:val="clear" w:color="auto" w:fill="FFFFFF"/>
        <w:spacing w:before="100" w:beforeAutospacing="1" w:after="100" w:afterAutospacing="1" w:line="240" w:lineRule="auto"/>
        <w:rPr>
          <w:ins w:id="572" w:author="Unknown"/>
          <w:rFonts w:ascii="Verdana" w:eastAsia="Times New Roman" w:hAnsi="Verdana" w:cs="Times New Roman"/>
          <w:color w:val="000000"/>
          <w:sz w:val="18"/>
          <w:szCs w:val="18"/>
          <w:lang w:eastAsia="en-IN"/>
        </w:rPr>
      </w:pPr>
      <w:ins w:id="573" w:author="Unknown">
        <w:r w:rsidRPr="001C2B0A">
          <w:rPr>
            <w:rFonts w:ascii="Verdana" w:eastAsia="Times New Roman" w:hAnsi="Verdana" w:cs="Times New Roman"/>
            <w:color w:val="000000"/>
            <w:sz w:val="18"/>
            <w:szCs w:val="18"/>
            <w:lang w:eastAsia="en-IN"/>
          </w:rPr>
          <w:t>We will learn these ways to create object later.</w:t>
        </w:r>
      </w:ins>
    </w:p>
    <w:p w:rsidR="001C2B0A" w:rsidRPr="001C2B0A" w:rsidRDefault="001C2B0A" w:rsidP="001C2B0A">
      <w:pPr>
        <w:spacing w:after="0" w:line="240" w:lineRule="auto"/>
        <w:rPr>
          <w:ins w:id="574"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201920" cy="5012055"/>
            <wp:effectExtent l="19050" t="0" r="0" b="0"/>
            <wp:docPr id="92" name="Picture 92" descr="Different Ways to create an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ifferent Ways to create an Object in Java"/>
                    <pic:cNvPicPr>
                      <a:picLocks noChangeAspect="1" noChangeArrowheads="1"/>
                    </pic:cNvPicPr>
                  </pic:nvPicPr>
                  <pic:blipFill>
                    <a:blip r:embed="rId21"/>
                    <a:srcRect/>
                    <a:stretch>
                      <a:fillRect/>
                    </a:stretch>
                  </pic:blipFill>
                  <pic:spPr bwMode="auto">
                    <a:xfrm>
                      <a:off x="0" y="0"/>
                      <a:ext cx="5201920" cy="5012055"/>
                    </a:xfrm>
                    <a:prstGeom prst="rect">
                      <a:avLst/>
                    </a:prstGeom>
                    <a:noFill/>
                    <a:ln w="9525">
                      <a:noFill/>
                      <a:miter lim="800000"/>
                      <a:headEnd/>
                      <a:tailEnd/>
                    </a:ln>
                  </pic:spPr>
                </pic:pic>
              </a:graphicData>
            </a:graphic>
          </wp:inline>
        </w:drawing>
      </w:r>
    </w:p>
    <w:p w:rsidR="001C2B0A" w:rsidRPr="001C2B0A" w:rsidRDefault="001C2B0A" w:rsidP="001C2B0A">
      <w:pPr>
        <w:shd w:val="clear" w:color="auto" w:fill="FFFFFF"/>
        <w:spacing w:before="100" w:beforeAutospacing="1" w:after="100" w:afterAutospacing="1" w:line="312" w:lineRule="atLeast"/>
        <w:outlineLvl w:val="1"/>
        <w:rPr>
          <w:ins w:id="575" w:author="Unknown"/>
          <w:rFonts w:ascii="Helvetica" w:eastAsia="Times New Roman" w:hAnsi="Helvetica" w:cs="Helvetica"/>
          <w:color w:val="610B38"/>
          <w:sz w:val="34"/>
          <w:szCs w:val="34"/>
          <w:lang w:eastAsia="en-IN"/>
        </w:rPr>
      </w:pPr>
      <w:ins w:id="576" w:author="Unknown">
        <w:r w:rsidRPr="001C2B0A">
          <w:rPr>
            <w:rFonts w:ascii="Helvetica" w:eastAsia="Times New Roman" w:hAnsi="Helvetica" w:cs="Helvetica"/>
            <w:color w:val="610B38"/>
            <w:sz w:val="34"/>
            <w:szCs w:val="34"/>
            <w:lang w:eastAsia="en-IN"/>
          </w:rPr>
          <w:t>Anonymous object</w:t>
        </w:r>
      </w:ins>
    </w:p>
    <w:p w:rsidR="001C2B0A" w:rsidRPr="001C2B0A" w:rsidRDefault="001C2B0A" w:rsidP="001C2B0A">
      <w:pPr>
        <w:shd w:val="clear" w:color="auto" w:fill="FFFFFF"/>
        <w:spacing w:before="100" w:beforeAutospacing="1" w:after="100" w:afterAutospacing="1" w:line="240" w:lineRule="auto"/>
        <w:rPr>
          <w:ins w:id="577" w:author="Unknown"/>
          <w:rFonts w:ascii="Verdana" w:eastAsia="Times New Roman" w:hAnsi="Verdana" w:cs="Times New Roman"/>
          <w:color w:val="000000"/>
          <w:sz w:val="18"/>
          <w:szCs w:val="18"/>
          <w:lang w:eastAsia="en-IN"/>
        </w:rPr>
      </w:pPr>
      <w:ins w:id="578" w:author="Unknown">
        <w:r w:rsidRPr="001C2B0A">
          <w:rPr>
            <w:rFonts w:ascii="Verdana" w:eastAsia="Times New Roman" w:hAnsi="Verdana" w:cs="Times New Roman"/>
            <w:color w:val="000000"/>
            <w:sz w:val="18"/>
            <w:szCs w:val="18"/>
            <w:lang w:eastAsia="en-IN"/>
          </w:rPr>
          <w:t>Anonymous simply means nameless. An object which has no reference is known as an anonymous object. It can be used at the time of object creation only.</w:t>
        </w:r>
      </w:ins>
    </w:p>
    <w:p w:rsidR="001C2B0A" w:rsidRPr="001C2B0A" w:rsidRDefault="001C2B0A" w:rsidP="001C2B0A">
      <w:pPr>
        <w:shd w:val="clear" w:color="auto" w:fill="FFFFFF"/>
        <w:spacing w:before="100" w:beforeAutospacing="1" w:after="100" w:afterAutospacing="1" w:line="240" w:lineRule="auto"/>
        <w:rPr>
          <w:ins w:id="579" w:author="Unknown"/>
          <w:rFonts w:ascii="Verdana" w:eastAsia="Times New Roman" w:hAnsi="Verdana" w:cs="Times New Roman"/>
          <w:color w:val="000000"/>
          <w:sz w:val="18"/>
          <w:szCs w:val="18"/>
          <w:lang w:eastAsia="en-IN"/>
        </w:rPr>
      </w:pPr>
      <w:ins w:id="580" w:author="Unknown">
        <w:r w:rsidRPr="001C2B0A">
          <w:rPr>
            <w:rFonts w:ascii="Verdana" w:eastAsia="Times New Roman" w:hAnsi="Verdana" w:cs="Times New Roman"/>
            <w:color w:val="000000"/>
            <w:sz w:val="18"/>
            <w:szCs w:val="18"/>
            <w:lang w:eastAsia="en-IN"/>
          </w:rPr>
          <w:t>If you have to use an object only once, an anonymous object is a good approach. For example:</w:t>
        </w:r>
      </w:ins>
    </w:p>
    <w:p w:rsidR="001C2B0A" w:rsidRPr="001C2B0A" w:rsidRDefault="001C2B0A" w:rsidP="007E2CB6">
      <w:pPr>
        <w:shd w:val="clear" w:color="auto" w:fill="FFFFFF"/>
        <w:spacing w:after="109" w:line="285" w:lineRule="atLeast"/>
        <w:rPr>
          <w:ins w:id="581" w:author="Unknown"/>
          <w:rFonts w:ascii="Verdana" w:eastAsia="Times New Roman" w:hAnsi="Verdana" w:cs="Times New Roman"/>
          <w:color w:val="000000"/>
          <w:sz w:val="18"/>
          <w:szCs w:val="18"/>
          <w:lang w:eastAsia="en-IN"/>
        </w:rPr>
      </w:pPr>
      <w:ins w:id="582" w:author="Unknown">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Calculation();</w:t>
        </w:r>
        <w:r w:rsidRPr="001C2B0A">
          <w:rPr>
            <w:rFonts w:ascii="Verdana" w:eastAsia="Times New Roman" w:hAnsi="Verdana" w:cs="Times New Roman"/>
            <w:color w:val="008200"/>
            <w:sz w:val="18"/>
            <w:lang w:eastAsia="en-IN"/>
          </w:rPr>
          <w:t>//anonymous object</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1C2B0A">
      <w:pPr>
        <w:shd w:val="clear" w:color="auto" w:fill="FFFFFF"/>
        <w:spacing w:before="100" w:beforeAutospacing="1" w:after="100" w:afterAutospacing="1" w:line="240" w:lineRule="auto"/>
        <w:rPr>
          <w:ins w:id="583" w:author="Unknown"/>
          <w:rFonts w:ascii="Verdana" w:eastAsia="Times New Roman" w:hAnsi="Verdana" w:cs="Times New Roman"/>
          <w:color w:val="000000"/>
          <w:sz w:val="18"/>
          <w:szCs w:val="18"/>
          <w:lang w:eastAsia="en-IN"/>
        </w:rPr>
      </w:pPr>
      <w:ins w:id="584" w:author="Unknown">
        <w:r w:rsidRPr="001C2B0A">
          <w:rPr>
            <w:rFonts w:ascii="Verdana" w:eastAsia="Times New Roman" w:hAnsi="Verdana" w:cs="Times New Roman"/>
            <w:color w:val="000000"/>
            <w:sz w:val="18"/>
            <w:szCs w:val="18"/>
            <w:lang w:eastAsia="en-IN"/>
          </w:rPr>
          <w:t>Calling method through a reference:</w:t>
        </w:r>
      </w:ins>
    </w:p>
    <w:p w:rsidR="001C2B0A" w:rsidRPr="001C2B0A" w:rsidRDefault="001C2B0A" w:rsidP="007E2CB6">
      <w:pPr>
        <w:shd w:val="clear" w:color="auto" w:fill="FFFFFF"/>
        <w:spacing w:after="0" w:line="285" w:lineRule="atLeast"/>
        <w:rPr>
          <w:ins w:id="585" w:author="Unknown"/>
          <w:rFonts w:ascii="Verdana" w:eastAsia="Times New Roman" w:hAnsi="Verdana" w:cs="Times New Roman"/>
          <w:color w:val="000000"/>
          <w:sz w:val="18"/>
          <w:szCs w:val="18"/>
          <w:lang w:eastAsia="en-IN"/>
        </w:rPr>
      </w:pPr>
      <w:ins w:id="586" w:author="Unknown">
        <w:r w:rsidRPr="001C2B0A">
          <w:rPr>
            <w:rFonts w:ascii="Verdana" w:eastAsia="Times New Roman" w:hAnsi="Verdana" w:cs="Times New Roman"/>
            <w:color w:val="000000"/>
            <w:sz w:val="18"/>
            <w:szCs w:val="18"/>
            <w:bdr w:val="none" w:sz="0" w:space="0" w:color="auto" w:frame="1"/>
            <w:lang w:eastAsia="en-IN"/>
          </w:rPr>
          <w:t>Calculation c=</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Calculation();  </w:t>
        </w:r>
      </w:ins>
    </w:p>
    <w:p w:rsidR="001C2B0A" w:rsidRPr="001C2B0A" w:rsidRDefault="001C2B0A" w:rsidP="007E2CB6">
      <w:pPr>
        <w:shd w:val="clear" w:color="auto" w:fill="FFFFFF"/>
        <w:spacing w:after="109" w:line="285" w:lineRule="atLeast"/>
        <w:rPr>
          <w:ins w:id="587" w:author="Unknown"/>
          <w:rFonts w:ascii="Verdana" w:eastAsia="Times New Roman" w:hAnsi="Verdana" w:cs="Times New Roman"/>
          <w:color w:val="000000"/>
          <w:sz w:val="18"/>
          <w:szCs w:val="18"/>
          <w:lang w:eastAsia="en-IN"/>
        </w:rPr>
      </w:pPr>
      <w:ins w:id="588" w:author="Unknown">
        <w:r w:rsidRPr="001C2B0A">
          <w:rPr>
            <w:rFonts w:ascii="Verdana" w:eastAsia="Times New Roman" w:hAnsi="Verdana" w:cs="Times New Roman"/>
            <w:color w:val="000000"/>
            <w:sz w:val="18"/>
            <w:szCs w:val="18"/>
            <w:bdr w:val="none" w:sz="0" w:space="0" w:color="auto" w:frame="1"/>
            <w:lang w:eastAsia="en-IN"/>
          </w:rPr>
          <w:t>c.fact(</w:t>
        </w:r>
        <w:r w:rsidRPr="001C2B0A">
          <w:rPr>
            <w:rFonts w:ascii="Verdana" w:eastAsia="Times New Roman" w:hAnsi="Verdana" w:cs="Times New Roman"/>
            <w:color w:val="C00000"/>
            <w:sz w:val="18"/>
            <w:lang w:eastAsia="en-IN"/>
          </w:rPr>
          <w:t>5</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1C2B0A">
      <w:pPr>
        <w:shd w:val="clear" w:color="auto" w:fill="FFFFFF"/>
        <w:spacing w:before="100" w:beforeAutospacing="1" w:after="100" w:afterAutospacing="1" w:line="240" w:lineRule="auto"/>
        <w:rPr>
          <w:ins w:id="589" w:author="Unknown"/>
          <w:rFonts w:ascii="Verdana" w:eastAsia="Times New Roman" w:hAnsi="Verdana" w:cs="Times New Roman"/>
          <w:color w:val="000000"/>
          <w:sz w:val="18"/>
          <w:szCs w:val="18"/>
          <w:lang w:eastAsia="en-IN"/>
        </w:rPr>
      </w:pPr>
      <w:ins w:id="590" w:author="Unknown">
        <w:r w:rsidRPr="001C2B0A">
          <w:rPr>
            <w:rFonts w:ascii="Verdana" w:eastAsia="Times New Roman" w:hAnsi="Verdana" w:cs="Times New Roman"/>
            <w:color w:val="000000"/>
            <w:sz w:val="18"/>
            <w:szCs w:val="18"/>
            <w:lang w:eastAsia="en-IN"/>
          </w:rPr>
          <w:t>Calling method through an anonymous object</w:t>
        </w:r>
      </w:ins>
    </w:p>
    <w:p w:rsidR="001C2B0A" w:rsidRPr="001C2B0A" w:rsidRDefault="001C2B0A" w:rsidP="007E2CB6">
      <w:pPr>
        <w:shd w:val="clear" w:color="auto" w:fill="FFFFFF"/>
        <w:spacing w:after="109" w:line="285" w:lineRule="atLeast"/>
        <w:rPr>
          <w:ins w:id="591" w:author="Unknown"/>
          <w:rFonts w:ascii="Verdana" w:eastAsia="Times New Roman" w:hAnsi="Verdana" w:cs="Times New Roman"/>
          <w:color w:val="000000"/>
          <w:sz w:val="18"/>
          <w:szCs w:val="18"/>
          <w:lang w:eastAsia="en-IN"/>
        </w:rPr>
      </w:pPr>
      <w:ins w:id="592" w:author="Unknown">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Calculation().fact(</w:t>
        </w:r>
        <w:r w:rsidRPr="001C2B0A">
          <w:rPr>
            <w:rFonts w:ascii="Verdana" w:eastAsia="Times New Roman" w:hAnsi="Verdana" w:cs="Times New Roman"/>
            <w:color w:val="C00000"/>
            <w:sz w:val="18"/>
            <w:lang w:eastAsia="en-IN"/>
          </w:rPr>
          <w:t>5</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1C2B0A">
      <w:pPr>
        <w:shd w:val="clear" w:color="auto" w:fill="FFFFFF"/>
        <w:spacing w:before="100" w:beforeAutospacing="1" w:after="100" w:afterAutospacing="1" w:line="240" w:lineRule="auto"/>
        <w:rPr>
          <w:ins w:id="593" w:author="Unknown"/>
          <w:rFonts w:ascii="Verdana" w:eastAsia="Times New Roman" w:hAnsi="Verdana" w:cs="Times New Roman"/>
          <w:color w:val="000000"/>
          <w:sz w:val="18"/>
          <w:szCs w:val="18"/>
          <w:lang w:eastAsia="en-IN"/>
        </w:rPr>
      </w:pPr>
      <w:ins w:id="594" w:author="Unknown">
        <w:r w:rsidRPr="001C2B0A">
          <w:rPr>
            <w:rFonts w:ascii="Verdana" w:eastAsia="Times New Roman" w:hAnsi="Verdana" w:cs="Times New Roman"/>
            <w:color w:val="000000"/>
            <w:sz w:val="18"/>
            <w:szCs w:val="18"/>
            <w:lang w:eastAsia="en-IN"/>
          </w:rPr>
          <w:t>Let's see the full example of an anonymous object in Java.</w:t>
        </w:r>
      </w:ins>
    </w:p>
    <w:p w:rsidR="001C2B0A" w:rsidRPr="001C2B0A" w:rsidRDefault="001C2B0A" w:rsidP="007E2CB6">
      <w:pPr>
        <w:shd w:val="clear" w:color="auto" w:fill="FFFFFF"/>
        <w:spacing w:after="0" w:line="285" w:lineRule="atLeast"/>
        <w:rPr>
          <w:ins w:id="595" w:author="Unknown"/>
          <w:rFonts w:ascii="Verdana" w:eastAsia="Times New Roman" w:hAnsi="Verdana" w:cs="Times New Roman"/>
          <w:color w:val="000000"/>
          <w:sz w:val="18"/>
          <w:szCs w:val="18"/>
          <w:lang w:eastAsia="en-IN"/>
        </w:rPr>
      </w:pPr>
      <w:ins w:id="596"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Calculation{  </w:t>
        </w:r>
      </w:ins>
    </w:p>
    <w:p w:rsidR="001C2B0A" w:rsidRPr="001C2B0A" w:rsidRDefault="001C2B0A" w:rsidP="007E2CB6">
      <w:pPr>
        <w:shd w:val="clear" w:color="auto" w:fill="FFFFFF"/>
        <w:spacing w:after="0" w:line="285" w:lineRule="atLeast"/>
        <w:rPr>
          <w:ins w:id="597" w:author="Unknown"/>
          <w:rFonts w:ascii="Verdana" w:eastAsia="Times New Roman" w:hAnsi="Verdana" w:cs="Times New Roman"/>
          <w:color w:val="000000"/>
          <w:sz w:val="18"/>
          <w:szCs w:val="18"/>
          <w:lang w:eastAsia="en-IN"/>
        </w:rPr>
      </w:pPr>
      <w:ins w:id="598" w:author="Unknown">
        <w:r w:rsidRPr="001C2B0A">
          <w:rPr>
            <w:rFonts w:ascii="Verdana" w:eastAsia="Times New Roman" w:hAnsi="Verdana" w:cs="Times New Roman"/>
            <w:color w:val="000000"/>
            <w:sz w:val="18"/>
            <w:szCs w:val="18"/>
            <w:bdr w:val="none" w:sz="0" w:space="0" w:color="auto" w:frame="1"/>
            <w:lang w:eastAsia="en-IN"/>
          </w:rPr>
          <w:lastRenderedPageBreak/>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fact(</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n){  </w:t>
        </w:r>
      </w:ins>
    </w:p>
    <w:p w:rsidR="001C2B0A" w:rsidRPr="001C2B0A" w:rsidRDefault="001C2B0A" w:rsidP="007E2CB6">
      <w:pPr>
        <w:shd w:val="clear" w:color="auto" w:fill="FFFFFF"/>
        <w:spacing w:after="0" w:line="285" w:lineRule="atLeast"/>
        <w:rPr>
          <w:ins w:id="599" w:author="Unknown"/>
          <w:rFonts w:ascii="Verdana" w:eastAsia="Times New Roman" w:hAnsi="Verdana" w:cs="Times New Roman"/>
          <w:color w:val="000000"/>
          <w:sz w:val="18"/>
          <w:szCs w:val="18"/>
          <w:lang w:eastAsia="en-IN"/>
        </w:rPr>
      </w:pPr>
      <w:ins w:id="600"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fact=</w:t>
        </w:r>
        <w:r w:rsidRPr="001C2B0A">
          <w:rPr>
            <w:rFonts w:ascii="Verdana" w:eastAsia="Times New Roman" w:hAnsi="Verdana" w:cs="Times New Roman"/>
            <w:color w:val="C00000"/>
            <w:sz w:val="18"/>
            <w:lang w:eastAsia="en-IN"/>
          </w:rPr>
          <w:t>1</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601" w:author="Unknown"/>
          <w:rFonts w:ascii="Verdana" w:eastAsia="Times New Roman" w:hAnsi="Verdana" w:cs="Times New Roman"/>
          <w:color w:val="000000"/>
          <w:sz w:val="18"/>
          <w:szCs w:val="18"/>
          <w:lang w:eastAsia="en-IN"/>
        </w:rPr>
      </w:pPr>
      <w:ins w:id="602"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for</w:t>
        </w:r>
        <w:r w:rsidRPr="001C2B0A">
          <w:rPr>
            <w:rFonts w:ascii="Verdana" w:eastAsia="Times New Roman" w:hAnsi="Verdana" w:cs="Times New Roman"/>
            <w:color w:val="000000"/>
            <w:sz w:val="18"/>
            <w:szCs w:val="18"/>
            <w:bdr w:val="none" w:sz="0" w:space="0" w:color="auto" w:frame="1"/>
            <w:lang w:eastAsia="en-IN"/>
          </w:rPr>
          <w:t>(</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i=</w:t>
        </w:r>
        <w:r w:rsidRPr="001C2B0A">
          <w:rPr>
            <w:rFonts w:ascii="Verdana" w:eastAsia="Times New Roman" w:hAnsi="Verdana" w:cs="Times New Roman"/>
            <w:color w:val="C00000"/>
            <w:sz w:val="18"/>
            <w:lang w:eastAsia="en-IN"/>
          </w:rPr>
          <w:t>1</w:t>
        </w:r>
        <w:r w:rsidRPr="001C2B0A">
          <w:rPr>
            <w:rFonts w:ascii="Verdana" w:eastAsia="Times New Roman" w:hAnsi="Verdana" w:cs="Times New Roman"/>
            <w:color w:val="000000"/>
            <w:sz w:val="18"/>
            <w:szCs w:val="18"/>
            <w:bdr w:val="none" w:sz="0" w:space="0" w:color="auto" w:frame="1"/>
            <w:lang w:eastAsia="en-IN"/>
          </w:rPr>
          <w:t>;i&lt;=n;i++){  </w:t>
        </w:r>
      </w:ins>
    </w:p>
    <w:p w:rsidR="001C2B0A" w:rsidRPr="001C2B0A" w:rsidRDefault="001C2B0A" w:rsidP="007E2CB6">
      <w:pPr>
        <w:shd w:val="clear" w:color="auto" w:fill="FFFFFF"/>
        <w:spacing w:after="0" w:line="285" w:lineRule="atLeast"/>
        <w:rPr>
          <w:ins w:id="603" w:author="Unknown"/>
          <w:rFonts w:ascii="Verdana" w:eastAsia="Times New Roman" w:hAnsi="Verdana" w:cs="Times New Roman"/>
          <w:color w:val="000000"/>
          <w:sz w:val="18"/>
          <w:szCs w:val="18"/>
          <w:lang w:eastAsia="en-IN"/>
        </w:rPr>
      </w:pPr>
      <w:ins w:id="604" w:author="Unknown">
        <w:r w:rsidRPr="001C2B0A">
          <w:rPr>
            <w:rFonts w:ascii="Verdana" w:eastAsia="Times New Roman" w:hAnsi="Verdana" w:cs="Times New Roman"/>
            <w:color w:val="000000"/>
            <w:sz w:val="18"/>
            <w:szCs w:val="18"/>
            <w:bdr w:val="none" w:sz="0" w:space="0" w:color="auto" w:frame="1"/>
            <w:lang w:eastAsia="en-IN"/>
          </w:rPr>
          <w:t>   fact=fact*i;  </w:t>
        </w:r>
      </w:ins>
    </w:p>
    <w:p w:rsidR="001C2B0A" w:rsidRPr="001C2B0A" w:rsidRDefault="001C2B0A" w:rsidP="007E2CB6">
      <w:pPr>
        <w:shd w:val="clear" w:color="auto" w:fill="FFFFFF"/>
        <w:spacing w:after="0" w:line="285" w:lineRule="atLeast"/>
        <w:rPr>
          <w:ins w:id="605" w:author="Unknown"/>
          <w:rFonts w:ascii="Verdana" w:eastAsia="Times New Roman" w:hAnsi="Verdana" w:cs="Times New Roman"/>
          <w:color w:val="000000"/>
          <w:sz w:val="18"/>
          <w:szCs w:val="18"/>
          <w:lang w:eastAsia="en-IN"/>
        </w:rPr>
      </w:pPr>
      <w:ins w:id="606" w:author="Unknown">
        <w:r w:rsidRPr="001C2B0A">
          <w:rPr>
            <w:rFonts w:ascii="Verdana" w:eastAsia="Times New Roman" w:hAnsi="Verdana" w:cs="Times New Roman"/>
            <w:color w:val="000000"/>
            <w:sz w:val="18"/>
            <w:szCs w:val="18"/>
            <w:bdr w:val="none" w:sz="0" w:space="0" w:color="auto" w:frame="1"/>
            <w:lang w:eastAsia="en-IN"/>
          </w:rPr>
          <w:t>  }  </w:t>
        </w:r>
      </w:ins>
    </w:p>
    <w:p w:rsidR="001C2B0A" w:rsidRPr="001C2B0A" w:rsidRDefault="001C2B0A" w:rsidP="007E2CB6">
      <w:pPr>
        <w:shd w:val="clear" w:color="auto" w:fill="FFFFFF"/>
        <w:spacing w:after="0" w:line="285" w:lineRule="atLeast"/>
        <w:rPr>
          <w:ins w:id="607" w:author="Unknown"/>
          <w:rFonts w:ascii="Verdana" w:eastAsia="Times New Roman" w:hAnsi="Verdana" w:cs="Times New Roman"/>
          <w:color w:val="000000"/>
          <w:sz w:val="18"/>
          <w:szCs w:val="18"/>
          <w:lang w:eastAsia="en-IN"/>
        </w:rPr>
      </w:pPr>
      <w:ins w:id="608" w:author="Unknown">
        <w:r w:rsidRPr="001C2B0A">
          <w:rPr>
            <w:rFonts w:ascii="Verdana" w:eastAsia="Times New Roman" w:hAnsi="Verdana" w:cs="Times New Roman"/>
            <w:color w:val="000000"/>
            <w:sz w:val="18"/>
            <w:szCs w:val="18"/>
            <w:bdr w:val="none" w:sz="0" w:space="0" w:color="auto" w:frame="1"/>
            <w:lang w:eastAsia="en-IN"/>
          </w:rPr>
          <w:t> System.out.println(</w:t>
        </w:r>
        <w:r w:rsidRPr="001C2B0A">
          <w:rPr>
            <w:rFonts w:ascii="Verdana" w:eastAsia="Times New Roman" w:hAnsi="Verdana" w:cs="Times New Roman"/>
            <w:color w:val="0000FF"/>
            <w:sz w:val="18"/>
            <w:lang w:eastAsia="en-IN"/>
          </w:rPr>
          <w:t>"factorial is "</w:t>
        </w:r>
        <w:r w:rsidRPr="001C2B0A">
          <w:rPr>
            <w:rFonts w:ascii="Verdana" w:eastAsia="Times New Roman" w:hAnsi="Verdana" w:cs="Times New Roman"/>
            <w:color w:val="000000"/>
            <w:sz w:val="18"/>
            <w:szCs w:val="18"/>
            <w:bdr w:val="none" w:sz="0" w:space="0" w:color="auto" w:frame="1"/>
            <w:lang w:eastAsia="en-IN"/>
          </w:rPr>
          <w:t>+fact);  </w:t>
        </w:r>
      </w:ins>
    </w:p>
    <w:p w:rsidR="001C2B0A" w:rsidRPr="001C2B0A" w:rsidRDefault="001C2B0A" w:rsidP="007E2CB6">
      <w:pPr>
        <w:shd w:val="clear" w:color="auto" w:fill="FFFFFF"/>
        <w:spacing w:after="0" w:line="285" w:lineRule="atLeast"/>
        <w:rPr>
          <w:ins w:id="609" w:author="Unknown"/>
          <w:rFonts w:ascii="Verdana" w:eastAsia="Times New Roman" w:hAnsi="Verdana" w:cs="Times New Roman"/>
          <w:color w:val="000000"/>
          <w:sz w:val="18"/>
          <w:szCs w:val="18"/>
          <w:lang w:eastAsia="en-IN"/>
        </w:rPr>
      </w:pPr>
      <w:ins w:id="610"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611" w:author="Unknown"/>
          <w:rFonts w:ascii="Verdana" w:eastAsia="Times New Roman" w:hAnsi="Verdana" w:cs="Times New Roman"/>
          <w:color w:val="000000"/>
          <w:sz w:val="18"/>
          <w:szCs w:val="18"/>
          <w:lang w:eastAsia="en-IN"/>
        </w:rPr>
      </w:pPr>
      <w:ins w:id="612" w:author="Unknown">
        <w:r w:rsidRPr="001C2B0A">
          <w:rPr>
            <w:rFonts w:ascii="Verdana" w:eastAsia="Times New Roman" w:hAnsi="Verdana" w:cs="Times New Roman"/>
            <w:b/>
            <w:bCs/>
            <w:color w:val="006699"/>
            <w:sz w:val="18"/>
            <w:lang w:eastAsia="en-IN"/>
          </w:rPr>
          <w:t>public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static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main(String args[]){  </w:t>
        </w:r>
      </w:ins>
    </w:p>
    <w:p w:rsidR="001C2B0A" w:rsidRPr="001C2B0A" w:rsidRDefault="001C2B0A" w:rsidP="007E2CB6">
      <w:pPr>
        <w:shd w:val="clear" w:color="auto" w:fill="FFFFFF"/>
        <w:spacing w:after="0" w:line="285" w:lineRule="atLeast"/>
        <w:rPr>
          <w:ins w:id="613" w:author="Unknown"/>
          <w:rFonts w:ascii="Verdana" w:eastAsia="Times New Roman" w:hAnsi="Verdana" w:cs="Times New Roman"/>
          <w:color w:val="000000"/>
          <w:sz w:val="18"/>
          <w:szCs w:val="18"/>
          <w:lang w:eastAsia="en-IN"/>
        </w:rPr>
      </w:pPr>
      <w:ins w:id="614"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Calculation().fact(</w:t>
        </w:r>
        <w:r w:rsidRPr="001C2B0A">
          <w:rPr>
            <w:rFonts w:ascii="Verdana" w:eastAsia="Times New Roman" w:hAnsi="Verdana" w:cs="Times New Roman"/>
            <w:color w:val="C00000"/>
            <w:sz w:val="18"/>
            <w:lang w:eastAsia="en-IN"/>
          </w:rPr>
          <w:t>5</w:t>
        </w:r>
        <w:r w:rsidRPr="001C2B0A">
          <w:rPr>
            <w:rFonts w:ascii="Verdana" w:eastAsia="Times New Roman" w:hAnsi="Verdana" w:cs="Times New Roman"/>
            <w:color w:val="000000"/>
            <w:sz w:val="18"/>
            <w:szCs w:val="18"/>
            <w:bdr w:val="none" w:sz="0" w:space="0" w:color="auto" w:frame="1"/>
            <w:lang w:eastAsia="en-IN"/>
          </w:rPr>
          <w:t>);</w:t>
        </w:r>
        <w:r w:rsidRPr="001C2B0A">
          <w:rPr>
            <w:rFonts w:ascii="Verdana" w:eastAsia="Times New Roman" w:hAnsi="Verdana" w:cs="Times New Roman"/>
            <w:color w:val="008200"/>
            <w:sz w:val="18"/>
            <w:lang w:eastAsia="en-IN"/>
          </w:rPr>
          <w:t>//calling method with anonymous object</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615" w:author="Unknown"/>
          <w:rFonts w:ascii="Verdana" w:eastAsia="Times New Roman" w:hAnsi="Verdana" w:cs="Times New Roman"/>
          <w:color w:val="000000"/>
          <w:sz w:val="18"/>
          <w:szCs w:val="18"/>
          <w:lang w:eastAsia="en-IN"/>
        </w:rPr>
      </w:pPr>
      <w:ins w:id="616"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109" w:line="285" w:lineRule="atLeast"/>
        <w:rPr>
          <w:ins w:id="617" w:author="Unknown"/>
          <w:rFonts w:ascii="Verdana" w:eastAsia="Times New Roman" w:hAnsi="Verdana" w:cs="Times New Roman"/>
          <w:color w:val="000000"/>
          <w:sz w:val="18"/>
          <w:szCs w:val="18"/>
          <w:lang w:eastAsia="en-IN"/>
        </w:rPr>
      </w:pPr>
      <w:ins w:id="618"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1C2B0A">
      <w:pPr>
        <w:shd w:val="clear" w:color="auto" w:fill="FFFFFF"/>
        <w:spacing w:before="100" w:beforeAutospacing="1" w:after="100" w:afterAutospacing="1" w:line="240" w:lineRule="auto"/>
        <w:rPr>
          <w:ins w:id="619" w:author="Unknown"/>
          <w:rFonts w:ascii="Verdana" w:eastAsia="Times New Roman" w:hAnsi="Verdana" w:cs="Times New Roman"/>
          <w:color w:val="000000"/>
          <w:sz w:val="18"/>
          <w:szCs w:val="18"/>
          <w:lang w:eastAsia="en-IN"/>
        </w:rPr>
      </w:pPr>
      <w:ins w:id="620" w:author="Unknown">
        <w:r w:rsidRPr="001C2B0A">
          <w:rPr>
            <w:rFonts w:ascii="Verdana" w:eastAsia="Times New Roman" w:hAnsi="Verdana" w:cs="Times New Roman"/>
            <w:color w:val="000000"/>
            <w:sz w:val="18"/>
            <w:szCs w:val="18"/>
            <w:lang w:eastAsia="en-IN"/>
          </w:rPr>
          <w:t>Output:</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1" w:author="Unknown"/>
          <w:rFonts w:ascii="Courier New" w:eastAsia="Times New Roman" w:hAnsi="Courier New" w:cs="Courier New"/>
          <w:color w:val="000000"/>
          <w:sz w:val="20"/>
          <w:szCs w:val="20"/>
          <w:lang w:eastAsia="en-IN"/>
        </w:rPr>
      </w:pPr>
      <w:ins w:id="622" w:author="Unknown">
        <w:r w:rsidRPr="001C2B0A">
          <w:rPr>
            <w:rFonts w:ascii="Courier New" w:eastAsia="Times New Roman" w:hAnsi="Courier New" w:cs="Courier New"/>
            <w:color w:val="000000"/>
            <w:sz w:val="20"/>
            <w:szCs w:val="20"/>
            <w:lang w:eastAsia="en-IN"/>
          </w:rPr>
          <w:t>Factorial is 120</w:t>
        </w:r>
      </w:ins>
    </w:p>
    <w:p w:rsidR="001C2B0A" w:rsidRPr="001C2B0A" w:rsidRDefault="001C2B0A" w:rsidP="001C2B0A">
      <w:pPr>
        <w:shd w:val="clear" w:color="auto" w:fill="FFFFFF"/>
        <w:spacing w:before="100" w:beforeAutospacing="1" w:after="100" w:afterAutospacing="1" w:line="312" w:lineRule="atLeast"/>
        <w:outlineLvl w:val="2"/>
        <w:rPr>
          <w:ins w:id="623" w:author="Unknown"/>
          <w:rFonts w:ascii="Helvetica" w:eastAsia="Times New Roman" w:hAnsi="Helvetica" w:cs="Helvetica"/>
          <w:color w:val="610B38"/>
          <w:sz w:val="34"/>
          <w:szCs w:val="34"/>
          <w:lang w:eastAsia="en-IN"/>
        </w:rPr>
      </w:pPr>
      <w:ins w:id="624" w:author="Unknown">
        <w:r w:rsidRPr="001C2B0A">
          <w:rPr>
            <w:rFonts w:ascii="Helvetica" w:eastAsia="Times New Roman" w:hAnsi="Helvetica" w:cs="Helvetica"/>
            <w:color w:val="610B38"/>
            <w:sz w:val="34"/>
            <w:szCs w:val="34"/>
            <w:lang w:eastAsia="en-IN"/>
          </w:rPr>
          <w:t>Creating multiple objects by one type only</w:t>
        </w:r>
      </w:ins>
    </w:p>
    <w:p w:rsidR="001C2B0A" w:rsidRPr="001C2B0A" w:rsidRDefault="001C2B0A" w:rsidP="001C2B0A">
      <w:pPr>
        <w:shd w:val="clear" w:color="auto" w:fill="FFFFFF"/>
        <w:spacing w:before="100" w:beforeAutospacing="1" w:after="100" w:afterAutospacing="1" w:line="240" w:lineRule="auto"/>
        <w:rPr>
          <w:ins w:id="625" w:author="Unknown"/>
          <w:rFonts w:ascii="Verdana" w:eastAsia="Times New Roman" w:hAnsi="Verdana" w:cs="Times New Roman"/>
          <w:color w:val="000000"/>
          <w:sz w:val="18"/>
          <w:szCs w:val="18"/>
          <w:lang w:eastAsia="en-IN"/>
        </w:rPr>
      </w:pPr>
      <w:ins w:id="626" w:author="Unknown">
        <w:r w:rsidRPr="001C2B0A">
          <w:rPr>
            <w:rFonts w:ascii="Verdana" w:eastAsia="Times New Roman" w:hAnsi="Verdana" w:cs="Times New Roman"/>
            <w:color w:val="000000"/>
            <w:sz w:val="18"/>
            <w:szCs w:val="18"/>
            <w:lang w:eastAsia="en-IN"/>
          </w:rPr>
          <w:t>We can create multiple objects by one type only as we do in case of primitives.</w:t>
        </w:r>
      </w:ins>
    </w:p>
    <w:p w:rsidR="001C2B0A" w:rsidRPr="001C2B0A" w:rsidRDefault="001C2B0A" w:rsidP="001C2B0A">
      <w:pPr>
        <w:shd w:val="clear" w:color="auto" w:fill="FFFFFF"/>
        <w:spacing w:before="100" w:beforeAutospacing="1" w:after="100" w:afterAutospacing="1" w:line="240" w:lineRule="auto"/>
        <w:rPr>
          <w:ins w:id="627" w:author="Unknown"/>
          <w:rFonts w:ascii="Verdana" w:eastAsia="Times New Roman" w:hAnsi="Verdana" w:cs="Times New Roman"/>
          <w:color w:val="000000"/>
          <w:sz w:val="18"/>
          <w:szCs w:val="18"/>
          <w:lang w:eastAsia="en-IN"/>
        </w:rPr>
      </w:pPr>
      <w:ins w:id="628" w:author="Unknown">
        <w:r w:rsidRPr="001C2B0A">
          <w:rPr>
            <w:rFonts w:ascii="Verdana" w:eastAsia="Times New Roman" w:hAnsi="Verdana" w:cs="Times New Roman"/>
            <w:color w:val="000000"/>
            <w:sz w:val="18"/>
            <w:szCs w:val="18"/>
            <w:lang w:eastAsia="en-IN"/>
          </w:rPr>
          <w:t>Initialization of primitive variables:</w:t>
        </w:r>
      </w:ins>
    </w:p>
    <w:p w:rsidR="001C2B0A" w:rsidRPr="001C2B0A" w:rsidRDefault="001C2B0A" w:rsidP="007E2CB6">
      <w:pPr>
        <w:shd w:val="clear" w:color="auto" w:fill="FFFFFF"/>
        <w:spacing w:after="109" w:line="285" w:lineRule="atLeast"/>
        <w:rPr>
          <w:ins w:id="629" w:author="Unknown"/>
          <w:rFonts w:ascii="Verdana" w:eastAsia="Times New Roman" w:hAnsi="Verdana" w:cs="Times New Roman"/>
          <w:color w:val="000000"/>
          <w:sz w:val="18"/>
          <w:szCs w:val="18"/>
          <w:lang w:eastAsia="en-IN"/>
        </w:rPr>
      </w:pPr>
      <w:ins w:id="630" w:author="Unknown">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a=</w:t>
        </w:r>
        <w:r w:rsidRPr="001C2B0A">
          <w:rPr>
            <w:rFonts w:ascii="Verdana" w:eastAsia="Times New Roman" w:hAnsi="Verdana" w:cs="Times New Roman"/>
            <w:color w:val="C00000"/>
            <w:sz w:val="18"/>
            <w:lang w:eastAsia="en-IN"/>
          </w:rPr>
          <w:t>10</w:t>
        </w:r>
        <w:r w:rsidRPr="001C2B0A">
          <w:rPr>
            <w:rFonts w:ascii="Verdana" w:eastAsia="Times New Roman" w:hAnsi="Verdana" w:cs="Times New Roman"/>
            <w:color w:val="000000"/>
            <w:sz w:val="18"/>
            <w:szCs w:val="18"/>
            <w:bdr w:val="none" w:sz="0" w:space="0" w:color="auto" w:frame="1"/>
            <w:lang w:eastAsia="en-IN"/>
          </w:rPr>
          <w:t>, b=</w:t>
        </w:r>
        <w:r w:rsidRPr="001C2B0A">
          <w:rPr>
            <w:rFonts w:ascii="Verdana" w:eastAsia="Times New Roman" w:hAnsi="Verdana" w:cs="Times New Roman"/>
            <w:color w:val="C00000"/>
            <w:sz w:val="18"/>
            <w:lang w:eastAsia="en-IN"/>
          </w:rPr>
          <w:t>20</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1C2B0A">
      <w:pPr>
        <w:shd w:val="clear" w:color="auto" w:fill="FFFFFF"/>
        <w:spacing w:before="100" w:beforeAutospacing="1" w:after="100" w:afterAutospacing="1" w:line="240" w:lineRule="auto"/>
        <w:rPr>
          <w:ins w:id="631" w:author="Unknown"/>
          <w:rFonts w:ascii="Verdana" w:eastAsia="Times New Roman" w:hAnsi="Verdana" w:cs="Times New Roman"/>
          <w:color w:val="000000"/>
          <w:sz w:val="18"/>
          <w:szCs w:val="18"/>
          <w:lang w:eastAsia="en-IN"/>
        </w:rPr>
      </w:pPr>
      <w:ins w:id="632" w:author="Unknown">
        <w:r w:rsidRPr="001C2B0A">
          <w:rPr>
            <w:rFonts w:ascii="Verdana" w:eastAsia="Times New Roman" w:hAnsi="Verdana" w:cs="Times New Roman"/>
            <w:color w:val="000000"/>
            <w:sz w:val="18"/>
            <w:szCs w:val="18"/>
            <w:lang w:eastAsia="en-IN"/>
          </w:rPr>
          <w:t>Initialization of refernce variables:</w:t>
        </w:r>
      </w:ins>
    </w:p>
    <w:p w:rsidR="001C2B0A" w:rsidRPr="001C2B0A" w:rsidRDefault="001C2B0A" w:rsidP="007E2CB6">
      <w:pPr>
        <w:shd w:val="clear" w:color="auto" w:fill="FFFFFF"/>
        <w:spacing w:after="109" w:line="285" w:lineRule="atLeast"/>
        <w:rPr>
          <w:ins w:id="633" w:author="Unknown"/>
          <w:rFonts w:ascii="Verdana" w:eastAsia="Times New Roman" w:hAnsi="Verdana" w:cs="Times New Roman"/>
          <w:color w:val="000000"/>
          <w:sz w:val="18"/>
          <w:szCs w:val="18"/>
          <w:lang w:eastAsia="en-IN"/>
        </w:rPr>
      </w:pPr>
      <w:ins w:id="634" w:author="Unknown">
        <w:r w:rsidRPr="001C2B0A">
          <w:rPr>
            <w:rFonts w:ascii="Verdana" w:eastAsia="Times New Roman" w:hAnsi="Verdana" w:cs="Times New Roman"/>
            <w:color w:val="000000"/>
            <w:sz w:val="18"/>
            <w:szCs w:val="18"/>
            <w:bdr w:val="none" w:sz="0" w:space="0" w:color="auto" w:frame="1"/>
            <w:lang w:eastAsia="en-IN"/>
          </w:rPr>
          <w:t>Rectangle r1=</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Rectangle(), r2=</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Rectangle();</w:t>
        </w:r>
        <w:r w:rsidRPr="001C2B0A">
          <w:rPr>
            <w:rFonts w:ascii="Verdana" w:eastAsia="Times New Roman" w:hAnsi="Verdana" w:cs="Times New Roman"/>
            <w:color w:val="008200"/>
            <w:sz w:val="18"/>
            <w:lang w:eastAsia="en-IN"/>
          </w:rPr>
          <w:t>//creating two objects</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1C2B0A">
      <w:pPr>
        <w:shd w:val="clear" w:color="auto" w:fill="FFFFFF"/>
        <w:spacing w:before="100" w:beforeAutospacing="1" w:after="100" w:afterAutospacing="1" w:line="240" w:lineRule="auto"/>
        <w:rPr>
          <w:ins w:id="635" w:author="Unknown"/>
          <w:rFonts w:ascii="Verdana" w:eastAsia="Times New Roman" w:hAnsi="Verdana" w:cs="Times New Roman"/>
          <w:color w:val="000000"/>
          <w:sz w:val="18"/>
          <w:szCs w:val="18"/>
          <w:lang w:eastAsia="en-IN"/>
        </w:rPr>
      </w:pPr>
      <w:ins w:id="636" w:author="Unknown">
        <w:r w:rsidRPr="001C2B0A">
          <w:rPr>
            <w:rFonts w:ascii="Verdana" w:eastAsia="Times New Roman" w:hAnsi="Verdana" w:cs="Times New Roman"/>
            <w:color w:val="000000"/>
            <w:sz w:val="18"/>
            <w:szCs w:val="18"/>
            <w:lang w:eastAsia="en-IN"/>
          </w:rPr>
          <w:t>Let's see the example:</w:t>
        </w:r>
      </w:ins>
    </w:p>
    <w:p w:rsidR="001C2B0A" w:rsidRPr="001C2B0A" w:rsidRDefault="001C2B0A" w:rsidP="007E2CB6">
      <w:pPr>
        <w:shd w:val="clear" w:color="auto" w:fill="FFFFFF"/>
        <w:spacing w:after="0" w:line="285" w:lineRule="atLeast"/>
        <w:rPr>
          <w:ins w:id="637" w:author="Unknown"/>
          <w:rFonts w:ascii="Verdana" w:eastAsia="Times New Roman" w:hAnsi="Verdana" w:cs="Times New Roman"/>
          <w:color w:val="000000"/>
          <w:sz w:val="18"/>
          <w:szCs w:val="18"/>
          <w:lang w:eastAsia="en-IN"/>
        </w:rPr>
      </w:pPr>
      <w:ins w:id="638" w:author="Unknown">
        <w:r w:rsidRPr="001C2B0A">
          <w:rPr>
            <w:rFonts w:ascii="Verdana" w:eastAsia="Times New Roman" w:hAnsi="Verdana" w:cs="Times New Roman"/>
            <w:color w:val="008200"/>
            <w:sz w:val="18"/>
            <w:lang w:eastAsia="en-IN"/>
          </w:rPr>
          <w:t>//Java Program to illustrate the use of Rectangle class which</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639" w:author="Unknown"/>
          <w:rFonts w:ascii="Verdana" w:eastAsia="Times New Roman" w:hAnsi="Verdana" w:cs="Times New Roman"/>
          <w:color w:val="000000"/>
          <w:sz w:val="18"/>
          <w:szCs w:val="18"/>
          <w:lang w:eastAsia="en-IN"/>
        </w:rPr>
      </w:pPr>
      <w:ins w:id="640" w:author="Unknown">
        <w:r w:rsidRPr="001C2B0A">
          <w:rPr>
            <w:rFonts w:ascii="Verdana" w:eastAsia="Times New Roman" w:hAnsi="Verdana" w:cs="Times New Roman"/>
            <w:color w:val="008200"/>
            <w:sz w:val="18"/>
            <w:lang w:eastAsia="en-IN"/>
          </w:rPr>
          <w:t>//has length and width data members</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641" w:author="Unknown"/>
          <w:rFonts w:ascii="Verdana" w:eastAsia="Times New Roman" w:hAnsi="Verdana" w:cs="Times New Roman"/>
          <w:color w:val="000000"/>
          <w:sz w:val="18"/>
          <w:szCs w:val="18"/>
          <w:lang w:eastAsia="en-IN"/>
        </w:rPr>
      </w:pPr>
      <w:ins w:id="642"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Rectangle{  </w:t>
        </w:r>
      </w:ins>
    </w:p>
    <w:p w:rsidR="001C2B0A" w:rsidRPr="001C2B0A" w:rsidRDefault="001C2B0A" w:rsidP="007E2CB6">
      <w:pPr>
        <w:shd w:val="clear" w:color="auto" w:fill="FFFFFF"/>
        <w:spacing w:after="0" w:line="285" w:lineRule="atLeast"/>
        <w:rPr>
          <w:ins w:id="643" w:author="Unknown"/>
          <w:rFonts w:ascii="Verdana" w:eastAsia="Times New Roman" w:hAnsi="Verdana" w:cs="Times New Roman"/>
          <w:color w:val="000000"/>
          <w:sz w:val="18"/>
          <w:szCs w:val="18"/>
          <w:lang w:eastAsia="en-IN"/>
        </w:rPr>
      </w:pPr>
      <w:ins w:id="644"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length;  </w:t>
        </w:r>
      </w:ins>
    </w:p>
    <w:p w:rsidR="001C2B0A" w:rsidRPr="001C2B0A" w:rsidRDefault="001C2B0A" w:rsidP="007E2CB6">
      <w:pPr>
        <w:shd w:val="clear" w:color="auto" w:fill="FFFFFF"/>
        <w:spacing w:after="0" w:line="285" w:lineRule="atLeast"/>
        <w:rPr>
          <w:ins w:id="645" w:author="Unknown"/>
          <w:rFonts w:ascii="Verdana" w:eastAsia="Times New Roman" w:hAnsi="Verdana" w:cs="Times New Roman"/>
          <w:color w:val="000000"/>
          <w:sz w:val="18"/>
          <w:szCs w:val="18"/>
          <w:lang w:eastAsia="en-IN"/>
        </w:rPr>
      </w:pPr>
      <w:ins w:id="646"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width;  </w:t>
        </w:r>
      </w:ins>
    </w:p>
    <w:p w:rsidR="001C2B0A" w:rsidRPr="001C2B0A" w:rsidRDefault="001C2B0A" w:rsidP="007E2CB6">
      <w:pPr>
        <w:shd w:val="clear" w:color="auto" w:fill="FFFFFF"/>
        <w:spacing w:after="0" w:line="285" w:lineRule="atLeast"/>
        <w:rPr>
          <w:ins w:id="647" w:author="Unknown"/>
          <w:rFonts w:ascii="Verdana" w:eastAsia="Times New Roman" w:hAnsi="Verdana" w:cs="Times New Roman"/>
          <w:color w:val="000000"/>
          <w:sz w:val="18"/>
          <w:szCs w:val="18"/>
          <w:lang w:eastAsia="en-IN"/>
        </w:rPr>
      </w:pPr>
      <w:ins w:id="648"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insert(</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l,</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w){  </w:t>
        </w:r>
      </w:ins>
    </w:p>
    <w:p w:rsidR="001C2B0A" w:rsidRPr="001C2B0A" w:rsidRDefault="001C2B0A" w:rsidP="007E2CB6">
      <w:pPr>
        <w:shd w:val="clear" w:color="auto" w:fill="FFFFFF"/>
        <w:spacing w:after="0" w:line="285" w:lineRule="atLeast"/>
        <w:rPr>
          <w:ins w:id="649" w:author="Unknown"/>
          <w:rFonts w:ascii="Verdana" w:eastAsia="Times New Roman" w:hAnsi="Verdana" w:cs="Times New Roman"/>
          <w:color w:val="000000"/>
          <w:sz w:val="18"/>
          <w:szCs w:val="18"/>
          <w:lang w:eastAsia="en-IN"/>
        </w:rPr>
      </w:pPr>
      <w:ins w:id="650" w:author="Unknown">
        <w:r w:rsidRPr="001C2B0A">
          <w:rPr>
            <w:rFonts w:ascii="Verdana" w:eastAsia="Times New Roman" w:hAnsi="Verdana" w:cs="Times New Roman"/>
            <w:color w:val="000000"/>
            <w:sz w:val="18"/>
            <w:szCs w:val="18"/>
            <w:bdr w:val="none" w:sz="0" w:space="0" w:color="auto" w:frame="1"/>
            <w:lang w:eastAsia="en-IN"/>
          </w:rPr>
          <w:t>  length=l;  </w:t>
        </w:r>
      </w:ins>
    </w:p>
    <w:p w:rsidR="001C2B0A" w:rsidRPr="001C2B0A" w:rsidRDefault="001C2B0A" w:rsidP="007E2CB6">
      <w:pPr>
        <w:shd w:val="clear" w:color="auto" w:fill="FFFFFF"/>
        <w:spacing w:after="0" w:line="285" w:lineRule="atLeast"/>
        <w:rPr>
          <w:ins w:id="651" w:author="Unknown"/>
          <w:rFonts w:ascii="Verdana" w:eastAsia="Times New Roman" w:hAnsi="Verdana" w:cs="Times New Roman"/>
          <w:color w:val="000000"/>
          <w:sz w:val="18"/>
          <w:szCs w:val="18"/>
          <w:lang w:eastAsia="en-IN"/>
        </w:rPr>
      </w:pPr>
      <w:ins w:id="652" w:author="Unknown">
        <w:r w:rsidRPr="001C2B0A">
          <w:rPr>
            <w:rFonts w:ascii="Verdana" w:eastAsia="Times New Roman" w:hAnsi="Verdana" w:cs="Times New Roman"/>
            <w:color w:val="000000"/>
            <w:sz w:val="18"/>
            <w:szCs w:val="18"/>
            <w:bdr w:val="none" w:sz="0" w:space="0" w:color="auto" w:frame="1"/>
            <w:lang w:eastAsia="en-IN"/>
          </w:rPr>
          <w:t>  width=w;  </w:t>
        </w:r>
      </w:ins>
    </w:p>
    <w:p w:rsidR="001C2B0A" w:rsidRPr="001C2B0A" w:rsidRDefault="001C2B0A" w:rsidP="007E2CB6">
      <w:pPr>
        <w:shd w:val="clear" w:color="auto" w:fill="FFFFFF"/>
        <w:spacing w:after="0" w:line="285" w:lineRule="atLeast"/>
        <w:rPr>
          <w:ins w:id="653" w:author="Unknown"/>
          <w:rFonts w:ascii="Verdana" w:eastAsia="Times New Roman" w:hAnsi="Verdana" w:cs="Times New Roman"/>
          <w:color w:val="000000"/>
          <w:sz w:val="18"/>
          <w:szCs w:val="18"/>
          <w:lang w:eastAsia="en-IN"/>
        </w:rPr>
      </w:pPr>
      <w:ins w:id="654" w:author="Unknown">
        <w:r w:rsidRPr="001C2B0A">
          <w:rPr>
            <w:rFonts w:ascii="Verdana" w:eastAsia="Times New Roman" w:hAnsi="Verdana" w:cs="Times New Roman"/>
            <w:color w:val="000000"/>
            <w:sz w:val="18"/>
            <w:szCs w:val="18"/>
            <w:bdr w:val="none" w:sz="0" w:space="0" w:color="auto" w:frame="1"/>
            <w:lang w:eastAsia="en-IN"/>
          </w:rPr>
          <w:t> }  </w:t>
        </w:r>
      </w:ins>
    </w:p>
    <w:p w:rsidR="001C2B0A" w:rsidRPr="001C2B0A" w:rsidRDefault="001C2B0A" w:rsidP="007E2CB6">
      <w:pPr>
        <w:shd w:val="clear" w:color="auto" w:fill="FFFFFF"/>
        <w:spacing w:after="0" w:line="285" w:lineRule="atLeast"/>
        <w:rPr>
          <w:ins w:id="655" w:author="Unknown"/>
          <w:rFonts w:ascii="Verdana" w:eastAsia="Times New Roman" w:hAnsi="Verdana" w:cs="Times New Roman"/>
          <w:color w:val="000000"/>
          <w:sz w:val="18"/>
          <w:szCs w:val="18"/>
          <w:lang w:eastAsia="en-IN"/>
        </w:rPr>
      </w:pPr>
      <w:ins w:id="656"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calculateArea(){System.out.println(length*width);}  </w:t>
        </w:r>
      </w:ins>
    </w:p>
    <w:p w:rsidR="001C2B0A" w:rsidRPr="001C2B0A" w:rsidRDefault="001C2B0A" w:rsidP="007E2CB6">
      <w:pPr>
        <w:shd w:val="clear" w:color="auto" w:fill="FFFFFF"/>
        <w:spacing w:after="0" w:line="285" w:lineRule="atLeast"/>
        <w:rPr>
          <w:ins w:id="657" w:author="Unknown"/>
          <w:rFonts w:ascii="Verdana" w:eastAsia="Times New Roman" w:hAnsi="Verdana" w:cs="Times New Roman"/>
          <w:color w:val="000000"/>
          <w:sz w:val="18"/>
          <w:szCs w:val="18"/>
          <w:lang w:eastAsia="en-IN"/>
        </w:rPr>
      </w:pPr>
      <w:ins w:id="658"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659" w:author="Unknown"/>
          <w:rFonts w:ascii="Verdana" w:eastAsia="Times New Roman" w:hAnsi="Verdana" w:cs="Times New Roman"/>
          <w:color w:val="000000"/>
          <w:sz w:val="18"/>
          <w:szCs w:val="18"/>
          <w:lang w:eastAsia="en-IN"/>
        </w:rPr>
      </w:pPr>
      <w:ins w:id="660"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TestRectangle2{  </w:t>
        </w:r>
      </w:ins>
    </w:p>
    <w:p w:rsidR="001C2B0A" w:rsidRPr="001C2B0A" w:rsidRDefault="001C2B0A" w:rsidP="007E2CB6">
      <w:pPr>
        <w:shd w:val="clear" w:color="auto" w:fill="FFFFFF"/>
        <w:spacing w:after="0" w:line="285" w:lineRule="atLeast"/>
        <w:rPr>
          <w:ins w:id="661" w:author="Unknown"/>
          <w:rFonts w:ascii="Verdana" w:eastAsia="Times New Roman" w:hAnsi="Verdana" w:cs="Times New Roman"/>
          <w:color w:val="000000"/>
          <w:sz w:val="18"/>
          <w:szCs w:val="18"/>
          <w:lang w:eastAsia="en-IN"/>
        </w:rPr>
      </w:pPr>
      <w:ins w:id="662" w:author="Unknown">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public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static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main(String args[]){  </w:t>
        </w:r>
      </w:ins>
    </w:p>
    <w:p w:rsidR="001C2B0A" w:rsidRPr="001C2B0A" w:rsidRDefault="001C2B0A" w:rsidP="007E2CB6">
      <w:pPr>
        <w:shd w:val="clear" w:color="auto" w:fill="FFFFFF"/>
        <w:spacing w:after="0" w:line="285" w:lineRule="atLeast"/>
        <w:rPr>
          <w:ins w:id="663" w:author="Unknown"/>
          <w:rFonts w:ascii="Verdana" w:eastAsia="Times New Roman" w:hAnsi="Verdana" w:cs="Times New Roman"/>
          <w:color w:val="000000"/>
          <w:sz w:val="18"/>
          <w:szCs w:val="18"/>
          <w:lang w:eastAsia="en-IN"/>
        </w:rPr>
      </w:pPr>
      <w:ins w:id="664" w:author="Unknown">
        <w:r w:rsidRPr="001C2B0A">
          <w:rPr>
            <w:rFonts w:ascii="Verdana" w:eastAsia="Times New Roman" w:hAnsi="Verdana" w:cs="Times New Roman"/>
            <w:color w:val="000000"/>
            <w:sz w:val="18"/>
            <w:szCs w:val="18"/>
            <w:bdr w:val="none" w:sz="0" w:space="0" w:color="auto" w:frame="1"/>
            <w:lang w:eastAsia="en-IN"/>
          </w:rPr>
          <w:t>  Rectangle r1=</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Rectangle(),r2=</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Rectangle();</w:t>
        </w:r>
        <w:r w:rsidRPr="001C2B0A">
          <w:rPr>
            <w:rFonts w:ascii="Verdana" w:eastAsia="Times New Roman" w:hAnsi="Verdana" w:cs="Times New Roman"/>
            <w:color w:val="008200"/>
            <w:sz w:val="18"/>
            <w:lang w:eastAsia="en-IN"/>
          </w:rPr>
          <w:t>//creating two objects</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665" w:author="Unknown"/>
          <w:rFonts w:ascii="Verdana" w:eastAsia="Times New Roman" w:hAnsi="Verdana" w:cs="Times New Roman"/>
          <w:color w:val="000000"/>
          <w:sz w:val="18"/>
          <w:szCs w:val="18"/>
          <w:lang w:eastAsia="en-IN"/>
        </w:rPr>
      </w:pPr>
      <w:ins w:id="666" w:author="Unknown">
        <w:r w:rsidRPr="001C2B0A">
          <w:rPr>
            <w:rFonts w:ascii="Verdana" w:eastAsia="Times New Roman" w:hAnsi="Verdana" w:cs="Times New Roman"/>
            <w:color w:val="000000"/>
            <w:sz w:val="18"/>
            <w:szCs w:val="18"/>
            <w:bdr w:val="none" w:sz="0" w:space="0" w:color="auto" w:frame="1"/>
            <w:lang w:eastAsia="en-IN"/>
          </w:rPr>
          <w:t>  r1.insert(</w:t>
        </w:r>
        <w:r w:rsidRPr="001C2B0A">
          <w:rPr>
            <w:rFonts w:ascii="Verdana" w:eastAsia="Times New Roman" w:hAnsi="Verdana" w:cs="Times New Roman"/>
            <w:color w:val="C00000"/>
            <w:sz w:val="18"/>
            <w:lang w:eastAsia="en-IN"/>
          </w:rPr>
          <w:t>11</w:t>
        </w:r>
        <w:r w:rsidRPr="001C2B0A">
          <w:rPr>
            <w:rFonts w:ascii="Verdana" w:eastAsia="Times New Roman" w:hAnsi="Verdana" w:cs="Times New Roman"/>
            <w:color w:val="000000"/>
            <w:sz w:val="18"/>
            <w:szCs w:val="18"/>
            <w:bdr w:val="none" w:sz="0" w:space="0" w:color="auto" w:frame="1"/>
            <w:lang w:eastAsia="en-IN"/>
          </w:rPr>
          <w:t>,</w:t>
        </w:r>
        <w:r w:rsidRPr="001C2B0A">
          <w:rPr>
            <w:rFonts w:ascii="Verdana" w:eastAsia="Times New Roman" w:hAnsi="Verdana" w:cs="Times New Roman"/>
            <w:color w:val="C00000"/>
            <w:sz w:val="18"/>
            <w:lang w:eastAsia="en-IN"/>
          </w:rPr>
          <w:t>5</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667" w:author="Unknown"/>
          <w:rFonts w:ascii="Verdana" w:eastAsia="Times New Roman" w:hAnsi="Verdana" w:cs="Times New Roman"/>
          <w:color w:val="000000"/>
          <w:sz w:val="18"/>
          <w:szCs w:val="18"/>
          <w:lang w:eastAsia="en-IN"/>
        </w:rPr>
      </w:pPr>
      <w:ins w:id="668" w:author="Unknown">
        <w:r w:rsidRPr="001C2B0A">
          <w:rPr>
            <w:rFonts w:ascii="Verdana" w:eastAsia="Times New Roman" w:hAnsi="Verdana" w:cs="Times New Roman"/>
            <w:color w:val="000000"/>
            <w:sz w:val="18"/>
            <w:szCs w:val="18"/>
            <w:bdr w:val="none" w:sz="0" w:space="0" w:color="auto" w:frame="1"/>
            <w:lang w:eastAsia="en-IN"/>
          </w:rPr>
          <w:t>  r2.insert(</w:t>
        </w:r>
        <w:r w:rsidRPr="001C2B0A">
          <w:rPr>
            <w:rFonts w:ascii="Verdana" w:eastAsia="Times New Roman" w:hAnsi="Verdana" w:cs="Times New Roman"/>
            <w:color w:val="C00000"/>
            <w:sz w:val="18"/>
            <w:lang w:eastAsia="en-IN"/>
          </w:rPr>
          <w:t>3</w:t>
        </w:r>
        <w:r w:rsidRPr="001C2B0A">
          <w:rPr>
            <w:rFonts w:ascii="Verdana" w:eastAsia="Times New Roman" w:hAnsi="Verdana" w:cs="Times New Roman"/>
            <w:color w:val="000000"/>
            <w:sz w:val="18"/>
            <w:szCs w:val="18"/>
            <w:bdr w:val="none" w:sz="0" w:space="0" w:color="auto" w:frame="1"/>
            <w:lang w:eastAsia="en-IN"/>
          </w:rPr>
          <w:t>,</w:t>
        </w:r>
        <w:r w:rsidRPr="001C2B0A">
          <w:rPr>
            <w:rFonts w:ascii="Verdana" w:eastAsia="Times New Roman" w:hAnsi="Verdana" w:cs="Times New Roman"/>
            <w:color w:val="C00000"/>
            <w:sz w:val="18"/>
            <w:lang w:eastAsia="en-IN"/>
          </w:rPr>
          <w:t>15</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669" w:author="Unknown"/>
          <w:rFonts w:ascii="Verdana" w:eastAsia="Times New Roman" w:hAnsi="Verdana" w:cs="Times New Roman"/>
          <w:color w:val="000000"/>
          <w:sz w:val="18"/>
          <w:szCs w:val="18"/>
          <w:lang w:eastAsia="en-IN"/>
        </w:rPr>
      </w:pPr>
      <w:ins w:id="670" w:author="Unknown">
        <w:r w:rsidRPr="001C2B0A">
          <w:rPr>
            <w:rFonts w:ascii="Verdana" w:eastAsia="Times New Roman" w:hAnsi="Verdana" w:cs="Times New Roman"/>
            <w:color w:val="000000"/>
            <w:sz w:val="18"/>
            <w:szCs w:val="18"/>
            <w:bdr w:val="none" w:sz="0" w:space="0" w:color="auto" w:frame="1"/>
            <w:lang w:eastAsia="en-IN"/>
          </w:rPr>
          <w:t>  r1.calculateArea();  </w:t>
        </w:r>
      </w:ins>
    </w:p>
    <w:p w:rsidR="001C2B0A" w:rsidRPr="001C2B0A" w:rsidRDefault="001C2B0A" w:rsidP="007E2CB6">
      <w:pPr>
        <w:shd w:val="clear" w:color="auto" w:fill="FFFFFF"/>
        <w:spacing w:after="0" w:line="285" w:lineRule="atLeast"/>
        <w:rPr>
          <w:ins w:id="671" w:author="Unknown"/>
          <w:rFonts w:ascii="Verdana" w:eastAsia="Times New Roman" w:hAnsi="Verdana" w:cs="Times New Roman"/>
          <w:color w:val="000000"/>
          <w:sz w:val="18"/>
          <w:szCs w:val="18"/>
          <w:lang w:eastAsia="en-IN"/>
        </w:rPr>
      </w:pPr>
      <w:ins w:id="672" w:author="Unknown">
        <w:r w:rsidRPr="001C2B0A">
          <w:rPr>
            <w:rFonts w:ascii="Verdana" w:eastAsia="Times New Roman" w:hAnsi="Verdana" w:cs="Times New Roman"/>
            <w:color w:val="000000"/>
            <w:sz w:val="18"/>
            <w:szCs w:val="18"/>
            <w:bdr w:val="none" w:sz="0" w:space="0" w:color="auto" w:frame="1"/>
            <w:lang w:eastAsia="en-IN"/>
          </w:rPr>
          <w:t>  r2.calculateArea();  </w:t>
        </w:r>
      </w:ins>
    </w:p>
    <w:p w:rsidR="001C2B0A" w:rsidRPr="001C2B0A" w:rsidRDefault="001C2B0A" w:rsidP="007E2CB6">
      <w:pPr>
        <w:shd w:val="clear" w:color="auto" w:fill="FFFFFF"/>
        <w:spacing w:after="0" w:line="285" w:lineRule="atLeast"/>
        <w:rPr>
          <w:ins w:id="673" w:author="Unknown"/>
          <w:rFonts w:ascii="Verdana" w:eastAsia="Times New Roman" w:hAnsi="Verdana" w:cs="Times New Roman"/>
          <w:color w:val="000000"/>
          <w:sz w:val="18"/>
          <w:szCs w:val="18"/>
          <w:lang w:eastAsia="en-IN"/>
        </w:rPr>
      </w:pPr>
      <w:ins w:id="674"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A3BE1" w:rsidRDefault="001C2B0A" w:rsidP="001A3BE1">
      <w:pPr>
        <w:shd w:val="clear" w:color="auto" w:fill="FFFFFF"/>
        <w:spacing w:after="109" w:line="285" w:lineRule="atLeast"/>
        <w:rPr>
          <w:ins w:id="675" w:author="Unknown"/>
          <w:rFonts w:ascii="Verdana" w:eastAsia="Times New Roman" w:hAnsi="Verdana" w:cs="Times New Roman"/>
          <w:color w:val="000000"/>
          <w:sz w:val="18"/>
          <w:szCs w:val="18"/>
          <w:lang w:eastAsia="en-IN"/>
        </w:rPr>
      </w:pPr>
      <w:ins w:id="676"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1C2B0A">
      <w:pPr>
        <w:shd w:val="clear" w:color="auto" w:fill="FFFFFF"/>
        <w:spacing w:before="100" w:beforeAutospacing="1" w:after="100" w:afterAutospacing="1" w:line="240" w:lineRule="auto"/>
        <w:rPr>
          <w:ins w:id="677" w:author="Unknown"/>
          <w:rFonts w:ascii="Verdana" w:eastAsia="Times New Roman" w:hAnsi="Verdana" w:cs="Times New Roman"/>
          <w:color w:val="000000"/>
          <w:sz w:val="18"/>
          <w:szCs w:val="18"/>
          <w:lang w:eastAsia="en-IN"/>
        </w:rPr>
      </w:pPr>
      <w:ins w:id="678" w:author="Unknown">
        <w:r w:rsidRPr="001C2B0A">
          <w:rPr>
            <w:rFonts w:ascii="Verdana" w:eastAsia="Times New Roman" w:hAnsi="Verdana" w:cs="Times New Roman"/>
            <w:color w:val="000000"/>
            <w:sz w:val="18"/>
            <w:szCs w:val="18"/>
            <w:lang w:eastAsia="en-IN"/>
          </w:rPr>
          <w:lastRenderedPageBreak/>
          <w:t>Output:</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9" w:author="Unknown"/>
          <w:rFonts w:ascii="Courier New" w:eastAsia="Times New Roman" w:hAnsi="Courier New" w:cs="Courier New"/>
          <w:color w:val="000000"/>
          <w:sz w:val="20"/>
          <w:szCs w:val="20"/>
          <w:lang w:eastAsia="en-IN"/>
        </w:rPr>
      </w:pPr>
      <w:ins w:id="680" w:author="Unknown">
        <w:r w:rsidRPr="001C2B0A">
          <w:rPr>
            <w:rFonts w:ascii="Courier New" w:eastAsia="Times New Roman" w:hAnsi="Courier New" w:cs="Courier New"/>
            <w:color w:val="000000"/>
            <w:sz w:val="20"/>
            <w:szCs w:val="20"/>
            <w:lang w:eastAsia="en-IN"/>
          </w:rPr>
          <w:t xml:space="preserve">55 </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1" w:author="Unknown"/>
          <w:rFonts w:ascii="Courier New" w:eastAsia="Times New Roman" w:hAnsi="Courier New" w:cs="Courier New"/>
          <w:color w:val="000000"/>
          <w:sz w:val="20"/>
          <w:szCs w:val="20"/>
          <w:lang w:eastAsia="en-IN"/>
        </w:rPr>
      </w:pPr>
      <w:ins w:id="682" w:author="Unknown">
        <w:r w:rsidRPr="001C2B0A">
          <w:rPr>
            <w:rFonts w:ascii="Courier New" w:eastAsia="Times New Roman" w:hAnsi="Courier New" w:cs="Courier New"/>
            <w:color w:val="000000"/>
            <w:sz w:val="20"/>
            <w:szCs w:val="20"/>
            <w:lang w:eastAsia="en-IN"/>
          </w:rPr>
          <w:t xml:space="preserve">45     </w:t>
        </w:r>
      </w:ins>
    </w:p>
    <w:p w:rsidR="001C2B0A" w:rsidRPr="001C2B0A" w:rsidRDefault="001C2B0A" w:rsidP="001C2B0A">
      <w:pPr>
        <w:shd w:val="clear" w:color="auto" w:fill="FFFFFF"/>
        <w:spacing w:before="100" w:beforeAutospacing="1" w:after="100" w:afterAutospacing="1" w:line="240" w:lineRule="auto"/>
        <w:outlineLvl w:val="2"/>
        <w:rPr>
          <w:ins w:id="683" w:author="Unknown"/>
          <w:rFonts w:ascii="Tahoma" w:eastAsia="Times New Roman" w:hAnsi="Tahoma" w:cs="Tahoma"/>
          <w:color w:val="610B4B"/>
          <w:sz w:val="30"/>
          <w:szCs w:val="30"/>
          <w:lang w:eastAsia="en-IN"/>
        </w:rPr>
      </w:pPr>
      <w:ins w:id="684" w:author="Unknown">
        <w:r w:rsidRPr="001C2B0A">
          <w:rPr>
            <w:rFonts w:ascii="Tahoma" w:eastAsia="Times New Roman" w:hAnsi="Tahoma" w:cs="Tahoma"/>
            <w:color w:val="610B4B"/>
            <w:sz w:val="30"/>
            <w:szCs w:val="30"/>
            <w:lang w:eastAsia="en-IN"/>
          </w:rPr>
          <w:t>Real World Example: Account</w:t>
        </w:r>
      </w:ins>
    </w:p>
    <w:p w:rsidR="001C2B0A" w:rsidRPr="001C2B0A" w:rsidRDefault="001C2B0A" w:rsidP="001C2B0A">
      <w:pPr>
        <w:shd w:val="clear" w:color="auto" w:fill="FFFFFF"/>
        <w:spacing w:before="100" w:beforeAutospacing="1" w:after="100" w:afterAutospacing="1" w:line="240" w:lineRule="auto"/>
        <w:rPr>
          <w:ins w:id="685" w:author="Unknown"/>
          <w:rFonts w:ascii="Verdana" w:eastAsia="Times New Roman" w:hAnsi="Verdana" w:cs="Times New Roman"/>
          <w:i/>
          <w:iCs/>
          <w:color w:val="000000"/>
          <w:sz w:val="19"/>
          <w:szCs w:val="19"/>
          <w:lang w:eastAsia="en-IN"/>
        </w:rPr>
      </w:pPr>
      <w:ins w:id="686" w:author="Unknown">
        <w:r w:rsidRPr="001C2B0A">
          <w:rPr>
            <w:rFonts w:ascii="Verdana" w:eastAsia="Times New Roman" w:hAnsi="Verdana" w:cs="Times New Roman"/>
            <w:i/>
            <w:iCs/>
            <w:color w:val="000000"/>
            <w:sz w:val="19"/>
            <w:szCs w:val="19"/>
            <w:lang w:eastAsia="en-IN"/>
          </w:rPr>
          <w:t>File: TestAccount.java</w:t>
        </w:r>
      </w:ins>
    </w:p>
    <w:p w:rsidR="001C2B0A" w:rsidRPr="001C2B0A" w:rsidRDefault="001C2B0A" w:rsidP="007E2CB6">
      <w:pPr>
        <w:shd w:val="clear" w:color="auto" w:fill="FFFFFF"/>
        <w:spacing w:after="0" w:line="285" w:lineRule="atLeast"/>
        <w:rPr>
          <w:ins w:id="687" w:author="Unknown"/>
          <w:rFonts w:ascii="Verdana" w:eastAsia="Times New Roman" w:hAnsi="Verdana" w:cs="Times New Roman"/>
          <w:color w:val="000000"/>
          <w:sz w:val="18"/>
          <w:szCs w:val="18"/>
          <w:lang w:eastAsia="en-IN"/>
        </w:rPr>
      </w:pPr>
      <w:ins w:id="688" w:author="Unknown">
        <w:r w:rsidRPr="001C2B0A">
          <w:rPr>
            <w:rFonts w:ascii="Verdana" w:eastAsia="Times New Roman" w:hAnsi="Verdana" w:cs="Times New Roman"/>
            <w:color w:val="008200"/>
            <w:sz w:val="18"/>
            <w:lang w:eastAsia="en-IN"/>
          </w:rPr>
          <w:t>//Java Program to demonstrate the working of a banking-system</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689" w:author="Unknown"/>
          <w:rFonts w:ascii="Verdana" w:eastAsia="Times New Roman" w:hAnsi="Verdana" w:cs="Times New Roman"/>
          <w:color w:val="000000"/>
          <w:sz w:val="18"/>
          <w:szCs w:val="18"/>
          <w:lang w:eastAsia="en-IN"/>
        </w:rPr>
      </w:pPr>
      <w:ins w:id="690" w:author="Unknown">
        <w:r w:rsidRPr="001C2B0A">
          <w:rPr>
            <w:rFonts w:ascii="Verdana" w:eastAsia="Times New Roman" w:hAnsi="Verdana" w:cs="Times New Roman"/>
            <w:color w:val="008200"/>
            <w:sz w:val="18"/>
            <w:lang w:eastAsia="en-IN"/>
          </w:rPr>
          <w:t>//where we deposit and withdraw amount from our account.</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691" w:author="Unknown"/>
          <w:rFonts w:ascii="Verdana" w:eastAsia="Times New Roman" w:hAnsi="Verdana" w:cs="Times New Roman"/>
          <w:color w:val="000000"/>
          <w:sz w:val="18"/>
          <w:szCs w:val="18"/>
          <w:lang w:eastAsia="en-IN"/>
        </w:rPr>
      </w:pPr>
      <w:ins w:id="692" w:author="Unknown">
        <w:r w:rsidRPr="001C2B0A">
          <w:rPr>
            <w:rFonts w:ascii="Verdana" w:eastAsia="Times New Roman" w:hAnsi="Verdana" w:cs="Times New Roman"/>
            <w:color w:val="008200"/>
            <w:sz w:val="18"/>
            <w:lang w:eastAsia="en-IN"/>
          </w:rPr>
          <w:t>//Creating an Account class which has deposit() and withdraw() methods</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693" w:author="Unknown"/>
          <w:rFonts w:ascii="Verdana" w:eastAsia="Times New Roman" w:hAnsi="Verdana" w:cs="Times New Roman"/>
          <w:color w:val="000000"/>
          <w:sz w:val="18"/>
          <w:szCs w:val="18"/>
          <w:lang w:eastAsia="en-IN"/>
        </w:rPr>
      </w:pPr>
      <w:ins w:id="694"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Account{  </w:t>
        </w:r>
      </w:ins>
    </w:p>
    <w:p w:rsidR="001C2B0A" w:rsidRPr="001C2B0A" w:rsidRDefault="001C2B0A" w:rsidP="007E2CB6">
      <w:pPr>
        <w:shd w:val="clear" w:color="auto" w:fill="FFFFFF"/>
        <w:spacing w:after="0" w:line="285" w:lineRule="atLeast"/>
        <w:rPr>
          <w:ins w:id="695" w:author="Unknown"/>
          <w:rFonts w:ascii="Verdana" w:eastAsia="Times New Roman" w:hAnsi="Verdana" w:cs="Times New Roman"/>
          <w:color w:val="000000"/>
          <w:sz w:val="18"/>
          <w:szCs w:val="18"/>
          <w:lang w:eastAsia="en-IN"/>
        </w:rPr>
      </w:pPr>
      <w:ins w:id="696" w:author="Unknown">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acc_no;  </w:t>
        </w:r>
      </w:ins>
    </w:p>
    <w:p w:rsidR="001C2B0A" w:rsidRPr="001C2B0A" w:rsidRDefault="001C2B0A" w:rsidP="007E2CB6">
      <w:pPr>
        <w:shd w:val="clear" w:color="auto" w:fill="FFFFFF"/>
        <w:spacing w:after="0" w:line="285" w:lineRule="atLeast"/>
        <w:rPr>
          <w:ins w:id="697" w:author="Unknown"/>
          <w:rFonts w:ascii="Verdana" w:eastAsia="Times New Roman" w:hAnsi="Verdana" w:cs="Times New Roman"/>
          <w:color w:val="000000"/>
          <w:sz w:val="18"/>
          <w:szCs w:val="18"/>
          <w:lang w:eastAsia="en-IN"/>
        </w:rPr>
      </w:pPr>
      <w:ins w:id="698" w:author="Unknown">
        <w:r w:rsidRPr="001C2B0A">
          <w:rPr>
            <w:rFonts w:ascii="Verdana" w:eastAsia="Times New Roman" w:hAnsi="Verdana" w:cs="Times New Roman"/>
            <w:color w:val="000000"/>
            <w:sz w:val="18"/>
            <w:szCs w:val="18"/>
            <w:bdr w:val="none" w:sz="0" w:space="0" w:color="auto" w:frame="1"/>
            <w:lang w:eastAsia="en-IN"/>
          </w:rPr>
          <w:t>String name;  </w:t>
        </w:r>
      </w:ins>
    </w:p>
    <w:p w:rsidR="001C2B0A" w:rsidRPr="001C2B0A" w:rsidRDefault="001C2B0A" w:rsidP="007E2CB6">
      <w:pPr>
        <w:shd w:val="clear" w:color="auto" w:fill="FFFFFF"/>
        <w:spacing w:after="0" w:line="285" w:lineRule="atLeast"/>
        <w:rPr>
          <w:ins w:id="699" w:author="Unknown"/>
          <w:rFonts w:ascii="Verdana" w:eastAsia="Times New Roman" w:hAnsi="Verdana" w:cs="Times New Roman"/>
          <w:color w:val="000000"/>
          <w:sz w:val="18"/>
          <w:szCs w:val="18"/>
          <w:lang w:eastAsia="en-IN"/>
        </w:rPr>
      </w:pPr>
      <w:ins w:id="700" w:author="Unknown">
        <w:r w:rsidRPr="001C2B0A">
          <w:rPr>
            <w:rFonts w:ascii="Verdana" w:eastAsia="Times New Roman" w:hAnsi="Verdana" w:cs="Times New Roman"/>
            <w:b/>
            <w:bCs/>
            <w:color w:val="006699"/>
            <w:sz w:val="18"/>
            <w:lang w:eastAsia="en-IN"/>
          </w:rPr>
          <w:t>float</w:t>
        </w:r>
        <w:r w:rsidRPr="001C2B0A">
          <w:rPr>
            <w:rFonts w:ascii="Verdana" w:eastAsia="Times New Roman" w:hAnsi="Verdana" w:cs="Times New Roman"/>
            <w:color w:val="000000"/>
            <w:sz w:val="18"/>
            <w:szCs w:val="18"/>
            <w:bdr w:val="none" w:sz="0" w:space="0" w:color="auto" w:frame="1"/>
            <w:lang w:eastAsia="en-IN"/>
          </w:rPr>
          <w:t> amount;  </w:t>
        </w:r>
      </w:ins>
    </w:p>
    <w:p w:rsidR="001C2B0A" w:rsidRPr="001C2B0A" w:rsidRDefault="001C2B0A" w:rsidP="007E2CB6">
      <w:pPr>
        <w:shd w:val="clear" w:color="auto" w:fill="FFFFFF"/>
        <w:spacing w:after="0" w:line="285" w:lineRule="atLeast"/>
        <w:rPr>
          <w:ins w:id="701" w:author="Unknown"/>
          <w:rFonts w:ascii="Verdana" w:eastAsia="Times New Roman" w:hAnsi="Verdana" w:cs="Times New Roman"/>
          <w:color w:val="000000"/>
          <w:sz w:val="18"/>
          <w:szCs w:val="18"/>
          <w:lang w:eastAsia="en-IN"/>
        </w:rPr>
      </w:pPr>
      <w:ins w:id="702" w:author="Unknown">
        <w:r w:rsidRPr="001C2B0A">
          <w:rPr>
            <w:rFonts w:ascii="Verdana" w:eastAsia="Times New Roman" w:hAnsi="Verdana" w:cs="Times New Roman"/>
            <w:color w:val="008200"/>
            <w:sz w:val="18"/>
            <w:lang w:eastAsia="en-IN"/>
          </w:rPr>
          <w:t>//Method to initialize object</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03" w:author="Unknown"/>
          <w:rFonts w:ascii="Verdana" w:eastAsia="Times New Roman" w:hAnsi="Verdana" w:cs="Times New Roman"/>
          <w:color w:val="000000"/>
          <w:sz w:val="18"/>
          <w:szCs w:val="18"/>
          <w:lang w:eastAsia="en-IN"/>
        </w:rPr>
      </w:pPr>
      <w:ins w:id="704" w:author="Unknown">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insert(</w:t>
        </w:r>
        <w:r w:rsidRPr="001C2B0A">
          <w:rPr>
            <w:rFonts w:ascii="Verdana" w:eastAsia="Times New Roman" w:hAnsi="Verdana" w:cs="Times New Roman"/>
            <w:b/>
            <w:bCs/>
            <w:color w:val="006699"/>
            <w:sz w:val="18"/>
            <w:lang w:eastAsia="en-IN"/>
          </w:rPr>
          <w:t>int</w:t>
        </w:r>
        <w:r w:rsidRPr="001C2B0A">
          <w:rPr>
            <w:rFonts w:ascii="Verdana" w:eastAsia="Times New Roman" w:hAnsi="Verdana" w:cs="Times New Roman"/>
            <w:color w:val="000000"/>
            <w:sz w:val="18"/>
            <w:szCs w:val="18"/>
            <w:bdr w:val="none" w:sz="0" w:space="0" w:color="auto" w:frame="1"/>
            <w:lang w:eastAsia="en-IN"/>
          </w:rPr>
          <w:t> a,String n,</w:t>
        </w:r>
        <w:r w:rsidRPr="001C2B0A">
          <w:rPr>
            <w:rFonts w:ascii="Verdana" w:eastAsia="Times New Roman" w:hAnsi="Verdana" w:cs="Times New Roman"/>
            <w:b/>
            <w:bCs/>
            <w:color w:val="006699"/>
            <w:sz w:val="18"/>
            <w:lang w:eastAsia="en-IN"/>
          </w:rPr>
          <w:t>float</w:t>
        </w:r>
        <w:r w:rsidRPr="001C2B0A">
          <w:rPr>
            <w:rFonts w:ascii="Verdana" w:eastAsia="Times New Roman" w:hAnsi="Verdana" w:cs="Times New Roman"/>
            <w:color w:val="000000"/>
            <w:sz w:val="18"/>
            <w:szCs w:val="18"/>
            <w:bdr w:val="none" w:sz="0" w:space="0" w:color="auto" w:frame="1"/>
            <w:lang w:eastAsia="en-IN"/>
          </w:rPr>
          <w:t> amt){  </w:t>
        </w:r>
      </w:ins>
    </w:p>
    <w:p w:rsidR="001C2B0A" w:rsidRPr="001C2B0A" w:rsidRDefault="001C2B0A" w:rsidP="007E2CB6">
      <w:pPr>
        <w:shd w:val="clear" w:color="auto" w:fill="FFFFFF"/>
        <w:spacing w:after="0" w:line="285" w:lineRule="atLeast"/>
        <w:rPr>
          <w:ins w:id="705" w:author="Unknown"/>
          <w:rFonts w:ascii="Verdana" w:eastAsia="Times New Roman" w:hAnsi="Verdana" w:cs="Times New Roman"/>
          <w:color w:val="000000"/>
          <w:sz w:val="18"/>
          <w:szCs w:val="18"/>
          <w:lang w:eastAsia="en-IN"/>
        </w:rPr>
      </w:pPr>
      <w:ins w:id="706" w:author="Unknown">
        <w:r w:rsidRPr="001C2B0A">
          <w:rPr>
            <w:rFonts w:ascii="Verdana" w:eastAsia="Times New Roman" w:hAnsi="Verdana" w:cs="Times New Roman"/>
            <w:color w:val="000000"/>
            <w:sz w:val="18"/>
            <w:szCs w:val="18"/>
            <w:bdr w:val="none" w:sz="0" w:space="0" w:color="auto" w:frame="1"/>
            <w:lang w:eastAsia="en-IN"/>
          </w:rPr>
          <w:t>acc_no=a;  </w:t>
        </w:r>
      </w:ins>
    </w:p>
    <w:p w:rsidR="001C2B0A" w:rsidRPr="001C2B0A" w:rsidRDefault="001C2B0A" w:rsidP="007E2CB6">
      <w:pPr>
        <w:shd w:val="clear" w:color="auto" w:fill="FFFFFF"/>
        <w:spacing w:after="0" w:line="285" w:lineRule="atLeast"/>
        <w:rPr>
          <w:ins w:id="707" w:author="Unknown"/>
          <w:rFonts w:ascii="Verdana" w:eastAsia="Times New Roman" w:hAnsi="Verdana" w:cs="Times New Roman"/>
          <w:color w:val="000000"/>
          <w:sz w:val="18"/>
          <w:szCs w:val="18"/>
          <w:lang w:eastAsia="en-IN"/>
        </w:rPr>
      </w:pPr>
      <w:ins w:id="708" w:author="Unknown">
        <w:r w:rsidRPr="001C2B0A">
          <w:rPr>
            <w:rFonts w:ascii="Verdana" w:eastAsia="Times New Roman" w:hAnsi="Verdana" w:cs="Times New Roman"/>
            <w:color w:val="000000"/>
            <w:sz w:val="18"/>
            <w:szCs w:val="18"/>
            <w:bdr w:val="none" w:sz="0" w:space="0" w:color="auto" w:frame="1"/>
            <w:lang w:eastAsia="en-IN"/>
          </w:rPr>
          <w:t>name=n;  </w:t>
        </w:r>
      </w:ins>
    </w:p>
    <w:p w:rsidR="001C2B0A" w:rsidRPr="001C2B0A" w:rsidRDefault="001C2B0A" w:rsidP="007E2CB6">
      <w:pPr>
        <w:shd w:val="clear" w:color="auto" w:fill="FFFFFF"/>
        <w:spacing w:after="0" w:line="285" w:lineRule="atLeast"/>
        <w:rPr>
          <w:ins w:id="709" w:author="Unknown"/>
          <w:rFonts w:ascii="Verdana" w:eastAsia="Times New Roman" w:hAnsi="Verdana" w:cs="Times New Roman"/>
          <w:color w:val="000000"/>
          <w:sz w:val="18"/>
          <w:szCs w:val="18"/>
          <w:lang w:eastAsia="en-IN"/>
        </w:rPr>
      </w:pPr>
      <w:ins w:id="710" w:author="Unknown">
        <w:r w:rsidRPr="001C2B0A">
          <w:rPr>
            <w:rFonts w:ascii="Verdana" w:eastAsia="Times New Roman" w:hAnsi="Verdana" w:cs="Times New Roman"/>
            <w:color w:val="000000"/>
            <w:sz w:val="18"/>
            <w:szCs w:val="18"/>
            <w:bdr w:val="none" w:sz="0" w:space="0" w:color="auto" w:frame="1"/>
            <w:lang w:eastAsia="en-IN"/>
          </w:rPr>
          <w:t>amount=amt;  </w:t>
        </w:r>
      </w:ins>
    </w:p>
    <w:p w:rsidR="001C2B0A" w:rsidRPr="001C2B0A" w:rsidRDefault="001C2B0A" w:rsidP="007E2CB6">
      <w:pPr>
        <w:shd w:val="clear" w:color="auto" w:fill="FFFFFF"/>
        <w:spacing w:after="0" w:line="285" w:lineRule="atLeast"/>
        <w:rPr>
          <w:ins w:id="711" w:author="Unknown"/>
          <w:rFonts w:ascii="Verdana" w:eastAsia="Times New Roman" w:hAnsi="Verdana" w:cs="Times New Roman"/>
          <w:color w:val="000000"/>
          <w:sz w:val="18"/>
          <w:szCs w:val="18"/>
          <w:lang w:eastAsia="en-IN"/>
        </w:rPr>
      </w:pPr>
      <w:ins w:id="712"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13" w:author="Unknown"/>
          <w:rFonts w:ascii="Verdana" w:eastAsia="Times New Roman" w:hAnsi="Verdana" w:cs="Times New Roman"/>
          <w:color w:val="000000"/>
          <w:sz w:val="18"/>
          <w:szCs w:val="18"/>
          <w:lang w:eastAsia="en-IN"/>
        </w:rPr>
      </w:pPr>
      <w:ins w:id="714" w:author="Unknown">
        <w:r w:rsidRPr="001C2B0A">
          <w:rPr>
            <w:rFonts w:ascii="Verdana" w:eastAsia="Times New Roman" w:hAnsi="Verdana" w:cs="Times New Roman"/>
            <w:color w:val="008200"/>
            <w:sz w:val="18"/>
            <w:lang w:eastAsia="en-IN"/>
          </w:rPr>
          <w:t>//deposit method</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15" w:author="Unknown"/>
          <w:rFonts w:ascii="Verdana" w:eastAsia="Times New Roman" w:hAnsi="Verdana" w:cs="Times New Roman"/>
          <w:color w:val="000000"/>
          <w:sz w:val="18"/>
          <w:szCs w:val="18"/>
          <w:lang w:eastAsia="en-IN"/>
        </w:rPr>
      </w:pPr>
      <w:ins w:id="716" w:author="Unknown">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deposit(</w:t>
        </w:r>
        <w:r w:rsidRPr="001C2B0A">
          <w:rPr>
            <w:rFonts w:ascii="Verdana" w:eastAsia="Times New Roman" w:hAnsi="Verdana" w:cs="Times New Roman"/>
            <w:b/>
            <w:bCs/>
            <w:color w:val="006699"/>
            <w:sz w:val="18"/>
            <w:lang w:eastAsia="en-IN"/>
          </w:rPr>
          <w:t>float</w:t>
        </w:r>
        <w:r w:rsidRPr="001C2B0A">
          <w:rPr>
            <w:rFonts w:ascii="Verdana" w:eastAsia="Times New Roman" w:hAnsi="Verdana" w:cs="Times New Roman"/>
            <w:color w:val="000000"/>
            <w:sz w:val="18"/>
            <w:szCs w:val="18"/>
            <w:bdr w:val="none" w:sz="0" w:space="0" w:color="auto" w:frame="1"/>
            <w:lang w:eastAsia="en-IN"/>
          </w:rPr>
          <w:t> amt){  </w:t>
        </w:r>
      </w:ins>
    </w:p>
    <w:p w:rsidR="001C2B0A" w:rsidRPr="001C2B0A" w:rsidRDefault="001C2B0A" w:rsidP="007E2CB6">
      <w:pPr>
        <w:shd w:val="clear" w:color="auto" w:fill="FFFFFF"/>
        <w:spacing w:after="0" w:line="285" w:lineRule="atLeast"/>
        <w:rPr>
          <w:ins w:id="717" w:author="Unknown"/>
          <w:rFonts w:ascii="Verdana" w:eastAsia="Times New Roman" w:hAnsi="Verdana" w:cs="Times New Roman"/>
          <w:color w:val="000000"/>
          <w:sz w:val="18"/>
          <w:szCs w:val="18"/>
          <w:lang w:eastAsia="en-IN"/>
        </w:rPr>
      </w:pPr>
      <w:ins w:id="718" w:author="Unknown">
        <w:r w:rsidRPr="001C2B0A">
          <w:rPr>
            <w:rFonts w:ascii="Verdana" w:eastAsia="Times New Roman" w:hAnsi="Verdana" w:cs="Times New Roman"/>
            <w:color w:val="000000"/>
            <w:sz w:val="18"/>
            <w:szCs w:val="18"/>
            <w:bdr w:val="none" w:sz="0" w:space="0" w:color="auto" w:frame="1"/>
            <w:lang w:eastAsia="en-IN"/>
          </w:rPr>
          <w:t>amount=amount+amt;  </w:t>
        </w:r>
      </w:ins>
    </w:p>
    <w:p w:rsidR="001C2B0A" w:rsidRPr="001C2B0A" w:rsidRDefault="001C2B0A" w:rsidP="007E2CB6">
      <w:pPr>
        <w:shd w:val="clear" w:color="auto" w:fill="FFFFFF"/>
        <w:spacing w:after="0" w:line="285" w:lineRule="atLeast"/>
        <w:rPr>
          <w:ins w:id="719" w:author="Unknown"/>
          <w:rFonts w:ascii="Verdana" w:eastAsia="Times New Roman" w:hAnsi="Verdana" w:cs="Times New Roman"/>
          <w:color w:val="000000"/>
          <w:sz w:val="18"/>
          <w:szCs w:val="18"/>
          <w:lang w:eastAsia="en-IN"/>
        </w:rPr>
      </w:pPr>
      <w:ins w:id="720" w:author="Unknown">
        <w:r w:rsidRPr="001C2B0A">
          <w:rPr>
            <w:rFonts w:ascii="Verdana" w:eastAsia="Times New Roman" w:hAnsi="Verdana" w:cs="Times New Roman"/>
            <w:color w:val="000000"/>
            <w:sz w:val="18"/>
            <w:szCs w:val="18"/>
            <w:bdr w:val="none" w:sz="0" w:space="0" w:color="auto" w:frame="1"/>
            <w:lang w:eastAsia="en-IN"/>
          </w:rPr>
          <w:t>System.out.println(amt+</w:t>
        </w:r>
        <w:r w:rsidRPr="001C2B0A">
          <w:rPr>
            <w:rFonts w:ascii="Verdana" w:eastAsia="Times New Roman" w:hAnsi="Verdana" w:cs="Times New Roman"/>
            <w:color w:val="0000FF"/>
            <w:sz w:val="18"/>
            <w:lang w:eastAsia="en-IN"/>
          </w:rPr>
          <w:t>" deposited"</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21" w:author="Unknown"/>
          <w:rFonts w:ascii="Verdana" w:eastAsia="Times New Roman" w:hAnsi="Verdana" w:cs="Times New Roman"/>
          <w:color w:val="000000"/>
          <w:sz w:val="18"/>
          <w:szCs w:val="18"/>
          <w:lang w:eastAsia="en-IN"/>
        </w:rPr>
      </w:pPr>
      <w:ins w:id="722"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23" w:author="Unknown"/>
          <w:rFonts w:ascii="Verdana" w:eastAsia="Times New Roman" w:hAnsi="Verdana" w:cs="Times New Roman"/>
          <w:color w:val="000000"/>
          <w:sz w:val="18"/>
          <w:szCs w:val="18"/>
          <w:lang w:eastAsia="en-IN"/>
        </w:rPr>
      </w:pPr>
      <w:ins w:id="724" w:author="Unknown">
        <w:r w:rsidRPr="001C2B0A">
          <w:rPr>
            <w:rFonts w:ascii="Verdana" w:eastAsia="Times New Roman" w:hAnsi="Verdana" w:cs="Times New Roman"/>
            <w:color w:val="008200"/>
            <w:sz w:val="18"/>
            <w:lang w:eastAsia="en-IN"/>
          </w:rPr>
          <w:t>//withdraw method</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25" w:author="Unknown"/>
          <w:rFonts w:ascii="Verdana" w:eastAsia="Times New Roman" w:hAnsi="Verdana" w:cs="Times New Roman"/>
          <w:color w:val="000000"/>
          <w:sz w:val="18"/>
          <w:szCs w:val="18"/>
          <w:lang w:eastAsia="en-IN"/>
        </w:rPr>
      </w:pPr>
      <w:ins w:id="726" w:author="Unknown">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withdraw(</w:t>
        </w:r>
        <w:r w:rsidRPr="001C2B0A">
          <w:rPr>
            <w:rFonts w:ascii="Verdana" w:eastAsia="Times New Roman" w:hAnsi="Verdana" w:cs="Times New Roman"/>
            <w:b/>
            <w:bCs/>
            <w:color w:val="006699"/>
            <w:sz w:val="18"/>
            <w:lang w:eastAsia="en-IN"/>
          </w:rPr>
          <w:t>float</w:t>
        </w:r>
        <w:r w:rsidRPr="001C2B0A">
          <w:rPr>
            <w:rFonts w:ascii="Verdana" w:eastAsia="Times New Roman" w:hAnsi="Verdana" w:cs="Times New Roman"/>
            <w:color w:val="000000"/>
            <w:sz w:val="18"/>
            <w:szCs w:val="18"/>
            <w:bdr w:val="none" w:sz="0" w:space="0" w:color="auto" w:frame="1"/>
            <w:lang w:eastAsia="en-IN"/>
          </w:rPr>
          <w:t> amt){  </w:t>
        </w:r>
      </w:ins>
    </w:p>
    <w:p w:rsidR="001C2B0A" w:rsidRPr="001C2B0A" w:rsidRDefault="001C2B0A" w:rsidP="007E2CB6">
      <w:pPr>
        <w:shd w:val="clear" w:color="auto" w:fill="FFFFFF"/>
        <w:spacing w:after="0" w:line="285" w:lineRule="atLeast"/>
        <w:rPr>
          <w:ins w:id="727" w:author="Unknown"/>
          <w:rFonts w:ascii="Verdana" w:eastAsia="Times New Roman" w:hAnsi="Verdana" w:cs="Times New Roman"/>
          <w:color w:val="000000"/>
          <w:sz w:val="18"/>
          <w:szCs w:val="18"/>
          <w:lang w:eastAsia="en-IN"/>
        </w:rPr>
      </w:pPr>
      <w:ins w:id="728" w:author="Unknown">
        <w:r w:rsidRPr="001C2B0A">
          <w:rPr>
            <w:rFonts w:ascii="Verdana" w:eastAsia="Times New Roman" w:hAnsi="Verdana" w:cs="Times New Roman"/>
            <w:b/>
            <w:bCs/>
            <w:color w:val="006699"/>
            <w:sz w:val="18"/>
            <w:lang w:eastAsia="en-IN"/>
          </w:rPr>
          <w:t>if</w:t>
        </w:r>
        <w:r w:rsidRPr="001C2B0A">
          <w:rPr>
            <w:rFonts w:ascii="Verdana" w:eastAsia="Times New Roman" w:hAnsi="Verdana" w:cs="Times New Roman"/>
            <w:color w:val="000000"/>
            <w:sz w:val="18"/>
            <w:szCs w:val="18"/>
            <w:bdr w:val="none" w:sz="0" w:space="0" w:color="auto" w:frame="1"/>
            <w:lang w:eastAsia="en-IN"/>
          </w:rPr>
          <w:t>(amount&lt;amt){  </w:t>
        </w:r>
      </w:ins>
    </w:p>
    <w:p w:rsidR="001C2B0A" w:rsidRPr="001C2B0A" w:rsidRDefault="001C2B0A" w:rsidP="007E2CB6">
      <w:pPr>
        <w:shd w:val="clear" w:color="auto" w:fill="FFFFFF"/>
        <w:spacing w:after="0" w:line="285" w:lineRule="atLeast"/>
        <w:rPr>
          <w:ins w:id="729" w:author="Unknown"/>
          <w:rFonts w:ascii="Verdana" w:eastAsia="Times New Roman" w:hAnsi="Verdana" w:cs="Times New Roman"/>
          <w:color w:val="000000"/>
          <w:sz w:val="18"/>
          <w:szCs w:val="18"/>
          <w:lang w:eastAsia="en-IN"/>
        </w:rPr>
      </w:pPr>
      <w:ins w:id="730" w:author="Unknown">
        <w:r w:rsidRPr="001C2B0A">
          <w:rPr>
            <w:rFonts w:ascii="Verdana" w:eastAsia="Times New Roman" w:hAnsi="Verdana" w:cs="Times New Roman"/>
            <w:color w:val="000000"/>
            <w:sz w:val="18"/>
            <w:szCs w:val="18"/>
            <w:bdr w:val="none" w:sz="0" w:space="0" w:color="auto" w:frame="1"/>
            <w:lang w:eastAsia="en-IN"/>
          </w:rPr>
          <w:t>System.out.println(</w:t>
        </w:r>
        <w:r w:rsidRPr="001C2B0A">
          <w:rPr>
            <w:rFonts w:ascii="Verdana" w:eastAsia="Times New Roman" w:hAnsi="Verdana" w:cs="Times New Roman"/>
            <w:color w:val="0000FF"/>
            <w:sz w:val="18"/>
            <w:lang w:eastAsia="en-IN"/>
          </w:rPr>
          <w:t>"Insufficient Balance"</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31" w:author="Unknown"/>
          <w:rFonts w:ascii="Verdana" w:eastAsia="Times New Roman" w:hAnsi="Verdana" w:cs="Times New Roman"/>
          <w:color w:val="000000"/>
          <w:sz w:val="18"/>
          <w:szCs w:val="18"/>
          <w:lang w:eastAsia="en-IN"/>
        </w:rPr>
      </w:pPr>
      <w:ins w:id="732" w:author="Unknown">
        <w:r w:rsidRPr="001C2B0A">
          <w:rPr>
            <w:rFonts w:ascii="Verdana" w:eastAsia="Times New Roman" w:hAnsi="Verdana" w:cs="Times New Roman"/>
            <w:color w:val="000000"/>
            <w:sz w:val="18"/>
            <w:szCs w:val="18"/>
            <w:bdr w:val="none" w:sz="0" w:space="0" w:color="auto" w:frame="1"/>
            <w:lang w:eastAsia="en-IN"/>
          </w:rPr>
          <w:t>}</w:t>
        </w:r>
        <w:r w:rsidRPr="001C2B0A">
          <w:rPr>
            <w:rFonts w:ascii="Verdana" w:eastAsia="Times New Roman" w:hAnsi="Verdana" w:cs="Times New Roman"/>
            <w:b/>
            <w:bCs/>
            <w:color w:val="006699"/>
            <w:sz w:val="18"/>
            <w:lang w:eastAsia="en-IN"/>
          </w:rPr>
          <w:t>else</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33" w:author="Unknown"/>
          <w:rFonts w:ascii="Verdana" w:eastAsia="Times New Roman" w:hAnsi="Verdana" w:cs="Times New Roman"/>
          <w:color w:val="000000"/>
          <w:sz w:val="18"/>
          <w:szCs w:val="18"/>
          <w:lang w:eastAsia="en-IN"/>
        </w:rPr>
      </w:pPr>
      <w:ins w:id="734" w:author="Unknown">
        <w:r w:rsidRPr="001C2B0A">
          <w:rPr>
            <w:rFonts w:ascii="Verdana" w:eastAsia="Times New Roman" w:hAnsi="Verdana" w:cs="Times New Roman"/>
            <w:color w:val="000000"/>
            <w:sz w:val="18"/>
            <w:szCs w:val="18"/>
            <w:bdr w:val="none" w:sz="0" w:space="0" w:color="auto" w:frame="1"/>
            <w:lang w:eastAsia="en-IN"/>
          </w:rPr>
          <w:t>amount=amount-amt;  </w:t>
        </w:r>
      </w:ins>
    </w:p>
    <w:p w:rsidR="001C2B0A" w:rsidRPr="001C2B0A" w:rsidRDefault="001C2B0A" w:rsidP="007E2CB6">
      <w:pPr>
        <w:shd w:val="clear" w:color="auto" w:fill="FFFFFF"/>
        <w:spacing w:after="0" w:line="285" w:lineRule="atLeast"/>
        <w:rPr>
          <w:ins w:id="735" w:author="Unknown"/>
          <w:rFonts w:ascii="Verdana" w:eastAsia="Times New Roman" w:hAnsi="Verdana" w:cs="Times New Roman"/>
          <w:color w:val="000000"/>
          <w:sz w:val="18"/>
          <w:szCs w:val="18"/>
          <w:lang w:eastAsia="en-IN"/>
        </w:rPr>
      </w:pPr>
      <w:ins w:id="736" w:author="Unknown">
        <w:r w:rsidRPr="001C2B0A">
          <w:rPr>
            <w:rFonts w:ascii="Verdana" w:eastAsia="Times New Roman" w:hAnsi="Verdana" w:cs="Times New Roman"/>
            <w:color w:val="000000"/>
            <w:sz w:val="18"/>
            <w:szCs w:val="18"/>
            <w:bdr w:val="none" w:sz="0" w:space="0" w:color="auto" w:frame="1"/>
            <w:lang w:eastAsia="en-IN"/>
          </w:rPr>
          <w:t>System.out.println(amt+</w:t>
        </w:r>
        <w:r w:rsidRPr="001C2B0A">
          <w:rPr>
            <w:rFonts w:ascii="Verdana" w:eastAsia="Times New Roman" w:hAnsi="Verdana" w:cs="Times New Roman"/>
            <w:color w:val="0000FF"/>
            <w:sz w:val="18"/>
            <w:lang w:eastAsia="en-IN"/>
          </w:rPr>
          <w:t>" withdrawn"</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37" w:author="Unknown"/>
          <w:rFonts w:ascii="Verdana" w:eastAsia="Times New Roman" w:hAnsi="Verdana" w:cs="Times New Roman"/>
          <w:color w:val="000000"/>
          <w:sz w:val="18"/>
          <w:szCs w:val="18"/>
          <w:lang w:eastAsia="en-IN"/>
        </w:rPr>
      </w:pPr>
      <w:ins w:id="738"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39" w:author="Unknown"/>
          <w:rFonts w:ascii="Verdana" w:eastAsia="Times New Roman" w:hAnsi="Verdana" w:cs="Times New Roman"/>
          <w:color w:val="000000"/>
          <w:sz w:val="18"/>
          <w:szCs w:val="18"/>
          <w:lang w:eastAsia="en-IN"/>
        </w:rPr>
      </w:pPr>
      <w:ins w:id="740"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41" w:author="Unknown"/>
          <w:rFonts w:ascii="Verdana" w:eastAsia="Times New Roman" w:hAnsi="Verdana" w:cs="Times New Roman"/>
          <w:color w:val="000000"/>
          <w:sz w:val="18"/>
          <w:szCs w:val="18"/>
          <w:lang w:eastAsia="en-IN"/>
        </w:rPr>
      </w:pPr>
      <w:ins w:id="742" w:author="Unknown">
        <w:r w:rsidRPr="001C2B0A">
          <w:rPr>
            <w:rFonts w:ascii="Verdana" w:eastAsia="Times New Roman" w:hAnsi="Verdana" w:cs="Times New Roman"/>
            <w:color w:val="008200"/>
            <w:sz w:val="18"/>
            <w:lang w:eastAsia="en-IN"/>
          </w:rPr>
          <w:t>//method to check the balance of the account</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43" w:author="Unknown"/>
          <w:rFonts w:ascii="Verdana" w:eastAsia="Times New Roman" w:hAnsi="Verdana" w:cs="Times New Roman"/>
          <w:color w:val="000000"/>
          <w:sz w:val="18"/>
          <w:szCs w:val="18"/>
          <w:lang w:eastAsia="en-IN"/>
        </w:rPr>
      </w:pPr>
      <w:ins w:id="744" w:author="Unknown">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checkBalance(){System.out.println(</w:t>
        </w:r>
        <w:r w:rsidRPr="001C2B0A">
          <w:rPr>
            <w:rFonts w:ascii="Verdana" w:eastAsia="Times New Roman" w:hAnsi="Verdana" w:cs="Times New Roman"/>
            <w:color w:val="0000FF"/>
            <w:sz w:val="18"/>
            <w:lang w:eastAsia="en-IN"/>
          </w:rPr>
          <w:t>"Balance is: "</w:t>
        </w:r>
        <w:r w:rsidRPr="001C2B0A">
          <w:rPr>
            <w:rFonts w:ascii="Verdana" w:eastAsia="Times New Roman" w:hAnsi="Verdana" w:cs="Times New Roman"/>
            <w:color w:val="000000"/>
            <w:sz w:val="18"/>
            <w:szCs w:val="18"/>
            <w:bdr w:val="none" w:sz="0" w:space="0" w:color="auto" w:frame="1"/>
            <w:lang w:eastAsia="en-IN"/>
          </w:rPr>
          <w:t>+amount);}  </w:t>
        </w:r>
      </w:ins>
    </w:p>
    <w:p w:rsidR="001C2B0A" w:rsidRPr="001C2B0A" w:rsidRDefault="001C2B0A" w:rsidP="007E2CB6">
      <w:pPr>
        <w:shd w:val="clear" w:color="auto" w:fill="FFFFFF"/>
        <w:spacing w:after="0" w:line="285" w:lineRule="atLeast"/>
        <w:rPr>
          <w:ins w:id="745" w:author="Unknown"/>
          <w:rFonts w:ascii="Verdana" w:eastAsia="Times New Roman" w:hAnsi="Verdana" w:cs="Times New Roman"/>
          <w:color w:val="000000"/>
          <w:sz w:val="18"/>
          <w:szCs w:val="18"/>
          <w:lang w:eastAsia="en-IN"/>
        </w:rPr>
      </w:pPr>
      <w:ins w:id="746" w:author="Unknown">
        <w:r w:rsidRPr="001C2B0A">
          <w:rPr>
            <w:rFonts w:ascii="Verdana" w:eastAsia="Times New Roman" w:hAnsi="Verdana" w:cs="Times New Roman"/>
            <w:color w:val="008200"/>
            <w:sz w:val="18"/>
            <w:lang w:eastAsia="en-IN"/>
          </w:rPr>
          <w:t>//method to display the values of an object</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47" w:author="Unknown"/>
          <w:rFonts w:ascii="Verdana" w:eastAsia="Times New Roman" w:hAnsi="Verdana" w:cs="Times New Roman"/>
          <w:color w:val="000000"/>
          <w:sz w:val="18"/>
          <w:szCs w:val="18"/>
          <w:lang w:eastAsia="en-IN"/>
        </w:rPr>
      </w:pPr>
      <w:ins w:id="748" w:author="Unknown">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display(){System.out.println(acc_no+</w:t>
        </w:r>
        <w:r w:rsidRPr="001C2B0A">
          <w:rPr>
            <w:rFonts w:ascii="Verdana" w:eastAsia="Times New Roman" w:hAnsi="Verdana" w:cs="Times New Roman"/>
            <w:color w:val="0000FF"/>
            <w:sz w:val="18"/>
            <w:lang w:eastAsia="en-IN"/>
          </w:rPr>
          <w:t>" "</w:t>
        </w:r>
        <w:r w:rsidRPr="001C2B0A">
          <w:rPr>
            <w:rFonts w:ascii="Verdana" w:eastAsia="Times New Roman" w:hAnsi="Verdana" w:cs="Times New Roman"/>
            <w:color w:val="000000"/>
            <w:sz w:val="18"/>
            <w:szCs w:val="18"/>
            <w:bdr w:val="none" w:sz="0" w:space="0" w:color="auto" w:frame="1"/>
            <w:lang w:eastAsia="en-IN"/>
          </w:rPr>
          <w:t>+name+</w:t>
        </w:r>
        <w:r w:rsidRPr="001C2B0A">
          <w:rPr>
            <w:rFonts w:ascii="Verdana" w:eastAsia="Times New Roman" w:hAnsi="Verdana" w:cs="Times New Roman"/>
            <w:color w:val="0000FF"/>
            <w:sz w:val="18"/>
            <w:lang w:eastAsia="en-IN"/>
          </w:rPr>
          <w:t>" "</w:t>
        </w:r>
        <w:r w:rsidRPr="001C2B0A">
          <w:rPr>
            <w:rFonts w:ascii="Verdana" w:eastAsia="Times New Roman" w:hAnsi="Verdana" w:cs="Times New Roman"/>
            <w:color w:val="000000"/>
            <w:sz w:val="18"/>
            <w:szCs w:val="18"/>
            <w:bdr w:val="none" w:sz="0" w:space="0" w:color="auto" w:frame="1"/>
            <w:lang w:eastAsia="en-IN"/>
          </w:rPr>
          <w:t>+amount);}  </w:t>
        </w:r>
      </w:ins>
    </w:p>
    <w:p w:rsidR="001C2B0A" w:rsidRPr="001C2B0A" w:rsidRDefault="001C2B0A" w:rsidP="007E2CB6">
      <w:pPr>
        <w:shd w:val="clear" w:color="auto" w:fill="FFFFFF"/>
        <w:spacing w:after="0" w:line="285" w:lineRule="atLeast"/>
        <w:rPr>
          <w:ins w:id="749" w:author="Unknown"/>
          <w:rFonts w:ascii="Verdana" w:eastAsia="Times New Roman" w:hAnsi="Verdana" w:cs="Times New Roman"/>
          <w:color w:val="000000"/>
          <w:sz w:val="18"/>
          <w:szCs w:val="18"/>
          <w:lang w:eastAsia="en-IN"/>
        </w:rPr>
      </w:pPr>
      <w:ins w:id="750"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51" w:author="Unknown"/>
          <w:rFonts w:ascii="Verdana" w:eastAsia="Times New Roman" w:hAnsi="Verdana" w:cs="Times New Roman"/>
          <w:color w:val="000000"/>
          <w:sz w:val="18"/>
          <w:szCs w:val="18"/>
          <w:lang w:eastAsia="en-IN"/>
        </w:rPr>
      </w:pPr>
      <w:ins w:id="752" w:author="Unknown">
        <w:r w:rsidRPr="001C2B0A">
          <w:rPr>
            <w:rFonts w:ascii="Verdana" w:eastAsia="Times New Roman" w:hAnsi="Verdana" w:cs="Times New Roman"/>
            <w:color w:val="008200"/>
            <w:sz w:val="18"/>
            <w:lang w:eastAsia="en-IN"/>
          </w:rPr>
          <w:t>//Creating a test class to deposit and withdraw amount</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53" w:author="Unknown"/>
          <w:rFonts w:ascii="Verdana" w:eastAsia="Times New Roman" w:hAnsi="Verdana" w:cs="Times New Roman"/>
          <w:color w:val="000000"/>
          <w:sz w:val="18"/>
          <w:szCs w:val="18"/>
          <w:lang w:eastAsia="en-IN"/>
        </w:rPr>
      </w:pPr>
      <w:ins w:id="754" w:author="Unknown">
        <w:r w:rsidRPr="001C2B0A">
          <w:rPr>
            <w:rFonts w:ascii="Verdana" w:eastAsia="Times New Roman" w:hAnsi="Verdana" w:cs="Times New Roman"/>
            <w:b/>
            <w:bCs/>
            <w:color w:val="006699"/>
            <w:sz w:val="18"/>
            <w:lang w:eastAsia="en-IN"/>
          </w:rPr>
          <w:t>class</w:t>
        </w:r>
        <w:r w:rsidRPr="001C2B0A">
          <w:rPr>
            <w:rFonts w:ascii="Verdana" w:eastAsia="Times New Roman" w:hAnsi="Verdana" w:cs="Times New Roman"/>
            <w:color w:val="000000"/>
            <w:sz w:val="18"/>
            <w:szCs w:val="18"/>
            <w:bdr w:val="none" w:sz="0" w:space="0" w:color="auto" w:frame="1"/>
            <w:lang w:eastAsia="en-IN"/>
          </w:rPr>
          <w:t> TestAccount{  </w:t>
        </w:r>
      </w:ins>
    </w:p>
    <w:p w:rsidR="001C2B0A" w:rsidRPr="001C2B0A" w:rsidRDefault="001C2B0A" w:rsidP="007E2CB6">
      <w:pPr>
        <w:shd w:val="clear" w:color="auto" w:fill="FFFFFF"/>
        <w:spacing w:after="0" w:line="285" w:lineRule="atLeast"/>
        <w:rPr>
          <w:ins w:id="755" w:author="Unknown"/>
          <w:rFonts w:ascii="Verdana" w:eastAsia="Times New Roman" w:hAnsi="Verdana" w:cs="Times New Roman"/>
          <w:color w:val="000000"/>
          <w:sz w:val="18"/>
          <w:szCs w:val="18"/>
          <w:lang w:eastAsia="en-IN"/>
        </w:rPr>
      </w:pPr>
      <w:ins w:id="756" w:author="Unknown">
        <w:r w:rsidRPr="001C2B0A">
          <w:rPr>
            <w:rFonts w:ascii="Verdana" w:eastAsia="Times New Roman" w:hAnsi="Verdana" w:cs="Times New Roman"/>
            <w:b/>
            <w:bCs/>
            <w:color w:val="006699"/>
            <w:sz w:val="18"/>
            <w:lang w:eastAsia="en-IN"/>
          </w:rPr>
          <w:t>public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static</w:t>
        </w:r>
        <w:r w:rsidRPr="001C2B0A">
          <w:rPr>
            <w:rFonts w:ascii="Verdana" w:eastAsia="Times New Roman" w:hAnsi="Verdana" w:cs="Times New Roman"/>
            <w:color w:val="000000"/>
            <w:sz w:val="18"/>
            <w:szCs w:val="18"/>
            <w:bdr w:val="none" w:sz="0" w:space="0" w:color="auto" w:frame="1"/>
            <w:lang w:eastAsia="en-IN"/>
          </w:rPr>
          <w:t> </w:t>
        </w:r>
        <w:r w:rsidRPr="001C2B0A">
          <w:rPr>
            <w:rFonts w:ascii="Verdana" w:eastAsia="Times New Roman" w:hAnsi="Verdana" w:cs="Times New Roman"/>
            <w:b/>
            <w:bCs/>
            <w:color w:val="006699"/>
            <w:sz w:val="18"/>
            <w:lang w:eastAsia="en-IN"/>
          </w:rPr>
          <w:t>void</w:t>
        </w:r>
        <w:r w:rsidRPr="001C2B0A">
          <w:rPr>
            <w:rFonts w:ascii="Verdana" w:eastAsia="Times New Roman" w:hAnsi="Verdana" w:cs="Times New Roman"/>
            <w:color w:val="000000"/>
            <w:sz w:val="18"/>
            <w:szCs w:val="18"/>
            <w:bdr w:val="none" w:sz="0" w:space="0" w:color="auto" w:frame="1"/>
            <w:lang w:eastAsia="en-IN"/>
          </w:rPr>
          <w:t> main(String[] args){  </w:t>
        </w:r>
      </w:ins>
    </w:p>
    <w:p w:rsidR="001C2B0A" w:rsidRPr="001C2B0A" w:rsidRDefault="001C2B0A" w:rsidP="007E2CB6">
      <w:pPr>
        <w:shd w:val="clear" w:color="auto" w:fill="FFFFFF"/>
        <w:spacing w:after="0" w:line="285" w:lineRule="atLeast"/>
        <w:rPr>
          <w:ins w:id="757" w:author="Unknown"/>
          <w:rFonts w:ascii="Verdana" w:eastAsia="Times New Roman" w:hAnsi="Verdana" w:cs="Times New Roman"/>
          <w:color w:val="000000"/>
          <w:sz w:val="18"/>
          <w:szCs w:val="18"/>
          <w:lang w:eastAsia="en-IN"/>
        </w:rPr>
      </w:pPr>
      <w:ins w:id="758" w:author="Unknown">
        <w:r w:rsidRPr="001C2B0A">
          <w:rPr>
            <w:rFonts w:ascii="Verdana" w:eastAsia="Times New Roman" w:hAnsi="Verdana" w:cs="Times New Roman"/>
            <w:color w:val="000000"/>
            <w:sz w:val="18"/>
            <w:szCs w:val="18"/>
            <w:bdr w:val="none" w:sz="0" w:space="0" w:color="auto" w:frame="1"/>
            <w:lang w:eastAsia="en-IN"/>
          </w:rPr>
          <w:t>Account a1=</w:t>
        </w:r>
        <w:r w:rsidRPr="001C2B0A">
          <w:rPr>
            <w:rFonts w:ascii="Verdana" w:eastAsia="Times New Roman" w:hAnsi="Verdana" w:cs="Times New Roman"/>
            <w:b/>
            <w:bCs/>
            <w:color w:val="006699"/>
            <w:sz w:val="18"/>
            <w:lang w:eastAsia="en-IN"/>
          </w:rPr>
          <w:t>new</w:t>
        </w:r>
        <w:r w:rsidRPr="001C2B0A">
          <w:rPr>
            <w:rFonts w:ascii="Verdana" w:eastAsia="Times New Roman" w:hAnsi="Verdana" w:cs="Times New Roman"/>
            <w:color w:val="000000"/>
            <w:sz w:val="18"/>
            <w:szCs w:val="18"/>
            <w:bdr w:val="none" w:sz="0" w:space="0" w:color="auto" w:frame="1"/>
            <w:lang w:eastAsia="en-IN"/>
          </w:rPr>
          <w:t> Account();  </w:t>
        </w:r>
      </w:ins>
    </w:p>
    <w:p w:rsidR="001C2B0A" w:rsidRPr="001C2B0A" w:rsidRDefault="001C2B0A" w:rsidP="007E2CB6">
      <w:pPr>
        <w:shd w:val="clear" w:color="auto" w:fill="FFFFFF"/>
        <w:spacing w:after="0" w:line="285" w:lineRule="atLeast"/>
        <w:rPr>
          <w:ins w:id="759" w:author="Unknown"/>
          <w:rFonts w:ascii="Verdana" w:eastAsia="Times New Roman" w:hAnsi="Verdana" w:cs="Times New Roman"/>
          <w:color w:val="000000"/>
          <w:sz w:val="18"/>
          <w:szCs w:val="18"/>
          <w:lang w:eastAsia="en-IN"/>
        </w:rPr>
      </w:pPr>
      <w:ins w:id="760" w:author="Unknown">
        <w:r w:rsidRPr="001C2B0A">
          <w:rPr>
            <w:rFonts w:ascii="Verdana" w:eastAsia="Times New Roman" w:hAnsi="Verdana" w:cs="Times New Roman"/>
            <w:color w:val="000000"/>
            <w:sz w:val="18"/>
            <w:szCs w:val="18"/>
            <w:bdr w:val="none" w:sz="0" w:space="0" w:color="auto" w:frame="1"/>
            <w:lang w:eastAsia="en-IN"/>
          </w:rPr>
          <w:t>a1.insert(</w:t>
        </w:r>
        <w:r w:rsidRPr="001C2B0A">
          <w:rPr>
            <w:rFonts w:ascii="Verdana" w:eastAsia="Times New Roman" w:hAnsi="Verdana" w:cs="Times New Roman"/>
            <w:color w:val="C00000"/>
            <w:sz w:val="18"/>
            <w:lang w:eastAsia="en-IN"/>
          </w:rPr>
          <w:t>832345</w:t>
        </w:r>
        <w:r w:rsidRPr="001C2B0A">
          <w:rPr>
            <w:rFonts w:ascii="Verdana" w:eastAsia="Times New Roman" w:hAnsi="Verdana" w:cs="Times New Roman"/>
            <w:color w:val="000000"/>
            <w:sz w:val="18"/>
            <w:szCs w:val="18"/>
            <w:bdr w:val="none" w:sz="0" w:space="0" w:color="auto" w:frame="1"/>
            <w:lang w:eastAsia="en-IN"/>
          </w:rPr>
          <w:t>,</w:t>
        </w:r>
        <w:r w:rsidRPr="001C2B0A">
          <w:rPr>
            <w:rFonts w:ascii="Verdana" w:eastAsia="Times New Roman" w:hAnsi="Verdana" w:cs="Times New Roman"/>
            <w:color w:val="0000FF"/>
            <w:sz w:val="18"/>
            <w:lang w:eastAsia="en-IN"/>
          </w:rPr>
          <w:t>"Ankit"</w:t>
        </w:r>
        <w:r w:rsidRPr="001C2B0A">
          <w:rPr>
            <w:rFonts w:ascii="Verdana" w:eastAsia="Times New Roman" w:hAnsi="Verdana" w:cs="Times New Roman"/>
            <w:color w:val="000000"/>
            <w:sz w:val="18"/>
            <w:szCs w:val="18"/>
            <w:bdr w:val="none" w:sz="0" w:space="0" w:color="auto" w:frame="1"/>
            <w:lang w:eastAsia="en-IN"/>
          </w:rPr>
          <w:t>,</w:t>
        </w:r>
        <w:r w:rsidRPr="001C2B0A">
          <w:rPr>
            <w:rFonts w:ascii="Verdana" w:eastAsia="Times New Roman" w:hAnsi="Verdana" w:cs="Times New Roman"/>
            <w:color w:val="C00000"/>
            <w:sz w:val="18"/>
            <w:lang w:eastAsia="en-IN"/>
          </w:rPr>
          <w:t>1000</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61" w:author="Unknown"/>
          <w:rFonts w:ascii="Verdana" w:eastAsia="Times New Roman" w:hAnsi="Verdana" w:cs="Times New Roman"/>
          <w:color w:val="000000"/>
          <w:sz w:val="18"/>
          <w:szCs w:val="18"/>
          <w:lang w:eastAsia="en-IN"/>
        </w:rPr>
      </w:pPr>
      <w:ins w:id="762" w:author="Unknown">
        <w:r w:rsidRPr="001C2B0A">
          <w:rPr>
            <w:rFonts w:ascii="Verdana" w:eastAsia="Times New Roman" w:hAnsi="Verdana" w:cs="Times New Roman"/>
            <w:color w:val="000000"/>
            <w:sz w:val="18"/>
            <w:szCs w:val="18"/>
            <w:bdr w:val="none" w:sz="0" w:space="0" w:color="auto" w:frame="1"/>
            <w:lang w:eastAsia="en-IN"/>
          </w:rPr>
          <w:t>a1.display();  </w:t>
        </w:r>
      </w:ins>
    </w:p>
    <w:p w:rsidR="001C2B0A" w:rsidRPr="001C2B0A" w:rsidRDefault="001C2B0A" w:rsidP="007E2CB6">
      <w:pPr>
        <w:shd w:val="clear" w:color="auto" w:fill="FFFFFF"/>
        <w:spacing w:after="0" w:line="285" w:lineRule="atLeast"/>
        <w:rPr>
          <w:ins w:id="763" w:author="Unknown"/>
          <w:rFonts w:ascii="Verdana" w:eastAsia="Times New Roman" w:hAnsi="Verdana" w:cs="Times New Roman"/>
          <w:color w:val="000000"/>
          <w:sz w:val="18"/>
          <w:szCs w:val="18"/>
          <w:lang w:eastAsia="en-IN"/>
        </w:rPr>
      </w:pPr>
      <w:ins w:id="764" w:author="Unknown">
        <w:r w:rsidRPr="001C2B0A">
          <w:rPr>
            <w:rFonts w:ascii="Verdana" w:eastAsia="Times New Roman" w:hAnsi="Verdana" w:cs="Times New Roman"/>
            <w:color w:val="000000"/>
            <w:sz w:val="18"/>
            <w:szCs w:val="18"/>
            <w:bdr w:val="none" w:sz="0" w:space="0" w:color="auto" w:frame="1"/>
            <w:lang w:eastAsia="en-IN"/>
          </w:rPr>
          <w:t>a1.checkBalance();  </w:t>
        </w:r>
      </w:ins>
    </w:p>
    <w:p w:rsidR="001C2B0A" w:rsidRPr="001C2B0A" w:rsidRDefault="001C2B0A" w:rsidP="007E2CB6">
      <w:pPr>
        <w:shd w:val="clear" w:color="auto" w:fill="FFFFFF"/>
        <w:spacing w:after="0" w:line="285" w:lineRule="atLeast"/>
        <w:rPr>
          <w:ins w:id="765" w:author="Unknown"/>
          <w:rFonts w:ascii="Verdana" w:eastAsia="Times New Roman" w:hAnsi="Verdana" w:cs="Times New Roman"/>
          <w:color w:val="000000"/>
          <w:sz w:val="18"/>
          <w:szCs w:val="18"/>
          <w:lang w:eastAsia="en-IN"/>
        </w:rPr>
      </w:pPr>
      <w:ins w:id="766" w:author="Unknown">
        <w:r w:rsidRPr="001C2B0A">
          <w:rPr>
            <w:rFonts w:ascii="Verdana" w:eastAsia="Times New Roman" w:hAnsi="Verdana" w:cs="Times New Roman"/>
            <w:color w:val="000000"/>
            <w:sz w:val="18"/>
            <w:szCs w:val="18"/>
            <w:bdr w:val="none" w:sz="0" w:space="0" w:color="auto" w:frame="1"/>
            <w:lang w:eastAsia="en-IN"/>
          </w:rPr>
          <w:t>a1.deposit(</w:t>
        </w:r>
        <w:r w:rsidRPr="001C2B0A">
          <w:rPr>
            <w:rFonts w:ascii="Verdana" w:eastAsia="Times New Roman" w:hAnsi="Verdana" w:cs="Times New Roman"/>
            <w:color w:val="C00000"/>
            <w:sz w:val="18"/>
            <w:lang w:eastAsia="en-IN"/>
          </w:rPr>
          <w:t>40000</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67" w:author="Unknown"/>
          <w:rFonts w:ascii="Verdana" w:eastAsia="Times New Roman" w:hAnsi="Verdana" w:cs="Times New Roman"/>
          <w:color w:val="000000"/>
          <w:sz w:val="18"/>
          <w:szCs w:val="18"/>
          <w:lang w:eastAsia="en-IN"/>
        </w:rPr>
      </w:pPr>
      <w:ins w:id="768" w:author="Unknown">
        <w:r w:rsidRPr="001C2B0A">
          <w:rPr>
            <w:rFonts w:ascii="Verdana" w:eastAsia="Times New Roman" w:hAnsi="Verdana" w:cs="Times New Roman"/>
            <w:color w:val="000000"/>
            <w:sz w:val="18"/>
            <w:szCs w:val="18"/>
            <w:bdr w:val="none" w:sz="0" w:space="0" w:color="auto" w:frame="1"/>
            <w:lang w:eastAsia="en-IN"/>
          </w:rPr>
          <w:lastRenderedPageBreak/>
          <w:t>a1.checkBalance();  </w:t>
        </w:r>
      </w:ins>
    </w:p>
    <w:p w:rsidR="001C2B0A" w:rsidRPr="001C2B0A" w:rsidRDefault="001C2B0A" w:rsidP="007E2CB6">
      <w:pPr>
        <w:shd w:val="clear" w:color="auto" w:fill="FFFFFF"/>
        <w:spacing w:after="0" w:line="285" w:lineRule="atLeast"/>
        <w:rPr>
          <w:ins w:id="769" w:author="Unknown"/>
          <w:rFonts w:ascii="Verdana" w:eastAsia="Times New Roman" w:hAnsi="Verdana" w:cs="Times New Roman"/>
          <w:color w:val="000000"/>
          <w:sz w:val="18"/>
          <w:szCs w:val="18"/>
          <w:lang w:eastAsia="en-IN"/>
        </w:rPr>
      </w:pPr>
      <w:ins w:id="770" w:author="Unknown">
        <w:r w:rsidRPr="001C2B0A">
          <w:rPr>
            <w:rFonts w:ascii="Verdana" w:eastAsia="Times New Roman" w:hAnsi="Verdana" w:cs="Times New Roman"/>
            <w:color w:val="000000"/>
            <w:sz w:val="18"/>
            <w:szCs w:val="18"/>
            <w:bdr w:val="none" w:sz="0" w:space="0" w:color="auto" w:frame="1"/>
            <w:lang w:eastAsia="en-IN"/>
          </w:rPr>
          <w:t>a1.withdraw(</w:t>
        </w:r>
        <w:r w:rsidRPr="001C2B0A">
          <w:rPr>
            <w:rFonts w:ascii="Verdana" w:eastAsia="Times New Roman" w:hAnsi="Verdana" w:cs="Times New Roman"/>
            <w:color w:val="C00000"/>
            <w:sz w:val="18"/>
            <w:lang w:eastAsia="en-IN"/>
          </w:rPr>
          <w:t>15000</w:t>
        </w:r>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7E2CB6">
      <w:pPr>
        <w:shd w:val="clear" w:color="auto" w:fill="FFFFFF"/>
        <w:spacing w:after="0" w:line="285" w:lineRule="atLeast"/>
        <w:rPr>
          <w:ins w:id="771" w:author="Unknown"/>
          <w:rFonts w:ascii="Verdana" w:eastAsia="Times New Roman" w:hAnsi="Verdana" w:cs="Times New Roman"/>
          <w:color w:val="000000"/>
          <w:sz w:val="18"/>
          <w:szCs w:val="18"/>
          <w:lang w:eastAsia="en-IN"/>
        </w:rPr>
      </w:pPr>
      <w:ins w:id="772" w:author="Unknown">
        <w:r w:rsidRPr="001C2B0A">
          <w:rPr>
            <w:rFonts w:ascii="Verdana" w:eastAsia="Times New Roman" w:hAnsi="Verdana" w:cs="Times New Roman"/>
            <w:color w:val="000000"/>
            <w:sz w:val="18"/>
            <w:szCs w:val="18"/>
            <w:bdr w:val="none" w:sz="0" w:space="0" w:color="auto" w:frame="1"/>
            <w:lang w:eastAsia="en-IN"/>
          </w:rPr>
          <w:t>a1.checkBalance();  </w:t>
        </w:r>
      </w:ins>
    </w:p>
    <w:p w:rsidR="001C2B0A" w:rsidRPr="001C2B0A" w:rsidRDefault="001C2B0A" w:rsidP="007E2CB6">
      <w:pPr>
        <w:shd w:val="clear" w:color="auto" w:fill="FFFFFF"/>
        <w:spacing w:after="109" w:line="285" w:lineRule="atLeast"/>
        <w:rPr>
          <w:ins w:id="773" w:author="Unknown"/>
          <w:rFonts w:ascii="Verdana" w:eastAsia="Times New Roman" w:hAnsi="Verdana" w:cs="Times New Roman"/>
          <w:color w:val="000000"/>
          <w:sz w:val="18"/>
          <w:szCs w:val="18"/>
          <w:lang w:eastAsia="en-IN"/>
        </w:rPr>
      </w:pPr>
      <w:ins w:id="774" w:author="Unknown">
        <w:r w:rsidRPr="001C2B0A">
          <w:rPr>
            <w:rFonts w:ascii="Verdana" w:eastAsia="Times New Roman" w:hAnsi="Verdana" w:cs="Times New Roman"/>
            <w:color w:val="000000"/>
            <w:sz w:val="18"/>
            <w:szCs w:val="18"/>
            <w:bdr w:val="none" w:sz="0" w:space="0" w:color="auto" w:frame="1"/>
            <w:lang w:eastAsia="en-IN"/>
          </w:rPr>
          <w:t>}}   </w:t>
        </w:r>
      </w:ins>
    </w:p>
    <w:p w:rsidR="001C2B0A" w:rsidRPr="001C2B0A" w:rsidRDefault="001C2B0A" w:rsidP="001C2B0A">
      <w:pPr>
        <w:shd w:val="clear" w:color="auto" w:fill="FFFFFF"/>
        <w:spacing w:before="100" w:beforeAutospacing="1" w:after="100" w:afterAutospacing="1" w:line="240" w:lineRule="auto"/>
        <w:rPr>
          <w:ins w:id="775" w:author="Unknown"/>
          <w:rFonts w:ascii="Verdana" w:eastAsia="Times New Roman" w:hAnsi="Verdana" w:cs="Times New Roman"/>
          <w:color w:val="000000"/>
          <w:sz w:val="18"/>
          <w:szCs w:val="18"/>
          <w:lang w:eastAsia="en-IN"/>
        </w:rPr>
      </w:pPr>
      <w:ins w:id="776" w:author="Unknown">
        <w:r w:rsidRPr="001C2B0A">
          <w:rPr>
            <w:rFonts w:ascii="Verdana" w:eastAsia="Times New Roman" w:hAnsi="Verdana" w:cs="Times New Roman"/>
            <w:color w:val="000000"/>
            <w:sz w:val="18"/>
            <w:szCs w:val="18"/>
            <w:lang w:eastAsia="en-IN"/>
          </w:rPr>
          <w:t>Output:</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7" w:author="Unknown"/>
          <w:rFonts w:ascii="Courier New" w:eastAsia="Times New Roman" w:hAnsi="Courier New" w:cs="Courier New"/>
          <w:color w:val="000000"/>
          <w:sz w:val="20"/>
          <w:szCs w:val="20"/>
          <w:lang w:eastAsia="en-IN"/>
        </w:rPr>
      </w:pPr>
      <w:ins w:id="778" w:author="Unknown">
        <w:r w:rsidRPr="001C2B0A">
          <w:rPr>
            <w:rFonts w:ascii="Courier New" w:eastAsia="Times New Roman" w:hAnsi="Courier New" w:cs="Courier New"/>
            <w:color w:val="000000"/>
            <w:sz w:val="20"/>
            <w:szCs w:val="20"/>
            <w:lang w:eastAsia="en-IN"/>
          </w:rPr>
          <w:t>832345 Ankit 1000.0</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9" w:author="Unknown"/>
          <w:rFonts w:ascii="Courier New" w:eastAsia="Times New Roman" w:hAnsi="Courier New" w:cs="Courier New"/>
          <w:color w:val="000000"/>
          <w:sz w:val="20"/>
          <w:szCs w:val="20"/>
          <w:lang w:eastAsia="en-IN"/>
        </w:rPr>
      </w:pPr>
      <w:ins w:id="780" w:author="Unknown">
        <w:r w:rsidRPr="001C2B0A">
          <w:rPr>
            <w:rFonts w:ascii="Courier New" w:eastAsia="Times New Roman" w:hAnsi="Courier New" w:cs="Courier New"/>
            <w:color w:val="000000"/>
            <w:sz w:val="20"/>
            <w:szCs w:val="20"/>
            <w:lang w:eastAsia="en-IN"/>
          </w:rPr>
          <w:t>Balance is: 1000.0</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1" w:author="Unknown"/>
          <w:rFonts w:ascii="Courier New" w:eastAsia="Times New Roman" w:hAnsi="Courier New" w:cs="Courier New"/>
          <w:color w:val="000000"/>
          <w:sz w:val="20"/>
          <w:szCs w:val="20"/>
          <w:lang w:eastAsia="en-IN"/>
        </w:rPr>
      </w:pPr>
      <w:ins w:id="782" w:author="Unknown">
        <w:r w:rsidRPr="001C2B0A">
          <w:rPr>
            <w:rFonts w:ascii="Courier New" w:eastAsia="Times New Roman" w:hAnsi="Courier New" w:cs="Courier New"/>
            <w:color w:val="000000"/>
            <w:sz w:val="20"/>
            <w:szCs w:val="20"/>
            <w:lang w:eastAsia="en-IN"/>
          </w:rPr>
          <w:t>40000.0 deposited</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3" w:author="Unknown"/>
          <w:rFonts w:ascii="Courier New" w:eastAsia="Times New Roman" w:hAnsi="Courier New" w:cs="Courier New"/>
          <w:color w:val="000000"/>
          <w:sz w:val="20"/>
          <w:szCs w:val="20"/>
          <w:lang w:eastAsia="en-IN"/>
        </w:rPr>
      </w:pPr>
      <w:ins w:id="784" w:author="Unknown">
        <w:r w:rsidRPr="001C2B0A">
          <w:rPr>
            <w:rFonts w:ascii="Courier New" w:eastAsia="Times New Roman" w:hAnsi="Courier New" w:cs="Courier New"/>
            <w:color w:val="000000"/>
            <w:sz w:val="20"/>
            <w:szCs w:val="20"/>
            <w:lang w:eastAsia="en-IN"/>
          </w:rPr>
          <w:t>Balance is: 41000.0</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5" w:author="Unknown"/>
          <w:rFonts w:ascii="Courier New" w:eastAsia="Times New Roman" w:hAnsi="Courier New" w:cs="Courier New"/>
          <w:color w:val="000000"/>
          <w:sz w:val="20"/>
          <w:szCs w:val="20"/>
          <w:lang w:eastAsia="en-IN"/>
        </w:rPr>
      </w:pPr>
      <w:ins w:id="786" w:author="Unknown">
        <w:r w:rsidRPr="001C2B0A">
          <w:rPr>
            <w:rFonts w:ascii="Courier New" w:eastAsia="Times New Roman" w:hAnsi="Courier New" w:cs="Courier New"/>
            <w:color w:val="000000"/>
            <w:sz w:val="20"/>
            <w:szCs w:val="20"/>
            <w:lang w:eastAsia="en-IN"/>
          </w:rPr>
          <w:t>15000.0 withdrawn</w:t>
        </w:r>
      </w:ins>
    </w:p>
    <w:p w:rsidR="001C2B0A" w:rsidRPr="001C2B0A" w:rsidRDefault="001C2B0A" w:rsidP="001C2B0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7" w:author="Unknown"/>
          <w:rFonts w:ascii="Courier New" w:eastAsia="Times New Roman" w:hAnsi="Courier New" w:cs="Courier New"/>
          <w:color w:val="000000"/>
          <w:sz w:val="20"/>
          <w:szCs w:val="20"/>
          <w:lang w:eastAsia="en-IN"/>
        </w:rPr>
      </w:pPr>
      <w:ins w:id="788" w:author="Unknown">
        <w:r w:rsidRPr="001C2B0A">
          <w:rPr>
            <w:rFonts w:ascii="Courier New" w:eastAsia="Times New Roman" w:hAnsi="Courier New" w:cs="Courier New"/>
            <w:color w:val="000000"/>
            <w:sz w:val="20"/>
            <w:szCs w:val="20"/>
            <w:lang w:eastAsia="en-IN"/>
          </w:rPr>
          <w:t>Balance is: 26000.0</w:t>
        </w:r>
      </w:ins>
    </w:p>
    <w:p w:rsidR="001C2B0A" w:rsidRDefault="001C2B0A"/>
    <w:p w:rsidR="001A3BE1" w:rsidRPr="001A3BE1" w:rsidRDefault="001A3BE1" w:rsidP="001A3BE1">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1A3BE1">
        <w:rPr>
          <w:rFonts w:ascii="Helvetica" w:eastAsia="Times New Roman" w:hAnsi="Helvetica" w:cs="Helvetica"/>
          <w:color w:val="610B38"/>
          <w:kern w:val="36"/>
          <w:sz w:val="39"/>
          <w:szCs w:val="39"/>
          <w:lang w:eastAsia="en-IN"/>
        </w:rPr>
        <w:t>Constructors in Java</w:t>
      </w:r>
    </w:p>
    <w:p w:rsidR="001A3BE1" w:rsidRPr="001A3BE1" w:rsidRDefault="001A3BE1" w:rsidP="00AD3981">
      <w:pPr>
        <w:numPr>
          <w:ilvl w:val="0"/>
          <w:numId w:val="23"/>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22" w:anchor="constypes" w:history="1">
        <w:r w:rsidRPr="001A3BE1">
          <w:rPr>
            <w:rFonts w:ascii="Times New Roman" w:eastAsia="Times New Roman" w:hAnsi="Times New Roman" w:cs="Times New Roman"/>
            <w:color w:val="008000"/>
            <w:sz w:val="20"/>
            <w:u w:val="single"/>
            <w:lang w:eastAsia="en-IN"/>
          </w:rPr>
          <w:t>Types of constructors</w:t>
        </w:r>
      </w:hyperlink>
    </w:p>
    <w:p w:rsidR="001A3BE1" w:rsidRPr="001A3BE1" w:rsidRDefault="001A3BE1" w:rsidP="00AD3981">
      <w:pPr>
        <w:numPr>
          <w:ilvl w:val="1"/>
          <w:numId w:val="23"/>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23" w:anchor="consdef" w:history="1">
        <w:r w:rsidRPr="001A3BE1">
          <w:rPr>
            <w:rFonts w:ascii="Times New Roman" w:eastAsia="Times New Roman" w:hAnsi="Times New Roman" w:cs="Times New Roman"/>
            <w:color w:val="008000"/>
            <w:sz w:val="20"/>
            <w:u w:val="single"/>
            <w:lang w:eastAsia="en-IN"/>
          </w:rPr>
          <w:t>Default Constructor</w:t>
        </w:r>
      </w:hyperlink>
    </w:p>
    <w:p w:rsidR="001A3BE1" w:rsidRPr="001A3BE1" w:rsidRDefault="001A3BE1" w:rsidP="00AD3981">
      <w:pPr>
        <w:numPr>
          <w:ilvl w:val="1"/>
          <w:numId w:val="23"/>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24" w:anchor="conspara" w:history="1">
        <w:r w:rsidRPr="001A3BE1">
          <w:rPr>
            <w:rFonts w:ascii="Times New Roman" w:eastAsia="Times New Roman" w:hAnsi="Times New Roman" w:cs="Times New Roman"/>
            <w:color w:val="008000"/>
            <w:sz w:val="20"/>
            <w:u w:val="single"/>
            <w:lang w:eastAsia="en-IN"/>
          </w:rPr>
          <w:t>Parameterized Constructor</w:t>
        </w:r>
      </w:hyperlink>
    </w:p>
    <w:p w:rsidR="001A3BE1" w:rsidRPr="001A3BE1" w:rsidRDefault="001A3BE1" w:rsidP="00AD3981">
      <w:pPr>
        <w:numPr>
          <w:ilvl w:val="0"/>
          <w:numId w:val="23"/>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25" w:anchor="consoverloading" w:history="1">
        <w:r w:rsidRPr="001A3BE1">
          <w:rPr>
            <w:rFonts w:ascii="Times New Roman" w:eastAsia="Times New Roman" w:hAnsi="Times New Roman" w:cs="Times New Roman"/>
            <w:color w:val="008000"/>
            <w:sz w:val="20"/>
            <w:u w:val="single"/>
            <w:lang w:eastAsia="en-IN"/>
          </w:rPr>
          <w:t>Constructor Overloading</w:t>
        </w:r>
      </w:hyperlink>
    </w:p>
    <w:p w:rsidR="001A3BE1" w:rsidRPr="001A3BE1" w:rsidRDefault="001A3BE1" w:rsidP="00AD3981">
      <w:pPr>
        <w:numPr>
          <w:ilvl w:val="0"/>
          <w:numId w:val="23"/>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26" w:anchor="consdoesreturn" w:history="1">
        <w:r w:rsidRPr="001A3BE1">
          <w:rPr>
            <w:rFonts w:ascii="Times New Roman" w:eastAsia="Times New Roman" w:hAnsi="Times New Roman" w:cs="Times New Roman"/>
            <w:color w:val="008000"/>
            <w:sz w:val="20"/>
            <w:u w:val="single"/>
            <w:lang w:eastAsia="en-IN"/>
          </w:rPr>
          <w:t>Does constructor return any value?</w:t>
        </w:r>
      </w:hyperlink>
    </w:p>
    <w:p w:rsidR="001A3BE1" w:rsidRPr="001A3BE1" w:rsidRDefault="001A3BE1" w:rsidP="00AD3981">
      <w:pPr>
        <w:numPr>
          <w:ilvl w:val="0"/>
          <w:numId w:val="23"/>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27" w:anchor="conscopy" w:history="1">
        <w:r w:rsidRPr="001A3BE1">
          <w:rPr>
            <w:rFonts w:ascii="Times New Roman" w:eastAsia="Times New Roman" w:hAnsi="Times New Roman" w:cs="Times New Roman"/>
            <w:color w:val="008000"/>
            <w:sz w:val="20"/>
            <w:u w:val="single"/>
            <w:lang w:eastAsia="en-IN"/>
          </w:rPr>
          <w:t>Copying the values of one object into another</w:t>
        </w:r>
      </w:hyperlink>
    </w:p>
    <w:p w:rsidR="001A3BE1" w:rsidRPr="001A3BE1" w:rsidRDefault="001A3BE1" w:rsidP="00AD3981">
      <w:pPr>
        <w:numPr>
          <w:ilvl w:val="0"/>
          <w:numId w:val="23"/>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28" w:anchor="consothertask" w:history="1">
        <w:r w:rsidRPr="001A3BE1">
          <w:rPr>
            <w:rFonts w:ascii="Times New Roman" w:eastAsia="Times New Roman" w:hAnsi="Times New Roman" w:cs="Times New Roman"/>
            <w:color w:val="008000"/>
            <w:sz w:val="20"/>
            <w:u w:val="single"/>
            <w:lang w:eastAsia="en-IN"/>
          </w:rPr>
          <w:t>Does constructor perform other tasks instead of the initialization</w:t>
        </w:r>
      </w:hyperlink>
    </w:p>
    <w:p w:rsidR="001A3BE1" w:rsidRPr="001A3BE1" w:rsidRDefault="001A3BE1" w:rsidP="001A3BE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In Java, a constructor is a block of codes similar to the method. It is called when an instance of the object is created, and memory is allocated for the object.</w:t>
      </w:r>
    </w:p>
    <w:p w:rsidR="001A3BE1" w:rsidRPr="001A3BE1" w:rsidRDefault="001A3BE1" w:rsidP="001A3BE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It is a special type of method which is used to initialize the object.</w:t>
      </w:r>
    </w:p>
    <w:p w:rsidR="001A3BE1" w:rsidRPr="001A3BE1" w:rsidRDefault="001A3BE1" w:rsidP="001A3BE1">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1A3BE1">
        <w:rPr>
          <w:rFonts w:ascii="Helvetica" w:eastAsia="Times New Roman" w:hAnsi="Helvetica" w:cs="Helvetica"/>
          <w:color w:val="610B4B"/>
          <w:sz w:val="29"/>
          <w:szCs w:val="29"/>
          <w:lang w:eastAsia="en-IN"/>
        </w:rPr>
        <w:t>When is a constructor called</w:t>
      </w:r>
    </w:p>
    <w:p w:rsidR="001A3BE1" w:rsidRPr="001A3BE1" w:rsidRDefault="001A3BE1" w:rsidP="001A3BE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Every time an object is created using new() keyword, at least one constructor is called. It calls a default constructor.</w:t>
      </w:r>
    </w:p>
    <w:p w:rsidR="001A3BE1" w:rsidRPr="001A3BE1" w:rsidRDefault="001A3BE1" w:rsidP="001A3BE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1A3BE1">
        <w:rPr>
          <w:rFonts w:ascii="Verdana" w:eastAsia="Times New Roman" w:hAnsi="Verdana" w:cs="Times New Roman"/>
          <w:b/>
          <w:bCs/>
          <w:color w:val="2F4F4F"/>
          <w:sz w:val="18"/>
          <w:lang w:eastAsia="en-IN"/>
        </w:rPr>
        <w:t>Note:</w:t>
      </w:r>
      <w:r w:rsidRPr="001A3BE1">
        <w:rPr>
          <w:rFonts w:ascii="Verdana" w:eastAsia="Times New Roman" w:hAnsi="Verdana" w:cs="Times New Roman"/>
          <w:color w:val="000000"/>
          <w:sz w:val="18"/>
          <w:szCs w:val="18"/>
          <w:lang w:eastAsia="en-IN"/>
        </w:rPr>
        <w:t> It is called constructor because it constructs the values at the time of object creation. It is not necessary to write a constructor for a class. It is because java compiler creates a default constructor if your class doesn't have any.</w:t>
      </w:r>
    </w:p>
    <w:p w:rsidR="001A3BE1" w:rsidRPr="001A3BE1" w:rsidRDefault="001A3BE1" w:rsidP="001A3BE1">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1A3BE1">
        <w:rPr>
          <w:rFonts w:ascii="Helvetica" w:eastAsia="Times New Roman" w:hAnsi="Helvetica" w:cs="Helvetica"/>
          <w:color w:val="610B4B"/>
          <w:sz w:val="29"/>
          <w:szCs w:val="29"/>
          <w:lang w:eastAsia="en-IN"/>
        </w:rPr>
        <w:t>Rules for creating Java constructor</w:t>
      </w:r>
    </w:p>
    <w:p w:rsidR="001A3BE1" w:rsidRPr="001A3BE1" w:rsidRDefault="001A3BE1" w:rsidP="001A3BE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There are two rules defined for the constructor.</w:t>
      </w:r>
    </w:p>
    <w:p w:rsidR="001A3BE1" w:rsidRPr="001A3BE1" w:rsidRDefault="001A3BE1" w:rsidP="00AD3981">
      <w:pPr>
        <w:numPr>
          <w:ilvl w:val="0"/>
          <w:numId w:val="24"/>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Constructor name must be the same as its class name</w:t>
      </w:r>
    </w:p>
    <w:p w:rsidR="001A3BE1" w:rsidRPr="001A3BE1" w:rsidRDefault="001A3BE1" w:rsidP="00AD3981">
      <w:pPr>
        <w:numPr>
          <w:ilvl w:val="0"/>
          <w:numId w:val="24"/>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A Constructor must have no explicit return type</w:t>
      </w:r>
    </w:p>
    <w:p w:rsidR="001A3BE1" w:rsidRPr="001A3BE1" w:rsidRDefault="001A3BE1" w:rsidP="00AD3981">
      <w:pPr>
        <w:numPr>
          <w:ilvl w:val="0"/>
          <w:numId w:val="24"/>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A Java constructor cannot be abstract, static, final, and synchronized</w:t>
      </w:r>
    </w:p>
    <w:p w:rsidR="001A3BE1" w:rsidRPr="001A3BE1" w:rsidRDefault="001A3BE1" w:rsidP="001A3BE1">
      <w:pPr>
        <w:pBdr>
          <w:top w:val="single" w:sz="6" w:space="10" w:color="FFC0CB"/>
          <w:left w:val="single" w:sz="18" w:space="27" w:color="FFA500"/>
          <w:bottom w:val="single" w:sz="6" w:space="10" w:color="FFC0CB"/>
          <w:right w:val="single" w:sz="6" w:space="10" w:color="FFC0CB"/>
        </w:pBdr>
        <w:shd w:val="clear" w:color="auto" w:fill="FFFFFF"/>
        <w:spacing w:before="100" w:beforeAutospacing="1" w:after="100" w:afterAutospacing="1" w:line="240" w:lineRule="auto"/>
        <w:outlineLvl w:val="3"/>
        <w:rPr>
          <w:rFonts w:ascii="Arial" w:eastAsia="Times New Roman" w:hAnsi="Arial" w:cs="Arial"/>
          <w:color w:val="008000"/>
          <w:sz w:val="19"/>
          <w:szCs w:val="19"/>
          <w:lang w:eastAsia="en-IN"/>
        </w:rPr>
      </w:pPr>
      <w:r w:rsidRPr="001A3BE1">
        <w:rPr>
          <w:rFonts w:ascii="Arial" w:eastAsia="Times New Roman" w:hAnsi="Arial" w:cs="Arial"/>
          <w:color w:val="008000"/>
          <w:sz w:val="19"/>
          <w:szCs w:val="19"/>
          <w:lang w:eastAsia="en-IN"/>
        </w:rPr>
        <w:t>Note: We can use access modifiers while declaring a constructor. It controls the object creation. In other words, we can have private, protected, public or default constructor in Java.</w:t>
      </w:r>
    </w:p>
    <w:p w:rsidR="001A3BE1" w:rsidRPr="001A3BE1" w:rsidRDefault="001A3BE1" w:rsidP="001A3BE1">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1A3BE1">
        <w:rPr>
          <w:rFonts w:ascii="Helvetica" w:eastAsia="Times New Roman" w:hAnsi="Helvetica" w:cs="Helvetica"/>
          <w:color w:val="610B38"/>
          <w:sz w:val="34"/>
          <w:szCs w:val="34"/>
          <w:lang w:eastAsia="en-IN"/>
        </w:rPr>
        <w:lastRenderedPageBreak/>
        <w:t>Types of Java constructors</w:t>
      </w:r>
    </w:p>
    <w:p w:rsidR="001A3BE1" w:rsidRPr="001A3BE1" w:rsidRDefault="001A3BE1" w:rsidP="001A3BE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There are two types of constructors in Java:</w:t>
      </w:r>
    </w:p>
    <w:p w:rsidR="001A3BE1" w:rsidRPr="001A3BE1" w:rsidRDefault="001A3BE1" w:rsidP="00AD3981">
      <w:pPr>
        <w:numPr>
          <w:ilvl w:val="0"/>
          <w:numId w:val="25"/>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Default constructor (no-arg constructor)</w:t>
      </w:r>
    </w:p>
    <w:p w:rsidR="001A3BE1" w:rsidRPr="001A3BE1" w:rsidRDefault="001A3BE1" w:rsidP="00AD3981">
      <w:pPr>
        <w:numPr>
          <w:ilvl w:val="0"/>
          <w:numId w:val="25"/>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Parameterized constructor</w:t>
      </w:r>
    </w:p>
    <w:p w:rsidR="001A3BE1" w:rsidRPr="001A3BE1" w:rsidRDefault="001A3BE1" w:rsidP="001A3BE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1865" cy="3096895"/>
            <wp:effectExtent l="19050" t="0" r="635" b="0"/>
            <wp:docPr id="105" name="Picture 105"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Java Constructors"/>
                    <pic:cNvPicPr>
                      <a:picLocks noChangeAspect="1" noChangeArrowheads="1"/>
                    </pic:cNvPicPr>
                  </pic:nvPicPr>
                  <pic:blipFill>
                    <a:blip r:embed="rId29"/>
                    <a:srcRect/>
                    <a:stretch>
                      <a:fillRect/>
                    </a:stretch>
                  </pic:blipFill>
                  <pic:spPr bwMode="auto">
                    <a:xfrm>
                      <a:off x="0" y="0"/>
                      <a:ext cx="4761865" cy="3096895"/>
                    </a:xfrm>
                    <a:prstGeom prst="rect">
                      <a:avLst/>
                    </a:prstGeom>
                    <a:noFill/>
                    <a:ln w="9525">
                      <a:noFill/>
                      <a:miter lim="800000"/>
                      <a:headEnd/>
                      <a:tailEnd/>
                    </a:ln>
                  </pic:spPr>
                </pic:pic>
              </a:graphicData>
            </a:graphic>
          </wp:inline>
        </w:drawing>
      </w:r>
    </w:p>
    <w:p w:rsidR="001A3BE1" w:rsidRPr="001A3BE1" w:rsidRDefault="001A3BE1" w:rsidP="001A3BE1">
      <w:pPr>
        <w:spacing w:after="0" w:line="240" w:lineRule="auto"/>
        <w:rPr>
          <w:rFonts w:ascii="Times New Roman" w:eastAsia="Times New Roman" w:hAnsi="Times New Roman" w:cs="Times New Roman"/>
          <w:sz w:val="24"/>
          <w:szCs w:val="24"/>
          <w:lang w:eastAsia="en-IN"/>
        </w:rPr>
      </w:pPr>
      <w:r w:rsidRPr="001A3BE1">
        <w:rPr>
          <w:rFonts w:ascii="Times New Roman" w:eastAsia="Times New Roman" w:hAnsi="Times New Roman" w:cs="Times New Roman"/>
          <w:sz w:val="24"/>
          <w:szCs w:val="24"/>
          <w:lang w:eastAsia="en-IN"/>
        </w:rPr>
        <w:pict>
          <v:rect id="_x0000_i1034" style="width:0;height:.7pt" o:hralign="center" o:hrstd="t" o:hrnoshade="t" o:hr="t" fillcolor="#d4d4d4" stroked="f"/>
        </w:pict>
      </w:r>
    </w:p>
    <w:p w:rsidR="001A3BE1" w:rsidRPr="001A3BE1" w:rsidRDefault="001A3BE1" w:rsidP="001A3BE1">
      <w:pPr>
        <w:shd w:val="clear" w:color="auto" w:fill="FFFFFF"/>
        <w:spacing w:before="100" w:beforeAutospacing="1" w:after="100" w:afterAutospacing="1" w:line="312" w:lineRule="atLeast"/>
        <w:outlineLvl w:val="1"/>
        <w:rPr>
          <w:ins w:id="789" w:author="Unknown"/>
          <w:rFonts w:ascii="Helvetica" w:eastAsia="Times New Roman" w:hAnsi="Helvetica" w:cs="Helvetica"/>
          <w:color w:val="610B38"/>
          <w:sz w:val="34"/>
          <w:szCs w:val="34"/>
          <w:lang w:eastAsia="en-IN"/>
        </w:rPr>
      </w:pPr>
      <w:ins w:id="790" w:author="Unknown">
        <w:r w:rsidRPr="001A3BE1">
          <w:rPr>
            <w:rFonts w:ascii="Helvetica" w:eastAsia="Times New Roman" w:hAnsi="Helvetica" w:cs="Helvetica"/>
            <w:color w:val="610B38"/>
            <w:sz w:val="34"/>
            <w:szCs w:val="34"/>
            <w:lang w:eastAsia="en-IN"/>
          </w:rPr>
          <w:t>Java Default Constructor</w:t>
        </w:r>
      </w:ins>
    </w:p>
    <w:p w:rsidR="001A3BE1" w:rsidRPr="001A3BE1" w:rsidRDefault="001A3BE1" w:rsidP="001A3BE1">
      <w:pPr>
        <w:shd w:val="clear" w:color="auto" w:fill="FFFFFF"/>
        <w:spacing w:before="100" w:beforeAutospacing="1" w:after="100" w:afterAutospacing="1" w:line="240" w:lineRule="auto"/>
        <w:rPr>
          <w:ins w:id="791" w:author="Unknown"/>
          <w:rFonts w:ascii="Verdana" w:eastAsia="Times New Roman" w:hAnsi="Verdana" w:cs="Times New Roman"/>
          <w:color w:val="000000"/>
          <w:sz w:val="18"/>
          <w:szCs w:val="18"/>
          <w:lang w:eastAsia="en-IN"/>
        </w:rPr>
      </w:pPr>
      <w:ins w:id="792" w:author="Unknown">
        <w:r w:rsidRPr="001A3BE1">
          <w:rPr>
            <w:rFonts w:ascii="Verdana" w:eastAsia="Times New Roman" w:hAnsi="Verdana" w:cs="Times New Roman"/>
            <w:color w:val="000000"/>
            <w:sz w:val="18"/>
            <w:szCs w:val="18"/>
            <w:lang w:eastAsia="en-IN"/>
          </w:rPr>
          <w:t>A constructor is called "Default Constructor" when it doesn't have any parameter.</w:t>
        </w:r>
      </w:ins>
    </w:p>
    <w:p w:rsidR="001A3BE1" w:rsidRPr="001A3BE1" w:rsidRDefault="001A3BE1" w:rsidP="001A3BE1">
      <w:pPr>
        <w:shd w:val="clear" w:color="auto" w:fill="FFFFFF"/>
        <w:spacing w:before="100" w:beforeAutospacing="1" w:after="100" w:afterAutospacing="1" w:line="312" w:lineRule="atLeast"/>
        <w:outlineLvl w:val="2"/>
        <w:rPr>
          <w:ins w:id="793" w:author="Unknown"/>
          <w:rFonts w:ascii="Helvetica" w:eastAsia="Times New Roman" w:hAnsi="Helvetica" w:cs="Helvetica"/>
          <w:color w:val="610B4B"/>
          <w:sz w:val="23"/>
          <w:szCs w:val="23"/>
          <w:lang w:eastAsia="en-IN"/>
        </w:rPr>
      </w:pPr>
      <w:ins w:id="794" w:author="Unknown">
        <w:r w:rsidRPr="001A3BE1">
          <w:rPr>
            <w:rFonts w:ascii="Helvetica" w:eastAsia="Times New Roman" w:hAnsi="Helvetica" w:cs="Helvetica"/>
            <w:color w:val="610B4B"/>
            <w:sz w:val="23"/>
            <w:szCs w:val="23"/>
            <w:lang w:eastAsia="en-IN"/>
          </w:rPr>
          <w:t>Syntax of default constructor:</w:t>
        </w:r>
      </w:ins>
    </w:p>
    <w:p w:rsidR="001A3BE1" w:rsidRPr="001A3BE1" w:rsidRDefault="001A3BE1" w:rsidP="00D23407">
      <w:pPr>
        <w:shd w:val="clear" w:color="auto" w:fill="FFFFFF"/>
        <w:spacing w:after="109" w:line="285" w:lineRule="atLeast"/>
        <w:rPr>
          <w:ins w:id="795" w:author="Unknown"/>
          <w:rFonts w:ascii="Verdana" w:eastAsia="Times New Roman" w:hAnsi="Verdana" w:cs="Times New Roman"/>
          <w:color w:val="000000"/>
          <w:sz w:val="18"/>
          <w:szCs w:val="18"/>
          <w:lang w:eastAsia="en-IN"/>
        </w:rPr>
      </w:pPr>
      <w:ins w:id="796" w:author="Unknown">
        <w:r w:rsidRPr="001A3BE1">
          <w:rPr>
            <w:rFonts w:ascii="Verdana" w:eastAsia="Times New Roman" w:hAnsi="Verdana" w:cs="Times New Roman"/>
            <w:color w:val="000000"/>
            <w:sz w:val="18"/>
            <w:szCs w:val="18"/>
            <w:bdr w:val="none" w:sz="0" w:space="0" w:color="auto" w:frame="1"/>
            <w:lang w:eastAsia="en-IN"/>
          </w:rPr>
          <w:t>&lt;class_name&gt;(){}  </w:t>
        </w:r>
      </w:ins>
    </w:p>
    <w:p w:rsidR="001A3BE1" w:rsidRPr="001A3BE1" w:rsidRDefault="001A3BE1" w:rsidP="001A3BE1">
      <w:pPr>
        <w:shd w:val="clear" w:color="auto" w:fill="FFFFFF"/>
        <w:spacing w:before="100" w:beforeAutospacing="1" w:after="100" w:afterAutospacing="1" w:line="240" w:lineRule="auto"/>
        <w:outlineLvl w:val="1"/>
        <w:rPr>
          <w:ins w:id="797" w:author="Unknown"/>
          <w:rFonts w:ascii="Tahoma" w:eastAsia="Times New Roman" w:hAnsi="Tahoma" w:cs="Tahoma"/>
          <w:color w:val="610B4B"/>
          <w:sz w:val="30"/>
          <w:szCs w:val="30"/>
          <w:lang w:eastAsia="en-IN"/>
        </w:rPr>
      </w:pPr>
      <w:ins w:id="798" w:author="Unknown">
        <w:r w:rsidRPr="001A3BE1">
          <w:rPr>
            <w:rFonts w:ascii="Tahoma" w:eastAsia="Times New Roman" w:hAnsi="Tahoma" w:cs="Tahoma"/>
            <w:color w:val="610B4B"/>
            <w:sz w:val="30"/>
            <w:szCs w:val="30"/>
            <w:lang w:eastAsia="en-IN"/>
          </w:rPr>
          <w:t>Example of default constructor</w:t>
        </w:r>
      </w:ins>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1A3BE1" w:rsidRPr="001A3BE1" w:rsidTr="001A3BE1">
        <w:trPr>
          <w:tblCellSpacing w:w="15" w:type="dxa"/>
        </w:trPr>
        <w:tc>
          <w:tcPr>
            <w:tcW w:w="0" w:type="auto"/>
            <w:shd w:val="clear" w:color="auto" w:fill="FFFFFF"/>
            <w:vAlign w:val="center"/>
            <w:hideMark/>
          </w:tcPr>
          <w:p w:rsidR="001A3BE1" w:rsidRPr="001A3BE1" w:rsidRDefault="001A3BE1" w:rsidP="001A3BE1">
            <w:pPr>
              <w:spacing w:after="0" w:line="312" w:lineRule="atLeast"/>
              <w:ind w:left="272"/>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In this example, we are creating the no-arg constructor in the Bike class. It will be invoked at the time of object creation.</w:t>
            </w:r>
          </w:p>
        </w:tc>
      </w:tr>
    </w:tbl>
    <w:p w:rsidR="001A3BE1" w:rsidRPr="001A3BE1" w:rsidRDefault="001A3BE1" w:rsidP="00D23407">
      <w:pPr>
        <w:shd w:val="clear" w:color="auto" w:fill="FFFFFF"/>
        <w:spacing w:after="0" w:line="285" w:lineRule="atLeast"/>
        <w:rPr>
          <w:ins w:id="799" w:author="Unknown"/>
          <w:rFonts w:ascii="Verdana" w:eastAsia="Times New Roman" w:hAnsi="Verdana" w:cs="Times New Roman"/>
          <w:color w:val="000000"/>
          <w:sz w:val="18"/>
          <w:szCs w:val="18"/>
          <w:lang w:eastAsia="en-IN"/>
        </w:rPr>
      </w:pPr>
      <w:ins w:id="800" w:author="Unknown">
        <w:r w:rsidRPr="001A3BE1">
          <w:rPr>
            <w:rFonts w:ascii="Verdana" w:eastAsia="Times New Roman" w:hAnsi="Verdana" w:cs="Times New Roman"/>
            <w:color w:val="008200"/>
            <w:sz w:val="18"/>
            <w:lang w:eastAsia="en-IN"/>
          </w:rPr>
          <w:t>//Java Program to create and call a default constructor</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801" w:author="Unknown"/>
          <w:rFonts w:ascii="Verdana" w:eastAsia="Times New Roman" w:hAnsi="Verdana" w:cs="Times New Roman"/>
          <w:color w:val="000000"/>
          <w:sz w:val="18"/>
          <w:szCs w:val="18"/>
          <w:lang w:eastAsia="en-IN"/>
        </w:rPr>
      </w:pPr>
      <w:ins w:id="802" w:author="Unknown">
        <w:r w:rsidRPr="001A3BE1">
          <w:rPr>
            <w:rFonts w:ascii="Verdana" w:eastAsia="Times New Roman" w:hAnsi="Verdana" w:cs="Times New Roman"/>
            <w:b/>
            <w:bCs/>
            <w:color w:val="006699"/>
            <w:sz w:val="18"/>
            <w:lang w:eastAsia="en-IN"/>
          </w:rPr>
          <w:t>class</w:t>
        </w:r>
        <w:r w:rsidRPr="001A3BE1">
          <w:rPr>
            <w:rFonts w:ascii="Verdana" w:eastAsia="Times New Roman" w:hAnsi="Verdana" w:cs="Times New Roman"/>
            <w:color w:val="000000"/>
            <w:sz w:val="18"/>
            <w:szCs w:val="18"/>
            <w:bdr w:val="none" w:sz="0" w:space="0" w:color="auto" w:frame="1"/>
            <w:lang w:eastAsia="en-IN"/>
          </w:rPr>
          <w:t> Bike1{  </w:t>
        </w:r>
      </w:ins>
    </w:p>
    <w:p w:rsidR="001A3BE1" w:rsidRPr="001A3BE1" w:rsidRDefault="001A3BE1" w:rsidP="00D23407">
      <w:pPr>
        <w:shd w:val="clear" w:color="auto" w:fill="FFFFFF"/>
        <w:spacing w:after="0" w:line="285" w:lineRule="atLeast"/>
        <w:rPr>
          <w:ins w:id="803" w:author="Unknown"/>
          <w:rFonts w:ascii="Verdana" w:eastAsia="Times New Roman" w:hAnsi="Verdana" w:cs="Times New Roman"/>
          <w:color w:val="000000"/>
          <w:sz w:val="18"/>
          <w:szCs w:val="18"/>
          <w:lang w:eastAsia="en-IN"/>
        </w:rPr>
      </w:pPr>
      <w:ins w:id="804" w:author="Unknown">
        <w:r w:rsidRPr="001A3BE1">
          <w:rPr>
            <w:rFonts w:ascii="Verdana" w:eastAsia="Times New Roman" w:hAnsi="Verdana" w:cs="Times New Roman"/>
            <w:color w:val="008200"/>
            <w:sz w:val="18"/>
            <w:lang w:eastAsia="en-IN"/>
          </w:rPr>
          <w:t>//creating a default constructor</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805" w:author="Unknown"/>
          <w:rFonts w:ascii="Verdana" w:eastAsia="Times New Roman" w:hAnsi="Verdana" w:cs="Times New Roman"/>
          <w:color w:val="000000"/>
          <w:sz w:val="18"/>
          <w:szCs w:val="18"/>
          <w:lang w:eastAsia="en-IN"/>
        </w:rPr>
      </w:pPr>
      <w:ins w:id="806" w:author="Unknown">
        <w:r w:rsidRPr="001A3BE1">
          <w:rPr>
            <w:rFonts w:ascii="Verdana" w:eastAsia="Times New Roman" w:hAnsi="Verdana" w:cs="Times New Roman"/>
            <w:color w:val="000000"/>
            <w:sz w:val="18"/>
            <w:szCs w:val="18"/>
            <w:bdr w:val="none" w:sz="0" w:space="0" w:color="auto" w:frame="1"/>
            <w:lang w:eastAsia="en-IN"/>
          </w:rPr>
          <w:t>Bike1(){System.out.println(</w:t>
        </w:r>
        <w:r w:rsidRPr="001A3BE1">
          <w:rPr>
            <w:rFonts w:ascii="Verdana" w:eastAsia="Times New Roman" w:hAnsi="Verdana" w:cs="Times New Roman"/>
            <w:color w:val="0000FF"/>
            <w:sz w:val="18"/>
            <w:lang w:eastAsia="en-IN"/>
          </w:rPr>
          <w:t>"Bike is created"</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807" w:author="Unknown"/>
          <w:rFonts w:ascii="Verdana" w:eastAsia="Times New Roman" w:hAnsi="Verdana" w:cs="Times New Roman"/>
          <w:color w:val="000000"/>
          <w:sz w:val="18"/>
          <w:szCs w:val="18"/>
          <w:lang w:eastAsia="en-IN"/>
        </w:rPr>
      </w:pPr>
      <w:ins w:id="808" w:author="Unknown">
        <w:r w:rsidRPr="001A3BE1">
          <w:rPr>
            <w:rFonts w:ascii="Verdana" w:eastAsia="Times New Roman" w:hAnsi="Verdana" w:cs="Times New Roman"/>
            <w:color w:val="008200"/>
            <w:sz w:val="18"/>
            <w:lang w:eastAsia="en-IN"/>
          </w:rPr>
          <w:t>//main method</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809" w:author="Unknown"/>
          <w:rFonts w:ascii="Verdana" w:eastAsia="Times New Roman" w:hAnsi="Verdana" w:cs="Times New Roman"/>
          <w:color w:val="000000"/>
          <w:sz w:val="18"/>
          <w:szCs w:val="18"/>
          <w:lang w:eastAsia="en-IN"/>
        </w:rPr>
      </w:pPr>
      <w:ins w:id="810" w:author="Unknown">
        <w:r w:rsidRPr="001A3BE1">
          <w:rPr>
            <w:rFonts w:ascii="Verdana" w:eastAsia="Times New Roman" w:hAnsi="Verdana" w:cs="Times New Roman"/>
            <w:b/>
            <w:bCs/>
            <w:color w:val="006699"/>
            <w:sz w:val="18"/>
            <w:lang w:eastAsia="en-IN"/>
          </w:rPr>
          <w:t>public</w:t>
        </w:r>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static</w:t>
        </w:r>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void</w:t>
        </w:r>
        <w:r w:rsidRPr="001A3BE1">
          <w:rPr>
            <w:rFonts w:ascii="Verdana" w:eastAsia="Times New Roman" w:hAnsi="Verdana" w:cs="Times New Roman"/>
            <w:color w:val="000000"/>
            <w:sz w:val="18"/>
            <w:szCs w:val="18"/>
            <w:bdr w:val="none" w:sz="0" w:space="0" w:color="auto" w:frame="1"/>
            <w:lang w:eastAsia="en-IN"/>
          </w:rPr>
          <w:t> main(String args[]){  </w:t>
        </w:r>
      </w:ins>
    </w:p>
    <w:p w:rsidR="001A3BE1" w:rsidRPr="001A3BE1" w:rsidRDefault="001A3BE1" w:rsidP="00D23407">
      <w:pPr>
        <w:shd w:val="clear" w:color="auto" w:fill="FFFFFF"/>
        <w:spacing w:after="0" w:line="285" w:lineRule="atLeast"/>
        <w:rPr>
          <w:ins w:id="811" w:author="Unknown"/>
          <w:rFonts w:ascii="Verdana" w:eastAsia="Times New Roman" w:hAnsi="Verdana" w:cs="Times New Roman"/>
          <w:color w:val="000000"/>
          <w:sz w:val="18"/>
          <w:szCs w:val="18"/>
          <w:lang w:eastAsia="en-IN"/>
        </w:rPr>
      </w:pPr>
      <w:ins w:id="812" w:author="Unknown">
        <w:r w:rsidRPr="001A3BE1">
          <w:rPr>
            <w:rFonts w:ascii="Verdana" w:eastAsia="Times New Roman" w:hAnsi="Verdana" w:cs="Times New Roman"/>
            <w:color w:val="008200"/>
            <w:sz w:val="18"/>
            <w:lang w:eastAsia="en-IN"/>
          </w:rPr>
          <w:t>//calling a default constructor</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813" w:author="Unknown"/>
          <w:rFonts w:ascii="Verdana" w:eastAsia="Times New Roman" w:hAnsi="Verdana" w:cs="Times New Roman"/>
          <w:color w:val="000000"/>
          <w:sz w:val="18"/>
          <w:szCs w:val="18"/>
          <w:lang w:eastAsia="en-IN"/>
        </w:rPr>
      </w:pPr>
      <w:ins w:id="814" w:author="Unknown">
        <w:r w:rsidRPr="001A3BE1">
          <w:rPr>
            <w:rFonts w:ascii="Verdana" w:eastAsia="Times New Roman" w:hAnsi="Verdana" w:cs="Times New Roman"/>
            <w:color w:val="000000"/>
            <w:sz w:val="18"/>
            <w:szCs w:val="18"/>
            <w:bdr w:val="none" w:sz="0" w:space="0" w:color="auto" w:frame="1"/>
            <w:lang w:eastAsia="en-IN"/>
          </w:rPr>
          <w:t>Bike1 b=</w:t>
        </w:r>
        <w:r w:rsidRPr="001A3BE1">
          <w:rPr>
            <w:rFonts w:ascii="Verdana" w:eastAsia="Times New Roman" w:hAnsi="Verdana" w:cs="Times New Roman"/>
            <w:b/>
            <w:bCs/>
            <w:color w:val="006699"/>
            <w:sz w:val="18"/>
            <w:lang w:eastAsia="en-IN"/>
          </w:rPr>
          <w:t>new</w:t>
        </w:r>
        <w:r w:rsidRPr="001A3BE1">
          <w:rPr>
            <w:rFonts w:ascii="Verdana" w:eastAsia="Times New Roman" w:hAnsi="Verdana" w:cs="Times New Roman"/>
            <w:color w:val="000000"/>
            <w:sz w:val="18"/>
            <w:szCs w:val="18"/>
            <w:bdr w:val="none" w:sz="0" w:space="0" w:color="auto" w:frame="1"/>
            <w:lang w:eastAsia="en-IN"/>
          </w:rPr>
          <w:t> Bike1();  </w:t>
        </w:r>
      </w:ins>
    </w:p>
    <w:p w:rsidR="001A3BE1" w:rsidRPr="001A3BE1" w:rsidRDefault="001A3BE1" w:rsidP="00D23407">
      <w:pPr>
        <w:shd w:val="clear" w:color="auto" w:fill="FFFFFF"/>
        <w:spacing w:after="0" w:line="285" w:lineRule="atLeast"/>
        <w:rPr>
          <w:ins w:id="815" w:author="Unknown"/>
          <w:rFonts w:ascii="Verdana" w:eastAsia="Times New Roman" w:hAnsi="Verdana" w:cs="Times New Roman"/>
          <w:color w:val="000000"/>
          <w:sz w:val="18"/>
          <w:szCs w:val="18"/>
          <w:lang w:eastAsia="en-IN"/>
        </w:rPr>
      </w:pPr>
      <w:ins w:id="816" w:author="Unknown">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109" w:line="285" w:lineRule="atLeast"/>
        <w:rPr>
          <w:ins w:id="817" w:author="Unknown"/>
          <w:rFonts w:ascii="Verdana" w:eastAsia="Times New Roman" w:hAnsi="Verdana" w:cs="Times New Roman"/>
          <w:color w:val="000000"/>
          <w:sz w:val="18"/>
          <w:szCs w:val="18"/>
          <w:lang w:eastAsia="en-IN"/>
        </w:rPr>
      </w:pPr>
      <w:ins w:id="818" w:author="Unknown">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1A3BE1">
      <w:pPr>
        <w:spacing w:after="0" w:line="240" w:lineRule="auto"/>
        <w:rPr>
          <w:ins w:id="819" w:author="Unknown"/>
          <w:rFonts w:ascii="Times New Roman" w:eastAsia="Times New Roman" w:hAnsi="Times New Roman" w:cs="Times New Roman"/>
          <w:sz w:val="24"/>
          <w:szCs w:val="24"/>
          <w:lang w:eastAsia="en-IN"/>
        </w:rPr>
      </w:pPr>
      <w:ins w:id="820" w:author="Unknown">
        <w:r w:rsidRPr="001A3BE1">
          <w:rPr>
            <w:rFonts w:ascii="Verdana" w:eastAsia="Times New Roman" w:hAnsi="Verdana" w:cs="Times New Roman"/>
            <w:color w:val="000000"/>
            <w:sz w:val="18"/>
            <w:lang w:eastAsia="en-IN"/>
          </w:rPr>
          <w:lastRenderedPageBreak/>
          <w:fldChar w:fldCharType="begin"/>
        </w:r>
        <w:r w:rsidRPr="001A3BE1">
          <w:rPr>
            <w:rFonts w:ascii="Verdana" w:eastAsia="Times New Roman" w:hAnsi="Verdana" w:cs="Times New Roman"/>
            <w:color w:val="000000"/>
            <w:sz w:val="18"/>
            <w:lang w:eastAsia="en-IN"/>
          </w:rPr>
          <w:instrText xml:space="preserve"> HYPERLINK "http://www.javatpoint.com/opr/test.jsp?filename=Bike1" \t "_blank" </w:instrText>
        </w:r>
        <w:r w:rsidRPr="001A3BE1">
          <w:rPr>
            <w:rFonts w:ascii="Verdana" w:eastAsia="Times New Roman" w:hAnsi="Verdana" w:cs="Times New Roman"/>
            <w:color w:val="000000"/>
            <w:sz w:val="18"/>
            <w:lang w:eastAsia="en-IN"/>
          </w:rPr>
          <w:fldChar w:fldCharType="separate"/>
        </w:r>
        <w:r w:rsidRPr="001A3BE1">
          <w:rPr>
            <w:rFonts w:ascii="Verdana" w:eastAsia="Times New Roman" w:hAnsi="Verdana" w:cs="Times New Roman"/>
            <w:b/>
            <w:bCs/>
            <w:color w:val="FFFFFF"/>
            <w:sz w:val="18"/>
            <w:u w:val="single"/>
            <w:lang w:eastAsia="en-IN"/>
          </w:rPr>
          <w:t>Test it Now</w:t>
        </w:r>
        <w:r w:rsidRPr="001A3BE1">
          <w:rPr>
            <w:rFonts w:ascii="Verdana" w:eastAsia="Times New Roman" w:hAnsi="Verdana" w:cs="Times New Roman"/>
            <w:color w:val="000000"/>
            <w:sz w:val="18"/>
            <w:lang w:eastAsia="en-IN"/>
          </w:rPr>
          <w:fldChar w:fldCharType="end"/>
        </w:r>
      </w:ins>
    </w:p>
    <w:p w:rsidR="001A3BE1" w:rsidRPr="001A3BE1" w:rsidRDefault="001A3BE1" w:rsidP="001A3BE1">
      <w:pPr>
        <w:shd w:val="clear" w:color="auto" w:fill="FFFFFF"/>
        <w:spacing w:before="100" w:beforeAutospacing="1" w:after="100" w:afterAutospacing="1" w:line="240" w:lineRule="auto"/>
        <w:rPr>
          <w:ins w:id="821" w:author="Unknown"/>
          <w:rFonts w:ascii="Verdana" w:eastAsia="Times New Roman" w:hAnsi="Verdana" w:cs="Times New Roman"/>
          <w:color w:val="000000"/>
          <w:sz w:val="18"/>
          <w:szCs w:val="18"/>
          <w:lang w:eastAsia="en-IN"/>
        </w:rPr>
      </w:pPr>
      <w:ins w:id="822" w:author="Unknown">
        <w:r w:rsidRPr="001A3BE1">
          <w:rPr>
            <w:rFonts w:ascii="Verdana" w:eastAsia="Times New Roman" w:hAnsi="Verdana" w:cs="Times New Roman"/>
            <w:color w:val="000000"/>
            <w:sz w:val="18"/>
            <w:szCs w:val="18"/>
            <w:lang w:eastAsia="en-IN"/>
          </w:rPr>
          <w:t>Output:</w:t>
        </w:r>
      </w:ins>
    </w:p>
    <w:p w:rsidR="001A3BE1" w:rsidRPr="001A3BE1" w:rsidRDefault="001A3BE1" w:rsidP="001A3B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3" w:author="Unknown"/>
          <w:rFonts w:ascii="Courier New" w:eastAsia="Times New Roman" w:hAnsi="Courier New" w:cs="Courier New"/>
          <w:color w:val="000000"/>
          <w:sz w:val="20"/>
          <w:szCs w:val="20"/>
          <w:lang w:eastAsia="en-IN"/>
        </w:rPr>
      </w:pPr>
      <w:ins w:id="824" w:author="Unknown">
        <w:r w:rsidRPr="001A3BE1">
          <w:rPr>
            <w:rFonts w:ascii="Courier New" w:eastAsia="Times New Roman" w:hAnsi="Courier New" w:cs="Courier New"/>
            <w:color w:val="000000"/>
            <w:sz w:val="20"/>
            <w:szCs w:val="20"/>
            <w:lang w:eastAsia="en-IN"/>
          </w:rPr>
          <w:t>Bike is created</w:t>
        </w:r>
      </w:ins>
    </w:p>
    <w:p w:rsidR="001A3BE1" w:rsidRPr="001A3BE1" w:rsidRDefault="001A3BE1" w:rsidP="001A3BE1">
      <w:pPr>
        <w:pBdr>
          <w:top w:val="single" w:sz="6" w:space="10" w:color="FFC0CB"/>
          <w:left w:val="single" w:sz="18" w:space="27" w:color="FFA500"/>
          <w:bottom w:val="single" w:sz="6" w:space="10" w:color="FFC0CB"/>
          <w:right w:val="single" w:sz="6" w:space="10" w:color="FFC0CB"/>
        </w:pBdr>
        <w:shd w:val="clear" w:color="auto" w:fill="FFFFFF"/>
        <w:spacing w:before="100" w:beforeAutospacing="1" w:after="100" w:afterAutospacing="1" w:line="240" w:lineRule="auto"/>
        <w:outlineLvl w:val="3"/>
        <w:rPr>
          <w:ins w:id="825" w:author="Unknown"/>
          <w:rFonts w:ascii="Arial" w:eastAsia="Times New Roman" w:hAnsi="Arial" w:cs="Arial"/>
          <w:color w:val="008000"/>
          <w:sz w:val="19"/>
          <w:szCs w:val="19"/>
          <w:lang w:eastAsia="en-IN"/>
        </w:rPr>
      </w:pPr>
      <w:ins w:id="826" w:author="Unknown">
        <w:r w:rsidRPr="001A3BE1">
          <w:rPr>
            <w:rFonts w:ascii="Arial" w:eastAsia="Times New Roman" w:hAnsi="Arial" w:cs="Arial"/>
            <w:color w:val="008000"/>
            <w:sz w:val="19"/>
            <w:szCs w:val="19"/>
            <w:lang w:eastAsia="en-IN"/>
          </w:rPr>
          <w:t>Rule: If there is no constructor in a class, compiler automatically creates a default constructor.</w:t>
        </w:r>
      </w:ins>
    </w:p>
    <w:p w:rsidR="001A3BE1" w:rsidRPr="001A3BE1" w:rsidRDefault="001A3BE1" w:rsidP="001A3BE1">
      <w:pPr>
        <w:spacing w:after="0" w:line="240" w:lineRule="auto"/>
        <w:rPr>
          <w:ins w:id="827"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210935" cy="2338070"/>
            <wp:effectExtent l="0" t="0" r="0" b="0"/>
            <wp:docPr id="107" name="Picture 107"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Java default constructor"/>
                    <pic:cNvPicPr>
                      <a:picLocks noChangeAspect="1" noChangeArrowheads="1"/>
                    </pic:cNvPicPr>
                  </pic:nvPicPr>
                  <pic:blipFill>
                    <a:blip r:embed="rId30"/>
                    <a:srcRect/>
                    <a:stretch>
                      <a:fillRect/>
                    </a:stretch>
                  </pic:blipFill>
                  <pic:spPr bwMode="auto">
                    <a:xfrm>
                      <a:off x="0" y="0"/>
                      <a:ext cx="6210935" cy="2338070"/>
                    </a:xfrm>
                    <a:prstGeom prst="rect">
                      <a:avLst/>
                    </a:prstGeom>
                    <a:noFill/>
                    <a:ln w="9525">
                      <a:noFill/>
                      <a:miter lim="800000"/>
                      <a:headEnd/>
                      <a:tailEnd/>
                    </a:ln>
                  </pic:spPr>
                </pic:pic>
              </a:graphicData>
            </a:graphic>
          </wp:inline>
        </w:drawing>
      </w:r>
    </w:p>
    <w:p w:rsidR="001A3BE1" w:rsidRPr="001A3BE1" w:rsidRDefault="001A3BE1" w:rsidP="001A3BE1">
      <w:pPr>
        <w:shd w:val="clear" w:color="auto" w:fill="FFFFFF"/>
        <w:spacing w:before="100" w:beforeAutospacing="1" w:after="100" w:afterAutospacing="1" w:line="312" w:lineRule="atLeast"/>
        <w:outlineLvl w:val="2"/>
        <w:rPr>
          <w:ins w:id="828" w:author="Unknown"/>
          <w:rFonts w:ascii="Helvetica" w:eastAsia="Times New Roman" w:hAnsi="Helvetica" w:cs="Helvetica"/>
          <w:color w:val="610B4B"/>
          <w:sz w:val="23"/>
          <w:szCs w:val="23"/>
          <w:lang w:eastAsia="en-IN"/>
        </w:rPr>
      </w:pPr>
      <w:ins w:id="829" w:author="Unknown">
        <w:r w:rsidRPr="001A3BE1">
          <w:rPr>
            <w:rFonts w:ascii="Helvetica" w:eastAsia="Times New Roman" w:hAnsi="Helvetica" w:cs="Helvetica"/>
            <w:color w:val="610B4B"/>
            <w:sz w:val="23"/>
            <w:szCs w:val="23"/>
            <w:lang w:eastAsia="en-IN"/>
          </w:rPr>
          <w:t>Q) What is the purpose of a default constructor?</w:t>
        </w:r>
      </w:ins>
    </w:p>
    <w:p w:rsidR="001A3BE1" w:rsidRPr="001A3BE1" w:rsidRDefault="001A3BE1" w:rsidP="001A3BE1">
      <w:pPr>
        <w:shd w:val="clear" w:color="auto" w:fill="FFFFFF"/>
        <w:spacing w:before="100" w:beforeAutospacing="1" w:after="100" w:afterAutospacing="1" w:line="240" w:lineRule="auto"/>
        <w:rPr>
          <w:ins w:id="830" w:author="Unknown"/>
          <w:rFonts w:ascii="Verdana" w:eastAsia="Times New Roman" w:hAnsi="Verdana" w:cs="Times New Roman"/>
          <w:color w:val="000000"/>
          <w:sz w:val="18"/>
          <w:szCs w:val="18"/>
          <w:lang w:eastAsia="en-IN"/>
        </w:rPr>
      </w:pPr>
      <w:ins w:id="831" w:author="Unknown">
        <w:r w:rsidRPr="001A3BE1">
          <w:rPr>
            <w:rFonts w:ascii="Verdana" w:eastAsia="Times New Roman" w:hAnsi="Verdana" w:cs="Times New Roman"/>
            <w:color w:val="000000"/>
            <w:sz w:val="18"/>
            <w:szCs w:val="18"/>
            <w:lang w:eastAsia="en-IN"/>
          </w:rPr>
          <w:t>The default constructor is used to provide the default values to the object like 0, null, etc., depending on the type.</w:t>
        </w:r>
      </w:ins>
    </w:p>
    <w:p w:rsidR="001A3BE1" w:rsidRPr="001A3BE1" w:rsidRDefault="001A3BE1" w:rsidP="001A3BE1">
      <w:pPr>
        <w:shd w:val="clear" w:color="auto" w:fill="FFFFFF"/>
        <w:spacing w:before="100" w:beforeAutospacing="1" w:after="100" w:afterAutospacing="1" w:line="240" w:lineRule="auto"/>
        <w:outlineLvl w:val="2"/>
        <w:rPr>
          <w:ins w:id="832" w:author="Unknown"/>
          <w:rFonts w:ascii="Tahoma" w:eastAsia="Times New Roman" w:hAnsi="Tahoma" w:cs="Tahoma"/>
          <w:color w:val="610B4B"/>
          <w:sz w:val="30"/>
          <w:szCs w:val="30"/>
          <w:lang w:eastAsia="en-IN"/>
        </w:rPr>
      </w:pPr>
      <w:ins w:id="833" w:author="Unknown">
        <w:r w:rsidRPr="001A3BE1">
          <w:rPr>
            <w:rFonts w:ascii="Tahoma" w:eastAsia="Times New Roman" w:hAnsi="Tahoma" w:cs="Tahoma"/>
            <w:color w:val="610B4B"/>
            <w:sz w:val="30"/>
            <w:szCs w:val="30"/>
            <w:lang w:eastAsia="en-IN"/>
          </w:rPr>
          <w:t>Example of default constructor that displays the default values</w:t>
        </w:r>
      </w:ins>
    </w:p>
    <w:p w:rsidR="001A3BE1" w:rsidRPr="001A3BE1" w:rsidRDefault="001A3BE1" w:rsidP="00D23407">
      <w:pPr>
        <w:shd w:val="clear" w:color="auto" w:fill="FFFFFF"/>
        <w:spacing w:after="0" w:line="285" w:lineRule="atLeast"/>
        <w:rPr>
          <w:ins w:id="834" w:author="Unknown"/>
          <w:rFonts w:ascii="Verdana" w:eastAsia="Times New Roman" w:hAnsi="Verdana" w:cs="Times New Roman"/>
          <w:color w:val="000000"/>
          <w:sz w:val="18"/>
          <w:szCs w:val="18"/>
          <w:lang w:eastAsia="en-IN"/>
        </w:rPr>
      </w:pPr>
      <w:ins w:id="835" w:author="Unknown">
        <w:r w:rsidRPr="001A3BE1">
          <w:rPr>
            <w:rFonts w:ascii="Verdana" w:eastAsia="Times New Roman" w:hAnsi="Verdana" w:cs="Times New Roman"/>
            <w:color w:val="008200"/>
            <w:sz w:val="18"/>
            <w:lang w:eastAsia="en-IN"/>
          </w:rPr>
          <w:t>//Let us see another example of default constructor</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836" w:author="Unknown"/>
          <w:rFonts w:ascii="Verdana" w:eastAsia="Times New Roman" w:hAnsi="Verdana" w:cs="Times New Roman"/>
          <w:color w:val="000000"/>
          <w:sz w:val="18"/>
          <w:szCs w:val="18"/>
          <w:lang w:eastAsia="en-IN"/>
        </w:rPr>
      </w:pPr>
      <w:ins w:id="837" w:author="Unknown">
        <w:r w:rsidRPr="001A3BE1">
          <w:rPr>
            <w:rFonts w:ascii="Verdana" w:eastAsia="Times New Roman" w:hAnsi="Verdana" w:cs="Times New Roman"/>
            <w:color w:val="008200"/>
            <w:sz w:val="18"/>
            <w:lang w:eastAsia="en-IN"/>
          </w:rPr>
          <w:t>//which displays the default values</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838" w:author="Unknown"/>
          <w:rFonts w:ascii="Verdana" w:eastAsia="Times New Roman" w:hAnsi="Verdana" w:cs="Times New Roman"/>
          <w:color w:val="000000"/>
          <w:sz w:val="18"/>
          <w:szCs w:val="18"/>
          <w:lang w:eastAsia="en-IN"/>
        </w:rPr>
      </w:pPr>
      <w:ins w:id="839" w:author="Unknown">
        <w:r w:rsidRPr="001A3BE1">
          <w:rPr>
            <w:rFonts w:ascii="Verdana" w:eastAsia="Times New Roman" w:hAnsi="Verdana" w:cs="Times New Roman"/>
            <w:b/>
            <w:bCs/>
            <w:color w:val="006699"/>
            <w:sz w:val="18"/>
            <w:lang w:eastAsia="en-IN"/>
          </w:rPr>
          <w:t>class</w:t>
        </w:r>
        <w:r w:rsidRPr="001A3BE1">
          <w:rPr>
            <w:rFonts w:ascii="Verdana" w:eastAsia="Times New Roman" w:hAnsi="Verdana" w:cs="Times New Roman"/>
            <w:color w:val="000000"/>
            <w:sz w:val="18"/>
            <w:szCs w:val="18"/>
            <w:bdr w:val="none" w:sz="0" w:space="0" w:color="auto" w:frame="1"/>
            <w:lang w:eastAsia="en-IN"/>
          </w:rPr>
          <w:t> Student3{  </w:t>
        </w:r>
      </w:ins>
    </w:p>
    <w:p w:rsidR="001A3BE1" w:rsidRPr="001A3BE1" w:rsidRDefault="001A3BE1" w:rsidP="00D23407">
      <w:pPr>
        <w:shd w:val="clear" w:color="auto" w:fill="FFFFFF"/>
        <w:spacing w:after="0" w:line="285" w:lineRule="atLeast"/>
        <w:rPr>
          <w:ins w:id="840" w:author="Unknown"/>
          <w:rFonts w:ascii="Verdana" w:eastAsia="Times New Roman" w:hAnsi="Verdana" w:cs="Times New Roman"/>
          <w:color w:val="000000"/>
          <w:sz w:val="18"/>
          <w:szCs w:val="18"/>
          <w:lang w:eastAsia="en-IN"/>
        </w:rPr>
      </w:pPr>
      <w:ins w:id="841" w:author="Unknown">
        <w:r w:rsidRPr="001A3BE1">
          <w:rPr>
            <w:rFonts w:ascii="Verdana" w:eastAsia="Times New Roman" w:hAnsi="Verdana" w:cs="Times New Roman"/>
            <w:b/>
            <w:bCs/>
            <w:color w:val="006699"/>
            <w:sz w:val="18"/>
            <w:lang w:eastAsia="en-IN"/>
          </w:rPr>
          <w:t>int</w:t>
        </w:r>
        <w:r w:rsidRPr="001A3BE1">
          <w:rPr>
            <w:rFonts w:ascii="Verdana" w:eastAsia="Times New Roman" w:hAnsi="Verdana" w:cs="Times New Roman"/>
            <w:color w:val="000000"/>
            <w:sz w:val="18"/>
            <w:szCs w:val="18"/>
            <w:bdr w:val="none" w:sz="0" w:space="0" w:color="auto" w:frame="1"/>
            <w:lang w:eastAsia="en-IN"/>
          </w:rPr>
          <w:t> id;  </w:t>
        </w:r>
      </w:ins>
    </w:p>
    <w:p w:rsidR="001A3BE1" w:rsidRPr="001A3BE1" w:rsidRDefault="001A3BE1" w:rsidP="00D23407">
      <w:pPr>
        <w:shd w:val="clear" w:color="auto" w:fill="FFFFFF"/>
        <w:spacing w:after="0" w:line="285" w:lineRule="atLeast"/>
        <w:rPr>
          <w:ins w:id="842" w:author="Unknown"/>
          <w:rFonts w:ascii="Verdana" w:eastAsia="Times New Roman" w:hAnsi="Verdana" w:cs="Times New Roman"/>
          <w:color w:val="000000"/>
          <w:sz w:val="18"/>
          <w:szCs w:val="18"/>
          <w:lang w:eastAsia="en-IN"/>
        </w:rPr>
      </w:pPr>
      <w:ins w:id="843" w:author="Unknown">
        <w:r w:rsidRPr="001A3BE1">
          <w:rPr>
            <w:rFonts w:ascii="Verdana" w:eastAsia="Times New Roman" w:hAnsi="Verdana" w:cs="Times New Roman"/>
            <w:color w:val="000000"/>
            <w:sz w:val="18"/>
            <w:szCs w:val="18"/>
            <w:bdr w:val="none" w:sz="0" w:space="0" w:color="auto" w:frame="1"/>
            <w:lang w:eastAsia="en-IN"/>
          </w:rPr>
          <w:t>String name;  </w:t>
        </w:r>
      </w:ins>
    </w:p>
    <w:p w:rsidR="001A3BE1" w:rsidRPr="001A3BE1" w:rsidRDefault="001A3BE1" w:rsidP="00D23407">
      <w:pPr>
        <w:shd w:val="clear" w:color="auto" w:fill="FFFFFF"/>
        <w:spacing w:after="0" w:line="285" w:lineRule="atLeast"/>
        <w:rPr>
          <w:ins w:id="844" w:author="Unknown"/>
          <w:rFonts w:ascii="Verdana" w:eastAsia="Times New Roman" w:hAnsi="Verdana" w:cs="Times New Roman"/>
          <w:color w:val="000000"/>
          <w:sz w:val="18"/>
          <w:szCs w:val="18"/>
          <w:lang w:eastAsia="en-IN"/>
        </w:rPr>
      </w:pPr>
      <w:ins w:id="845" w:author="Unknown">
        <w:r w:rsidRPr="001A3BE1">
          <w:rPr>
            <w:rFonts w:ascii="Verdana" w:eastAsia="Times New Roman" w:hAnsi="Verdana" w:cs="Times New Roman"/>
            <w:color w:val="008200"/>
            <w:sz w:val="18"/>
            <w:lang w:eastAsia="en-IN"/>
          </w:rPr>
          <w:t>//method to display the value of id and name</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846" w:author="Unknown"/>
          <w:rFonts w:ascii="Verdana" w:eastAsia="Times New Roman" w:hAnsi="Verdana" w:cs="Times New Roman"/>
          <w:color w:val="000000"/>
          <w:sz w:val="18"/>
          <w:szCs w:val="18"/>
          <w:lang w:eastAsia="en-IN"/>
        </w:rPr>
      </w:pPr>
      <w:ins w:id="847" w:author="Unknown">
        <w:r w:rsidRPr="001A3BE1">
          <w:rPr>
            <w:rFonts w:ascii="Verdana" w:eastAsia="Times New Roman" w:hAnsi="Verdana" w:cs="Times New Roman"/>
            <w:b/>
            <w:bCs/>
            <w:color w:val="006699"/>
            <w:sz w:val="18"/>
            <w:lang w:eastAsia="en-IN"/>
          </w:rPr>
          <w:t>void</w:t>
        </w:r>
        <w:r w:rsidRPr="001A3BE1">
          <w:rPr>
            <w:rFonts w:ascii="Verdana" w:eastAsia="Times New Roman" w:hAnsi="Verdana" w:cs="Times New Roman"/>
            <w:color w:val="000000"/>
            <w:sz w:val="18"/>
            <w:szCs w:val="18"/>
            <w:bdr w:val="none" w:sz="0" w:space="0" w:color="auto" w:frame="1"/>
            <w:lang w:eastAsia="en-IN"/>
          </w:rPr>
          <w:t> display(){System.out.println(id+</w:t>
        </w:r>
        <w:r w:rsidRPr="001A3BE1">
          <w:rPr>
            <w:rFonts w:ascii="Verdana" w:eastAsia="Times New Roman" w:hAnsi="Verdana" w:cs="Times New Roman"/>
            <w:color w:val="0000FF"/>
            <w:sz w:val="18"/>
            <w:lang w:eastAsia="en-IN"/>
          </w:rPr>
          <w:t>" "</w:t>
        </w:r>
        <w:r w:rsidRPr="001A3BE1">
          <w:rPr>
            <w:rFonts w:ascii="Verdana" w:eastAsia="Times New Roman" w:hAnsi="Verdana" w:cs="Times New Roman"/>
            <w:color w:val="000000"/>
            <w:sz w:val="18"/>
            <w:szCs w:val="18"/>
            <w:bdr w:val="none" w:sz="0" w:space="0" w:color="auto" w:frame="1"/>
            <w:lang w:eastAsia="en-IN"/>
          </w:rPr>
          <w:t>+name);}  </w:t>
        </w:r>
      </w:ins>
    </w:p>
    <w:p w:rsidR="001A3BE1" w:rsidRPr="001A3BE1" w:rsidRDefault="001A3BE1" w:rsidP="00D23407">
      <w:pPr>
        <w:shd w:val="clear" w:color="auto" w:fill="FFFFFF"/>
        <w:spacing w:after="0" w:line="285" w:lineRule="atLeast"/>
        <w:rPr>
          <w:ins w:id="848" w:author="Unknown"/>
          <w:rFonts w:ascii="Verdana" w:eastAsia="Times New Roman" w:hAnsi="Verdana" w:cs="Times New Roman"/>
          <w:color w:val="000000"/>
          <w:sz w:val="18"/>
          <w:szCs w:val="18"/>
          <w:lang w:eastAsia="en-IN"/>
        </w:rPr>
      </w:pPr>
      <w:ins w:id="849" w:author="Unknown">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850" w:author="Unknown"/>
          <w:rFonts w:ascii="Verdana" w:eastAsia="Times New Roman" w:hAnsi="Verdana" w:cs="Times New Roman"/>
          <w:color w:val="000000"/>
          <w:sz w:val="18"/>
          <w:szCs w:val="18"/>
          <w:lang w:eastAsia="en-IN"/>
        </w:rPr>
      </w:pPr>
      <w:ins w:id="851" w:author="Unknown">
        <w:r w:rsidRPr="001A3BE1">
          <w:rPr>
            <w:rFonts w:ascii="Verdana" w:eastAsia="Times New Roman" w:hAnsi="Verdana" w:cs="Times New Roman"/>
            <w:b/>
            <w:bCs/>
            <w:color w:val="006699"/>
            <w:sz w:val="18"/>
            <w:lang w:eastAsia="en-IN"/>
          </w:rPr>
          <w:t>public</w:t>
        </w:r>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static</w:t>
        </w:r>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void</w:t>
        </w:r>
        <w:r w:rsidRPr="001A3BE1">
          <w:rPr>
            <w:rFonts w:ascii="Verdana" w:eastAsia="Times New Roman" w:hAnsi="Verdana" w:cs="Times New Roman"/>
            <w:color w:val="000000"/>
            <w:sz w:val="18"/>
            <w:szCs w:val="18"/>
            <w:bdr w:val="none" w:sz="0" w:space="0" w:color="auto" w:frame="1"/>
            <w:lang w:eastAsia="en-IN"/>
          </w:rPr>
          <w:t> main(String args[]){  </w:t>
        </w:r>
      </w:ins>
    </w:p>
    <w:p w:rsidR="001A3BE1" w:rsidRPr="001A3BE1" w:rsidRDefault="001A3BE1" w:rsidP="00D23407">
      <w:pPr>
        <w:shd w:val="clear" w:color="auto" w:fill="FFFFFF"/>
        <w:spacing w:after="0" w:line="285" w:lineRule="atLeast"/>
        <w:rPr>
          <w:ins w:id="852" w:author="Unknown"/>
          <w:rFonts w:ascii="Verdana" w:eastAsia="Times New Roman" w:hAnsi="Verdana" w:cs="Times New Roman"/>
          <w:color w:val="000000"/>
          <w:sz w:val="18"/>
          <w:szCs w:val="18"/>
          <w:lang w:eastAsia="en-IN"/>
        </w:rPr>
      </w:pPr>
      <w:ins w:id="853" w:author="Unknown">
        <w:r w:rsidRPr="001A3BE1">
          <w:rPr>
            <w:rFonts w:ascii="Verdana" w:eastAsia="Times New Roman" w:hAnsi="Verdana" w:cs="Times New Roman"/>
            <w:color w:val="008200"/>
            <w:sz w:val="18"/>
            <w:lang w:eastAsia="en-IN"/>
          </w:rPr>
          <w:t>//creating objects</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854" w:author="Unknown"/>
          <w:rFonts w:ascii="Verdana" w:eastAsia="Times New Roman" w:hAnsi="Verdana" w:cs="Times New Roman"/>
          <w:color w:val="000000"/>
          <w:sz w:val="18"/>
          <w:szCs w:val="18"/>
          <w:lang w:eastAsia="en-IN"/>
        </w:rPr>
      </w:pPr>
      <w:ins w:id="855" w:author="Unknown">
        <w:r w:rsidRPr="001A3BE1">
          <w:rPr>
            <w:rFonts w:ascii="Verdana" w:eastAsia="Times New Roman" w:hAnsi="Verdana" w:cs="Times New Roman"/>
            <w:color w:val="000000"/>
            <w:sz w:val="18"/>
            <w:szCs w:val="18"/>
            <w:bdr w:val="none" w:sz="0" w:space="0" w:color="auto" w:frame="1"/>
            <w:lang w:eastAsia="en-IN"/>
          </w:rPr>
          <w:t>Student3 s1=</w:t>
        </w:r>
        <w:r w:rsidRPr="001A3BE1">
          <w:rPr>
            <w:rFonts w:ascii="Verdana" w:eastAsia="Times New Roman" w:hAnsi="Verdana" w:cs="Times New Roman"/>
            <w:b/>
            <w:bCs/>
            <w:color w:val="006699"/>
            <w:sz w:val="18"/>
            <w:lang w:eastAsia="en-IN"/>
          </w:rPr>
          <w:t>new</w:t>
        </w:r>
        <w:r w:rsidRPr="001A3BE1">
          <w:rPr>
            <w:rFonts w:ascii="Verdana" w:eastAsia="Times New Roman" w:hAnsi="Verdana" w:cs="Times New Roman"/>
            <w:color w:val="000000"/>
            <w:sz w:val="18"/>
            <w:szCs w:val="18"/>
            <w:bdr w:val="none" w:sz="0" w:space="0" w:color="auto" w:frame="1"/>
            <w:lang w:eastAsia="en-IN"/>
          </w:rPr>
          <w:t> Student3();  </w:t>
        </w:r>
      </w:ins>
    </w:p>
    <w:p w:rsidR="001A3BE1" w:rsidRPr="001A3BE1" w:rsidRDefault="001A3BE1" w:rsidP="00D23407">
      <w:pPr>
        <w:shd w:val="clear" w:color="auto" w:fill="FFFFFF"/>
        <w:spacing w:after="0" w:line="285" w:lineRule="atLeast"/>
        <w:rPr>
          <w:ins w:id="856" w:author="Unknown"/>
          <w:rFonts w:ascii="Verdana" w:eastAsia="Times New Roman" w:hAnsi="Verdana" w:cs="Times New Roman"/>
          <w:color w:val="000000"/>
          <w:sz w:val="18"/>
          <w:szCs w:val="18"/>
          <w:lang w:eastAsia="en-IN"/>
        </w:rPr>
      </w:pPr>
      <w:ins w:id="857" w:author="Unknown">
        <w:r w:rsidRPr="001A3BE1">
          <w:rPr>
            <w:rFonts w:ascii="Verdana" w:eastAsia="Times New Roman" w:hAnsi="Verdana" w:cs="Times New Roman"/>
            <w:color w:val="000000"/>
            <w:sz w:val="18"/>
            <w:szCs w:val="18"/>
            <w:bdr w:val="none" w:sz="0" w:space="0" w:color="auto" w:frame="1"/>
            <w:lang w:eastAsia="en-IN"/>
          </w:rPr>
          <w:t>Student3 s2=</w:t>
        </w:r>
        <w:r w:rsidRPr="001A3BE1">
          <w:rPr>
            <w:rFonts w:ascii="Verdana" w:eastAsia="Times New Roman" w:hAnsi="Verdana" w:cs="Times New Roman"/>
            <w:b/>
            <w:bCs/>
            <w:color w:val="006699"/>
            <w:sz w:val="18"/>
            <w:lang w:eastAsia="en-IN"/>
          </w:rPr>
          <w:t>new</w:t>
        </w:r>
        <w:r w:rsidRPr="001A3BE1">
          <w:rPr>
            <w:rFonts w:ascii="Verdana" w:eastAsia="Times New Roman" w:hAnsi="Verdana" w:cs="Times New Roman"/>
            <w:color w:val="000000"/>
            <w:sz w:val="18"/>
            <w:szCs w:val="18"/>
            <w:bdr w:val="none" w:sz="0" w:space="0" w:color="auto" w:frame="1"/>
            <w:lang w:eastAsia="en-IN"/>
          </w:rPr>
          <w:t> Student3();  </w:t>
        </w:r>
      </w:ins>
    </w:p>
    <w:p w:rsidR="001A3BE1" w:rsidRPr="001A3BE1" w:rsidRDefault="001A3BE1" w:rsidP="00D23407">
      <w:pPr>
        <w:shd w:val="clear" w:color="auto" w:fill="FFFFFF"/>
        <w:spacing w:after="0" w:line="285" w:lineRule="atLeast"/>
        <w:rPr>
          <w:ins w:id="858" w:author="Unknown"/>
          <w:rFonts w:ascii="Verdana" w:eastAsia="Times New Roman" w:hAnsi="Verdana" w:cs="Times New Roman"/>
          <w:color w:val="000000"/>
          <w:sz w:val="18"/>
          <w:szCs w:val="18"/>
          <w:lang w:eastAsia="en-IN"/>
        </w:rPr>
      </w:pPr>
      <w:ins w:id="859" w:author="Unknown">
        <w:r w:rsidRPr="001A3BE1">
          <w:rPr>
            <w:rFonts w:ascii="Verdana" w:eastAsia="Times New Roman" w:hAnsi="Verdana" w:cs="Times New Roman"/>
            <w:color w:val="008200"/>
            <w:sz w:val="18"/>
            <w:lang w:eastAsia="en-IN"/>
          </w:rPr>
          <w:t>//displaying values of the object</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860" w:author="Unknown"/>
          <w:rFonts w:ascii="Verdana" w:eastAsia="Times New Roman" w:hAnsi="Verdana" w:cs="Times New Roman"/>
          <w:color w:val="000000"/>
          <w:sz w:val="18"/>
          <w:szCs w:val="18"/>
          <w:lang w:eastAsia="en-IN"/>
        </w:rPr>
      </w:pPr>
      <w:ins w:id="861" w:author="Unknown">
        <w:r w:rsidRPr="001A3BE1">
          <w:rPr>
            <w:rFonts w:ascii="Verdana" w:eastAsia="Times New Roman" w:hAnsi="Verdana" w:cs="Times New Roman"/>
            <w:color w:val="000000"/>
            <w:sz w:val="18"/>
            <w:szCs w:val="18"/>
            <w:bdr w:val="none" w:sz="0" w:space="0" w:color="auto" w:frame="1"/>
            <w:lang w:eastAsia="en-IN"/>
          </w:rPr>
          <w:t>s1.display();  </w:t>
        </w:r>
      </w:ins>
    </w:p>
    <w:p w:rsidR="001A3BE1" w:rsidRPr="001A3BE1" w:rsidRDefault="001A3BE1" w:rsidP="00D23407">
      <w:pPr>
        <w:shd w:val="clear" w:color="auto" w:fill="FFFFFF"/>
        <w:spacing w:after="0" w:line="285" w:lineRule="atLeast"/>
        <w:rPr>
          <w:ins w:id="862" w:author="Unknown"/>
          <w:rFonts w:ascii="Verdana" w:eastAsia="Times New Roman" w:hAnsi="Verdana" w:cs="Times New Roman"/>
          <w:color w:val="000000"/>
          <w:sz w:val="18"/>
          <w:szCs w:val="18"/>
          <w:lang w:eastAsia="en-IN"/>
        </w:rPr>
      </w:pPr>
      <w:ins w:id="863" w:author="Unknown">
        <w:r w:rsidRPr="001A3BE1">
          <w:rPr>
            <w:rFonts w:ascii="Verdana" w:eastAsia="Times New Roman" w:hAnsi="Verdana" w:cs="Times New Roman"/>
            <w:color w:val="000000"/>
            <w:sz w:val="18"/>
            <w:szCs w:val="18"/>
            <w:bdr w:val="none" w:sz="0" w:space="0" w:color="auto" w:frame="1"/>
            <w:lang w:eastAsia="en-IN"/>
          </w:rPr>
          <w:t>s2.display();  </w:t>
        </w:r>
      </w:ins>
    </w:p>
    <w:p w:rsidR="001A3BE1" w:rsidRPr="001A3BE1" w:rsidRDefault="001A3BE1" w:rsidP="00D23407">
      <w:pPr>
        <w:shd w:val="clear" w:color="auto" w:fill="FFFFFF"/>
        <w:spacing w:after="0" w:line="285" w:lineRule="atLeast"/>
        <w:rPr>
          <w:ins w:id="864" w:author="Unknown"/>
          <w:rFonts w:ascii="Verdana" w:eastAsia="Times New Roman" w:hAnsi="Verdana" w:cs="Times New Roman"/>
          <w:color w:val="000000"/>
          <w:sz w:val="18"/>
          <w:szCs w:val="18"/>
          <w:lang w:eastAsia="en-IN"/>
        </w:rPr>
      </w:pPr>
      <w:ins w:id="865" w:author="Unknown">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109" w:line="285" w:lineRule="atLeast"/>
        <w:rPr>
          <w:ins w:id="866" w:author="Unknown"/>
          <w:rFonts w:ascii="Verdana" w:eastAsia="Times New Roman" w:hAnsi="Verdana" w:cs="Times New Roman"/>
          <w:color w:val="000000"/>
          <w:sz w:val="18"/>
          <w:szCs w:val="18"/>
          <w:lang w:eastAsia="en-IN"/>
        </w:rPr>
      </w:pPr>
      <w:ins w:id="867" w:author="Unknown">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1A3BE1">
      <w:pPr>
        <w:spacing w:after="0" w:line="240" w:lineRule="auto"/>
        <w:rPr>
          <w:ins w:id="868" w:author="Unknown"/>
          <w:rFonts w:ascii="Times New Roman" w:eastAsia="Times New Roman" w:hAnsi="Times New Roman" w:cs="Times New Roman"/>
          <w:sz w:val="24"/>
          <w:szCs w:val="24"/>
          <w:lang w:eastAsia="en-IN"/>
        </w:rPr>
      </w:pPr>
      <w:ins w:id="869" w:author="Unknown">
        <w:r w:rsidRPr="001A3BE1">
          <w:rPr>
            <w:rFonts w:ascii="Verdana" w:eastAsia="Times New Roman" w:hAnsi="Verdana" w:cs="Times New Roman"/>
            <w:color w:val="000000"/>
            <w:sz w:val="18"/>
            <w:lang w:eastAsia="en-IN"/>
          </w:rPr>
          <w:fldChar w:fldCharType="begin"/>
        </w:r>
        <w:r w:rsidRPr="001A3BE1">
          <w:rPr>
            <w:rFonts w:ascii="Verdana" w:eastAsia="Times New Roman" w:hAnsi="Verdana" w:cs="Times New Roman"/>
            <w:color w:val="000000"/>
            <w:sz w:val="18"/>
            <w:lang w:eastAsia="en-IN"/>
          </w:rPr>
          <w:instrText xml:space="preserve"> HYPERLINK "http://www.javatpoint.com/opr/test.jsp?filename=Student3" \t "_blank" </w:instrText>
        </w:r>
        <w:r w:rsidRPr="001A3BE1">
          <w:rPr>
            <w:rFonts w:ascii="Verdana" w:eastAsia="Times New Roman" w:hAnsi="Verdana" w:cs="Times New Roman"/>
            <w:color w:val="000000"/>
            <w:sz w:val="18"/>
            <w:lang w:eastAsia="en-IN"/>
          </w:rPr>
          <w:fldChar w:fldCharType="separate"/>
        </w:r>
        <w:r w:rsidRPr="001A3BE1">
          <w:rPr>
            <w:rFonts w:ascii="Verdana" w:eastAsia="Times New Roman" w:hAnsi="Verdana" w:cs="Times New Roman"/>
            <w:b/>
            <w:bCs/>
            <w:color w:val="FFFFFF"/>
            <w:sz w:val="18"/>
            <w:u w:val="single"/>
            <w:lang w:eastAsia="en-IN"/>
          </w:rPr>
          <w:t>Test it Now</w:t>
        </w:r>
        <w:r w:rsidRPr="001A3BE1">
          <w:rPr>
            <w:rFonts w:ascii="Verdana" w:eastAsia="Times New Roman" w:hAnsi="Verdana" w:cs="Times New Roman"/>
            <w:color w:val="000000"/>
            <w:sz w:val="18"/>
            <w:lang w:eastAsia="en-IN"/>
          </w:rPr>
          <w:fldChar w:fldCharType="end"/>
        </w:r>
      </w:ins>
    </w:p>
    <w:p w:rsidR="001A3BE1" w:rsidRPr="001A3BE1" w:rsidRDefault="001A3BE1" w:rsidP="001A3BE1">
      <w:pPr>
        <w:shd w:val="clear" w:color="auto" w:fill="FFFFFF"/>
        <w:spacing w:before="100" w:beforeAutospacing="1" w:after="100" w:afterAutospacing="1" w:line="240" w:lineRule="auto"/>
        <w:rPr>
          <w:ins w:id="870" w:author="Unknown"/>
          <w:rFonts w:ascii="Verdana" w:eastAsia="Times New Roman" w:hAnsi="Verdana" w:cs="Times New Roman"/>
          <w:color w:val="000000"/>
          <w:sz w:val="18"/>
          <w:szCs w:val="18"/>
          <w:lang w:eastAsia="en-IN"/>
        </w:rPr>
      </w:pPr>
      <w:ins w:id="871" w:author="Unknown">
        <w:r w:rsidRPr="001A3BE1">
          <w:rPr>
            <w:rFonts w:ascii="Verdana" w:eastAsia="Times New Roman" w:hAnsi="Verdana" w:cs="Times New Roman"/>
            <w:color w:val="000000"/>
            <w:sz w:val="18"/>
            <w:szCs w:val="18"/>
            <w:lang w:eastAsia="en-IN"/>
          </w:rPr>
          <w:lastRenderedPageBreak/>
          <w:t>Output:</w:t>
        </w:r>
      </w:ins>
    </w:p>
    <w:p w:rsidR="001A3BE1" w:rsidRPr="001A3BE1" w:rsidRDefault="001A3BE1" w:rsidP="001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8" w:after="68" w:line="240" w:lineRule="auto"/>
        <w:ind w:left="136"/>
        <w:rPr>
          <w:ins w:id="872" w:author="Unknown"/>
          <w:rFonts w:ascii="Courier New" w:eastAsia="Times New Roman" w:hAnsi="Courier New" w:cs="Courier New"/>
          <w:color w:val="000000"/>
          <w:sz w:val="20"/>
          <w:szCs w:val="20"/>
          <w:lang w:eastAsia="en-IN"/>
        </w:rPr>
      </w:pPr>
      <w:ins w:id="873" w:author="Unknown">
        <w:r w:rsidRPr="001A3BE1">
          <w:rPr>
            <w:rFonts w:ascii="Courier New" w:eastAsia="Times New Roman" w:hAnsi="Courier New" w:cs="Courier New"/>
            <w:color w:val="000000"/>
            <w:sz w:val="20"/>
            <w:szCs w:val="20"/>
            <w:lang w:eastAsia="en-IN"/>
          </w:rPr>
          <w:t>0 null</w:t>
        </w:r>
      </w:ins>
    </w:p>
    <w:p w:rsidR="001A3BE1" w:rsidRPr="001A3BE1" w:rsidRDefault="001A3BE1" w:rsidP="001A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8" w:after="109" w:line="240" w:lineRule="auto"/>
        <w:ind w:left="136"/>
        <w:rPr>
          <w:ins w:id="874" w:author="Unknown"/>
          <w:rFonts w:ascii="Courier New" w:eastAsia="Times New Roman" w:hAnsi="Courier New" w:cs="Courier New"/>
          <w:color w:val="000000"/>
          <w:sz w:val="20"/>
          <w:szCs w:val="20"/>
          <w:lang w:eastAsia="en-IN"/>
        </w:rPr>
      </w:pPr>
      <w:ins w:id="875" w:author="Unknown">
        <w:r w:rsidRPr="001A3BE1">
          <w:rPr>
            <w:rFonts w:ascii="Courier New" w:eastAsia="Times New Roman" w:hAnsi="Courier New" w:cs="Courier New"/>
            <w:color w:val="000000"/>
            <w:sz w:val="20"/>
            <w:szCs w:val="20"/>
            <w:lang w:eastAsia="en-IN"/>
          </w:rPr>
          <w:t>0 null</w:t>
        </w:r>
      </w:ins>
    </w:p>
    <w:p w:rsidR="001A3BE1" w:rsidRPr="001A3BE1" w:rsidRDefault="001A3BE1" w:rsidP="001A3BE1">
      <w:pPr>
        <w:shd w:val="clear" w:color="auto" w:fill="FFFFFF"/>
        <w:spacing w:before="100" w:beforeAutospacing="1" w:after="100" w:afterAutospacing="1" w:line="240" w:lineRule="auto"/>
        <w:rPr>
          <w:ins w:id="876" w:author="Unknown"/>
          <w:rFonts w:ascii="Verdana" w:eastAsia="Times New Roman" w:hAnsi="Verdana" w:cs="Times New Roman"/>
          <w:color w:val="000000"/>
          <w:sz w:val="18"/>
          <w:szCs w:val="18"/>
          <w:lang w:eastAsia="en-IN"/>
        </w:rPr>
      </w:pPr>
      <w:ins w:id="877" w:author="Unknown">
        <w:r w:rsidRPr="001A3BE1">
          <w:rPr>
            <w:rFonts w:ascii="Verdana" w:eastAsia="Times New Roman" w:hAnsi="Verdana" w:cs="Times New Roman"/>
            <w:b/>
            <w:bCs/>
            <w:color w:val="2F4F4F"/>
            <w:sz w:val="18"/>
            <w:lang w:eastAsia="en-IN"/>
          </w:rPr>
          <w:t>Explanation:</w:t>
        </w:r>
        <w:r w:rsidRPr="001A3BE1">
          <w:rPr>
            <w:rFonts w:ascii="Verdana" w:eastAsia="Times New Roman" w:hAnsi="Verdana" w:cs="Times New Roman"/>
            <w:color w:val="000000"/>
            <w:sz w:val="18"/>
            <w:szCs w:val="18"/>
            <w:lang w:eastAsia="en-IN"/>
          </w:rPr>
          <w:t>In the above class,you are not creating any constructor so compiler provides you a default constructor. Here 0 and null values are provided by default constructor.</w:t>
        </w:r>
      </w:ins>
    </w:p>
    <w:p w:rsidR="001A3BE1" w:rsidRPr="001A3BE1" w:rsidRDefault="001A3BE1" w:rsidP="001A3BE1">
      <w:pPr>
        <w:spacing w:after="0" w:line="240" w:lineRule="auto"/>
        <w:rPr>
          <w:ins w:id="878" w:author="Unknown"/>
          <w:rFonts w:ascii="Times New Roman" w:eastAsia="Times New Roman" w:hAnsi="Times New Roman" w:cs="Times New Roman"/>
          <w:sz w:val="24"/>
          <w:szCs w:val="24"/>
          <w:lang w:eastAsia="en-IN"/>
        </w:rPr>
      </w:pPr>
      <w:ins w:id="879" w:author="Unknown">
        <w:r w:rsidRPr="001A3BE1">
          <w:rPr>
            <w:rFonts w:ascii="Times New Roman" w:eastAsia="Times New Roman" w:hAnsi="Times New Roman" w:cs="Times New Roman"/>
            <w:sz w:val="24"/>
            <w:szCs w:val="24"/>
            <w:lang w:eastAsia="en-IN"/>
          </w:rPr>
          <w:pict>
            <v:rect id="_x0000_i1035" style="width:0;height:.7pt" o:hralign="center" o:hrstd="t" o:hrnoshade="t" o:hr="t" fillcolor="#d4d4d4" stroked="f"/>
          </w:pict>
        </w:r>
      </w:ins>
    </w:p>
    <w:p w:rsidR="001A3BE1" w:rsidRPr="001A3BE1" w:rsidRDefault="001A3BE1" w:rsidP="001A3BE1">
      <w:pPr>
        <w:shd w:val="clear" w:color="auto" w:fill="FFFFFF"/>
        <w:spacing w:before="100" w:beforeAutospacing="1" w:after="100" w:afterAutospacing="1" w:line="312" w:lineRule="atLeast"/>
        <w:outlineLvl w:val="2"/>
        <w:rPr>
          <w:ins w:id="880" w:author="Unknown"/>
          <w:rFonts w:ascii="Helvetica" w:eastAsia="Times New Roman" w:hAnsi="Helvetica" w:cs="Helvetica"/>
          <w:color w:val="610B38"/>
          <w:sz w:val="34"/>
          <w:szCs w:val="34"/>
          <w:lang w:eastAsia="en-IN"/>
        </w:rPr>
      </w:pPr>
      <w:ins w:id="881" w:author="Unknown">
        <w:r w:rsidRPr="001A3BE1">
          <w:rPr>
            <w:rFonts w:ascii="Helvetica" w:eastAsia="Times New Roman" w:hAnsi="Helvetica" w:cs="Helvetica"/>
            <w:color w:val="610B38"/>
            <w:sz w:val="34"/>
            <w:szCs w:val="34"/>
            <w:lang w:eastAsia="en-IN"/>
          </w:rPr>
          <w:t>Java Parameterized Constructor</w:t>
        </w:r>
      </w:ins>
    </w:p>
    <w:p w:rsidR="001A3BE1" w:rsidRPr="001A3BE1" w:rsidRDefault="001A3BE1" w:rsidP="001A3BE1">
      <w:pPr>
        <w:shd w:val="clear" w:color="auto" w:fill="FFFFFF"/>
        <w:spacing w:before="100" w:beforeAutospacing="1" w:after="100" w:afterAutospacing="1" w:line="240" w:lineRule="auto"/>
        <w:rPr>
          <w:ins w:id="882" w:author="Unknown"/>
          <w:rFonts w:ascii="Verdana" w:eastAsia="Times New Roman" w:hAnsi="Verdana" w:cs="Times New Roman"/>
          <w:color w:val="000000"/>
          <w:sz w:val="18"/>
          <w:szCs w:val="18"/>
          <w:lang w:eastAsia="en-IN"/>
        </w:rPr>
      </w:pPr>
      <w:ins w:id="883" w:author="Unknown">
        <w:r w:rsidRPr="001A3BE1">
          <w:rPr>
            <w:rFonts w:ascii="Verdana" w:eastAsia="Times New Roman" w:hAnsi="Verdana" w:cs="Times New Roman"/>
            <w:color w:val="000000"/>
            <w:sz w:val="18"/>
            <w:szCs w:val="18"/>
            <w:lang w:eastAsia="en-IN"/>
          </w:rPr>
          <w:t>A constructor which has a specific number of parameters is called a parameterized constructor.</w:t>
        </w:r>
      </w:ins>
    </w:p>
    <w:p w:rsidR="001A3BE1" w:rsidRPr="001A3BE1" w:rsidRDefault="001A3BE1" w:rsidP="001A3BE1">
      <w:pPr>
        <w:shd w:val="clear" w:color="auto" w:fill="FFFFFF"/>
        <w:spacing w:before="100" w:beforeAutospacing="1" w:after="100" w:afterAutospacing="1" w:line="312" w:lineRule="atLeast"/>
        <w:outlineLvl w:val="2"/>
        <w:rPr>
          <w:ins w:id="884" w:author="Unknown"/>
          <w:rFonts w:ascii="Helvetica" w:eastAsia="Times New Roman" w:hAnsi="Helvetica" w:cs="Helvetica"/>
          <w:color w:val="610B4B"/>
          <w:sz w:val="23"/>
          <w:szCs w:val="23"/>
          <w:lang w:eastAsia="en-IN"/>
        </w:rPr>
      </w:pPr>
      <w:ins w:id="885" w:author="Unknown">
        <w:r w:rsidRPr="001A3BE1">
          <w:rPr>
            <w:rFonts w:ascii="Helvetica" w:eastAsia="Times New Roman" w:hAnsi="Helvetica" w:cs="Helvetica"/>
            <w:color w:val="610B4B"/>
            <w:sz w:val="23"/>
            <w:szCs w:val="23"/>
            <w:lang w:eastAsia="en-IN"/>
          </w:rPr>
          <w:t>Why use the parameterized constructor?</w:t>
        </w:r>
      </w:ins>
    </w:p>
    <w:p w:rsidR="001A3BE1" w:rsidRPr="001A3BE1" w:rsidRDefault="001A3BE1" w:rsidP="001A3BE1">
      <w:pPr>
        <w:shd w:val="clear" w:color="auto" w:fill="FFFFFF"/>
        <w:spacing w:before="100" w:beforeAutospacing="1" w:after="100" w:afterAutospacing="1" w:line="240" w:lineRule="auto"/>
        <w:rPr>
          <w:ins w:id="886" w:author="Unknown"/>
          <w:rFonts w:ascii="Verdana" w:eastAsia="Times New Roman" w:hAnsi="Verdana" w:cs="Times New Roman"/>
          <w:color w:val="000000"/>
          <w:sz w:val="18"/>
          <w:szCs w:val="18"/>
          <w:lang w:eastAsia="en-IN"/>
        </w:rPr>
      </w:pPr>
      <w:ins w:id="887" w:author="Unknown">
        <w:r w:rsidRPr="001A3BE1">
          <w:rPr>
            <w:rFonts w:ascii="Verdana" w:eastAsia="Times New Roman" w:hAnsi="Verdana" w:cs="Times New Roman"/>
            <w:color w:val="000000"/>
            <w:sz w:val="18"/>
            <w:szCs w:val="18"/>
            <w:lang w:eastAsia="en-IN"/>
          </w:rPr>
          <w:t>The parameterized constructor is used to provide different values to the distinct objects. However, you can provide the same values also.</w:t>
        </w:r>
      </w:ins>
    </w:p>
    <w:p w:rsidR="001A3BE1" w:rsidRPr="001A3BE1" w:rsidRDefault="001A3BE1" w:rsidP="001A3BE1">
      <w:pPr>
        <w:shd w:val="clear" w:color="auto" w:fill="FFFFFF"/>
        <w:spacing w:before="100" w:beforeAutospacing="1" w:after="100" w:afterAutospacing="1" w:line="240" w:lineRule="auto"/>
        <w:outlineLvl w:val="2"/>
        <w:rPr>
          <w:ins w:id="888" w:author="Unknown"/>
          <w:rFonts w:ascii="Tahoma" w:eastAsia="Times New Roman" w:hAnsi="Tahoma" w:cs="Tahoma"/>
          <w:color w:val="610B4B"/>
          <w:sz w:val="30"/>
          <w:szCs w:val="30"/>
          <w:lang w:eastAsia="en-IN"/>
        </w:rPr>
      </w:pPr>
      <w:ins w:id="889" w:author="Unknown">
        <w:r w:rsidRPr="001A3BE1">
          <w:rPr>
            <w:rFonts w:ascii="Tahoma" w:eastAsia="Times New Roman" w:hAnsi="Tahoma" w:cs="Tahoma"/>
            <w:color w:val="610B4B"/>
            <w:sz w:val="30"/>
            <w:szCs w:val="30"/>
            <w:lang w:eastAsia="en-IN"/>
          </w:rPr>
          <w:t>Example of parameterized constructor</w:t>
        </w:r>
      </w:ins>
    </w:p>
    <w:p w:rsidR="001A3BE1" w:rsidRPr="001A3BE1" w:rsidRDefault="001A3BE1" w:rsidP="001A3BE1">
      <w:pPr>
        <w:shd w:val="clear" w:color="auto" w:fill="FFFFFF"/>
        <w:spacing w:before="100" w:beforeAutospacing="1" w:after="100" w:afterAutospacing="1" w:line="240" w:lineRule="auto"/>
        <w:rPr>
          <w:ins w:id="890" w:author="Unknown"/>
          <w:rFonts w:ascii="Verdana" w:eastAsia="Times New Roman" w:hAnsi="Verdana" w:cs="Times New Roman"/>
          <w:color w:val="000000"/>
          <w:sz w:val="18"/>
          <w:szCs w:val="18"/>
          <w:lang w:eastAsia="en-IN"/>
        </w:rPr>
      </w:pPr>
      <w:ins w:id="891" w:author="Unknown">
        <w:r w:rsidRPr="001A3BE1">
          <w:rPr>
            <w:rFonts w:ascii="Verdana" w:eastAsia="Times New Roman" w:hAnsi="Verdana" w:cs="Times New Roman"/>
            <w:color w:val="000000"/>
            <w:sz w:val="18"/>
            <w:szCs w:val="18"/>
            <w:lang w:eastAsia="en-IN"/>
          </w:rPr>
          <w:t>In this example, we have created the constructor of Student class that have two parameters. We can have any number of parameters in the constructor.</w:t>
        </w:r>
      </w:ins>
    </w:p>
    <w:p w:rsidR="001A3BE1" w:rsidRPr="001A3BE1" w:rsidRDefault="001A3BE1" w:rsidP="00D23407">
      <w:pPr>
        <w:shd w:val="clear" w:color="auto" w:fill="FFFFFF"/>
        <w:spacing w:after="0" w:line="285" w:lineRule="atLeast"/>
        <w:rPr>
          <w:ins w:id="892" w:author="Unknown"/>
          <w:rFonts w:ascii="Verdana" w:eastAsia="Times New Roman" w:hAnsi="Verdana" w:cs="Times New Roman"/>
          <w:color w:val="000000"/>
          <w:sz w:val="18"/>
          <w:szCs w:val="18"/>
          <w:lang w:eastAsia="en-IN"/>
        </w:rPr>
      </w:pPr>
      <w:ins w:id="893" w:author="Unknown">
        <w:r w:rsidRPr="001A3BE1">
          <w:rPr>
            <w:rFonts w:ascii="Verdana" w:eastAsia="Times New Roman" w:hAnsi="Verdana" w:cs="Times New Roman"/>
            <w:color w:val="008200"/>
            <w:sz w:val="18"/>
            <w:lang w:eastAsia="en-IN"/>
          </w:rPr>
          <w:t>//Java Program to demonstrate the use of parameterized constructor</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894" w:author="Unknown"/>
          <w:rFonts w:ascii="Verdana" w:eastAsia="Times New Roman" w:hAnsi="Verdana" w:cs="Times New Roman"/>
          <w:color w:val="000000"/>
          <w:sz w:val="18"/>
          <w:szCs w:val="18"/>
          <w:lang w:eastAsia="en-IN"/>
        </w:rPr>
      </w:pPr>
      <w:ins w:id="895" w:author="Unknown">
        <w:r w:rsidRPr="001A3BE1">
          <w:rPr>
            <w:rFonts w:ascii="Verdana" w:eastAsia="Times New Roman" w:hAnsi="Verdana" w:cs="Times New Roman"/>
            <w:b/>
            <w:bCs/>
            <w:color w:val="006699"/>
            <w:sz w:val="18"/>
            <w:lang w:eastAsia="en-IN"/>
          </w:rPr>
          <w:t>class</w:t>
        </w:r>
        <w:r w:rsidRPr="001A3BE1">
          <w:rPr>
            <w:rFonts w:ascii="Verdana" w:eastAsia="Times New Roman" w:hAnsi="Verdana" w:cs="Times New Roman"/>
            <w:color w:val="000000"/>
            <w:sz w:val="18"/>
            <w:szCs w:val="18"/>
            <w:bdr w:val="none" w:sz="0" w:space="0" w:color="auto" w:frame="1"/>
            <w:lang w:eastAsia="en-IN"/>
          </w:rPr>
          <w:t> Student4{  </w:t>
        </w:r>
      </w:ins>
    </w:p>
    <w:p w:rsidR="001A3BE1" w:rsidRPr="001A3BE1" w:rsidRDefault="001A3BE1" w:rsidP="00D23407">
      <w:pPr>
        <w:shd w:val="clear" w:color="auto" w:fill="FFFFFF"/>
        <w:spacing w:after="0" w:line="285" w:lineRule="atLeast"/>
        <w:rPr>
          <w:ins w:id="896" w:author="Unknown"/>
          <w:rFonts w:ascii="Verdana" w:eastAsia="Times New Roman" w:hAnsi="Verdana" w:cs="Times New Roman"/>
          <w:color w:val="000000"/>
          <w:sz w:val="18"/>
          <w:szCs w:val="18"/>
          <w:lang w:eastAsia="en-IN"/>
        </w:rPr>
      </w:pPr>
      <w:ins w:id="897"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int</w:t>
        </w:r>
        <w:r w:rsidRPr="001A3BE1">
          <w:rPr>
            <w:rFonts w:ascii="Verdana" w:eastAsia="Times New Roman" w:hAnsi="Verdana" w:cs="Times New Roman"/>
            <w:color w:val="000000"/>
            <w:sz w:val="18"/>
            <w:szCs w:val="18"/>
            <w:bdr w:val="none" w:sz="0" w:space="0" w:color="auto" w:frame="1"/>
            <w:lang w:eastAsia="en-IN"/>
          </w:rPr>
          <w:t> id;  </w:t>
        </w:r>
      </w:ins>
    </w:p>
    <w:p w:rsidR="001A3BE1" w:rsidRPr="001A3BE1" w:rsidRDefault="001A3BE1" w:rsidP="00D23407">
      <w:pPr>
        <w:shd w:val="clear" w:color="auto" w:fill="FFFFFF"/>
        <w:spacing w:after="0" w:line="285" w:lineRule="atLeast"/>
        <w:rPr>
          <w:ins w:id="898" w:author="Unknown"/>
          <w:rFonts w:ascii="Verdana" w:eastAsia="Times New Roman" w:hAnsi="Verdana" w:cs="Times New Roman"/>
          <w:color w:val="000000"/>
          <w:sz w:val="18"/>
          <w:szCs w:val="18"/>
          <w:lang w:eastAsia="en-IN"/>
        </w:rPr>
      </w:pPr>
      <w:ins w:id="899" w:author="Unknown">
        <w:r w:rsidRPr="001A3BE1">
          <w:rPr>
            <w:rFonts w:ascii="Verdana" w:eastAsia="Times New Roman" w:hAnsi="Verdana" w:cs="Times New Roman"/>
            <w:color w:val="000000"/>
            <w:sz w:val="18"/>
            <w:szCs w:val="18"/>
            <w:bdr w:val="none" w:sz="0" w:space="0" w:color="auto" w:frame="1"/>
            <w:lang w:eastAsia="en-IN"/>
          </w:rPr>
          <w:t>    String name;  </w:t>
        </w:r>
      </w:ins>
    </w:p>
    <w:p w:rsidR="001A3BE1" w:rsidRPr="001A3BE1" w:rsidRDefault="001A3BE1" w:rsidP="00D23407">
      <w:pPr>
        <w:shd w:val="clear" w:color="auto" w:fill="FFFFFF"/>
        <w:spacing w:after="0" w:line="285" w:lineRule="atLeast"/>
        <w:rPr>
          <w:ins w:id="900" w:author="Unknown"/>
          <w:rFonts w:ascii="Verdana" w:eastAsia="Times New Roman" w:hAnsi="Verdana" w:cs="Times New Roman"/>
          <w:color w:val="000000"/>
          <w:sz w:val="18"/>
          <w:szCs w:val="18"/>
          <w:lang w:eastAsia="en-IN"/>
        </w:rPr>
      </w:pPr>
      <w:ins w:id="901"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color w:val="008200"/>
            <w:sz w:val="18"/>
            <w:lang w:eastAsia="en-IN"/>
          </w:rPr>
          <w:t>//creating a parameterized constructor</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902" w:author="Unknown"/>
          <w:rFonts w:ascii="Verdana" w:eastAsia="Times New Roman" w:hAnsi="Verdana" w:cs="Times New Roman"/>
          <w:color w:val="000000"/>
          <w:sz w:val="18"/>
          <w:szCs w:val="18"/>
          <w:lang w:eastAsia="en-IN"/>
        </w:rPr>
      </w:pPr>
      <w:ins w:id="903" w:author="Unknown">
        <w:r w:rsidRPr="001A3BE1">
          <w:rPr>
            <w:rFonts w:ascii="Verdana" w:eastAsia="Times New Roman" w:hAnsi="Verdana" w:cs="Times New Roman"/>
            <w:color w:val="000000"/>
            <w:sz w:val="18"/>
            <w:szCs w:val="18"/>
            <w:bdr w:val="none" w:sz="0" w:space="0" w:color="auto" w:frame="1"/>
            <w:lang w:eastAsia="en-IN"/>
          </w:rPr>
          <w:t>    Student4(</w:t>
        </w:r>
        <w:r w:rsidRPr="001A3BE1">
          <w:rPr>
            <w:rFonts w:ascii="Verdana" w:eastAsia="Times New Roman" w:hAnsi="Verdana" w:cs="Times New Roman"/>
            <w:b/>
            <w:bCs/>
            <w:color w:val="006699"/>
            <w:sz w:val="18"/>
            <w:lang w:eastAsia="en-IN"/>
          </w:rPr>
          <w:t>int</w:t>
        </w:r>
        <w:r w:rsidRPr="001A3BE1">
          <w:rPr>
            <w:rFonts w:ascii="Verdana" w:eastAsia="Times New Roman" w:hAnsi="Verdana" w:cs="Times New Roman"/>
            <w:color w:val="000000"/>
            <w:sz w:val="18"/>
            <w:szCs w:val="18"/>
            <w:bdr w:val="none" w:sz="0" w:space="0" w:color="auto" w:frame="1"/>
            <w:lang w:eastAsia="en-IN"/>
          </w:rPr>
          <w:t> i,String n){  </w:t>
        </w:r>
      </w:ins>
    </w:p>
    <w:p w:rsidR="001A3BE1" w:rsidRPr="001A3BE1" w:rsidRDefault="001A3BE1" w:rsidP="00D23407">
      <w:pPr>
        <w:shd w:val="clear" w:color="auto" w:fill="FFFFFF"/>
        <w:spacing w:after="0" w:line="285" w:lineRule="atLeast"/>
        <w:rPr>
          <w:ins w:id="904" w:author="Unknown"/>
          <w:rFonts w:ascii="Verdana" w:eastAsia="Times New Roman" w:hAnsi="Verdana" w:cs="Times New Roman"/>
          <w:color w:val="000000"/>
          <w:sz w:val="18"/>
          <w:szCs w:val="18"/>
          <w:lang w:eastAsia="en-IN"/>
        </w:rPr>
      </w:pPr>
      <w:ins w:id="905" w:author="Unknown">
        <w:r w:rsidRPr="001A3BE1">
          <w:rPr>
            <w:rFonts w:ascii="Verdana" w:eastAsia="Times New Roman" w:hAnsi="Verdana" w:cs="Times New Roman"/>
            <w:color w:val="000000"/>
            <w:sz w:val="18"/>
            <w:szCs w:val="18"/>
            <w:bdr w:val="none" w:sz="0" w:space="0" w:color="auto" w:frame="1"/>
            <w:lang w:eastAsia="en-IN"/>
          </w:rPr>
          <w:t>    id = i;  </w:t>
        </w:r>
      </w:ins>
    </w:p>
    <w:p w:rsidR="001A3BE1" w:rsidRPr="001A3BE1" w:rsidRDefault="001A3BE1" w:rsidP="00D23407">
      <w:pPr>
        <w:shd w:val="clear" w:color="auto" w:fill="FFFFFF"/>
        <w:spacing w:after="0" w:line="285" w:lineRule="atLeast"/>
        <w:rPr>
          <w:ins w:id="906" w:author="Unknown"/>
          <w:rFonts w:ascii="Verdana" w:eastAsia="Times New Roman" w:hAnsi="Verdana" w:cs="Times New Roman"/>
          <w:color w:val="000000"/>
          <w:sz w:val="18"/>
          <w:szCs w:val="18"/>
          <w:lang w:eastAsia="en-IN"/>
        </w:rPr>
      </w:pPr>
      <w:ins w:id="907" w:author="Unknown">
        <w:r w:rsidRPr="001A3BE1">
          <w:rPr>
            <w:rFonts w:ascii="Verdana" w:eastAsia="Times New Roman" w:hAnsi="Verdana" w:cs="Times New Roman"/>
            <w:color w:val="000000"/>
            <w:sz w:val="18"/>
            <w:szCs w:val="18"/>
            <w:bdr w:val="none" w:sz="0" w:space="0" w:color="auto" w:frame="1"/>
            <w:lang w:eastAsia="en-IN"/>
          </w:rPr>
          <w:t>    name = n;  </w:t>
        </w:r>
      </w:ins>
    </w:p>
    <w:p w:rsidR="001A3BE1" w:rsidRPr="001A3BE1" w:rsidRDefault="001A3BE1" w:rsidP="00D23407">
      <w:pPr>
        <w:shd w:val="clear" w:color="auto" w:fill="FFFFFF"/>
        <w:spacing w:after="0" w:line="285" w:lineRule="atLeast"/>
        <w:rPr>
          <w:ins w:id="908" w:author="Unknown"/>
          <w:rFonts w:ascii="Verdana" w:eastAsia="Times New Roman" w:hAnsi="Verdana" w:cs="Times New Roman"/>
          <w:color w:val="000000"/>
          <w:sz w:val="18"/>
          <w:szCs w:val="18"/>
          <w:lang w:eastAsia="en-IN"/>
        </w:rPr>
      </w:pPr>
      <w:ins w:id="909" w:author="Unknown">
        <w:r w:rsidRPr="001A3BE1">
          <w:rPr>
            <w:rFonts w:ascii="Verdana" w:eastAsia="Times New Roman" w:hAnsi="Verdana" w:cs="Times New Roman"/>
            <w:color w:val="000000"/>
            <w:sz w:val="18"/>
            <w:szCs w:val="18"/>
            <w:bdr w:val="none" w:sz="0" w:space="0" w:color="auto" w:frame="1"/>
            <w:lang w:eastAsia="en-IN"/>
          </w:rPr>
          <w:t>    }  </w:t>
        </w:r>
      </w:ins>
    </w:p>
    <w:p w:rsidR="001A3BE1" w:rsidRPr="001A3BE1" w:rsidRDefault="001A3BE1" w:rsidP="00D23407">
      <w:pPr>
        <w:shd w:val="clear" w:color="auto" w:fill="FFFFFF"/>
        <w:spacing w:after="0" w:line="285" w:lineRule="atLeast"/>
        <w:rPr>
          <w:ins w:id="910" w:author="Unknown"/>
          <w:rFonts w:ascii="Verdana" w:eastAsia="Times New Roman" w:hAnsi="Verdana" w:cs="Times New Roman"/>
          <w:color w:val="000000"/>
          <w:sz w:val="18"/>
          <w:szCs w:val="18"/>
          <w:lang w:eastAsia="en-IN"/>
        </w:rPr>
      </w:pPr>
      <w:ins w:id="911"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color w:val="008200"/>
            <w:sz w:val="18"/>
            <w:lang w:eastAsia="en-IN"/>
          </w:rPr>
          <w:t>//method to display the values</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912" w:author="Unknown"/>
          <w:rFonts w:ascii="Verdana" w:eastAsia="Times New Roman" w:hAnsi="Verdana" w:cs="Times New Roman"/>
          <w:color w:val="000000"/>
          <w:sz w:val="18"/>
          <w:szCs w:val="18"/>
          <w:lang w:eastAsia="en-IN"/>
        </w:rPr>
      </w:pPr>
      <w:ins w:id="913"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void</w:t>
        </w:r>
        <w:r w:rsidRPr="001A3BE1">
          <w:rPr>
            <w:rFonts w:ascii="Verdana" w:eastAsia="Times New Roman" w:hAnsi="Verdana" w:cs="Times New Roman"/>
            <w:color w:val="000000"/>
            <w:sz w:val="18"/>
            <w:szCs w:val="18"/>
            <w:bdr w:val="none" w:sz="0" w:space="0" w:color="auto" w:frame="1"/>
            <w:lang w:eastAsia="en-IN"/>
          </w:rPr>
          <w:t> display(){System.out.println(id+</w:t>
        </w:r>
        <w:r w:rsidRPr="001A3BE1">
          <w:rPr>
            <w:rFonts w:ascii="Verdana" w:eastAsia="Times New Roman" w:hAnsi="Verdana" w:cs="Times New Roman"/>
            <w:color w:val="0000FF"/>
            <w:sz w:val="18"/>
            <w:lang w:eastAsia="en-IN"/>
          </w:rPr>
          <w:t>" "</w:t>
        </w:r>
        <w:r w:rsidRPr="001A3BE1">
          <w:rPr>
            <w:rFonts w:ascii="Verdana" w:eastAsia="Times New Roman" w:hAnsi="Verdana" w:cs="Times New Roman"/>
            <w:color w:val="000000"/>
            <w:sz w:val="18"/>
            <w:szCs w:val="18"/>
            <w:bdr w:val="none" w:sz="0" w:space="0" w:color="auto" w:frame="1"/>
            <w:lang w:eastAsia="en-IN"/>
          </w:rPr>
          <w:t>+name);}  </w:t>
        </w:r>
      </w:ins>
    </w:p>
    <w:p w:rsidR="001A3BE1" w:rsidRPr="001A3BE1" w:rsidRDefault="001A3BE1" w:rsidP="00D23407">
      <w:pPr>
        <w:shd w:val="clear" w:color="auto" w:fill="FFFFFF"/>
        <w:spacing w:after="0" w:line="285" w:lineRule="atLeast"/>
        <w:rPr>
          <w:ins w:id="914" w:author="Unknown"/>
          <w:rFonts w:ascii="Verdana" w:eastAsia="Times New Roman" w:hAnsi="Verdana" w:cs="Times New Roman"/>
          <w:color w:val="000000"/>
          <w:sz w:val="18"/>
          <w:szCs w:val="18"/>
          <w:lang w:eastAsia="en-IN"/>
        </w:rPr>
      </w:pPr>
      <w:ins w:id="915" w:author="Unknown">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916" w:author="Unknown"/>
          <w:rFonts w:ascii="Verdana" w:eastAsia="Times New Roman" w:hAnsi="Verdana" w:cs="Times New Roman"/>
          <w:color w:val="000000"/>
          <w:sz w:val="18"/>
          <w:szCs w:val="18"/>
          <w:lang w:eastAsia="en-IN"/>
        </w:rPr>
      </w:pPr>
      <w:ins w:id="917"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public</w:t>
        </w:r>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static</w:t>
        </w:r>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void</w:t>
        </w:r>
        <w:r w:rsidRPr="001A3BE1">
          <w:rPr>
            <w:rFonts w:ascii="Verdana" w:eastAsia="Times New Roman" w:hAnsi="Verdana" w:cs="Times New Roman"/>
            <w:color w:val="000000"/>
            <w:sz w:val="18"/>
            <w:szCs w:val="18"/>
            <w:bdr w:val="none" w:sz="0" w:space="0" w:color="auto" w:frame="1"/>
            <w:lang w:eastAsia="en-IN"/>
          </w:rPr>
          <w:t> main(String args[]){  </w:t>
        </w:r>
      </w:ins>
    </w:p>
    <w:p w:rsidR="001A3BE1" w:rsidRPr="001A3BE1" w:rsidRDefault="001A3BE1" w:rsidP="00D23407">
      <w:pPr>
        <w:shd w:val="clear" w:color="auto" w:fill="FFFFFF"/>
        <w:spacing w:after="0" w:line="285" w:lineRule="atLeast"/>
        <w:rPr>
          <w:ins w:id="918" w:author="Unknown"/>
          <w:rFonts w:ascii="Verdana" w:eastAsia="Times New Roman" w:hAnsi="Verdana" w:cs="Times New Roman"/>
          <w:color w:val="000000"/>
          <w:sz w:val="18"/>
          <w:szCs w:val="18"/>
          <w:lang w:eastAsia="en-IN"/>
        </w:rPr>
      </w:pPr>
      <w:ins w:id="919"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color w:val="008200"/>
            <w:sz w:val="18"/>
            <w:lang w:eastAsia="en-IN"/>
          </w:rPr>
          <w:t>//creating objects and passing values</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920" w:author="Unknown"/>
          <w:rFonts w:ascii="Verdana" w:eastAsia="Times New Roman" w:hAnsi="Verdana" w:cs="Times New Roman"/>
          <w:color w:val="000000"/>
          <w:sz w:val="18"/>
          <w:szCs w:val="18"/>
          <w:lang w:eastAsia="en-IN"/>
        </w:rPr>
      </w:pPr>
      <w:ins w:id="921" w:author="Unknown">
        <w:r w:rsidRPr="001A3BE1">
          <w:rPr>
            <w:rFonts w:ascii="Verdana" w:eastAsia="Times New Roman" w:hAnsi="Verdana" w:cs="Times New Roman"/>
            <w:color w:val="000000"/>
            <w:sz w:val="18"/>
            <w:szCs w:val="18"/>
            <w:bdr w:val="none" w:sz="0" w:space="0" w:color="auto" w:frame="1"/>
            <w:lang w:eastAsia="en-IN"/>
          </w:rPr>
          <w:t>    Student4 s1 = </w:t>
        </w:r>
        <w:r w:rsidRPr="001A3BE1">
          <w:rPr>
            <w:rFonts w:ascii="Verdana" w:eastAsia="Times New Roman" w:hAnsi="Verdana" w:cs="Times New Roman"/>
            <w:b/>
            <w:bCs/>
            <w:color w:val="006699"/>
            <w:sz w:val="18"/>
            <w:lang w:eastAsia="en-IN"/>
          </w:rPr>
          <w:t>new</w:t>
        </w:r>
        <w:r w:rsidRPr="001A3BE1">
          <w:rPr>
            <w:rFonts w:ascii="Verdana" w:eastAsia="Times New Roman" w:hAnsi="Verdana" w:cs="Times New Roman"/>
            <w:color w:val="000000"/>
            <w:sz w:val="18"/>
            <w:szCs w:val="18"/>
            <w:bdr w:val="none" w:sz="0" w:space="0" w:color="auto" w:frame="1"/>
            <w:lang w:eastAsia="en-IN"/>
          </w:rPr>
          <w:t> Student4(</w:t>
        </w:r>
        <w:r w:rsidRPr="001A3BE1">
          <w:rPr>
            <w:rFonts w:ascii="Verdana" w:eastAsia="Times New Roman" w:hAnsi="Verdana" w:cs="Times New Roman"/>
            <w:color w:val="C00000"/>
            <w:sz w:val="18"/>
            <w:lang w:eastAsia="en-IN"/>
          </w:rPr>
          <w:t>111</w:t>
        </w:r>
        <w:r w:rsidRPr="001A3BE1">
          <w:rPr>
            <w:rFonts w:ascii="Verdana" w:eastAsia="Times New Roman" w:hAnsi="Verdana" w:cs="Times New Roman"/>
            <w:color w:val="000000"/>
            <w:sz w:val="18"/>
            <w:szCs w:val="18"/>
            <w:bdr w:val="none" w:sz="0" w:space="0" w:color="auto" w:frame="1"/>
            <w:lang w:eastAsia="en-IN"/>
          </w:rPr>
          <w:t>,</w:t>
        </w:r>
        <w:r w:rsidRPr="001A3BE1">
          <w:rPr>
            <w:rFonts w:ascii="Verdana" w:eastAsia="Times New Roman" w:hAnsi="Verdana" w:cs="Times New Roman"/>
            <w:color w:val="0000FF"/>
            <w:sz w:val="18"/>
            <w:lang w:eastAsia="en-IN"/>
          </w:rPr>
          <w:t>"Karan"</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922" w:author="Unknown"/>
          <w:rFonts w:ascii="Verdana" w:eastAsia="Times New Roman" w:hAnsi="Verdana" w:cs="Times New Roman"/>
          <w:color w:val="000000"/>
          <w:sz w:val="18"/>
          <w:szCs w:val="18"/>
          <w:lang w:eastAsia="en-IN"/>
        </w:rPr>
      </w:pPr>
      <w:ins w:id="923" w:author="Unknown">
        <w:r w:rsidRPr="001A3BE1">
          <w:rPr>
            <w:rFonts w:ascii="Verdana" w:eastAsia="Times New Roman" w:hAnsi="Verdana" w:cs="Times New Roman"/>
            <w:color w:val="000000"/>
            <w:sz w:val="18"/>
            <w:szCs w:val="18"/>
            <w:bdr w:val="none" w:sz="0" w:space="0" w:color="auto" w:frame="1"/>
            <w:lang w:eastAsia="en-IN"/>
          </w:rPr>
          <w:t>    Student4 s2 = </w:t>
        </w:r>
        <w:r w:rsidRPr="001A3BE1">
          <w:rPr>
            <w:rFonts w:ascii="Verdana" w:eastAsia="Times New Roman" w:hAnsi="Verdana" w:cs="Times New Roman"/>
            <w:b/>
            <w:bCs/>
            <w:color w:val="006699"/>
            <w:sz w:val="18"/>
            <w:lang w:eastAsia="en-IN"/>
          </w:rPr>
          <w:t>new</w:t>
        </w:r>
        <w:r w:rsidRPr="001A3BE1">
          <w:rPr>
            <w:rFonts w:ascii="Verdana" w:eastAsia="Times New Roman" w:hAnsi="Verdana" w:cs="Times New Roman"/>
            <w:color w:val="000000"/>
            <w:sz w:val="18"/>
            <w:szCs w:val="18"/>
            <w:bdr w:val="none" w:sz="0" w:space="0" w:color="auto" w:frame="1"/>
            <w:lang w:eastAsia="en-IN"/>
          </w:rPr>
          <w:t> Student4(</w:t>
        </w:r>
        <w:r w:rsidRPr="001A3BE1">
          <w:rPr>
            <w:rFonts w:ascii="Verdana" w:eastAsia="Times New Roman" w:hAnsi="Verdana" w:cs="Times New Roman"/>
            <w:color w:val="C00000"/>
            <w:sz w:val="18"/>
            <w:lang w:eastAsia="en-IN"/>
          </w:rPr>
          <w:t>222</w:t>
        </w:r>
        <w:r w:rsidRPr="001A3BE1">
          <w:rPr>
            <w:rFonts w:ascii="Verdana" w:eastAsia="Times New Roman" w:hAnsi="Verdana" w:cs="Times New Roman"/>
            <w:color w:val="000000"/>
            <w:sz w:val="18"/>
            <w:szCs w:val="18"/>
            <w:bdr w:val="none" w:sz="0" w:space="0" w:color="auto" w:frame="1"/>
            <w:lang w:eastAsia="en-IN"/>
          </w:rPr>
          <w:t>,</w:t>
        </w:r>
        <w:r w:rsidRPr="001A3BE1">
          <w:rPr>
            <w:rFonts w:ascii="Verdana" w:eastAsia="Times New Roman" w:hAnsi="Verdana" w:cs="Times New Roman"/>
            <w:color w:val="0000FF"/>
            <w:sz w:val="18"/>
            <w:lang w:eastAsia="en-IN"/>
          </w:rPr>
          <w:t>"Aryan"</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924" w:author="Unknown"/>
          <w:rFonts w:ascii="Verdana" w:eastAsia="Times New Roman" w:hAnsi="Verdana" w:cs="Times New Roman"/>
          <w:color w:val="000000"/>
          <w:sz w:val="18"/>
          <w:szCs w:val="18"/>
          <w:lang w:eastAsia="en-IN"/>
        </w:rPr>
      </w:pPr>
      <w:ins w:id="925"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color w:val="008200"/>
            <w:sz w:val="18"/>
            <w:lang w:eastAsia="en-IN"/>
          </w:rPr>
          <w:t>//calling method to display the values of object</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D23407">
      <w:pPr>
        <w:shd w:val="clear" w:color="auto" w:fill="FFFFFF"/>
        <w:spacing w:after="0" w:line="285" w:lineRule="atLeast"/>
        <w:rPr>
          <w:ins w:id="926" w:author="Unknown"/>
          <w:rFonts w:ascii="Verdana" w:eastAsia="Times New Roman" w:hAnsi="Verdana" w:cs="Times New Roman"/>
          <w:color w:val="000000"/>
          <w:sz w:val="18"/>
          <w:szCs w:val="18"/>
          <w:lang w:eastAsia="en-IN"/>
        </w:rPr>
      </w:pPr>
      <w:ins w:id="927" w:author="Unknown">
        <w:r w:rsidRPr="001A3BE1">
          <w:rPr>
            <w:rFonts w:ascii="Verdana" w:eastAsia="Times New Roman" w:hAnsi="Verdana" w:cs="Times New Roman"/>
            <w:color w:val="000000"/>
            <w:sz w:val="18"/>
            <w:szCs w:val="18"/>
            <w:bdr w:val="none" w:sz="0" w:space="0" w:color="auto" w:frame="1"/>
            <w:lang w:eastAsia="en-IN"/>
          </w:rPr>
          <w:t>    s1.display();  </w:t>
        </w:r>
      </w:ins>
    </w:p>
    <w:p w:rsidR="001A3BE1" w:rsidRPr="001A3BE1" w:rsidRDefault="001A3BE1" w:rsidP="00D23407">
      <w:pPr>
        <w:shd w:val="clear" w:color="auto" w:fill="FFFFFF"/>
        <w:spacing w:after="0" w:line="285" w:lineRule="atLeast"/>
        <w:rPr>
          <w:ins w:id="928" w:author="Unknown"/>
          <w:rFonts w:ascii="Verdana" w:eastAsia="Times New Roman" w:hAnsi="Verdana" w:cs="Times New Roman"/>
          <w:color w:val="000000"/>
          <w:sz w:val="18"/>
          <w:szCs w:val="18"/>
          <w:lang w:eastAsia="en-IN"/>
        </w:rPr>
      </w:pPr>
      <w:ins w:id="929" w:author="Unknown">
        <w:r w:rsidRPr="001A3BE1">
          <w:rPr>
            <w:rFonts w:ascii="Verdana" w:eastAsia="Times New Roman" w:hAnsi="Verdana" w:cs="Times New Roman"/>
            <w:color w:val="000000"/>
            <w:sz w:val="18"/>
            <w:szCs w:val="18"/>
            <w:bdr w:val="none" w:sz="0" w:space="0" w:color="auto" w:frame="1"/>
            <w:lang w:eastAsia="en-IN"/>
          </w:rPr>
          <w:t>    s2.display();  </w:t>
        </w:r>
      </w:ins>
    </w:p>
    <w:p w:rsidR="001A3BE1" w:rsidRPr="001A3BE1" w:rsidRDefault="001A3BE1" w:rsidP="00D23407">
      <w:pPr>
        <w:shd w:val="clear" w:color="auto" w:fill="FFFFFF"/>
        <w:spacing w:after="0" w:line="285" w:lineRule="atLeast"/>
        <w:rPr>
          <w:ins w:id="930" w:author="Unknown"/>
          <w:rFonts w:ascii="Verdana" w:eastAsia="Times New Roman" w:hAnsi="Verdana" w:cs="Times New Roman"/>
          <w:color w:val="000000"/>
          <w:sz w:val="18"/>
          <w:szCs w:val="18"/>
          <w:lang w:eastAsia="en-IN"/>
        </w:rPr>
      </w:pPr>
      <w:ins w:id="931" w:author="Unknown">
        <w:r w:rsidRPr="001A3BE1">
          <w:rPr>
            <w:rFonts w:ascii="Verdana" w:eastAsia="Times New Roman" w:hAnsi="Verdana" w:cs="Times New Roman"/>
            <w:color w:val="000000"/>
            <w:sz w:val="18"/>
            <w:szCs w:val="18"/>
            <w:bdr w:val="none" w:sz="0" w:space="0" w:color="auto" w:frame="1"/>
            <w:lang w:eastAsia="en-IN"/>
          </w:rPr>
          <w:t>   }  </w:t>
        </w:r>
      </w:ins>
    </w:p>
    <w:p w:rsidR="001A3BE1" w:rsidRPr="001A3BE1" w:rsidRDefault="001A3BE1" w:rsidP="00D23407">
      <w:pPr>
        <w:shd w:val="clear" w:color="auto" w:fill="FFFFFF"/>
        <w:spacing w:after="109" w:line="285" w:lineRule="atLeast"/>
        <w:rPr>
          <w:ins w:id="932" w:author="Unknown"/>
          <w:rFonts w:ascii="Verdana" w:eastAsia="Times New Roman" w:hAnsi="Verdana" w:cs="Times New Roman"/>
          <w:color w:val="000000"/>
          <w:sz w:val="18"/>
          <w:szCs w:val="18"/>
          <w:lang w:eastAsia="en-IN"/>
        </w:rPr>
      </w:pPr>
      <w:ins w:id="933" w:author="Unknown">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1A3BE1">
      <w:pPr>
        <w:spacing w:after="0" w:line="240" w:lineRule="auto"/>
        <w:rPr>
          <w:ins w:id="934" w:author="Unknown"/>
          <w:rFonts w:ascii="Times New Roman" w:eastAsia="Times New Roman" w:hAnsi="Times New Roman" w:cs="Times New Roman"/>
          <w:sz w:val="24"/>
          <w:szCs w:val="24"/>
          <w:lang w:eastAsia="en-IN"/>
        </w:rPr>
      </w:pPr>
      <w:ins w:id="935" w:author="Unknown">
        <w:r w:rsidRPr="001A3BE1">
          <w:rPr>
            <w:rFonts w:ascii="Verdana" w:eastAsia="Times New Roman" w:hAnsi="Verdana" w:cs="Times New Roman"/>
            <w:color w:val="000000"/>
            <w:sz w:val="18"/>
            <w:lang w:eastAsia="en-IN"/>
          </w:rPr>
          <w:fldChar w:fldCharType="begin"/>
        </w:r>
        <w:r w:rsidRPr="001A3BE1">
          <w:rPr>
            <w:rFonts w:ascii="Verdana" w:eastAsia="Times New Roman" w:hAnsi="Verdana" w:cs="Times New Roman"/>
            <w:color w:val="000000"/>
            <w:sz w:val="18"/>
            <w:lang w:eastAsia="en-IN"/>
          </w:rPr>
          <w:instrText xml:space="preserve"> HYPERLINK "http://www.javatpoint.com/opr/test.jsp?filename=Student4" \t "_blank" </w:instrText>
        </w:r>
        <w:r w:rsidRPr="001A3BE1">
          <w:rPr>
            <w:rFonts w:ascii="Verdana" w:eastAsia="Times New Roman" w:hAnsi="Verdana" w:cs="Times New Roman"/>
            <w:color w:val="000000"/>
            <w:sz w:val="18"/>
            <w:lang w:eastAsia="en-IN"/>
          </w:rPr>
          <w:fldChar w:fldCharType="separate"/>
        </w:r>
        <w:r w:rsidRPr="001A3BE1">
          <w:rPr>
            <w:rFonts w:ascii="Verdana" w:eastAsia="Times New Roman" w:hAnsi="Verdana" w:cs="Times New Roman"/>
            <w:b/>
            <w:bCs/>
            <w:color w:val="FFFFFF"/>
            <w:sz w:val="18"/>
            <w:u w:val="single"/>
            <w:lang w:eastAsia="en-IN"/>
          </w:rPr>
          <w:t>Test it Now</w:t>
        </w:r>
        <w:r w:rsidRPr="001A3BE1">
          <w:rPr>
            <w:rFonts w:ascii="Verdana" w:eastAsia="Times New Roman" w:hAnsi="Verdana" w:cs="Times New Roman"/>
            <w:color w:val="000000"/>
            <w:sz w:val="18"/>
            <w:lang w:eastAsia="en-IN"/>
          </w:rPr>
          <w:fldChar w:fldCharType="end"/>
        </w:r>
      </w:ins>
    </w:p>
    <w:p w:rsidR="001A3BE1" w:rsidRPr="001A3BE1" w:rsidRDefault="001A3BE1" w:rsidP="001A3BE1">
      <w:pPr>
        <w:shd w:val="clear" w:color="auto" w:fill="FFFFFF"/>
        <w:spacing w:before="100" w:beforeAutospacing="1" w:after="100" w:afterAutospacing="1" w:line="240" w:lineRule="auto"/>
        <w:rPr>
          <w:ins w:id="936" w:author="Unknown"/>
          <w:rFonts w:ascii="Verdana" w:eastAsia="Times New Roman" w:hAnsi="Verdana" w:cs="Times New Roman"/>
          <w:color w:val="000000"/>
          <w:sz w:val="18"/>
          <w:szCs w:val="18"/>
          <w:lang w:eastAsia="en-IN"/>
        </w:rPr>
      </w:pPr>
      <w:ins w:id="937" w:author="Unknown">
        <w:r w:rsidRPr="001A3BE1">
          <w:rPr>
            <w:rFonts w:ascii="Verdana" w:eastAsia="Times New Roman" w:hAnsi="Verdana" w:cs="Times New Roman"/>
            <w:color w:val="000000"/>
            <w:sz w:val="18"/>
            <w:szCs w:val="18"/>
            <w:lang w:eastAsia="en-IN"/>
          </w:rPr>
          <w:t>Output:</w:t>
        </w:r>
      </w:ins>
    </w:p>
    <w:p w:rsidR="001A3BE1" w:rsidRPr="001A3BE1" w:rsidRDefault="001A3BE1" w:rsidP="001A3B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8" w:author="Unknown"/>
          <w:rFonts w:ascii="Courier New" w:eastAsia="Times New Roman" w:hAnsi="Courier New" w:cs="Courier New"/>
          <w:color w:val="000000"/>
          <w:sz w:val="20"/>
          <w:szCs w:val="20"/>
          <w:lang w:eastAsia="en-IN"/>
        </w:rPr>
      </w:pPr>
      <w:ins w:id="939" w:author="Unknown">
        <w:r w:rsidRPr="001A3BE1">
          <w:rPr>
            <w:rFonts w:ascii="Courier New" w:eastAsia="Times New Roman" w:hAnsi="Courier New" w:cs="Courier New"/>
            <w:color w:val="000000"/>
            <w:sz w:val="20"/>
            <w:szCs w:val="20"/>
            <w:lang w:eastAsia="en-IN"/>
          </w:rPr>
          <w:t>111 Karan</w:t>
        </w:r>
      </w:ins>
    </w:p>
    <w:p w:rsidR="001A3BE1" w:rsidRPr="001A3BE1" w:rsidRDefault="001A3BE1" w:rsidP="001A3B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0" w:author="Unknown"/>
          <w:rFonts w:ascii="Courier New" w:eastAsia="Times New Roman" w:hAnsi="Courier New" w:cs="Courier New"/>
          <w:color w:val="000000"/>
          <w:sz w:val="20"/>
          <w:szCs w:val="20"/>
          <w:lang w:eastAsia="en-IN"/>
        </w:rPr>
      </w:pPr>
      <w:ins w:id="941" w:author="Unknown">
        <w:r w:rsidRPr="001A3BE1">
          <w:rPr>
            <w:rFonts w:ascii="Courier New" w:eastAsia="Times New Roman" w:hAnsi="Courier New" w:cs="Courier New"/>
            <w:color w:val="000000"/>
            <w:sz w:val="20"/>
            <w:szCs w:val="20"/>
            <w:lang w:eastAsia="en-IN"/>
          </w:rPr>
          <w:t>222 Aryan</w:t>
        </w:r>
      </w:ins>
    </w:p>
    <w:p w:rsidR="001A3BE1" w:rsidRPr="001A3BE1" w:rsidRDefault="001A3BE1" w:rsidP="001A3BE1">
      <w:pPr>
        <w:spacing w:after="0" w:line="240" w:lineRule="auto"/>
        <w:rPr>
          <w:ins w:id="942" w:author="Unknown"/>
          <w:rFonts w:ascii="Times New Roman" w:eastAsia="Times New Roman" w:hAnsi="Times New Roman" w:cs="Times New Roman"/>
          <w:sz w:val="24"/>
          <w:szCs w:val="24"/>
          <w:lang w:eastAsia="en-IN"/>
        </w:rPr>
      </w:pPr>
      <w:ins w:id="943" w:author="Unknown">
        <w:r w:rsidRPr="001A3BE1">
          <w:rPr>
            <w:rFonts w:ascii="Times New Roman" w:eastAsia="Times New Roman" w:hAnsi="Times New Roman" w:cs="Times New Roman"/>
            <w:sz w:val="24"/>
            <w:szCs w:val="24"/>
            <w:lang w:eastAsia="en-IN"/>
          </w:rPr>
          <w:lastRenderedPageBreak/>
          <w:pict>
            <v:rect id="_x0000_i1036" style="width:0;height:.7pt" o:hralign="center" o:hrstd="t" o:hrnoshade="t" o:hr="t" fillcolor="#d4d4d4" stroked="f"/>
          </w:pict>
        </w:r>
      </w:ins>
    </w:p>
    <w:p w:rsidR="001A3BE1" w:rsidRPr="001A3BE1" w:rsidRDefault="001A3BE1" w:rsidP="001A3BE1">
      <w:pPr>
        <w:shd w:val="clear" w:color="auto" w:fill="FFFFFF"/>
        <w:spacing w:before="100" w:beforeAutospacing="1" w:after="100" w:afterAutospacing="1" w:line="312" w:lineRule="atLeast"/>
        <w:outlineLvl w:val="1"/>
        <w:rPr>
          <w:ins w:id="944" w:author="Unknown"/>
          <w:rFonts w:ascii="Helvetica" w:eastAsia="Times New Roman" w:hAnsi="Helvetica" w:cs="Helvetica"/>
          <w:color w:val="610B38"/>
          <w:sz w:val="34"/>
          <w:szCs w:val="34"/>
          <w:lang w:eastAsia="en-IN"/>
        </w:rPr>
      </w:pPr>
      <w:ins w:id="945" w:author="Unknown">
        <w:r w:rsidRPr="001A3BE1">
          <w:rPr>
            <w:rFonts w:ascii="Helvetica" w:eastAsia="Times New Roman" w:hAnsi="Helvetica" w:cs="Helvetica"/>
            <w:color w:val="610B38"/>
            <w:sz w:val="34"/>
            <w:szCs w:val="34"/>
            <w:lang w:eastAsia="en-IN"/>
          </w:rPr>
          <w:t>Constructor Overloading in Java</w:t>
        </w:r>
      </w:ins>
    </w:p>
    <w:p w:rsidR="001A3BE1" w:rsidRPr="001A3BE1" w:rsidRDefault="001A3BE1" w:rsidP="001A3BE1">
      <w:pPr>
        <w:shd w:val="clear" w:color="auto" w:fill="FFFFFF"/>
        <w:spacing w:before="100" w:beforeAutospacing="1" w:after="100" w:afterAutospacing="1" w:line="240" w:lineRule="auto"/>
        <w:rPr>
          <w:ins w:id="946" w:author="Unknown"/>
          <w:rFonts w:ascii="Verdana" w:eastAsia="Times New Roman" w:hAnsi="Verdana" w:cs="Times New Roman"/>
          <w:color w:val="000000"/>
          <w:sz w:val="18"/>
          <w:szCs w:val="18"/>
          <w:lang w:eastAsia="en-IN"/>
        </w:rPr>
      </w:pPr>
      <w:ins w:id="947" w:author="Unknown">
        <w:r w:rsidRPr="001A3BE1">
          <w:rPr>
            <w:rFonts w:ascii="Verdana" w:eastAsia="Times New Roman" w:hAnsi="Verdana" w:cs="Times New Roman"/>
            <w:color w:val="000000"/>
            <w:sz w:val="18"/>
            <w:szCs w:val="18"/>
            <w:lang w:eastAsia="en-IN"/>
          </w:rPr>
          <w:t>In Java, a constructor is just like a method but without return type. It can also be overloaded like Java methods.</w:t>
        </w:r>
      </w:ins>
    </w:p>
    <w:p w:rsidR="001A3BE1" w:rsidRPr="001A3BE1" w:rsidRDefault="001A3BE1" w:rsidP="001A3BE1">
      <w:pPr>
        <w:shd w:val="clear" w:color="auto" w:fill="FFFFFF"/>
        <w:spacing w:before="100" w:beforeAutospacing="1" w:after="100" w:afterAutospacing="1" w:line="240" w:lineRule="auto"/>
        <w:rPr>
          <w:ins w:id="948" w:author="Unknown"/>
          <w:rFonts w:ascii="Verdana" w:eastAsia="Times New Roman" w:hAnsi="Verdana" w:cs="Times New Roman"/>
          <w:color w:val="000000"/>
          <w:sz w:val="18"/>
          <w:szCs w:val="18"/>
          <w:lang w:eastAsia="en-IN"/>
        </w:rPr>
      </w:pPr>
      <w:ins w:id="949" w:author="Unknown">
        <w:r w:rsidRPr="001A3BE1">
          <w:rPr>
            <w:rFonts w:ascii="Verdana" w:eastAsia="Times New Roman" w:hAnsi="Verdana" w:cs="Times New Roman"/>
            <w:color w:val="000000"/>
            <w:sz w:val="18"/>
            <w:szCs w:val="18"/>
            <w:lang w:eastAsia="en-IN"/>
          </w:rPr>
          <w:t>Constructor overloading in Java is a technique of having more than one constructor with different parameter lists. They are arranged in a way that each constructor performs a different task. They are differentiated by the compiler by the number of parameters in the list and their types.</w:t>
        </w:r>
      </w:ins>
    </w:p>
    <w:p w:rsidR="001A3BE1" w:rsidRPr="001A3BE1" w:rsidRDefault="001A3BE1" w:rsidP="001A3BE1">
      <w:pPr>
        <w:shd w:val="clear" w:color="auto" w:fill="FFFFFF"/>
        <w:spacing w:before="100" w:beforeAutospacing="1" w:after="100" w:afterAutospacing="1" w:line="240" w:lineRule="auto"/>
        <w:outlineLvl w:val="2"/>
        <w:rPr>
          <w:ins w:id="950" w:author="Unknown"/>
          <w:rFonts w:ascii="Tahoma" w:eastAsia="Times New Roman" w:hAnsi="Tahoma" w:cs="Tahoma"/>
          <w:color w:val="610B4B"/>
          <w:sz w:val="30"/>
          <w:szCs w:val="30"/>
          <w:lang w:eastAsia="en-IN"/>
        </w:rPr>
      </w:pPr>
      <w:ins w:id="951" w:author="Unknown">
        <w:r w:rsidRPr="001A3BE1">
          <w:rPr>
            <w:rFonts w:ascii="Tahoma" w:eastAsia="Times New Roman" w:hAnsi="Tahoma" w:cs="Tahoma"/>
            <w:color w:val="610B4B"/>
            <w:sz w:val="30"/>
            <w:szCs w:val="30"/>
            <w:lang w:eastAsia="en-IN"/>
          </w:rPr>
          <w:t>Example of Constructor Overloading</w:t>
        </w:r>
      </w:ins>
    </w:p>
    <w:p w:rsidR="001A3BE1" w:rsidRPr="001A3BE1" w:rsidRDefault="001A3BE1" w:rsidP="0030305A">
      <w:pPr>
        <w:shd w:val="clear" w:color="auto" w:fill="FFFFFF"/>
        <w:spacing w:after="0" w:line="285" w:lineRule="atLeast"/>
        <w:rPr>
          <w:ins w:id="952" w:author="Unknown"/>
          <w:rFonts w:ascii="Verdana" w:eastAsia="Times New Roman" w:hAnsi="Verdana" w:cs="Times New Roman"/>
          <w:color w:val="000000"/>
          <w:sz w:val="18"/>
          <w:szCs w:val="18"/>
          <w:lang w:eastAsia="en-IN"/>
        </w:rPr>
      </w:pPr>
      <w:ins w:id="953" w:author="Unknown">
        <w:r w:rsidRPr="001A3BE1">
          <w:rPr>
            <w:rFonts w:ascii="Verdana" w:eastAsia="Times New Roman" w:hAnsi="Verdana" w:cs="Times New Roman"/>
            <w:color w:val="008200"/>
            <w:sz w:val="18"/>
            <w:lang w:eastAsia="en-IN"/>
          </w:rPr>
          <w:t>//Java program to overload constructors in java</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AF7AFE">
      <w:pPr>
        <w:shd w:val="clear" w:color="auto" w:fill="FFFFFF"/>
        <w:spacing w:after="0" w:line="285" w:lineRule="atLeast"/>
        <w:rPr>
          <w:ins w:id="954" w:author="Unknown"/>
          <w:rFonts w:ascii="Verdana" w:eastAsia="Times New Roman" w:hAnsi="Verdana" w:cs="Times New Roman"/>
          <w:color w:val="000000"/>
          <w:sz w:val="18"/>
          <w:szCs w:val="18"/>
          <w:lang w:eastAsia="en-IN"/>
        </w:rPr>
      </w:pPr>
      <w:ins w:id="955" w:author="Unknown">
        <w:r w:rsidRPr="001A3BE1">
          <w:rPr>
            <w:rFonts w:ascii="Verdana" w:eastAsia="Times New Roman" w:hAnsi="Verdana" w:cs="Times New Roman"/>
            <w:b/>
            <w:bCs/>
            <w:color w:val="006699"/>
            <w:sz w:val="18"/>
            <w:lang w:eastAsia="en-IN"/>
          </w:rPr>
          <w:t>class</w:t>
        </w:r>
        <w:r w:rsidRPr="001A3BE1">
          <w:rPr>
            <w:rFonts w:ascii="Verdana" w:eastAsia="Times New Roman" w:hAnsi="Verdana" w:cs="Times New Roman"/>
            <w:color w:val="000000"/>
            <w:sz w:val="18"/>
            <w:szCs w:val="18"/>
            <w:bdr w:val="none" w:sz="0" w:space="0" w:color="auto" w:frame="1"/>
            <w:lang w:eastAsia="en-IN"/>
          </w:rPr>
          <w:t> Student5{  </w:t>
        </w:r>
      </w:ins>
    </w:p>
    <w:p w:rsidR="001A3BE1" w:rsidRPr="001A3BE1" w:rsidRDefault="001A3BE1" w:rsidP="00AF7AFE">
      <w:pPr>
        <w:shd w:val="clear" w:color="auto" w:fill="FFFFFF"/>
        <w:spacing w:after="0" w:line="285" w:lineRule="atLeast"/>
        <w:rPr>
          <w:ins w:id="956" w:author="Unknown"/>
          <w:rFonts w:ascii="Verdana" w:eastAsia="Times New Roman" w:hAnsi="Verdana" w:cs="Times New Roman"/>
          <w:color w:val="000000"/>
          <w:sz w:val="18"/>
          <w:szCs w:val="18"/>
          <w:lang w:eastAsia="en-IN"/>
        </w:rPr>
      </w:pPr>
      <w:ins w:id="957"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int</w:t>
        </w:r>
        <w:r w:rsidRPr="001A3BE1">
          <w:rPr>
            <w:rFonts w:ascii="Verdana" w:eastAsia="Times New Roman" w:hAnsi="Verdana" w:cs="Times New Roman"/>
            <w:color w:val="000000"/>
            <w:sz w:val="18"/>
            <w:szCs w:val="18"/>
            <w:bdr w:val="none" w:sz="0" w:space="0" w:color="auto" w:frame="1"/>
            <w:lang w:eastAsia="en-IN"/>
          </w:rPr>
          <w:t> id;  </w:t>
        </w:r>
      </w:ins>
    </w:p>
    <w:p w:rsidR="001A3BE1" w:rsidRPr="001A3BE1" w:rsidRDefault="001A3BE1" w:rsidP="00AF7AFE">
      <w:pPr>
        <w:shd w:val="clear" w:color="auto" w:fill="FFFFFF"/>
        <w:spacing w:after="0" w:line="285" w:lineRule="atLeast"/>
        <w:rPr>
          <w:ins w:id="958" w:author="Unknown"/>
          <w:rFonts w:ascii="Verdana" w:eastAsia="Times New Roman" w:hAnsi="Verdana" w:cs="Times New Roman"/>
          <w:color w:val="000000"/>
          <w:sz w:val="18"/>
          <w:szCs w:val="18"/>
          <w:lang w:eastAsia="en-IN"/>
        </w:rPr>
      </w:pPr>
      <w:ins w:id="959" w:author="Unknown">
        <w:r w:rsidRPr="001A3BE1">
          <w:rPr>
            <w:rFonts w:ascii="Verdana" w:eastAsia="Times New Roman" w:hAnsi="Verdana" w:cs="Times New Roman"/>
            <w:color w:val="000000"/>
            <w:sz w:val="18"/>
            <w:szCs w:val="18"/>
            <w:bdr w:val="none" w:sz="0" w:space="0" w:color="auto" w:frame="1"/>
            <w:lang w:eastAsia="en-IN"/>
          </w:rPr>
          <w:t>    String name;  </w:t>
        </w:r>
      </w:ins>
    </w:p>
    <w:p w:rsidR="001A3BE1" w:rsidRPr="001A3BE1" w:rsidRDefault="001A3BE1" w:rsidP="007F34A9">
      <w:pPr>
        <w:shd w:val="clear" w:color="auto" w:fill="FFFFFF"/>
        <w:spacing w:after="0" w:line="285" w:lineRule="atLeast"/>
        <w:rPr>
          <w:ins w:id="960" w:author="Unknown"/>
          <w:rFonts w:ascii="Verdana" w:eastAsia="Times New Roman" w:hAnsi="Verdana" w:cs="Times New Roman"/>
          <w:color w:val="000000"/>
          <w:sz w:val="18"/>
          <w:szCs w:val="18"/>
          <w:lang w:eastAsia="en-IN"/>
        </w:rPr>
      </w:pPr>
      <w:ins w:id="961"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int</w:t>
        </w:r>
        <w:r w:rsidRPr="001A3BE1">
          <w:rPr>
            <w:rFonts w:ascii="Verdana" w:eastAsia="Times New Roman" w:hAnsi="Verdana" w:cs="Times New Roman"/>
            <w:color w:val="000000"/>
            <w:sz w:val="18"/>
            <w:szCs w:val="18"/>
            <w:bdr w:val="none" w:sz="0" w:space="0" w:color="auto" w:frame="1"/>
            <w:lang w:eastAsia="en-IN"/>
          </w:rPr>
          <w:t> age;  </w:t>
        </w:r>
      </w:ins>
    </w:p>
    <w:p w:rsidR="001A3BE1" w:rsidRPr="001A3BE1" w:rsidRDefault="001A3BE1" w:rsidP="007F34A9">
      <w:pPr>
        <w:shd w:val="clear" w:color="auto" w:fill="FFFFFF"/>
        <w:spacing w:after="0" w:line="285" w:lineRule="atLeast"/>
        <w:rPr>
          <w:ins w:id="962" w:author="Unknown"/>
          <w:rFonts w:ascii="Verdana" w:eastAsia="Times New Roman" w:hAnsi="Verdana" w:cs="Times New Roman"/>
          <w:color w:val="000000"/>
          <w:sz w:val="18"/>
          <w:szCs w:val="18"/>
          <w:lang w:eastAsia="en-IN"/>
        </w:rPr>
      </w:pPr>
      <w:ins w:id="963"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color w:val="008200"/>
            <w:sz w:val="18"/>
            <w:lang w:eastAsia="en-IN"/>
          </w:rPr>
          <w:t>//creating two arg constructor</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7F34A9">
      <w:pPr>
        <w:shd w:val="clear" w:color="auto" w:fill="FFFFFF"/>
        <w:spacing w:after="0" w:line="285" w:lineRule="atLeast"/>
        <w:rPr>
          <w:ins w:id="964" w:author="Unknown"/>
          <w:rFonts w:ascii="Verdana" w:eastAsia="Times New Roman" w:hAnsi="Verdana" w:cs="Times New Roman"/>
          <w:color w:val="000000"/>
          <w:sz w:val="18"/>
          <w:szCs w:val="18"/>
          <w:lang w:eastAsia="en-IN"/>
        </w:rPr>
      </w:pPr>
      <w:ins w:id="965" w:author="Unknown">
        <w:r w:rsidRPr="001A3BE1">
          <w:rPr>
            <w:rFonts w:ascii="Verdana" w:eastAsia="Times New Roman" w:hAnsi="Verdana" w:cs="Times New Roman"/>
            <w:color w:val="000000"/>
            <w:sz w:val="18"/>
            <w:szCs w:val="18"/>
            <w:bdr w:val="none" w:sz="0" w:space="0" w:color="auto" w:frame="1"/>
            <w:lang w:eastAsia="en-IN"/>
          </w:rPr>
          <w:t>    Student5(</w:t>
        </w:r>
        <w:r w:rsidRPr="001A3BE1">
          <w:rPr>
            <w:rFonts w:ascii="Verdana" w:eastAsia="Times New Roman" w:hAnsi="Verdana" w:cs="Times New Roman"/>
            <w:b/>
            <w:bCs/>
            <w:color w:val="006699"/>
            <w:sz w:val="18"/>
            <w:lang w:eastAsia="en-IN"/>
          </w:rPr>
          <w:t>int</w:t>
        </w:r>
        <w:r w:rsidRPr="001A3BE1">
          <w:rPr>
            <w:rFonts w:ascii="Verdana" w:eastAsia="Times New Roman" w:hAnsi="Verdana" w:cs="Times New Roman"/>
            <w:color w:val="000000"/>
            <w:sz w:val="18"/>
            <w:szCs w:val="18"/>
            <w:bdr w:val="none" w:sz="0" w:space="0" w:color="auto" w:frame="1"/>
            <w:lang w:eastAsia="en-IN"/>
          </w:rPr>
          <w:t> i,String n){  </w:t>
        </w:r>
      </w:ins>
    </w:p>
    <w:p w:rsidR="001A3BE1" w:rsidRPr="001A3BE1" w:rsidRDefault="001A3BE1" w:rsidP="007F34A9">
      <w:pPr>
        <w:shd w:val="clear" w:color="auto" w:fill="FFFFFF"/>
        <w:spacing w:after="0" w:line="285" w:lineRule="atLeast"/>
        <w:rPr>
          <w:ins w:id="966" w:author="Unknown"/>
          <w:rFonts w:ascii="Verdana" w:eastAsia="Times New Roman" w:hAnsi="Verdana" w:cs="Times New Roman"/>
          <w:color w:val="000000"/>
          <w:sz w:val="18"/>
          <w:szCs w:val="18"/>
          <w:lang w:eastAsia="en-IN"/>
        </w:rPr>
      </w:pPr>
      <w:ins w:id="967" w:author="Unknown">
        <w:r w:rsidRPr="001A3BE1">
          <w:rPr>
            <w:rFonts w:ascii="Verdana" w:eastAsia="Times New Roman" w:hAnsi="Verdana" w:cs="Times New Roman"/>
            <w:color w:val="000000"/>
            <w:sz w:val="18"/>
            <w:szCs w:val="18"/>
            <w:bdr w:val="none" w:sz="0" w:space="0" w:color="auto" w:frame="1"/>
            <w:lang w:eastAsia="en-IN"/>
          </w:rPr>
          <w:t>    id = i;  </w:t>
        </w:r>
      </w:ins>
    </w:p>
    <w:p w:rsidR="001A3BE1" w:rsidRPr="001A3BE1" w:rsidRDefault="001A3BE1" w:rsidP="007F34A9">
      <w:pPr>
        <w:shd w:val="clear" w:color="auto" w:fill="FFFFFF"/>
        <w:spacing w:after="0" w:line="285" w:lineRule="atLeast"/>
        <w:rPr>
          <w:ins w:id="968" w:author="Unknown"/>
          <w:rFonts w:ascii="Verdana" w:eastAsia="Times New Roman" w:hAnsi="Verdana" w:cs="Times New Roman"/>
          <w:color w:val="000000"/>
          <w:sz w:val="18"/>
          <w:szCs w:val="18"/>
          <w:lang w:eastAsia="en-IN"/>
        </w:rPr>
      </w:pPr>
      <w:ins w:id="969" w:author="Unknown">
        <w:r w:rsidRPr="001A3BE1">
          <w:rPr>
            <w:rFonts w:ascii="Verdana" w:eastAsia="Times New Roman" w:hAnsi="Verdana" w:cs="Times New Roman"/>
            <w:color w:val="000000"/>
            <w:sz w:val="18"/>
            <w:szCs w:val="18"/>
            <w:bdr w:val="none" w:sz="0" w:space="0" w:color="auto" w:frame="1"/>
            <w:lang w:eastAsia="en-IN"/>
          </w:rPr>
          <w:t>    name = n;  </w:t>
        </w:r>
      </w:ins>
    </w:p>
    <w:p w:rsidR="001A3BE1" w:rsidRPr="001A3BE1" w:rsidRDefault="001A3BE1" w:rsidP="001A3BE1">
      <w:pPr>
        <w:shd w:val="clear" w:color="auto" w:fill="FFFFFF"/>
        <w:spacing w:after="0" w:line="285" w:lineRule="atLeast"/>
        <w:rPr>
          <w:ins w:id="970" w:author="Unknown"/>
          <w:rFonts w:ascii="Verdana" w:eastAsia="Times New Roman" w:hAnsi="Verdana" w:cs="Times New Roman"/>
          <w:color w:val="000000"/>
          <w:sz w:val="18"/>
          <w:szCs w:val="18"/>
          <w:lang w:eastAsia="en-IN"/>
        </w:rPr>
      </w:pPr>
      <w:ins w:id="971" w:author="Unknown">
        <w:r w:rsidRPr="001A3BE1">
          <w:rPr>
            <w:rFonts w:ascii="Verdana" w:eastAsia="Times New Roman" w:hAnsi="Verdana" w:cs="Times New Roman"/>
            <w:color w:val="000000"/>
            <w:sz w:val="18"/>
            <w:szCs w:val="18"/>
            <w:bdr w:val="none" w:sz="0" w:space="0" w:color="auto" w:frame="1"/>
            <w:lang w:eastAsia="en-IN"/>
          </w:rPr>
          <w:t>    }  </w:t>
        </w:r>
      </w:ins>
    </w:p>
    <w:p w:rsidR="001A3BE1" w:rsidRPr="001A3BE1" w:rsidRDefault="001A3BE1" w:rsidP="001A3BE1">
      <w:pPr>
        <w:shd w:val="clear" w:color="auto" w:fill="FFFFFF"/>
        <w:spacing w:after="0" w:line="285" w:lineRule="atLeast"/>
        <w:rPr>
          <w:ins w:id="972" w:author="Unknown"/>
          <w:rFonts w:ascii="Verdana" w:eastAsia="Times New Roman" w:hAnsi="Verdana" w:cs="Times New Roman"/>
          <w:color w:val="000000"/>
          <w:sz w:val="18"/>
          <w:szCs w:val="18"/>
          <w:lang w:eastAsia="en-IN"/>
        </w:rPr>
      </w:pPr>
      <w:ins w:id="973"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color w:val="008200"/>
            <w:sz w:val="18"/>
            <w:lang w:eastAsia="en-IN"/>
          </w:rPr>
          <w:t>//creating three arg constructor</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1A3BE1">
      <w:pPr>
        <w:shd w:val="clear" w:color="auto" w:fill="FFFFFF"/>
        <w:spacing w:after="0" w:line="285" w:lineRule="atLeast"/>
        <w:rPr>
          <w:ins w:id="974" w:author="Unknown"/>
          <w:rFonts w:ascii="Verdana" w:eastAsia="Times New Roman" w:hAnsi="Verdana" w:cs="Times New Roman"/>
          <w:color w:val="000000"/>
          <w:sz w:val="18"/>
          <w:szCs w:val="18"/>
          <w:lang w:eastAsia="en-IN"/>
        </w:rPr>
      </w:pPr>
      <w:ins w:id="975" w:author="Unknown">
        <w:r w:rsidRPr="001A3BE1">
          <w:rPr>
            <w:rFonts w:ascii="Verdana" w:eastAsia="Times New Roman" w:hAnsi="Verdana" w:cs="Times New Roman"/>
            <w:color w:val="000000"/>
            <w:sz w:val="18"/>
            <w:szCs w:val="18"/>
            <w:bdr w:val="none" w:sz="0" w:space="0" w:color="auto" w:frame="1"/>
            <w:lang w:eastAsia="en-IN"/>
          </w:rPr>
          <w:t>    Student5(</w:t>
        </w:r>
        <w:r w:rsidRPr="001A3BE1">
          <w:rPr>
            <w:rFonts w:ascii="Verdana" w:eastAsia="Times New Roman" w:hAnsi="Verdana" w:cs="Times New Roman"/>
            <w:b/>
            <w:bCs/>
            <w:color w:val="006699"/>
            <w:sz w:val="18"/>
            <w:lang w:eastAsia="en-IN"/>
          </w:rPr>
          <w:t>int</w:t>
        </w:r>
        <w:r w:rsidRPr="001A3BE1">
          <w:rPr>
            <w:rFonts w:ascii="Verdana" w:eastAsia="Times New Roman" w:hAnsi="Verdana" w:cs="Times New Roman"/>
            <w:color w:val="000000"/>
            <w:sz w:val="18"/>
            <w:szCs w:val="18"/>
            <w:bdr w:val="none" w:sz="0" w:space="0" w:color="auto" w:frame="1"/>
            <w:lang w:eastAsia="en-IN"/>
          </w:rPr>
          <w:t> i,String n,</w:t>
        </w:r>
        <w:r w:rsidRPr="001A3BE1">
          <w:rPr>
            <w:rFonts w:ascii="Verdana" w:eastAsia="Times New Roman" w:hAnsi="Verdana" w:cs="Times New Roman"/>
            <w:b/>
            <w:bCs/>
            <w:color w:val="006699"/>
            <w:sz w:val="18"/>
            <w:lang w:eastAsia="en-IN"/>
          </w:rPr>
          <w:t>int</w:t>
        </w:r>
        <w:r w:rsidRPr="001A3BE1">
          <w:rPr>
            <w:rFonts w:ascii="Verdana" w:eastAsia="Times New Roman" w:hAnsi="Verdana" w:cs="Times New Roman"/>
            <w:color w:val="000000"/>
            <w:sz w:val="18"/>
            <w:szCs w:val="18"/>
            <w:bdr w:val="none" w:sz="0" w:space="0" w:color="auto" w:frame="1"/>
            <w:lang w:eastAsia="en-IN"/>
          </w:rPr>
          <w:t> a){  </w:t>
        </w:r>
      </w:ins>
    </w:p>
    <w:p w:rsidR="001A3BE1" w:rsidRPr="001A3BE1" w:rsidRDefault="001A3BE1" w:rsidP="001A3BE1">
      <w:pPr>
        <w:shd w:val="clear" w:color="auto" w:fill="FFFFFF"/>
        <w:spacing w:after="0" w:line="285" w:lineRule="atLeast"/>
        <w:rPr>
          <w:ins w:id="976" w:author="Unknown"/>
          <w:rFonts w:ascii="Verdana" w:eastAsia="Times New Roman" w:hAnsi="Verdana" w:cs="Times New Roman"/>
          <w:color w:val="000000"/>
          <w:sz w:val="18"/>
          <w:szCs w:val="18"/>
          <w:lang w:eastAsia="en-IN"/>
        </w:rPr>
      </w:pPr>
      <w:ins w:id="977" w:author="Unknown">
        <w:r w:rsidRPr="001A3BE1">
          <w:rPr>
            <w:rFonts w:ascii="Verdana" w:eastAsia="Times New Roman" w:hAnsi="Verdana" w:cs="Times New Roman"/>
            <w:color w:val="000000"/>
            <w:sz w:val="18"/>
            <w:szCs w:val="18"/>
            <w:bdr w:val="none" w:sz="0" w:space="0" w:color="auto" w:frame="1"/>
            <w:lang w:eastAsia="en-IN"/>
          </w:rPr>
          <w:t>    id = i;  </w:t>
        </w:r>
      </w:ins>
    </w:p>
    <w:p w:rsidR="001A3BE1" w:rsidRPr="001A3BE1" w:rsidRDefault="001A3BE1" w:rsidP="001A3BE1">
      <w:pPr>
        <w:shd w:val="clear" w:color="auto" w:fill="FFFFFF"/>
        <w:spacing w:after="0" w:line="285" w:lineRule="atLeast"/>
        <w:rPr>
          <w:ins w:id="978" w:author="Unknown"/>
          <w:rFonts w:ascii="Verdana" w:eastAsia="Times New Roman" w:hAnsi="Verdana" w:cs="Times New Roman"/>
          <w:color w:val="000000"/>
          <w:sz w:val="18"/>
          <w:szCs w:val="18"/>
          <w:lang w:eastAsia="en-IN"/>
        </w:rPr>
      </w:pPr>
      <w:ins w:id="979" w:author="Unknown">
        <w:r w:rsidRPr="001A3BE1">
          <w:rPr>
            <w:rFonts w:ascii="Verdana" w:eastAsia="Times New Roman" w:hAnsi="Verdana" w:cs="Times New Roman"/>
            <w:color w:val="000000"/>
            <w:sz w:val="18"/>
            <w:szCs w:val="18"/>
            <w:bdr w:val="none" w:sz="0" w:space="0" w:color="auto" w:frame="1"/>
            <w:lang w:eastAsia="en-IN"/>
          </w:rPr>
          <w:t>    name = n;  </w:t>
        </w:r>
      </w:ins>
    </w:p>
    <w:p w:rsidR="001A3BE1" w:rsidRPr="001A3BE1" w:rsidRDefault="001A3BE1" w:rsidP="001A3BE1">
      <w:pPr>
        <w:shd w:val="clear" w:color="auto" w:fill="FFFFFF"/>
        <w:spacing w:after="0" w:line="285" w:lineRule="atLeast"/>
        <w:rPr>
          <w:ins w:id="980" w:author="Unknown"/>
          <w:rFonts w:ascii="Verdana" w:eastAsia="Times New Roman" w:hAnsi="Verdana" w:cs="Times New Roman"/>
          <w:color w:val="000000"/>
          <w:sz w:val="18"/>
          <w:szCs w:val="18"/>
          <w:lang w:eastAsia="en-IN"/>
        </w:rPr>
      </w:pPr>
      <w:ins w:id="981" w:author="Unknown">
        <w:r w:rsidRPr="001A3BE1">
          <w:rPr>
            <w:rFonts w:ascii="Verdana" w:eastAsia="Times New Roman" w:hAnsi="Verdana" w:cs="Times New Roman"/>
            <w:color w:val="000000"/>
            <w:sz w:val="18"/>
            <w:szCs w:val="18"/>
            <w:bdr w:val="none" w:sz="0" w:space="0" w:color="auto" w:frame="1"/>
            <w:lang w:eastAsia="en-IN"/>
          </w:rPr>
          <w:t>    age=a;  </w:t>
        </w:r>
      </w:ins>
    </w:p>
    <w:p w:rsidR="001A3BE1" w:rsidRPr="001A3BE1" w:rsidRDefault="001A3BE1" w:rsidP="001A3BE1">
      <w:pPr>
        <w:shd w:val="clear" w:color="auto" w:fill="FFFFFF"/>
        <w:spacing w:after="0" w:line="285" w:lineRule="atLeast"/>
        <w:rPr>
          <w:ins w:id="982" w:author="Unknown"/>
          <w:rFonts w:ascii="Verdana" w:eastAsia="Times New Roman" w:hAnsi="Verdana" w:cs="Times New Roman"/>
          <w:color w:val="000000"/>
          <w:sz w:val="18"/>
          <w:szCs w:val="18"/>
          <w:lang w:eastAsia="en-IN"/>
        </w:rPr>
      </w:pPr>
      <w:ins w:id="983" w:author="Unknown">
        <w:r w:rsidRPr="001A3BE1">
          <w:rPr>
            <w:rFonts w:ascii="Verdana" w:eastAsia="Times New Roman" w:hAnsi="Verdana" w:cs="Times New Roman"/>
            <w:color w:val="000000"/>
            <w:sz w:val="18"/>
            <w:szCs w:val="18"/>
            <w:bdr w:val="none" w:sz="0" w:space="0" w:color="auto" w:frame="1"/>
            <w:lang w:eastAsia="en-IN"/>
          </w:rPr>
          <w:t>    }  </w:t>
        </w:r>
      </w:ins>
    </w:p>
    <w:p w:rsidR="001A3BE1" w:rsidRPr="001A3BE1" w:rsidRDefault="001A3BE1" w:rsidP="001A3BE1">
      <w:pPr>
        <w:shd w:val="clear" w:color="auto" w:fill="FFFFFF"/>
        <w:spacing w:after="0" w:line="285" w:lineRule="atLeast"/>
        <w:rPr>
          <w:ins w:id="984" w:author="Unknown"/>
          <w:rFonts w:ascii="Verdana" w:eastAsia="Times New Roman" w:hAnsi="Verdana" w:cs="Times New Roman"/>
          <w:color w:val="000000"/>
          <w:sz w:val="18"/>
          <w:szCs w:val="18"/>
          <w:lang w:eastAsia="en-IN"/>
        </w:rPr>
      </w:pPr>
      <w:ins w:id="985"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void</w:t>
        </w:r>
        <w:r w:rsidRPr="001A3BE1">
          <w:rPr>
            <w:rFonts w:ascii="Verdana" w:eastAsia="Times New Roman" w:hAnsi="Verdana" w:cs="Times New Roman"/>
            <w:color w:val="000000"/>
            <w:sz w:val="18"/>
            <w:szCs w:val="18"/>
            <w:bdr w:val="none" w:sz="0" w:space="0" w:color="auto" w:frame="1"/>
            <w:lang w:eastAsia="en-IN"/>
          </w:rPr>
          <w:t> display(){System.out.println(id+</w:t>
        </w:r>
        <w:r w:rsidRPr="001A3BE1">
          <w:rPr>
            <w:rFonts w:ascii="Verdana" w:eastAsia="Times New Roman" w:hAnsi="Verdana" w:cs="Times New Roman"/>
            <w:color w:val="0000FF"/>
            <w:sz w:val="18"/>
            <w:lang w:eastAsia="en-IN"/>
          </w:rPr>
          <w:t>" "</w:t>
        </w:r>
        <w:r w:rsidRPr="001A3BE1">
          <w:rPr>
            <w:rFonts w:ascii="Verdana" w:eastAsia="Times New Roman" w:hAnsi="Verdana" w:cs="Times New Roman"/>
            <w:color w:val="000000"/>
            <w:sz w:val="18"/>
            <w:szCs w:val="18"/>
            <w:bdr w:val="none" w:sz="0" w:space="0" w:color="auto" w:frame="1"/>
            <w:lang w:eastAsia="en-IN"/>
          </w:rPr>
          <w:t>+name+</w:t>
        </w:r>
        <w:r w:rsidRPr="001A3BE1">
          <w:rPr>
            <w:rFonts w:ascii="Verdana" w:eastAsia="Times New Roman" w:hAnsi="Verdana" w:cs="Times New Roman"/>
            <w:color w:val="0000FF"/>
            <w:sz w:val="18"/>
            <w:lang w:eastAsia="en-IN"/>
          </w:rPr>
          <w:t>" "</w:t>
        </w:r>
        <w:r w:rsidRPr="001A3BE1">
          <w:rPr>
            <w:rFonts w:ascii="Verdana" w:eastAsia="Times New Roman" w:hAnsi="Verdana" w:cs="Times New Roman"/>
            <w:color w:val="000000"/>
            <w:sz w:val="18"/>
            <w:szCs w:val="18"/>
            <w:bdr w:val="none" w:sz="0" w:space="0" w:color="auto" w:frame="1"/>
            <w:lang w:eastAsia="en-IN"/>
          </w:rPr>
          <w:t>+age);}  </w:t>
        </w:r>
      </w:ins>
    </w:p>
    <w:p w:rsidR="001A3BE1" w:rsidRPr="001A3BE1" w:rsidRDefault="001A3BE1" w:rsidP="001A3BE1">
      <w:pPr>
        <w:shd w:val="clear" w:color="auto" w:fill="FFFFFF"/>
        <w:spacing w:after="0" w:line="285" w:lineRule="atLeast"/>
        <w:rPr>
          <w:ins w:id="986" w:author="Unknown"/>
          <w:rFonts w:ascii="Verdana" w:eastAsia="Times New Roman" w:hAnsi="Verdana" w:cs="Times New Roman"/>
          <w:color w:val="000000"/>
          <w:sz w:val="18"/>
          <w:szCs w:val="18"/>
          <w:lang w:eastAsia="en-IN"/>
        </w:rPr>
      </w:pPr>
      <w:ins w:id="987" w:author="Unknown">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1A3BE1">
      <w:pPr>
        <w:shd w:val="clear" w:color="auto" w:fill="FFFFFF"/>
        <w:spacing w:after="0" w:line="285" w:lineRule="atLeast"/>
        <w:rPr>
          <w:ins w:id="988" w:author="Unknown"/>
          <w:rFonts w:ascii="Verdana" w:eastAsia="Times New Roman" w:hAnsi="Verdana" w:cs="Times New Roman"/>
          <w:color w:val="000000"/>
          <w:sz w:val="18"/>
          <w:szCs w:val="18"/>
          <w:lang w:eastAsia="en-IN"/>
        </w:rPr>
      </w:pPr>
      <w:ins w:id="989"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public</w:t>
        </w:r>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static</w:t>
        </w:r>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void</w:t>
        </w:r>
        <w:r w:rsidRPr="001A3BE1">
          <w:rPr>
            <w:rFonts w:ascii="Verdana" w:eastAsia="Times New Roman" w:hAnsi="Verdana" w:cs="Times New Roman"/>
            <w:color w:val="000000"/>
            <w:sz w:val="18"/>
            <w:szCs w:val="18"/>
            <w:bdr w:val="none" w:sz="0" w:space="0" w:color="auto" w:frame="1"/>
            <w:lang w:eastAsia="en-IN"/>
          </w:rPr>
          <w:t> main(String args[]){  </w:t>
        </w:r>
      </w:ins>
    </w:p>
    <w:p w:rsidR="001A3BE1" w:rsidRPr="001A3BE1" w:rsidRDefault="001A3BE1" w:rsidP="001A3BE1">
      <w:pPr>
        <w:shd w:val="clear" w:color="auto" w:fill="FFFFFF"/>
        <w:spacing w:after="0" w:line="285" w:lineRule="atLeast"/>
        <w:rPr>
          <w:ins w:id="990" w:author="Unknown"/>
          <w:rFonts w:ascii="Verdana" w:eastAsia="Times New Roman" w:hAnsi="Verdana" w:cs="Times New Roman"/>
          <w:color w:val="000000"/>
          <w:sz w:val="18"/>
          <w:szCs w:val="18"/>
          <w:lang w:eastAsia="en-IN"/>
        </w:rPr>
      </w:pPr>
      <w:ins w:id="991" w:author="Unknown">
        <w:r w:rsidRPr="001A3BE1">
          <w:rPr>
            <w:rFonts w:ascii="Verdana" w:eastAsia="Times New Roman" w:hAnsi="Verdana" w:cs="Times New Roman"/>
            <w:color w:val="000000"/>
            <w:sz w:val="18"/>
            <w:szCs w:val="18"/>
            <w:bdr w:val="none" w:sz="0" w:space="0" w:color="auto" w:frame="1"/>
            <w:lang w:eastAsia="en-IN"/>
          </w:rPr>
          <w:t>    Student5 s1 = </w:t>
        </w:r>
        <w:r w:rsidRPr="001A3BE1">
          <w:rPr>
            <w:rFonts w:ascii="Verdana" w:eastAsia="Times New Roman" w:hAnsi="Verdana" w:cs="Times New Roman"/>
            <w:b/>
            <w:bCs/>
            <w:color w:val="006699"/>
            <w:sz w:val="18"/>
            <w:lang w:eastAsia="en-IN"/>
          </w:rPr>
          <w:t>new</w:t>
        </w:r>
        <w:r w:rsidRPr="001A3BE1">
          <w:rPr>
            <w:rFonts w:ascii="Verdana" w:eastAsia="Times New Roman" w:hAnsi="Verdana" w:cs="Times New Roman"/>
            <w:color w:val="000000"/>
            <w:sz w:val="18"/>
            <w:szCs w:val="18"/>
            <w:bdr w:val="none" w:sz="0" w:space="0" w:color="auto" w:frame="1"/>
            <w:lang w:eastAsia="en-IN"/>
          </w:rPr>
          <w:t> Student5(</w:t>
        </w:r>
        <w:r w:rsidRPr="001A3BE1">
          <w:rPr>
            <w:rFonts w:ascii="Verdana" w:eastAsia="Times New Roman" w:hAnsi="Verdana" w:cs="Times New Roman"/>
            <w:color w:val="C00000"/>
            <w:sz w:val="18"/>
            <w:lang w:eastAsia="en-IN"/>
          </w:rPr>
          <w:t>111</w:t>
        </w:r>
        <w:r w:rsidRPr="001A3BE1">
          <w:rPr>
            <w:rFonts w:ascii="Verdana" w:eastAsia="Times New Roman" w:hAnsi="Verdana" w:cs="Times New Roman"/>
            <w:color w:val="000000"/>
            <w:sz w:val="18"/>
            <w:szCs w:val="18"/>
            <w:bdr w:val="none" w:sz="0" w:space="0" w:color="auto" w:frame="1"/>
            <w:lang w:eastAsia="en-IN"/>
          </w:rPr>
          <w:t>,</w:t>
        </w:r>
        <w:r w:rsidRPr="001A3BE1">
          <w:rPr>
            <w:rFonts w:ascii="Verdana" w:eastAsia="Times New Roman" w:hAnsi="Verdana" w:cs="Times New Roman"/>
            <w:color w:val="0000FF"/>
            <w:sz w:val="18"/>
            <w:lang w:eastAsia="en-IN"/>
          </w:rPr>
          <w:t>"Karan"</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1A3BE1">
      <w:pPr>
        <w:shd w:val="clear" w:color="auto" w:fill="FFFFFF"/>
        <w:spacing w:after="0" w:line="285" w:lineRule="atLeast"/>
        <w:rPr>
          <w:ins w:id="992" w:author="Unknown"/>
          <w:rFonts w:ascii="Verdana" w:eastAsia="Times New Roman" w:hAnsi="Verdana" w:cs="Times New Roman"/>
          <w:color w:val="000000"/>
          <w:sz w:val="18"/>
          <w:szCs w:val="18"/>
          <w:lang w:eastAsia="en-IN"/>
        </w:rPr>
      </w:pPr>
      <w:ins w:id="993" w:author="Unknown">
        <w:r w:rsidRPr="001A3BE1">
          <w:rPr>
            <w:rFonts w:ascii="Verdana" w:eastAsia="Times New Roman" w:hAnsi="Verdana" w:cs="Times New Roman"/>
            <w:color w:val="000000"/>
            <w:sz w:val="18"/>
            <w:szCs w:val="18"/>
            <w:bdr w:val="none" w:sz="0" w:space="0" w:color="auto" w:frame="1"/>
            <w:lang w:eastAsia="en-IN"/>
          </w:rPr>
          <w:t>    Student5 s2 = </w:t>
        </w:r>
        <w:r w:rsidRPr="001A3BE1">
          <w:rPr>
            <w:rFonts w:ascii="Verdana" w:eastAsia="Times New Roman" w:hAnsi="Verdana" w:cs="Times New Roman"/>
            <w:b/>
            <w:bCs/>
            <w:color w:val="006699"/>
            <w:sz w:val="18"/>
            <w:lang w:eastAsia="en-IN"/>
          </w:rPr>
          <w:t>new</w:t>
        </w:r>
        <w:r w:rsidRPr="001A3BE1">
          <w:rPr>
            <w:rFonts w:ascii="Verdana" w:eastAsia="Times New Roman" w:hAnsi="Verdana" w:cs="Times New Roman"/>
            <w:color w:val="000000"/>
            <w:sz w:val="18"/>
            <w:szCs w:val="18"/>
            <w:bdr w:val="none" w:sz="0" w:space="0" w:color="auto" w:frame="1"/>
            <w:lang w:eastAsia="en-IN"/>
          </w:rPr>
          <w:t> Student5(</w:t>
        </w:r>
        <w:r w:rsidRPr="001A3BE1">
          <w:rPr>
            <w:rFonts w:ascii="Verdana" w:eastAsia="Times New Roman" w:hAnsi="Verdana" w:cs="Times New Roman"/>
            <w:color w:val="C00000"/>
            <w:sz w:val="18"/>
            <w:lang w:eastAsia="en-IN"/>
          </w:rPr>
          <w:t>222</w:t>
        </w:r>
        <w:r w:rsidRPr="001A3BE1">
          <w:rPr>
            <w:rFonts w:ascii="Verdana" w:eastAsia="Times New Roman" w:hAnsi="Verdana" w:cs="Times New Roman"/>
            <w:color w:val="000000"/>
            <w:sz w:val="18"/>
            <w:szCs w:val="18"/>
            <w:bdr w:val="none" w:sz="0" w:space="0" w:color="auto" w:frame="1"/>
            <w:lang w:eastAsia="en-IN"/>
          </w:rPr>
          <w:t>,</w:t>
        </w:r>
        <w:r w:rsidRPr="001A3BE1">
          <w:rPr>
            <w:rFonts w:ascii="Verdana" w:eastAsia="Times New Roman" w:hAnsi="Verdana" w:cs="Times New Roman"/>
            <w:color w:val="0000FF"/>
            <w:sz w:val="18"/>
            <w:lang w:eastAsia="en-IN"/>
          </w:rPr>
          <w:t>"Aryan"</w:t>
        </w:r>
        <w:r w:rsidRPr="001A3BE1">
          <w:rPr>
            <w:rFonts w:ascii="Verdana" w:eastAsia="Times New Roman" w:hAnsi="Verdana" w:cs="Times New Roman"/>
            <w:color w:val="000000"/>
            <w:sz w:val="18"/>
            <w:szCs w:val="18"/>
            <w:bdr w:val="none" w:sz="0" w:space="0" w:color="auto" w:frame="1"/>
            <w:lang w:eastAsia="en-IN"/>
          </w:rPr>
          <w:t>,</w:t>
        </w:r>
        <w:r w:rsidRPr="001A3BE1">
          <w:rPr>
            <w:rFonts w:ascii="Verdana" w:eastAsia="Times New Roman" w:hAnsi="Verdana" w:cs="Times New Roman"/>
            <w:color w:val="C00000"/>
            <w:sz w:val="18"/>
            <w:lang w:eastAsia="en-IN"/>
          </w:rPr>
          <w:t>25</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1A3BE1">
      <w:pPr>
        <w:shd w:val="clear" w:color="auto" w:fill="FFFFFF"/>
        <w:spacing w:after="0" w:line="285" w:lineRule="atLeast"/>
        <w:rPr>
          <w:ins w:id="994" w:author="Unknown"/>
          <w:rFonts w:ascii="Verdana" w:eastAsia="Times New Roman" w:hAnsi="Verdana" w:cs="Times New Roman"/>
          <w:color w:val="000000"/>
          <w:sz w:val="18"/>
          <w:szCs w:val="18"/>
          <w:lang w:eastAsia="en-IN"/>
        </w:rPr>
      </w:pPr>
      <w:ins w:id="995" w:author="Unknown">
        <w:r w:rsidRPr="001A3BE1">
          <w:rPr>
            <w:rFonts w:ascii="Verdana" w:eastAsia="Times New Roman" w:hAnsi="Verdana" w:cs="Times New Roman"/>
            <w:color w:val="000000"/>
            <w:sz w:val="18"/>
            <w:szCs w:val="18"/>
            <w:bdr w:val="none" w:sz="0" w:space="0" w:color="auto" w:frame="1"/>
            <w:lang w:eastAsia="en-IN"/>
          </w:rPr>
          <w:t>    s1.display();  </w:t>
        </w:r>
      </w:ins>
    </w:p>
    <w:p w:rsidR="001A3BE1" w:rsidRPr="001A3BE1" w:rsidRDefault="001A3BE1" w:rsidP="001A3BE1">
      <w:pPr>
        <w:shd w:val="clear" w:color="auto" w:fill="FFFFFF"/>
        <w:spacing w:after="0" w:line="285" w:lineRule="atLeast"/>
        <w:rPr>
          <w:ins w:id="996" w:author="Unknown"/>
          <w:rFonts w:ascii="Verdana" w:eastAsia="Times New Roman" w:hAnsi="Verdana" w:cs="Times New Roman"/>
          <w:color w:val="000000"/>
          <w:sz w:val="18"/>
          <w:szCs w:val="18"/>
          <w:lang w:eastAsia="en-IN"/>
        </w:rPr>
      </w:pPr>
      <w:ins w:id="997" w:author="Unknown">
        <w:r w:rsidRPr="001A3BE1">
          <w:rPr>
            <w:rFonts w:ascii="Verdana" w:eastAsia="Times New Roman" w:hAnsi="Verdana" w:cs="Times New Roman"/>
            <w:color w:val="000000"/>
            <w:sz w:val="18"/>
            <w:szCs w:val="18"/>
            <w:bdr w:val="none" w:sz="0" w:space="0" w:color="auto" w:frame="1"/>
            <w:lang w:eastAsia="en-IN"/>
          </w:rPr>
          <w:t>    s2.display();  </w:t>
        </w:r>
      </w:ins>
    </w:p>
    <w:p w:rsidR="001A3BE1" w:rsidRPr="001A3BE1" w:rsidRDefault="001A3BE1" w:rsidP="001A3BE1">
      <w:pPr>
        <w:shd w:val="clear" w:color="auto" w:fill="FFFFFF"/>
        <w:spacing w:after="0" w:line="285" w:lineRule="atLeast"/>
        <w:rPr>
          <w:ins w:id="998" w:author="Unknown"/>
          <w:rFonts w:ascii="Verdana" w:eastAsia="Times New Roman" w:hAnsi="Verdana" w:cs="Times New Roman"/>
          <w:color w:val="000000"/>
          <w:sz w:val="18"/>
          <w:szCs w:val="18"/>
          <w:lang w:eastAsia="en-IN"/>
        </w:rPr>
      </w:pPr>
      <w:ins w:id="999" w:author="Unknown">
        <w:r w:rsidRPr="001A3BE1">
          <w:rPr>
            <w:rFonts w:ascii="Verdana" w:eastAsia="Times New Roman" w:hAnsi="Verdana" w:cs="Times New Roman"/>
            <w:color w:val="000000"/>
            <w:sz w:val="18"/>
            <w:szCs w:val="18"/>
            <w:bdr w:val="none" w:sz="0" w:space="0" w:color="auto" w:frame="1"/>
            <w:lang w:eastAsia="en-IN"/>
          </w:rPr>
          <w:t>   }  </w:t>
        </w:r>
      </w:ins>
    </w:p>
    <w:p w:rsidR="001A3BE1" w:rsidRPr="001A3BE1" w:rsidRDefault="001A3BE1" w:rsidP="001A3BE1">
      <w:pPr>
        <w:shd w:val="clear" w:color="auto" w:fill="FFFFFF"/>
        <w:spacing w:after="109" w:line="285" w:lineRule="atLeast"/>
        <w:rPr>
          <w:ins w:id="1000" w:author="Unknown"/>
          <w:rFonts w:ascii="Verdana" w:eastAsia="Times New Roman" w:hAnsi="Verdana" w:cs="Times New Roman"/>
          <w:color w:val="000000"/>
          <w:sz w:val="18"/>
          <w:szCs w:val="18"/>
          <w:lang w:eastAsia="en-IN"/>
        </w:rPr>
      </w:pPr>
      <w:ins w:id="1001" w:author="Unknown">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1A3BE1">
      <w:pPr>
        <w:spacing w:after="0" w:line="240" w:lineRule="auto"/>
        <w:rPr>
          <w:ins w:id="1002" w:author="Unknown"/>
          <w:rFonts w:ascii="Times New Roman" w:eastAsia="Times New Roman" w:hAnsi="Times New Roman" w:cs="Times New Roman"/>
          <w:sz w:val="24"/>
          <w:szCs w:val="24"/>
          <w:lang w:eastAsia="en-IN"/>
        </w:rPr>
      </w:pPr>
      <w:ins w:id="1003" w:author="Unknown">
        <w:r w:rsidRPr="001A3BE1">
          <w:rPr>
            <w:rFonts w:ascii="Verdana" w:eastAsia="Times New Roman" w:hAnsi="Verdana" w:cs="Times New Roman"/>
            <w:color w:val="000000"/>
            <w:sz w:val="18"/>
            <w:lang w:eastAsia="en-IN"/>
          </w:rPr>
          <w:fldChar w:fldCharType="begin"/>
        </w:r>
        <w:r w:rsidRPr="001A3BE1">
          <w:rPr>
            <w:rFonts w:ascii="Verdana" w:eastAsia="Times New Roman" w:hAnsi="Verdana" w:cs="Times New Roman"/>
            <w:color w:val="000000"/>
            <w:sz w:val="18"/>
            <w:lang w:eastAsia="en-IN"/>
          </w:rPr>
          <w:instrText xml:space="preserve"> HYPERLINK "http://www.javatpoint.com/opr/test.jsp?filename=Student5" \t "_blank" </w:instrText>
        </w:r>
        <w:r w:rsidRPr="001A3BE1">
          <w:rPr>
            <w:rFonts w:ascii="Verdana" w:eastAsia="Times New Roman" w:hAnsi="Verdana" w:cs="Times New Roman"/>
            <w:color w:val="000000"/>
            <w:sz w:val="18"/>
            <w:lang w:eastAsia="en-IN"/>
          </w:rPr>
          <w:fldChar w:fldCharType="separate"/>
        </w:r>
        <w:r w:rsidRPr="001A3BE1">
          <w:rPr>
            <w:rFonts w:ascii="Verdana" w:eastAsia="Times New Roman" w:hAnsi="Verdana" w:cs="Times New Roman"/>
            <w:b/>
            <w:bCs/>
            <w:color w:val="FFFFFF"/>
            <w:sz w:val="18"/>
            <w:u w:val="single"/>
            <w:lang w:eastAsia="en-IN"/>
          </w:rPr>
          <w:t>Test it Now</w:t>
        </w:r>
        <w:r w:rsidRPr="001A3BE1">
          <w:rPr>
            <w:rFonts w:ascii="Verdana" w:eastAsia="Times New Roman" w:hAnsi="Verdana" w:cs="Times New Roman"/>
            <w:color w:val="000000"/>
            <w:sz w:val="18"/>
            <w:lang w:eastAsia="en-IN"/>
          </w:rPr>
          <w:fldChar w:fldCharType="end"/>
        </w:r>
      </w:ins>
    </w:p>
    <w:p w:rsidR="001A3BE1" w:rsidRPr="001A3BE1" w:rsidRDefault="001A3BE1" w:rsidP="001A3BE1">
      <w:pPr>
        <w:shd w:val="clear" w:color="auto" w:fill="FFFFFF"/>
        <w:spacing w:before="100" w:beforeAutospacing="1" w:after="100" w:afterAutospacing="1" w:line="240" w:lineRule="auto"/>
        <w:rPr>
          <w:ins w:id="1004" w:author="Unknown"/>
          <w:rFonts w:ascii="Verdana" w:eastAsia="Times New Roman" w:hAnsi="Verdana" w:cs="Times New Roman"/>
          <w:color w:val="000000"/>
          <w:sz w:val="18"/>
          <w:szCs w:val="18"/>
          <w:lang w:eastAsia="en-IN"/>
        </w:rPr>
      </w:pPr>
      <w:ins w:id="1005" w:author="Unknown">
        <w:r w:rsidRPr="001A3BE1">
          <w:rPr>
            <w:rFonts w:ascii="Verdana" w:eastAsia="Times New Roman" w:hAnsi="Verdana" w:cs="Times New Roman"/>
            <w:color w:val="000000"/>
            <w:sz w:val="18"/>
            <w:szCs w:val="18"/>
            <w:lang w:eastAsia="en-IN"/>
          </w:rPr>
          <w:t>Output:</w:t>
        </w:r>
      </w:ins>
    </w:p>
    <w:p w:rsidR="001A3BE1" w:rsidRPr="001A3BE1" w:rsidRDefault="001A3BE1" w:rsidP="001A3B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6" w:author="Unknown"/>
          <w:rFonts w:ascii="Courier New" w:eastAsia="Times New Roman" w:hAnsi="Courier New" w:cs="Courier New"/>
          <w:color w:val="000000"/>
          <w:sz w:val="20"/>
          <w:szCs w:val="20"/>
          <w:lang w:eastAsia="en-IN"/>
        </w:rPr>
      </w:pPr>
      <w:ins w:id="1007" w:author="Unknown">
        <w:r w:rsidRPr="001A3BE1">
          <w:rPr>
            <w:rFonts w:ascii="Courier New" w:eastAsia="Times New Roman" w:hAnsi="Courier New" w:cs="Courier New"/>
            <w:color w:val="000000"/>
            <w:sz w:val="20"/>
            <w:szCs w:val="20"/>
            <w:lang w:eastAsia="en-IN"/>
          </w:rPr>
          <w:t>111 Karan 0</w:t>
        </w:r>
      </w:ins>
    </w:p>
    <w:p w:rsidR="001A3BE1" w:rsidRPr="001A3BE1" w:rsidRDefault="001A3BE1" w:rsidP="001A3B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8" w:author="Unknown"/>
          <w:rFonts w:ascii="Courier New" w:eastAsia="Times New Roman" w:hAnsi="Courier New" w:cs="Courier New"/>
          <w:color w:val="000000"/>
          <w:sz w:val="20"/>
          <w:szCs w:val="20"/>
          <w:lang w:eastAsia="en-IN"/>
        </w:rPr>
      </w:pPr>
      <w:ins w:id="1009" w:author="Unknown">
        <w:r w:rsidRPr="001A3BE1">
          <w:rPr>
            <w:rFonts w:ascii="Courier New" w:eastAsia="Times New Roman" w:hAnsi="Courier New" w:cs="Courier New"/>
            <w:color w:val="000000"/>
            <w:sz w:val="20"/>
            <w:szCs w:val="20"/>
            <w:lang w:eastAsia="en-IN"/>
          </w:rPr>
          <w:t>222 Aryan 25</w:t>
        </w:r>
      </w:ins>
    </w:p>
    <w:p w:rsidR="001A3BE1" w:rsidRPr="001A3BE1" w:rsidRDefault="001A3BE1" w:rsidP="001A3BE1">
      <w:pPr>
        <w:spacing w:after="0" w:line="240" w:lineRule="auto"/>
        <w:rPr>
          <w:ins w:id="1010" w:author="Unknown"/>
          <w:rFonts w:ascii="Times New Roman" w:eastAsia="Times New Roman" w:hAnsi="Times New Roman" w:cs="Times New Roman"/>
          <w:sz w:val="24"/>
          <w:szCs w:val="24"/>
          <w:lang w:eastAsia="en-IN"/>
        </w:rPr>
      </w:pPr>
      <w:ins w:id="1011" w:author="Unknown">
        <w:r w:rsidRPr="001A3BE1">
          <w:rPr>
            <w:rFonts w:ascii="Times New Roman" w:eastAsia="Times New Roman" w:hAnsi="Times New Roman" w:cs="Times New Roman"/>
            <w:sz w:val="24"/>
            <w:szCs w:val="24"/>
            <w:lang w:eastAsia="en-IN"/>
          </w:rPr>
          <w:pict>
            <v:rect id="_x0000_i1037" style="width:0;height:.7pt" o:hralign="center" o:hrstd="t" o:hrnoshade="t" o:hr="t" fillcolor="#d4d4d4" stroked="f"/>
          </w:pict>
        </w:r>
      </w:ins>
    </w:p>
    <w:p w:rsidR="001A3BE1" w:rsidRPr="001A3BE1" w:rsidRDefault="001A3BE1" w:rsidP="001A3BE1">
      <w:pPr>
        <w:shd w:val="clear" w:color="auto" w:fill="FFFFFF"/>
        <w:spacing w:before="100" w:beforeAutospacing="1" w:after="100" w:afterAutospacing="1" w:line="312" w:lineRule="atLeast"/>
        <w:outlineLvl w:val="1"/>
        <w:rPr>
          <w:ins w:id="1012" w:author="Unknown"/>
          <w:rFonts w:ascii="Helvetica" w:eastAsia="Times New Roman" w:hAnsi="Helvetica" w:cs="Helvetica"/>
          <w:color w:val="610B38"/>
          <w:sz w:val="34"/>
          <w:szCs w:val="34"/>
          <w:lang w:eastAsia="en-IN"/>
        </w:rPr>
      </w:pPr>
      <w:ins w:id="1013" w:author="Unknown">
        <w:r w:rsidRPr="001A3BE1">
          <w:rPr>
            <w:rFonts w:ascii="Helvetica" w:eastAsia="Times New Roman" w:hAnsi="Helvetica" w:cs="Helvetica"/>
            <w:color w:val="610B38"/>
            <w:sz w:val="34"/>
            <w:szCs w:val="34"/>
            <w:lang w:eastAsia="en-IN"/>
          </w:rPr>
          <w:t>Difference between constructor and method in Java</w:t>
        </w:r>
      </w:ins>
    </w:p>
    <w:p w:rsidR="001A3BE1" w:rsidRPr="001A3BE1" w:rsidRDefault="001A3BE1" w:rsidP="001A3BE1">
      <w:pPr>
        <w:shd w:val="clear" w:color="auto" w:fill="FFFFFF"/>
        <w:spacing w:before="100" w:beforeAutospacing="1" w:after="100" w:afterAutospacing="1" w:line="240" w:lineRule="auto"/>
        <w:rPr>
          <w:ins w:id="1014" w:author="Unknown"/>
          <w:rFonts w:ascii="Verdana" w:eastAsia="Times New Roman" w:hAnsi="Verdana" w:cs="Times New Roman"/>
          <w:color w:val="000000"/>
          <w:sz w:val="18"/>
          <w:szCs w:val="18"/>
          <w:lang w:eastAsia="en-IN"/>
        </w:rPr>
      </w:pPr>
      <w:ins w:id="1015" w:author="Unknown">
        <w:r w:rsidRPr="001A3BE1">
          <w:rPr>
            <w:rFonts w:ascii="Verdana" w:eastAsia="Times New Roman" w:hAnsi="Verdana" w:cs="Times New Roman"/>
            <w:color w:val="000000"/>
            <w:sz w:val="18"/>
            <w:szCs w:val="18"/>
            <w:lang w:eastAsia="en-IN"/>
          </w:rPr>
          <w:t>There are many differences between constructors and methods. They are given below.</w:t>
        </w:r>
      </w:ins>
    </w:p>
    <w:tbl>
      <w:tblPr>
        <w:tblW w:w="131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897"/>
        <w:gridCol w:w="5250"/>
      </w:tblGrid>
      <w:tr w:rsidR="001A3BE1" w:rsidRPr="001A3BE1" w:rsidTr="001A3BE1">
        <w:tc>
          <w:tcPr>
            <w:tcW w:w="0" w:type="auto"/>
            <w:shd w:val="clear" w:color="auto" w:fill="C7CCBE"/>
            <w:tcMar>
              <w:top w:w="163" w:type="dxa"/>
              <w:left w:w="163" w:type="dxa"/>
              <w:bottom w:w="163" w:type="dxa"/>
              <w:right w:w="163" w:type="dxa"/>
            </w:tcMar>
            <w:hideMark/>
          </w:tcPr>
          <w:p w:rsidR="001A3BE1" w:rsidRPr="001A3BE1" w:rsidRDefault="001A3BE1" w:rsidP="001A3BE1">
            <w:pPr>
              <w:spacing w:after="0" w:line="240" w:lineRule="auto"/>
              <w:rPr>
                <w:rFonts w:ascii="Times New Roman" w:eastAsia="Times New Roman" w:hAnsi="Times New Roman" w:cs="Times New Roman"/>
                <w:b/>
                <w:bCs/>
                <w:color w:val="000000"/>
                <w:sz w:val="23"/>
                <w:szCs w:val="23"/>
                <w:lang w:eastAsia="en-IN"/>
              </w:rPr>
            </w:pPr>
            <w:r w:rsidRPr="001A3BE1">
              <w:rPr>
                <w:rFonts w:ascii="Times New Roman" w:eastAsia="Times New Roman" w:hAnsi="Times New Roman" w:cs="Times New Roman"/>
                <w:b/>
                <w:bCs/>
                <w:color w:val="000000"/>
                <w:sz w:val="23"/>
                <w:szCs w:val="23"/>
                <w:lang w:eastAsia="en-IN"/>
              </w:rPr>
              <w:lastRenderedPageBreak/>
              <w:t>Java Constructor</w:t>
            </w:r>
          </w:p>
        </w:tc>
        <w:tc>
          <w:tcPr>
            <w:tcW w:w="0" w:type="auto"/>
            <w:shd w:val="clear" w:color="auto" w:fill="C7CCBE"/>
            <w:tcMar>
              <w:top w:w="163" w:type="dxa"/>
              <w:left w:w="163" w:type="dxa"/>
              <w:bottom w:w="163" w:type="dxa"/>
              <w:right w:w="163" w:type="dxa"/>
            </w:tcMar>
            <w:hideMark/>
          </w:tcPr>
          <w:p w:rsidR="001A3BE1" w:rsidRPr="001A3BE1" w:rsidRDefault="001A3BE1" w:rsidP="001A3BE1">
            <w:pPr>
              <w:spacing w:after="0" w:line="240" w:lineRule="auto"/>
              <w:rPr>
                <w:rFonts w:ascii="Times New Roman" w:eastAsia="Times New Roman" w:hAnsi="Times New Roman" w:cs="Times New Roman"/>
                <w:b/>
                <w:bCs/>
                <w:color w:val="000000"/>
                <w:sz w:val="23"/>
                <w:szCs w:val="23"/>
                <w:lang w:eastAsia="en-IN"/>
              </w:rPr>
            </w:pPr>
            <w:r w:rsidRPr="001A3BE1">
              <w:rPr>
                <w:rFonts w:ascii="Times New Roman" w:eastAsia="Times New Roman" w:hAnsi="Times New Roman" w:cs="Times New Roman"/>
                <w:b/>
                <w:bCs/>
                <w:color w:val="000000"/>
                <w:sz w:val="23"/>
                <w:szCs w:val="23"/>
                <w:lang w:eastAsia="en-IN"/>
              </w:rPr>
              <w:t>Java Method</w:t>
            </w:r>
          </w:p>
        </w:tc>
      </w:tr>
      <w:tr w:rsidR="001A3BE1" w:rsidRPr="001A3BE1" w:rsidTr="001A3BE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3BE1" w:rsidRPr="001A3BE1" w:rsidRDefault="001A3BE1" w:rsidP="001A3BE1">
            <w:pPr>
              <w:spacing w:after="0" w:line="312" w:lineRule="atLeast"/>
              <w:ind w:left="272"/>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3BE1" w:rsidRPr="001A3BE1" w:rsidRDefault="001A3BE1" w:rsidP="001A3BE1">
            <w:pPr>
              <w:spacing w:after="0" w:line="312" w:lineRule="atLeast"/>
              <w:ind w:left="272"/>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A method is used to expose the behavior of an object.</w:t>
            </w:r>
          </w:p>
        </w:tc>
      </w:tr>
      <w:tr w:rsidR="001A3BE1" w:rsidRPr="001A3BE1" w:rsidTr="001A3BE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A3BE1" w:rsidRPr="001A3BE1" w:rsidRDefault="001A3BE1" w:rsidP="001A3BE1">
            <w:pPr>
              <w:spacing w:after="0" w:line="312" w:lineRule="atLeast"/>
              <w:ind w:left="272"/>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A3BE1" w:rsidRPr="001A3BE1" w:rsidRDefault="001A3BE1" w:rsidP="001A3BE1">
            <w:pPr>
              <w:spacing w:after="0" w:line="312" w:lineRule="atLeast"/>
              <w:ind w:left="272"/>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A method must have a return type.</w:t>
            </w:r>
          </w:p>
        </w:tc>
      </w:tr>
      <w:tr w:rsidR="001A3BE1" w:rsidRPr="001A3BE1" w:rsidTr="001A3BE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3BE1" w:rsidRPr="001A3BE1" w:rsidRDefault="001A3BE1" w:rsidP="001A3BE1">
            <w:pPr>
              <w:spacing w:after="0" w:line="312" w:lineRule="atLeast"/>
              <w:ind w:left="272"/>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3BE1" w:rsidRPr="001A3BE1" w:rsidRDefault="001A3BE1" w:rsidP="001A3BE1">
            <w:pPr>
              <w:spacing w:after="0" w:line="312" w:lineRule="atLeast"/>
              <w:ind w:left="272"/>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The method is invoked explicitly.</w:t>
            </w:r>
          </w:p>
        </w:tc>
      </w:tr>
      <w:tr w:rsidR="001A3BE1" w:rsidRPr="001A3BE1" w:rsidTr="001A3BE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A3BE1" w:rsidRPr="001A3BE1" w:rsidRDefault="001A3BE1" w:rsidP="001A3BE1">
            <w:pPr>
              <w:spacing w:after="0" w:line="312" w:lineRule="atLeast"/>
              <w:ind w:left="272"/>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A3BE1" w:rsidRPr="001A3BE1" w:rsidRDefault="001A3BE1" w:rsidP="001A3BE1">
            <w:pPr>
              <w:spacing w:after="0" w:line="312" w:lineRule="atLeast"/>
              <w:ind w:left="272"/>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The method is not provided by the compiler in any case.</w:t>
            </w:r>
          </w:p>
        </w:tc>
      </w:tr>
      <w:tr w:rsidR="001A3BE1" w:rsidRPr="001A3BE1" w:rsidTr="001A3BE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3BE1" w:rsidRPr="001A3BE1" w:rsidRDefault="001A3BE1" w:rsidP="001A3BE1">
            <w:pPr>
              <w:spacing w:after="0" w:line="312" w:lineRule="atLeast"/>
              <w:ind w:left="272"/>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A3BE1" w:rsidRPr="001A3BE1" w:rsidRDefault="001A3BE1" w:rsidP="001A3BE1">
            <w:pPr>
              <w:spacing w:after="0" w:line="312" w:lineRule="atLeast"/>
              <w:ind w:left="272"/>
              <w:rPr>
                <w:rFonts w:ascii="Verdana" w:eastAsia="Times New Roman" w:hAnsi="Verdana" w:cs="Times New Roman"/>
                <w:color w:val="000000"/>
                <w:sz w:val="18"/>
                <w:szCs w:val="18"/>
                <w:lang w:eastAsia="en-IN"/>
              </w:rPr>
            </w:pPr>
            <w:r w:rsidRPr="001A3BE1">
              <w:rPr>
                <w:rFonts w:ascii="Verdana" w:eastAsia="Times New Roman" w:hAnsi="Verdana" w:cs="Times New Roman"/>
                <w:color w:val="000000"/>
                <w:sz w:val="18"/>
                <w:szCs w:val="18"/>
                <w:lang w:eastAsia="en-IN"/>
              </w:rPr>
              <w:t>The method name may or may not be same as class name.</w:t>
            </w:r>
          </w:p>
        </w:tc>
      </w:tr>
    </w:tbl>
    <w:p w:rsidR="001A3BE1" w:rsidRPr="001A3BE1" w:rsidRDefault="001A3BE1" w:rsidP="001A3BE1">
      <w:pPr>
        <w:spacing w:after="0" w:line="240" w:lineRule="auto"/>
        <w:rPr>
          <w:ins w:id="1016" w:author="Unknown"/>
          <w:rFonts w:ascii="Times New Roman" w:eastAsia="Times New Roman" w:hAnsi="Times New Roman" w:cs="Times New Roman"/>
          <w:sz w:val="24"/>
          <w:szCs w:val="24"/>
          <w:lang w:eastAsia="en-IN"/>
        </w:rPr>
      </w:pPr>
      <w:ins w:id="1017" w:author="Unknown">
        <w:r w:rsidRPr="001A3BE1">
          <w:rPr>
            <w:rFonts w:ascii="Verdana" w:eastAsia="Times New Roman" w:hAnsi="Verdana" w:cs="Times New Roman"/>
            <w:color w:val="000000"/>
            <w:sz w:val="18"/>
            <w:szCs w:val="18"/>
            <w:lang w:eastAsia="en-IN"/>
          </w:rPr>
          <w:br/>
        </w:r>
      </w:ins>
      <w:r>
        <w:rPr>
          <w:rFonts w:ascii="Times New Roman" w:eastAsia="Times New Roman" w:hAnsi="Times New Roman" w:cs="Times New Roman"/>
          <w:noProof/>
          <w:sz w:val="24"/>
          <w:szCs w:val="24"/>
          <w:lang w:eastAsia="en-IN"/>
        </w:rPr>
        <w:drawing>
          <wp:inline distT="0" distB="0" distL="0" distR="0">
            <wp:extent cx="6995795" cy="5365750"/>
            <wp:effectExtent l="19050" t="0" r="0" b="0"/>
            <wp:docPr id="111" name="Picture 111"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 Constructors vs Methods"/>
                    <pic:cNvPicPr>
                      <a:picLocks noChangeAspect="1" noChangeArrowheads="1"/>
                    </pic:cNvPicPr>
                  </pic:nvPicPr>
                  <pic:blipFill>
                    <a:blip r:embed="rId31"/>
                    <a:srcRect/>
                    <a:stretch>
                      <a:fillRect/>
                    </a:stretch>
                  </pic:blipFill>
                  <pic:spPr bwMode="auto">
                    <a:xfrm>
                      <a:off x="0" y="0"/>
                      <a:ext cx="6995795" cy="5365750"/>
                    </a:xfrm>
                    <a:prstGeom prst="rect">
                      <a:avLst/>
                    </a:prstGeom>
                    <a:noFill/>
                    <a:ln w="9525">
                      <a:noFill/>
                      <a:miter lim="800000"/>
                      <a:headEnd/>
                      <a:tailEnd/>
                    </a:ln>
                  </pic:spPr>
                </pic:pic>
              </a:graphicData>
            </a:graphic>
          </wp:inline>
        </w:drawing>
      </w:r>
    </w:p>
    <w:p w:rsidR="001A3BE1" w:rsidRPr="001A3BE1" w:rsidRDefault="001A3BE1" w:rsidP="001A3BE1">
      <w:pPr>
        <w:shd w:val="clear" w:color="auto" w:fill="FFFFFF"/>
        <w:spacing w:before="100" w:beforeAutospacing="1" w:after="100" w:afterAutospacing="1" w:line="312" w:lineRule="atLeast"/>
        <w:outlineLvl w:val="1"/>
        <w:rPr>
          <w:ins w:id="1018" w:author="Unknown"/>
          <w:rFonts w:ascii="Helvetica" w:eastAsia="Times New Roman" w:hAnsi="Helvetica" w:cs="Helvetica"/>
          <w:color w:val="610B38"/>
          <w:sz w:val="34"/>
          <w:szCs w:val="34"/>
          <w:lang w:eastAsia="en-IN"/>
        </w:rPr>
      </w:pPr>
      <w:ins w:id="1019" w:author="Unknown">
        <w:r w:rsidRPr="001A3BE1">
          <w:rPr>
            <w:rFonts w:ascii="Helvetica" w:eastAsia="Times New Roman" w:hAnsi="Helvetica" w:cs="Helvetica"/>
            <w:color w:val="610B38"/>
            <w:sz w:val="34"/>
            <w:szCs w:val="34"/>
            <w:lang w:eastAsia="en-IN"/>
          </w:rPr>
          <w:t>Java Copy Constructor</w:t>
        </w:r>
      </w:ins>
    </w:p>
    <w:p w:rsidR="001A3BE1" w:rsidRPr="001A3BE1" w:rsidRDefault="001A3BE1" w:rsidP="001A3BE1">
      <w:pPr>
        <w:shd w:val="clear" w:color="auto" w:fill="FFFFFF"/>
        <w:spacing w:before="100" w:beforeAutospacing="1" w:after="100" w:afterAutospacing="1" w:line="240" w:lineRule="auto"/>
        <w:rPr>
          <w:ins w:id="1020" w:author="Unknown"/>
          <w:rFonts w:ascii="Verdana" w:eastAsia="Times New Roman" w:hAnsi="Verdana" w:cs="Times New Roman"/>
          <w:color w:val="000000"/>
          <w:sz w:val="18"/>
          <w:szCs w:val="18"/>
          <w:lang w:eastAsia="en-IN"/>
        </w:rPr>
      </w:pPr>
      <w:ins w:id="1021" w:author="Unknown">
        <w:r w:rsidRPr="001A3BE1">
          <w:rPr>
            <w:rFonts w:ascii="Verdana" w:eastAsia="Times New Roman" w:hAnsi="Verdana" w:cs="Times New Roman"/>
            <w:color w:val="000000"/>
            <w:sz w:val="18"/>
            <w:szCs w:val="18"/>
            <w:lang w:eastAsia="en-IN"/>
          </w:rPr>
          <w:lastRenderedPageBreak/>
          <w:t>There is no copy constructor in java. However, we can copy the values from one object to another like copy constructor in C++.</w:t>
        </w:r>
      </w:ins>
    </w:p>
    <w:p w:rsidR="001A3BE1" w:rsidRPr="001A3BE1" w:rsidRDefault="001A3BE1" w:rsidP="001A3BE1">
      <w:pPr>
        <w:shd w:val="clear" w:color="auto" w:fill="FFFFFF"/>
        <w:spacing w:before="100" w:beforeAutospacing="1" w:after="100" w:afterAutospacing="1" w:line="240" w:lineRule="auto"/>
        <w:rPr>
          <w:ins w:id="1022" w:author="Unknown"/>
          <w:rFonts w:ascii="Verdana" w:eastAsia="Times New Roman" w:hAnsi="Verdana" w:cs="Times New Roman"/>
          <w:color w:val="000000"/>
          <w:sz w:val="18"/>
          <w:szCs w:val="18"/>
          <w:lang w:eastAsia="en-IN"/>
        </w:rPr>
      </w:pPr>
      <w:ins w:id="1023" w:author="Unknown">
        <w:r w:rsidRPr="001A3BE1">
          <w:rPr>
            <w:rFonts w:ascii="Verdana" w:eastAsia="Times New Roman" w:hAnsi="Verdana" w:cs="Times New Roman"/>
            <w:color w:val="000000"/>
            <w:sz w:val="18"/>
            <w:szCs w:val="18"/>
            <w:lang w:eastAsia="en-IN"/>
          </w:rPr>
          <w:t>There are many ways to copy the values of one object into another in java. They are:</w:t>
        </w:r>
      </w:ins>
    </w:p>
    <w:p w:rsidR="001A3BE1" w:rsidRPr="001A3BE1" w:rsidRDefault="001A3BE1" w:rsidP="00AD3981">
      <w:pPr>
        <w:numPr>
          <w:ilvl w:val="0"/>
          <w:numId w:val="26"/>
        </w:numPr>
        <w:shd w:val="clear" w:color="auto" w:fill="FFFFFF"/>
        <w:spacing w:before="54" w:after="100" w:afterAutospacing="1" w:line="285" w:lineRule="atLeast"/>
        <w:rPr>
          <w:ins w:id="1024" w:author="Unknown"/>
          <w:rFonts w:ascii="Verdana" w:eastAsia="Times New Roman" w:hAnsi="Verdana" w:cs="Times New Roman"/>
          <w:color w:val="000000"/>
          <w:sz w:val="18"/>
          <w:szCs w:val="18"/>
          <w:lang w:eastAsia="en-IN"/>
        </w:rPr>
      </w:pPr>
      <w:ins w:id="1025" w:author="Unknown">
        <w:r w:rsidRPr="001A3BE1">
          <w:rPr>
            <w:rFonts w:ascii="Verdana" w:eastAsia="Times New Roman" w:hAnsi="Verdana" w:cs="Times New Roman"/>
            <w:color w:val="000000"/>
            <w:sz w:val="18"/>
            <w:szCs w:val="18"/>
            <w:lang w:eastAsia="en-IN"/>
          </w:rPr>
          <w:t>By constructor</w:t>
        </w:r>
      </w:ins>
    </w:p>
    <w:p w:rsidR="001A3BE1" w:rsidRPr="001A3BE1" w:rsidRDefault="001A3BE1" w:rsidP="00AD3981">
      <w:pPr>
        <w:numPr>
          <w:ilvl w:val="0"/>
          <w:numId w:val="26"/>
        </w:numPr>
        <w:shd w:val="clear" w:color="auto" w:fill="FFFFFF"/>
        <w:spacing w:before="54" w:after="100" w:afterAutospacing="1" w:line="285" w:lineRule="atLeast"/>
        <w:rPr>
          <w:ins w:id="1026" w:author="Unknown"/>
          <w:rFonts w:ascii="Verdana" w:eastAsia="Times New Roman" w:hAnsi="Verdana" w:cs="Times New Roman"/>
          <w:color w:val="000000"/>
          <w:sz w:val="18"/>
          <w:szCs w:val="18"/>
          <w:lang w:eastAsia="en-IN"/>
        </w:rPr>
      </w:pPr>
      <w:ins w:id="1027" w:author="Unknown">
        <w:r w:rsidRPr="001A3BE1">
          <w:rPr>
            <w:rFonts w:ascii="Verdana" w:eastAsia="Times New Roman" w:hAnsi="Verdana" w:cs="Times New Roman"/>
            <w:color w:val="000000"/>
            <w:sz w:val="18"/>
            <w:szCs w:val="18"/>
            <w:lang w:eastAsia="en-IN"/>
          </w:rPr>
          <w:t>By assigning the values of one object into another</w:t>
        </w:r>
      </w:ins>
    </w:p>
    <w:p w:rsidR="001A3BE1" w:rsidRPr="001A3BE1" w:rsidRDefault="001A3BE1" w:rsidP="00AD3981">
      <w:pPr>
        <w:numPr>
          <w:ilvl w:val="0"/>
          <w:numId w:val="26"/>
        </w:numPr>
        <w:shd w:val="clear" w:color="auto" w:fill="FFFFFF"/>
        <w:spacing w:before="54" w:after="100" w:afterAutospacing="1" w:line="285" w:lineRule="atLeast"/>
        <w:rPr>
          <w:ins w:id="1028" w:author="Unknown"/>
          <w:rFonts w:ascii="Verdana" w:eastAsia="Times New Roman" w:hAnsi="Verdana" w:cs="Times New Roman"/>
          <w:color w:val="000000"/>
          <w:sz w:val="18"/>
          <w:szCs w:val="18"/>
          <w:lang w:eastAsia="en-IN"/>
        </w:rPr>
      </w:pPr>
      <w:ins w:id="1029" w:author="Unknown">
        <w:r w:rsidRPr="001A3BE1">
          <w:rPr>
            <w:rFonts w:ascii="Verdana" w:eastAsia="Times New Roman" w:hAnsi="Verdana" w:cs="Times New Roman"/>
            <w:color w:val="000000"/>
            <w:sz w:val="18"/>
            <w:szCs w:val="18"/>
            <w:lang w:eastAsia="en-IN"/>
          </w:rPr>
          <w:t>By clone() method of Object class</w:t>
        </w:r>
      </w:ins>
    </w:p>
    <w:p w:rsidR="001A3BE1" w:rsidRPr="001A3BE1" w:rsidRDefault="001A3BE1" w:rsidP="001A3BE1">
      <w:pPr>
        <w:shd w:val="clear" w:color="auto" w:fill="FFFFFF"/>
        <w:spacing w:before="100" w:beforeAutospacing="1" w:after="100" w:afterAutospacing="1" w:line="240" w:lineRule="auto"/>
        <w:rPr>
          <w:ins w:id="1030" w:author="Unknown"/>
          <w:rFonts w:ascii="Verdana" w:eastAsia="Times New Roman" w:hAnsi="Verdana" w:cs="Times New Roman"/>
          <w:color w:val="000000"/>
          <w:sz w:val="18"/>
          <w:szCs w:val="18"/>
          <w:lang w:eastAsia="en-IN"/>
        </w:rPr>
      </w:pPr>
      <w:ins w:id="1031" w:author="Unknown">
        <w:r w:rsidRPr="001A3BE1">
          <w:rPr>
            <w:rFonts w:ascii="Verdana" w:eastAsia="Times New Roman" w:hAnsi="Verdana" w:cs="Times New Roman"/>
            <w:color w:val="000000"/>
            <w:sz w:val="18"/>
            <w:szCs w:val="18"/>
            <w:lang w:eastAsia="en-IN"/>
          </w:rPr>
          <w:t>In this example, we are going to copy the values of one object into another using java constructor.</w:t>
        </w:r>
      </w:ins>
    </w:p>
    <w:p w:rsidR="001A3BE1" w:rsidRPr="001A3BE1" w:rsidRDefault="001A3BE1" w:rsidP="001A3BE1">
      <w:pPr>
        <w:shd w:val="clear" w:color="auto" w:fill="FFFFFF"/>
        <w:spacing w:after="0" w:line="285" w:lineRule="atLeast"/>
        <w:rPr>
          <w:ins w:id="1032" w:author="Unknown"/>
          <w:rFonts w:ascii="Verdana" w:eastAsia="Times New Roman" w:hAnsi="Verdana" w:cs="Times New Roman"/>
          <w:color w:val="000000"/>
          <w:sz w:val="18"/>
          <w:szCs w:val="18"/>
          <w:lang w:eastAsia="en-IN"/>
        </w:rPr>
      </w:pPr>
      <w:ins w:id="1033" w:author="Unknown">
        <w:r w:rsidRPr="001A3BE1">
          <w:rPr>
            <w:rFonts w:ascii="Verdana" w:eastAsia="Times New Roman" w:hAnsi="Verdana" w:cs="Times New Roman"/>
            <w:color w:val="008200"/>
            <w:sz w:val="18"/>
            <w:lang w:eastAsia="en-IN"/>
          </w:rPr>
          <w:t>//Java program to initialize the values from one object to another</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1A3BE1">
      <w:pPr>
        <w:shd w:val="clear" w:color="auto" w:fill="FFFFFF"/>
        <w:spacing w:after="0" w:line="285" w:lineRule="atLeast"/>
        <w:rPr>
          <w:ins w:id="1034" w:author="Unknown"/>
          <w:rFonts w:ascii="Verdana" w:eastAsia="Times New Roman" w:hAnsi="Verdana" w:cs="Times New Roman"/>
          <w:color w:val="000000"/>
          <w:sz w:val="18"/>
          <w:szCs w:val="18"/>
          <w:lang w:eastAsia="en-IN"/>
        </w:rPr>
      </w:pPr>
      <w:ins w:id="1035" w:author="Unknown">
        <w:r w:rsidRPr="001A3BE1">
          <w:rPr>
            <w:rFonts w:ascii="Verdana" w:eastAsia="Times New Roman" w:hAnsi="Verdana" w:cs="Times New Roman"/>
            <w:b/>
            <w:bCs/>
            <w:color w:val="006699"/>
            <w:sz w:val="18"/>
            <w:lang w:eastAsia="en-IN"/>
          </w:rPr>
          <w:t>class</w:t>
        </w:r>
        <w:r w:rsidRPr="001A3BE1">
          <w:rPr>
            <w:rFonts w:ascii="Verdana" w:eastAsia="Times New Roman" w:hAnsi="Verdana" w:cs="Times New Roman"/>
            <w:color w:val="000000"/>
            <w:sz w:val="18"/>
            <w:szCs w:val="18"/>
            <w:bdr w:val="none" w:sz="0" w:space="0" w:color="auto" w:frame="1"/>
            <w:lang w:eastAsia="en-IN"/>
          </w:rPr>
          <w:t> Student6{  </w:t>
        </w:r>
      </w:ins>
    </w:p>
    <w:p w:rsidR="001A3BE1" w:rsidRPr="001A3BE1" w:rsidRDefault="001A3BE1" w:rsidP="001A3BE1">
      <w:pPr>
        <w:shd w:val="clear" w:color="auto" w:fill="FFFFFF"/>
        <w:spacing w:after="0" w:line="285" w:lineRule="atLeast"/>
        <w:rPr>
          <w:ins w:id="1036" w:author="Unknown"/>
          <w:rFonts w:ascii="Verdana" w:eastAsia="Times New Roman" w:hAnsi="Verdana" w:cs="Times New Roman"/>
          <w:color w:val="000000"/>
          <w:sz w:val="18"/>
          <w:szCs w:val="18"/>
          <w:lang w:eastAsia="en-IN"/>
        </w:rPr>
      </w:pPr>
      <w:ins w:id="1037"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int</w:t>
        </w:r>
        <w:r w:rsidRPr="001A3BE1">
          <w:rPr>
            <w:rFonts w:ascii="Verdana" w:eastAsia="Times New Roman" w:hAnsi="Verdana" w:cs="Times New Roman"/>
            <w:color w:val="000000"/>
            <w:sz w:val="18"/>
            <w:szCs w:val="18"/>
            <w:bdr w:val="none" w:sz="0" w:space="0" w:color="auto" w:frame="1"/>
            <w:lang w:eastAsia="en-IN"/>
          </w:rPr>
          <w:t> id;  </w:t>
        </w:r>
      </w:ins>
    </w:p>
    <w:p w:rsidR="001A3BE1" w:rsidRPr="001A3BE1" w:rsidRDefault="001A3BE1" w:rsidP="001A3BE1">
      <w:pPr>
        <w:shd w:val="clear" w:color="auto" w:fill="FFFFFF"/>
        <w:spacing w:after="0" w:line="285" w:lineRule="atLeast"/>
        <w:rPr>
          <w:ins w:id="1038" w:author="Unknown"/>
          <w:rFonts w:ascii="Verdana" w:eastAsia="Times New Roman" w:hAnsi="Verdana" w:cs="Times New Roman"/>
          <w:color w:val="000000"/>
          <w:sz w:val="18"/>
          <w:szCs w:val="18"/>
          <w:lang w:eastAsia="en-IN"/>
        </w:rPr>
      </w:pPr>
      <w:ins w:id="1039" w:author="Unknown">
        <w:r w:rsidRPr="001A3BE1">
          <w:rPr>
            <w:rFonts w:ascii="Verdana" w:eastAsia="Times New Roman" w:hAnsi="Verdana" w:cs="Times New Roman"/>
            <w:color w:val="000000"/>
            <w:sz w:val="18"/>
            <w:szCs w:val="18"/>
            <w:bdr w:val="none" w:sz="0" w:space="0" w:color="auto" w:frame="1"/>
            <w:lang w:eastAsia="en-IN"/>
          </w:rPr>
          <w:t>    String name;  </w:t>
        </w:r>
      </w:ins>
    </w:p>
    <w:p w:rsidR="001A3BE1" w:rsidRPr="001A3BE1" w:rsidRDefault="001A3BE1" w:rsidP="001A3BE1">
      <w:pPr>
        <w:shd w:val="clear" w:color="auto" w:fill="FFFFFF"/>
        <w:spacing w:after="0" w:line="285" w:lineRule="atLeast"/>
        <w:rPr>
          <w:ins w:id="1040" w:author="Unknown"/>
          <w:rFonts w:ascii="Verdana" w:eastAsia="Times New Roman" w:hAnsi="Verdana" w:cs="Times New Roman"/>
          <w:color w:val="000000"/>
          <w:sz w:val="18"/>
          <w:szCs w:val="18"/>
          <w:lang w:eastAsia="en-IN"/>
        </w:rPr>
      </w:pPr>
      <w:ins w:id="1041"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color w:val="008200"/>
            <w:sz w:val="18"/>
            <w:lang w:eastAsia="en-IN"/>
          </w:rPr>
          <w:t>//constructor to initialize integer and string</w:t>
        </w:r>
        <w:r w:rsidRPr="001A3BE1">
          <w:rPr>
            <w:rFonts w:ascii="Verdana" w:eastAsia="Times New Roman" w:hAnsi="Verdana" w:cs="Times New Roman"/>
            <w:color w:val="000000"/>
            <w:sz w:val="18"/>
            <w:szCs w:val="18"/>
            <w:bdr w:val="none" w:sz="0" w:space="0" w:color="auto" w:frame="1"/>
            <w:lang w:eastAsia="en-IN"/>
          </w:rPr>
          <w:t>  </w:t>
        </w:r>
      </w:ins>
    </w:p>
    <w:p w:rsidR="001A3BE1" w:rsidRDefault="001A3BE1" w:rsidP="001A3BE1">
      <w:pPr>
        <w:shd w:val="clear" w:color="auto" w:fill="FFFFFF"/>
        <w:spacing w:after="0" w:line="285" w:lineRule="atLeast"/>
        <w:rPr>
          <w:rFonts w:ascii="Verdana" w:eastAsia="Times New Roman" w:hAnsi="Verdana" w:cs="Times New Roman"/>
          <w:color w:val="000000"/>
          <w:sz w:val="18"/>
          <w:szCs w:val="18"/>
          <w:lang w:eastAsia="en-IN"/>
        </w:rPr>
      </w:pPr>
      <w:ins w:id="1042" w:author="Unknown">
        <w:r w:rsidRPr="001A3BE1">
          <w:rPr>
            <w:rFonts w:ascii="Verdana" w:eastAsia="Times New Roman" w:hAnsi="Verdana" w:cs="Times New Roman"/>
            <w:color w:val="000000"/>
            <w:sz w:val="18"/>
            <w:szCs w:val="18"/>
            <w:bdr w:val="none" w:sz="0" w:space="0" w:color="auto" w:frame="1"/>
            <w:lang w:eastAsia="en-IN"/>
          </w:rPr>
          <w:t>    Student6(</w:t>
        </w:r>
        <w:r w:rsidRPr="001A3BE1">
          <w:rPr>
            <w:rFonts w:ascii="Verdana" w:eastAsia="Times New Roman" w:hAnsi="Verdana" w:cs="Times New Roman"/>
            <w:b/>
            <w:bCs/>
            <w:color w:val="006699"/>
            <w:sz w:val="18"/>
            <w:lang w:eastAsia="en-IN"/>
          </w:rPr>
          <w:t>int</w:t>
        </w:r>
        <w:r w:rsidRPr="001A3BE1">
          <w:rPr>
            <w:rFonts w:ascii="Verdana" w:eastAsia="Times New Roman" w:hAnsi="Verdana" w:cs="Times New Roman"/>
            <w:color w:val="000000"/>
            <w:sz w:val="18"/>
            <w:szCs w:val="18"/>
            <w:bdr w:val="none" w:sz="0" w:space="0" w:color="auto" w:frame="1"/>
            <w:lang w:eastAsia="en-IN"/>
          </w:rPr>
          <w:t> i,String n){  </w:t>
        </w:r>
      </w:ins>
    </w:p>
    <w:p w:rsidR="001A3BE1" w:rsidRPr="001A3BE1" w:rsidRDefault="001A3BE1" w:rsidP="001A3BE1">
      <w:pPr>
        <w:shd w:val="clear" w:color="auto" w:fill="FFFFFF"/>
        <w:spacing w:after="0" w:line="285" w:lineRule="atLeast"/>
        <w:rPr>
          <w:ins w:id="1043" w:author="Unknown"/>
          <w:rFonts w:ascii="Verdana" w:eastAsia="Times New Roman" w:hAnsi="Verdana" w:cs="Times New Roman"/>
          <w:color w:val="000000"/>
          <w:sz w:val="18"/>
          <w:szCs w:val="18"/>
          <w:lang w:eastAsia="en-IN"/>
        </w:rPr>
      </w:pPr>
      <w:ins w:id="1044" w:author="Unknown">
        <w:r w:rsidRPr="001A3BE1">
          <w:rPr>
            <w:rFonts w:ascii="Verdana" w:eastAsia="Times New Roman" w:hAnsi="Verdana" w:cs="Times New Roman"/>
            <w:color w:val="000000"/>
            <w:sz w:val="18"/>
            <w:szCs w:val="18"/>
            <w:bdr w:val="none" w:sz="0" w:space="0" w:color="auto" w:frame="1"/>
            <w:lang w:eastAsia="en-IN"/>
          </w:rPr>
          <w:t>    id = i;  </w:t>
        </w:r>
      </w:ins>
    </w:p>
    <w:p w:rsidR="001A3BE1" w:rsidRPr="001A3BE1" w:rsidRDefault="001A3BE1" w:rsidP="001A3BE1">
      <w:pPr>
        <w:shd w:val="clear" w:color="auto" w:fill="FFFFFF"/>
        <w:spacing w:after="0" w:line="285" w:lineRule="atLeast"/>
        <w:rPr>
          <w:ins w:id="1045" w:author="Unknown"/>
          <w:rFonts w:ascii="Verdana" w:eastAsia="Times New Roman" w:hAnsi="Verdana" w:cs="Times New Roman"/>
          <w:color w:val="000000"/>
          <w:sz w:val="18"/>
          <w:szCs w:val="18"/>
          <w:lang w:eastAsia="en-IN"/>
        </w:rPr>
      </w:pPr>
      <w:ins w:id="1046" w:author="Unknown">
        <w:r w:rsidRPr="001A3BE1">
          <w:rPr>
            <w:rFonts w:ascii="Verdana" w:eastAsia="Times New Roman" w:hAnsi="Verdana" w:cs="Times New Roman"/>
            <w:color w:val="000000"/>
            <w:sz w:val="18"/>
            <w:szCs w:val="18"/>
            <w:bdr w:val="none" w:sz="0" w:space="0" w:color="auto" w:frame="1"/>
            <w:lang w:eastAsia="en-IN"/>
          </w:rPr>
          <w:t>    name = n;  </w:t>
        </w:r>
      </w:ins>
    </w:p>
    <w:p w:rsidR="001A3BE1" w:rsidRPr="001A3BE1" w:rsidRDefault="001A3BE1" w:rsidP="001A3BE1">
      <w:pPr>
        <w:shd w:val="clear" w:color="auto" w:fill="FFFFFF"/>
        <w:spacing w:after="0" w:line="285" w:lineRule="atLeast"/>
        <w:rPr>
          <w:ins w:id="1047" w:author="Unknown"/>
          <w:rFonts w:ascii="Verdana" w:eastAsia="Times New Roman" w:hAnsi="Verdana" w:cs="Times New Roman"/>
          <w:color w:val="000000"/>
          <w:sz w:val="18"/>
          <w:szCs w:val="18"/>
          <w:lang w:eastAsia="en-IN"/>
        </w:rPr>
      </w:pPr>
      <w:ins w:id="1048" w:author="Unknown">
        <w:r w:rsidRPr="001A3BE1">
          <w:rPr>
            <w:rFonts w:ascii="Verdana" w:eastAsia="Times New Roman" w:hAnsi="Verdana" w:cs="Times New Roman"/>
            <w:color w:val="000000"/>
            <w:sz w:val="18"/>
            <w:szCs w:val="18"/>
            <w:bdr w:val="none" w:sz="0" w:space="0" w:color="auto" w:frame="1"/>
            <w:lang w:eastAsia="en-IN"/>
          </w:rPr>
          <w:t>    }  </w:t>
        </w:r>
      </w:ins>
    </w:p>
    <w:p w:rsidR="001A3BE1" w:rsidRPr="001A3BE1" w:rsidRDefault="001A3BE1" w:rsidP="001A3BE1">
      <w:pPr>
        <w:shd w:val="clear" w:color="auto" w:fill="FFFFFF"/>
        <w:spacing w:after="0" w:line="285" w:lineRule="atLeast"/>
        <w:rPr>
          <w:ins w:id="1049" w:author="Unknown"/>
          <w:rFonts w:ascii="Verdana" w:eastAsia="Times New Roman" w:hAnsi="Verdana" w:cs="Times New Roman"/>
          <w:color w:val="000000"/>
          <w:sz w:val="18"/>
          <w:szCs w:val="18"/>
          <w:lang w:eastAsia="en-IN"/>
        </w:rPr>
      </w:pPr>
      <w:ins w:id="1050"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color w:val="008200"/>
            <w:sz w:val="18"/>
            <w:lang w:eastAsia="en-IN"/>
          </w:rPr>
          <w:t>//constructor to initialize another object</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1A3BE1">
      <w:pPr>
        <w:shd w:val="clear" w:color="auto" w:fill="FFFFFF"/>
        <w:spacing w:after="0" w:line="285" w:lineRule="atLeast"/>
        <w:rPr>
          <w:ins w:id="1051" w:author="Unknown"/>
          <w:rFonts w:ascii="Verdana" w:eastAsia="Times New Roman" w:hAnsi="Verdana" w:cs="Times New Roman"/>
          <w:color w:val="000000"/>
          <w:sz w:val="18"/>
          <w:szCs w:val="18"/>
          <w:lang w:eastAsia="en-IN"/>
        </w:rPr>
      </w:pPr>
      <w:ins w:id="1052" w:author="Unknown">
        <w:r w:rsidRPr="001A3BE1">
          <w:rPr>
            <w:rFonts w:ascii="Verdana" w:eastAsia="Times New Roman" w:hAnsi="Verdana" w:cs="Times New Roman"/>
            <w:color w:val="000000"/>
            <w:sz w:val="18"/>
            <w:szCs w:val="18"/>
            <w:bdr w:val="none" w:sz="0" w:space="0" w:color="auto" w:frame="1"/>
            <w:lang w:eastAsia="en-IN"/>
          </w:rPr>
          <w:t>    Student6(Student6 s){  </w:t>
        </w:r>
      </w:ins>
    </w:p>
    <w:p w:rsidR="001A3BE1" w:rsidRPr="001A3BE1" w:rsidRDefault="001A3BE1" w:rsidP="001A3BE1">
      <w:pPr>
        <w:shd w:val="clear" w:color="auto" w:fill="FFFFFF"/>
        <w:spacing w:after="0" w:line="285" w:lineRule="atLeast"/>
        <w:rPr>
          <w:ins w:id="1053" w:author="Unknown"/>
          <w:rFonts w:ascii="Verdana" w:eastAsia="Times New Roman" w:hAnsi="Verdana" w:cs="Times New Roman"/>
          <w:color w:val="000000"/>
          <w:sz w:val="18"/>
          <w:szCs w:val="18"/>
          <w:lang w:eastAsia="en-IN"/>
        </w:rPr>
      </w:pPr>
      <w:ins w:id="1054" w:author="Unknown">
        <w:r w:rsidRPr="001A3BE1">
          <w:rPr>
            <w:rFonts w:ascii="Verdana" w:eastAsia="Times New Roman" w:hAnsi="Verdana" w:cs="Times New Roman"/>
            <w:color w:val="000000"/>
            <w:sz w:val="18"/>
            <w:szCs w:val="18"/>
            <w:bdr w:val="none" w:sz="0" w:space="0" w:color="auto" w:frame="1"/>
            <w:lang w:eastAsia="en-IN"/>
          </w:rPr>
          <w:t>    id = s.id;  </w:t>
        </w:r>
      </w:ins>
    </w:p>
    <w:p w:rsidR="001A3BE1" w:rsidRPr="001A3BE1" w:rsidRDefault="001A3BE1" w:rsidP="001A3BE1">
      <w:pPr>
        <w:shd w:val="clear" w:color="auto" w:fill="FFFFFF"/>
        <w:spacing w:after="0" w:line="285" w:lineRule="atLeast"/>
        <w:rPr>
          <w:ins w:id="1055" w:author="Unknown"/>
          <w:rFonts w:ascii="Verdana" w:eastAsia="Times New Roman" w:hAnsi="Verdana" w:cs="Times New Roman"/>
          <w:color w:val="000000"/>
          <w:sz w:val="18"/>
          <w:szCs w:val="18"/>
          <w:lang w:eastAsia="en-IN"/>
        </w:rPr>
      </w:pPr>
      <w:ins w:id="1056" w:author="Unknown">
        <w:r w:rsidRPr="001A3BE1">
          <w:rPr>
            <w:rFonts w:ascii="Verdana" w:eastAsia="Times New Roman" w:hAnsi="Verdana" w:cs="Times New Roman"/>
            <w:color w:val="000000"/>
            <w:sz w:val="18"/>
            <w:szCs w:val="18"/>
            <w:bdr w:val="none" w:sz="0" w:space="0" w:color="auto" w:frame="1"/>
            <w:lang w:eastAsia="en-IN"/>
          </w:rPr>
          <w:t>    name =s.name;  </w:t>
        </w:r>
      </w:ins>
    </w:p>
    <w:p w:rsidR="001A3BE1" w:rsidRPr="001A3BE1" w:rsidRDefault="001A3BE1" w:rsidP="001A3BE1">
      <w:pPr>
        <w:shd w:val="clear" w:color="auto" w:fill="FFFFFF"/>
        <w:spacing w:after="0" w:line="285" w:lineRule="atLeast"/>
        <w:rPr>
          <w:ins w:id="1057" w:author="Unknown"/>
          <w:rFonts w:ascii="Verdana" w:eastAsia="Times New Roman" w:hAnsi="Verdana" w:cs="Times New Roman"/>
          <w:color w:val="000000"/>
          <w:sz w:val="18"/>
          <w:szCs w:val="18"/>
          <w:lang w:eastAsia="en-IN"/>
        </w:rPr>
      </w:pPr>
      <w:ins w:id="1058" w:author="Unknown">
        <w:r w:rsidRPr="001A3BE1">
          <w:rPr>
            <w:rFonts w:ascii="Verdana" w:eastAsia="Times New Roman" w:hAnsi="Verdana" w:cs="Times New Roman"/>
            <w:color w:val="000000"/>
            <w:sz w:val="18"/>
            <w:szCs w:val="18"/>
            <w:bdr w:val="none" w:sz="0" w:space="0" w:color="auto" w:frame="1"/>
            <w:lang w:eastAsia="en-IN"/>
          </w:rPr>
          <w:t>    }  </w:t>
        </w:r>
      </w:ins>
    </w:p>
    <w:p w:rsidR="001A3BE1" w:rsidRPr="001A3BE1" w:rsidRDefault="001A3BE1" w:rsidP="001A3BE1">
      <w:pPr>
        <w:shd w:val="clear" w:color="auto" w:fill="FFFFFF"/>
        <w:spacing w:after="0" w:line="285" w:lineRule="atLeast"/>
        <w:rPr>
          <w:ins w:id="1059" w:author="Unknown"/>
          <w:rFonts w:ascii="Verdana" w:eastAsia="Times New Roman" w:hAnsi="Verdana" w:cs="Times New Roman"/>
          <w:color w:val="000000"/>
          <w:sz w:val="18"/>
          <w:szCs w:val="18"/>
          <w:lang w:eastAsia="en-IN"/>
        </w:rPr>
      </w:pPr>
      <w:ins w:id="1060"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void</w:t>
        </w:r>
        <w:r w:rsidRPr="001A3BE1">
          <w:rPr>
            <w:rFonts w:ascii="Verdana" w:eastAsia="Times New Roman" w:hAnsi="Verdana" w:cs="Times New Roman"/>
            <w:color w:val="000000"/>
            <w:sz w:val="18"/>
            <w:szCs w:val="18"/>
            <w:bdr w:val="none" w:sz="0" w:space="0" w:color="auto" w:frame="1"/>
            <w:lang w:eastAsia="en-IN"/>
          </w:rPr>
          <w:t> display(){System.out.println(id+</w:t>
        </w:r>
        <w:r w:rsidRPr="001A3BE1">
          <w:rPr>
            <w:rFonts w:ascii="Verdana" w:eastAsia="Times New Roman" w:hAnsi="Verdana" w:cs="Times New Roman"/>
            <w:color w:val="0000FF"/>
            <w:sz w:val="18"/>
            <w:lang w:eastAsia="en-IN"/>
          </w:rPr>
          <w:t>" "</w:t>
        </w:r>
        <w:r w:rsidRPr="001A3BE1">
          <w:rPr>
            <w:rFonts w:ascii="Verdana" w:eastAsia="Times New Roman" w:hAnsi="Verdana" w:cs="Times New Roman"/>
            <w:color w:val="000000"/>
            <w:sz w:val="18"/>
            <w:szCs w:val="18"/>
            <w:bdr w:val="none" w:sz="0" w:space="0" w:color="auto" w:frame="1"/>
            <w:lang w:eastAsia="en-IN"/>
          </w:rPr>
          <w:t>+name);}  </w:t>
        </w:r>
      </w:ins>
    </w:p>
    <w:p w:rsidR="001A3BE1" w:rsidRPr="001A3BE1" w:rsidRDefault="001A3BE1" w:rsidP="001A3BE1">
      <w:pPr>
        <w:shd w:val="clear" w:color="auto" w:fill="FFFFFF"/>
        <w:spacing w:after="0" w:line="285" w:lineRule="atLeast"/>
        <w:rPr>
          <w:ins w:id="1061" w:author="Unknown"/>
          <w:rFonts w:ascii="Verdana" w:eastAsia="Times New Roman" w:hAnsi="Verdana" w:cs="Times New Roman"/>
          <w:color w:val="000000"/>
          <w:sz w:val="18"/>
          <w:szCs w:val="18"/>
          <w:lang w:eastAsia="en-IN"/>
        </w:rPr>
      </w:pPr>
      <w:ins w:id="1062"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public</w:t>
        </w:r>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static</w:t>
        </w:r>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void</w:t>
        </w:r>
        <w:r w:rsidRPr="001A3BE1">
          <w:rPr>
            <w:rFonts w:ascii="Verdana" w:eastAsia="Times New Roman" w:hAnsi="Verdana" w:cs="Times New Roman"/>
            <w:color w:val="000000"/>
            <w:sz w:val="18"/>
            <w:szCs w:val="18"/>
            <w:bdr w:val="none" w:sz="0" w:space="0" w:color="auto" w:frame="1"/>
            <w:lang w:eastAsia="en-IN"/>
          </w:rPr>
          <w:t> main(String args[]){  </w:t>
        </w:r>
      </w:ins>
    </w:p>
    <w:p w:rsidR="001A3BE1" w:rsidRPr="001A3BE1" w:rsidRDefault="001A3BE1" w:rsidP="001A3BE1">
      <w:pPr>
        <w:shd w:val="clear" w:color="auto" w:fill="FFFFFF"/>
        <w:spacing w:after="0" w:line="285" w:lineRule="atLeast"/>
        <w:rPr>
          <w:ins w:id="1063" w:author="Unknown"/>
          <w:rFonts w:ascii="Verdana" w:eastAsia="Times New Roman" w:hAnsi="Verdana" w:cs="Times New Roman"/>
          <w:color w:val="000000"/>
          <w:sz w:val="18"/>
          <w:szCs w:val="18"/>
          <w:lang w:eastAsia="en-IN"/>
        </w:rPr>
      </w:pPr>
      <w:ins w:id="1064" w:author="Unknown">
        <w:r w:rsidRPr="001A3BE1">
          <w:rPr>
            <w:rFonts w:ascii="Verdana" w:eastAsia="Times New Roman" w:hAnsi="Verdana" w:cs="Times New Roman"/>
            <w:color w:val="000000"/>
            <w:sz w:val="18"/>
            <w:szCs w:val="18"/>
            <w:bdr w:val="none" w:sz="0" w:space="0" w:color="auto" w:frame="1"/>
            <w:lang w:eastAsia="en-IN"/>
          </w:rPr>
          <w:t>    Student6 s1 = </w:t>
        </w:r>
        <w:r w:rsidRPr="001A3BE1">
          <w:rPr>
            <w:rFonts w:ascii="Verdana" w:eastAsia="Times New Roman" w:hAnsi="Verdana" w:cs="Times New Roman"/>
            <w:b/>
            <w:bCs/>
            <w:color w:val="006699"/>
            <w:sz w:val="18"/>
            <w:lang w:eastAsia="en-IN"/>
          </w:rPr>
          <w:t>new</w:t>
        </w:r>
        <w:r w:rsidRPr="001A3BE1">
          <w:rPr>
            <w:rFonts w:ascii="Verdana" w:eastAsia="Times New Roman" w:hAnsi="Verdana" w:cs="Times New Roman"/>
            <w:color w:val="000000"/>
            <w:sz w:val="18"/>
            <w:szCs w:val="18"/>
            <w:bdr w:val="none" w:sz="0" w:space="0" w:color="auto" w:frame="1"/>
            <w:lang w:eastAsia="en-IN"/>
          </w:rPr>
          <w:t> Student6(</w:t>
        </w:r>
        <w:r w:rsidRPr="001A3BE1">
          <w:rPr>
            <w:rFonts w:ascii="Verdana" w:eastAsia="Times New Roman" w:hAnsi="Verdana" w:cs="Times New Roman"/>
            <w:color w:val="C00000"/>
            <w:sz w:val="18"/>
            <w:lang w:eastAsia="en-IN"/>
          </w:rPr>
          <w:t>111</w:t>
        </w:r>
        <w:r w:rsidRPr="001A3BE1">
          <w:rPr>
            <w:rFonts w:ascii="Verdana" w:eastAsia="Times New Roman" w:hAnsi="Verdana" w:cs="Times New Roman"/>
            <w:color w:val="000000"/>
            <w:sz w:val="18"/>
            <w:szCs w:val="18"/>
            <w:bdr w:val="none" w:sz="0" w:space="0" w:color="auto" w:frame="1"/>
            <w:lang w:eastAsia="en-IN"/>
          </w:rPr>
          <w:t>,</w:t>
        </w:r>
        <w:r w:rsidRPr="001A3BE1">
          <w:rPr>
            <w:rFonts w:ascii="Verdana" w:eastAsia="Times New Roman" w:hAnsi="Verdana" w:cs="Times New Roman"/>
            <w:color w:val="0000FF"/>
            <w:sz w:val="18"/>
            <w:lang w:eastAsia="en-IN"/>
          </w:rPr>
          <w:t>"Karan"</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1A3BE1">
      <w:pPr>
        <w:shd w:val="clear" w:color="auto" w:fill="FFFFFF"/>
        <w:spacing w:after="0" w:line="285" w:lineRule="atLeast"/>
        <w:rPr>
          <w:ins w:id="1065" w:author="Unknown"/>
          <w:rFonts w:ascii="Verdana" w:eastAsia="Times New Roman" w:hAnsi="Verdana" w:cs="Times New Roman"/>
          <w:color w:val="000000"/>
          <w:sz w:val="18"/>
          <w:szCs w:val="18"/>
          <w:lang w:eastAsia="en-IN"/>
        </w:rPr>
      </w:pPr>
      <w:ins w:id="1066" w:author="Unknown">
        <w:r w:rsidRPr="001A3BE1">
          <w:rPr>
            <w:rFonts w:ascii="Verdana" w:eastAsia="Times New Roman" w:hAnsi="Verdana" w:cs="Times New Roman"/>
            <w:color w:val="000000"/>
            <w:sz w:val="18"/>
            <w:szCs w:val="18"/>
            <w:bdr w:val="none" w:sz="0" w:space="0" w:color="auto" w:frame="1"/>
            <w:lang w:eastAsia="en-IN"/>
          </w:rPr>
          <w:t>    Student6 s2 = </w:t>
        </w:r>
        <w:r w:rsidRPr="001A3BE1">
          <w:rPr>
            <w:rFonts w:ascii="Verdana" w:eastAsia="Times New Roman" w:hAnsi="Verdana" w:cs="Times New Roman"/>
            <w:b/>
            <w:bCs/>
            <w:color w:val="006699"/>
            <w:sz w:val="18"/>
            <w:lang w:eastAsia="en-IN"/>
          </w:rPr>
          <w:t>new</w:t>
        </w:r>
        <w:r w:rsidRPr="001A3BE1">
          <w:rPr>
            <w:rFonts w:ascii="Verdana" w:eastAsia="Times New Roman" w:hAnsi="Verdana" w:cs="Times New Roman"/>
            <w:color w:val="000000"/>
            <w:sz w:val="18"/>
            <w:szCs w:val="18"/>
            <w:bdr w:val="none" w:sz="0" w:space="0" w:color="auto" w:frame="1"/>
            <w:lang w:eastAsia="en-IN"/>
          </w:rPr>
          <w:t> Student6(s1);  </w:t>
        </w:r>
      </w:ins>
    </w:p>
    <w:p w:rsidR="001A3BE1" w:rsidRPr="001A3BE1" w:rsidRDefault="001A3BE1" w:rsidP="001A3BE1">
      <w:pPr>
        <w:shd w:val="clear" w:color="auto" w:fill="FFFFFF"/>
        <w:spacing w:after="0" w:line="285" w:lineRule="atLeast"/>
        <w:rPr>
          <w:ins w:id="1067" w:author="Unknown"/>
          <w:rFonts w:ascii="Verdana" w:eastAsia="Times New Roman" w:hAnsi="Verdana" w:cs="Times New Roman"/>
          <w:color w:val="000000"/>
          <w:sz w:val="18"/>
          <w:szCs w:val="18"/>
          <w:lang w:eastAsia="en-IN"/>
        </w:rPr>
      </w:pPr>
      <w:ins w:id="1068" w:author="Unknown">
        <w:r w:rsidRPr="001A3BE1">
          <w:rPr>
            <w:rFonts w:ascii="Verdana" w:eastAsia="Times New Roman" w:hAnsi="Verdana" w:cs="Times New Roman"/>
            <w:color w:val="000000"/>
            <w:sz w:val="18"/>
            <w:szCs w:val="18"/>
            <w:bdr w:val="none" w:sz="0" w:space="0" w:color="auto" w:frame="1"/>
            <w:lang w:eastAsia="en-IN"/>
          </w:rPr>
          <w:t>    s1.display();  </w:t>
        </w:r>
      </w:ins>
    </w:p>
    <w:p w:rsidR="001A3BE1" w:rsidRPr="001A3BE1" w:rsidRDefault="001A3BE1" w:rsidP="001A3BE1">
      <w:pPr>
        <w:shd w:val="clear" w:color="auto" w:fill="FFFFFF"/>
        <w:spacing w:after="0" w:line="285" w:lineRule="atLeast"/>
        <w:rPr>
          <w:ins w:id="1069" w:author="Unknown"/>
          <w:rFonts w:ascii="Verdana" w:eastAsia="Times New Roman" w:hAnsi="Verdana" w:cs="Times New Roman"/>
          <w:color w:val="000000"/>
          <w:sz w:val="18"/>
          <w:szCs w:val="18"/>
          <w:lang w:eastAsia="en-IN"/>
        </w:rPr>
      </w:pPr>
      <w:ins w:id="1070" w:author="Unknown">
        <w:r w:rsidRPr="001A3BE1">
          <w:rPr>
            <w:rFonts w:ascii="Verdana" w:eastAsia="Times New Roman" w:hAnsi="Verdana" w:cs="Times New Roman"/>
            <w:color w:val="000000"/>
            <w:sz w:val="18"/>
            <w:szCs w:val="18"/>
            <w:bdr w:val="none" w:sz="0" w:space="0" w:color="auto" w:frame="1"/>
            <w:lang w:eastAsia="en-IN"/>
          </w:rPr>
          <w:t>    s2.display();  </w:t>
        </w:r>
      </w:ins>
    </w:p>
    <w:p w:rsidR="001A3BE1" w:rsidRPr="001A3BE1" w:rsidRDefault="001A3BE1" w:rsidP="001A3BE1">
      <w:pPr>
        <w:shd w:val="clear" w:color="auto" w:fill="FFFFFF"/>
        <w:spacing w:after="0" w:line="285" w:lineRule="atLeast"/>
        <w:rPr>
          <w:ins w:id="1071" w:author="Unknown"/>
          <w:rFonts w:ascii="Verdana" w:eastAsia="Times New Roman" w:hAnsi="Verdana" w:cs="Times New Roman"/>
          <w:color w:val="000000"/>
          <w:sz w:val="18"/>
          <w:szCs w:val="18"/>
          <w:lang w:eastAsia="en-IN"/>
        </w:rPr>
      </w:pPr>
      <w:ins w:id="1072" w:author="Unknown">
        <w:r w:rsidRPr="001A3BE1">
          <w:rPr>
            <w:rFonts w:ascii="Verdana" w:eastAsia="Times New Roman" w:hAnsi="Verdana" w:cs="Times New Roman"/>
            <w:color w:val="000000"/>
            <w:sz w:val="18"/>
            <w:szCs w:val="18"/>
            <w:bdr w:val="none" w:sz="0" w:space="0" w:color="auto" w:frame="1"/>
            <w:lang w:eastAsia="en-IN"/>
          </w:rPr>
          <w:t>   }  </w:t>
        </w:r>
      </w:ins>
    </w:p>
    <w:p w:rsidR="001A3BE1" w:rsidRPr="001A3BE1" w:rsidRDefault="001A3BE1" w:rsidP="001A3BE1">
      <w:pPr>
        <w:shd w:val="clear" w:color="auto" w:fill="FFFFFF"/>
        <w:spacing w:after="109" w:line="285" w:lineRule="atLeast"/>
        <w:rPr>
          <w:ins w:id="1073" w:author="Unknown"/>
          <w:rFonts w:ascii="Verdana" w:eastAsia="Times New Roman" w:hAnsi="Verdana" w:cs="Times New Roman"/>
          <w:color w:val="000000"/>
          <w:sz w:val="18"/>
          <w:szCs w:val="18"/>
          <w:lang w:eastAsia="en-IN"/>
        </w:rPr>
      </w:pPr>
      <w:ins w:id="1074" w:author="Unknown">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1A3BE1">
      <w:pPr>
        <w:spacing w:after="0" w:line="240" w:lineRule="auto"/>
        <w:rPr>
          <w:ins w:id="1075" w:author="Unknown"/>
          <w:rFonts w:ascii="Times New Roman" w:eastAsia="Times New Roman" w:hAnsi="Times New Roman" w:cs="Times New Roman"/>
          <w:sz w:val="24"/>
          <w:szCs w:val="24"/>
          <w:lang w:eastAsia="en-IN"/>
        </w:rPr>
      </w:pPr>
      <w:ins w:id="1076" w:author="Unknown">
        <w:r w:rsidRPr="001A3BE1">
          <w:rPr>
            <w:rFonts w:ascii="Verdana" w:eastAsia="Times New Roman" w:hAnsi="Verdana" w:cs="Times New Roman"/>
            <w:color w:val="000000"/>
            <w:sz w:val="18"/>
            <w:lang w:eastAsia="en-IN"/>
          </w:rPr>
          <w:fldChar w:fldCharType="begin"/>
        </w:r>
        <w:r w:rsidRPr="001A3BE1">
          <w:rPr>
            <w:rFonts w:ascii="Verdana" w:eastAsia="Times New Roman" w:hAnsi="Verdana" w:cs="Times New Roman"/>
            <w:color w:val="000000"/>
            <w:sz w:val="18"/>
            <w:lang w:eastAsia="en-IN"/>
          </w:rPr>
          <w:instrText xml:space="preserve"> HYPERLINK "http://www.javatpoint.com/opr/test.jsp?filename=Student6" \t "_blank" </w:instrText>
        </w:r>
        <w:r w:rsidRPr="001A3BE1">
          <w:rPr>
            <w:rFonts w:ascii="Verdana" w:eastAsia="Times New Roman" w:hAnsi="Verdana" w:cs="Times New Roman"/>
            <w:color w:val="000000"/>
            <w:sz w:val="18"/>
            <w:lang w:eastAsia="en-IN"/>
          </w:rPr>
          <w:fldChar w:fldCharType="separate"/>
        </w:r>
        <w:r w:rsidRPr="001A3BE1">
          <w:rPr>
            <w:rFonts w:ascii="Verdana" w:eastAsia="Times New Roman" w:hAnsi="Verdana" w:cs="Times New Roman"/>
            <w:b/>
            <w:bCs/>
            <w:color w:val="FFFFFF"/>
            <w:sz w:val="18"/>
            <w:u w:val="single"/>
            <w:lang w:eastAsia="en-IN"/>
          </w:rPr>
          <w:t>Test it Now</w:t>
        </w:r>
        <w:r w:rsidRPr="001A3BE1">
          <w:rPr>
            <w:rFonts w:ascii="Verdana" w:eastAsia="Times New Roman" w:hAnsi="Verdana" w:cs="Times New Roman"/>
            <w:color w:val="000000"/>
            <w:sz w:val="18"/>
            <w:lang w:eastAsia="en-IN"/>
          </w:rPr>
          <w:fldChar w:fldCharType="end"/>
        </w:r>
      </w:ins>
    </w:p>
    <w:p w:rsidR="001A3BE1" w:rsidRPr="001A3BE1" w:rsidRDefault="001A3BE1" w:rsidP="001A3BE1">
      <w:pPr>
        <w:shd w:val="clear" w:color="auto" w:fill="FFFFFF"/>
        <w:spacing w:before="100" w:beforeAutospacing="1" w:after="100" w:afterAutospacing="1" w:line="240" w:lineRule="auto"/>
        <w:rPr>
          <w:ins w:id="1077" w:author="Unknown"/>
          <w:rFonts w:ascii="Verdana" w:eastAsia="Times New Roman" w:hAnsi="Verdana" w:cs="Times New Roman"/>
          <w:color w:val="000000"/>
          <w:sz w:val="18"/>
          <w:szCs w:val="18"/>
          <w:lang w:eastAsia="en-IN"/>
        </w:rPr>
      </w:pPr>
      <w:ins w:id="1078" w:author="Unknown">
        <w:r w:rsidRPr="001A3BE1">
          <w:rPr>
            <w:rFonts w:ascii="Verdana" w:eastAsia="Times New Roman" w:hAnsi="Verdana" w:cs="Times New Roman"/>
            <w:color w:val="000000"/>
            <w:sz w:val="18"/>
            <w:szCs w:val="18"/>
            <w:lang w:eastAsia="en-IN"/>
          </w:rPr>
          <w:t>Output:</w:t>
        </w:r>
      </w:ins>
    </w:p>
    <w:p w:rsidR="001A3BE1" w:rsidRPr="001A3BE1" w:rsidRDefault="001A3BE1" w:rsidP="001A3B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9" w:author="Unknown"/>
          <w:rFonts w:ascii="Courier New" w:eastAsia="Times New Roman" w:hAnsi="Courier New" w:cs="Courier New"/>
          <w:color w:val="000000"/>
          <w:sz w:val="20"/>
          <w:szCs w:val="20"/>
          <w:lang w:eastAsia="en-IN"/>
        </w:rPr>
      </w:pPr>
      <w:ins w:id="1080" w:author="Unknown">
        <w:r w:rsidRPr="001A3BE1">
          <w:rPr>
            <w:rFonts w:ascii="Courier New" w:eastAsia="Times New Roman" w:hAnsi="Courier New" w:cs="Courier New"/>
            <w:color w:val="000000"/>
            <w:sz w:val="20"/>
            <w:szCs w:val="20"/>
            <w:lang w:eastAsia="en-IN"/>
          </w:rPr>
          <w:t>111 Karan</w:t>
        </w:r>
      </w:ins>
    </w:p>
    <w:p w:rsidR="001A3BE1" w:rsidRPr="001A3BE1" w:rsidRDefault="001A3BE1" w:rsidP="001A3B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1" w:author="Unknown"/>
          <w:rFonts w:ascii="Courier New" w:eastAsia="Times New Roman" w:hAnsi="Courier New" w:cs="Courier New"/>
          <w:color w:val="000000"/>
          <w:sz w:val="20"/>
          <w:szCs w:val="20"/>
          <w:lang w:eastAsia="en-IN"/>
        </w:rPr>
      </w:pPr>
      <w:ins w:id="1082" w:author="Unknown">
        <w:r w:rsidRPr="001A3BE1">
          <w:rPr>
            <w:rFonts w:ascii="Courier New" w:eastAsia="Times New Roman" w:hAnsi="Courier New" w:cs="Courier New"/>
            <w:color w:val="000000"/>
            <w:sz w:val="20"/>
            <w:szCs w:val="20"/>
            <w:lang w:eastAsia="en-IN"/>
          </w:rPr>
          <w:t>111 Karan</w:t>
        </w:r>
      </w:ins>
    </w:p>
    <w:p w:rsidR="001A3BE1" w:rsidRPr="001A3BE1" w:rsidRDefault="001A3BE1" w:rsidP="001A3BE1">
      <w:pPr>
        <w:spacing w:after="0" w:line="240" w:lineRule="auto"/>
        <w:rPr>
          <w:ins w:id="1083" w:author="Unknown"/>
          <w:rFonts w:ascii="Times New Roman" w:eastAsia="Times New Roman" w:hAnsi="Times New Roman" w:cs="Times New Roman"/>
          <w:sz w:val="24"/>
          <w:szCs w:val="24"/>
          <w:lang w:eastAsia="en-IN"/>
        </w:rPr>
      </w:pPr>
      <w:ins w:id="1084" w:author="Unknown">
        <w:r w:rsidRPr="001A3BE1">
          <w:rPr>
            <w:rFonts w:ascii="Times New Roman" w:eastAsia="Times New Roman" w:hAnsi="Times New Roman" w:cs="Times New Roman"/>
            <w:sz w:val="24"/>
            <w:szCs w:val="24"/>
            <w:lang w:eastAsia="en-IN"/>
          </w:rPr>
          <w:pict>
            <v:rect id="_x0000_i1038" style="width:0;height:.7pt" o:hralign="center" o:hrstd="t" o:hrnoshade="t" o:hr="t" fillcolor="#d4d4d4" stroked="f"/>
          </w:pict>
        </w:r>
      </w:ins>
    </w:p>
    <w:p w:rsidR="001A3BE1" w:rsidRPr="001A3BE1" w:rsidRDefault="001A3BE1" w:rsidP="001A3BE1">
      <w:pPr>
        <w:shd w:val="clear" w:color="auto" w:fill="FFFFFF"/>
        <w:spacing w:before="100" w:beforeAutospacing="1" w:after="100" w:afterAutospacing="1" w:line="312" w:lineRule="atLeast"/>
        <w:outlineLvl w:val="1"/>
        <w:rPr>
          <w:ins w:id="1085" w:author="Unknown"/>
          <w:rFonts w:ascii="Helvetica" w:eastAsia="Times New Roman" w:hAnsi="Helvetica" w:cs="Helvetica"/>
          <w:color w:val="610B38"/>
          <w:sz w:val="34"/>
          <w:szCs w:val="34"/>
          <w:lang w:eastAsia="en-IN"/>
        </w:rPr>
      </w:pPr>
      <w:ins w:id="1086" w:author="Unknown">
        <w:r w:rsidRPr="001A3BE1">
          <w:rPr>
            <w:rFonts w:ascii="Helvetica" w:eastAsia="Times New Roman" w:hAnsi="Helvetica" w:cs="Helvetica"/>
            <w:color w:val="610B38"/>
            <w:sz w:val="34"/>
            <w:szCs w:val="34"/>
            <w:lang w:eastAsia="en-IN"/>
          </w:rPr>
          <w:t>Copying values without constructor</w:t>
        </w:r>
      </w:ins>
    </w:p>
    <w:p w:rsidR="001A3BE1" w:rsidRPr="001A3BE1" w:rsidRDefault="001A3BE1" w:rsidP="001A3BE1">
      <w:pPr>
        <w:shd w:val="clear" w:color="auto" w:fill="FFFFFF"/>
        <w:spacing w:before="100" w:beforeAutospacing="1" w:after="100" w:afterAutospacing="1" w:line="240" w:lineRule="auto"/>
        <w:rPr>
          <w:ins w:id="1087" w:author="Unknown"/>
          <w:rFonts w:ascii="Verdana" w:eastAsia="Times New Roman" w:hAnsi="Verdana" w:cs="Times New Roman"/>
          <w:color w:val="000000"/>
          <w:sz w:val="18"/>
          <w:szCs w:val="18"/>
          <w:lang w:eastAsia="en-IN"/>
        </w:rPr>
      </w:pPr>
      <w:ins w:id="1088" w:author="Unknown">
        <w:r w:rsidRPr="001A3BE1">
          <w:rPr>
            <w:rFonts w:ascii="Verdana" w:eastAsia="Times New Roman" w:hAnsi="Verdana" w:cs="Times New Roman"/>
            <w:color w:val="000000"/>
            <w:sz w:val="18"/>
            <w:szCs w:val="18"/>
            <w:lang w:eastAsia="en-IN"/>
          </w:rPr>
          <w:t>We can copy the values of one object into another by assigning the objects values to another object. In this case, there is no need to create the constructor.</w:t>
        </w:r>
      </w:ins>
    </w:p>
    <w:p w:rsidR="001A3BE1" w:rsidRPr="001A3BE1" w:rsidRDefault="001A3BE1" w:rsidP="001A3BE1">
      <w:pPr>
        <w:shd w:val="clear" w:color="auto" w:fill="FFFFFF"/>
        <w:spacing w:after="0" w:line="285" w:lineRule="atLeast"/>
        <w:rPr>
          <w:ins w:id="1089" w:author="Unknown"/>
          <w:rFonts w:ascii="Verdana" w:eastAsia="Times New Roman" w:hAnsi="Verdana" w:cs="Times New Roman"/>
          <w:color w:val="000000"/>
          <w:sz w:val="18"/>
          <w:szCs w:val="18"/>
          <w:lang w:eastAsia="en-IN"/>
        </w:rPr>
      </w:pPr>
      <w:ins w:id="1090" w:author="Unknown">
        <w:r w:rsidRPr="001A3BE1">
          <w:rPr>
            <w:rFonts w:ascii="Verdana" w:eastAsia="Times New Roman" w:hAnsi="Verdana" w:cs="Times New Roman"/>
            <w:b/>
            <w:bCs/>
            <w:color w:val="006699"/>
            <w:sz w:val="18"/>
            <w:lang w:eastAsia="en-IN"/>
          </w:rPr>
          <w:t>class</w:t>
        </w:r>
        <w:r w:rsidRPr="001A3BE1">
          <w:rPr>
            <w:rFonts w:ascii="Verdana" w:eastAsia="Times New Roman" w:hAnsi="Verdana" w:cs="Times New Roman"/>
            <w:color w:val="000000"/>
            <w:sz w:val="18"/>
            <w:szCs w:val="18"/>
            <w:bdr w:val="none" w:sz="0" w:space="0" w:color="auto" w:frame="1"/>
            <w:lang w:eastAsia="en-IN"/>
          </w:rPr>
          <w:t> Student7{  </w:t>
        </w:r>
      </w:ins>
    </w:p>
    <w:p w:rsidR="001A3BE1" w:rsidRPr="001A3BE1" w:rsidRDefault="001A3BE1" w:rsidP="001A3BE1">
      <w:pPr>
        <w:shd w:val="clear" w:color="auto" w:fill="FFFFFF"/>
        <w:spacing w:after="0" w:line="285" w:lineRule="atLeast"/>
        <w:rPr>
          <w:ins w:id="1091" w:author="Unknown"/>
          <w:rFonts w:ascii="Verdana" w:eastAsia="Times New Roman" w:hAnsi="Verdana" w:cs="Times New Roman"/>
          <w:color w:val="000000"/>
          <w:sz w:val="18"/>
          <w:szCs w:val="18"/>
          <w:lang w:eastAsia="en-IN"/>
        </w:rPr>
      </w:pPr>
      <w:ins w:id="1092"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int</w:t>
        </w:r>
        <w:r w:rsidRPr="001A3BE1">
          <w:rPr>
            <w:rFonts w:ascii="Verdana" w:eastAsia="Times New Roman" w:hAnsi="Verdana" w:cs="Times New Roman"/>
            <w:color w:val="000000"/>
            <w:sz w:val="18"/>
            <w:szCs w:val="18"/>
            <w:bdr w:val="none" w:sz="0" w:space="0" w:color="auto" w:frame="1"/>
            <w:lang w:eastAsia="en-IN"/>
          </w:rPr>
          <w:t> id;  </w:t>
        </w:r>
      </w:ins>
    </w:p>
    <w:p w:rsidR="001A3BE1" w:rsidRPr="001A3BE1" w:rsidRDefault="001A3BE1" w:rsidP="001A3BE1">
      <w:pPr>
        <w:shd w:val="clear" w:color="auto" w:fill="FFFFFF"/>
        <w:spacing w:after="0" w:line="285" w:lineRule="atLeast"/>
        <w:rPr>
          <w:ins w:id="1093" w:author="Unknown"/>
          <w:rFonts w:ascii="Verdana" w:eastAsia="Times New Roman" w:hAnsi="Verdana" w:cs="Times New Roman"/>
          <w:color w:val="000000"/>
          <w:sz w:val="18"/>
          <w:szCs w:val="18"/>
          <w:lang w:eastAsia="en-IN"/>
        </w:rPr>
      </w:pPr>
      <w:ins w:id="1094" w:author="Unknown">
        <w:r w:rsidRPr="001A3BE1">
          <w:rPr>
            <w:rFonts w:ascii="Verdana" w:eastAsia="Times New Roman" w:hAnsi="Verdana" w:cs="Times New Roman"/>
            <w:color w:val="000000"/>
            <w:sz w:val="18"/>
            <w:szCs w:val="18"/>
            <w:bdr w:val="none" w:sz="0" w:space="0" w:color="auto" w:frame="1"/>
            <w:lang w:eastAsia="en-IN"/>
          </w:rPr>
          <w:t>    String name;  </w:t>
        </w:r>
      </w:ins>
    </w:p>
    <w:p w:rsidR="001A3BE1" w:rsidRPr="001A3BE1" w:rsidRDefault="001A3BE1" w:rsidP="001A3BE1">
      <w:pPr>
        <w:shd w:val="clear" w:color="auto" w:fill="FFFFFF"/>
        <w:spacing w:after="0" w:line="285" w:lineRule="atLeast"/>
        <w:rPr>
          <w:ins w:id="1095" w:author="Unknown"/>
          <w:rFonts w:ascii="Verdana" w:eastAsia="Times New Roman" w:hAnsi="Verdana" w:cs="Times New Roman"/>
          <w:color w:val="000000"/>
          <w:sz w:val="18"/>
          <w:szCs w:val="18"/>
          <w:lang w:eastAsia="en-IN"/>
        </w:rPr>
      </w:pPr>
      <w:ins w:id="1096" w:author="Unknown">
        <w:r w:rsidRPr="001A3BE1">
          <w:rPr>
            <w:rFonts w:ascii="Verdana" w:eastAsia="Times New Roman" w:hAnsi="Verdana" w:cs="Times New Roman"/>
            <w:color w:val="000000"/>
            <w:sz w:val="18"/>
            <w:szCs w:val="18"/>
            <w:bdr w:val="none" w:sz="0" w:space="0" w:color="auto" w:frame="1"/>
            <w:lang w:eastAsia="en-IN"/>
          </w:rPr>
          <w:t>    Student7(</w:t>
        </w:r>
        <w:r w:rsidRPr="001A3BE1">
          <w:rPr>
            <w:rFonts w:ascii="Verdana" w:eastAsia="Times New Roman" w:hAnsi="Verdana" w:cs="Times New Roman"/>
            <w:b/>
            <w:bCs/>
            <w:color w:val="006699"/>
            <w:sz w:val="18"/>
            <w:lang w:eastAsia="en-IN"/>
          </w:rPr>
          <w:t>int</w:t>
        </w:r>
        <w:r w:rsidRPr="001A3BE1">
          <w:rPr>
            <w:rFonts w:ascii="Verdana" w:eastAsia="Times New Roman" w:hAnsi="Verdana" w:cs="Times New Roman"/>
            <w:color w:val="000000"/>
            <w:sz w:val="18"/>
            <w:szCs w:val="18"/>
            <w:bdr w:val="none" w:sz="0" w:space="0" w:color="auto" w:frame="1"/>
            <w:lang w:eastAsia="en-IN"/>
          </w:rPr>
          <w:t> i,String n){  </w:t>
        </w:r>
      </w:ins>
    </w:p>
    <w:p w:rsidR="001A3BE1" w:rsidRPr="001A3BE1" w:rsidRDefault="001A3BE1" w:rsidP="001A3BE1">
      <w:pPr>
        <w:shd w:val="clear" w:color="auto" w:fill="FFFFFF"/>
        <w:spacing w:after="0" w:line="285" w:lineRule="atLeast"/>
        <w:rPr>
          <w:ins w:id="1097" w:author="Unknown"/>
          <w:rFonts w:ascii="Verdana" w:eastAsia="Times New Roman" w:hAnsi="Verdana" w:cs="Times New Roman"/>
          <w:color w:val="000000"/>
          <w:sz w:val="18"/>
          <w:szCs w:val="18"/>
          <w:lang w:eastAsia="en-IN"/>
        </w:rPr>
      </w:pPr>
      <w:ins w:id="1098" w:author="Unknown">
        <w:r w:rsidRPr="001A3BE1">
          <w:rPr>
            <w:rFonts w:ascii="Verdana" w:eastAsia="Times New Roman" w:hAnsi="Verdana" w:cs="Times New Roman"/>
            <w:color w:val="000000"/>
            <w:sz w:val="18"/>
            <w:szCs w:val="18"/>
            <w:bdr w:val="none" w:sz="0" w:space="0" w:color="auto" w:frame="1"/>
            <w:lang w:eastAsia="en-IN"/>
          </w:rPr>
          <w:lastRenderedPageBreak/>
          <w:t>    id = i;  </w:t>
        </w:r>
      </w:ins>
    </w:p>
    <w:p w:rsidR="001A3BE1" w:rsidRPr="001A3BE1" w:rsidRDefault="001A3BE1" w:rsidP="001A3BE1">
      <w:pPr>
        <w:shd w:val="clear" w:color="auto" w:fill="FFFFFF"/>
        <w:spacing w:after="0" w:line="285" w:lineRule="atLeast"/>
        <w:rPr>
          <w:ins w:id="1099" w:author="Unknown"/>
          <w:rFonts w:ascii="Verdana" w:eastAsia="Times New Roman" w:hAnsi="Verdana" w:cs="Times New Roman"/>
          <w:color w:val="000000"/>
          <w:sz w:val="18"/>
          <w:szCs w:val="18"/>
          <w:lang w:eastAsia="en-IN"/>
        </w:rPr>
      </w:pPr>
      <w:ins w:id="1100" w:author="Unknown">
        <w:r w:rsidRPr="001A3BE1">
          <w:rPr>
            <w:rFonts w:ascii="Verdana" w:eastAsia="Times New Roman" w:hAnsi="Verdana" w:cs="Times New Roman"/>
            <w:color w:val="000000"/>
            <w:sz w:val="18"/>
            <w:szCs w:val="18"/>
            <w:bdr w:val="none" w:sz="0" w:space="0" w:color="auto" w:frame="1"/>
            <w:lang w:eastAsia="en-IN"/>
          </w:rPr>
          <w:t>    name = n;  </w:t>
        </w:r>
      </w:ins>
    </w:p>
    <w:p w:rsidR="001A3BE1" w:rsidRPr="001A3BE1" w:rsidRDefault="001A3BE1" w:rsidP="001A3BE1">
      <w:pPr>
        <w:shd w:val="clear" w:color="auto" w:fill="FFFFFF"/>
        <w:spacing w:after="0" w:line="285" w:lineRule="atLeast"/>
        <w:rPr>
          <w:ins w:id="1101" w:author="Unknown"/>
          <w:rFonts w:ascii="Verdana" w:eastAsia="Times New Roman" w:hAnsi="Verdana" w:cs="Times New Roman"/>
          <w:color w:val="000000"/>
          <w:sz w:val="18"/>
          <w:szCs w:val="18"/>
          <w:lang w:eastAsia="en-IN"/>
        </w:rPr>
      </w:pPr>
      <w:ins w:id="1102" w:author="Unknown">
        <w:r w:rsidRPr="001A3BE1">
          <w:rPr>
            <w:rFonts w:ascii="Verdana" w:eastAsia="Times New Roman" w:hAnsi="Verdana" w:cs="Times New Roman"/>
            <w:color w:val="000000"/>
            <w:sz w:val="18"/>
            <w:szCs w:val="18"/>
            <w:bdr w:val="none" w:sz="0" w:space="0" w:color="auto" w:frame="1"/>
            <w:lang w:eastAsia="en-IN"/>
          </w:rPr>
          <w:t>    }  </w:t>
        </w:r>
      </w:ins>
    </w:p>
    <w:p w:rsidR="001A3BE1" w:rsidRPr="001A3BE1" w:rsidRDefault="001A3BE1" w:rsidP="001A3BE1">
      <w:pPr>
        <w:shd w:val="clear" w:color="auto" w:fill="FFFFFF"/>
        <w:spacing w:after="0" w:line="285" w:lineRule="atLeast"/>
        <w:rPr>
          <w:ins w:id="1103" w:author="Unknown"/>
          <w:rFonts w:ascii="Verdana" w:eastAsia="Times New Roman" w:hAnsi="Verdana" w:cs="Times New Roman"/>
          <w:color w:val="000000"/>
          <w:sz w:val="18"/>
          <w:szCs w:val="18"/>
          <w:lang w:eastAsia="en-IN"/>
        </w:rPr>
      </w:pPr>
      <w:ins w:id="1104" w:author="Unknown">
        <w:r w:rsidRPr="001A3BE1">
          <w:rPr>
            <w:rFonts w:ascii="Verdana" w:eastAsia="Times New Roman" w:hAnsi="Verdana" w:cs="Times New Roman"/>
            <w:color w:val="000000"/>
            <w:sz w:val="18"/>
            <w:szCs w:val="18"/>
            <w:bdr w:val="none" w:sz="0" w:space="0" w:color="auto" w:frame="1"/>
            <w:lang w:eastAsia="en-IN"/>
          </w:rPr>
          <w:t>    Student7(){}  </w:t>
        </w:r>
      </w:ins>
    </w:p>
    <w:p w:rsidR="001A3BE1" w:rsidRPr="001A3BE1" w:rsidRDefault="001A3BE1" w:rsidP="001A3BE1">
      <w:pPr>
        <w:shd w:val="clear" w:color="auto" w:fill="FFFFFF"/>
        <w:spacing w:after="0" w:line="285" w:lineRule="atLeast"/>
        <w:rPr>
          <w:ins w:id="1105" w:author="Unknown"/>
          <w:rFonts w:ascii="Verdana" w:eastAsia="Times New Roman" w:hAnsi="Verdana" w:cs="Times New Roman"/>
          <w:color w:val="000000"/>
          <w:sz w:val="18"/>
          <w:szCs w:val="18"/>
          <w:lang w:eastAsia="en-IN"/>
        </w:rPr>
      </w:pPr>
      <w:ins w:id="1106"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void</w:t>
        </w:r>
        <w:r w:rsidRPr="001A3BE1">
          <w:rPr>
            <w:rFonts w:ascii="Verdana" w:eastAsia="Times New Roman" w:hAnsi="Verdana" w:cs="Times New Roman"/>
            <w:color w:val="000000"/>
            <w:sz w:val="18"/>
            <w:szCs w:val="18"/>
            <w:bdr w:val="none" w:sz="0" w:space="0" w:color="auto" w:frame="1"/>
            <w:lang w:eastAsia="en-IN"/>
          </w:rPr>
          <w:t> display(){System.out.println(id+</w:t>
        </w:r>
        <w:r w:rsidRPr="001A3BE1">
          <w:rPr>
            <w:rFonts w:ascii="Verdana" w:eastAsia="Times New Roman" w:hAnsi="Verdana" w:cs="Times New Roman"/>
            <w:color w:val="0000FF"/>
            <w:sz w:val="18"/>
            <w:lang w:eastAsia="en-IN"/>
          </w:rPr>
          <w:t>" "</w:t>
        </w:r>
        <w:r w:rsidRPr="001A3BE1">
          <w:rPr>
            <w:rFonts w:ascii="Verdana" w:eastAsia="Times New Roman" w:hAnsi="Verdana" w:cs="Times New Roman"/>
            <w:color w:val="000000"/>
            <w:sz w:val="18"/>
            <w:szCs w:val="18"/>
            <w:bdr w:val="none" w:sz="0" w:space="0" w:color="auto" w:frame="1"/>
            <w:lang w:eastAsia="en-IN"/>
          </w:rPr>
          <w:t>+name);}  </w:t>
        </w:r>
      </w:ins>
    </w:p>
    <w:p w:rsidR="001A3BE1" w:rsidRPr="001A3BE1" w:rsidRDefault="001A3BE1" w:rsidP="001A3BE1">
      <w:pPr>
        <w:shd w:val="clear" w:color="auto" w:fill="FFFFFF"/>
        <w:spacing w:after="0" w:line="285" w:lineRule="atLeast"/>
        <w:rPr>
          <w:ins w:id="1107" w:author="Unknown"/>
          <w:rFonts w:ascii="Verdana" w:eastAsia="Times New Roman" w:hAnsi="Verdana" w:cs="Times New Roman"/>
          <w:color w:val="000000"/>
          <w:sz w:val="18"/>
          <w:szCs w:val="18"/>
          <w:lang w:eastAsia="en-IN"/>
        </w:rPr>
      </w:pPr>
      <w:ins w:id="1108" w:author="Unknown">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1A3BE1">
      <w:pPr>
        <w:shd w:val="clear" w:color="auto" w:fill="FFFFFF"/>
        <w:spacing w:after="0" w:line="285" w:lineRule="atLeast"/>
        <w:rPr>
          <w:ins w:id="1109" w:author="Unknown"/>
          <w:rFonts w:ascii="Verdana" w:eastAsia="Times New Roman" w:hAnsi="Verdana" w:cs="Times New Roman"/>
          <w:color w:val="000000"/>
          <w:sz w:val="18"/>
          <w:szCs w:val="18"/>
          <w:lang w:eastAsia="en-IN"/>
        </w:rPr>
      </w:pPr>
      <w:ins w:id="1110" w:author="Unknown">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public</w:t>
        </w:r>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static</w:t>
        </w:r>
        <w:r w:rsidRPr="001A3BE1">
          <w:rPr>
            <w:rFonts w:ascii="Verdana" w:eastAsia="Times New Roman" w:hAnsi="Verdana" w:cs="Times New Roman"/>
            <w:color w:val="000000"/>
            <w:sz w:val="18"/>
            <w:szCs w:val="18"/>
            <w:bdr w:val="none" w:sz="0" w:space="0" w:color="auto" w:frame="1"/>
            <w:lang w:eastAsia="en-IN"/>
          </w:rPr>
          <w:t> </w:t>
        </w:r>
        <w:r w:rsidRPr="001A3BE1">
          <w:rPr>
            <w:rFonts w:ascii="Verdana" w:eastAsia="Times New Roman" w:hAnsi="Verdana" w:cs="Times New Roman"/>
            <w:b/>
            <w:bCs/>
            <w:color w:val="006699"/>
            <w:sz w:val="18"/>
            <w:lang w:eastAsia="en-IN"/>
          </w:rPr>
          <w:t>void</w:t>
        </w:r>
        <w:r w:rsidRPr="001A3BE1">
          <w:rPr>
            <w:rFonts w:ascii="Verdana" w:eastAsia="Times New Roman" w:hAnsi="Verdana" w:cs="Times New Roman"/>
            <w:color w:val="000000"/>
            <w:sz w:val="18"/>
            <w:szCs w:val="18"/>
            <w:bdr w:val="none" w:sz="0" w:space="0" w:color="auto" w:frame="1"/>
            <w:lang w:eastAsia="en-IN"/>
          </w:rPr>
          <w:t> main(String args[]){  </w:t>
        </w:r>
      </w:ins>
    </w:p>
    <w:p w:rsidR="001A3BE1" w:rsidRPr="001A3BE1" w:rsidRDefault="001A3BE1" w:rsidP="001A3BE1">
      <w:pPr>
        <w:shd w:val="clear" w:color="auto" w:fill="FFFFFF"/>
        <w:spacing w:after="0" w:line="285" w:lineRule="atLeast"/>
        <w:rPr>
          <w:ins w:id="1111" w:author="Unknown"/>
          <w:rFonts w:ascii="Verdana" w:eastAsia="Times New Roman" w:hAnsi="Verdana" w:cs="Times New Roman"/>
          <w:color w:val="000000"/>
          <w:sz w:val="18"/>
          <w:szCs w:val="18"/>
          <w:lang w:eastAsia="en-IN"/>
        </w:rPr>
      </w:pPr>
      <w:ins w:id="1112" w:author="Unknown">
        <w:r w:rsidRPr="001A3BE1">
          <w:rPr>
            <w:rFonts w:ascii="Verdana" w:eastAsia="Times New Roman" w:hAnsi="Verdana" w:cs="Times New Roman"/>
            <w:color w:val="000000"/>
            <w:sz w:val="18"/>
            <w:szCs w:val="18"/>
            <w:bdr w:val="none" w:sz="0" w:space="0" w:color="auto" w:frame="1"/>
            <w:lang w:eastAsia="en-IN"/>
          </w:rPr>
          <w:t>    Student7 s1 = </w:t>
        </w:r>
        <w:r w:rsidRPr="001A3BE1">
          <w:rPr>
            <w:rFonts w:ascii="Verdana" w:eastAsia="Times New Roman" w:hAnsi="Verdana" w:cs="Times New Roman"/>
            <w:b/>
            <w:bCs/>
            <w:color w:val="006699"/>
            <w:sz w:val="18"/>
            <w:lang w:eastAsia="en-IN"/>
          </w:rPr>
          <w:t>new</w:t>
        </w:r>
        <w:r w:rsidRPr="001A3BE1">
          <w:rPr>
            <w:rFonts w:ascii="Verdana" w:eastAsia="Times New Roman" w:hAnsi="Verdana" w:cs="Times New Roman"/>
            <w:color w:val="000000"/>
            <w:sz w:val="18"/>
            <w:szCs w:val="18"/>
            <w:bdr w:val="none" w:sz="0" w:space="0" w:color="auto" w:frame="1"/>
            <w:lang w:eastAsia="en-IN"/>
          </w:rPr>
          <w:t> Student7(</w:t>
        </w:r>
        <w:r w:rsidRPr="001A3BE1">
          <w:rPr>
            <w:rFonts w:ascii="Verdana" w:eastAsia="Times New Roman" w:hAnsi="Verdana" w:cs="Times New Roman"/>
            <w:color w:val="C00000"/>
            <w:sz w:val="18"/>
            <w:lang w:eastAsia="en-IN"/>
          </w:rPr>
          <w:t>111</w:t>
        </w:r>
        <w:r w:rsidRPr="001A3BE1">
          <w:rPr>
            <w:rFonts w:ascii="Verdana" w:eastAsia="Times New Roman" w:hAnsi="Verdana" w:cs="Times New Roman"/>
            <w:color w:val="000000"/>
            <w:sz w:val="18"/>
            <w:szCs w:val="18"/>
            <w:bdr w:val="none" w:sz="0" w:space="0" w:color="auto" w:frame="1"/>
            <w:lang w:eastAsia="en-IN"/>
          </w:rPr>
          <w:t>,</w:t>
        </w:r>
        <w:r w:rsidRPr="001A3BE1">
          <w:rPr>
            <w:rFonts w:ascii="Verdana" w:eastAsia="Times New Roman" w:hAnsi="Verdana" w:cs="Times New Roman"/>
            <w:color w:val="0000FF"/>
            <w:sz w:val="18"/>
            <w:lang w:eastAsia="en-IN"/>
          </w:rPr>
          <w:t>"Karan"</w:t>
        </w:r>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1A3BE1">
      <w:pPr>
        <w:shd w:val="clear" w:color="auto" w:fill="FFFFFF"/>
        <w:spacing w:after="0" w:line="285" w:lineRule="atLeast"/>
        <w:rPr>
          <w:ins w:id="1113" w:author="Unknown"/>
          <w:rFonts w:ascii="Verdana" w:eastAsia="Times New Roman" w:hAnsi="Verdana" w:cs="Times New Roman"/>
          <w:color w:val="000000"/>
          <w:sz w:val="18"/>
          <w:szCs w:val="18"/>
          <w:lang w:eastAsia="en-IN"/>
        </w:rPr>
      </w:pPr>
      <w:ins w:id="1114" w:author="Unknown">
        <w:r w:rsidRPr="001A3BE1">
          <w:rPr>
            <w:rFonts w:ascii="Verdana" w:eastAsia="Times New Roman" w:hAnsi="Verdana" w:cs="Times New Roman"/>
            <w:color w:val="000000"/>
            <w:sz w:val="18"/>
            <w:szCs w:val="18"/>
            <w:bdr w:val="none" w:sz="0" w:space="0" w:color="auto" w:frame="1"/>
            <w:lang w:eastAsia="en-IN"/>
          </w:rPr>
          <w:t>    Student7 s2 = </w:t>
        </w:r>
        <w:r w:rsidRPr="001A3BE1">
          <w:rPr>
            <w:rFonts w:ascii="Verdana" w:eastAsia="Times New Roman" w:hAnsi="Verdana" w:cs="Times New Roman"/>
            <w:b/>
            <w:bCs/>
            <w:color w:val="006699"/>
            <w:sz w:val="18"/>
            <w:lang w:eastAsia="en-IN"/>
          </w:rPr>
          <w:t>new</w:t>
        </w:r>
        <w:r w:rsidRPr="001A3BE1">
          <w:rPr>
            <w:rFonts w:ascii="Verdana" w:eastAsia="Times New Roman" w:hAnsi="Verdana" w:cs="Times New Roman"/>
            <w:color w:val="000000"/>
            <w:sz w:val="18"/>
            <w:szCs w:val="18"/>
            <w:bdr w:val="none" w:sz="0" w:space="0" w:color="auto" w:frame="1"/>
            <w:lang w:eastAsia="en-IN"/>
          </w:rPr>
          <w:t> Student7();  </w:t>
        </w:r>
      </w:ins>
    </w:p>
    <w:p w:rsidR="001A3BE1" w:rsidRPr="001A3BE1" w:rsidRDefault="001A3BE1" w:rsidP="001A3BE1">
      <w:pPr>
        <w:shd w:val="clear" w:color="auto" w:fill="FFFFFF"/>
        <w:spacing w:after="0" w:line="285" w:lineRule="atLeast"/>
        <w:rPr>
          <w:ins w:id="1115" w:author="Unknown"/>
          <w:rFonts w:ascii="Verdana" w:eastAsia="Times New Roman" w:hAnsi="Verdana" w:cs="Times New Roman"/>
          <w:color w:val="000000"/>
          <w:sz w:val="18"/>
          <w:szCs w:val="18"/>
          <w:lang w:eastAsia="en-IN"/>
        </w:rPr>
      </w:pPr>
      <w:ins w:id="1116" w:author="Unknown">
        <w:r w:rsidRPr="001A3BE1">
          <w:rPr>
            <w:rFonts w:ascii="Verdana" w:eastAsia="Times New Roman" w:hAnsi="Verdana" w:cs="Times New Roman"/>
            <w:color w:val="000000"/>
            <w:sz w:val="18"/>
            <w:szCs w:val="18"/>
            <w:bdr w:val="none" w:sz="0" w:space="0" w:color="auto" w:frame="1"/>
            <w:lang w:eastAsia="en-IN"/>
          </w:rPr>
          <w:t>    s2.id=s1.id;  </w:t>
        </w:r>
      </w:ins>
    </w:p>
    <w:p w:rsidR="001A3BE1" w:rsidRPr="001A3BE1" w:rsidRDefault="001A3BE1" w:rsidP="001A3BE1">
      <w:pPr>
        <w:shd w:val="clear" w:color="auto" w:fill="FFFFFF"/>
        <w:spacing w:after="0" w:line="285" w:lineRule="atLeast"/>
        <w:rPr>
          <w:ins w:id="1117" w:author="Unknown"/>
          <w:rFonts w:ascii="Verdana" w:eastAsia="Times New Roman" w:hAnsi="Verdana" w:cs="Times New Roman"/>
          <w:color w:val="000000"/>
          <w:sz w:val="18"/>
          <w:szCs w:val="18"/>
          <w:lang w:eastAsia="en-IN"/>
        </w:rPr>
      </w:pPr>
      <w:ins w:id="1118" w:author="Unknown">
        <w:r w:rsidRPr="001A3BE1">
          <w:rPr>
            <w:rFonts w:ascii="Verdana" w:eastAsia="Times New Roman" w:hAnsi="Verdana" w:cs="Times New Roman"/>
            <w:color w:val="000000"/>
            <w:sz w:val="18"/>
            <w:szCs w:val="18"/>
            <w:bdr w:val="none" w:sz="0" w:space="0" w:color="auto" w:frame="1"/>
            <w:lang w:eastAsia="en-IN"/>
          </w:rPr>
          <w:t>    s2.name=s1.name;  </w:t>
        </w:r>
      </w:ins>
    </w:p>
    <w:p w:rsidR="001A3BE1" w:rsidRPr="001A3BE1" w:rsidRDefault="001A3BE1" w:rsidP="001A3BE1">
      <w:pPr>
        <w:shd w:val="clear" w:color="auto" w:fill="FFFFFF"/>
        <w:spacing w:after="0" w:line="285" w:lineRule="atLeast"/>
        <w:rPr>
          <w:ins w:id="1119" w:author="Unknown"/>
          <w:rFonts w:ascii="Verdana" w:eastAsia="Times New Roman" w:hAnsi="Verdana" w:cs="Times New Roman"/>
          <w:color w:val="000000"/>
          <w:sz w:val="18"/>
          <w:szCs w:val="18"/>
          <w:lang w:eastAsia="en-IN"/>
        </w:rPr>
      </w:pPr>
      <w:ins w:id="1120" w:author="Unknown">
        <w:r w:rsidRPr="001A3BE1">
          <w:rPr>
            <w:rFonts w:ascii="Verdana" w:eastAsia="Times New Roman" w:hAnsi="Verdana" w:cs="Times New Roman"/>
            <w:color w:val="000000"/>
            <w:sz w:val="18"/>
            <w:szCs w:val="18"/>
            <w:bdr w:val="none" w:sz="0" w:space="0" w:color="auto" w:frame="1"/>
            <w:lang w:eastAsia="en-IN"/>
          </w:rPr>
          <w:t>    s1.display();  </w:t>
        </w:r>
      </w:ins>
    </w:p>
    <w:p w:rsidR="001A3BE1" w:rsidRPr="001A3BE1" w:rsidRDefault="001A3BE1" w:rsidP="001A3BE1">
      <w:pPr>
        <w:shd w:val="clear" w:color="auto" w:fill="FFFFFF"/>
        <w:spacing w:after="0" w:line="285" w:lineRule="atLeast"/>
        <w:rPr>
          <w:ins w:id="1121" w:author="Unknown"/>
          <w:rFonts w:ascii="Verdana" w:eastAsia="Times New Roman" w:hAnsi="Verdana" w:cs="Times New Roman"/>
          <w:color w:val="000000"/>
          <w:sz w:val="18"/>
          <w:szCs w:val="18"/>
          <w:lang w:eastAsia="en-IN"/>
        </w:rPr>
      </w:pPr>
      <w:ins w:id="1122" w:author="Unknown">
        <w:r w:rsidRPr="001A3BE1">
          <w:rPr>
            <w:rFonts w:ascii="Verdana" w:eastAsia="Times New Roman" w:hAnsi="Verdana" w:cs="Times New Roman"/>
            <w:color w:val="000000"/>
            <w:sz w:val="18"/>
            <w:szCs w:val="18"/>
            <w:bdr w:val="none" w:sz="0" w:space="0" w:color="auto" w:frame="1"/>
            <w:lang w:eastAsia="en-IN"/>
          </w:rPr>
          <w:t>    s2.display();  </w:t>
        </w:r>
      </w:ins>
    </w:p>
    <w:p w:rsidR="001A3BE1" w:rsidRPr="001A3BE1" w:rsidRDefault="001A3BE1" w:rsidP="001A3BE1">
      <w:pPr>
        <w:shd w:val="clear" w:color="auto" w:fill="FFFFFF"/>
        <w:spacing w:after="0" w:line="285" w:lineRule="atLeast"/>
        <w:rPr>
          <w:ins w:id="1123" w:author="Unknown"/>
          <w:rFonts w:ascii="Verdana" w:eastAsia="Times New Roman" w:hAnsi="Verdana" w:cs="Times New Roman"/>
          <w:color w:val="000000"/>
          <w:sz w:val="18"/>
          <w:szCs w:val="18"/>
          <w:lang w:eastAsia="en-IN"/>
        </w:rPr>
      </w:pPr>
      <w:ins w:id="1124" w:author="Unknown">
        <w:r w:rsidRPr="001A3BE1">
          <w:rPr>
            <w:rFonts w:ascii="Verdana" w:eastAsia="Times New Roman" w:hAnsi="Verdana" w:cs="Times New Roman"/>
            <w:color w:val="000000"/>
            <w:sz w:val="18"/>
            <w:szCs w:val="18"/>
            <w:bdr w:val="none" w:sz="0" w:space="0" w:color="auto" w:frame="1"/>
            <w:lang w:eastAsia="en-IN"/>
          </w:rPr>
          <w:t>   }  </w:t>
        </w:r>
      </w:ins>
    </w:p>
    <w:p w:rsidR="001A3BE1" w:rsidRPr="001A3BE1" w:rsidRDefault="001A3BE1" w:rsidP="001A3BE1">
      <w:pPr>
        <w:shd w:val="clear" w:color="auto" w:fill="FFFFFF"/>
        <w:spacing w:after="109" w:line="285" w:lineRule="atLeast"/>
        <w:rPr>
          <w:ins w:id="1125" w:author="Unknown"/>
          <w:rFonts w:ascii="Verdana" w:eastAsia="Times New Roman" w:hAnsi="Verdana" w:cs="Times New Roman"/>
          <w:color w:val="000000"/>
          <w:sz w:val="18"/>
          <w:szCs w:val="18"/>
          <w:lang w:eastAsia="en-IN"/>
        </w:rPr>
      </w:pPr>
      <w:ins w:id="1126" w:author="Unknown">
        <w:r w:rsidRPr="001A3BE1">
          <w:rPr>
            <w:rFonts w:ascii="Verdana" w:eastAsia="Times New Roman" w:hAnsi="Verdana" w:cs="Times New Roman"/>
            <w:color w:val="000000"/>
            <w:sz w:val="18"/>
            <w:szCs w:val="18"/>
            <w:bdr w:val="none" w:sz="0" w:space="0" w:color="auto" w:frame="1"/>
            <w:lang w:eastAsia="en-IN"/>
          </w:rPr>
          <w:t>}  </w:t>
        </w:r>
      </w:ins>
    </w:p>
    <w:p w:rsidR="001A3BE1" w:rsidRPr="001A3BE1" w:rsidRDefault="001A3BE1" w:rsidP="001A3BE1">
      <w:pPr>
        <w:spacing w:after="0" w:line="240" w:lineRule="auto"/>
        <w:rPr>
          <w:ins w:id="1127" w:author="Unknown"/>
          <w:rFonts w:ascii="Times New Roman" w:eastAsia="Times New Roman" w:hAnsi="Times New Roman" w:cs="Times New Roman"/>
          <w:sz w:val="24"/>
          <w:szCs w:val="24"/>
          <w:lang w:eastAsia="en-IN"/>
        </w:rPr>
      </w:pPr>
      <w:ins w:id="1128" w:author="Unknown">
        <w:r w:rsidRPr="001A3BE1">
          <w:rPr>
            <w:rFonts w:ascii="Verdana" w:eastAsia="Times New Roman" w:hAnsi="Verdana" w:cs="Times New Roman"/>
            <w:color w:val="000000"/>
            <w:sz w:val="18"/>
            <w:lang w:eastAsia="en-IN"/>
          </w:rPr>
          <w:fldChar w:fldCharType="begin"/>
        </w:r>
        <w:r w:rsidRPr="001A3BE1">
          <w:rPr>
            <w:rFonts w:ascii="Verdana" w:eastAsia="Times New Roman" w:hAnsi="Verdana" w:cs="Times New Roman"/>
            <w:color w:val="000000"/>
            <w:sz w:val="18"/>
            <w:lang w:eastAsia="en-IN"/>
          </w:rPr>
          <w:instrText xml:space="preserve"> HYPERLINK "http://www.javatpoint.com/opr/test.jsp?filename=Student7" \t "_blank" </w:instrText>
        </w:r>
        <w:r w:rsidRPr="001A3BE1">
          <w:rPr>
            <w:rFonts w:ascii="Verdana" w:eastAsia="Times New Roman" w:hAnsi="Verdana" w:cs="Times New Roman"/>
            <w:color w:val="000000"/>
            <w:sz w:val="18"/>
            <w:lang w:eastAsia="en-IN"/>
          </w:rPr>
          <w:fldChar w:fldCharType="separate"/>
        </w:r>
        <w:r w:rsidRPr="001A3BE1">
          <w:rPr>
            <w:rFonts w:ascii="Verdana" w:eastAsia="Times New Roman" w:hAnsi="Verdana" w:cs="Times New Roman"/>
            <w:b/>
            <w:bCs/>
            <w:color w:val="FFFFFF"/>
            <w:sz w:val="18"/>
            <w:u w:val="single"/>
            <w:lang w:eastAsia="en-IN"/>
          </w:rPr>
          <w:t>Test it Now</w:t>
        </w:r>
        <w:r w:rsidRPr="001A3BE1">
          <w:rPr>
            <w:rFonts w:ascii="Verdana" w:eastAsia="Times New Roman" w:hAnsi="Verdana" w:cs="Times New Roman"/>
            <w:color w:val="000000"/>
            <w:sz w:val="18"/>
            <w:lang w:eastAsia="en-IN"/>
          </w:rPr>
          <w:fldChar w:fldCharType="end"/>
        </w:r>
      </w:ins>
    </w:p>
    <w:p w:rsidR="001A3BE1" w:rsidRPr="001A3BE1" w:rsidRDefault="001A3BE1" w:rsidP="001A3BE1">
      <w:pPr>
        <w:shd w:val="clear" w:color="auto" w:fill="FFFFFF"/>
        <w:spacing w:before="100" w:beforeAutospacing="1" w:after="100" w:afterAutospacing="1" w:line="240" w:lineRule="auto"/>
        <w:rPr>
          <w:ins w:id="1129" w:author="Unknown"/>
          <w:rFonts w:ascii="Verdana" w:eastAsia="Times New Roman" w:hAnsi="Verdana" w:cs="Times New Roman"/>
          <w:color w:val="000000"/>
          <w:sz w:val="18"/>
          <w:szCs w:val="18"/>
          <w:lang w:eastAsia="en-IN"/>
        </w:rPr>
      </w:pPr>
      <w:ins w:id="1130" w:author="Unknown">
        <w:r w:rsidRPr="001A3BE1">
          <w:rPr>
            <w:rFonts w:ascii="Verdana" w:eastAsia="Times New Roman" w:hAnsi="Verdana" w:cs="Times New Roman"/>
            <w:color w:val="000000"/>
            <w:sz w:val="18"/>
            <w:szCs w:val="18"/>
            <w:lang w:eastAsia="en-IN"/>
          </w:rPr>
          <w:t>Output:</w:t>
        </w:r>
      </w:ins>
    </w:p>
    <w:p w:rsidR="001A3BE1" w:rsidRPr="001A3BE1" w:rsidRDefault="001A3BE1" w:rsidP="001A3B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1" w:author="Unknown"/>
          <w:rFonts w:ascii="Courier New" w:eastAsia="Times New Roman" w:hAnsi="Courier New" w:cs="Courier New"/>
          <w:color w:val="000000"/>
          <w:sz w:val="20"/>
          <w:szCs w:val="20"/>
          <w:lang w:eastAsia="en-IN"/>
        </w:rPr>
      </w:pPr>
      <w:ins w:id="1132" w:author="Unknown">
        <w:r w:rsidRPr="001A3BE1">
          <w:rPr>
            <w:rFonts w:ascii="Courier New" w:eastAsia="Times New Roman" w:hAnsi="Courier New" w:cs="Courier New"/>
            <w:color w:val="000000"/>
            <w:sz w:val="20"/>
            <w:szCs w:val="20"/>
            <w:lang w:eastAsia="en-IN"/>
          </w:rPr>
          <w:t>111 Karan</w:t>
        </w:r>
      </w:ins>
    </w:p>
    <w:p w:rsidR="001A3BE1" w:rsidRPr="001A3BE1" w:rsidRDefault="001A3BE1" w:rsidP="001A3BE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3" w:author="Unknown"/>
          <w:rFonts w:ascii="Courier New" w:eastAsia="Times New Roman" w:hAnsi="Courier New" w:cs="Courier New"/>
          <w:color w:val="000000"/>
          <w:sz w:val="20"/>
          <w:szCs w:val="20"/>
          <w:lang w:eastAsia="en-IN"/>
        </w:rPr>
      </w:pPr>
      <w:ins w:id="1134" w:author="Unknown">
        <w:r w:rsidRPr="001A3BE1">
          <w:rPr>
            <w:rFonts w:ascii="Courier New" w:eastAsia="Times New Roman" w:hAnsi="Courier New" w:cs="Courier New"/>
            <w:color w:val="000000"/>
            <w:sz w:val="20"/>
            <w:szCs w:val="20"/>
            <w:lang w:eastAsia="en-IN"/>
          </w:rPr>
          <w:t>111 Karan</w:t>
        </w:r>
      </w:ins>
    </w:p>
    <w:p w:rsidR="001A3BE1" w:rsidRPr="001A3BE1" w:rsidRDefault="001A3BE1" w:rsidP="001A3BE1">
      <w:pPr>
        <w:spacing w:after="0" w:line="240" w:lineRule="auto"/>
        <w:rPr>
          <w:ins w:id="1135" w:author="Unknown"/>
          <w:rFonts w:ascii="Times New Roman" w:eastAsia="Times New Roman" w:hAnsi="Times New Roman" w:cs="Times New Roman"/>
          <w:sz w:val="24"/>
          <w:szCs w:val="24"/>
          <w:lang w:eastAsia="en-IN"/>
        </w:rPr>
      </w:pPr>
      <w:ins w:id="1136" w:author="Unknown">
        <w:r w:rsidRPr="001A3BE1">
          <w:rPr>
            <w:rFonts w:ascii="Times New Roman" w:eastAsia="Times New Roman" w:hAnsi="Times New Roman" w:cs="Times New Roman"/>
            <w:sz w:val="24"/>
            <w:szCs w:val="24"/>
            <w:lang w:eastAsia="en-IN"/>
          </w:rPr>
          <w:pict>
            <v:rect id="_x0000_i1039" style="width:0;height:.7pt" o:hralign="center" o:hrstd="t" o:hrnoshade="t" o:hr="t" fillcolor="#d4d4d4" stroked="f"/>
          </w:pict>
        </w:r>
      </w:ins>
    </w:p>
    <w:p w:rsidR="001A3BE1" w:rsidRPr="001A3BE1" w:rsidRDefault="001A3BE1" w:rsidP="001A3BE1">
      <w:pPr>
        <w:shd w:val="clear" w:color="auto" w:fill="FFFFFF"/>
        <w:spacing w:before="100" w:beforeAutospacing="1" w:after="100" w:afterAutospacing="1" w:line="312" w:lineRule="atLeast"/>
        <w:outlineLvl w:val="2"/>
        <w:rPr>
          <w:ins w:id="1137" w:author="Unknown"/>
          <w:rFonts w:ascii="Helvetica" w:eastAsia="Times New Roman" w:hAnsi="Helvetica" w:cs="Helvetica"/>
          <w:color w:val="610B4B"/>
          <w:sz w:val="29"/>
          <w:szCs w:val="29"/>
          <w:lang w:eastAsia="en-IN"/>
        </w:rPr>
      </w:pPr>
      <w:ins w:id="1138" w:author="Unknown">
        <w:r w:rsidRPr="001A3BE1">
          <w:rPr>
            <w:rFonts w:ascii="Helvetica" w:eastAsia="Times New Roman" w:hAnsi="Helvetica" w:cs="Helvetica"/>
            <w:color w:val="610B4B"/>
            <w:sz w:val="29"/>
            <w:szCs w:val="29"/>
            <w:lang w:eastAsia="en-IN"/>
          </w:rPr>
          <w:t>Q) Does constructor return any value?</w:t>
        </w:r>
      </w:ins>
    </w:p>
    <w:p w:rsidR="001A3BE1" w:rsidRPr="001A3BE1" w:rsidRDefault="001A3BE1" w:rsidP="001A3BE1">
      <w:pPr>
        <w:shd w:val="clear" w:color="auto" w:fill="FFFFFF"/>
        <w:spacing w:before="100" w:beforeAutospacing="1" w:after="100" w:afterAutospacing="1" w:line="240" w:lineRule="auto"/>
        <w:rPr>
          <w:ins w:id="1139" w:author="Unknown"/>
          <w:rFonts w:ascii="Verdana" w:eastAsia="Times New Roman" w:hAnsi="Verdana" w:cs="Times New Roman"/>
          <w:color w:val="000000"/>
          <w:sz w:val="18"/>
          <w:szCs w:val="18"/>
          <w:lang w:eastAsia="en-IN"/>
        </w:rPr>
      </w:pPr>
      <w:ins w:id="1140" w:author="Unknown">
        <w:r w:rsidRPr="001A3BE1">
          <w:rPr>
            <w:rFonts w:ascii="Verdana" w:eastAsia="Times New Roman" w:hAnsi="Verdana" w:cs="Times New Roman"/>
            <w:color w:val="000000"/>
            <w:sz w:val="18"/>
            <w:szCs w:val="18"/>
            <w:lang w:eastAsia="en-IN"/>
          </w:rPr>
          <w:t>Yes, it is the current class instance (You cannot use return type yet it returns a value).</w:t>
        </w:r>
      </w:ins>
    </w:p>
    <w:p w:rsidR="001A3BE1" w:rsidRPr="001A3BE1" w:rsidRDefault="001A3BE1" w:rsidP="001A3BE1">
      <w:pPr>
        <w:spacing w:after="0" w:line="240" w:lineRule="auto"/>
        <w:rPr>
          <w:ins w:id="1141" w:author="Unknown"/>
          <w:rFonts w:ascii="Times New Roman" w:eastAsia="Times New Roman" w:hAnsi="Times New Roman" w:cs="Times New Roman"/>
          <w:sz w:val="24"/>
          <w:szCs w:val="24"/>
          <w:lang w:eastAsia="en-IN"/>
        </w:rPr>
      </w:pPr>
      <w:ins w:id="1142" w:author="Unknown">
        <w:r w:rsidRPr="001A3BE1">
          <w:rPr>
            <w:rFonts w:ascii="Times New Roman" w:eastAsia="Times New Roman" w:hAnsi="Times New Roman" w:cs="Times New Roman"/>
            <w:sz w:val="24"/>
            <w:szCs w:val="24"/>
            <w:lang w:eastAsia="en-IN"/>
          </w:rPr>
          <w:pict>
            <v:rect id="_x0000_i1040" style="width:0;height:.7pt" o:hralign="center" o:hrstd="t" o:hrnoshade="t" o:hr="t" fillcolor="#d4d4d4" stroked="f"/>
          </w:pict>
        </w:r>
      </w:ins>
    </w:p>
    <w:p w:rsidR="001A3BE1" w:rsidRPr="001A3BE1" w:rsidRDefault="001A3BE1" w:rsidP="001A3BE1">
      <w:pPr>
        <w:shd w:val="clear" w:color="auto" w:fill="FFFFFF"/>
        <w:spacing w:before="100" w:beforeAutospacing="1" w:after="100" w:afterAutospacing="1" w:line="312" w:lineRule="atLeast"/>
        <w:outlineLvl w:val="2"/>
        <w:rPr>
          <w:ins w:id="1143" w:author="Unknown"/>
          <w:rFonts w:ascii="Helvetica" w:eastAsia="Times New Roman" w:hAnsi="Helvetica" w:cs="Helvetica"/>
          <w:color w:val="610B4B"/>
          <w:sz w:val="29"/>
          <w:szCs w:val="29"/>
          <w:lang w:eastAsia="en-IN"/>
        </w:rPr>
      </w:pPr>
      <w:ins w:id="1144" w:author="Unknown">
        <w:r w:rsidRPr="001A3BE1">
          <w:rPr>
            <w:rFonts w:ascii="Helvetica" w:eastAsia="Times New Roman" w:hAnsi="Helvetica" w:cs="Helvetica"/>
            <w:color w:val="610B4B"/>
            <w:sz w:val="29"/>
            <w:szCs w:val="29"/>
            <w:lang w:eastAsia="en-IN"/>
          </w:rPr>
          <w:t>Can constructor perform other tasks instead of initialization?</w:t>
        </w:r>
      </w:ins>
    </w:p>
    <w:p w:rsidR="001A3BE1" w:rsidRPr="001A3BE1" w:rsidRDefault="001A3BE1" w:rsidP="001A3BE1">
      <w:pPr>
        <w:shd w:val="clear" w:color="auto" w:fill="FFFFFF"/>
        <w:spacing w:before="100" w:beforeAutospacing="1" w:after="100" w:afterAutospacing="1" w:line="240" w:lineRule="auto"/>
        <w:rPr>
          <w:ins w:id="1145" w:author="Unknown"/>
          <w:rFonts w:ascii="Verdana" w:eastAsia="Times New Roman" w:hAnsi="Verdana" w:cs="Times New Roman"/>
          <w:color w:val="000000"/>
          <w:sz w:val="18"/>
          <w:szCs w:val="18"/>
          <w:lang w:eastAsia="en-IN"/>
        </w:rPr>
      </w:pPr>
      <w:ins w:id="1146" w:author="Unknown">
        <w:r w:rsidRPr="001A3BE1">
          <w:rPr>
            <w:rFonts w:ascii="Verdana" w:eastAsia="Times New Roman" w:hAnsi="Verdana" w:cs="Times New Roman"/>
            <w:color w:val="000000"/>
            <w:sz w:val="18"/>
            <w:szCs w:val="18"/>
            <w:lang w:eastAsia="en-IN"/>
          </w:rPr>
          <w:t>Yes, like object creation, starting a thread, calling a method, etc. You can perform any operation in the constructor as you perform in the method.</w:t>
        </w:r>
      </w:ins>
    </w:p>
    <w:p w:rsidR="001A3BE1" w:rsidRDefault="001A3BE1"/>
    <w:p w:rsidR="008F2241" w:rsidRDefault="008F2241"/>
    <w:p w:rsidR="008F2241" w:rsidRPr="008F2241" w:rsidRDefault="008F2241" w:rsidP="008F2241">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8F2241">
        <w:rPr>
          <w:rFonts w:ascii="Helvetica" w:eastAsia="Times New Roman" w:hAnsi="Helvetica" w:cs="Helvetica"/>
          <w:color w:val="610B38"/>
          <w:kern w:val="36"/>
          <w:sz w:val="39"/>
          <w:szCs w:val="39"/>
          <w:lang w:eastAsia="en-IN"/>
        </w:rPr>
        <w:t>Java static keyword</w:t>
      </w:r>
    </w:p>
    <w:p w:rsidR="008F2241" w:rsidRPr="008F2241" w:rsidRDefault="008F2241" w:rsidP="00AD3981">
      <w:pPr>
        <w:numPr>
          <w:ilvl w:val="0"/>
          <w:numId w:val="27"/>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32" w:anchor="staticv" w:history="1">
        <w:r w:rsidRPr="008F2241">
          <w:rPr>
            <w:rFonts w:ascii="Times New Roman" w:eastAsia="Times New Roman" w:hAnsi="Times New Roman" w:cs="Times New Roman"/>
            <w:color w:val="008000"/>
            <w:sz w:val="20"/>
            <w:u w:val="single"/>
            <w:lang w:eastAsia="en-IN"/>
          </w:rPr>
          <w:t>Static variable</w:t>
        </w:r>
      </w:hyperlink>
    </w:p>
    <w:p w:rsidR="008F2241" w:rsidRPr="008F2241" w:rsidRDefault="008F2241" w:rsidP="00AD3981">
      <w:pPr>
        <w:numPr>
          <w:ilvl w:val="0"/>
          <w:numId w:val="27"/>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33" w:anchor="staticvcounter1" w:history="1">
        <w:r w:rsidRPr="008F2241">
          <w:rPr>
            <w:rFonts w:ascii="Times New Roman" w:eastAsia="Times New Roman" w:hAnsi="Times New Roman" w:cs="Times New Roman"/>
            <w:color w:val="008000"/>
            <w:sz w:val="20"/>
            <w:u w:val="single"/>
            <w:lang w:eastAsia="en-IN"/>
          </w:rPr>
          <w:t>Program of the counter without static variable</w:t>
        </w:r>
      </w:hyperlink>
    </w:p>
    <w:p w:rsidR="008F2241" w:rsidRPr="008F2241" w:rsidRDefault="008F2241" w:rsidP="00AD3981">
      <w:pPr>
        <w:numPr>
          <w:ilvl w:val="0"/>
          <w:numId w:val="27"/>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34" w:anchor="staticvcounter2" w:history="1">
        <w:r w:rsidRPr="008F2241">
          <w:rPr>
            <w:rFonts w:ascii="Times New Roman" w:eastAsia="Times New Roman" w:hAnsi="Times New Roman" w:cs="Times New Roman"/>
            <w:color w:val="008000"/>
            <w:sz w:val="20"/>
            <w:u w:val="single"/>
            <w:lang w:eastAsia="en-IN"/>
          </w:rPr>
          <w:t>Program of the counter with static variable</w:t>
        </w:r>
      </w:hyperlink>
    </w:p>
    <w:p w:rsidR="008F2241" w:rsidRPr="008F2241" w:rsidRDefault="008F2241" w:rsidP="00AD3981">
      <w:pPr>
        <w:numPr>
          <w:ilvl w:val="0"/>
          <w:numId w:val="27"/>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35" w:anchor="staticm" w:history="1">
        <w:r w:rsidRPr="008F2241">
          <w:rPr>
            <w:rFonts w:ascii="Times New Roman" w:eastAsia="Times New Roman" w:hAnsi="Times New Roman" w:cs="Times New Roman"/>
            <w:color w:val="008000"/>
            <w:sz w:val="20"/>
            <w:u w:val="single"/>
            <w:lang w:eastAsia="en-IN"/>
          </w:rPr>
          <w:t>Static method</w:t>
        </w:r>
      </w:hyperlink>
    </w:p>
    <w:p w:rsidR="008F2241" w:rsidRPr="008F2241" w:rsidRDefault="008F2241" w:rsidP="00AD3981">
      <w:pPr>
        <w:numPr>
          <w:ilvl w:val="0"/>
          <w:numId w:val="27"/>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36" w:anchor="staticmr" w:history="1">
        <w:r w:rsidRPr="008F2241">
          <w:rPr>
            <w:rFonts w:ascii="Times New Roman" w:eastAsia="Times New Roman" w:hAnsi="Times New Roman" w:cs="Times New Roman"/>
            <w:color w:val="008000"/>
            <w:sz w:val="20"/>
            <w:u w:val="single"/>
            <w:lang w:eastAsia="en-IN"/>
          </w:rPr>
          <w:t>Restrictions for the static method</w:t>
        </w:r>
      </w:hyperlink>
    </w:p>
    <w:p w:rsidR="008F2241" w:rsidRPr="008F2241" w:rsidRDefault="008F2241" w:rsidP="00AD3981">
      <w:pPr>
        <w:numPr>
          <w:ilvl w:val="0"/>
          <w:numId w:val="27"/>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37" w:anchor="staticwhymain" w:history="1">
        <w:r w:rsidRPr="008F2241">
          <w:rPr>
            <w:rFonts w:ascii="Times New Roman" w:eastAsia="Times New Roman" w:hAnsi="Times New Roman" w:cs="Times New Roman"/>
            <w:color w:val="008000"/>
            <w:sz w:val="20"/>
            <w:u w:val="single"/>
            <w:lang w:eastAsia="en-IN"/>
          </w:rPr>
          <w:t>Why is the main method static?</w:t>
        </w:r>
      </w:hyperlink>
    </w:p>
    <w:p w:rsidR="008F2241" w:rsidRPr="008F2241" w:rsidRDefault="008F2241" w:rsidP="00AD3981">
      <w:pPr>
        <w:numPr>
          <w:ilvl w:val="0"/>
          <w:numId w:val="27"/>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38" w:anchor="staticblock" w:history="1">
        <w:r w:rsidRPr="008F2241">
          <w:rPr>
            <w:rFonts w:ascii="Times New Roman" w:eastAsia="Times New Roman" w:hAnsi="Times New Roman" w:cs="Times New Roman"/>
            <w:color w:val="008000"/>
            <w:sz w:val="20"/>
            <w:u w:val="single"/>
            <w:lang w:eastAsia="en-IN"/>
          </w:rPr>
          <w:t>Static block</w:t>
        </w:r>
      </w:hyperlink>
    </w:p>
    <w:p w:rsidR="008F2241" w:rsidRPr="008F2241" w:rsidRDefault="008F2241" w:rsidP="00AD3981">
      <w:pPr>
        <w:numPr>
          <w:ilvl w:val="0"/>
          <w:numId w:val="27"/>
        </w:numPr>
        <w:shd w:val="clear" w:color="auto" w:fill="FFFFFF"/>
        <w:spacing w:before="54" w:after="100" w:afterAutospacing="1" w:line="285" w:lineRule="atLeast"/>
        <w:ind w:left="856"/>
        <w:rPr>
          <w:rFonts w:ascii="Verdana" w:eastAsia="Times New Roman" w:hAnsi="Verdana" w:cs="Times New Roman"/>
          <w:color w:val="000000"/>
          <w:sz w:val="18"/>
          <w:szCs w:val="18"/>
          <w:lang w:eastAsia="en-IN"/>
        </w:rPr>
      </w:pPr>
      <w:hyperlink r:id="rId39" w:anchor="staticwithoutmain" w:history="1">
        <w:r w:rsidRPr="008F2241">
          <w:rPr>
            <w:rFonts w:ascii="Times New Roman" w:eastAsia="Times New Roman" w:hAnsi="Times New Roman" w:cs="Times New Roman"/>
            <w:color w:val="008000"/>
            <w:sz w:val="20"/>
            <w:u w:val="single"/>
            <w:lang w:eastAsia="en-IN"/>
          </w:rPr>
          <w:t>Can we execute a program without main method?</w:t>
        </w:r>
      </w:hyperlink>
    </w:p>
    <w:p w:rsidR="008F2241" w:rsidRPr="008F2241" w:rsidRDefault="008F2241" w:rsidP="008F224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lang w:eastAsia="en-IN"/>
        </w:rPr>
        <w:lastRenderedPageBreak/>
        <w:t>The </w:t>
      </w:r>
      <w:r w:rsidRPr="008F2241">
        <w:rPr>
          <w:rFonts w:ascii="Verdana" w:eastAsia="Times New Roman" w:hAnsi="Verdana" w:cs="Times New Roman"/>
          <w:b/>
          <w:bCs/>
          <w:color w:val="2F4F4F"/>
          <w:sz w:val="18"/>
          <w:lang w:eastAsia="en-IN"/>
        </w:rPr>
        <w:t>static keyword</w:t>
      </w:r>
      <w:r w:rsidRPr="008F2241">
        <w:rPr>
          <w:rFonts w:ascii="Verdana" w:eastAsia="Times New Roman" w:hAnsi="Verdana" w:cs="Times New Roman"/>
          <w:color w:val="000000"/>
          <w:sz w:val="18"/>
          <w:szCs w:val="18"/>
          <w:lang w:eastAsia="en-IN"/>
        </w:rPr>
        <w:t> in Java is used for memory management mainly. We can apply java static keyword with variables, methods, blocks and nested class. The static keyword belongs to the class than an instance of the class.</w:t>
      </w:r>
    </w:p>
    <w:p w:rsidR="008F2241" w:rsidRPr="008F2241" w:rsidRDefault="008F2241" w:rsidP="008F224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lang w:eastAsia="en-IN"/>
        </w:rPr>
        <w:t>The static can be:</w:t>
      </w:r>
    </w:p>
    <w:p w:rsidR="008F2241" w:rsidRPr="008F2241" w:rsidRDefault="008F2241" w:rsidP="00AD3981">
      <w:pPr>
        <w:numPr>
          <w:ilvl w:val="0"/>
          <w:numId w:val="28"/>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lang w:eastAsia="en-IN"/>
        </w:rPr>
        <w:t>Variable (also known as a class variable)</w:t>
      </w:r>
    </w:p>
    <w:p w:rsidR="008F2241" w:rsidRPr="008F2241" w:rsidRDefault="008F2241" w:rsidP="00AD3981">
      <w:pPr>
        <w:numPr>
          <w:ilvl w:val="0"/>
          <w:numId w:val="28"/>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lang w:eastAsia="en-IN"/>
        </w:rPr>
        <w:t>Method (also known as a class method)</w:t>
      </w:r>
    </w:p>
    <w:p w:rsidR="008F2241" w:rsidRPr="008F2241" w:rsidRDefault="008F2241" w:rsidP="00AD3981">
      <w:pPr>
        <w:numPr>
          <w:ilvl w:val="0"/>
          <w:numId w:val="28"/>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lang w:eastAsia="en-IN"/>
        </w:rPr>
        <w:t>Block</w:t>
      </w:r>
    </w:p>
    <w:p w:rsidR="008F2241" w:rsidRPr="008F2241" w:rsidRDefault="008F2241" w:rsidP="00AD3981">
      <w:pPr>
        <w:numPr>
          <w:ilvl w:val="0"/>
          <w:numId w:val="28"/>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lang w:eastAsia="en-IN"/>
        </w:rPr>
        <w:t>Nested class</w:t>
      </w:r>
    </w:p>
    <w:p w:rsidR="008F2241" w:rsidRPr="008F2241" w:rsidRDefault="008F2241" w:rsidP="008F22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68115" cy="3528060"/>
            <wp:effectExtent l="0" t="0" r="0" b="0"/>
            <wp:docPr id="125" name="Picture 125"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tatic in Java"/>
                    <pic:cNvPicPr>
                      <a:picLocks noChangeAspect="1" noChangeArrowheads="1"/>
                    </pic:cNvPicPr>
                  </pic:nvPicPr>
                  <pic:blipFill>
                    <a:blip r:embed="rId40"/>
                    <a:srcRect/>
                    <a:stretch>
                      <a:fillRect/>
                    </a:stretch>
                  </pic:blipFill>
                  <pic:spPr bwMode="auto">
                    <a:xfrm>
                      <a:off x="0" y="0"/>
                      <a:ext cx="3968115" cy="3528060"/>
                    </a:xfrm>
                    <a:prstGeom prst="rect">
                      <a:avLst/>
                    </a:prstGeom>
                    <a:noFill/>
                    <a:ln w="9525">
                      <a:noFill/>
                      <a:miter lim="800000"/>
                      <a:headEnd/>
                      <a:tailEnd/>
                    </a:ln>
                  </pic:spPr>
                </pic:pic>
              </a:graphicData>
            </a:graphic>
          </wp:inline>
        </w:drawing>
      </w:r>
    </w:p>
    <w:p w:rsidR="008F2241" w:rsidRPr="008F2241" w:rsidRDefault="008F2241" w:rsidP="008F2241">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8F2241">
        <w:rPr>
          <w:rFonts w:ascii="Helvetica" w:eastAsia="Times New Roman" w:hAnsi="Helvetica" w:cs="Helvetica"/>
          <w:color w:val="610B38"/>
          <w:sz w:val="34"/>
          <w:szCs w:val="34"/>
          <w:lang w:eastAsia="en-IN"/>
        </w:rPr>
        <w:t>1) Java static variable</w:t>
      </w:r>
    </w:p>
    <w:p w:rsidR="008F2241" w:rsidRPr="008F2241" w:rsidRDefault="008F2241" w:rsidP="008F224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lang w:eastAsia="en-IN"/>
        </w:rPr>
        <w:t>If you declare any variable as static, it is known as a static variable.</w:t>
      </w:r>
    </w:p>
    <w:p w:rsidR="008F2241" w:rsidRPr="008F2241" w:rsidRDefault="008F2241" w:rsidP="00AD3981">
      <w:pPr>
        <w:numPr>
          <w:ilvl w:val="0"/>
          <w:numId w:val="29"/>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lang w:eastAsia="en-IN"/>
        </w:rPr>
        <w:t>The static variable can be used to refer to the common property of all objects (which is not unique for each object), for example, the company name of employees, college name of students, etc.</w:t>
      </w:r>
    </w:p>
    <w:p w:rsidR="008F2241" w:rsidRPr="008F2241" w:rsidRDefault="008F2241" w:rsidP="00AD3981">
      <w:pPr>
        <w:numPr>
          <w:ilvl w:val="0"/>
          <w:numId w:val="29"/>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lang w:eastAsia="en-IN"/>
        </w:rPr>
        <w:t>The static variable gets memory only once in the class area at the time of class loading.</w:t>
      </w:r>
    </w:p>
    <w:p w:rsidR="008F2241" w:rsidRPr="008F2241" w:rsidRDefault="008F2241" w:rsidP="008F2241">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8F2241">
        <w:rPr>
          <w:rFonts w:ascii="Helvetica" w:eastAsia="Times New Roman" w:hAnsi="Helvetica" w:cs="Helvetica"/>
          <w:color w:val="610B4B"/>
          <w:sz w:val="23"/>
          <w:szCs w:val="23"/>
          <w:lang w:eastAsia="en-IN"/>
        </w:rPr>
        <w:t>Advantages of static variable</w:t>
      </w:r>
    </w:p>
    <w:p w:rsidR="008F2241" w:rsidRPr="008F2241" w:rsidRDefault="008F2241" w:rsidP="008F224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lang w:eastAsia="en-IN"/>
        </w:rPr>
        <w:t>It makes your program </w:t>
      </w:r>
      <w:r w:rsidRPr="008F2241">
        <w:rPr>
          <w:rFonts w:ascii="Verdana" w:eastAsia="Times New Roman" w:hAnsi="Verdana" w:cs="Times New Roman"/>
          <w:b/>
          <w:bCs/>
          <w:color w:val="2F4F4F"/>
          <w:sz w:val="18"/>
          <w:lang w:eastAsia="en-IN"/>
        </w:rPr>
        <w:t>memory efficient</w:t>
      </w:r>
      <w:r w:rsidRPr="008F2241">
        <w:rPr>
          <w:rFonts w:ascii="Verdana" w:eastAsia="Times New Roman" w:hAnsi="Verdana" w:cs="Times New Roman"/>
          <w:color w:val="000000"/>
          <w:sz w:val="18"/>
          <w:szCs w:val="18"/>
          <w:lang w:eastAsia="en-IN"/>
        </w:rPr>
        <w:t> (i.e., it saves memory).</w:t>
      </w:r>
    </w:p>
    <w:p w:rsidR="008F2241" w:rsidRPr="008F2241" w:rsidRDefault="008F2241" w:rsidP="008F2241">
      <w:pPr>
        <w:shd w:val="clear" w:color="auto" w:fill="FFFFFF"/>
        <w:spacing w:before="100" w:beforeAutospacing="1" w:after="100" w:afterAutospacing="1" w:line="240" w:lineRule="auto"/>
        <w:outlineLvl w:val="3"/>
        <w:rPr>
          <w:rFonts w:ascii="Helvetica" w:eastAsia="Times New Roman" w:hAnsi="Helvetica" w:cs="Helvetica"/>
          <w:color w:val="610B4B"/>
          <w:sz w:val="23"/>
          <w:szCs w:val="23"/>
          <w:lang w:eastAsia="en-IN"/>
        </w:rPr>
      </w:pPr>
      <w:r w:rsidRPr="008F2241">
        <w:rPr>
          <w:rFonts w:ascii="Helvetica" w:eastAsia="Times New Roman" w:hAnsi="Helvetica" w:cs="Helvetica"/>
          <w:color w:val="610B4B"/>
          <w:sz w:val="23"/>
          <w:szCs w:val="23"/>
          <w:lang w:eastAsia="en-IN"/>
        </w:rPr>
        <w:t>Understanding the problem without static variable</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b/>
          <w:bCs/>
          <w:color w:val="006699"/>
          <w:sz w:val="18"/>
          <w:lang w:eastAsia="en-IN"/>
        </w:rPr>
        <w:t>class</w:t>
      </w:r>
      <w:r w:rsidRPr="008F2241">
        <w:rPr>
          <w:rFonts w:ascii="Verdana" w:eastAsia="Times New Roman" w:hAnsi="Verdana" w:cs="Times New Roman"/>
          <w:color w:val="000000"/>
          <w:sz w:val="18"/>
          <w:szCs w:val="18"/>
          <w:bdr w:val="none" w:sz="0" w:space="0" w:color="auto" w:frame="1"/>
          <w:lang w:eastAsia="en-IN"/>
        </w:rPr>
        <w:t> Student{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int</w:t>
      </w:r>
      <w:r w:rsidRPr="008F2241">
        <w:rPr>
          <w:rFonts w:ascii="Verdana" w:eastAsia="Times New Roman" w:hAnsi="Verdana" w:cs="Times New Roman"/>
          <w:color w:val="000000"/>
          <w:sz w:val="18"/>
          <w:szCs w:val="18"/>
          <w:bdr w:val="none" w:sz="0" w:space="0" w:color="auto" w:frame="1"/>
          <w:lang w:eastAsia="en-IN"/>
        </w:rPr>
        <w:t> rollno;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lastRenderedPageBreak/>
        <w:t>     String name;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String college=</w:t>
      </w:r>
      <w:r w:rsidRPr="008F2241">
        <w:rPr>
          <w:rFonts w:ascii="Verdana" w:eastAsia="Times New Roman" w:hAnsi="Verdana" w:cs="Times New Roman"/>
          <w:color w:val="0000FF"/>
          <w:sz w:val="18"/>
          <w:lang w:eastAsia="en-IN"/>
        </w:rPr>
        <w:t>"ITS"</w:t>
      </w:r>
      <w:r w:rsidRPr="008F2241">
        <w:rPr>
          <w:rFonts w:ascii="Verdana" w:eastAsia="Times New Roman" w:hAnsi="Verdana" w:cs="Times New Roman"/>
          <w:color w:val="000000"/>
          <w:sz w:val="18"/>
          <w:szCs w:val="18"/>
          <w:bdr w:val="none" w:sz="0" w:space="0" w:color="auto" w:frame="1"/>
          <w:lang w:eastAsia="en-IN"/>
        </w:rPr>
        <w:t>;  </w:t>
      </w:r>
    </w:p>
    <w:p w:rsidR="008F2241" w:rsidRPr="008F2241" w:rsidRDefault="008F2241" w:rsidP="00DE7C04">
      <w:pPr>
        <w:shd w:val="clear" w:color="auto" w:fill="FFFFFF"/>
        <w:spacing w:after="109"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w:t>
      </w:r>
    </w:p>
    <w:p w:rsidR="008F2241" w:rsidRPr="008F2241" w:rsidRDefault="008F2241" w:rsidP="008F224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lang w:eastAsia="en-IN"/>
        </w:rPr>
        <w:t>Suppose there are 500 students in my college, now all instance data members will get memory each time when the object is created. All students have its unique rollno and name, so instance data member is good in such case. Here, "college" refers to the common property of all objects. If we make it static, this field will get the memory only once.</w:t>
      </w:r>
    </w:p>
    <w:p w:rsidR="008F2241" w:rsidRPr="008F2241" w:rsidRDefault="008F2241" w:rsidP="008F2241">
      <w:pPr>
        <w:pBdr>
          <w:top w:val="single" w:sz="6" w:space="10" w:color="FFC0CB"/>
          <w:left w:val="single" w:sz="18" w:space="27" w:color="FFA500"/>
          <w:bottom w:val="single" w:sz="6" w:space="10" w:color="FFC0CB"/>
          <w:right w:val="single" w:sz="6" w:space="10" w:color="FFC0CB"/>
        </w:pBdr>
        <w:shd w:val="clear" w:color="auto" w:fill="FFFFFF"/>
        <w:spacing w:before="100" w:beforeAutospacing="1" w:after="100" w:afterAutospacing="1" w:line="240" w:lineRule="auto"/>
        <w:outlineLvl w:val="3"/>
        <w:rPr>
          <w:rFonts w:ascii="Arial" w:eastAsia="Times New Roman" w:hAnsi="Arial" w:cs="Arial"/>
          <w:color w:val="008000"/>
          <w:sz w:val="19"/>
          <w:szCs w:val="19"/>
          <w:lang w:eastAsia="en-IN"/>
        </w:rPr>
      </w:pPr>
      <w:r w:rsidRPr="008F2241">
        <w:rPr>
          <w:rFonts w:ascii="Arial" w:eastAsia="Times New Roman" w:hAnsi="Arial" w:cs="Arial"/>
          <w:color w:val="008000"/>
          <w:sz w:val="19"/>
          <w:szCs w:val="19"/>
          <w:lang w:eastAsia="en-IN"/>
        </w:rPr>
        <w:t>Java static property is shared to all objects.</w:t>
      </w:r>
    </w:p>
    <w:p w:rsidR="008F2241" w:rsidRPr="008F2241" w:rsidRDefault="008F2241" w:rsidP="008F2241">
      <w:pPr>
        <w:shd w:val="clear" w:color="auto" w:fill="FFFFFF"/>
        <w:spacing w:before="100" w:beforeAutospacing="1" w:after="100" w:afterAutospacing="1" w:line="240" w:lineRule="auto"/>
        <w:outlineLvl w:val="2"/>
        <w:rPr>
          <w:rFonts w:ascii="Tahoma" w:eastAsia="Times New Roman" w:hAnsi="Tahoma" w:cs="Tahoma"/>
          <w:color w:val="610B4B"/>
          <w:sz w:val="30"/>
          <w:szCs w:val="30"/>
          <w:lang w:eastAsia="en-IN"/>
        </w:rPr>
      </w:pPr>
      <w:r w:rsidRPr="008F2241">
        <w:rPr>
          <w:rFonts w:ascii="Tahoma" w:eastAsia="Times New Roman" w:hAnsi="Tahoma" w:cs="Tahoma"/>
          <w:color w:val="610B4B"/>
          <w:sz w:val="30"/>
          <w:szCs w:val="30"/>
          <w:lang w:eastAsia="en-IN"/>
        </w:rPr>
        <w:t>Example of static variable</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8200"/>
          <w:sz w:val="18"/>
          <w:lang w:eastAsia="en-IN"/>
        </w:rPr>
        <w:t>//Java Program to demonstrate the use of static variable</w:t>
      </w:r>
      <w:r w:rsidRPr="008F2241">
        <w:rPr>
          <w:rFonts w:ascii="Verdana" w:eastAsia="Times New Roman" w:hAnsi="Verdana" w:cs="Times New Roman"/>
          <w:color w:val="000000"/>
          <w:sz w:val="18"/>
          <w:szCs w:val="18"/>
          <w:bdr w:val="none" w:sz="0" w:space="0" w:color="auto" w:frame="1"/>
          <w:lang w:eastAsia="en-IN"/>
        </w:rPr>
        <w:t>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b/>
          <w:bCs/>
          <w:color w:val="006699"/>
          <w:sz w:val="18"/>
          <w:lang w:eastAsia="en-IN"/>
        </w:rPr>
        <w:t>class</w:t>
      </w:r>
      <w:r w:rsidRPr="008F2241">
        <w:rPr>
          <w:rFonts w:ascii="Verdana" w:eastAsia="Times New Roman" w:hAnsi="Verdana" w:cs="Times New Roman"/>
          <w:color w:val="000000"/>
          <w:sz w:val="18"/>
          <w:szCs w:val="18"/>
          <w:bdr w:val="none" w:sz="0" w:space="0" w:color="auto" w:frame="1"/>
          <w:lang w:eastAsia="en-IN"/>
        </w:rPr>
        <w:t> Student{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int</w:t>
      </w:r>
      <w:r w:rsidRPr="008F2241">
        <w:rPr>
          <w:rFonts w:ascii="Verdana" w:eastAsia="Times New Roman" w:hAnsi="Verdana" w:cs="Times New Roman"/>
          <w:color w:val="000000"/>
          <w:sz w:val="18"/>
          <w:szCs w:val="18"/>
          <w:bdr w:val="none" w:sz="0" w:space="0" w:color="auto" w:frame="1"/>
          <w:lang w:eastAsia="en-IN"/>
        </w:rPr>
        <w:t> rollno;</w:t>
      </w:r>
      <w:r w:rsidRPr="008F2241">
        <w:rPr>
          <w:rFonts w:ascii="Verdana" w:eastAsia="Times New Roman" w:hAnsi="Verdana" w:cs="Times New Roman"/>
          <w:color w:val="008200"/>
          <w:sz w:val="18"/>
          <w:lang w:eastAsia="en-IN"/>
        </w:rPr>
        <w:t>//instance variable</w:t>
      </w:r>
      <w:r w:rsidRPr="008F2241">
        <w:rPr>
          <w:rFonts w:ascii="Verdana" w:eastAsia="Times New Roman" w:hAnsi="Verdana" w:cs="Times New Roman"/>
          <w:color w:val="000000"/>
          <w:sz w:val="18"/>
          <w:szCs w:val="18"/>
          <w:bdr w:val="none" w:sz="0" w:space="0" w:color="auto" w:frame="1"/>
          <w:lang w:eastAsia="en-IN"/>
        </w:rPr>
        <w:t>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String name;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static</w:t>
      </w:r>
      <w:r w:rsidRPr="008F2241">
        <w:rPr>
          <w:rFonts w:ascii="Verdana" w:eastAsia="Times New Roman" w:hAnsi="Verdana" w:cs="Times New Roman"/>
          <w:color w:val="000000"/>
          <w:sz w:val="18"/>
          <w:szCs w:val="18"/>
          <w:bdr w:val="none" w:sz="0" w:space="0" w:color="auto" w:frame="1"/>
          <w:lang w:eastAsia="en-IN"/>
        </w:rPr>
        <w:t> String college =</w:t>
      </w:r>
      <w:r w:rsidRPr="008F2241">
        <w:rPr>
          <w:rFonts w:ascii="Verdana" w:eastAsia="Times New Roman" w:hAnsi="Verdana" w:cs="Times New Roman"/>
          <w:color w:val="0000FF"/>
          <w:sz w:val="18"/>
          <w:lang w:eastAsia="en-IN"/>
        </w:rPr>
        <w:t>"ITS"</w:t>
      </w:r>
      <w:r w:rsidRPr="008F2241">
        <w:rPr>
          <w:rFonts w:ascii="Verdana" w:eastAsia="Times New Roman" w:hAnsi="Verdana" w:cs="Times New Roman"/>
          <w:color w:val="000000"/>
          <w:sz w:val="18"/>
          <w:szCs w:val="18"/>
          <w:bdr w:val="none" w:sz="0" w:space="0" w:color="auto" w:frame="1"/>
          <w:lang w:eastAsia="en-IN"/>
        </w:rPr>
        <w:t>;</w:t>
      </w:r>
      <w:r w:rsidRPr="008F2241">
        <w:rPr>
          <w:rFonts w:ascii="Verdana" w:eastAsia="Times New Roman" w:hAnsi="Verdana" w:cs="Times New Roman"/>
          <w:color w:val="008200"/>
          <w:sz w:val="18"/>
          <w:lang w:eastAsia="en-IN"/>
        </w:rPr>
        <w:t>//static variable</w:t>
      </w:r>
      <w:r w:rsidRPr="008F2241">
        <w:rPr>
          <w:rFonts w:ascii="Verdana" w:eastAsia="Times New Roman" w:hAnsi="Verdana" w:cs="Times New Roman"/>
          <w:color w:val="000000"/>
          <w:sz w:val="18"/>
          <w:szCs w:val="18"/>
          <w:bdr w:val="none" w:sz="0" w:space="0" w:color="auto" w:frame="1"/>
          <w:lang w:eastAsia="en-IN"/>
        </w:rPr>
        <w:t>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color w:val="008200"/>
          <w:sz w:val="18"/>
          <w:lang w:eastAsia="en-IN"/>
        </w:rPr>
        <w:t>//constructor</w:t>
      </w:r>
      <w:r w:rsidRPr="008F2241">
        <w:rPr>
          <w:rFonts w:ascii="Verdana" w:eastAsia="Times New Roman" w:hAnsi="Verdana" w:cs="Times New Roman"/>
          <w:color w:val="000000"/>
          <w:sz w:val="18"/>
          <w:szCs w:val="18"/>
          <w:bdr w:val="none" w:sz="0" w:space="0" w:color="auto" w:frame="1"/>
          <w:lang w:eastAsia="en-IN"/>
        </w:rPr>
        <w:t>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Student(</w:t>
      </w:r>
      <w:r w:rsidRPr="008F2241">
        <w:rPr>
          <w:rFonts w:ascii="Verdana" w:eastAsia="Times New Roman" w:hAnsi="Verdana" w:cs="Times New Roman"/>
          <w:b/>
          <w:bCs/>
          <w:color w:val="006699"/>
          <w:sz w:val="18"/>
          <w:lang w:eastAsia="en-IN"/>
        </w:rPr>
        <w:t>int</w:t>
      </w:r>
      <w:r w:rsidRPr="008F2241">
        <w:rPr>
          <w:rFonts w:ascii="Verdana" w:eastAsia="Times New Roman" w:hAnsi="Verdana" w:cs="Times New Roman"/>
          <w:color w:val="000000"/>
          <w:sz w:val="18"/>
          <w:szCs w:val="18"/>
          <w:bdr w:val="none" w:sz="0" w:space="0" w:color="auto" w:frame="1"/>
          <w:lang w:eastAsia="en-IN"/>
        </w:rPr>
        <w:t> r, String n){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rollno = r;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name = n;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color w:val="008200"/>
          <w:sz w:val="18"/>
          <w:lang w:eastAsia="en-IN"/>
        </w:rPr>
        <w:t>//method to display the values</w:t>
      </w:r>
      <w:r w:rsidRPr="008F2241">
        <w:rPr>
          <w:rFonts w:ascii="Verdana" w:eastAsia="Times New Roman" w:hAnsi="Verdana" w:cs="Times New Roman"/>
          <w:color w:val="000000"/>
          <w:sz w:val="18"/>
          <w:szCs w:val="18"/>
          <w:bdr w:val="none" w:sz="0" w:space="0" w:color="auto" w:frame="1"/>
          <w:lang w:eastAsia="en-IN"/>
        </w:rPr>
        <w:t>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void</w:t>
      </w:r>
      <w:r w:rsidRPr="008F2241">
        <w:rPr>
          <w:rFonts w:ascii="Verdana" w:eastAsia="Times New Roman" w:hAnsi="Verdana" w:cs="Times New Roman"/>
          <w:color w:val="000000"/>
          <w:sz w:val="18"/>
          <w:szCs w:val="18"/>
          <w:bdr w:val="none" w:sz="0" w:space="0" w:color="auto" w:frame="1"/>
          <w:lang w:eastAsia="en-IN"/>
        </w:rPr>
        <w:t> display (){System.out.println(rollno+</w:t>
      </w:r>
      <w:r w:rsidRPr="008F2241">
        <w:rPr>
          <w:rFonts w:ascii="Verdana" w:eastAsia="Times New Roman" w:hAnsi="Verdana" w:cs="Times New Roman"/>
          <w:color w:val="0000FF"/>
          <w:sz w:val="18"/>
          <w:lang w:eastAsia="en-IN"/>
        </w:rPr>
        <w:t>" "</w:t>
      </w:r>
      <w:r w:rsidRPr="008F2241">
        <w:rPr>
          <w:rFonts w:ascii="Verdana" w:eastAsia="Times New Roman" w:hAnsi="Verdana" w:cs="Times New Roman"/>
          <w:color w:val="000000"/>
          <w:sz w:val="18"/>
          <w:szCs w:val="18"/>
          <w:bdr w:val="none" w:sz="0" w:space="0" w:color="auto" w:frame="1"/>
          <w:lang w:eastAsia="en-IN"/>
        </w:rPr>
        <w:t>+name+</w:t>
      </w:r>
      <w:r w:rsidRPr="008F2241">
        <w:rPr>
          <w:rFonts w:ascii="Verdana" w:eastAsia="Times New Roman" w:hAnsi="Verdana" w:cs="Times New Roman"/>
          <w:color w:val="0000FF"/>
          <w:sz w:val="18"/>
          <w:lang w:eastAsia="en-IN"/>
        </w:rPr>
        <w:t>" "</w:t>
      </w:r>
      <w:r w:rsidRPr="008F2241">
        <w:rPr>
          <w:rFonts w:ascii="Verdana" w:eastAsia="Times New Roman" w:hAnsi="Verdana" w:cs="Times New Roman"/>
          <w:color w:val="000000"/>
          <w:sz w:val="18"/>
          <w:szCs w:val="18"/>
          <w:bdr w:val="none" w:sz="0" w:space="0" w:color="auto" w:frame="1"/>
          <w:lang w:eastAsia="en-IN"/>
        </w:rPr>
        <w:t>+college);}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8200"/>
          <w:sz w:val="18"/>
          <w:lang w:eastAsia="en-IN"/>
        </w:rPr>
        <w:t>//Test class to show the values of objects</w:t>
      </w:r>
      <w:r w:rsidRPr="008F2241">
        <w:rPr>
          <w:rFonts w:ascii="Verdana" w:eastAsia="Times New Roman" w:hAnsi="Verdana" w:cs="Times New Roman"/>
          <w:color w:val="000000"/>
          <w:sz w:val="18"/>
          <w:szCs w:val="18"/>
          <w:bdr w:val="none" w:sz="0" w:space="0" w:color="auto" w:frame="1"/>
          <w:lang w:eastAsia="en-IN"/>
        </w:rPr>
        <w:t>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b/>
          <w:bCs/>
          <w:color w:val="006699"/>
          <w:sz w:val="18"/>
          <w:lang w:eastAsia="en-IN"/>
        </w:rPr>
        <w:t>public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class</w:t>
      </w:r>
      <w:r w:rsidRPr="008F2241">
        <w:rPr>
          <w:rFonts w:ascii="Verdana" w:eastAsia="Times New Roman" w:hAnsi="Verdana" w:cs="Times New Roman"/>
          <w:color w:val="000000"/>
          <w:sz w:val="18"/>
          <w:szCs w:val="18"/>
          <w:bdr w:val="none" w:sz="0" w:space="0" w:color="auto" w:frame="1"/>
          <w:lang w:eastAsia="en-IN"/>
        </w:rPr>
        <w:t> TestStaticVariable1{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public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static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void</w:t>
      </w:r>
      <w:r w:rsidRPr="008F2241">
        <w:rPr>
          <w:rFonts w:ascii="Verdana" w:eastAsia="Times New Roman" w:hAnsi="Verdana" w:cs="Times New Roman"/>
          <w:color w:val="000000"/>
          <w:sz w:val="18"/>
          <w:szCs w:val="18"/>
          <w:bdr w:val="none" w:sz="0" w:space="0" w:color="auto" w:frame="1"/>
          <w:lang w:eastAsia="en-IN"/>
        </w:rPr>
        <w:t> main(String args[]){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Student s1 = </w:t>
      </w:r>
      <w:r w:rsidRPr="008F2241">
        <w:rPr>
          <w:rFonts w:ascii="Verdana" w:eastAsia="Times New Roman" w:hAnsi="Verdana" w:cs="Times New Roman"/>
          <w:b/>
          <w:bCs/>
          <w:color w:val="006699"/>
          <w:sz w:val="18"/>
          <w:lang w:eastAsia="en-IN"/>
        </w:rPr>
        <w:t>new</w:t>
      </w:r>
      <w:r w:rsidRPr="008F2241">
        <w:rPr>
          <w:rFonts w:ascii="Verdana" w:eastAsia="Times New Roman" w:hAnsi="Verdana" w:cs="Times New Roman"/>
          <w:color w:val="000000"/>
          <w:sz w:val="18"/>
          <w:szCs w:val="18"/>
          <w:bdr w:val="none" w:sz="0" w:space="0" w:color="auto" w:frame="1"/>
          <w:lang w:eastAsia="en-IN"/>
        </w:rPr>
        <w:t> Student(</w:t>
      </w:r>
      <w:r w:rsidRPr="008F2241">
        <w:rPr>
          <w:rFonts w:ascii="Verdana" w:eastAsia="Times New Roman" w:hAnsi="Verdana" w:cs="Times New Roman"/>
          <w:color w:val="C00000"/>
          <w:sz w:val="18"/>
          <w:lang w:eastAsia="en-IN"/>
        </w:rPr>
        <w:t>111</w:t>
      </w:r>
      <w:r w:rsidRPr="008F2241">
        <w:rPr>
          <w:rFonts w:ascii="Verdana" w:eastAsia="Times New Roman" w:hAnsi="Verdana" w:cs="Times New Roman"/>
          <w:color w:val="000000"/>
          <w:sz w:val="18"/>
          <w:szCs w:val="18"/>
          <w:bdr w:val="none" w:sz="0" w:space="0" w:color="auto" w:frame="1"/>
          <w:lang w:eastAsia="en-IN"/>
        </w:rPr>
        <w:t>,</w:t>
      </w:r>
      <w:r w:rsidRPr="008F2241">
        <w:rPr>
          <w:rFonts w:ascii="Verdana" w:eastAsia="Times New Roman" w:hAnsi="Verdana" w:cs="Times New Roman"/>
          <w:color w:val="0000FF"/>
          <w:sz w:val="18"/>
          <w:lang w:eastAsia="en-IN"/>
        </w:rPr>
        <w:t>"Karan"</w:t>
      </w:r>
      <w:r w:rsidRPr="008F2241">
        <w:rPr>
          <w:rFonts w:ascii="Verdana" w:eastAsia="Times New Roman" w:hAnsi="Verdana" w:cs="Times New Roman"/>
          <w:color w:val="000000"/>
          <w:sz w:val="18"/>
          <w:szCs w:val="18"/>
          <w:bdr w:val="none" w:sz="0" w:space="0" w:color="auto" w:frame="1"/>
          <w:lang w:eastAsia="en-IN"/>
        </w:rPr>
        <w:t>);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Student s2 = </w:t>
      </w:r>
      <w:r w:rsidRPr="008F2241">
        <w:rPr>
          <w:rFonts w:ascii="Verdana" w:eastAsia="Times New Roman" w:hAnsi="Verdana" w:cs="Times New Roman"/>
          <w:b/>
          <w:bCs/>
          <w:color w:val="006699"/>
          <w:sz w:val="18"/>
          <w:lang w:eastAsia="en-IN"/>
        </w:rPr>
        <w:t>new</w:t>
      </w:r>
      <w:r w:rsidRPr="008F2241">
        <w:rPr>
          <w:rFonts w:ascii="Verdana" w:eastAsia="Times New Roman" w:hAnsi="Verdana" w:cs="Times New Roman"/>
          <w:color w:val="000000"/>
          <w:sz w:val="18"/>
          <w:szCs w:val="18"/>
          <w:bdr w:val="none" w:sz="0" w:space="0" w:color="auto" w:frame="1"/>
          <w:lang w:eastAsia="en-IN"/>
        </w:rPr>
        <w:t> Student(</w:t>
      </w:r>
      <w:r w:rsidRPr="008F2241">
        <w:rPr>
          <w:rFonts w:ascii="Verdana" w:eastAsia="Times New Roman" w:hAnsi="Verdana" w:cs="Times New Roman"/>
          <w:color w:val="C00000"/>
          <w:sz w:val="18"/>
          <w:lang w:eastAsia="en-IN"/>
        </w:rPr>
        <w:t>222</w:t>
      </w:r>
      <w:r w:rsidRPr="008F2241">
        <w:rPr>
          <w:rFonts w:ascii="Verdana" w:eastAsia="Times New Roman" w:hAnsi="Verdana" w:cs="Times New Roman"/>
          <w:color w:val="000000"/>
          <w:sz w:val="18"/>
          <w:szCs w:val="18"/>
          <w:bdr w:val="none" w:sz="0" w:space="0" w:color="auto" w:frame="1"/>
          <w:lang w:eastAsia="en-IN"/>
        </w:rPr>
        <w:t>,</w:t>
      </w:r>
      <w:r w:rsidRPr="008F2241">
        <w:rPr>
          <w:rFonts w:ascii="Verdana" w:eastAsia="Times New Roman" w:hAnsi="Verdana" w:cs="Times New Roman"/>
          <w:color w:val="0000FF"/>
          <w:sz w:val="18"/>
          <w:lang w:eastAsia="en-IN"/>
        </w:rPr>
        <w:t>"Aryan"</w:t>
      </w:r>
      <w:r w:rsidRPr="008F2241">
        <w:rPr>
          <w:rFonts w:ascii="Verdana" w:eastAsia="Times New Roman" w:hAnsi="Verdana" w:cs="Times New Roman"/>
          <w:color w:val="000000"/>
          <w:sz w:val="18"/>
          <w:szCs w:val="18"/>
          <w:bdr w:val="none" w:sz="0" w:space="0" w:color="auto" w:frame="1"/>
          <w:lang w:eastAsia="en-IN"/>
        </w:rPr>
        <w:t>);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color w:val="008200"/>
          <w:sz w:val="18"/>
          <w:lang w:eastAsia="en-IN"/>
        </w:rPr>
        <w:t>//we can change the college of all objects by the single line of code</w:t>
      </w:r>
      <w:r w:rsidRPr="008F2241">
        <w:rPr>
          <w:rFonts w:ascii="Verdana" w:eastAsia="Times New Roman" w:hAnsi="Verdana" w:cs="Times New Roman"/>
          <w:color w:val="000000"/>
          <w:sz w:val="18"/>
          <w:szCs w:val="18"/>
          <w:bdr w:val="none" w:sz="0" w:space="0" w:color="auto" w:frame="1"/>
          <w:lang w:eastAsia="en-IN"/>
        </w:rPr>
        <w:t>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color w:val="008200"/>
          <w:sz w:val="18"/>
          <w:lang w:eastAsia="en-IN"/>
        </w:rPr>
        <w:t>//Student.college="BBDIT";</w:t>
      </w:r>
      <w:r w:rsidRPr="008F2241">
        <w:rPr>
          <w:rFonts w:ascii="Verdana" w:eastAsia="Times New Roman" w:hAnsi="Verdana" w:cs="Times New Roman"/>
          <w:color w:val="000000"/>
          <w:sz w:val="18"/>
          <w:szCs w:val="18"/>
          <w:bdr w:val="none" w:sz="0" w:space="0" w:color="auto" w:frame="1"/>
          <w:lang w:eastAsia="en-IN"/>
        </w:rPr>
        <w:t>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s1.display();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s2.display();  </w:t>
      </w:r>
    </w:p>
    <w:p w:rsidR="008F2241" w:rsidRPr="008F2241"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  </w:t>
      </w:r>
    </w:p>
    <w:p w:rsidR="008F2241" w:rsidRPr="008F2241" w:rsidRDefault="008F2241" w:rsidP="00DE7C04">
      <w:pPr>
        <w:shd w:val="clear" w:color="auto" w:fill="FFFFFF"/>
        <w:spacing w:after="109" w:line="285" w:lineRule="atLeast"/>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bdr w:val="none" w:sz="0" w:space="0" w:color="auto" w:frame="1"/>
          <w:lang w:eastAsia="en-IN"/>
        </w:rPr>
        <w:t>}  </w:t>
      </w:r>
    </w:p>
    <w:p w:rsidR="008F2241" w:rsidRPr="008F2241" w:rsidRDefault="008F2241" w:rsidP="008F2241">
      <w:pPr>
        <w:spacing w:after="0" w:line="240" w:lineRule="auto"/>
        <w:rPr>
          <w:rFonts w:ascii="Times New Roman" w:eastAsia="Times New Roman" w:hAnsi="Times New Roman" w:cs="Times New Roman"/>
          <w:sz w:val="24"/>
          <w:szCs w:val="24"/>
          <w:lang w:eastAsia="en-IN"/>
        </w:rPr>
      </w:pPr>
      <w:hyperlink r:id="rId41" w:tgtFrame="_blank" w:history="1">
        <w:r w:rsidRPr="008F2241">
          <w:rPr>
            <w:rFonts w:ascii="Verdana" w:eastAsia="Times New Roman" w:hAnsi="Verdana" w:cs="Times New Roman"/>
            <w:b/>
            <w:bCs/>
            <w:color w:val="FFFFFF"/>
            <w:sz w:val="18"/>
            <w:u w:val="single"/>
            <w:lang w:eastAsia="en-IN"/>
          </w:rPr>
          <w:t>Test it Now</w:t>
        </w:r>
      </w:hyperlink>
    </w:p>
    <w:p w:rsidR="008F2241" w:rsidRPr="008F2241" w:rsidRDefault="008F2241" w:rsidP="008F224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8F2241">
        <w:rPr>
          <w:rFonts w:ascii="Verdana" w:eastAsia="Times New Roman" w:hAnsi="Verdana" w:cs="Times New Roman"/>
          <w:color w:val="000000"/>
          <w:sz w:val="18"/>
          <w:szCs w:val="18"/>
          <w:lang w:eastAsia="en-IN"/>
        </w:rPr>
        <w:t>Output:</w:t>
      </w:r>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F2241">
        <w:rPr>
          <w:rFonts w:ascii="Courier New" w:eastAsia="Times New Roman" w:hAnsi="Courier New" w:cs="Courier New"/>
          <w:color w:val="000000"/>
          <w:sz w:val="20"/>
          <w:szCs w:val="20"/>
          <w:lang w:eastAsia="en-IN"/>
        </w:rPr>
        <w:t>111 Karan ITS</w:t>
      </w:r>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F2241">
        <w:rPr>
          <w:rFonts w:ascii="Courier New" w:eastAsia="Times New Roman" w:hAnsi="Courier New" w:cs="Courier New"/>
          <w:color w:val="000000"/>
          <w:sz w:val="20"/>
          <w:szCs w:val="20"/>
          <w:lang w:eastAsia="en-IN"/>
        </w:rPr>
        <w:t>222 Aryan ITS</w:t>
      </w:r>
    </w:p>
    <w:p w:rsidR="008F2241" w:rsidRPr="008F2241" w:rsidRDefault="008F2241" w:rsidP="008F22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874385" cy="4227195"/>
            <wp:effectExtent l="19050" t="0" r="0" b="0"/>
            <wp:docPr id="126" name="Picture 126"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tatic Variable"/>
                    <pic:cNvPicPr>
                      <a:picLocks noChangeAspect="1" noChangeArrowheads="1"/>
                    </pic:cNvPicPr>
                  </pic:nvPicPr>
                  <pic:blipFill>
                    <a:blip r:embed="rId42"/>
                    <a:srcRect/>
                    <a:stretch>
                      <a:fillRect/>
                    </a:stretch>
                  </pic:blipFill>
                  <pic:spPr bwMode="auto">
                    <a:xfrm>
                      <a:off x="0" y="0"/>
                      <a:ext cx="5874385" cy="4227195"/>
                    </a:xfrm>
                    <a:prstGeom prst="rect">
                      <a:avLst/>
                    </a:prstGeom>
                    <a:noFill/>
                    <a:ln w="9525">
                      <a:noFill/>
                      <a:miter lim="800000"/>
                      <a:headEnd/>
                      <a:tailEnd/>
                    </a:ln>
                  </pic:spPr>
                </pic:pic>
              </a:graphicData>
            </a:graphic>
          </wp:inline>
        </w:drawing>
      </w:r>
    </w:p>
    <w:p w:rsidR="008F2241" w:rsidRPr="008F2241" w:rsidRDefault="008F2241" w:rsidP="008F2241">
      <w:pPr>
        <w:spacing w:after="0" w:line="240" w:lineRule="auto"/>
        <w:rPr>
          <w:rFonts w:ascii="Times New Roman" w:eastAsia="Times New Roman" w:hAnsi="Times New Roman" w:cs="Times New Roman"/>
          <w:sz w:val="24"/>
          <w:szCs w:val="24"/>
          <w:lang w:eastAsia="en-IN"/>
        </w:rPr>
      </w:pPr>
      <w:r w:rsidRPr="008F2241">
        <w:rPr>
          <w:rFonts w:ascii="Times New Roman" w:eastAsia="Times New Roman" w:hAnsi="Times New Roman" w:cs="Times New Roman"/>
          <w:sz w:val="24"/>
          <w:szCs w:val="24"/>
          <w:lang w:eastAsia="en-IN"/>
        </w:rPr>
        <w:pict>
          <v:rect id="_x0000_i1041" style="width:0;height:.7pt" o:hralign="center" o:hrstd="t" o:hrnoshade="t" o:hr="t" fillcolor="#d4d4d4" stroked="f"/>
        </w:pict>
      </w:r>
    </w:p>
    <w:p w:rsidR="008F2241" w:rsidRPr="008F2241" w:rsidRDefault="008F2241" w:rsidP="008F2241">
      <w:pPr>
        <w:shd w:val="clear" w:color="auto" w:fill="FFFFFF"/>
        <w:spacing w:before="100" w:beforeAutospacing="1" w:after="100" w:afterAutospacing="1" w:line="240" w:lineRule="auto"/>
        <w:outlineLvl w:val="2"/>
        <w:rPr>
          <w:ins w:id="1147" w:author="Unknown"/>
          <w:rFonts w:ascii="Tahoma" w:eastAsia="Times New Roman" w:hAnsi="Tahoma" w:cs="Tahoma"/>
          <w:color w:val="610B4B"/>
          <w:sz w:val="30"/>
          <w:szCs w:val="30"/>
          <w:lang w:eastAsia="en-IN"/>
        </w:rPr>
      </w:pPr>
      <w:ins w:id="1148" w:author="Unknown">
        <w:r w:rsidRPr="008F2241">
          <w:rPr>
            <w:rFonts w:ascii="Tahoma" w:eastAsia="Times New Roman" w:hAnsi="Tahoma" w:cs="Tahoma"/>
            <w:color w:val="610B4B"/>
            <w:sz w:val="30"/>
            <w:szCs w:val="30"/>
            <w:lang w:eastAsia="en-IN"/>
          </w:rPr>
          <w:t>Program of the counter without static variable</w:t>
        </w:r>
      </w:ins>
    </w:p>
    <w:p w:rsidR="008F2241" w:rsidRPr="008F2241" w:rsidRDefault="008F2241" w:rsidP="008F2241">
      <w:pPr>
        <w:shd w:val="clear" w:color="auto" w:fill="FFFFFF"/>
        <w:spacing w:before="100" w:beforeAutospacing="1" w:after="100" w:afterAutospacing="1" w:line="240" w:lineRule="auto"/>
        <w:rPr>
          <w:ins w:id="1149" w:author="Unknown"/>
          <w:rFonts w:ascii="Verdana" w:eastAsia="Times New Roman" w:hAnsi="Verdana" w:cs="Times New Roman"/>
          <w:color w:val="000000"/>
          <w:sz w:val="18"/>
          <w:szCs w:val="18"/>
          <w:lang w:eastAsia="en-IN"/>
        </w:rPr>
      </w:pPr>
      <w:ins w:id="1150" w:author="Unknown">
        <w:r w:rsidRPr="008F2241">
          <w:rPr>
            <w:rFonts w:ascii="Verdana" w:eastAsia="Times New Roman" w:hAnsi="Verdana" w:cs="Times New Roman"/>
            <w:color w:val="000000"/>
            <w:sz w:val="18"/>
            <w:szCs w:val="18"/>
            <w:lang w:eastAsia="en-IN"/>
          </w:rPr>
          <w:t>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So each object will have the value 1 in the count variable.</w:t>
        </w:r>
      </w:ins>
    </w:p>
    <w:p w:rsidR="008F2241" w:rsidRPr="008F2241" w:rsidRDefault="008F2241" w:rsidP="00DE7C04">
      <w:pPr>
        <w:shd w:val="clear" w:color="auto" w:fill="FFFFFF"/>
        <w:spacing w:after="0" w:line="285" w:lineRule="atLeast"/>
        <w:rPr>
          <w:ins w:id="1151" w:author="Unknown"/>
          <w:rFonts w:ascii="Verdana" w:eastAsia="Times New Roman" w:hAnsi="Verdana" w:cs="Times New Roman"/>
          <w:color w:val="000000"/>
          <w:sz w:val="18"/>
          <w:szCs w:val="18"/>
          <w:lang w:eastAsia="en-IN"/>
        </w:rPr>
      </w:pPr>
      <w:ins w:id="1152" w:author="Unknown">
        <w:r w:rsidRPr="008F2241">
          <w:rPr>
            <w:rFonts w:ascii="Verdana" w:eastAsia="Times New Roman" w:hAnsi="Verdana" w:cs="Times New Roman"/>
            <w:color w:val="008200"/>
            <w:sz w:val="18"/>
            <w:lang w:eastAsia="en-IN"/>
          </w:rPr>
          <w:t>//Java Program to demonstrate the use of an instance variable</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153" w:author="Unknown"/>
          <w:rFonts w:ascii="Verdana" w:eastAsia="Times New Roman" w:hAnsi="Verdana" w:cs="Times New Roman"/>
          <w:color w:val="000000"/>
          <w:sz w:val="18"/>
          <w:szCs w:val="18"/>
          <w:lang w:eastAsia="en-IN"/>
        </w:rPr>
      </w:pPr>
      <w:ins w:id="1154" w:author="Unknown">
        <w:r w:rsidRPr="008F2241">
          <w:rPr>
            <w:rFonts w:ascii="Verdana" w:eastAsia="Times New Roman" w:hAnsi="Verdana" w:cs="Times New Roman"/>
            <w:color w:val="008200"/>
            <w:sz w:val="18"/>
            <w:lang w:eastAsia="en-IN"/>
          </w:rPr>
          <w:t>//which get memory each time when we create an object of the class.</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155" w:author="Unknown"/>
          <w:rFonts w:ascii="Verdana" w:eastAsia="Times New Roman" w:hAnsi="Verdana" w:cs="Times New Roman"/>
          <w:color w:val="000000"/>
          <w:sz w:val="18"/>
          <w:szCs w:val="18"/>
          <w:lang w:eastAsia="en-IN"/>
        </w:rPr>
      </w:pPr>
      <w:ins w:id="1156" w:author="Unknown">
        <w:r w:rsidRPr="008F2241">
          <w:rPr>
            <w:rFonts w:ascii="Verdana" w:eastAsia="Times New Roman" w:hAnsi="Verdana" w:cs="Times New Roman"/>
            <w:b/>
            <w:bCs/>
            <w:color w:val="006699"/>
            <w:sz w:val="18"/>
            <w:lang w:eastAsia="en-IN"/>
          </w:rPr>
          <w:t>class</w:t>
        </w:r>
        <w:r w:rsidRPr="008F2241">
          <w:rPr>
            <w:rFonts w:ascii="Verdana" w:eastAsia="Times New Roman" w:hAnsi="Verdana" w:cs="Times New Roman"/>
            <w:color w:val="000000"/>
            <w:sz w:val="18"/>
            <w:szCs w:val="18"/>
            <w:bdr w:val="none" w:sz="0" w:space="0" w:color="auto" w:frame="1"/>
            <w:lang w:eastAsia="en-IN"/>
          </w:rPr>
          <w:t> Counter{  </w:t>
        </w:r>
      </w:ins>
    </w:p>
    <w:p w:rsidR="008F2241" w:rsidRPr="008F2241" w:rsidRDefault="008F2241" w:rsidP="00DE7C04">
      <w:pPr>
        <w:shd w:val="clear" w:color="auto" w:fill="FFFFFF"/>
        <w:spacing w:after="0" w:line="285" w:lineRule="atLeast"/>
        <w:rPr>
          <w:ins w:id="1157" w:author="Unknown"/>
          <w:rFonts w:ascii="Verdana" w:eastAsia="Times New Roman" w:hAnsi="Verdana" w:cs="Times New Roman"/>
          <w:color w:val="000000"/>
          <w:sz w:val="18"/>
          <w:szCs w:val="18"/>
          <w:lang w:eastAsia="en-IN"/>
        </w:rPr>
      </w:pPr>
      <w:ins w:id="1158" w:author="Unknown">
        <w:r w:rsidRPr="008F2241">
          <w:rPr>
            <w:rFonts w:ascii="Verdana" w:eastAsia="Times New Roman" w:hAnsi="Verdana" w:cs="Times New Roman"/>
            <w:b/>
            <w:bCs/>
            <w:color w:val="006699"/>
            <w:sz w:val="18"/>
            <w:lang w:eastAsia="en-IN"/>
          </w:rPr>
          <w:t>int</w:t>
        </w:r>
        <w:r w:rsidRPr="008F2241">
          <w:rPr>
            <w:rFonts w:ascii="Verdana" w:eastAsia="Times New Roman" w:hAnsi="Verdana" w:cs="Times New Roman"/>
            <w:color w:val="000000"/>
            <w:sz w:val="18"/>
            <w:szCs w:val="18"/>
            <w:bdr w:val="none" w:sz="0" w:space="0" w:color="auto" w:frame="1"/>
            <w:lang w:eastAsia="en-IN"/>
          </w:rPr>
          <w:t> count=</w:t>
        </w:r>
        <w:r w:rsidRPr="008F2241">
          <w:rPr>
            <w:rFonts w:ascii="Verdana" w:eastAsia="Times New Roman" w:hAnsi="Verdana" w:cs="Times New Roman"/>
            <w:color w:val="C00000"/>
            <w:sz w:val="18"/>
            <w:lang w:eastAsia="en-IN"/>
          </w:rPr>
          <w:t>0</w:t>
        </w:r>
        <w:r w:rsidRPr="008F2241">
          <w:rPr>
            <w:rFonts w:ascii="Verdana" w:eastAsia="Times New Roman" w:hAnsi="Verdana" w:cs="Times New Roman"/>
            <w:color w:val="000000"/>
            <w:sz w:val="18"/>
            <w:szCs w:val="18"/>
            <w:bdr w:val="none" w:sz="0" w:space="0" w:color="auto" w:frame="1"/>
            <w:lang w:eastAsia="en-IN"/>
          </w:rPr>
          <w:t>;</w:t>
        </w:r>
        <w:r w:rsidRPr="008F2241">
          <w:rPr>
            <w:rFonts w:ascii="Verdana" w:eastAsia="Times New Roman" w:hAnsi="Verdana" w:cs="Times New Roman"/>
            <w:color w:val="008200"/>
            <w:sz w:val="18"/>
            <w:lang w:eastAsia="en-IN"/>
          </w:rPr>
          <w:t>//will get memory each time when the instance is created</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159" w:author="Unknown"/>
          <w:rFonts w:ascii="Verdana" w:eastAsia="Times New Roman" w:hAnsi="Verdana" w:cs="Times New Roman"/>
          <w:color w:val="000000"/>
          <w:sz w:val="18"/>
          <w:szCs w:val="18"/>
          <w:lang w:eastAsia="en-IN"/>
        </w:rPr>
      </w:pPr>
      <w:ins w:id="1160" w:author="Unknown">
        <w:r w:rsidRPr="008F2241">
          <w:rPr>
            <w:rFonts w:ascii="Verdana" w:eastAsia="Times New Roman" w:hAnsi="Verdana" w:cs="Times New Roman"/>
            <w:color w:val="000000"/>
            <w:sz w:val="18"/>
            <w:szCs w:val="18"/>
            <w:bdr w:val="none" w:sz="0" w:space="0" w:color="auto" w:frame="1"/>
            <w:lang w:eastAsia="en-IN"/>
          </w:rPr>
          <w:t>Counter(){  </w:t>
        </w:r>
      </w:ins>
    </w:p>
    <w:p w:rsidR="008F2241" w:rsidRPr="008F2241" w:rsidRDefault="008F2241" w:rsidP="00DE7C04">
      <w:pPr>
        <w:shd w:val="clear" w:color="auto" w:fill="FFFFFF"/>
        <w:spacing w:after="0" w:line="285" w:lineRule="atLeast"/>
        <w:rPr>
          <w:ins w:id="1161" w:author="Unknown"/>
          <w:rFonts w:ascii="Verdana" w:eastAsia="Times New Roman" w:hAnsi="Verdana" w:cs="Times New Roman"/>
          <w:color w:val="000000"/>
          <w:sz w:val="18"/>
          <w:szCs w:val="18"/>
          <w:lang w:eastAsia="en-IN"/>
        </w:rPr>
      </w:pPr>
      <w:ins w:id="1162" w:author="Unknown">
        <w:r w:rsidRPr="008F2241">
          <w:rPr>
            <w:rFonts w:ascii="Verdana" w:eastAsia="Times New Roman" w:hAnsi="Verdana" w:cs="Times New Roman"/>
            <w:color w:val="000000"/>
            <w:sz w:val="18"/>
            <w:szCs w:val="18"/>
            <w:bdr w:val="none" w:sz="0" w:space="0" w:color="auto" w:frame="1"/>
            <w:lang w:eastAsia="en-IN"/>
          </w:rPr>
          <w:t>count++;</w:t>
        </w:r>
        <w:r w:rsidRPr="008F2241">
          <w:rPr>
            <w:rFonts w:ascii="Verdana" w:eastAsia="Times New Roman" w:hAnsi="Verdana" w:cs="Times New Roman"/>
            <w:color w:val="008200"/>
            <w:sz w:val="18"/>
            <w:lang w:eastAsia="en-IN"/>
          </w:rPr>
          <w:t>//incrementing value</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163" w:author="Unknown"/>
          <w:rFonts w:ascii="Verdana" w:eastAsia="Times New Roman" w:hAnsi="Verdana" w:cs="Times New Roman"/>
          <w:color w:val="000000"/>
          <w:sz w:val="18"/>
          <w:szCs w:val="18"/>
          <w:lang w:eastAsia="en-IN"/>
        </w:rPr>
      </w:pPr>
      <w:ins w:id="1164" w:author="Unknown">
        <w:r w:rsidRPr="008F2241">
          <w:rPr>
            <w:rFonts w:ascii="Verdana" w:eastAsia="Times New Roman" w:hAnsi="Verdana" w:cs="Times New Roman"/>
            <w:color w:val="000000"/>
            <w:sz w:val="18"/>
            <w:szCs w:val="18"/>
            <w:bdr w:val="none" w:sz="0" w:space="0" w:color="auto" w:frame="1"/>
            <w:lang w:eastAsia="en-IN"/>
          </w:rPr>
          <w:t>System.out.println(count);  </w:t>
        </w:r>
      </w:ins>
    </w:p>
    <w:p w:rsidR="008F2241" w:rsidRPr="008F2241" w:rsidRDefault="008F2241" w:rsidP="00DE7C04">
      <w:pPr>
        <w:shd w:val="clear" w:color="auto" w:fill="FFFFFF"/>
        <w:spacing w:after="0" w:line="285" w:lineRule="atLeast"/>
        <w:rPr>
          <w:ins w:id="1165" w:author="Unknown"/>
          <w:rFonts w:ascii="Verdana" w:eastAsia="Times New Roman" w:hAnsi="Verdana" w:cs="Times New Roman"/>
          <w:color w:val="000000"/>
          <w:sz w:val="18"/>
          <w:szCs w:val="18"/>
          <w:lang w:eastAsia="en-IN"/>
        </w:rPr>
      </w:pPr>
      <w:ins w:id="1166" w:author="Unknown">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167" w:author="Unknown"/>
          <w:rFonts w:ascii="Verdana" w:eastAsia="Times New Roman" w:hAnsi="Verdana" w:cs="Times New Roman"/>
          <w:color w:val="000000"/>
          <w:sz w:val="18"/>
          <w:szCs w:val="18"/>
          <w:lang w:eastAsia="en-IN"/>
        </w:rPr>
      </w:pPr>
    </w:p>
    <w:p w:rsidR="008F2241" w:rsidRPr="008F2241" w:rsidRDefault="008F2241" w:rsidP="00DE7C04">
      <w:pPr>
        <w:shd w:val="clear" w:color="auto" w:fill="FFFFFF"/>
        <w:spacing w:after="0" w:line="285" w:lineRule="atLeast"/>
        <w:rPr>
          <w:ins w:id="1168" w:author="Unknown"/>
          <w:rFonts w:ascii="Verdana" w:eastAsia="Times New Roman" w:hAnsi="Verdana" w:cs="Times New Roman"/>
          <w:color w:val="000000"/>
          <w:sz w:val="18"/>
          <w:szCs w:val="18"/>
          <w:lang w:eastAsia="en-IN"/>
        </w:rPr>
      </w:pPr>
      <w:ins w:id="1169" w:author="Unknown">
        <w:r w:rsidRPr="008F2241">
          <w:rPr>
            <w:rFonts w:ascii="Verdana" w:eastAsia="Times New Roman" w:hAnsi="Verdana" w:cs="Times New Roman"/>
            <w:b/>
            <w:bCs/>
            <w:color w:val="006699"/>
            <w:sz w:val="18"/>
            <w:lang w:eastAsia="en-IN"/>
          </w:rPr>
          <w:t>public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static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void</w:t>
        </w:r>
        <w:r w:rsidRPr="008F2241">
          <w:rPr>
            <w:rFonts w:ascii="Verdana" w:eastAsia="Times New Roman" w:hAnsi="Verdana" w:cs="Times New Roman"/>
            <w:color w:val="000000"/>
            <w:sz w:val="18"/>
            <w:szCs w:val="18"/>
            <w:bdr w:val="none" w:sz="0" w:space="0" w:color="auto" w:frame="1"/>
            <w:lang w:eastAsia="en-IN"/>
          </w:rPr>
          <w:t> main(String args[]){  </w:t>
        </w:r>
      </w:ins>
    </w:p>
    <w:p w:rsidR="008F2241" w:rsidRPr="008F2241" w:rsidRDefault="008F2241" w:rsidP="00DE7C04">
      <w:pPr>
        <w:shd w:val="clear" w:color="auto" w:fill="FFFFFF"/>
        <w:spacing w:after="0" w:line="285" w:lineRule="atLeast"/>
        <w:rPr>
          <w:ins w:id="1170" w:author="Unknown"/>
          <w:rFonts w:ascii="Verdana" w:eastAsia="Times New Roman" w:hAnsi="Verdana" w:cs="Times New Roman"/>
          <w:color w:val="000000"/>
          <w:sz w:val="18"/>
          <w:szCs w:val="18"/>
          <w:lang w:eastAsia="en-IN"/>
        </w:rPr>
      </w:pPr>
      <w:ins w:id="1171" w:author="Unknown">
        <w:r w:rsidRPr="008F2241">
          <w:rPr>
            <w:rFonts w:ascii="Verdana" w:eastAsia="Times New Roman" w:hAnsi="Verdana" w:cs="Times New Roman"/>
            <w:color w:val="008200"/>
            <w:sz w:val="18"/>
            <w:lang w:eastAsia="en-IN"/>
          </w:rPr>
          <w:t>//Creating objects</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172" w:author="Unknown"/>
          <w:rFonts w:ascii="Verdana" w:eastAsia="Times New Roman" w:hAnsi="Verdana" w:cs="Times New Roman"/>
          <w:color w:val="000000"/>
          <w:sz w:val="18"/>
          <w:szCs w:val="18"/>
          <w:lang w:eastAsia="en-IN"/>
        </w:rPr>
      </w:pPr>
      <w:ins w:id="1173" w:author="Unknown">
        <w:r w:rsidRPr="008F2241">
          <w:rPr>
            <w:rFonts w:ascii="Verdana" w:eastAsia="Times New Roman" w:hAnsi="Verdana" w:cs="Times New Roman"/>
            <w:color w:val="000000"/>
            <w:sz w:val="18"/>
            <w:szCs w:val="18"/>
            <w:bdr w:val="none" w:sz="0" w:space="0" w:color="auto" w:frame="1"/>
            <w:lang w:eastAsia="en-IN"/>
          </w:rPr>
          <w:t>Counter c1=</w:t>
        </w:r>
        <w:r w:rsidRPr="008F2241">
          <w:rPr>
            <w:rFonts w:ascii="Verdana" w:eastAsia="Times New Roman" w:hAnsi="Verdana" w:cs="Times New Roman"/>
            <w:b/>
            <w:bCs/>
            <w:color w:val="006699"/>
            <w:sz w:val="18"/>
            <w:lang w:eastAsia="en-IN"/>
          </w:rPr>
          <w:t>new</w:t>
        </w:r>
        <w:r w:rsidRPr="008F2241">
          <w:rPr>
            <w:rFonts w:ascii="Verdana" w:eastAsia="Times New Roman" w:hAnsi="Verdana" w:cs="Times New Roman"/>
            <w:color w:val="000000"/>
            <w:sz w:val="18"/>
            <w:szCs w:val="18"/>
            <w:bdr w:val="none" w:sz="0" w:space="0" w:color="auto" w:frame="1"/>
            <w:lang w:eastAsia="en-IN"/>
          </w:rPr>
          <w:t> Counter();  </w:t>
        </w:r>
      </w:ins>
    </w:p>
    <w:p w:rsidR="008F2241" w:rsidRPr="008F2241" w:rsidRDefault="008F2241" w:rsidP="00DE7C04">
      <w:pPr>
        <w:shd w:val="clear" w:color="auto" w:fill="FFFFFF"/>
        <w:spacing w:after="0" w:line="285" w:lineRule="atLeast"/>
        <w:rPr>
          <w:ins w:id="1174" w:author="Unknown"/>
          <w:rFonts w:ascii="Verdana" w:eastAsia="Times New Roman" w:hAnsi="Verdana" w:cs="Times New Roman"/>
          <w:color w:val="000000"/>
          <w:sz w:val="18"/>
          <w:szCs w:val="18"/>
          <w:lang w:eastAsia="en-IN"/>
        </w:rPr>
      </w:pPr>
      <w:ins w:id="1175" w:author="Unknown">
        <w:r w:rsidRPr="008F2241">
          <w:rPr>
            <w:rFonts w:ascii="Verdana" w:eastAsia="Times New Roman" w:hAnsi="Verdana" w:cs="Times New Roman"/>
            <w:color w:val="000000"/>
            <w:sz w:val="18"/>
            <w:szCs w:val="18"/>
            <w:bdr w:val="none" w:sz="0" w:space="0" w:color="auto" w:frame="1"/>
            <w:lang w:eastAsia="en-IN"/>
          </w:rPr>
          <w:t>Counter c2=</w:t>
        </w:r>
        <w:r w:rsidRPr="008F2241">
          <w:rPr>
            <w:rFonts w:ascii="Verdana" w:eastAsia="Times New Roman" w:hAnsi="Verdana" w:cs="Times New Roman"/>
            <w:b/>
            <w:bCs/>
            <w:color w:val="006699"/>
            <w:sz w:val="18"/>
            <w:lang w:eastAsia="en-IN"/>
          </w:rPr>
          <w:t>new</w:t>
        </w:r>
        <w:r w:rsidRPr="008F2241">
          <w:rPr>
            <w:rFonts w:ascii="Verdana" w:eastAsia="Times New Roman" w:hAnsi="Verdana" w:cs="Times New Roman"/>
            <w:color w:val="000000"/>
            <w:sz w:val="18"/>
            <w:szCs w:val="18"/>
            <w:bdr w:val="none" w:sz="0" w:space="0" w:color="auto" w:frame="1"/>
            <w:lang w:eastAsia="en-IN"/>
          </w:rPr>
          <w:t> Counter();  </w:t>
        </w:r>
      </w:ins>
    </w:p>
    <w:p w:rsidR="008F2241" w:rsidRPr="008F2241" w:rsidRDefault="008F2241" w:rsidP="00DE7C04">
      <w:pPr>
        <w:shd w:val="clear" w:color="auto" w:fill="FFFFFF"/>
        <w:spacing w:after="0" w:line="285" w:lineRule="atLeast"/>
        <w:rPr>
          <w:ins w:id="1176" w:author="Unknown"/>
          <w:rFonts w:ascii="Verdana" w:eastAsia="Times New Roman" w:hAnsi="Verdana" w:cs="Times New Roman"/>
          <w:color w:val="000000"/>
          <w:sz w:val="18"/>
          <w:szCs w:val="18"/>
          <w:lang w:eastAsia="en-IN"/>
        </w:rPr>
      </w:pPr>
      <w:ins w:id="1177" w:author="Unknown">
        <w:r w:rsidRPr="008F2241">
          <w:rPr>
            <w:rFonts w:ascii="Verdana" w:eastAsia="Times New Roman" w:hAnsi="Verdana" w:cs="Times New Roman"/>
            <w:color w:val="000000"/>
            <w:sz w:val="18"/>
            <w:szCs w:val="18"/>
            <w:bdr w:val="none" w:sz="0" w:space="0" w:color="auto" w:frame="1"/>
            <w:lang w:eastAsia="en-IN"/>
          </w:rPr>
          <w:t>Counter c3=</w:t>
        </w:r>
        <w:r w:rsidRPr="008F2241">
          <w:rPr>
            <w:rFonts w:ascii="Verdana" w:eastAsia="Times New Roman" w:hAnsi="Verdana" w:cs="Times New Roman"/>
            <w:b/>
            <w:bCs/>
            <w:color w:val="006699"/>
            <w:sz w:val="18"/>
            <w:lang w:eastAsia="en-IN"/>
          </w:rPr>
          <w:t>new</w:t>
        </w:r>
        <w:r w:rsidRPr="008F2241">
          <w:rPr>
            <w:rFonts w:ascii="Verdana" w:eastAsia="Times New Roman" w:hAnsi="Verdana" w:cs="Times New Roman"/>
            <w:color w:val="000000"/>
            <w:sz w:val="18"/>
            <w:szCs w:val="18"/>
            <w:bdr w:val="none" w:sz="0" w:space="0" w:color="auto" w:frame="1"/>
            <w:lang w:eastAsia="en-IN"/>
          </w:rPr>
          <w:t> Counter();  </w:t>
        </w:r>
      </w:ins>
    </w:p>
    <w:p w:rsidR="008F2241" w:rsidRPr="008F2241" w:rsidRDefault="008F2241" w:rsidP="00DE7C04">
      <w:pPr>
        <w:shd w:val="clear" w:color="auto" w:fill="FFFFFF"/>
        <w:spacing w:after="0" w:line="285" w:lineRule="atLeast"/>
        <w:rPr>
          <w:ins w:id="1178" w:author="Unknown"/>
          <w:rFonts w:ascii="Verdana" w:eastAsia="Times New Roman" w:hAnsi="Verdana" w:cs="Times New Roman"/>
          <w:color w:val="000000"/>
          <w:sz w:val="18"/>
          <w:szCs w:val="18"/>
          <w:lang w:eastAsia="en-IN"/>
        </w:rPr>
      </w:pPr>
      <w:ins w:id="1179" w:author="Unknown">
        <w:r w:rsidRPr="008F2241">
          <w:rPr>
            <w:rFonts w:ascii="Verdana" w:eastAsia="Times New Roman" w:hAnsi="Verdana" w:cs="Times New Roman"/>
            <w:color w:val="000000"/>
            <w:sz w:val="18"/>
            <w:szCs w:val="18"/>
            <w:bdr w:val="none" w:sz="0" w:space="0" w:color="auto" w:frame="1"/>
            <w:lang w:eastAsia="en-IN"/>
          </w:rPr>
          <w:t>}  </w:t>
        </w:r>
      </w:ins>
    </w:p>
    <w:p w:rsidR="00DE7C04" w:rsidRDefault="008F2241" w:rsidP="00DE7C04">
      <w:pPr>
        <w:shd w:val="clear" w:color="auto" w:fill="FFFFFF"/>
        <w:spacing w:after="109" w:line="285" w:lineRule="atLeast"/>
        <w:rPr>
          <w:rFonts w:ascii="Verdana" w:eastAsia="Times New Roman" w:hAnsi="Verdana" w:cs="Times New Roman"/>
          <w:color w:val="000000"/>
          <w:sz w:val="18"/>
          <w:szCs w:val="18"/>
          <w:bdr w:val="none" w:sz="0" w:space="0" w:color="auto" w:frame="1"/>
          <w:lang w:eastAsia="en-IN"/>
        </w:rPr>
      </w:pPr>
      <w:ins w:id="1180" w:author="Unknown">
        <w:r w:rsidRPr="008F2241">
          <w:rPr>
            <w:rFonts w:ascii="Verdana" w:eastAsia="Times New Roman" w:hAnsi="Verdana" w:cs="Times New Roman"/>
            <w:color w:val="000000"/>
            <w:sz w:val="18"/>
            <w:szCs w:val="18"/>
            <w:bdr w:val="none" w:sz="0" w:space="0" w:color="auto" w:frame="1"/>
            <w:lang w:eastAsia="en-IN"/>
          </w:rPr>
          <w:t>} </w:t>
        </w:r>
      </w:ins>
    </w:p>
    <w:p w:rsidR="008F2241" w:rsidRPr="00DE7C04" w:rsidRDefault="008F2241" w:rsidP="00DE7C04">
      <w:pPr>
        <w:shd w:val="clear" w:color="auto" w:fill="FFFFFF"/>
        <w:spacing w:after="109" w:line="285" w:lineRule="atLeast"/>
        <w:rPr>
          <w:ins w:id="1181" w:author="Unknown"/>
          <w:rFonts w:ascii="Verdana" w:eastAsia="Times New Roman" w:hAnsi="Verdana" w:cs="Times New Roman"/>
          <w:color w:val="000000"/>
          <w:sz w:val="18"/>
          <w:szCs w:val="18"/>
          <w:lang w:eastAsia="en-IN"/>
        </w:rPr>
      </w:pPr>
      <w:ins w:id="1182" w:author="Unknown">
        <w:r w:rsidRPr="008F2241">
          <w:rPr>
            <w:rFonts w:ascii="Verdana" w:eastAsia="Times New Roman" w:hAnsi="Verdana" w:cs="Times New Roman"/>
            <w:color w:val="000000"/>
            <w:sz w:val="18"/>
            <w:lang w:eastAsia="en-IN"/>
          </w:rPr>
          <w:lastRenderedPageBreak/>
          <w:fldChar w:fldCharType="begin"/>
        </w:r>
        <w:r w:rsidRPr="008F2241">
          <w:rPr>
            <w:rFonts w:ascii="Verdana" w:eastAsia="Times New Roman" w:hAnsi="Verdana" w:cs="Times New Roman"/>
            <w:color w:val="000000"/>
            <w:sz w:val="18"/>
            <w:lang w:eastAsia="en-IN"/>
          </w:rPr>
          <w:instrText xml:space="preserve"> HYPERLINK "http://www.javatpoint.com/opr/test.jsp?filename=Counter" \t "_blank" </w:instrText>
        </w:r>
        <w:r w:rsidRPr="008F2241">
          <w:rPr>
            <w:rFonts w:ascii="Verdana" w:eastAsia="Times New Roman" w:hAnsi="Verdana" w:cs="Times New Roman"/>
            <w:color w:val="000000"/>
            <w:sz w:val="18"/>
            <w:lang w:eastAsia="en-IN"/>
          </w:rPr>
          <w:fldChar w:fldCharType="separate"/>
        </w:r>
        <w:r w:rsidRPr="008F2241">
          <w:rPr>
            <w:rFonts w:ascii="Verdana" w:eastAsia="Times New Roman" w:hAnsi="Verdana" w:cs="Times New Roman"/>
            <w:b/>
            <w:bCs/>
            <w:color w:val="FFFFFF"/>
            <w:sz w:val="18"/>
            <w:u w:val="single"/>
            <w:lang w:eastAsia="en-IN"/>
          </w:rPr>
          <w:t>Test it Now</w:t>
        </w:r>
        <w:r w:rsidRPr="008F2241">
          <w:rPr>
            <w:rFonts w:ascii="Verdana" w:eastAsia="Times New Roman" w:hAnsi="Verdana" w:cs="Times New Roman"/>
            <w:color w:val="000000"/>
            <w:sz w:val="18"/>
            <w:lang w:eastAsia="en-IN"/>
          </w:rPr>
          <w:fldChar w:fldCharType="end"/>
        </w:r>
      </w:ins>
    </w:p>
    <w:p w:rsidR="008F2241" w:rsidRPr="008F2241" w:rsidRDefault="008F2241" w:rsidP="008F2241">
      <w:pPr>
        <w:shd w:val="clear" w:color="auto" w:fill="FFFFFF"/>
        <w:spacing w:before="100" w:beforeAutospacing="1" w:after="100" w:afterAutospacing="1" w:line="240" w:lineRule="auto"/>
        <w:rPr>
          <w:ins w:id="1183" w:author="Unknown"/>
          <w:rFonts w:ascii="Verdana" w:eastAsia="Times New Roman" w:hAnsi="Verdana" w:cs="Times New Roman"/>
          <w:color w:val="000000"/>
          <w:sz w:val="18"/>
          <w:szCs w:val="18"/>
          <w:lang w:eastAsia="en-IN"/>
        </w:rPr>
      </w:pPr>
      <w:ins w:id="1184" w:author="Unknown">
        <w:r w:rsidRPr="008F2241">
          <w:rPr>
            <w:rFonts w:ascii="Verdana" w:eastAsia="Times New Roman" w:hAnsi="Verdana" w:cs="Times New Roman"/>
            <w:color w:val="000000"/>
            <w:sz w:val="18"/>
            <w:szCs w:val="18"/>
            <w:lang w:eastAsia="en-IN"/>
          </w:rPr>
          <w:t>Output:</w:t>
        </w:r>
      </w:ins>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5" w:author="Unknown"/>
          <w:rFonts w:ascii="Courier New" w:eastAsia="Times New Roman" w:hAnsi="Courier New" w:cs="Courier New"/>
          <w:color w:val="000000"/>
          <w:sz w:val="20"/>
          <w:szCs w:val="20"/>
          <w:lang w:eastAsia="en-IN"/>
        </w:rPr>
      </w:pPr>
      <w:ins w:id="1186" w:author="Unknown">
        <w:r w:rsidRPr="008F2241">
          <w:rPr>
            <w:rFonts w:ascii="Courier New" w:eastAsia="Times New Roman" w:hAnsi="Courier New" w:cs="Courier New"/>
            <w:color w:val="000000"/>
            <w:sz w:val="20"/>
            <w:szCs w:val="20"/>
            <w:lang w:eastAsia="en-IN"/>
          </w:rPr>
          <w:t>1</w:t>
        </w:r>
      </w:ins>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7" w:author="Unknown"/>
          <w:rFonts w:ascii="Courier New" w:eastAsia="Times New Roman" w:hAnsi="Courier New" w:cs="Courier New"/>
          <w:color w:val="000000"/>
          <w:sz w:val="20"/>
          <w:szCs w:val="20"/>
          <w:lang w:eastAsia="en-IN"/>
        </w:rPr>
      </w:pPr>
      <w:ins w:id="1188" w:author="Unknown">
        <w:r w:rsidRPr="008F2241">
          <w:rPr>
            <w:rFonts w:ascii="Courier New" w:eastAsia="Times New Roman" w:hAnsi="Courier New" w:cs="Courier New"/>
            <w:color w:val="000000"/>
            <w:sz w:val="20"/>
            <w:szCs w:val="20"/>
            <w:lang w:eastAsia="en-IN"/>
          </w:rPr>
          <w:t>1</w:t>
        </w:r>
      </w:ins>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9" w:author="Unknown"/>
          <w:rFonts w:ascii="Courier New" w:eastAsia="Times New Roman" w:hAnsi="Courier New" w:cs="Courier New"/>
          <w:color w:val="000000"/>
          <w:sz w:val="20"/>
          <w:szCs w:val="20"/>
          <w:lang w:eastAsia="en-IN"/>
        </w:rPr>
      </w:pPr>
      <w:ins w:id="1190" w:author="Unknown">
        <w:r w:rsidRPr="008F2241">
          <w:rPr>
            <w:rFonts w:ascii="Courier New" w:eastAsia="Times New Roman" w:hAnsi="Courier New" w:cs="Courier New"/>
            <w:color w:val="000000"/>
            <w:sz w:val="20"/>
            <w:szCs w:val="20"/>
            <w:lang w:eastAsia="en-IN"/>
          </w:rPr>
          <w:t>1</w:t>
        </w:r>
      </w:ins>
    </w:p>
    <w:p w:rsidR="008F2241" w:rsidRPr="008F2241" w:rsidRDefault="008F2241" w:rsidP="008F2241">
      <w:pPr>
        <w:spacing w:after="0" w:line="240" w:lineRule="auto"/>
        <w:rPr>
          <w:ins w:id="1191" w:author="Unknown"/>
          <w:rFonts w:ascii="Times New Roman" w:eastAsia="Times New Roman" w:hAnsi="Times New Roman" w:cs="Times New Roman"/>
          <w:sz w:val="24"/>
          <w:szCs w:val="24"/>
          <w:lang w:eastAsia="en-IN"/>
        </w:rPr>
      </w:pPr>
      <w:ins w:id="1192" w:author="Unknown">
        <w:r w:rsidRPr="008F2241">
          <w:rPr>
            <w:rFonts w:ascii="Times New Roman" w:eastAsia="Times New Roman" w:hAnsi="Times New Roman" w:cs="Times New Roman"/>
            <w:sz w:val="24"/>
            <w:szCs w:val="24"/>
            <w:lang w:eastAsia="en-IN"/>
          </w:rPr>
          <w:pict>
            <v:rect id="_x0000_i1042" style="width:0;height:.7pt" o:hralign="center" o:hrstd="t" o:hrnoshade="t" o:hr="t" fillcolor="#d4d4d4" stroked="f"/>
          </w:pict>
        </w:r>
      </w:ins>
    </w:p>
    <w:p w:rsidR="008F2241" w:rsidRPr="008F2241" w:rsidRDefault="008F2241" w:rsidP="008F2241">
      <w:pPr>
        <w:shd w:val="clear" w:color="auto" w:fill="FFFFFF"/>
        <w:spacing w:before="100" w:beforeAutospacing="1" w:after="100" w:afterAutospacing="1" w:line="240" w:lineRule="auto"/>
        <w:outlineLvl w:val="2"/>
        <w:rPr>
          <w:ins w:id="1193" w:author="Unknown"/>
          <w:rFonts w:ascii="Tahoma" w:eastAsia="Times New Roman" w:hAnsi="Tahoma" w:cs="Tahoma"/>
          <w:color w:val="610B4B"/>
          <w:sz w:val="30"/>
          <w:szCs w:val="30"/>
          <w:lang w:eastAsia="en-IN"/>
        </w:rPr>
      </w:pPr>
      <w:ins w:id="1194" w:author="Unknown">
        <w:r w:rsidRPr="008F2241">
          <w:rPr>
            <w:rFonts w:ascii="Tahoma" w:eastAsia="Times New Roman" w:hAnsi="Tahoma" w:cs="Tahoma"/>
            <w:color w:val="610B4B"/>
            <w:sz w:val="30"/>
            <w:szCs w:val="30"/>
            <w:lang w:eastAsia="en-IN"/>
          </w:rPr>
          <w:t>Program of counter by static variable</w:t>
        </w:r>
      </w:ins>
    </w:p>
    <w:p w:rsidR="008F2241" w:rsidRPr="008F2241" w:rsidRDefault="008F2241" w:rsidP="008F2241">
      <w:pPr>
        <w:shd w:val="clear" w:color="auto" w:fill="FFFFFF"/>
        <w:spacing w:before="100" w:beforeAutospacing="1" w:after="100" w:afterAutospacing="1" w:line="240" w:lineRule="auto"/>
        <w:rPr>
          <w:ins w:id="1195" w:author="Unknown"/>
          <w:rFonts w:ascii="Verdana" w:eastAsia="Times New Roman" w:hAnsi="Verdana" w:cs="Times New Roman"/>
          <w:color w:val="000000"/>
          <w:sz w:val="18"/>
          <w:szCs w:val="18"/>
          <w:lang w:eastAsia="en-IN"/>
        </w:rPr>
      </w:pPr>
      <w:ins w:id="1196" w:author="Unknown">
        <w:r w:rsidRPr="008F2241">
          <w:rPr>
            <w:rFonts w:ascii="Verdana" w:eastAsia="Times New Roman" w:hAnsi="Verdana" w:cs="Times New Roman"/>
            <w:color w:val="000000"/>
            <w:sz w:val="18"/>
            <w:szCs w:val="18"/>
            <w:lang w:eastAsia="en-IN"/>
          </w:rPr>
          <w:t>As we have mentioned above, static variable will get the memory only once, if any object changes the value of the static variable, it will retain its value.</w:t>
        </w:r>
      </w:ins>
    </w:p>
    <w:p w:rsidR="008F2241" w:rsidRPr="008F2241" w:rsidRDefault="008F2241" w:rsidP="00DE7C04">
      <w:pPr>
        <w:shd w:val="clear" w:color="auto" w:fill="FFFFFF"/>
        <w:spacing w:after="0" w:line="285" w:lineRule="atLeast"/>
        <w:rPr>
          <w:ins w:id="1197" w:author="Unknown"/>
          <w:rFonts w:ascii="Verdana" w:eastAsia="Times New Roman" w:hAnsi="Verdana" w:cs="Times New Roman"/>
          <w:color w:val="000000"/>
          <w:sz w:val="18"/>
          <w:szCs w:val="18"/>
          <w:lang w:eastAsia="en-IN"/>
        </w:rPr>
      </w:pPr>
      <w:ins w:id="1198" w:author="Unknown">
        <w:r w:rsidRPr="008F2241">
          <w:rPr>
            <w:rFonts w:ascii="Verdana" w:eastAsia="Times New Roman" w:hAnsi="Verdana" w:cs="Times New Roman"/>
            <w:color w:val="008200"/>
            <w:sz w:val="18"/>
            <w:lang w:eastAsia="en-IN"/>
          </w:rPr>
          <w:t>//Java Program to illustrate the use of static variable which</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199" w:author="Unknown"/>
          <w:rFonts w:ascii="Verdana" w:eastAsia="Times New Roman" w:hAnsi="Verdana" w:cs="Times New Roman"/>
          <w:color w:val="000000"/>
          <w:sz w:val="18"/>
          <w:szCs w:val="18"/>
          <w:lang w:eastAsia="en-IN"/>
        </w:rPr>
      </w:pPr>
      <w:ins w:id="1200" w:author="Unknown">
        <w:r w:rsidRPr="008F2241">
          <w:rPr>
            <w:rFonts w:ascii="Verdana" w:eastAsia="Times New Roman" w:hAnsi="Verdana" w:cs="Times New Roman"/>
            <w:color w:val="008200"/>
            <w:sz w:val="18"/>
            <w:lang w:eastAsia="en-IN"/>
          </w:rPr>
          <w:t>//is shared with all objects.</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201" w:author="Unknown"/>
          <w:rFonts w:ascii="Verdana" w:eastAsia="Times New Roman" w:hAnsi="Verdana" w:cs="Times New Roman"/>
          <w:color w:val="000000"/>
          <w:sz w:val="18"/>
          <w:szCs w:val="18"/>
          <w:lang w:eastAsia="en-IN"/>
        </w:rPr>
      </w:pPr>
      <w:ins w:id="1202" w:author="Unknown">
        <w:r w:rsidRPr="008F2241">
          <w:rPr>
            <w:rFonts w:ascii="Verdana" w:eastAsia="Times New Roman" w:hAnsi="Verdana" w:cs="Times New Roman"/>
            <w:b/>
            <w:bCs/>
            <w:color w:val="006699"/>
            <w:sz w:val="18"/>
            <w:lang w:eastAsia="en-IN"/>
          </w:rPr>
          <w:t>class</w:t>
        </w:r>
        <w:r w:rsidRPr="008F2241">
          <w:rPr>
            <w:rFonts w:ascii="Verdana" w:eastAsia="Times New Roman" w:hAnsi="Verdana" w:cs="Times New Roman"/>
            <w:color w:val="000000"/>
            <w:sz w:val="18"/>
            <w:szCs w:val="18"/>
            <w:bdr w:val="none" w:sz="0" w:space="0" w:color="auto" w:frame="1"/>
            <w:lang w:eastAsia="en-IN"/>
          </w:rPr>
          <w:t> Counter2{  </w:t>
        </w:r>
      </w:ins>
    </w:p>
    <w:p w:rsidR="008F2241" w:rsidRPr="008F2241" w:rsidRDefault="008F2241" w:rsidP="00DE7C04">
      <w:pPr>
        <w:shd w:val="clear" w:color="auto" w:fill="FFFFFF"/>
        <w:spacing w:after="0" w:line="285" w:lineRule="atLeast"/>
        <w:rPr>
          <w:ins w:id="1203" w:author="Unknown"/>
          <w:rFonts w:ascii="Verdana" w:eastAsia="Times New Roman" w:hAnsi="Verdana" w:cs="Times New Roman"/>
          <w:color w:val="000000"/>
          <w:sz w:val="18"/>
          <w:szCs w:val="18"/>
          <w:lang w:eastAsia="en-IN"/>
        </w:rPr>
      </w:pPr>
      <w:ins w:id="1204" w:author="Unknown">
        <w:r w:rsidRPr="008F2241">
          <w:rPr>
            <w:rFonts w:ascii="Verdana" w:eastAsia="Times New Roman" w:hAnsi="Verdana" w:cs="Times New Roman"/>
            <w:b/>
            <w:bCs/>
            <w:color w:val="006699"/>
            <w:sz w:val="18"/>
            <w:lang w:eastAsia="en-IN"/>
          </w:rPr>
          <w:t>static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int</w:t>
        </w:r>
        <w:r w:rsidRPr="008F2241">
          <w:rPr>
            <w:rFonts w:ascii="Verdana" w:eastAsia="Times New Roman" w:hAnsi="Verdana" w:cs="Times New Roman"/>
            <w:color w:val="000000"/>
            <w:sz w:val="18"/>
            <w:szCs w:val="18"/>
            <w:bdr w:val="none" w:sz="0" w:space="0" w:color="auto" w:frame="1"/>
            <w:lang w:eastAsia="en-IN"/>
          </w:rPr>
          <w:t> count=</w:t>
        </w:r>
        <w:r w:rsidRPr="008F2241">
          <w:rPr>
            <w:rFonts w:ascii="Verdana" w:eastAsia="Times New Roman" w:hAnsi="Verdana" w:cs="Times New Roman"/>
            <w:color w:val="C00000"/>
            <w:sz w:val="18"/>
            <w:lang w:eastAsia="en-IN"/>
          </w:rPr>
          <w:t>0</w:t>
        </w:r>
        <w:r w:rsidRPr="008F2241">
          <w:rPr>
            <w:rFonts w:ascii="Verdana" w:eastAsia="Times New Roman" w:hAnsi="Verdana" w:cs="Times New Roman"/>
            <w:color w:val="000000"/>
            <w:sz w:val="18"/>
            <w:szCs w:val="18"/>
            <w:bdr w:val="none" w:sz="0" w:space="0" w:color="auto" w:frame="1"/>
            <w:lang w:eastAsia="en-IN"/>
          </w:rPr>
          <w:t>;</w:t>
        </w:r>
        <w:r w:rsidRPr="008F2241">
          <w:rPr>
            <w:rFonts w:ascii="Verdana" w:eastAsia="Times New Roman" w:hAnsi="Verdana" w:cs="Times New Roman"/>
            <w:color w:val="008200"/>
            <w:sz w:val="18"/>
            <w:lang w:eastAsia="en-IN"/>
          </w:rPr>
          <w:t>//will get memory only once and retain its value</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205" w:author="Unknown"/>
          <w:rFonts w:ascii="Verdana" w:eastAsia="Times New Roman" w:hAnsi="Verdana" w:cs="Times New Roman"/>
          <w:color w:val="000000"/>
          <w:sz w:val="18"/>
          <w:szCs w:val="18"/>
          <w:lang w:eastAsia="en-IN"/>
        </w:rPr>
      </w:pPr>
    </w:p>
    <w:p w:rsidR="008F2241" w:rsidRPr="008F2241" w:rsidRDefault="008F2241" w:rsidP="00DE7C04">
      <w:pPr>
        <w:shd w:val="clear" w:color="auto" w:fill="FFFFFF"/>
        <w:spacing w:after="0" w:line="285" w:lineRule="atLeast"/>
        <w:rPr>
          <w:ins w:id="1206" w:author="Unknown"/>
          <w:rFonts w:ascii="Verdana" w:eastAsia="Times New Roman" w:hAnsi="Verdana" w:cs="Times New Roman"/>
          <w:color w:val="000000"/>
          <w:sz w:val="18"/>
          <w:szCs w:val="18"/>
          <w:lang w:eastAsia="en-IN"/>
        </w:rPr>
      </w:pPr>
      <w:ins w:id="1207" w:author="Unknown">
        <w:r w:rsidRPr="008F2241">
          <w:rPr>
            <w:rFonts w:ascii="Verdana" w:eastAsia="Times New Roman" w:hAnsi="Verdana" w:cs="Times New Roman"/>
            <w:color w:val="000000"/>
            <w:sz w:val="18"/>
            <w:szCs w:val="18"/>
            <w:bdr w:val="none" w:sz="0" w:space="0" w:color="auto" w:frame="1"/>
            <w:lang w:eastAsia="en-IN"/>
          </w:rPr>
          <w:t>Counter2(){  </w:t>
        </w:r>
      </w:ins>
    </w:p>
    <w:p w:rsidR="008F2241" w:rsidRPr="008F2241" w:rsidRDefault="008F2241" w:rsidP="00DE7C04">
      <w:pPr>
        <w:shd w:val="clear" w:color="auto" w:fill="FFFFFF"/>
        <w:spacing w:after="0" w:line="285" w:lineRule="atLeast"/>
        <w:rPr>
          <w:ins w:id="1208" w:author="Unknown"/>
          <w:rFonts w:ascii="Verdana" w:eastAsia="Times New Roman" w:hAnsi="Verdana" w:cs="Times New Roman"/>
          <w:color w:val="000000"/>
          <w:sz w:val="18"/>
          <w:szCs w:val="18"/>
          <w:lang w:eastAsia="en-IN"/>
        </w:rPr>
      </w:pPr>
      <w:ins w:id="1209" w:author="Unknown">
        <w:r w:rsidRPr="008F2241">
          <w:rPr>
            <w:rFonts w:ascii="Verdana" w:eastAsia="Times New Roman" w:hAnsi="Verdana" w:cs="Times New Roman"/>
            <w:color w:val="000000"/>
            <w:sz w:val="18"/>
            <w:szCs w:val="18"/>
            <w:bdr w:val="none" w:sz="0" w:space="0" w:color="auto" w:frame="1"/>
            <w:lang w:eastAsia="en-IN"/>
          </w:rPr>
          <w:t>count++;</w:t>
        </w:r>
        <w:r w:rsidRPr="008F2241">
          <w:rPr>
            <w:rFonts w:ascii="Verdana" w:eastAsia="Times New Roman" w:hAnsi="Verdana" w:cs="Times New Roman"/>
            <w:color w:val="008200"/>
            <w:sz w:val="18"/>
            <w:lang w:eastAsia="en-IN"/>
          </w:rPr>
          <w:t>//incrementing the value of static variable</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210" w:author="Unknown"/>
          <w:rFonts w:ascii="Verdana" w:eastAsia="Times New Roman" w:hAnsi="Verdana" w:cs="Times New Roman"/>
          <w:color w:val="000000"/>
          <w:sz w:val="18"/>
          <w:szCs w:val="18"/>
          <w:lang w:eastAsia="en-IN"/>
        </w:rPr>
      </w:pPr>
      <w:ins w:id="1211" w:author="Unknown">
        <w:r w:rsidRPr="008F2241">
          <w:rPr>
            <w:rFonts w:ascii="Verdana" w:eastAsia="Times New Roman" w:hAnsi="Verdana" w:cs="Times New Roman"/>
            <w:color w:val="000000"/>
            <w:sz w:val="18"/>
            <w:szCs w:val="18"/>
            <w:bdr w:val="none" w:sz="0" w:space="0" w:color="auto" w:frame="1"/>
            <w:lang w:eastAsia="en-IN"/>
          </w:rPr>
          <w:t>System.out.println(count);  </w:t>
        </w:r>
      </w:ins>
    </w:p>
    <w:p w:rsidR="008F2241" w:rsidRPr="008F2241" w:rsidRDefault="008F2241" w:rsidP="00DE7C04">
      <w:pPr>
        <w:shd w:val="clear" w:color="auto" w:fill="FFFFFF"/>
        <w:spacing w:after="0" w:line="285" w:lineRule="atLeast"/>
        <w:rPr>
          <w:ins w:id="1212" w:author="Unknown"/>
          <w:rFonts w:ascii="Verdana" w:eastAsia="Times New Roman" w:hAnsi="Verdana" w:cs="Times New Roman"/>
          <w:color w:val="000000"/>
          <w:sz w:val="18"/>
          <w:szCs w:val="18"/>
          <w:lang w:eastAsia="en-IN"/>
        </w:rPr>
      </w:pPr>
      <w:ins w:id="1213" w:author="Unknown">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214" w:author="Unknown"/>
          <w:rFonts w:ascii="Verdana" w:eastAsia="Times New Roman" w:hAnsi="Verdana" w:cs="Times New Roman"/>
          <w:color w:val="000000"/>
          <w:sz w:val="18"/>
          <w:szCs w:val="18"/>
          <w:lang w:eastAsia="en-IN"/>
        </w:rPr>
      </w:pPr>
    </w:p>
    <w:p w:rsidR="008F2241" w:rsidRPr="008F2241" w:rsidRDefault="008F2241" w:rsidP="00DE7C04">
      <w:pPr>
        <w:shd w:val="clear" w:color="auto" w:fill="FFFFFF"/>
        <w:spacing w:after="0" w:line="285" w:lineRule="atLeast"/>
        <w:rPr>
          <w:ins w:id="1215" w:author="Unknown"/>
          <w:rFonts w:ascii="Verdana" w:eastAsia="Times New Roman" w:hAnsi="Verdana" w:cs="Times New Roman"/>
          <w:color w:val="000000"/>
          <w:sz w:val="18"/>
          <w:szCs w:val="18"/>
          <w:lang w:eastAsia="en-IN"/>
        </w:rPr>
      </w:pPr>
      <w:ins w:id="1216" w:author="Unknown">
        <w:r w:rsidRPr="008F2241">
          <w:rPr>
            <w:rFonts w:ascii="Verdana" w:eastAsia="Times New Roman" w:hAnsi="Verdana" w:cs="Times New Roman"/>
            <w:b/>
            <w:bCs/>
            <w:color w:val="006699"/>
            <w:sz w:val="18"/>
            <w:lang w:eastAsia="en-IN"/>
          </w:rPr>
          <w:t>public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static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void</w:t>
        </w:r>
        <w:r w:rsidRPr="008F2241">
          <w:rPr>
            <w:rFonts w:ascii="Verdana" w:eastAsia="Times New Roman" w:hAnsi="Verdana" w:cs="Times New Roman"/>
            <w:color w:val="000000"/>
            <w:sz w:val="18"/>
            <w:szCs w:val="18"/>
            <w:bdr w:val="none" w:sz="0" w:space="0" w:color="auto" w:frame="1"/>
            <w:lang w:eastAsia="en-IN"/>
          </w:rPr>
          <w:t> main(String args[]){  </w:t>
        </w:r>
      </w:ins>
    </w:p>
    <w:p w:rsidR="008F2241" w:rsidRPr="008F2241" w:rsidRDefault="008F2241" w:rsidP="00DE7C04">
      <w:pPr>
        <w:shd w:val="clear" w:color="auto" w:fill="FFFFFF"/>
        <w:spacing w:after="0" w:line="285" w:lineRule="atLeast"/>
        <w:rPr>
          <w:ins w:id="1217" w:author="Unknown"/>
          <w:rFonts w:ascii="Verdana" w:eastAsia="Times New Roman" w:hAnsi="Verdana" w:cs="Times New Roman"/>
          <w:color w:val="000000"/>
          <w:sz w:val="18"/>
          <w:szCs w:val="18"/>
          <w:lang w:eastAsia="en-IN"/>
        </w:rPr>
      </w:pPr>
      <w:ins w:id="1218" w:author="Unknown">
        <w:r w:rsidRPr="008F2241">
          <w:rPr>
            <w:rFonts w:ascii="Verdana" w:eastAsia="Times New Roman" w:hAnsi="Verdana" w:cs="Times New Roman"/>
            <w:color w:val="008200"/>
            <w:sz w:val="18"/>
            <w:lang w:eastAsia="en-IN"/>
          </w:rPr>
          <w:t>//creating objects</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219" w:author="Unknown"/>
          <w:rFonts w:ascii="Verdana" w:eastAsia="Times New Roman" w:hAnsi="Verdana" w:cs="Times New Roman"/>
          <w:color w:val="000000"/>
          <w:sz w:val="18"/>
          <w:szCs w:val="18"/>
          <w:lang w:eastAsia="en-IN"/>
        </w:rPr>
      </w:pPr>
      <w:ins w:id="1220" w:author="Unknown">
        <w:r w:rsidRPr="008F2241">
          <w:rPr>
            <w:rFonts w:ascii="Verdana" w:eastAsia="Times New Roman" w:hAnsi="Verdana" w:cs="Times New Roman"/>
            <w:color w:val="000000"/>
            <w:sz w:val="18"/>
            <w:szCs w:val="18"/>
            <w:bdr w:val="none" w:sz="0" w:space="0" w:color="auto" w:frame="1"/>
            <w:lang w:eastAsia="en-IN"/>
          </w:rPr>
          <w:t>Counter2 c1=</w:t>
        </w:r>
        <w:r w:rsidRPr="008F2241">
          <w:rPr>
            <w:rFonts w:ascii="Verdana" w:eastAsia="Times New Roman" w:hAnsi="Verdana" w:cs="Times New Roman"/>
            <w:b/>
            <w:bCs/>
            <w:color w:val="006699"/>
            <w:sz w:val="18"/>
            <w:lang w:eastAsia="en-IN"/>
          </w:rPr>
          <w:t>new</w:t>
        </w:r>
        <w:r w:rsidRPr="008F2241">
          <w:rPr>
            <w:rFonts w:ascii="Verdana" w:eastAsia="Times New Roman" w:hAnsi="Verdana" w:cs="Times New Roman"/>
            <w:color w:val="000000"/>
            <w:sz w:val="18"/>
            <w:szCs w:val="18"/>
            <w:bdr w:val="none" w:sz="0" w:space="0" w:color="auto" w:frame="1"/>
            <w:lang w:eastAsia="en-IN"/>
          </w:rPr>
          <w:t> Counter2();  </w:t>
        </w:r>
      </w:ins>
    </w:p>
    <w:p w:rsidR="008F2241" w:rsidRPr="008F2241" w:rsidRDefault="008F2241" w:rsidP="00DE7C04">
      <w:pPr>
        <w:shd w:val="clear" w:color="auto" w:fill="FFFFFF"/>
        <w:spacing w:after="0" w:line="285" w:lineRule="atLeast"/>
        <w:rPr>
          <w:ins w:id="1221" w:author="Unknown"/>
          <w:rFonts w:ascii="Verdana" w:eastAsia="Times New Roman" w:hAnsi="Verdana" w:cs="Times New Roman"/>
          <w:color w:val="000000"/>
          <w:sz w:val="18"/>
          <w:szCs w:val="18"/>
          <w:lang w:eastAsia="en-IN"/>
        </w:rPr>
      </w:pPr>
      <w:ins w:id="1222" w:author="Unknown">
        <w:r w:rsidRPr="008F2241">
          <w:rPr>
            <w:rFonts w:ascii="Verdana" w:eastAsia="Times New Roman" w:hAnsi="Verdana" w:cs="Times New Roman"/>
            <w:color w:val="000000"/>
            <w:sz w:val="18"/>
            <w:szCs w:val="18"/>
            <w:bdr w:val="none" w:sz="0" w:space="0" w:color="auto" w:frame="1"/>
            <w:lang w:eastAsia="en-IN"/>
          </w:rPr>
          <w:t>Counter2 c2=</w:t>
        </w:r>
        <w:r w:rsidRPr="008F2241">
          <w:rPr>
            <w:rFonts w:ascii="Verdana" w:eastAsia="Times New Roman" w:hAnsi="Verdana" w:cs="Times New Roman"/>
            <w:b/>
            <w:bCs/>
            <w:color w:val="006699"/>
            <w:sz w:val="18"/>
            <w:lang w:eastAsia="en-IN"/>
          </w:rPr>
          <w:t>new</w:t>
        </w:r>
        <w:r w:rsidRPr="008F2241">
          <w:rPr>
            <w:rFonts w:ascii="Verdana" w:eastAsia="Times New Roman" w:hAnsi="Verdana" w:cs="Times New Roman"/>
            <w:color w:val="000000"/>
            <w:sz w:val="18"/>
            <w:szCs w:val="18"/>
            <w:bdr w:val="none" w:sz="0" w:space="0" w:color="auto" w:frame="1"/>
            <w:lang w:eastAsia="en-IN"/>
          </w:rPr>
          <w:t> Counter2();  </w:t>
        </w:r>
      </w:ins>
    </w:p>
    <w:p w:rsidR="008F2241" w:rsidRPr="008F2241" w:rsidRDefault="008F2241" w:rsidP="00DE7C04">
      <w:pPr>
        <w:shd w:val="clear" w:color="auto" w:fill="FFFFFF"/>
        <w:spacing w:after="0" w:line="285" w:lineRule="atLeast"/>
        <w:rPr>
          <w:ins w:id="1223" w:author="Unknown"/>
          <w:rFonts w:ascii="Verdana" w:eastAsia="Times New Roman" w:hAnsi="Verdana" w:cs="Times New Roman"/>
          <w:color w:val="000000"/>
          <w:sz w:val="18"/>
          <w:szCs w:val="18"/>
          <w:lang w:eastAsia="en-IN"/>
        </w:rPr>
      </w:pPr>
      <w:ins w:id="1224" w:author="Unknown">
        <w:r w:rsidRPr="008F2241">
          <w:rPr>
            <w:rFonts w:ascii="Verdana" w:eastAsia="Times New Roman" w:hAnsi="Verdana" w:cs="Times New Roman"/>
            <w:color w:val="000000"/>
            <w:sz w:val="18"/>
            <w:szCs w:val="18"/>
            <w:bdr w:val="none" w:sz="0" w:space="0" w:color="auto" w:frame="1"/>
            <w:lang w:eastAsia="en-IN"/>
          </w:rPr>
          <w:t>Counter2 c3=</w:t>
        </w:r>
        <w:r w:rsidRPr="008F2241">
          <w:rPr>
            <w:rFonts w:ascii="Verdana" w:eastAsia="Times New Roman" w:hAnsi="Verdana" w:cs="Times New Roman"/>
            <w:b/>
            <w:bCs/>
            <w:color w:val="006699"/>
            <w:sz w:val="18"/>
            <w:lang w:eastAsia="en-IN"/>
          </w:rPr>
          <w:t>new</w:t>
        </w:r>
        <w:r w:rsidRPr="008F2241">
          <w:rPr>
            <w:rFonts w:ascii="Verdana" w:eastAsia="Times New Roman" w:hAnsi="Verdana" w:cs="Times New Roman"/>
            <w:color w:val="000000"/>
            <w:sz w:val="18"/>
            <w:szCs w:val="18"/>
            <w:bdr w:val="none" w:sz="0" w:space="0" w:color="auto" w:frame="1"/>
            <w:lang w:eastAsia="en-IN"/>
          </w:rPr>
          <w:t> Counter2();  </w:t>
        </w:r>
      </w:ins>
    </w:p>
    <w:p w:rsidR="008F2241" w:rsidRPr="008F2241" w:rsidRDefault="008F2241" w:rsidP="00DE7C04">
      <w:pPr>
        <w:shd w:val="clear" w:color="auto" w:fill="FFFFFF"/>
        <w:spacing w:after="0" w:line="285" w:lineRule="atLeast"/>
        <w:rPr>
          <w:ins w:id="1225" w:author="Unknown"/>
          <w:rFonts w:ascii="Verdana" w:eastAsia="Times New Roman" w:hAnsi="Verdana" w:cs="Times New Roman"/>
          <w:color w:val="000000"/>
          <w:sz w:val="18"/>
          <w:szCs w:val="18"/>
          <w:lang w:eastAsia="en-IN"/>
        </w:rPr>
      </w:pPr>
      <w:ins w:id="1226" w:author="Unknown">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109" w:line="285" w:lineRule="atLeast"/>
        <w:rPr>
          <w:ins w:id="1227" w:author="Unknown"/>
          <w:rFonts w:ascii="Verdana" w:eastAsia="Times New Roman" w:hAnsi="Verdana" w:cs="Times New Roman"/>
          <w:color w:val="000000"/>
          <w:sz w:val="18"/>
          <w:szCs w:val="18"/>
          <w:lang w:eastAsia="en-IN"/>
        </w:rPr>
      </w:pPr>
      <w:ins w:id="1228" w:author="Unknown">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8F2241">
      <w:pPr>
        <w:spacing w:after="0" w:line="240" w:lineRule="auto"/>
        <w:rPr>
          <w:ins w:id="1229" w:author="Unknown"/>
          <w:rFonts w:ascii="Times New Roman" w:eastAsia="Times New Roman" w:hAnsi="Times New Roman" w:cs="Times New Roman"/>
          <w:sz w:val="24"/>
          <w:szCs w:val="24"/>
          <w:lang w:eastAsia="en-IN"/>
        </w:rPr>
      </w:pPr>
      <w:ins w:id="1230" w:author="Unknown">
        <w:r w:rsidRPr="008F2241">
          <w:rPr>
            <w:rFonts w:ascii="Verdana" w:eastAsia="Times New Roman" w:hAnsi="Verdana" w:cs="Times New Roman"/>
            <w:color w:val="000000"/>
            <w:sz w:val="18"/>
            <w:lang w:eastAsia="en-IN"/>
          </w:rPr>
          <w:fldChar w:fldCharType="begin"/>
        </w:r>
        <w:r w:rsidRPr="008F2241">
          <w:rPr>
            <w:rFonts w:ascii="Verdana" w:eastAsia="Times New Roman" w:hAnsi="Verdana" w:cs="Times New Roman"/>
            <w:color w:val="000000"/>
            <w:sz w:val="18"/>
            <w:lang w:eastAsia="en-IN"/>
          </w:rPr>
          <w:instrText xml:space="preserve"> HYPERLINK "http://www.javatpoint.com/opr/test.jsp?filename=Counter2" \t "_blank" </w:instrText>
        </w:r>
        <w:r w:rsidRPr="008F2241">
          <w:rPr>
            <w:rFonts w:ascii="Verdana" w:eastAsia="Times New Roman" w:hAnsi="Verdana" w:cs="Times New Roman"/>
            <w:color w:val="000000"/>
            <w:sz w:val="18"/>
            <w:lang w:eastAsia="en-IN"/>
          </w:rPr>
          <w:fldChar w:fldCharType="separate"/>
        </w:r>
        <w:r w:rsidRPr="008F2241">
          <w:rPr>
            <w:rFonts w:ascii="Verdana" w:eastAsia="Times New Roman" w:hAnsi="Verdana" w:cs="Times New Roman"/>
            <w:b/>
            <w:bCs/>
            <w:color w:val="FFFFFF"/>
            <w:sz w:val="18"/>
            <w:u w:val="single"/>
            <w:lang w:eastAsia="en-IN"/>
          </w:rPr>
          <w:t>Test it Now</w:t>
        </w:r>
        <w:r w:rsidRPr="008F2241">
          <w:rPr>
            <w:rFonts w:ascii="Verdana" w:eastAsia="Times New Roman" w:hAnsi="Verdana" w:cs="Times New Roman"/>
            <w:color w:val="000000"/>
            <w:sz w:val="18"/>
            <w:lang w:eastAsia="en-IN"/>
          </w:rPr>
          <w:fldChar w:fldCharType="end"/>
        </w:r>
      </w:ins>
    </w:p>
    <w:p w:rsidR="008F2241" w:rsidRPr="008F2241" w:rsidRDefault="008F2241" w:rsidP="008F2241">
      <w:pPr>
        <w:shd w:val="clear" w:color="auto" w:fill="FFFFFF"/>
        <w:spacing w:before="100" w:beforeAutospacing="1" w:after="100" w:afterAutospacing="1" w:line="240" w:lineRule="auto"/>
        <w:rPr>
          <w:ins w:id="1231" w:author="Unknown"/>
          <w:rFonts w:ascii="Verdana" w:eastAsia="Times New Roman" w:hAnsi="Verdana" w:cs="Times New Roman"/>
          <w:color w:val="000000"/>
          <w:sz w:val="18"/>
          <w:szCs w:val="18"/>
          <w:lang w:eastAsia="en-IN"/>
        </w:rPr>
      </w:pPr>
      <w:ins w:id="1232" w:author="Unknown">
        <w:r w:rsidRPr="008F2241">
          <w:rPr>
            <w:rFonts w:ascii="Verdana" w:eastAsia="Times New Roman" w:hAnsi="Verdana" w:cs="Times New Roman"/>
            <w:color w:val="000000"/>
            <w:sz w:val="18"/>
            <w:szCs w:val="18"/>
            <w:lang w:eastAsia="en-IN"/>
          </w:rPr>
          <w:t>Output:</w:t>
        </w:r>
      </w:ins>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3" w:author="Unknown"/>
          <w:rFonts w:ascii="Courier New" w:eastAsia="Times New Roman" w:hAnsi="Courier New" w:cs="Courier New"/>
          <w:color w:val="000000"/>
          <w:sz w:val="20"/>
          <w:szCs w:val="20"/>
          <w:lang w:eastAsia="en-IN"/>
        </w:rPr>
      </w:pPr>
      <w:ins w:id="1234" w:author="Unknown">
        <w:r w:rsidRPr="008F2241">
          <w:rPr>
            <w:rFonts w:ascii="Courier New" w:eastAsia="Times New Roman" w:hAnsi="Courier New" w:cs="Courier New"/>
            <w:color w:val="000000"/>
            <w:sz w:val="20"/>
            <w:szCs w:val="20"/>
            <w:lang w:eastAsia="en-IN"/>
          </w:rPr>
          <w:t>1</w:t>
        </w:r>
      </w:ins>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5" w:author="Unknown"/>
          <w:rFonts w:ascii="Courier New" w:eastAsia="Times New Roman" w:hAnsi="Courier New" w:cs="Courier New"/>
          <w:color w:val="000000"/>
          <w:sz w:val="20"/>
          <w:szCs w:val="20"/>
          <w:lang w:eastAsia="en-IN"/>
        </w:rPr>
      </w:pPr>
      <w:ins w:id="1236" w:author="Unknown">
        <w:r w:rsidRPr="008F2241">
          <w:rPr>
            <w:rFonts w:ascii="Courier New" w:eastAsia="Times New Roman" w:hAnsi="Courier New" w:cs="Courier New"/>
            <w:color w:val="000000"/>
            <w:sz w:val="20"/>
            <w:szCs w:val="20"/>
            <w:lang w:eastAsia="en-IN"/>
          </w:rPr>
          <w:t>2</w:t>
        </w:r>
      </w:ins>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7" w:author="Unknown"/>
          <w:rFonts w:ascii="Courier New" w:eastAsia="Times New Roman" w:hAnsi="Courier New" w:cs="Courier New"/>
          <w:color w:val="000000"/>
          <w:sz w:val="20"/>
          <w:szCs w:val="20"/>
          <w:lang w:eastAsia="en-IN"/>
        </w:rPr>
      </w:pPr>
      <w:ins w:id="1238" w:author="Unknown">
        <w:r w:rsidRPr="008F2241">
          <w:rPr>
            <w:rFonts w:ascii="Courier New" w:eastAsia="Times New Roman" w:hAnsi="Courier New" w:cs="Courier New"/>
            <w:color w:val="000000"/>
            <w:sz w:val="20"/>
            <w:szCs w:val="20"/>
            <w:lang w:eastAsia="en-IN"/>
          </w:rPr>
          <w:t>3</w:t>
        </w:r>
      </w:ins>
    </w:p>
    <w:p w:rsidR="008F2241" w:rsidRPr="008F2241" w:rsidRDefault="008F2241" w:rsidP="008F2241">
      <w:pPr>
        <w:spacing w:after="0" w:line="240" w:lineRule="auto"/>
        <w:rPr>
          <w:ins w:id="1239" w:author="Unknown"/>
          <w:rFonts w:ascii="Times New Roman" w:eastAsia="Times New Roman" w:hAnsi="Times New Roman" w:cs="Times New Roman"/>
          <w:sz w:val="24"/>
          <w:szCs w:val="24"/>
          <w:lang w:eastAsia="en-IN"/>
        </w:rPr>
      </w:pPr>
      <w:ins w:id="1240" w:author="Unknown">
        <w:r w:rsidRPr="008F2241">
          <w:rPr>
            <w:rFonts w:ascii="Times New Roman" w:eastAsia="Times New Roman" w:hAnsi="Times New Roman" w:cs="Times New Roman"/>
            <w:sz w:val="24"/>
            <w:szCs w:val="24"/>
            <w:lang w:eastAsia="en-IN"/>
          </w:rPr>
          <w:pict>
            <v:rect id="_x0000_i1043" style="width:0;height:.7pt" o:hralign="center" o:hrstd="t" o:hrnoshade="t" o:hr="t" fillcolor="#d4d4d4" stroked="f"/>
          </w:pict>
        </w:r>
      </w:ins>
    </w:p>
    <w:p w:rsidR="008F2241" w:rsidRPr="008F2241" w:rsidRDefault="008F2241" w:rsidP="008F2241">
      <w:pPr>
        <w:shd w:val="clear" w:color="auto" w:fill="FFFFFF"/>
        <w:spacing w:before="100" w:beforeAutospacing="1" w:after="100" w:afterAutospacing="1" w:line="312" w:lineRule="atLeast"/>
        <w:outlineLvl w:val="1"/>
        <w:rPr>
          <w:ins w:id="1241" w:author="Unknown"/>
          <w:rFonts w:ascii="Helvetica" w:eastAsia="Times New Roman" w:hAnsi="Helvetica" w:cs="Helvetica"/>
          <w:color w:val="610B38"/>
          <w:sz w:val="34"/>
          <w:szCs w:val="34"/>
          <w:lang w:eastAsia="en-IN"/>
        </w:rPr>
      </w:pPr>
      <w:ins w:id="1242" w:author="Unknown">
        <w:r w:rsidRPr="008F2241">
          <w:rPr>
            <w:rFonts w:ascii="Helvetica" w:eastAsia="Times New Roman" w:hAnsi="Helvetica" w:cs="Helvetica"/>
            <w:color w:val="610B38"/>
            <w:sz w:val="34"/>
            <w:szCs w:val="34"/>
            <w:lang w:eastAsia="en-IN"/>
          </w:rPr>
          <w:t>2) Java static method</w:t>
        </w:r>
      </w:ins>
    </w:p>
    <w:p w:rsidR="008F2241" w:rsidRPr="008F2241" w:rsidRDefault="008F2241" w:rsidP="008F2241">
      <w:pPr>
        <w:shd w:val="clear" w:color="auto" w:fill="FFFFFF"/>
        <w:spacing w:before="100" w:beforeAutospacing="1" w:after="100" w:afterAutospacing="1" w:line="240" w:lineRule="auto"/>
        <w:rPr>
          <w:ins w:id="1243" w:author="Unknown"/>
          <w:rFonts w:ascii="Verdana" w:eastAsia="Times New Roman" w:hAnsi="Verdana" w:cs="Times New Roman"/>
          <w:color w:val="000000"/>
          <w:sz w:val="18"/>
          <w:szCs w:val="18"/>
          <w:lang w:eastAsia="en-IN"/>
        </w:rPr>
      </w:pPr>
      <w:ins w:id="1244" w:author="Unknown">
        <w:r w:rsidRPr="008F2241">
          <w:rPr>
            <w:rFonts w:ascii="Verdana" w:eastAsia="Times New Roman" w:hAnsi="Verdana" w:cs="Times New Roman"/>
            <w:color w:val="000000"/>
            <w:sz w:val="18"/>
            <w:szCs w:val="18"/>
            <w:lang w:eastAsia="en-IN"/>
          </w:rPr>
          <w:t>If you apply static keyword with any method, it is known as static method.</w:t>
        </w:r>
      </w:ins>
    </w:p>
    <w:p w:rsidR="008F2241" w:rsidRPr="008F2241" w:rsidRDefault="008F2241" w:rsidP="00AD3981">
      <w:pPr>
        <w:numPr>
          <w:ilvl w:val="0"/>
          <w:numId w:val="30"/>
        </w:numPr>
        <w:shd w:val="clear" w:color="auto" w:fill="FFFFFF"/>
        <w:spacing w:before="54" w:after="100" w:afterAutospacing="1" w:line="285" w:lineRule="atLeast"/>
        <w:rPr>
          <w:ins w:id="1245" w:author="Unknown"/>
          <w:rFonts w:ascii="Verdana" w:eastAsia="Times New Roman" w:hAnsi="Verdana" w:cs="Times New Roman"/>
          <w:color w:val="000000"/>
          <w:sz w:val="18"/>
          <w:szCs w:val="18"/>
          <w:lang w:eastAsia="en-IN"/>
        </w:rPr>
      </w:pPr>
      <w:ins w:id="1246" w:author="Unknown">
        <w:r w:rsidRPr="008F2241">
          <w:rPr>
            <w:rFonts w:ascii="Verdana" w:eastAsia="Times New Roman" w:hAnsi="Verdana" w:cs="Times New Roman"/>
            <w:color w:val="000000"/>
            <w:sz w:val="18"/>
            <w:szCs w:val="18"/>
            <w:lang w:eastAsia="en-IN"/>
          </w:rPr>
          <w:t>A static method belongs to the class rather than the object of a class.</w:t>
        </w:r>
      </w:ins>
    </w:p>
    <w:p w:rsidR="008F2241" w:rsidRPr="008F2241" w:rsidRDefault="008F2241" w:rsidP="00AD3981">
      <w:pPr>
        <w:numPr>
          <w:ilvl w:val="0"/>
          <w:numId w:val="30"/>
        </w:numPr>
        <w:shd w:val="clear" w:color="auto" w:fill="FFFFFF"/>
        <w:spacing w:before="54" w:after="100" w:afterAutospacing="1" w:line="285" w:lineRule="atLeast"/>
        <w:rPr>
          <w:ins w:id="1247" w:author="Unknown"/>
          <w:rFonts w:ascii="Verdana" w:eastAsia="Times New Roman" w:hAnsi="Verdana" w:cs="Times New Roman"/>
          <w:color w:val="000000"/>
          <w:sz w:val="18"/>
          <w:szCs w:val="18"/>
          <w:lang w:eastAsia="en-IN"/>
        </w:rPr>
      </w:pPr>
      <w:ins w:id="1248" w:author="Unknown">
        <w:r w:rsidRPr="008F2241">
          <w:rPr>
            <w:rFonts w:ascii="Verdana" w:eastAsia="Times New Roman" w:hAnsi="Verdana" w:cs="Times New Roman"/>
            <w:color w:val="000000"/>
            <w:sz w:val="18"/>
            <w:szCs w:val="18"/>
            <w:lang w:eastAsia="en-IN"/>
          </w:rPr>
          <w:t>A static method can be invoked without the need for creating an instance of a class.</w:t>
        </w:r>
      </w:ins>
    </w:p>
    <w:p w:rsidR="008F2241" w:rsidRPr="008F2241" w:rsidRDefault="008F2241" w:rsidP="00AD3981">
      <w:pPr>
        <w:numPr>
          <w:ilvl w:val="0"/>
          <w:numId w:val="30"/>
        </w:numPr>
        <w:shd w:val="clear" w:color="auto" w:fill="FFFFFF"/>
        <w:spacing w:before="54" w:after="100" w:afterAutospacing="1" w:line="285" w:lineRule="atLeast"/>
        <w:rPr>
          <w:ins w:id="1249" w:author="Unknown"/>
          <w:rFonts w:ascii="Verdana" w:eastAsia="Times New Roman" w:hAnsi="Verdana" w:cs="Times New Roman"/>
          <w:color w:val="000000"/>
          <w:sz w:val="18"/>
          <w:szCs w:val="18"/>
          <w:lang w:eastAsia="en-IN"/>
        </w:rPr>
      </w:pPr>
      <w:ins w:id="1250" w:author="Unknown">
        <w:r w:rsidRPr="008F2241">
          <w:rPr>
            <w:rFonts w:ascii="Verdana" w:eastAsia="Times New Roman" w:hAnsi="Verdana" w:cs="Times New Roman"/>
            <w:color w:val="000000"/>
            <w:sz w:val="18"/>
            <w:szCs w:val="18"/>
            <w:lang w:eastAsia="en-IN"/>
          </w:rPr>
          <w:t>A static method can access static data member and can change the value of it.</w:t>
        </w:r>
      </w:ins>
    </w:p>
    <w:p w:rsidR="008F2241" w:rsidRPr="008F2241" w:rsidRDefault="008F2241" w:rsidP="008F2241">
      <w:pPr>
        <w:shd w:val="clear" w:color="auto" w:fill="FFFFFF"/>
        <w:spacing w:before="100" w:beforeAutospacing="1" w:after="100" w:afterAutospacing="1" w:line="240" w:lineRule="auto"/>
        <w:outlineLvl w:val="2"/>
        <w:rPr>
          <w:ins w:id="1251" w:author="Unknown"/>
          <w:rFonts w:ascii="Tahoma" w:eastAsia="Times New Roman" w:hAnsi="Tahoma" w:cs="Tahoma"/>
          <w:color w:val="610B4B"/>
          <w:sz w:val="30"/>
          <w:szCs w:val="30"/>
          <w:lang w:eastAsia="en-IN"/>
        </w:rPr>
      </w:pPr>
      <w:ins w:id="1252" w:author="Unknown">
        <w:r w:rsidRPr="008F2241">
          <w:rPr>
            <w:rFonts w:ascii="Tahoma" w:eastAsia="Times New Roman" w:hAnsi="Tahoma" w:cs="Tahoma"/>
            <w:color w:val="610B4B"/>
            <w:sz w:val="30"/>
            <w:szCs w:val="30"/>
            <w:lang w:eastAsia="en-IN"/>
          </w:rPr>
          <w:t>Example of static method</w:t>
        </w:r>
      </w:ins>
    </w:p>
    <w:p w:rsidR="008F2241" w:rsidRPr="008F2241" w:rsidRDefault="008F2241" w:rsidP="00DE7C04">
      <w:pPr>
        <w:shd w:val="clear" w:color="auto" w:fill="FFFFFF"/>
        <w:spacing w:after="0" w:line="285" w:lineRule="atLeast"/>
        <w:rPr>
          <w:ins w:id="1253" w:author="Unknown"/>
          <w:rFonts w:ascii="Verdana" w:eastAsia="Times New Roman" w:hAnsi="Verdana" w:cs="Times New Roman"/>
          <w:color w:val="000000"/>
          <w:sz w:val="18"/>
          <w:szCs w:val="18"/>
          <w:lang w:eastAsia="en-IN"/>
        </w:rPr>
      </w:pPr>
      <w:ins w:id="1254" w:author="Unknown">
        <w:r w:rsidRPr="008F2241">
          <w:rPr>
            <w:rFonts w:ascii="Verdana" w:eastAsia="Times New Roman" w:hAnsi="Verdana" w:cs="Times New Roman"/>
            <w:color w:val="008200"/>
            <w:sz w:val="18"/>
            <w:lang w:eastAsia="en-IN"/>
          </w:rPr>
          <w:lastRenderedPageBreak/>
          <w:t>//Java Program to demonstrate the use of a static method.</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255" w:author="Unknown"/>
          <w:rFonts w:ascii="Verdana" w:eastAsia="Times New Roman" w:hAnsi="Verdana" w:cs="Times New Roman"/>
          <w:color w:val="000000"/>
          <w:sz w:val="18"/>
          <w:szCs w:val="18"/>
          <w:lang w:eastAsia="en-IN"/>
        </w:rPr>
      </w:pPr>
      <w:ins w:id="1256" w:author="Unknown">
        <w:r w:rsidRPr="008F2241">
          <w:rPr>
            <w:rFonts w:ascii="Verdana" w:eastAsia="Times New Roman" w:hAnsi="Verdana" w:cs="Times New Roman"/>
            <w:b/>
            <w:bCs/>
            <w:color w:val="006699"/>
            <w:sz w:val="18"/>
            <w:lang w:eastAsia="en-IN"/>
          </w:rPr>
          <w:t>class</w:t>
        </w:r>
        <w:r w:rsidRPr="008F2241">
          <w:rPr>
            <w:rFonts w:ascii="Verdana" w:eastAsia="Times New Roman" w:hAnsi="Verdana" w:cs="Times New Roman"/>
            <w:color w:val="000000"/>
            <w:sz w:val="18"/>
            <w:szCs w:val="18"/>
            <w:bdr w:val="none" w:sz="0" w:space="0" w:color="auto" w:frame="1"/>
            <w:lang w:eastAsia="en-IN"/>
          </w:rPr>
          <w:t> Student{  </w:t>
        </w:r>
      </w:ins>
    </w:p>
    <w:p w:rsidR="008F2241" w:rsidRPr="008F2241" w:rsidRDefault="008F2241" w:rsidP="00DE7C04">
      <w:pPr>
        <w:shd w:val="clear" w:color="auto" w:fill="FFFFFF"/>
        <w:spacing w:after="0" w:line="285" w:lineRule="atLeast"/>
        <w:rPr>
          <w:ins w:id="1257" w:author="Unknown"/>
          <w:rFonts w:ascii="Verdana" w:eastAsia="Times New Roman" w:hAnsi="Verdana" w:cs="Times New Roman"/>
          <w:color w:val="000000"/>
          <w:sz w:val="18"/>
          <w:szCs w:val="18"/>
          <w:lang w:eastAsia="en-IN"/>
        </w:rPr>
      </w:pPr>
      <w:ins w:id="1258" w:author="Unknown">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int</w:t>
        </w:r>
        <w:r w:rsidRPr="008F2241">
          <w:rPr>
            <w:rFonts w:ascii="Verdana" w:eastAsia="Times New Roman" w:hAnsi="Verdana" w:cs="Times New Roman"/>
            <w:color w:val="000000"/>
            <w:sz w:val="18"/>
            <w:szCs w:val="18"/>
            <w:bdr w:val="none" w:sz="0" w:space="0" w:color="auto" w:frame="1"/>
            <w:lang w:eastAsia="en-IN"/>
          </w:rPr>
          <w:t> rollno;  </w:t>
        </w:r>
      </w:ins>
    </w:p>
    <w:p w:rsidR="008F2241" w:rsidRPr="008F2241" w:rsidRDefault="008F2241" w:rsidP="00DE7C04">
      <w:pPr>
        <w:shd w:val="clear" w:color="auto" w:fill="FFFFFF"/>
        <w:spacing w:after="0" w:line="285" w:lineRule="atLeast"/>
        <w:rPr>
          <w:ins w:id="1259" w:author="Unknown"/>
          <w:rFonts w:ascii="Verdana" w:eastAsia="Times New Roman" w:hAnsi="Verdana" w:cs="Times New Roman"/>
          <w:color w:val="000000"/>
          <w:sz w:val="18"/>
          <w:szCs w:val="18"/>
          <w:lang w:eastAsia="en-IN"/>
        </w:rPr>
      </w:pPr>
      <w:ins w:id="1260" w:author="Unknown">
        <w:r w:rsidRPr="008F2241">
          <w:rPr>
            <w:rFonts w:ascii="Verdana" w:eastAsia="Times New Roman" w:hAnsi="Verdana" w:cs="Times New Roman"/>
            <w:color w:val="000000"/>
            <w:sz w:val="18"/>
            <w:szCs w:val="18"/>
            <w:bdr w:val="none" w:sz="0" w:space="0" w:color="auto" w:frame="1"/>
            <w:lang w:eastAsia="en-IN"/>
          </w:rPr>
          <w:t> String name;  </w:t>
        </w:r>
      </w:ins>
    </w:p>
    <w:p w:rsidR="008F2241" w:rsidRPr="008F2241" w:rsidRDefault="008F2241" w:rsidP="00DE7C04">
      <w:pPr>
        <w:shd w:val="clear" w:color="auto" w:fill="FFFFFF"/>
        <w:spacing w:after="0" w:line="285" w:lineRule="atLeast"/>
        <w:rPr>
          <w:ins w:id="1261" w:author="Unknown"/>
          <w:rFonts w:ascii="Verdana" w:eastAsia="Times New Roman" w:hAnsi="Verdana" w:cs="Times New Roman"/>
          <w:color w:val="000000"/>
          <w:sz w:val="18"/>
          <w:szCs w:val="18"/>
          <w:lang w:eastAsia="en-IN"/>
        </w:rPr>
      </w:pPr>
      <w:ins w:id="1262" w:author="Unknown">
        <w:r w:rsidRPr="008F2241">
          <w:rPr>
            <w:rFonts w:ascii="Verdana" w:eastAsia="Times New Roman" w:hAnsi="Verdana" w:cs="Times New Roman"/>
            <w:b/>
            <w:bCs/>
            <w:color w:val="006699"/>
            <w:sz w:val="18"/>
            <w:lang w:eastAsia="en-IN"/>
          </w:rPr>
          <w:t>static</w:t>
        </w:r>
        <w:r w:rsidRPr="008F2241">
          <w:rPr>
            <w:rFonts w:ascii="Verdana" w:eastAsia="Times New Roman" w:hAnsi="Verdana" w:cs="Times New Roman"/>
            <w:color w:val="000000"/>
            <w:sz w:val="18"/>
            <w:szCs w:val="18"/>
            <w:bdr w:val="none" w:sz="0" w:space="0" w:color="auto" w:frame="1"/>
            <w:lang w:eastAsia="en-IN"/>
          </w:rPr>
          <w:t> String college = </w:t>
        </w:r>
        <w:r w:rsidRPr="008F2241">
          <w:rPr>
            <w:rFonts w:ascii="Verdana" w:eastAsia="Times New Roman" w:hAnsi="Verdana" w:cs="Times New Roman"/>
            <w:color w:val="0000FF"/>
            <w:sz w:val="18"/>
            <w:lang w:eastAsia="en-IN"/>
          </w:rPr>
          <w:t>"ITS"</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263" w:author="Unknown"/>
          <w:rFonts w:ascii="Verdana" w:eastAsia="Times New Roman" w:hAnsi="Verdana" w:cs="Times New Roman"/>
          <w:color w:val="000000"/>
          <w:sz w:val="18"/>
          <w:szCs w:val="18"/>
          <w:lang w:eastAsia="en-IN"/>
        </w:rPr>
      </w:pPr>
      <w:ins w:id="1264" w:author="Unknown">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color w:val="008200"/>
            <w:sz w:val="18"/>
            <w:lang w:eastAsia="en-IN"/>
          </w:rPr>
          <w:t>//static method to change the value of static variable</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265" w:author="Unknown"/>
          <w:rFonts w:ascii="Verdana" w:eastAsia="Times New Roman" w:hAnsi="Verdana" w:cs="Times New Roman"/>
          <w:color w:val="000000"/>
          <w:sz w:val="18"/>
          <w:szCs w:val="18"/>
          <w:lang w:eastAsia="en-IN"/>
        </w:rPr>
      </w:pPr>
      <w:ins w:id="1266" w:author="Unknown">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static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void</w:t>
        </w:r>
        <w:r w:rsidRPr="008F2241">
          <w:rPr>
            <w:rFonts w:ascii="Verdana" w:eastAsia="Times New Roman" w:hAnsi="Verdana" w:cs="Times New Roman"/>
            <w:color w:val="000000"/>
            <w:sz w:val="18"/>
            <w:szCs w:val="18"/>
            <w:bdr w:val="none" w:sz="0" w:space="0" w:color="auto" w:frame="1"/>
            <w:lang w:eastAsia="en-IN"/>
          </w:rPr>
          <w:t> change(){  </w:t>
        </w:r>
      </w:ins>
    </w:p>
    <w:p w:rsidR="008F2241" w:rsidRPr="008F2241" w:rsidRDefault="008F2241" w:rsidP="00DE7C04">
      <w:pPr>
        <w:shd w:val="clear" w:color="auto" w:fill="FFFFFF"/>
        <w:spacing w:after="0" w:line="285" w:lineRule="atLeast"/>
        <w:rPr>
          <w:ins w:id="1267" w:author="Unknown"/>
          <w:rFonts w:ascii="Verdana" w:eastAsia="Times New Roman" w:hAnsi="Verdana" w:cs="Times New Roman"/>
          <w:color w:val="000000"/>
          <w:sz w:val="18"/>
          <w:szCs w:val="18"/>
          <w:lang w:eastAsia="en-IN"/>
        </w:rPr>
      </w:pPr>
      <w:ins w:id="1268" w:author="Unknown">
        <w:r w:rsidRPr="008F2241">
          <w:rPr>
            <w:rFonts w:ascii="Verdana" w:eastAsia="Times New Roman" w:hAnsi="Verdana" w:cs="Times New Roman"/>
            <w:color w:val="000000"/>
            <w:sz w:val="18"/>
            <w:szCs w:val="18"/>
            <w:bdr w:val="none" w:sz="0" w:space="0" w:color="auto" w:frame="1"/>
            <w:lang w:eastAsia="en-IN"/>
          </w:rPr>
          <w:t>     college = </w:t>
        </w:r>
        <w:r w:rsidRPr="008F2241">
          <w:rPr>
            <w:rFonts w:ascii="Verdana" w:eastAsia="Times New Roman" w:hAnsi="Verdana" w:cs="Times New Roman"/>
            <w:color w:val="0000FF"/>
            <w:sz w:val="18"/>
            <w:lang w:eastAsia="en-IN"/>
          </w:rPr>
          <w:t>"BBDIT"</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269" w:author="Unknown"/>
          <w:rFonts w:ascii="Verdana" w:eastAsia="Times New Roman" w:hAnsi="Verdana" w:cs="Times New Roman"/>
          <w:color w:val="000000"/>
          <w:sz w:val="18"/>
          <w:szCs w:val="18"/>
          <w:lang w:eastAsia="en-IN"/>
        </w:rPr>
      </w:pPr>
      <w:ins w:id="1270" w:author="Unknown">
        <w:r w:rsidRPr="008F2241">
          <w:rPr>
            <w:rFonts w:ascii="Verdana" w:eastAsia="Times New Roman" w:hAnsi="Verdana" w:cs="Times New Roman"/>
            <w:color w:val="000000"/>
            <w:sz w:val="18"/>
            <w:szCs w:val="18"/>
            <w:bdr w:val="none" w:sz="0" w:space="0" w:color="auto" w:frame="1"/>
            <w:lang w:eastAsia="en-IN"/>
          </w:rPr>
          <w:t>     }  </w:t>
        </w:r>
      </w:ins>
    </w:p>
    <w:p w:rsidR="008F2241" w:rsidRPr="008F2241" w:rsidRDefault="008F2241" w:rsidP="00DE7C04">
      <w:pPr>
        <w:shd w:val="clear" w:color="auto" w:fill="FFFFFF"/>
        <w:spacing w:after="0" w:line="285" w:lineRule="atLeast"/>
        <w:rPr>
          <w:ins w:id="1271" w:author="Unknown"/>
          <w:rFonts w:ascii="Verdana" w:eastAsia="Times New Roman" w:hAnsi="Verdana" w:cs="Times New Roman"/>
          <w:color w:val="000000"/>
          <w:sz w:val="18"/>
          <w:szCs w:val="18"/>
          <w:lang w:eastAsia="en-IN"/>
        </w:rPr>
      </w:pPr>
      <w:ins w:id="1272" w:author="Unknown">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color w:val="008200"/>
            <w:sz w:val="18"/>
            <w:lang w:eastAsia="en-IN"/>
          </w:rPr>
          <w:t>//constructor to initialize the variable</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273" w:author="Unknown"/>
          <w:rFonts w:ascii="Verdana" w:eastAsia="Times New Roman" w:hAnsi="Verdana" w:cs="Times New Roman"/>
          <w:color w:val="000000"/>
          <w:sz w:val="18"/>
          <w:szCs w:val="18"/>
          <w:lang w:eastAsia="en-IN"/>
        </w:rPr>
      </w:pPr>
      <w:ins w:id="1274" w:author="Unknown">
        <w:r w:rsidRPr="008F2241">
          <w:rPr>
            <w:rFonts w:ascii="Verdana" w:eastAsia="Times New Roman" w:hAnsi="Verdana" w:cs="Times New Roman"/>
            <w:color w:val="000000"/>
            <w:sz w:val="18"/>
            <w:szCs w:val="18"/>
            <w:bdr w:val="none" w:sz="0" w:space="0" w:color="auto" w:frame="1"/>
            <w:lang w:eastAsia="en-IN"/>
          </w:rPr>
          <w:t>     Student(</w:t>
        </w:r>
        <w:r w:rsidRPr="008F2241">
          <w:rPr>
            <w:rFonts w:ascii="Verdana" w:eastAsia="Times New Roman" w:hAnsi="Verdana" w:cs="Times New Roman"/>
            <w:b/>
            <w:bCs/>
            <w:color w:val="006699"/>
            <w:sz w:val="18"/>
            <w:lang w:eastAsia="en-IN"/>
          </w:rPr>
          <w:t>int</w:t>
        </w:r>
        <w:r w:rsidRPr="008F2241">
          <w:rPr>
            <w:rFonts w:ascii="Verdana" w:eastAsia="Times New Roman" w:hAnsi="Verdana" w:cs="Times New Roman"/>
            <w:color w:val="000000"/>
            <w:sz w:val="18"/>
            <w:szCs w:val="18"/>
            <w:bdr w:val="none" w:sz="0" w:space="0" w:color="auto" w:frame="1"/>
            <w:lang w:eastAsia="en-IN"/>
          </w:rPr>
          <w:t> r, String n){  </w:t>
        </w:r>
      </w:ins>
    </w:p>
    <w:p w:rsidR="008F2241" w:rsidRPr="008F2241" w:rsidRDefault="008F2241" w:rsidP="00DE7C04">
      <w:pPr>
        <w:shd w:val="clear" w:color="auto" w:fill="FFFFFF"/>
        <w:spacing w:after="0" w:line="285" w:lineRule="atLeast"/>
        <w:rPr>
          <w:ins w:id="1275" w:author="Unknown"/>
          <w:rFonts w:ascii="Verdana" w:eastAsia="Times New Roman" w:hAnsi="Verdana" w:cs="Times New Roman"/>
          <w:color w:val="000000"/>
          <w:sz w:val="18"/>
          <w:szCs w:val="18"/>
          <w:lang w:eastAsia="en-IN"/>
        </w:rPr>
      </w:pPr>
      <w:ins w:id="1276" w:author="Unknown">
        <w:r w:rsidRPr="008F2241">
          <w:rPr>
            <w:rFonts w:ascii="Verdana" w:eastAsia="Times New Roman" w:hAnsi="Verdana" w:cs="Times New Roman"/>
            <w:color w:val="000000"/>
            <w:sz w:val="18"/>
            <w:szCs w:val="18"/>
            <w:bdr w:val="none" w:sz="0" w:space="0" w:color="auto" w:frame="1"/>
            <w:lang w:eastAsia="en-IN"/>
          </w:rPr>
          <w:t>     rollno = r;  </w:t>
        </w:r>
      </w:ins>
    </w:p>
    <w:p w:rsidR="008F2241" w:rsidRPr="008F2241" w:rsidRDefault="008F2241" w:rsidP="00DE7C04">
      <w:pPr>
        <w:shd w:val="clear" w:color="auto" w:fill="FFFFFF"/>
        <w:spacing w:after="0" w:line="285" w:lineRule="atLeast"/>
        <w:rPr>
          <w:ins w:id="1277" w:author="Unknown"/>
          <w:rFonts w:ascii="Verdana" w:eastAsia="Times New Roman" w:hAnsi="Verdana" w:cs="Times New Roman"/>
          <w:color w:val="000000"/>
          <w:sz w:val="18"/>
          <w:szCs w:val="18"/>
          <w:lang w:eastAsia="en-IN"/>
        </w:rPr>
      </w:pPr>
      <w:ins w:id="1278" w:author="Unknown">
        <w:r w:rsidRPr="008F2241">
          <w:rPr>
            <w:rFonts w:ascii="Verdana" w:eastAsia="Times New Roman" w:hAnsi="Verdana" w:cs="Times New Roman"/>
            <w:color w:val="000000"/>
            <w:sz w:val="18"/>
            <w:szCs w:val="18"/>
            <w:bdr w:val="none" w:sz="0" w:space="0" w:color="auto" w:frame="1"/>
            <w:lang w:eastAsia="en-IN"/>
          </w:rPr>
          <w:t>     name = n;  </w:t>
        </w:r>
      </w:ins>
    </w:p>
    <w:p w:rsidR="008F2241" w:rsidRPr="008F2241" w:rsidRDefault="008F2241" w:rsidP="00DE7C04">
      <w:pPr>
        <w:shd w:val="clear" w:color="auto" w:fill="FFFFFF"/>
        <w:spacing w:after="0" w:line="285" w:lineRule="atLeast"/>
        <w:rPr>
          <w:ins w:id="1279" w:author="Unknown"/>
          <w:rFonts w:ascii="Verdana" w:eastAsia="Times New Roman" w:hAnsi="Verdana" w:cs="Times New Roman"/>
          <w:color w:val="000000"/>
          <w:sz w:val="18"/>
          <w:szCs w:val="18"/>
          <w:lang w:eastAsia="en-IN"/>
        </w:rPr>
      </w:pPr>
      <w:ins w:id="1280" w:author="Unknown">
        <w:r w:rsidRPr="008F2241">
          <w:rPr>
            <w:rFonts w:ascii="Verdana" w:eastAsia="Times New Roman" w:hAnsi="Verdana" w:cs="Times New Roman"/>
            <w:color w:val="000000"/>
            <w:sz w:val="18"/>
            <w:szCs w:val="18"/>
            <w:bdr w:val="none" w:sz="0" w:space="0" w:color="auto" w:frame="1"/>
            <w:lang w:eastAsia="en-IN"/>
          </w:rPr>
          <w:t>     }  </w:t>
        </w:r>
      </w:ins>
    </w:p>
    <w:p w:rsidR="008F2241" w:rsidRPr="008F2241" w:rsidRDefault="008F2241" w:rsidP="00DE7C04">
      <w:pPr>
        <w:shd w:val="clear" w:color="auto" w:fill="FFFFFF"/>
        <w:spacing w:after="0" w:line="285" w:lineRule="atLeast"/>
        <w:rPr>
          <w:ins w:id="1281" w:author="Unknown"/>
          <w:rFonts w:ascii="Verdana" w:eastAsia="Times New Roman" w:hAnsi="Verdana" w:cs="Times New Roman"/>
          <w:color w:val="000000"/>
          <w:sz w:val="18"/>
          <w:szCs w:val="18"/>
          <w:lang w:eastAsia="en-IN"/>
        </w:rPr>
      </w:pPr>
      <w:ins w:id="1282" w:author="Unknown">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color w:val="008200"/>
            <w:sz w:val="18"/>
            <w:lang w:eastAsia="en-IN"/>
          </w:rPr>
          <w:t>//method to display values</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283" w:author="Unknown"/>
          <w:rFonts w:ascii="Verdana" w:eastAsia="Times New Roman" w:hAnsi="Verdana" w:cs="Times New Roman"/>
          <w:color w:val="000000"/>
          <w:sz w:val="18"/>
          <w:szCs w:val="18"/>
          <w:lang w:eastAsia="en-IN"/>
        </w:rPr>
      </w:pPr>
      <w:ins w:id="1284" w:author="Unknown">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void</w:t>
        </w:r>
        <w:r w:rsidRPr="008F2241">
          <w:rPr>
            <w:rFonts w:ascii="Verdana" w:eastAsia="Times New Roman" w:hAnsi="Verdana" w:cs="Times New Roman"/>
            <w:color w:val="000000"/>
            <w:sz w:val="18"/>
            <w:szCs w:val="18"/>
            <w:bdr w:val="none" w:sz="0" w:space="0" w:color="auto" w:frame="1"/>
            <w:lang w:eastAsia="en-IN"/>
          </w:rPr>
          <w:t> display(){System.out.println(rollno+</w:t>
        </w:r>
        <w:r w:rsidRPr="008F2241">
          <w:rPr>
            <w:rFonts w:ascii="Verdana" w:eastAsia="Times New Roman" w:hAnsi="Verdana" w:cs="Times New Roman"/>
            <w:color w:val="0000FF"/>
            <w:sz w:val="18"/>
            <w:lang w:eastAsia="en-IN"/>
          </w:rPr>
          <w:t>" "</w:t>
        </w:r>
        <w:r w:rsidRPr="008F2241">
          <w:rPr>
            <w:rFonts w:ascii="Verdana" w:eastAsia="Times New Roman" w:hAnsi="Verdana" w:cs="Times New Roman"/>
            <w:color w:val="000000"/>
            <w:sz w:val="18"/>
            <w:szCs w:val="18"/>
            <w:bdr w:val="none" w:sz="0" w:space="0" w:color="auto" w:frame="1"/>
            <w:lang w:eastAsia="en-IN"/>
          </w:rPr>
          <w:t>+name+</w:t>
        </w:r>
        <w:r w:rsidRPr="008F2241">
          <w:rPr>
            <w:rFonts w:ascii="Verdana" w:eastAsia="Times New Roman" w:hAnsi="Verdana" w:cs="Times New Roman"/>
            <w:color w:val="0000FF"/>
            <w:sz w:val="18"/>
            <w:lang w:eastAsia="en-IN"/>
          </w:rPr>
          <w:t>" "</w:t>
        </w:r>
        <w:r w:rsidRPr="008F2241">
          <w:rPr>
            <w:rFonts w:ascii="Verdana" w:eastAsia="Times New Roman" w:hAnsi="Verdana" w:cs="Times New Roman"/>
            <w:color w:val="000000"/>
            <w:sz w:val="18"/>
            <w:szCs w:val="18"/>
            <w:bdr w:val="none" w:sz="0" w:space="0" w:color="auto" w:frame="1"/>
            <w:lang w:eastAsia="en-IN"/>
          </w:rPr>
          <w:t>+college);}  </w:t>
        </w:r>
      </w:ins>
    </w:p>
    <w:p w:rsidR="008F2241" w:rsidRPr="008F2241" w:rsidRDefault="008F2241" w:rsidP="00DE7C04">
      <w:pPr>
        <w:shd w:val="clear" w:color="auto" w:fill="FFFFFF"/>
        <w:spacing w:after="0" w:line="285" w:lineRule="atLeast"/>
        <w:rPr>
          <w:ins w:id="1285" w:author="Unknown"/>
          <w:rFonts w:ascii="Verdana" w:eastAsia="Times New Roman" w:hAnsi="Verdana" w:cs="Times New Roman"/>
          <w:color w:val="000000"/>
          <w:sz w:val="18"/>
          <w:szCs w:val="18"/>
          <w:lang w:eastAsia="en-IN"/>
        </w:rPr>
      </w:pPr>
      <w:ins w:id="1286" w:author="Unknown">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287" w:author="Unknown"/>
          <w:rFonts w:ascii="Verdana" w:eastAsia="Times New Roman" w:hAnsi="Verdana" w:cs="Times New Roman"/>
          <w:color w:val="000000"/>
          <w:sz w:val="18"/>
          <w:szCs w:val="18"/>
          <w:lang w:eastAsia="en-IN"/>
        </w:rPr>
      </w:pPr>
      <w:ins w:id="1288" w:author="Unknown">
        <w:r w:rsidRPr="008F2241">
          <w:rPr>
            <w:rFonts w:ascii="Verdana" w:eastAsia="Times New Roman" w:hAnsi="Verdana" w:cs="Times New Roman"/>
            <w:color w:val="008200"/>
            <w:sz w:val="18"/>
            <w:lang w:eastAsia="en-IN"/>
          </w:rPr>
          <w:t>//Test class to create and display the values of object</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289" w:author="Unknown"/>
          <w:rFonts w:ascii="Verdana" w:eastAsia="Times New Roman" w:hAnsi="Verdana" w:cs="Times New Roman"/>
          <w:color w:val="000000"/>
          <w:sz w:val="18"/>
          <w:szCs w:val="18"/>
          <w:lang w:eastAsia="en-IN"/>
        </w:rPr>
      </w:pPr>
      <w:ins w:id="1290" w:author="Unknown">
        <w:r w:rsidRPr="008F2241">
          <w:rPr>
            <w:rFonts w:ascii="Verdana" w:eastAsia="Times New Roman" w:hAnsi="Verdana" w:cs="Times New Roman"/>
            <w:b/>
            <w:bCs/>
            <w:color w:val="006699"/>
            <w:sz w:val="18"/>
            <w:lang w:eastAsia="en-IN"/>
          </w:rPr>
          <w:t>public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class</w:t>
        </w:r>
        <w:r w:rsidRPr="008F2241">
          <w:rPr>
            <w:rFonts w:ascii="Verdana" w:eastAsia="Times New Roman" w:hAnsi="Verdana" w:cs="Times New Roman"/>
            <w:color w:val="000000"/>
            <w:sz w:val="18"/>
            <w:szCs w:val="18"/>
            <w:bdr w:val="none" w:sz="0" w:space="0" w:color="auto" w:frame="1"/>
            <w:lang w:eastAsia="en-IN"/>
          </w:rPr>
          <w:t> TestStaticMethod{  </w:t>
        </w:r>
      </w:ins>
    </w:p>
    <w:p w:rsidR="008F2241" w:rsidRPr="008F2241" w:rsidRDefault="008F2241" w:rsidP="00DE7C04">
      <w:pPr>
        <w:shd w:val="clear" w:color="auto" w:fill="FFFFFF"/>
        <w:spacing w:after="0" w:line="285" w:lineRule="atLeast"/>
        <w:rPr>
          <w:ins w:id="1291" w:author="Unknown"/>
          <w:rFonts w:ascii="Verdana" w:eastAsia="Times New Roman" w:hAnsi="Verdana" w:cs="Times New Roman"/>
          <w:color w:val="000000"/>
          <w:sz w:val="18"/>
          <w:szCs w:val="18"/>
          <w:lang w:eastAsia="en-IN"/>
        </w:rPr>
      </w:pPr>
      <w:ins w:id="1292" w:author="Unknown">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public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static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void</w:t>
        </w:r>
        <w:r w:rsidRPr="008F2241">
          <w:rPr>
            <w:rFonts w:ascii="Verdana" w:eastAsia="Times New Roman" w:hAnsi="Verdana" w:cs="Times New Roman"/>
            <w:color w:val="000000"/>
            <w:sz w:val="18"/>
            <w:szCs w:val="18"/>
            <w:bdr w:val="none" w:sz="0" w:space="0" w:color="auto" w:frame="1"/>
            <w:lang w:eastAsia="en-IN"/>
          </w:rPr>
          <w:t> main(String args[]){  </w:t>
        </w:r>
      </w:ins>
    </w:p>
    <w:p w:rsidR="008F2241" w:rsidRPr="008F2241" w:rsidRDefault="008F2241" w:rsidP="00DE7C04">
      <w:pPr>
        <w:shd w:val="clear" w:color="auto" w:fill="FFFFFF"/>
        <w:spacing w:after="0" w:line="285" w:lineRule="atLeast"/>
        <w:rPr>
          <w:ins w:id="1293" w:author="Unknown"/>
          <w:rFonts w:ascii="Verdana" w:eastAsia="Times New Roman" w:hAnsi="Verdana" w:cs="Times New Roman"/>
          <w:color w:val="000000"/>
          <w:sz w:val="18"/>
          <w:szCs w:val="18"/>
          <w:lang w:eastAsia="en-IN"/>
        </w:rPr>
      </w:pPr>
      <w:ins w:id="1294" w:author="Unknown">
        <w:r w:rsidRPr="008F2241">
          <w:rPr>
            <w:rFonts w:ascii="Verdana" w:eastAsia="Times New Roman" w:hAnsi="Verdana" w:cs="Times New Roman"/>
            <w:color w:val="000000"/>
            <w:sz w:val="18"/>
            <w:szCs w:val="18"/>
            <w:bdr w:val="none" w:sz="0" w:space="0" w:color="auto" w:frame="1"/>
            <w:lang w:eastAsia="en-IN"/>
          </w:rPr>
          <w:t>    Student.change();</w:t>
        </w:r>
        <w:r w:rsidRPr="008F2241">
          <w:rPr>
            <w:rFonts w:ascii="Verdana" w:eastAsia="Times New Roman" w:hAnsi="Verdana" w:cs="Times New Roman"/>
            <w:color w:val="008200"/>
            <w:sz w:val="18"/>
            <w:lang w:eastAsia="en-IN"/>
          </w:rPr>
          <w:t>//calling change method</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295" w:author="Unknown"/>
          <w:rFonts w:ascii="Verdana" w:eastAsia="Times New Roman" w:hAnsi="Verdana" w:cs="Times New Roman"/>
          <w:color w:val="000000"/>
          <w:sz w:val="18"/>
          <w:szCs w:val="18"/>
          <w:lang w:eastAsia="en-IN"/>
        </w:rPr>
      </w:pPr>
      <w:ins w:id="1296" w:author="Unknown">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color w:val="008200"/>
            <w:sz w:val="18"/>
            <w:lang w:eastAsia="en-IN"/>
          </w:rPr>
          <w:t>//creating objects</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297" w:author="Unknown"/>
          <w:rFonts w:ascii="Verdana" w:eastAsia="Times New Roman" w:hAnsi="Verdana" w:cs="Times New Roman"/>
          <w:color w:val="000000"/>
          <w:sz w:val="18"/>
          <w:szCs w:val="18"/>
          <w:lang w:eastAsia="en-IN"/>
        </w:rPr>
      </w:pPr>
      <w:ins w:id="1298" w:author="Unknown">
        <w:r w:rsidRPr="008F2241">
          <w:rPr>
            <w:rFonts w:ascii="Verdana" w:eastAsia="Times New Roman" w:hAnsi="Verdana" w:cs="Times New Roman"/>
            <w:color w:val="000000"/>
            <w:sz w:val="18"/>
            <w:szCs w:val="18"/>
            <w:bdr w:val="none" w:sz="0" w:space="0" w:color="auto" w:frame="1"/>
            <w:lang w:eastAsia="en-IN"/>
          </w:rPr>
          <w:t>    Student s1 = </w:t>
        </w:r>
        <w:r w:rsidRPr="008F2241">
          <w:rPr>
            <w:rFonts w:ascii="Verdana" w:eastAsia="Times New Roman" w:hAnsi="Verdana" w:cs="Times New Roman"/>
            <w:b/>
            <w:bCs/>
            <w:color w:val="006699"/>
            <w:sz w:val="18"/>
            <w:lang w:eastAsia="en-IN"/>
          </w:rPr>
          <w:t>new</w:t>
        </w:r>
        <w:r w:rsidRPr="008F2241">
          <w:rPr>
            <w:rFonts w:ascii="Verdana" w:eastAsia="Times New Roman" w:hAnsi="Verdana" w:cs="Times New Roman"/>
            <w:color w:val="000000"/>
            <w:sz w:val="18"/>
            <w:szCs w:val="18"/>
            <w:bdr w:val="none" w:sz="0" w:space="0" w:color="auto" w:frame="1"/>
            <w:lang w:eastAsia="en-IN"/>
          </w:rPr>
          <w:t> Student(</w:t>
        </w:r>
        <w:r w:rsidRPr="008F2241">
          <w:rPr>
            <w:rFonts w:ascii="Verdana" w:eastAsia="Times New Roman" w:hAnsi="Verdana" w:cs="Times New Roman"/>
            <w:color w:val="C00000"/>
            <w:sz w:val="18"/>
            <w:lang w:eastAsia="en-IN"/>
          </w:rPr>
          <w:t>111</w:t>
        </w:r>
        <w:r w:rsidRPr="008F2241">
          <w:rPr>
            <w:rFonts w:ascii="Verdana" w:eastAsia="Times New Roman" w:hAnsi="Verdana" w:cs="Times New Roman"/>
            <w:color w:val="000000"/>
            <w:sz w:val="18"/>
            <w:szCs w:val="18"/>
            <w:bdr w:val="none" w:sz="0" w:space="0" w:color="auto" w:frame="1"/>
            <w:lang w:eastAsia="en-IN"/>
          </w:rPr>
          <w:t>,</w:t>
        </w:r>
        <w:r w:rsidRPr="008F2241">
          <w:rPr>
            <w:rFonts w:ascii="Verdana" w:eastAsia="Times New Roman" w:hAnsi="Verdana" w:cs="Times New Roman"/>
            <w:color w:val="0000FF"/>
            <w:sz w:val="18"/>
            <w:lang w:eastAsia="en-IN"/>
          </w:rPr>
          <w:t>"Karan"</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299" w:author="Unknown"/>
          <w:rFonts w:ascii="Verdana" w:eastAsia="Times New Roman" w:hAnsi="Verdana" w:cs="Times New Roman"/>
          <w:color w:val="000000"/>
          <w:sz w:val="18"/>
          <w:szCs w:val="18"/>
          <w:lang w:eastAsia="en-IN"/>
        </w:rPr>
      </w:pPr>
      <w:ins w:id="1300" w:author="Unknown">
        <w:r w:rsidRPr="008F2241">
          <w:rPr>
            <w:rFonts w:ascii="Verdana" w:eastAsia="Times New Roman" w:hAnsi="Verdana" w:cs="Times New Roman"/>
            <w:color w:val="000000"/>
            <w:sz w:val="18"/>
            <w:szCs w:val="18"/>
            <w:bdr w:val="none" w:sz="0" w:space="0" w:color="auto" w:frame="1"/>
            <w:lang w:eastAsia="en-IN"/>
          </w:rPr>
          <w:t>    Student s2 = </w:t>
        </w:r>
        <w:r w:rsidRPr="008F2241">
          <w:rPr>
            <w:rFonts w:ascii="Verdana" w:eastAsia="Times New Roman" w:hAnsi="Verdana" w:cs="Times New Roman"/>
            <w:b/>
            <w:bCs/>
            <w:color w:val="006699"/>
            <w:sz w:val="18"/>
            <w:lang w:eastAsia="en-IN"/>
          </w:rPr>
          <w:t>new</w:t>
        </w:r>
        <w:r w:rsidRPr="008F2241">
          <w:rPr>
            <w:rFonts w:ascii="Verdana" w:eastAsia="Times New Roman" w:hAnsi="Verdana" w:cs="Times New Roman"/>
            <w:color w:val="000000"/>
            <w:sz w:val="18"/>
            <w:szCs w:val="18"/>
            <w:bdr w:val="none" w:sz="0" w:space="0" w:color="auto" w:frame="1"/>
            <w:lang w:eastAsia="en-IN"/>
          </w:rPr>
          <w:t> Student(</w:t>
        </w:r>
        <w:r w:rsidRPr="008F2241">
          <w:rPr>
            <w:rFonts w:ascii="Verdana" w:eastAsia="Times New Roman" w:hAnsi="Verdana" w:cs="Times New Roman"/>
            <w:color w:val="C00000"/>
            <w:sz w:val="18"/>
            <w:lang w:eastAsia="en-IN"/>
          </w:rPr>
          <w:t>222</w:t>
        </w:r>
        <w:r w:rsidRPr="008F2241">
          <w:rPr>
            <w:rFonts w:ascii="Verdana" w:eastAsia="Times New Roman" w:hAnsi="Verdana" w:cs="Times New Roman"/>
            <w:color w:val="000000"/>
            <w:sz w:val="18"/>
            <w:szCs w:val="18"/>
            <w:bdr w:val="none" w:sz="0" w:space="0" w:color="auto" w:frame="1"/>
            <w:lang w:eastAsia="en-IN"/>
          </w:rPr>
          <w:t>,</w:t>
        </w:r>
        <w:r w:rsidRPr="008F2241">
          <w:rPr>
            <w:rFonts w:ascii="Verdana" w:eastAsia="Times New Roman" w:hAnsi="Verdana" w:cs="Times New Roman"/>
            <w:color w:val="0000FF"/>
            <w:sz w:val="18"/>
            <w:lang w:eastAsia="en-IN"/>
          </w:rPr>
          <w:t>"Aryan"</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301" w:author="Unknown"/>
          <w:rFonts w:ascii="Verdana" w:eastAsia="Times New Roman" w:hAnsi="Verdana" w:cs="Times New Roman"/>
          <w:color w:val="000000"/>
          <w:sz w:val="18"/>
          <w:szCs w:val="18"/>
          <w:lang w:eastAsia="en-IN"/>
        </w:rPr>
      </w:pPr>
      <w:ins w:id="1302" w:author="Unknown">
        <w:r w:rsidRPr="008F2241">
          <w:rPr>
            <w:rFonts w:ascii="Verdana" w:eastAsia="Times New Roman" w:hAnsi="Verdana" w:cs="Times New Roman"/>
            <w:color w:val="000000"/>
            <w:sz w:val="18"/>
            <w:szCs w:val="18"/>
            <w:bdr w:val="none" w:sz="0" w:space="0" w:color="auto" w:frame="1"/>
            <w:lang w:eastAsia="en-IN"/>
          </w:rPr>
          <w:t>    Student s3 = </w:t>
        </w:r>
        <w:r w:rsidRPr="008F2241">
          <w:rPr>
            <w:rFonts w:ascii="Verdana" w:eastAsia="Times New Roman" w:hAnsi="Verdana" w:cs="Times New Roman"/>
            <w:b/>
            <w:bCs/>
            <w:color w:val="006699"/>
            <w:sz w:val="18"/>
            <w:lang w:eastAsia="en-IN"/>
          </w:rPr>
          <w:t>new</w:t>
        </w:r>
        <w:r w:rsidRPr="008F2241">
          <w:rPr>
            <w:rFonts w:ascii="Verdana" w:eastAsia="Times New Roman" w:hAnsi="Verdana" w:cs="Times New Roman"/>
            <w:color w:val="000000"/>
            <w:sz w:val="18"/>
            <w:szCs w:val="18"/>
            <w:bdr w:val="none" w:sz="0" w:space="0" w:color="auto" w:frame="1"/>
            <w:lang w:eastAsia="en-IN"/>
          </w:rPr>
          <w:t> Student(</w:t>
        </w:r>
        <w:r w:rsidRPr="008F2241">
          <w:rPr>
            <w:rFonts w:ascii="Verdana" w:eastAsia="Times New Roman" w:hAnsi="Verdana" w:cs="Times New Roman"/>
            <w:color w:val="C00000"/>
            <w:sz w:val="18"/>
            <w:lang w:eastAsia="en-IN"/>
          </w:rPr>
          <w:t>333</w:t>
        </w:r>
        <w:r w:rsidRPr="008F2241">
          <w:rPr>
            <w:rFonts w:ascii="Verdana" w:eastAsia="Times New Roman" w:hAnsi="Verdana" w:cs="Times New Roman"/>
            <w:color w:val="000000"/>
            <w:sz w:val="18"/>
            <w:szCs w:val="18"/>
            <w:bdr w:val="none" w:sz="0" w:space="0" w:color="auto" w:frame="1"/>
            <w:lang w:eastAsia="en-IN"/>
          </w:rPr>
          <w:t>,</w:t>
        </w:r>
        <w:r w:rsidRPr="008F2241">
          <w:rPr>
            <w:rFonts w:ascii="Verdana" w:eastAsia="Times New Roman" w:hAnsi="Verdana" w:cs="Times New Roman"/>
            <w:color w:val="0000FF"/>
            <w:sz w:val="18"/>
            <w:lang w:eastAsia="en-IN"/>
          </w:rPr>
          <w:t>"Sonoo"</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303" w:author="Unknown"/>
          <w:rFonts w:ascii="Verdana" w:eastAsia="Times New Roman" w:hAnsi="Verdana" w:cs="Times New Roman"/>
          <w:color w:val="000000"/>
          <w:sz w:val="18"/>
          <w:szCs w:val="18"/>
          <w:lang w:eastAsia="en-IN"/>
        </w:rPr>
      </w:pPr>
      <w:ins w:id="1304" w:author="Unknown">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color w:val="008200"/>
            <w:sz w:val="18"/>
            <w:lang w:eastAsia="en-IN"/>
          </w:rPr>
          <w:t>//calling display method</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305" w:author="Unknown"/>
          <w:rFonts w:ascii="Verdana" w:eastAsia="Times New Roman" w:hAnsi="Verdana" w:cs="Times New Roman"/>
          <w:color w:val="000000"/>
          <w:sz w:val="18"/>
          <w:szCs w:val="18"/>
          <w:lang w:eastAsia="en-IN"/>
        </w:rPr>
      </w:pPr>
      <w:ins w:id="1306" w:author="Unknown">
        <w:r w:rsidRPr="008F2241">
          <w:rPr>
            <w:rFonts w:ascii="Verdana" w:eastAsia="Times New Roman" w:hAnsi="Verdana" w:cs="Times New Roman"/>
            <w:color w:val="000000"/>
            <w:sz w:val="18"/>
            <w:szCs w:val="18"/>
            <w:bdr w:val="none" w:sz="0" w:space="0" w:color="auto" w:frame="1"/>
            <w:lang w:eastAsia="en-IN"/>
          </w:rPr>
          <w:t>    s1.display();  </w:t>
        </w:r>
      </w:ins>
    </w:p>
    <w:p w:rsidR="00DE7C04"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ins w:id="1307" w:author="Unknown">
        <w:r w:rsidRPr="008F2241">
          <w:rPr>
            <w:rFonts w:ascii="Verdana" w:eastAsia="Times New Roman" w:hAnsi="Verdana" w:cs="Times New Roman"/>
            <w:color w:val="000000"/>
            <w:sz w:val="18"/>
            <w:szCs w:val="18"/>
            <w:bdr w:val="none" w:sz="0" w:space="0" w:color="auto" w:frame="1"/>
            <w:lang w:eastAsia="en-IN"/>
          </w:rPr>
          <w:t>    s2.display();  </w:t>
        </w:r>
      </w:ins>
    </w:p>
    <w:p w:rsidR="008F2241" w:rsidRPr="008F2241" w:rsidRDefault="008F2241" w:rsidP="00DE7C04">
      <w:pPr>
        <w:shd w:val="clear" w:color="auto" w:fill="FFFFFF"/>
        <w:spacing w:after="0" w:line="285" w:lineRule="atLeast"/>
        <w:rPr>
          <w:ins w:id="1308" w:author="Unknown"/>
          <w:rFonts w:ascii="Verdana" w:eastAsia="Times New Roman" w:hAnsi="Verdana" w:cs="Times New Roman"/>
          <w:color w:val="000000"/>
          <w:sz w:val="18"/>
          <w:szCs w:val="18"/>
          <w:lang w:eastAsia="en-IN"/>
        </w:rPr>
      </w:pPr>
      <w:ins w:id="1309" w:author="Unknown">
        <w:r w:rsidRPr="008F2241">
          <w:rPr>
            <w:rFonts w:ascii="Verdana" w:eastAsia="Times New Roman" w:hAnsi="Verdana" w:cs="Times New Roman"/>
            <w:color w:val="000000"/>
            <w:sz w:val="18"/>
            <w:szCs w:val="18"/>
            <w:bdr w:val="none" w:sz="0" w:space="0" w:color="auto" w:frame="1"/>
            <w:lang w:eastAsia="en-IN"/>
          </w:rPr>
          <w:t>    s3.display();  </w:t>
        </w:r>
      </w:ins>
    </w:p>
    <w:p w:rsidR="008F2241" w:rsidRPr="008F2241" w:rsidRDefault="008F2241" w:rsidP="00DE7C04">
      <w:pPr>
        <w:shd w:val="clear" w:color="auto" w:fill="FFFFFF"/>
        <w:spacing w:after="0" w:line="285" w:lineRule="atLeast"/>
        <w:rPr>
          <w:ins w:id="1310" w:author="Unknown"/>
          <w:rFonts w:ascii="Verdana" w:eastAsia="Times New Roman" w:hAnsi="Verdana" w:cs="Times New Roman"/>
          <w:color w:val="000000"/>
          <w:sz w:val="18"/>
          <w:szCs w:val="18"/>
          <w:lang w:eastAsia="en-IN"/>
        </w:rPr>
      </w:pPr>
      <w:ins w:id="1311" w:author="Unknown">
        <w:r w:rsidRPr="008F2241">
          <w:rPr>
            <w:rFonts w:ascii="Verdana" w:eastAsia="Times New Roman" w:hAnsi="Verdana" w:cs="Times New Roman"/>
            <w:color w:val="000000"/>
            <w:sz w:val="18"/>
            <w:szCs w:val="18"/>
            <w:bdr w:val="none" w:sz="0" w:space="0" w:color="auto" w:frame="1"/>
            <w:lang w:eastAsia="en-IN"/>
          </w:rPr>
          <w:t>    }  </w:t>
        </w:r>
      </w:ins>
    </w:p>
    <w:p w:rsidR="008F2241" w:rsidRPr="008F2241" w:rsidRDefault="008F2241" w:rsidP="00DE7C04">
      <w:pPr>
        <w:shd w:val="clear" w:color="auto" w:fill="FFFFFF"/>
        <w:spacing w:after="109" w:line="285" w:lineRule="atLeast"/>
        <w:rPr>
          <w:ins w:id="1312" w:author="Unknown"/>
          <w:rFonts w:ascii="Verdana" w:eastAsia="Times New Roman" w:hAnsi="Verdana" w:cs="Times New Roman"/>
          <w:color w:val="000000"/>
          <w:sz w:val="18"/>
          <w:szCs w:val="18"/>
          <w:lang w:eastAsia="en-IN"/>
        </w:rPr>
      </w:pPr>
      <w:ins w:id="1313" w:author="Unknown">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8F2241">
      <w:pPr>
        <w:spacing w:after="0" w:line="240" w:lineRule="auto"/>
        <w:rPr>
          <w:ins w:id="1314" w:author="Unknown"/>
          <w:rFonts w:ascii="Times New Roman" w:eastAsia="Times New Roman" w:hAnsi="Times New Roman" w:cs="Times New Roman"/>
          <w:sz w:val="24"/>
          <w:szCs w:val="24"/>
          <w:lang w:eastAsia="en-IN"/>
        </w:rPr>
      </w:pPr>
      <w:ins w:id="1315" w:author="Unknown">
        <w:r w:rsidRPr="008F2241">
          <w:rPr>
            <w:rFonts w:ascii="Verdana" w:eastAsia="Times New Roman" w:hAnsi="Verdana" w:cs="Times New Roman"/>
            <w:color w:val="000000"/>
            <w:sz w:val="18"/>
            <w:lang w:eastAsia="en-IN"/>
          </w:rPr>
          <w:fldChar w:fldCharType="begin"/>
        </w:r>
        <w:r w:rsidRPr="008F2241">
          <w:rPr>
            <w:rFonts w:ascii="Verdana" w:eastAsia="Times New Roman" w:hAnsi="Verdana" w:cs="Times New Roman"/>
            <w:color w:val="000000"/>
            <w:sz w:val="18"/>
            <w:lang w:eastAsia="en-IN"/>
          </w:rPr>
          <w:instrText xml:space="preserve"> HYPERLINK "http://www.javatpoint.com/opr/test.jsp?filename=TestStaticMethod" \t "_blank" </w:instrText>
        </w:r>
        <w:r w:rsidRPr="008F2241">
          <w:rPr>
            <w:rFonts w:ascii="Verdana" w:eastAsia="Times New Roman" w:hAnsi="Verdana" w:cs="Times New Roman"/>
            <w:color w:val="000000"/>
            <w:sz w:val="18"/>
            <w:lang w:eastAsia="en-IN"/>
          </w:rPr>
          <w:fldChar w:fldCharType="separate"/>
        </w:r>
        <w:r w:rsidRPr="008F2241">
          <w:rPr>
            <w:rFonts w:ascii="Verdana" w:eastAsia="Times New Roman" w:hAnsi="Verdana" w:cs="Times New Roman"/>
            <w:b/>
            <w:bCs/>
            <w:color w:val="FFFFFF"/>
            <w:sz w:val="18"/>
            <w:u w:val="single"/>
            <w:lang w:eastAsia="en-IN"/>
          </w:rPr>
          <w:t>Test it Now</w:t>
        </w:r>
        <w:r w:rsidRPr="008F2241">
          <w:rPr>
            <w:rFonts w:ascii="Verdana" w:eastAsia="Times New Roman" w:hAnsi="Verdana" w:cs="Times New Roman"/>
            <w:color w:val="000000"/>
            <w:sz w:val="18"/>
            <w:lang w:eastAsia="en-IN"/>
          </w:rPr>
          <w:fldChar w:fldCharType="end"/>
        </w:r>
      </w:ins>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6" w:author="Unknown"/>
          <w:rFonts w:ascii="Courier New" w:eastAsia="Times New Roman" w:hAnsi="Courier New" w:cs="Courier New"/>
          <w:color w:val="000000"/>
          <w:sz w:val="20"/>
          <w:szCs w:val="20"/>
          <w:lang w:eastAsia="en-IN"/>
        </w:rPr>
      </w:pPr>
      <w:ins w:id="1317" w:author="Unknown">
        <w:r w:rsidRPr="008F2241">
          <w:rPr>
            <w:rFonts w:ascii="Courier New" w:eastAsia="Times New Roman" w:hAnsi="Courier New" w:cs="Courier New"/>
            <w:color w:val="000000"/>
            <w:sz w:val="20"/>
            <w:szCs w:val="20"/>
            <w:lang w:eastAsia="en-IN"/>
          </w:rPr>
          <w:t>Output:111 Karan BBDIT</w:t>
        </w:r>
      </w:ins>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8" w:author="Unknown"/>
          <w:rFonts w:ascii="Courier New" w:eastAsia="Times New Roman" w:hAnsi="Courier New" w:cs="Courier New"/>
          <w:color w:val="000000"/>
          <w:sz w:val="20"/>
          <w:szCs w:val="20"/>
          <w:lang w:eastAsia="en-IN"/>
        </w:rPr>
      </w:pPr>
      <w:ins w:id="1319" w:author="Unknown">
        <w:r w:rsidRPr="008F2241">
          <w:rPr>
            <w:rFonts w:ascii="Courier New" w:eastAsia="Times New Roman" w:hAnsi="Courier New" w:cs="Courier New"/>
            <w:color w:val="000000"/>
            <w:sz w:val="20"/>
            <w:szCs w:val="20"/>
            <w:lang w:eastAsia="en-IN"/>
          </w:rPr>
          <w:t xml:space="preserve">       222 Aryan BBDIT</w:t>
        </w:r>
      </w:ins>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0" w:author="Unknown"/>
          <w:rFonts w:ascii="Courier New" w:eastAsia="Times New Roman" w:hAnsi="Courier New" w:cs="Courier New"/>
          <w:color w:val="000000"/>
          <w:sz w:val="20"/>
          <w:szCs w:val="20"/>
          <w:lang w:eastAsia="en-IN"/>
        </w:rPr>
      </w:pPr>
      <w:ins w:id="1321" w:author="Unknown">
        <w:r w:rsidRPr="008F2241">
          <w:rPr>
            <w:rFonts w:ascii="Courier New" w:eastAsia="Times New Roman" w:hAnsi="Courier New" w:cs="Courier New"/>
            <w:color w:val="000000"/>
            <w:sz w:val="20"/>
            <w:szCs w:val="20"/>
            <w:lang w:eastAsia="en-IN"/>
          </w:rPr>
          <w:t xml:space="preserve">       333 Sonoo BBDIT</w:t>
        </w:r>
      </w:ins>
    </w:p>
    <w:p w:rsidR="008F2241" w:rsidRPr="008F2241" w:rsidRDefault="008F2241" w:rsidP="008F2241">
      <w:pPr>
        <w:spacing w:after="0" w:line="240" w:lineRule="auto"/>
        <w:rPr>
          <w:ins w:id="1322" w:author="Unknown"/>
          <w:rFonts w:ascii="Times New Roman" w:eastAsia="Times New Roman" w:hAnsi="Times New Roman" w:cs="Times New Roman"/>
          <w:sz w:val="24"/>
          <w:szCs w:val="24"/>
          <w:lang w:eastAsia="en-IN"/>
        </w:rPr>
      </w:pPr>
      <w:ins w:id="1323" w:author="Unknown">
        <w:r w:rsidRPr="008F2241">
          <w:rPr>
            <w:rFonts w:ascii="Times New Roman" w:eastAsia="Times New Roman" w:hAnsi="Times New Roman" w:cs="Times New Roman"/>
            <w:sz w:val="24"/>
            <w:szCs w:val="24"/>
            <w:lang w:eastAsia="en-IN"/>
          </w:rPr>
          <w:pict>
            <v:rect id="_x0000_i1044" style="width:0;height:.7pt" o:hralign="center" o:hrstd="t" o:hrnoshade="t" o:hr="t" fillcolor="#d4d4d4" stroked="f"/>
          </w:pict>
        </w:r>
      </w:ins>
    </w:p>
    <w:p w:rsidR="008F2241" w:rsidRPr="008F2241" w:rsidRDefault="008F2241" w:rsidP="008F2241">
      <w:pPr>
        <w:shd w:val="clear" w:color="auto" w:fill="FFFFFF"/>
        <w:spacing w:before="100" w:beforeAutospacing="1" w:after="100" w:afterAutospacing="1" w:line="240" w:lineRule="auto"/>
        <w:outlineLvl w:val="2"/>
        <w:rPr>
          <w:ins w:id="1324" w:author="Unknown"/>
          <w:rFonts w:ascii="Tahoma" w:eastAsia="Times New Roman" w:hAnsi="Tahoma" w:cs="Tahoma"/>
          <w:color w:val="610B4B"/>
          <w:sz w:val="30"/>
          <w:szCs w:val="30"/>
          <w:lang w:eastAsia="en-IN"/>
        </w:rPr>
      </w:pPr>
      <w:ins w:id="1325" w:author="Unknown">
        <w:r w:rsidRPr="008F2241">
          <w:rPr>
            <w:rFonts w:ascii="Tahoma" w:eastAsia="Times New Roman" w:hAnsi="Tahoma" w:cs="Tahoma"/>
            <w:color w:val="610B4B"/>
            <w:sz w:val="30"/>
            <w:szCs w:val="30"/>
            <w:lang w:eastAsia="en-IN"/>
          </w:rPr>
          <w:t>Another example of a static method that performs a normal calculation</w:t>
        </w:r>
      </w:ins>
    </w:p>
    <w:p w:rsidR="008F2241" w:rsidRPr="008F2241" w:rsidRDefault="008F2241" w:rsidP="00DE7C04">
      <w:pPr>
        <w:shd w:val="clear" w:color="auto" w:fill="FFFFFF"/>
        <w:spacing w:after="0" w:line="285" w:lineRule="atLeast"/>
        <w:rPr>
          <w:ins w:id="1326" w:author="Unknown"/>
          <w:rFonts w:ascii="Verdana" w:eastAsia="Times New Roman" w:hAnsi="Verdana" w:cs="Times New Roman"/>
          <w:color w:val="000000"/>
          <w:sz w:val="18"/>
          <w:szCs w:val="18"/>
          <w:lang w:eastAsia="en-IN"/>
        </w:rPr>
      </w:pPr>
      <w:ins w:id="1327" w:author="Unknown">
        <w:r w:rsidRPr="008F2241">
          <w:rPr>
            <w:rFonts w:ascii="Verdana" w:eastAsia="Times New Roman" w:hAnsi="Verdana" w:cs="Times New Roman"/>
            <w:color w:val="008200"/>
            <w:sz w:val="18"/>
            <w:lang w:eastAsia="en-IN"/>
          </w:rPr>
          <w:t>//Java Program to get the cube of a given number using the static method</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328" w:author="Unknown"/>
          <w:rFonts w:ascii="Verdana" w:eastAsia="Times New Roman" w:hAnsi="Verdana" w:cs="Times New Roman"/>
          <w:color w:val="000000"/>
          <w:sz w:val="18"/>
          <w:szCs w:val="18"/>
          <w:lang w:eastAsia="en-IN"/>
        </w:rPr>
      </w:pPr>
      <w:ins w:id="1329" w:author="Unknown">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330" w:author="Unknown"/>
          <w:rFonts w:ascii="Verdana" w:eastAsia="Times New Roman" w:hAnsi="Verdana" w:cs="Times New Roman"/>
          <w:color w:val="000000"/>
          <w:sz w:val="18"/>
          <w:szCs w:val="18"/>
          <w:lang w:eastAsia="en-IN"/>
        </w:rPr>
      </w:pPr>
      <w:ins w:id="1331" w:author="Unknown">
        <w:r w:rsidRPr="008F2241">
          <w:rPr>
            <w:rFonts w:ascii="Verdana" w:eastAsia="Times New Roman" w:hAnsi="Verdana" w:cs="Times New Roman"/>
            <w:b/>
            <w:bCs/>
            <w:color w:val="006699"/>
            <w:sz w:val="18"/>
            <w:lang w:eastAsia="en-IN"/>
          </w:rPr>
          <w:t>class</w:t>
        </w:r>
        <w:r w:rsidRPr="008F2241">
          <w:rPr>
            <w:rFonts w:ascii="Verdana" w:eastAsia="Times New Roman" w:hAnsi="Verdana" w:cs="Times New Roman"/>
            <w:color w:val="000000"/>
            <w:sz w:val="18"/>
            <w:szCs w:val="18"/>
            <w:bdr w:val="none" w:sz="0" w:space="0" w:color="auto" w:frame="1"/>
            <w:lang w:eastAsia="en-IN"/>
          </w:rPr>
          <w:t> Calculate{  </w:t>
        </w:r>
      </w:ins>
    </w:p>
    <w:p w:rsidR="008F2241" w:rsidRPr="008F2241" w:rsidRDefault="008F2241" w:rsidP="00DE7C04">
      <w:pPr>
        <w:shd w:val="clear" w:color="auto" w:fill="FFFFFF"/>
        <w:spacing w:after="0" w:line="285" w:lineRule="atLeast"/>
        <w:rPr>
          <w:ins w:id="1332" w:author="Unknown"/>
          <w:rFonts w:ascii="Verdana" w:eastAsia="Times New Roman" w:hAnsi="Verdana" w:cs="Times New Roman"/>
          <w:color w:val="000000"/>
          <w:sz w:val="18"/>
          <w:szCs w:val="18"/>
          <w:lang w:eastAsia="en-IN"/>
        </w:rPr>
      </w:pPr>
      <w:ins w:id="1333" w:author="Unknown">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static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int</w:t>
        </w:r>
        <w:r w:rsidRPr="008F2241">
          <w:rPr>
            <w:rFonts w:ascii="Verdana" w:eastAsia="Times New Roman" w:hAnsi="Verdana" w:cs="Times New Roman"/>
            <w:color w:val="000000"/>
            <w:sz w:val="18"/>
            <w:szCs w:val="18"/>
            <w:bdr w:val="none" w:sz="0" w:space="0" w:color="auto" w:frame="1"/>
            <w:lang w:eastAsia="en-IN"/>
          </w:rPr>
          <w:t> cube(</w:t>
        </w:r>
        <w:r w:rsidRPr="008F2241">
          <w:rPr>
            <w:rFonts w:ascii="Verdana" w:eastAsia="Times New Roman" w:hAnsi="Verdana" w:cs="Times New Roman"/>
            <w:b/>
            <w:bCs/>
            <w:color w:val="006699"/>
            <w:sz w:val="18"/>
            <w:lang w:eastAsia="en-IN"/>
          </w:rPr>
          <w:t>int</w:t>
        </w:r>
        <w:r w:rsidRPr="008F2241">
          <w:rPr>
            <w:rFonts w:ascii="Verdana" w:eastAsia="Times New Roman" w:hAnsi="Verdana" w:cs="Times New Roman"/>
            <w:color w:val="000000"/>
            <w:sz w:val="18"/>
            <w:szCs w:val="18"/>
            <w:bdr w:val="none" w:sz="0" w:space="0" w:color="auto" w:frame="1"/>
            <w:lang w:eastAsia="en-IN"/>
          </w:rPr>
          <w:t> x){  </w:t>
        </w:r>
      </w:ins>
    </w:p>
    <w:p w:rsidR="008F2241" w:rsidRPr="008F2241" w:rsidRDefault="008F2241" w:rsidP="00DE7C04">
      <w:pPr>
        <w:shd w:val="clear" w:color="auto" w:fill="FFFFFF"/>
        <w:spacing w:after="0" w:line="285" w:lineRule="atLeast"/>
        <w:rPr>
          <w:ins w:id="1334" w:author="Unknown"/>
          <w:rFonts w:ascii="Verdana" w:eastAsia="Times New Roman" w:hAnsi="Verdana" w:cs="Times New Roman"/>
          <w:color w:val="000000"/>
          <w:sz w:val="18"/>
          <w:szCs w:val="18"/>
          <w:lang w:eastAsia="en-IN"/>
        </w:rPr>
      </w:pPr>
      <w:ins w:id="1335" w:author="Unknown">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return</w:t>
        </w:r>
        <w:r w:rsidRPr="008F2241">
          <w:rPr>
            <w:rFonts w:ascii="Verdana" w:eastAsia="Times New Roman" w:hAnsi="Verdana" w:cs="Times New Roman"/>
            <w:color w:val="000000"/>
            <w:sz w:val="18"/>
            <w:szCs w:val="18"/>
            <w:bdr w:val="none" w:sz="0" w:space="0" w:color="auto" w:frame="1"/>
            <w:lang w:eastAsia="en-IN"/>
          </w:rPr>
          <w:t> x*x*x;  </w:t>
        </w:r>
      </w:ins>
    </w:p>
    <w:p w:rsidR="008F2241" w:rsidRPr="008F2241" w:rsidRDefault="008F2241" w:rsidP="00DE7C04">
      <w:pPr>
        <w:shd w:val="clear" w:color="auto" w:fill="FFFFFF"/>
        <w:spacing w:after="0" w:line="285" w:lineRule="atLeast"/>
        <w:rPr>
          <w:ins w:id="1336" w:author="Unknown"/>
          <w:rFonts w:ascii="Verdana" w:eastAsia="Times New Roman" w:hAnsi="Verdana" w:cs="Times New Roman"/>
          <w:color w:val="000000"/>
          <w:sz w:val="18"/>
          <w:szCs w:val="18"/>
          <w:lang w:eastAsia="en-IN"/>
        </w:rPr>
      </w:pPr>
      <w:ins w:id="1337" w:author="Unknown">
        <w:r w:rsidRPr="008F2241">
          <w:rPr>
            <w:rFonts w:ascii="Verdana" w:eastAsia="Times New Roman" w:hAnsi="Verdana" w:cs="Times New Roman"/>
            <w:color w:val="000000"/>
            <w:sz w:val="18"/>
            <w:szCs w:val="18"/>
            <w:bdr w:val="none" w:sz="0" w:space="0" w:color="auto" w:frame="1"/>
            <w:lang w:eastAsia="en-IN"/>
          </w:rPr>
          <w:t>  }  </w:t>
        </w:r>
      </w:ins>
    </w:p>
    <w:p w:rsidR="008F2241" w:rsidRPr="008F2241" w:rsidRDefault="008F2241" w:rsidP="00DE7C04">
      <w:pPr>
        <w:shd w:val="clear" w:color="auto" w:fill="FFFFFF"/>
        <w:spacing w:after="0" w:line="285" w:lineRule="atLeast"/>
        <w:rPr>
          <w:ins w:id="1338" w:author="Unknown"/>
          <w:rFonts w:ascii="Verdana" w:eastAsia="Times New Roman" w:hAnsi="Verdana" w:cs="Times New Roman"/>
          <w:color w:val="000000"/>
          <w:sz w:val="18"/>
          <w:szCs w:val="18"/>
          <w:lang w:eastAsia="en-IN"/>
        </w:rPr>
      </w:pPr>
    </w:p>
    <w:p w:rsidR="008F2241" w:rsidRPr="008F2241" w:rsidRDefault="008F2241" w:rsidP="00DE7C04">
      <w:pPr>
        <w:shd w:val="clear" w:color="auto" w:fill="FFFFFF"/>
        <w:spacing w:after="0" w:line="285" w:lineRule="atLeast"/>
        <w:rPr>
          <w:ins w:id="1339" w:author="Unknown"/>
          <w:rFonts w:ascii="Verdana" w:eastAsia="Times New Roman" w:hAnsi="Verdana" w:cs="Times New Roman"/>
          <w:color w:val="000000"/>
          <w:sz w:val="18"/>
          <w:szCs w:val="18"/>
          <w:lang w:eastAsia="en-IN"/>
        </w:rPr>
      </w:pPr>
      <w:ins w:id="1340" w:author="Unknown">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public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static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void</w:t>
        </w:r>
        <w:r w:rsidRPr="008F2241">
          <w:rPr>
            <w:rFonts w:ascii="Verdana" w:eastAsia="Times New Roman" w:hAnsi="Verdana" w:cs="Times New Roman"/>
            <w:color w:val="000000"/>
            <w:sz w:val="18"/>
            <w:szCs w:val="18"/>
            <w:bdr w:val="none" w:sz="0" w:space="0" w:color="auto" w:frame="1"/>
            <w:lang w:eastAsia="en-IN"/>
          </w:rPr>
          <w:t> main(String args[]){  </w:t>
        </w:r>
      </w:ins>
    </w:p>
    <w:p w:rsidR="008F2241" w:rsidRPr="008F2241" w:rsidRDefault="008F2241" w:rsidP="00DE7C04">
      <w:pPr>
        <w:shd w:val="clear" w:color="auto" w:fill="FFFFFF"/>
        <w:spacing w:after="0" w:line="285" w:lineRule="atLeast"/>
        <w:rPr>
          <w:ins w:id="1341" w:author="Unknown"/>
          <w:rFonts w:ascii="Verdana" w:eastAsia="Times New Roman" w:hAnsi="Verdana" w:cs="Times New Roman"/>
          <w:color w:val="000000"/>
          <w:sz w:val="18"/>
          <w:szCs w:val="18"/>
          <w:lang w:eastAsia="en-IN"/>
        </w:rPr>
      </w:pPr>
      <w:ins w:id="1342" w:author="Unknown">
        <w:r w:rsidRPr="008F2241">
          <w:rPr>
            <w:rFonts w:ascii="Verdana" w:eastAsia="Times New Roman" w:hAnsi="Verdana" w:cs="Times New Roman"/>
            <w:color w:val="000000"/>
            <w:sz w:val="18"/>
            <w:szCs w:val="18"/>
            <w:bdr w:val="none" w:sz="0" w:space="0" w:color="auto" w:frame="1"/>
            <w:lang w:eastAsia="en-IN"/>
          </w:rPr>
          <w:lastRenderedPageBreak/>
          <w:t>  </w:t>
        </w:r>
        <w:r w:rsidRPr="008F2241">
          <w:rPr>
            <w:rFonts w:ascii="Verdana" w:eastAsia="Times New Roman" w:hAnsi="Verdana" w:cs="Times New Roman"/>
            <w:b/>
            <w:bCs/>
            <w:color w:val="006699"/>
            <w:sz w:val="18"/>
            <w:lang w:eastAsia="en-IN"/>
          </w:rPr>
          <w:t>int</w:t>
        </w:r>
        <w:r w:rsidRPr="008F2241">
          <w:rPr>
            <w:rFonts w:ascii="Verdana" w:eastAsia="Times New Roman" w:hAnsi="Verdana" w:cs="Times New Roman"/>
            <w:color w:val="000000"/>
            <w:sz w:val="18"/>
            <w:szCs w:val="18"/>
            <w:bdr w:val="none" w:sz="0" w:space="0" w:color="auto" w:frame="1"/>
            <w:lang w:eastAsia="en-IN"/>
          </w:rPr>
          <w:t> result=Calculate.cube(</w:t>
        </w:r>
        <w:r w:rsidRPr="008F2241">
          <w:rPr>
            <w:rFonts w:ascii="Verdana" w:eastAsia="Times New Roman" w:hAnsi="Verdana" w:cs="Times New Roman"/>
            <w:color w:val="C00000"/>
            <w:sz w:val="18"/>
            <w:lang w:eastAsia="en-IN"/>
          </w:rPr>
          <w:t>5</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343" w:author="Unknown"/>
          <w:rFonts w:ascii="Verdana" w:eastAsia="Times New Roman" w:hAnsi="Verdana" w:cs="Times New Roman"/>
          <w:color w:val="000000"/>
          <w:sz w:val="18"/>
          <w:szCs w:val="18"/>
          <w:lang w:eastAsia="en-IN"/>
        </w:rPr>
      </w:pPr>
      <w:ins w:id="1344" w:author="Unknown">
        <w:r w:rsidRPr="008F2241">
          <w:rPr>
            <w:rFonts w:ascii="Verdana" w:eastAsia="Times New Roman" w:hAnsi="Verdana" w:cs="Times New Roman"/>
            <w:color w:val="000000"/>
            <w:sz w:val="18"/>
            <w:szCs w:val="18"/>
            <w:bdr w:val="none" w:sz="0" w:space="0" w:color="auto" w:frame="1"/>
            <w:lang w:eastAsia="en-IN"/>
          </w:rPr>
          <w:t>  System.out.println(result);  </w:t>
        </w:r>
      </w:ins>
    </w:p>
    <w:p w:rsidR="008F2241" w:rsidRPr="008F2241" w:rsidRDefault="008F2241" w:rsidP="00DE7C04">
      <w:pPr>
        <w:shd w:val="clear" w:color="auto" w:fill="FFFFFF"/>
        <w:spacing w:after="0" w:line="285" w:lineRule="atLeast"/>
        <w:rPr>
          <w:ins w:id="1345" w:author="Unknown"/>
          <w:rFonts w:ascii="Verdana" w:eastAsia="Times New Roman" w:hAnsi="Verdana" w:cs="Times New Roman"/>
          <w:color w:val="000000"/>
          <w:sz w:val="18"/>
          <w:szCs w:val="18"/>
          <w:lang w:eastAsia="en-IN"/>
        </w:rPr>
      </w:pPr>
      <w:ins w:id="1346" w:author="Unknown">
        <w:r w:rsidRPr="008F2241">
          <w:rPr>
            <w:rFonts w:ascii="Verdana" w:eastAsia="Times New Roman" w:hAnsi="Verdana" w:cs="Times New Roman"/>
            <w:color w:val="000000"/>
            <w:sz w:val="18"/>
            <w:szCs w:val="18"/>
            <w:bdr w:val="none" w:sz="0" w:space="0" w:color="auto" w:frame="1"/>
            <w:lang w:eastAsia="en-IN"/>
          </w:rPr>
          <w:t>  }  </w:t>
        </w:r>
      </w:ins>
    </w:p>
    <w:p w:rsidR="008F2241" w:rsidRPr="008F2241" w:rsidRDefault="008F2241" w:rsidP="00DE7C04">
      <w:pPr>
        <w:shd w:val="clear" w:color="auto" w:fill="FFFFFF"/>
        <w:spacing w:after="109" w:line="285" w:lineRule="atLeast"/>
        <w:rPr>
          <w:ins w:id="1347" w:author="Unknown"/>
          <w:rFonts w:ascii="Verdana" w:eastAsia="Times New Roman" w:hAnsi="Verdana" w:cs="Times New Roman"/>
          <w:color w:val="000000"/>
          <w:sz w:val="18"/>
          <w:szCs w:val="18"/>
          <w:lang w:eastAsia="en-IN"/>
        </w:rPr>
      </w:pPr>
      <w:ins w:id="1348" w:author="Unknown">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8F2241">
      <w:pPr>
        <w:spacing w:after="0" w:line="240" w:lineRule="auto"/>
        <w:rPr>
          <w:ins w:id="1349" w:author="Unknown"/>
          <w:rFonts w:ascii="Times New Roman" w:eastAsia="Times New Roman" w:hAnsi="Times New Roman" w:cs="Times New Roman"/>
          <w:sz w:val="24"/>
          <w:szCs w:val="24"/>
          <w:lang w:eastAsia="en-IN"/>
        </w:rPr>
      </w:pPr>
      <w:ins w:id="1350" w:author="Unknown">
        <w:r w:rsidRPr="008F2241">
          <w:rPr>
            <w:rFonts w:ascii="Verdana" w:eastAsia="Times New Roman" w:hAnsi="Verdana" w:cs="Times New Roman"/>
            <w:color w:val="000000"/>
            <w:sz w:val="18"/>
            <w:lang w:eastAsia="en-IN"/>
          </w:rPr>
          <w:fldChar w:fldCharType="begin"/>
        </w:r>
        <w:r w:rsidRPr="008F2241">
          <w:rPr>
            <w:rFonts w:ascii="Verdana" w:eastAsia="Times New Roman" w:hAnsi="Verdana" w:cs="Times New Roman"/>
            <w:color w:val="000000"/>
            <w:sz w:val="18"/>
            <w:lang w:eastAsia="en-IN"/>
          </w:rPr>
          <w:instrText xml:space="preserve"> HYPERLINK "http://www.javatpoint.com/opr/test.jsp?filename=Calculate" \t "_blank" </w:instrText>
        </w:r>
        <w:r w:rsidRPr="008F2241">
          <w:rPr>
            <w:rFonts w:ascii="Verdana" w:eastAsia="Times New Roman" w:hAnsi="Verdana" w:cs="Times New Roman"/>
            <w:color w:val="000000"/>
            <w:sz w:val="18"/>
            <w:lang w:eastAsia="en-IN"/>
          </w:rPr>
          <w:fldChar w:fldCharType="separate"/>
        </w:r>
        <w:r w:rsidRPr="008F2241">
          <w:rPr>
            <w:rFonts w:ascii="Verdana" w:eastAsia="Times New Roman" w:hAnsi="Verdana" w:cs="Times New Roman"/>
            <w:b/>
            <w:bCs/>
            <w:color w:val="FFFFFF"/>
            <w:sz w:val="18"/>
            <w:u w:val="single"/>
            <w:lang w:eastAsia="en-IN"/>
          </w:rPr>
          <w:t>Test it Now</w:t>
        </w:r>
        <w:r w:rsidRPr="008F2241">
          <w:rPr>
            <w:rFonts w:ascii="Verdana" w:eastAsia="Times New Roman" w:hAnsi="Verdana" w:cs="Times New Roman"/>
            <w:color w:val="000000"/>
            <w:sz w:val="18"/>
            <w:lang w:eastAsia="en-IN"/>
          </w:rPr>
          <w:fldChar w:fldCharType="end"/>
        </w:r>
      </w:ins>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1" w:author="Unknown"/>
          <w:rFonts w:ascii="Courier New" w:eastAsia="Times New Roman" w:hAnsi="Courier New" w:cs="Courier New"/>
          <w:color w:val="000000"/>
          <w:sz w:val="20"/>
          <w:szCs w:val="20"/>
          <w:lang w:eastAsia="en-IN"/>
        </w:rPr>
      </w:pPr>
      <w:ins w:id="1352" w:author="Unknown">
        <w:r w:rsidRPr="008F2241">
          <w:rPr>
            <w:rFonts w:ascii="Courier New" w:eastAsia="Times New Roman" w:hAnsi="Courier New" w:cs="Courier New"/>
            <w:color w:val="000000"/>
            <w:sz w:val="20"/>
            <w:szCs w:val="20"/>
            <w:lang w:eastAsia="en-IN"/>
          </w:rPr>
          <w:t>Output:125</w:t>
        </w:r>
      </w:ins>
    </w:p>
    <w:p w:rsidR="008F2241" w:rsidRPr="008F2241" w:rsidRDefault="008F2241" w:rsidP="008F2241">
      <w:pPr>
        <w:shd w:val="clear" w:color="auto" w:fill="FFFFFF"/>
        <w:spacing w:before="100" w:beforeAutospacing="1" w:after="100" w:afterAutospacing="1" w:line="312" w:lineRule="atLeast"/>
        <w:outlineLvl w:val="2"/>
        <w:rPr>
          <w:ins w:id="1353" w:author="Unknown"/>
          <w:rFonts w:ascii="Helvetica" w:eastAsia="Times New Roman" w:hAnsi="Helvetica" w:cs="Helvetica"/>
          <w:color w:val="610B4B"/>
          <w:sz w:val="23"/>
          <w:szCs w:val="23"/>
          <w:lang w:eastAsia="en-IN"/>
        </w:rPr>
      </w:pPr>
      <w:ins w:id="1354" w:author="Unknown">
        <w:r w:rsidRPr="008F2241">
          <w:rPr>
            <w:rFonts w:ascii="Helvetica" w:eastAsia="Times New Roman" w:hAnsi="Helvetica" w:cs="Helvetica"/>
            <w:color w:val="610B4B"/>
            <w:sz w:val="23"/>
            <w:szCs w:val="23"/>
            <w:lang w:eastAsia="en-IN"/>
          </w:rPr>
          <w:t>Restrictions for the static method</w:t>
        </w:r>
      </w:ins>
    </w:p>
    <w:p w:rsidR="008F2241" w:rsidRPr="008F2241" w:rsidRDefault="008F2241" w:rsidP="008F2241">
      <w:pPr>
        <w:shd w:val="clear" w:color="auto" w:fill="FFFFFF"/>
        <w:spacing w:before="100" w:beforeAutospacing="1" w:after="100" w:afterAutospacing="1" w:line="240" w:lineRule="auto"/>
        <w:rPr>
          <w:ins w:id="1355" w:author="Unknown"/>
          <w:rFonts w:ascii="Verdana" w:eastAsia="Times New Roman" w:hAnsi="Verdana" w:cs="Times New Roman"/>
          <w:color w:val="000000"/>
          <w:sz w:val="18"/>
          <w:szCs w:val="18"/>
          <w:lang w:eastAsia="en-IN"/>
        </w:rPr>
      </w:pPr>
      <w:ins w:id="1356" w:author="Unknown">
        <w:r w:rsidRPr="008F2241">
          <w:rPr>
            <w:rFonts w:ascii="Verdana" w:eastAsia="Times New Roman" w:hAnsi="Verdana" w:cs="Times New Roman"/>
            <w:color w:val="000000"/>
            <w:sz w:val="18"/>
            <w:szCs w:val="18"/>
            <w:lang w:eastAsia="en-IN"/>
          </w:rPr>
          <w:t>There are two main restrictions for the static method. They are:</w:t>
        </w:r>
      </w:ins>
    </w:p>
    <w:p w:rsidR="008F2241" w:rsidRPr="008F2241" w:rsidRDefault="008F2241" w:rsidP="00AD3981">
      <w:pPr>
        <w:numPr>
          <w:ilvl w:val="0"/>
          <w:numId w:val="31"/>
        </w:numPr>
        <w:shd w:val="clear" w:color="auto" w:fill="FFFFFF"/>
        <w:spacing w:before="54" w:after="100" w:afterAutospacing="1" w:line="285" w:lineRule="atLeast"/>
        <w:rPr>
          <w:ins w:id="1357" w:author="Unknown"/>
          <w:rFonts w:ascii="Verdana" w:eastAsia="Times New Roman" w:hAnsi="Verdana" w:cs="Times New Roman"/>
          <w:color w:val="000000"/>
          <w:sz w:val="18"/>
          <w:szCs w:val="18"/>
          <w:lang w:eastAsia="en-IN"/>
        </w:rPr>
      </w:pPr>
      <w:ins w:id="1358" w:author="Unknown">
        <w:r w:rsidRPr="008F2241">
          <w:rPr>
            <w:rFonts w:ascii="Verdana" w:eastAsia="Times New Roman" w:hAnsi="Verdana" w:cs="Times New Roman"/>
            <w:color w:val="000000"/>
            <w:sz w:val="18"/>
            <w:szCs w:val="18"/>
            <w:lang w:eastAsia="en-IN"/>
          </w:rPr>
          <w:t>The static method can not use non static data member or call non-static method directly.</w:t>
        </w:r>
      </w:ins>
    </w:p>
    <w:p w:rsidR="008F2241" w:rsidRPr="008F2241" w:rsidRDefault="008F2241" w:rsidP="00AD3981">
      <w:pPr>
        <w:numPr>
          <w:ilvl w:val="0"/>
          <w:numId w:val="31"/>
        </w:numPr>
        <w:shd w:val="clear" w:color="auto" w:fill="FFFFFF"/>
        <w:spacing w:before="54" w:after="100" w:afterAutospacing="1" w:line="285" w:lineRule="atLeast"/>
        <w:rPr>
          <w:ins w:id="1359" w:author="Unknown"/>
          <w:rFonts w:ascii="Verdana" w:eastAsia="Times New Roman" w:hAnsi="Verdana" w:cs="Times New Roman"/>
          <w:color w:val="000000"/>
          <w:sz w:val="18"/>
          <w:szCs w:val="18"/>
          <w:lang w:eastAsia="en-IN"/>
        </w:rPr>
      </w:pPr>
      <w:ins w:id="1360" w:author="Unknown">
        <w:r w:rsidRPr="008F2241">
          <w:rPr>
            <w:rFonts w:ascii="Verdana" w:eastAsia="Times New Roman" w:hAnsi="Verdana" w:cs="Times New Roman"/>
            <w:color w:val="000000"/>
            <w:sz w:val="18"/>
            <w:szCs w:val="18"/>
            <w:lang w:eastAsia="en-IN"/>
          </w:rPr>
          <w:t>this and super cannot be used in static context.</w:t>
        </w:r>
      </w:ins>
    </w:p>
    <w:p w:rsidR="008F2241" w:rsidRPr="008F2241" w:rsidRDefault="008F2241" w:rsidP="00DE7C04">
      <w:pPr>
        <w:shd w:val="clear" w:color="auto" w:fill="FFFFFF"/>
        <w:spacing w:after="0" w:line="285" w:lineRule="atLeast"/>
        <w:rPr>
          <w:ins w:id="1361" w:author="Unknown"/>
          <w:rFonts w:ascii="Verdana" w:eastAsia="Times New Roman" w:hAnsi="Verdana" w:cs="Times New Roman"/>
          <w:color w:val="000000"/>
          <w:sz w:val="18"/>
          <w:szCs w:val="18"/>
          <w:lang w:eastAsia="en-IN"/>
        </w:rPr>
      </w:pPr>
      <w:ins w:id="1362" w:author="Unknown">
        <w:r w:rsidRPr="008F2241">
          <w:rPr>
            <w:rFonts w:ascii="Verdana" w:eastAsia="Times New Roman" w:hAnsi="Verdana" w:cs="Times New Roman"/>
            <w:b/>
            <w:bCs/>
            <w:color w:val="006699"/>
            <w:sz w:val="18"/>
            <w:lang w:eastAsia="en-IN"/>
          </w:rPr>
          <w:t>class</w:t>
        </w:r>
        <w:r w:rsidRPr="008F2241">
          <w:rPr>
            <w:rFonts w:ascii="Verdana" w:eastAsia="Times New Roman" w:hAnsi="Verdana" w:cs="Times New Roman"/>
            <w:color w:val="000000"/>
            <w:sz w:val="18"/>
            <w:szCs w:val="18"/>
            <w:bdr w:val="none" w:sz="0" w:space="0" w:color="auto" w:frame="1"/>
            <w:lang w:eastAsia="en-IN"/>
          </w:rPr>
          <w:t> A{  </w:t>
        </w:r>
      </w:ins>
    </w:p>
    <w:p w:rsidR="008F2241" w:rsidRPr="008F2241" w:rsidRDefault="008F2241" w:rsidP="00DE7C04">
      <w:pPr>
        <w:shd w:val="clear" w:color="auto" w:fill="FFFFFF"/>
        <w:spacing w:after="0" w:line="285" w:lineRule="atLeast"/>
        <w:rPr>
          <w:ins w:id="1363" w:author="Unknown"/>
          <w:rFonts w:ascii="Verdana" w:eastAsia="Times New Roman" w:hAnsi="Verdana" w:cs="Times New Roman"/>
          <w:color w:val="000000"/>
          <w:sz w:val="18"/>
          <w:szCs w:val="18"/>
          <w:lang w:eastAsia="en-IN"/>
        </w:rPr>
      </w:pPr>
      <w:ins w:id="1364" w:author="Unknown">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int</w:t>
        </w:r>
        <w:r w:rsidRPr="008F2241">
          <w:rPr>
            <w:rFonts w:ascii="Verdana" w:eastAsia="Times New Roman" w:hAnsi="Verdana" w:cs="Times New Roman"/>
            <w:color w:val="000000"/>
            <w:sz w:val="18"/>
            <w:szCs w:val="18"/>
            <w:bdr w:val="none" w:sz="0" w:space="0" w:color="auto" w:frame="1"/>
            <w:lang w:eastAsia="en-IN"/>
          </w:rPr>
          <w:t> a=</w:t>
        </w:r>
        <w:r w:rsidRPr="008F2241">
          <w:rPr>
            <w:rFonts w:ascii="Verdana" w:eastAsia="Times New Roman" w:hAnsi="Verdana" w:cs="Times New Roman"/>
            <w:color w:val="C00000"/>
            <w:sz w:val="18"/>
            <w:lang w:eastAsia="en-IN"/>
          </w:rPr>
          <w:t>40</w:t>
        </w:r>
        <w:r w:rsidRPr="008F2241">
          <w:rPr>
            <w:rFonts w:ascii="Verdana" w:eastAsia="Times New Roman" w:hAnsi="Verdana" w:cs="Times New Roman"/>
            <w:color w:val="000000"/>
            <w:sz w:val="18"/>
            <w:szCs w:val="18"/>
            <w:bdr w:val="none" w:sz="0" w:space="0" w:color="auto" w:frame="1"/>
            <w:lang w:eastAsia="en-IN"/>
          </w:rPr>
          <w:t>;</w:t>
        </w:r>
        <w:r w:rsidRPr="008F2241">
          <w:rPr>
            <w:rFonts w:ascii="Verdana" w:eastAsia="Times New Roman" w:hAnsi="Verdana" w:cs="Times New Roman"/>
            <w:color w:val="008200"/>
            <w:sz w:val="18"/>
            <w:lang w:eastAsia="en-IN"/>
          </w:rPr>
          <w:t>//non static</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365" w:author="Unknown"/>
          <w:rFonts w:ascii="Verdana" w:eastAsia="Times New Roman" w:hAnsi="Verdana" w:cs="Times New Roman"/>
          <w:color w:val="000000"/>
          <w:sz w:val="18"/>
          <w:szCs w:val="18"/>
          <w:lang w:eastAsia="en-IN"/>
        </w:rPr>
      </w:pPr>
      <w:ins w:id="1366" w:author="Unknown">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public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static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void</w:t>
        </w:r>
        <w:r w:rsidRPr="008F2241">
          <w:rPr>
            <w:rFonts w:ascii="Verdana" w:eastAsia="Times New Roman" w:hAnsi="Verdana" w:cs="Times New Roman"/>
            <w:color w:val="000000"/>
            <w:sz w:val="18"/>
            <w:szCs w:val="18"/>
            <w:bdr w:val="none" w:sz="0" w:space="0" w:color="auto" w:frame="1"/>
            <w:lang w:eastAsia="en-IN"/>
          </w:rPr>
          <w:t> main(String args[]){  </w:t>
        </w:r>
      </w:ins>
    </w:p>
    <w:p w:rsidR="008F2241" w:rsidRPr="008F2241" w:rsidRDefault="008F2241" w:rsidP="00DE7C04">
      <w:pPr>
        <w:shd w:val="clear" w:color="auto" w:fill="FFFFFF"/>
        <w:spacing w:after="0" w:line="285" w:lineRule="atLeast"/>
        <w:rPr>
          <w:ins w:id="1367" w:author="Unknown"/>
          <w:rFonts w:ascii="Verdana" w:eastAsia="Times New Roman" w:hAnsi="Verdana" w:cs="Times New Roman"/>
          <w:color w:val="000000"/>
          <w:sz w:val="18"/>
          <w:szCs w:val="18"/>
          <w:lang w:eastAsia="en-IN"/>
        </w:rPr>
      </w:pPr>
      <w:ins w:id="1368" w:author="Unknown">
        <w:r w:rsidRPr="008F2241">
          <w:rPr>
            <w:rFonts w:ascii="Verdana" w:eastAsia="Times New Roman" w:hAnsi="Verdana" w:cs="Times New Roman"/>
            <w:color w:val="000000"/>
            <w:sz w:val="18"/>
            <w:szCs w:val="18"/>
            <w:bdr w:val="none" w:sz="0" w:space="0" w:color="auto" w:frame="1"/>
            <w:lang w:eastAsia="en-IN"/>
          </w:rPr>
          <w:t>  System.out.println(a);  </w:t>
        </w:r>
      </w:ins>
    </w:p>
    <w:p w:rsidR="008F2241" w:rsidRPr="008F2241" w:rsidRDefault="008F2241" w:rsidP="00DE7C04">
      <w:pPr>
        <w:shd w:val="clear" w:color="auto" w:fill="FFFFFF"/>
        <w:spacing w:after="0" w:line="285" w:lineRule="atLeast"/>
        <w:rPr>
          <w:ins w:id="1369" w:author="Unknown"/>
          <w:rFonts w:ascii="Verdana" w:eastAsia="Times New Roman" w:hAnsi="Verdana" w:cs="Times New Roman"/>
          <w:color w:val="000000"/>
          <w:sz w:val="18"/>
          <w:szCs w:val="18"/>
          <w:lang w:eastAsia="en-IN"/>
        </w:rPr>
      </w:pPr>
      <w:ins w:id="1370" w:author="Unknown">
        <w:r w:rsidRPr="008F2241">
          <w:rPr>
            <w:rFonts w:ascii="Verdana" w:eastAsia="Times New Roman" w:hAnsi="Verdana" w:cs="Times New Roman"/>
            <w:color w:val="000000"/>
            <w:sz w:val="18"/>
            <w:szCs w:val="18"/>
            <w:bdr w:val="none" w:sz="0" w:space="0" w:color="auto" w:frame="1"/>
            <w:lang w:eastAsia="en-IN"/>
          </w:rPr>
          <w:t> }  </w:t>
        </w:r>
      </w:ins>
    </w:p>
    <w:p w:rsidR="008F2241" w:rsidRPr="008F2241" w:rsidRDefault="008F2241" w:rsidP="00DE7C04">
      <w:pPr>
        <w:shd w:val="clear" w:color="auto" w:fill="FFFFFF"/>
        <w:spacing w:after="109" w:line="285" w:lineRule="atLeast"/>
        <w:rPr>
          <w:ins w:id="1371" w:author="Unknown"/>
          <w:rFonts w:ascii="Verdana" w:eastAsia="Times New Roman" w:hAnsi="Verdana" w:cs="Times New Roman"/>
          <w:color w:val="000000"/>
          <w:sz w:val="18"/>
          <w:szCs w:val="18"/>
          <w:lang w:eastAsia="en-IN"/>
        </w:rPr>
      </w:pPr>
      <w:ins w:id="1372" w:author="Unknown">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8F2241">
      <w:pPr>
        <w:spacing w:after="0" w:line="240" w:lineRule="auto"/>
        <w:rPr>
          <w:ins w:id="1373" w:author="Unknown"/>
          <w:rFonts w:ascii="Times New Roman" w:eastAsia="Times New Roman" w:hAnsi="Times New Roman" w:cs="Times New Roman"/>
          <w:sz w:val="24"/>
          <w:szCs w:val="24"/>
          <w:lang w:eastAsia="en-IN"/>
        </w:rPr>
      </w:pPr>
      <w:ins w:id="1374" w:author="Unknown">
        <w:r w:rsidRPr="008F2241">
          <w:rPr>
            <w:rFonts w:ascii="Verdana" w:eastAsia="Times New Roman" w:hAnsi="Verdana" w:cs="Times New Roman"/>
            <w:color w:val="000000"/>
            <w:sz w:val="18"/>
            <w:lang w:eastAsia="en-IN"/>
          </w:rPr>
          <w:fldChar w:fldCharType="begin"/>
        </w:r>
        <w:r w:rsidRPr="008F2241">
          <w:rPr>
            <w:rFonts w:ascii="Verdana" w:eastAsia="Times New Roman" w:hAnsi="Verdana" w:cs="Times New Roman"/>
            <w:color w:val="000000"/>
            <w:sz w:val="18"/>
            <w:lang w:eastAsia="en-IN"/>
          </w:rPr>
          <w:instrText xml:space="preserve"> HYPERLINK "http://www.javatpoint.com/opr/test.jsp?filename=A" \t "_blank" </w:instrText>
        </w:r>
        <w:r w:rsidRPr="008F2241">
          <w:rPr>
            <w:rFonts w:ascii="Verdana" w:eastAsia="Times New Roman" w:hAnsi="Verdana" w:cs="Times New Roman"/>
            <w:color w:val="000000"/>
            <w:sz w:val="18"/>
            <w:lang w:eastAsia="en-IN"/>
          </w:rPr>
          <w:fldChar w:fldCharType="separate"/>
        </w:r>
        <w:r w:rsidRPr="008F2241">
          <w:rPr>
            <w:rFonts w:ascii="Verdana" w:eastAsia="Times New Roman" w:hAnsi="Verdana" w:cs="Times New Roman"/>
            <w:b/>
            <w:bCs/>
            <w:color w:val="FFFFFF"/>
            <w:sz w:val="18"/>
            <w:u w:val="single"/>
            <w:lang w:eastAsia="en-IN"/>
          </w:rPr>
          <w:t>Test it Now</w:t>
        </w:r>
        <w:r w:rsidRPr="008F2241">
          <w:rPr>
            <w:rFonts w:ascii="Verdana" w:eastAsia="Times New Roman" w:hAnsi="Verdana" w:cs="Times New Roman"/>
            <w:color w:val="000000"/>
            <w:sz w:val="18"/>
            <w:lang w:eastAsia="en-IN"/>
          </w:rPr>
          <w:fldChar w:fldCharType="end"/>
        </w:r>
      </w:ins>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75" w:author="Unknown"/>
          <w:rFonts w:ascii="Courier New" w:eastAsia="Times New Roman" w:hAnsi="Courier New" w:cs="Courier New"/>
          <w:color w:val="000000"/>
          <w:sz w:val="20"/>
          <w:szCs w:val="20"/>
          <w:lang w:eastAsia="en-IN"/>
        </w:rPr>
      </w:pPr>
      <w:ins w:id="1376" w:author="Unknown">
        <w:r w:rsidRPr="008F2241">
          <w:rPr>
            <w:rFonts w:ascii="Courier New" w:eastAsia="Times New Roman" w:hAnsi="Courier New" w:cs="Courier New"/>
            <w:color w:val="000000"/>
            <w:sz w:val="20"/>
            <w:szCs w:val="20"/>
            <w:lang w:eastAsia="en-IN"/>
          </w:rPr>
          <w:t>Output:Compile Time Error</w:t>
        </w:r>
      </w:ins>
    </w:p>
    <w:p w:rsidR="008F2241" w:rsidRPr="008F2241" w:rsidRDefault="008F2241" w:rsidP="008F2241">
      <w:pPr>
        <w:spacing w:after="0" w:line="240" w:lineRule="auto"/>
        <w:rPr>
          <w:ins w:id="1377" w:author="Unknown"/>
          <w:rFonts w:ascii="Times New Roman" w:eastAsia="Times New Roman" w:hAnsi="Times New Roman" w:cs="Times New Roman"/>
          <w:sz w:val="24"/>
          <w:szCs w:val="24"/>
          <w:lang w:eastAsia="en-IN"/>
        </w:rPr>
      </w:pPr>
      <w:ins w:id="1378" w:author="Unknown">
        <w:r w:rsidRPr="008F2241">
          <w:rPr>
            <w:rFonts w:ascii="Times New Roman" w:eastAsia="Times New Roman" w:hAnsi="Times New Roman" w:cs="Times New Roman"/>
            <w:sz w:val="24"/>
            <w:szCs w:val="24"/>
            <w:lang w:eastAsia="en-IN"/>
          </w:rPr>
          <w:pict>
            <v:rect id="_x0000_i1045" style="width:0;height:.7pt" o:hralign="center" o:hrstd="t" o:hrnoshade="t" o:hr="t" fillcolor="#d4d4d4" stroked="f"/>
          </w:pict>
        </w:r>
      </w:ins>
    </w:p>
    <w:p w:rsidR="008F2241" w:rsidRPr="008F2241" w:rsidRDefault="008F2241" w:rsidP="008F2241">
      <w:pPr>
        <w:shd w:val="clear" w:color="auto" w:fill="FFFFFF"/>
        <w:spacing w:before="100" w:beforeAutospacing="1" w:after="100" w:afterAutospacing="1" w:line="312" w:lineRule="atLeast"/>
        <w:outlineLvl w:val="2"/>
        <w:rPr>
          <w:ins w:id="1379" w:author="Unknown"/>
          <w:rFonts w:ascii="Helvetica" w:eastAsia="Times New Roman" w:hAnsi="Helvetica" w:cs="Helvetica"/>
          <w:color w:val="610B4B"/>
          <w:sz w:val="29"/>
          <w:szCs w:val="29"/>
          <w:lang w:eastAsia="en-IN"/>
        </w:rPr>
      </w:pPr>
      <w:ins w:id="1380" w:author="Unknown">
        <w:r w:rsidRPr="008F2241">
          <w:rPr>
            <w:rFonts w:ascii="Helvetica" w:eastAsia="Times New Roman" w:hAnsi="Helvetica" w:cs="Helvetica"/>
            <w:color w:val="610B4B"/>
            <w:sz w:val="29"/>
            <w:szCs w:val="29"/>
            <w:lang w:eastAsia="en-IN"/>
          </w:rPr>
          <w:t>Q) Why is the Java main method static?</w:t>
        </w:r>
      </w:ins>
    </w:p>
    <w:p w:rsidR="008F2241" w:rsidRPr="008F2241" w:rsidRDefault="008F2241" w:rsidP="008F2241">
      <w:pPr>
        <w:shd w:val="clear" w:color="auto" w:fill="FFFFFF"/>
        <w:spacing w:before="100" w:beforeAutospacing="1" w:after="100" w:afterAutospacing="1" w:line="240" w:lineRule="auto"/>
        <w:rPr>
          <w:ins w:id="1381" w:author="Unknown"/>
          <w:rFonts w:ascii="Verdana" w:eastAsia="Times New Roman" w:hAnsi="Verdana" w:cs="Times New Roman"/>
          <w:color w:val="000000"/>
          <w:sz w:val="18"/>
          <w:szCs w:val="18"/>
          <w:lang w:eastAsia="en-IN"/>
        </w:rPr>
      </w:pPr>
      <w:ins w:id="1382" w:author="Unknown">
        <w:r w:rsidRPr="008F2241">
          <w:rPr>
            <w:rFonts w:ascii="Verdana" w:eastAsia="Times New Roman" w:hAnsi="Verdana" w:cs="Times New Roman"/>
            <w:color w:val="000000"/>
            <w:sz w:val="18"/>
            <w:szCs w:val="18"/>
            <w:lang w:eastAsia="en-IN"/>
          </w:rPr>
          <w:t>Ans) It is because the object is not required to call a static method. If it were a non-static method, JVM creates an object first then call main() method that will lead the problem of extra memory allocation.</w:t>
        </w:r>
      </w:ins>
    </w:p>
    <w:p w:rsidR="008F2241" w:rsidRPr="008F2241" w:rsidRDefault="008F2241" w:rsidP="008F2241">
      <w:pPr>
        <w:spacing w:after="0" w:line="240" w:lineRule="auto"/>
        <w:rPr>
          <w:ins w:id="1383" w:author="Unknown"/>
          <w:rFonts w:ascii="Times New Roman" w:eastAsia="Times New Roman" w:hAnsi="Times New Roman" w:cs="Times New Roman"/>
          <w:sz w:val="24"/>
          <w:szCs w:val="24"/>
          <w:lang w:eastAsia="en-IN"/>
        </w:rPr>
      </w:pPr>
      <w:ins w:id="1384" w:author="Unknown">
        <w:r w:rsidRPr="008F2241">
          <w:rPr>
            <w:rFonts w:ascii="Times New Roman" w:eastAsia="Times New Roman" w:hAnsi="Times New Roman" w:cs="Times New Roman"/>
            <w:sz w:val="24"/>
            <w:szCs w:val="24"/>
            <w:lang w:eastAsia="en-IN"/>
          </w:rPr>
          <w:pict>
            <v:rect id="_x0000_i1046" style="width:0;height:.7pt" o:hralign="center" o:hrstd="t" o:hrnoshade="t" o:hr="t" fillcolor="#d4d4d4" stroked="f"/>
          </w:pict>
        </w:r>
      </w:ins>
    </w:p>
    <w:p w:rsidR="008F2241" w:rsidRPr="008F2241" w:rsidRDefault="008F2241" w:rsidP="008F2241">
      <w:pPr>
        <w:shd w:val="clear" w:color="auto" w:fill="FFFFFF"/>
        <w:spacing w:before="100" w:beforeAutospacing="1" w:after="100" w:afterAutospacing="1" w:line="312" w:lineRule="atLeast"/>
        <w:outlineLvl w:val="1"/>
        <w:rPr>
          <w:ins w:id="1385" w:author="Unknown"/>
          <w:rFonts w:ascii="Helvetica" w:eastAsia="Times New Roman" w:hAnsi="Helvetica" w:cs="Helvetica"/>
          <w:color w:val="610B38"/>
          <w:sz w:val="34"/>
          <w:szCs w:val="34"/>
          <w:lang w:eastAsia="en-IN"/>
        </w:rPr>
      </w:pPr>
      <w:ins w:id="1386" w:author="Unknown">
        <w:r w:rsidRPr="008F2241">
          <w:rPr>
            <w:rFonts w:ascii="Helvetica" w:eastAsia="Times New Roman" w:hAnsi="Helvetica" w:cs="Helvetica"/>
            <w:color w:val="610B38"/>
            <w:sz w:val="34"/>
            <w:szCs w:val="34"/>
            <w:lang w:eastAsia="en-IN"/>
          </w:rPr>
          <w:t>3) Java static block</w:t>
        </w:r>
      </w:ins>
    </w:p>
    <w:p w:rsidR="008F2241" w:rsidRPr="008F2241" w:rsidRDefault="008F2241" w:rsidP="00AD3981">
      <w:pPr>
        <w:numPr>
          <w:ilvl w:val="0"/>
          <w:numId w:val="32"/>
        </w:numPr>
        <w:shd w:val="clear" w:color="auto" w:fill="FFFFFF"/>
        <w:spacing w:before="54" w:after="100" w:afterAutospacing="1" w:line="285" w:lineRule="atLeast"/>
        <w:rPr>
          <w:ins w:id="1387" w:author="Unknown"/>
          <w:rFonts w:ascii="Verdana" w:eastAsia="Times New Roman" w:hAnsi="Verdana" w:cs="Times New Roman"/>
          <w:color w:val="000000"/>
          <w:sz w:val="18"/>
          <w:szCs w:val="18"/>
          <w:lang w:eastAsia="en-IN"/>
        </w:rPr>
      </w:pPr>
      <w:ins w:id="1388" w:author="Unknown">
        <w:r w:rsidRPr="008F2241">
          <w:rPr>
            <w:rFonts w:ascii="Verdana" w:eastAsia="Times New Roman" w:hAnsi="Verdana" w:cs="Times New Roman"/>
            <w:color w:val="000000"/>
            <w:sz w:val="18"/>
            <w:szCs w:val="18"/>
            <w:lang w:eastAsia="en-IN"/>
          </w:rPr>
          <w:t>Is used to initialize the static data member.</w:t>
        </w:r>
      </w:ins>
    </w:p>
    <w:p w:rsidR="008F2241" w:rsidRPr="008F2241" w:rsidRDefault="008F2241" w:rsidP="00AD3981">
      <w:pPr>
        <w:numPr>
          <w:ilvl w:val="0"/>
          <w:numId w:val="32"/>
        </w:numPr>
        <w:shd w:val="clear" w:color="auto" w:fill="FFFFFF"/>
        <w:spacing w:before="54" w:after="100" w:afterAutospacing="1" w:line="285" w:lineRule="atLeast"/>
        <w:rPr>
          <w:ins w:id="1389" w:author="Unknown"/>
          <w:rFonts w:ascii="Verdana" w:eastAsia="Times New Roman" w:hAnsi="Verdana" w:cs="Times New Roman"/>
          <w:color w:val="000000"/>
          <w:sz w:val="18"/>
          <w:szCs w:val="18"/>
          <w:lang w:eastAsia="en-IN"/>
        </w:rPr>
      </w:pPr>
      <w:ins w:id="1390" w:author="Unknown">
        <w:r w:rsidRPr="008F2241">
          <w:rPr>
            <w:rFonts w:ascii="Verdana" w:eastAsia="Times New Roman" w:hAnsi="Verdana" w:cs="Times New Roman"/>
            <w:color w:val="000000"/>
            <w:sz w:val="18"/>
            <w:szCs w:val="18"/>
            <w:lang w:eastAsia="en-IN"/>
          </w:rPr>
          <w:t>It is executed before the main method at the time of classloading.</w:t>
        </w:r>
      </w:ins>
    </w:p>
    <w:p w:rsidR="008F2241" w:rsidRPr="008F2241" w:rsidRDefault="008F2241" w:rsidP="008F2241">
      <w:pPr>
        <w:shd w:val="clear" w:color="auto" w:fill="FFFFFF"/>
        <w:spacing w:before="100" w:beforeAutospacing="1" w:after="100" w:afterAutospacing="1" w:line="240" w:lineRule="auto"/>
        <w:outlineLvl w:val="2"/>
        <w:rPr>
          <w:ins w:id="1391" w:author="Unknown"/>
          <w:rFonts w:ascii="Tahoma" w:eastAsia="Times New Roman" w:hAnsi="Tahoma" w:cs="Tahoma"/>
          <w:color w:val="610B4B"/>
          <w:sz w:val="30"/>
          <w:szCs w:val="30"/>
          <w:lang w:eastAsia="en-IN"/>
        </w:rPr>
      </w:pPr>
      <w:ins w:id="1392" w:author="Unknown">
        <w:r w:rsidRPr="008F2241">
          <w:rPr>
            <w:rFonts w:ascii="Tahoma" w:eastAsia="Times New Roman" w:hAnsi="Tahoma" w:cs="Tahoma"/>
            <w:color w:val="610B4B"/>
            <w:sz w:val="30"/>
            <w:szCs w:val="30"/>
            <w:lang w:eastAsia="en-IN"/>
          </w:rPr>
          <w:t>Example of static block</w:t>
        </w:r>
      </w:ins>
    </w:p>
    <w:p w:rsidR="008F2241" w:rsidRPr="008F2241" w:rsidRDefault="008F2241" w:rsidP="00DE7C04">
      <w:pPr>
        <w:shd w:val="clear" w:color="auto" w:fill="FFFFFF"/>
        <w:spacing w:after="0" w:line="285" w:lineRule="atLeast"/>
        <w:rPr>
          <w:ins w:id="1393" w:author="Unknown"/>
          <w:rFonts w:ascii="Verdana" w:eastAsia="Times New Roman" w:hAnsi="Verdana" w:cs="Times New Roman"/>
          <w:color w:val="000000"/>
          <w:sz w:val="18"/>
          <w:szCs w:val="18"/>
          <w:lang w:eastAsia="en-IN"/>
        </w:rPr>
      </w:pPr>
      <w:ins w:id="1394" w:author="Unknown">
        <w:r w:rsidRPr="008F2241">
          <w:rPr>
            <w:rFonts w:ascii="Verdana" w:eastAsia="Times New Roman" w:hAnsi="Verdana" w:cs="Times New Roman"/>
            <w:b/>
            <w:bCs/>
            <w:color w:val="006699"/>
            <w:sz w:val="18"/>
            <w:lang w:eastAsia="en-IN"/>
          </w:rPr>
          <w:t>class</w:t>
        </w:r>
        <w:r w:rsidRPr="008F2241">
          <w:rPr>
            <w:rFonts w:ascii="Verdana" w:eastAsia="Times New Roman" w:hAnsi="Verdana" w:cs="Times New Roman"/>
            <w:color w:val="000000"/>
            <w:sz w:val="18"/>
            <w:szCs w:val="18"/>
            <w:bdr w:val="none" w:sz="0" w:space="0" w:color="auto" w:frame="1"/>
            <w:lang w:eastAsia="en-IN"/>
          </w:rPr>
          <w:t> A2{  </w:t>
        </w:r>
      </w:ins>
    </w:p>
    <w:p w:rsidR="008F2241" w:rsidRPr="008F2241" w:rsidRDefault="008F2241" w:rsidP="00DE7C04">
      <w:pPr>
        <w:shd w:val="clear" w:color="auto" w:fill="FFFFFF"/>
        <w:spacing w:after="0" w:line="285" w:lineRule="atLeast"/>
        <w:rPr>
          <w:ins w:id="1395" w:author="Unknown"/>
          <w:rFonts w:ascii="Verdana" w:eastAsia="Times New Roman" w:hAnsi="Verdana" w:cs="Times New Roman"/>
          <w:color w:val="000000"/>
          <w:sz w:val="18"/>
          <w:szCs w:val="18"/>
          <w:lang w:eastAsia="en-IN"/>
        </w:rPr>
      </w:pPr>
      <w:ins w:id="1396" w:author="Unknown">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static</w:t>
        </w:r>
        <w:r w:rsidRPr="008F2241">
          <w:rPr>
            <w:rFonts w:ascii="Verdana" w:eastAsia="Times New Roman" w:hAnsi="Verdana" w:cs="Times New Roman"/>
            <w:color w:val="000000"/>
            <w:sz w:val="18"/>
            <w:szCs w:val="18"/>
            <w:bdr w:val="none" w:sz="0" w:space="0" w:color="auto" w:frame="1"/>
            <w:lang w:eastAsia="en-IN"/>
          </w:rPr>
          <w:t>{System.out.println(</w:t>
        </w:r>
        <w:r w:rsidRPr="008F2241">
          <w:rPr>
            <w:rFonts w:ascii="Verdana" w:eastAsia="Times New Roman" w:hAnsi="Verdana" w:cs="Times New Roman"/>
            <w:color w:val="0000FF"/>
            <w:sz w:val="18"/>
            <w:lang w:eastAsia="en-IN"/>
          </w:rPr>
          <w:t>"static block is invoked"</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397" w:author="Unknown"/>
          <w:rFonts w:ascii="Verdana" w:eastAsia="Times New Roman" w:hAnsi="Verdana" w:cs="Times New Roman"/>
          <w:color w:val="000000"/>
          <w:sz w:val="18"/>
          <w:szCs w:val="18"/>
          <w:lang w:eastAsia="en-IN"/>
        </w:rPr>
      </w:pPr>
      <w:ins w:id="1398" w:author="Unknown">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public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static</w:t>
        </w:r>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void</w:t>
        </w:r>
        <w:r w:rsidRPr="008F2241">
          <w:rPr>
            <w:rFonts w:ascii="Verdana" w:eastAsia="Times New Roman" w:hAnsi="Verdana" w:cs="Times New Roman"/>
            <w:color w:val="000000"/>
            <w:sz w:val="18"/>
            <w:szCs w:val="18"/>
            <w:bdr w:val="none" w:sz="0" w:space="0" w:color="auto" w:frame="1"/>
            <w:lang w:eastAsia="en-IN"/>
          </w:rPr>
          <w:t> main(String args[]){  </w:t>
        </w:r>
      </w:ins>
    </w:p>
    <w:p w:rsidR="008F2241" w:rsidRPr="008F2241" w:rsidRDefault="008F2241" w:rsidP="00DE7C04">
      <w:pPr>
        <w:shd w:val="clear" w:color="auto" w:fill="FFFFFF"/>
        <w:spacing w:after="0" w:line="285" w:lineRule="atLeast"/>
        <w:rPr>
          <w:ins w:id="1399" w:author="Unknown"/>
          <w:rFonts w:ascii="Verdana" w:eastAsia="Times New Roman" w:hAnsi="Verdana" w:cs="Times New Roman"/>
          <w:color w:val="000000"/>
          <w:sz w:val="18"/>
          <w:szCs w:val="18"/>
          <w:lang w:eastAsia="en-IN"/>
        </w:rPr>
      </w:pPr>
      <w:ins w:id="1400" w:author="Unknown">
        <w:r w:rsidRPr="008F2241">
          <w:rPr>
            <w:rFonts w:ascii="Verdana" w:eastAsia="Times New Roman" w:hAnsi="Verdana" w:cs="Times New Roman"/>
            <w:color w:val="000000"/>
            <w:sz w:val="18"/>
            <w:szCs w:val="18"/>
            <w:bdr w:val="none" w:sz="0" w:space="0" w:color="auto" w:frame="1"/>
            <w:lang w:eastAsia="en-IN"/>
          </w:rPr>
          <w:t>   System.out.println(</w:t>
        </w:r>
        <w:r w:rsidRPr="008F2241">
          <w:rPr>
            <w:rFonts w:ascii="Verdana" w:eastAsia="Times New Roman" w:hAnsi="Verdana" w:cs="Times New Roman"/>
            <w:color w:val="0000FF"/>
            <w:sz w:val="18"/>
            <w:lang w:eastAsia="en-IN"/>
          </w:rPr>
          <w:t>"Hello main"</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401" w:author="Unknown"/>
          <w:rFonts w:ascii="Verdana" w:eastAsia="Times New Roman" w:hAnsi="Verdana" w:cs="Times New Roman"/>
          <w:color w:val="000000"/>
          <w:sz w:val="18"/>
          <w:szCs w:val="18"/>
          <w:lang w:eastAsia="en-IN"/>
        </w:rPr>
      </w:pPr>
      <w:ins w:id="1402" w:author="Unknown">
        <w:r w:rsidRPr="008F2241">
          <w:rPr>
            <w:rFonts w:ascii="Verdana" w:eastAsia="Times New Roman" w:hAnsi="Verdana" w:cs="Times New Roman"/>
            <w:color w:val="000000"/>
            <w:sz w:val="18"/>
            <w:szCs w:val="18"/>
            <w:bdr w:val="none" w:sz="0" w:space="0" w:color="auto" w:frame="1"/>
            <w:lang w:eastAsia="en-IN"/>
          </w:rPr>
          <w:t>  }  </w:t>
        </w:r>
      </w:ins>
    </w:p>
    <w:p w:rsidR="008F2241" w:rsidRPr="008F2241" w:rsidRDefault="008F2241" w:rsidP="00DE7C04">
      <w:pPr>
        <w:shd w:val="clear" w:color="auto" w:fill="FFFFFF"/>
        <w:spacing w:after="109" w:line="285" w:lineRule="atLeast"/>
        <w:rPr>
          <w:ins w:id="1403" w:author="Unknown"/>
          <w:rFonts w:ascii="Verdana" w:eastAsia="Times New Roman" w:hAnsi="Verdana" w:cs="Times New Roman"/>
          <w:color w:val="000000"/>
          <w:sz w:val="18"/>
          <w:szCs w:val="18"/>
          <w:lang w:eastAsia="en-IN"/>
        </w:rPr>
      </w:pPr>
      <w:ins w:id="1404" w:author="Unknown">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8F2241">
      <w:pPr>
        <w:spacing w:after="0" w:line="240" w:lineRule="auto"/>
        <w:rPr>
          <w:ins w:id="1405" w:author="Unknown"/>
          <w:rFonts w:ascii="Times New Roman" w:eastAsia="Times New Roman" w:hAnsi="Times New Roman" w:cs="Times New Roman"/>
          <w:sz w:val="24"/>
          <w:szCs w:val="24"/>
          <w:lang w:eastAsia="en-IN"/>
        </w:rPr>
      </w:pPr>
      <w:ins w:id="1406" w:author="Unknown">
        <w:r w:rsidRPr="008F2241">
          <w:rPr>
            <w:rFonts w:ascii="Verdana" w:eastAsia="Times New Roman" w:hAnsi="Verdana" w:cs="Times New Roman"/>
            <w:color w:val="000000"/>
            <w:sz w:val="18"/>
            <w:lang w:eastAsia="en-IN"/>
          </w:rPr>
          <w:fldChar w:fldCharType="begin"/>
        </w:r>
        <w:r w:rsidRPr="008F2241">
          <w:rPr>
            <w:rFonts w:ascii="Verdana" w:eastAsia="Times New Roman" w:hAnsi="Verdana" w:cs="Times New Roman"/>
            <w:color w:val="000000"/>
            <w:sz w:val="18"/>
            <w:lang w:eastAsia="en-IN"/>
          </w:rPr>
          <w:instrText xml:space="preserve"> HYPERLINK "http://www.javatpoint.com/opr/test.jsp?filename=A2" \t "_blank" </w:instrText>
        </w:r>
        <w:r w:rsidRPr="008F2241">
          <w:rPr>
            <w:rFonts w:ascii="Verdana" w:eastAsia="Times New Roman" w:hAnsi="Verdana" w:cs="Times New Roman"/>
            <w:color w:val="000000"/>
            <w:sz w:val="18"/>
            <w:lang w:eastAsia="en-IN"/>
          </w:rPr>
          <w:fldChar w:fldCharType="separate"/>
        </w:r>
        <w:r w:rsidRPr="008F2241">
          <w:rPr>
            <w:rFonts w:ascii="Verdana" w:eastAsia="Times New Roman" w:hAnsi="Verdana" w:cs="Times New Roman"/>
            <w:b/>
            <w:bCs/>
            <w:color w:val="FFFFFF"/>
            <w:sz w:val="18"/>
            <w:u w:val="single"/>
            <w:lang w:eastAsia="en-IN"/>
          </w:rPr>
          <w:t>Test it Now</w:t>
        </w:r>
        <w:r w:rsidRPr="008F2241">
          <w:rPr>
            <w:rFonts w:ascii="Verdana" w:eastAsia="Times New Roman" w:hAnsi="Verdana" w:cs="Times New Roman"/>
            <w:color w:val="000000"/>
            <w:sz w:val="18"/>
            <w:lang w:eastAsia="en-IN"/>
          </w:rPr>
          <w:fldChar w:fldCharType="end"/>
        </w:r>
      </w:ins>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07" w:author="Unknown"/>
          <w:rFonts w:ascii="Courier New" w:eastAsia="Times New Roman" w:hAnsi="Courier New" w:cs="Courier New"/>
          <w:color w:val="000000"/>
          <w:sz w:val="20"/>
          <w:szCs w:val="20"/>
          <w:lang w:eastAsia="en-IN"/>
        </w:rPr>
      </w:pPr>
      <w:ins w:id="1408" w:author="Unknown">
        <w:r w:rsidRPr="008F2241">
          <w:rPr>
            <w:rFonts w:ascii="Courier New" w:eastAsia="Times New Roman" w:hAnsi="Courier New" w:cs="Courier New"/>
            <w:color w:val="000000"/>
            <w:sz w:val="20"/>
            <w:szCs w:val="20"/>
            <w:lang w:eastAsia="en-IN"/>
          </w:rPr>
          <w:t>Output:static block is invoked</w:t>
        </w:r>
      </w:ins>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09" w:author="Unknown"/>
          <w:rFonts w:ascii="Courier New" w:eastAsia="Times New Roman" w:hAnsi="Courier New" w:cs="Courier New"/>
          <w:color w:val="000000"/>
          <w:sz w:val="20"/>
          <w:szCs w:val="20"/>
          <w:lang w:eastAsia="en-IN"/>
        </w:rPr>
      </w:pPr>
      <w:ins w:id="1410" w:author="Unknown">
        <w:r w:rsidRPr="008F2241">
          <w:rPr>
            <w:rFonts w:ascii="Courier New" w:eastAsia="Times New Roman" w:hAnsi="Courier New" w:cs="Courier New"/>
            <w:color w:val="000000"/>
            <w:sz w:val="20"/>
            <w:szCs w:val="20"/>
            <w:lang w:eastAsia="en-IN"/>
          </w:rPr>
          <w:t xml:space="preserve">       Hello main</w:t>
        </w:r>
      </w:ins>
    </w:p>
    <w:p w:rsidR="008F2241" w:rsidRPr="008F2241" w:rsidRDefault="008F2241" w:rsidP="008F2241">
      <w:pPr>
        <w:spacing w:after="0" w:line="240" w:lineRule="auto"/>
        <w:rPr>
          <w:ins w:id="1411" w:author="Unknown"/>
          <w:rFonts w:ascii="Times New Roman" w:eastAsia="Times New Roman" w:hAnsi="Times New Roman" w:cs="Times New Roman"/>
          <w:sz w:val="24"/>
          <w:szCs w:val="24"/>
          <w:lang w:eastAsia="en-IN"/>
        </w:rPr>
      </w:pPr>
      <w:ins w:id="1412" w:author="Unknown">
        <w:r w:rsidRPr="008F2241">
          <w:rPr>
            <w:rFonts w:ascii="Times New Roman" w:eastAsia="Times New Roman" w:hAnsi="Times New Roman" w:cs="Times New Roman"/>
            <w:sz w:val="24"/>
            <w:szCs w:val="24"/>
            <w:lang w:eastAsia="en-IN"/>
          </w:rPr>
          <w:pict>
            <v:rect id="_x0000_i1047" style="width:0;height:.7pt" o:hralign="center" o:hrstd="t" o:hrnoshade="t" o:hr="t" fillcolor="#d4d4d4" stroked="f"/>
          </w:pict>
        </w:r>
      </w:ins>
    </w:p>
    <w:p w:rsidR="008F2241" w:rsidRPr="008F2241" w:rsidRDefault="008F2241" w:rsidP="008F2241">
      <w:pPr>
        <w:shd w:val="clear" w:color="auto" w:fill="FFFFFF"/>
        <w:spacing w:before="100" w:beforeAutospacing="1" w:after="100" w:afterAutospacing="1" w:line="312" w:lineRule="atLeast"/>
        <w:outlineLvl w:val="2"/>
        <w:rPr>
          <w:ins w:id="1413" w:author="Unknown"/>
          <w:rFonts w:ascii="Helvetica" w:eastAsia="Times New Roman" w:hAnsi="Helvetica" w:cs="Helvetica"/>
          <w:color w:val="610B4B"/>
          <w:sz w:val="23"/>
          <w:szCs w:val="23"/>
          <w:lang w:eastAsia="en-IN"/>
        </w:rPr>
      </w:pPr>
      <w:ins w:id="1414" w:author="Unknown">
        <w:r w:rsidRPr="008F2241">
          <w:rPr>
            <w:rFonts w:ascii="Helvetica" w:eastAsia="Times New Roman" w:hAnsi="Helvetica" w:cs="Helvetica"/>
            <w:color w:val="610B4B"/>
            <w:sz w:val="23"/>
            <w:szCs w:val="23"/>
            <w:lang w:eastAsia="en-IN"/>
          </w:rPr>
          <w:lastRenderedPageBreak/>
          <w:t>Q) Can we execute a program without main() method?</w:t>
        </w:r>
      </w:ins>
    </w:p>
    <w:p w:rsidR="008F2241" w:rsidRPr="008F2241" w:rsidRDefault="008F2241" w:rsidP="008F2241">
      <w:pPr>
        <w:shd w:val="clear" w:color="auto" w:fill="FFFFFF"/>
        <w:spacing w:before="100" w:beforeAutospacing="1" w:after="100" w:afterAutospacing="1" w:line="240" w:lineRule="auto"/>
        <w:rPr>
          <w:ins w:id="1415" w:author="Unknown"/>
          <w:rFonts w:ascii="Verdana" w:eastAsia="Times New Roman" w:hAnsi="Verdana" w:cs="Times New Roman"/>
          <w:color w:val="000000"/>
          <w:sz w:val="18"/>
          <w:szCs w:val="18"/>
          <w:lang w:eastAsia="en-IN"/>
        </w:rPr>
      </w:pPr>
      <w:ins w:id="1416" w:author="Unknown">
        <w:r w:rsidRPr="008F2241">
          <w:rPr>
            <w:rFonts w:ascii="Verdana" w:eastAsia="Times New Roman" w:hAnsi="Verdana" w:cs="Times New Roman"/>
            <w:color w:val="000000"/>
            <w:sz w:val="18"/>
            <w:szCs w:val="18"/>
            <w:lang w:eastAsia="en-IN"/>
          </w:rPr>
          <w:t>Ans) No, one of the ways was the static block, but it was possible till JDK 1.6. Since JDK 1.7, it is not possible to execute a java class without the main method.</w:t>
        </w:r>
      </w:ins>
    </w:p>
    <w:p w:rsidR="008F2241" w:rsidRPr="008F2241" w:rsidRDefault="008F2241" w:rsidP="00DE7C04">
      <w:pPr>
        <w:shd w:val="clear" w:color="auto" w:fill="FFFFFF"/>
        <w:spacing w:after="0" w:line="285" w:lineRule="atLeast"/>
        <w:rPr>
          <w:ins w:id="1417" w:author="Unknown"/>
          <w:rFonts w:ascii="Verdana" w:eastAsia="Times New Roman" w:hAnsi="Verdana" w:cs="Times New Roman"/>
          <w:color w:val="000000"/>
          <w:sz w:val="18"/>
          <w:szCs w:val="18"/>
          <w:lang w:eastAsia="en-IN"/>
        </w:rPr>
      </w:pPr>
      <w:ins w:id="1418" w:author="Unknown">
        <w:r w:rsidRPr="008F2241">
          <w:rPr>
            <w:rFonts w:ascii="Verdana" w:eastAsia="Times New Roman" w:hAnsi="Verdana" w:cs="Times New Roman"/>
            <w:b/>
            <w:bCs/>
            <w:color w:val="006699"/>
            <w:sz w:val="18"/>
            <w:lang w:eastAsia="en-IN"/>
          </w:rPr>
          <w:t>class</w:t>
        </w:r>
        <w:r w:rsidRPr="008F2241">
          <w:rPr>
            <w:rFonts w:ascii="Verdana" w:eastAsia="Times New Roman" w:hAnsi="Verdana" w:cs="Times New Roman"/>
            <w:color w:val="000000"/>
            <w:sz w:val="18"/>
            <w:szCs w:val="18"/>
            <w:bdr w:val="none" w:sz="0" w:space="0" w:color="auto" w:frame="1"/>
            <w:lang w:eastAsia="en-IN"/>
          </w:rPr>
          <w:t> A3{  </w:t>
        </w:r>
      </w:ins>
    </w:p>
    <w:p w:rsidR="008F2241" w:rsidRPr="008F2241" w:rsidRDefault="008F2241" w:rsidP="00DE7C04">
      <w:pPr>
        <w:shd w:val="clear" w:color="auto" w:fill="FFFFFF"/>
        <w:spacing w:after="0" w:line="285" w:lineRule="atLeast"/>
        <w:rPr>
          <w:ins w:id="1419" w:author="Unknown"/>
          <w:rFonts w:ascii="Verdana" w:eastAsia="Times New Roman" w:hAnsi="Verdana" w:cs="Times New Roman"/>
          <w:color w:val="000000"/>
          <w:sz w:val="18"/>
          <w:szCs w:val="18"/>
          <w:lang w:eastAsia="en-IN"/>
        </w:rPr>
      </w:pPr>
      <w:ins w:id="1420" w:author="Unknown">
        <w:r w:rsidRPr="008F2241">
          <w:rPr>
            <w:rFonts w:ascii="Verdana" w:eastAsia="Times New Roman" w:hAnsi="Verdana" w:cs="Times New Roman"/>
            <w:color w:val="000000"/>
            <w:sz w:val="18"/>
            <w:szCs w:val="18"/>
            <w:bdr w:val="none" w:sz="0" w:space="0" w:color="auto" w:frame="1"/>
            <w:lang w:eastAsia="en-IN"/>
          </w:rPr>
          <w:t>  </w:t>
        </w:r>
        <w:r w:rsidRPr="008F2241">
          <w:rPr>
            <w:rFonts w:ascii="Verdana" w:eastAsia="Times New Roman" w:hAnsi="Verdana" w:cs="Times New Roman"/>
            <w:b/>
            <w:bCs/>
            <w:color w:val="006699"/>
            <w:sz w:val="18"/>
            <w:lang w:eastAsia="en-IN"/>
          </w:rPr>
          <w:t>static</w:t>
        </w:r>
        <w:r w:rsidRPr="008F2241">
          <w:rPr>
            <w:rFonts w:ascii="Verdana" w:eastAsia="Times New Roman" w:hAnsi="Verdana" w:cs="Times New Roman"/>
            <w:color w:val="000000"/>
            <w:sz w:val="18"/>
            <w:szCs w:val="18"/>
            <w:bdr w:val="none" w:sz="0" w:space="0" w:color="auto" w:frame="1"/>
            <w:lang w:eastAsia="en-IN"/>
          </w:rPr>
          <w:t>{  </w:t>
        </w:r>
      </w:ins>
    </w:p>
    <w:p w:rsidR="00DE7C04" w:rsidRDefault="008F2241" w:rsidP="00DE7C04">
      <w:pPr>
        <w:shd w:val="clear" w:color="auto" w:fill="FFFFFF"/>
        <w:spacing w:after="0" w:line="285" w:lineRule="atLeast"/>
        <w:rPr>
          <w:rFonts w:ascii="Verdana" w:eastAsia="Times New Roman" w:hAnsi="Verdana" w:cs="Times New Roman"/>
          <w:color w:val="000000"/>
          <w:sz w:val="18"/>
          <w:szCs w:val="18"/>
          <w:lang w:eastAsia="en-IN"/>
        </w:rPr>
      </w:pPr>
      <w:ins w:id="1421" w:author="Unknown">
        <w:r w:rsidRPr="008F2241">
          <w:rPr>
            <w:rFonts w:ascii="Verdana" w:eastAsia="Times New Roman" w:hAnsi="Verdana" w:cs="Times New Roman"/>
            <w:color w:val="000000"/>
            <w:sz w:val="18"/>
            <w:szCs w:val="18"/>
            <w:bdr w:val="none" w:sz="0" w:space="0" w:color="auto" w:frame="1"/>
            <w:lang w:eastAsia="en-IN"/>
          </w:rPr>
          <w:t>  System.out.println(</w:t>
        </w:r>
        <w:r w:rsidRPr="008F2241">
          <w:rPr>
            <w:rFonts w:ascii="Verdana" w:eastAsia="Times New Roman" w:hAnsi="Verdana" w:cs="Times New Roman"/>
            <w:color w:val="0000FF"/>
            <w:sz w:val="18"/>
            <w:lang w:eastAsia="en-IN"/>
          </w:rPr>
          <w:t>"static block is invoked"</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422" w:author="Unknown"/>
          <w:rFonts w:ascii="Verdana" w:eastAsia="Times New Roman" w:hAnsi="Verdana" w:cs="Times New Roman"/>
          <w:color w:val="000000"/>
          <w:sz w:val="18"/>
          <w:szCs w:val="18"/>
          <w:lang w:eastAsia="en-IN"/>
        </w:rPr>
      </w:pPr>
      <w:ins w:id="1423" w:author="Unknown">
        <w:r w:rsidRPr="008F2241">
          <w:rPr>
            <w:rFonts w:ascii="Verdana" w:eastAsia="Times New Roman" w:hAnsi="Verdana" w:cs="Times New Roman"/>
            <w:color w:val="000000"/>
            <w:sz w:val="18"/>
            <w:szCs w:val="18"/>
            <w:bdr w:val="none" w:sz="0" w:space="0" w:color="auto" w:frame="1"/>
            <w:lang w:eastAsia="en-IN"/>
          </w:rPr>
          <w:t>  System.exit(</w:t>
        </w:r>
        <w:r w:rsidRPr="008F2241">
          <w:rPr>
            <w:rFonts w:ascii="Verdana" w:eastAsia="Times New Roman" w:hAnsi="Verdana" w:cs="Times New Roman"/>
            <w:color w:val="C00000"/>
            <w:sz w:val="18"/>
            <w:lang w:eastAsia="en-IN"/>
          </w:rPr>
          <w:t>0</w:t>
        </w:r>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DE7C04">
      <w:pPr>
        <w:shd w:val="clear" w:color="auto" w:fill="FFFFFF"/>
        <w:spacing w:after="0" w:line="285" w:lineRule="atLeast"/>
        <w:rPr>
          <w:ins w:id="1424" w:author="Unknown"/>
          <w:rFonts w:ascii="Verdana" w:eastAsia="Times New Roman" w:hAnsi="Verdana" w:cs="Times New Roman"/>
          <w:color w:val="000000"/>
          <w:sz w:val="18"/>
          <w:szCs w:val="18"/>
          <w:lang w:eastAsia="en-IN"/>
        </w:rPr>
      </w:pPr>
      <w:ins w:id="1425" w:author="Unknown">
        <w:r w:rsidRPr="008F2241">
          <w:rPr>
            <w:rFonts w:ascii="Verdana" w:eastAsia="Times New Roman" w:hAnsi="Verdana" w:cs="Times New Roman"/>
            <w:color w:val="000000"/>
            <w:sz w:val="18"/>
            <w:szCs w:val="18"/>
            <w:bdr w:val="none" w:sz="0" w:space="0" w:color="auto" w:frame="1"/>
            <w:lang w:eastAsia="en-IN"/>
          </w:rPr>
          <w:t>  }  </w:t>
        </w:r>
      </w:ins>
    </w:p>
    <w:p w:rsidR="008F2241" w:rsidRPr="008F2241" w:rsidRDefault="008F2241" w:rsidP="00DE7C04">
      <w:pPr>
        <w:shd w:val="clear" w:color="auto" w:fill="FFFFFF"/>
        <w:spacing w:after="109" w:line="285" w:lineRule="atLeast"/>
        <w:rPr>
          <w:ins w:id="1426" w:author="Unknown"/>
          <w:rFonts w:ascii="Verdana" w:eastAsia="Times New Roman" w:hAnsi="Verdana" w:cs="Times New Roman"/>
          <w:color w:val="000000"/>
          <w:sz w:val="18"/>
          <w:szCs w:val="18"/>
          <w:lang w:eastAsia="en-IN"/>
        </w:rPr>
      </w:pPr>
      <w:ins w:id="1427" w:author="Unknown">
        <w:r w:rsidRPr="008F2241">
          <w:rPr>
            <w:rFonts w:ascii="Verdana" w:eastAsia="Times New Roman" w:hAnsi="Verdana" w:cs="Times New Roman"/>
            <w:color w:val="000000"/>
            <w:sz w:val="18"/>
            <w:szCs w:val="18"/>
            <w:bdr w:val="none" w:sz="0" w:space="0" w:color="auto" w:frame="1"/>
            <w:lang w:eastAsia="en-IN"/>
          </w:rPr>
          <w:t>}  </w:t>
        </w:r>
      </w:ins>
    </w:p>
    <w:p w:rsidR="008F2241" w:rsidRPr="008F2241" w:rsidRDefault="008F2241" w:rsidP="008F2241">
      <w:pPr>
        <w:spacing w:after="0" w:line="240" w:lineRule="auto"/>
        <w:rPr>
          <w:ins w:id="1428" w:author="Unknown"/>
          <w:rFonts w:ascii="Times New Roman" w:eastAsia="Times New Roman" w:hAnsi="Times New Roman" w:cs="Times New Roman"/>
          <w:sz w:val="24"/>
          <w:szCs w:val="24"/>
          <w:lang w:eastAsia="en-IN"/>
        </w:rPr>
      </w:pPr>
      <w:ins w:id="1429" w:author="Unknown">
        <w:r w:rsidRPr="008F2241">
          <w:rPr>
            <w:rFonts w:ascii="Verdana" w:eastAsia="Times New Roman" w:hAnsi="Verdana" w:cs="Times New Roman"/>
            <w:color w:val="000000"/>
            <w:sz w:val="18"/>
            <w:lang w:eastAsia="en-IN"/>
          </w:rPr>
          <w:fldChar w:fldCharType="begin"/>
        </w:r>
        <w:r w:rsidRPr="008F2241">
          <w:rPr>
            <w:rFonts w:ascii="Verdana" w:eastAsia="Times New Roman" w:hAnsi="Verdana" w:cs="Times New Roman"/>
            <w:color w:val="000000"/>
            <w:sz w:val="18"/>
            <w:lang w:eastAsia="en-IN"/>
          </w:rPr>
          <w:instrText xml:space="preserve"> HYPERLINK "http://www.javatpoint.com/opr/test.jsp?filename=A3" \t "_blank" </w:instrText>
        </w:r>
        <w:r w:rsidRPr="008F2241">
          <w:rPr>
            <w:rFonts w:ascii="Verdana" w:eastAsia="Times New Roman" w:hAnsi="Verdana" w:cs="Times New Roman"/>
            <w:color w:val="000000"/>
            <w:sz w:val="18"/>
            <w:lang w:eastAsia="en-IN"/>
          </w:rPr>
          <w:fldChar w:fldCharType="separate"/>
        </w:r>
        <w:r w:rsidRPr="008F2241">
          <w:rPr>
            <w:rFonts w:ascii="Verdana" w:eastAsia="Times New Roman" w:hAnsi="Verdana" w:cs="Times New Roman"/>
            <w:b/>
            <w:bCs/>
            <w:color w:val="FFFFFF"/>
            <w:sz w:val="18"/>
            <w:u w:val="single"/>
            <w:lang w:eastAsia="en-IN"/>
          </w:rPr>
          <w:t>Test it Now</w:t>
        </w:r>
        <w:r w:rsidRPr="008F2241">
          <w:rPr>
            <w:rFonts w:ascii="Verdana" w:eastAsia="Times New Roman" w:hAnsi="Verdana" w:cs="Times New Roman"/>
            <w:color w:val="000000"/>
            <w:sz w:val="18"/>
            <w:lang w:eastAsia="en-IN"/>
          </w:rPr>
          <w:fldChar w:fldCharType="end"/>
        </w:r>
      </w:ins>
    </w:p>
    <w:p w:rsidR="008F2241" w:rsidRPr="008F2241" w:rsidRDefault="008F2241" w:rsidP="008F2241">
      <w:pPr>
        <w:shd w:val="clear" w:color="auto" w:fill="FFFFFF"/>
        <w:spacing w:before="100" w:beforeAutospacing="1" w:after="100" w:afterAutospacing="1" w:line="240" w:lineRule="auto"/>
        <w:rPr>
          <w:ins w:id="1430" w:author="Unknown"/>
          <w:rFonts w:ascii="Verdana" w:eastAsia="Times New Roman" w:hAnsi="Verdana" w:cs="Times New Roman"/>
          <w:color w:val="000000"/>
          <w:sz w:val="18"/>
          <w:szCs w:val="18"/>
          <w:lang w:eastAsia="en-IN"/>
        </w:rPr>
      </w:pPr>
      <w:ins w:id="1431" w:author="Unknown">
        <w:r w:rsidRPr="008F2241">
          <w:rPr>
            <w:rFonts w:ascii="Verdana" w:eastAsia="Times New Roman" w:hAnsi="Verdana" w:cs="Times New Roman"/>
            <w:color w:val="000000"/>
            <w:sz w:val="18"/>
            <w:szCs w:val="18"/>
            <w:lang w:eastAsia="en-IN"/>
          </w:rPr>
          <w:t>Output:</w:t>
        </w:r>
      </w:ins>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32" w:author="Unknown"/>
          <w:rFonts w:ascii="Courier New" w:eastAsia="Times New Roman" w:hAnsi="Courier New" w:cs="Courier New"/>
          <w:color w:val="000000"/>
          <w:sz w:val="20"/>
          <w:szCs w:val="20"/>
          <w:lang w:eastAsia="en-IN"/>
        </w:rPr>
      </w:pPr>
      <w:ins w:id="1433" w:author="Unknown">
        <w:r w:rsidRPr="008F2241">
          <w:rPr>
            <w:rFonts w:ascii="Courier New" w:eastAsia="Times New Roman" w:hAnsi="Courier New" w:cs="Courier New"/>
            <w:color w:val="000000"/>
            <w:sz w:val="20"/>
            <w:szCs w:val="20"/>
            <w:lang w:eastAsia="en-IN"/>
          </w:rPr>
          <w:t>static block is invoked</w:t>
        </w:r>
      </w:ins>
    </w:p>
    <w:p w:rsidR="008F2241" w:rsidRPr="008F2241" w:rsidRDefault="008F2241" w:rsidP="008F2241">
      <w:pPr>
        <w:shd w:val="clear" w:color="auto" w:fill="FFFFFF"/>
        <w:spacing w:before="100" w:beforeAutospacing="1" w:after="100" w:afterAutospacing="1" w:line="240" w:lineRule="auto"/>
        <w:rPr>
          <w:ins w:id="1434" w:author="Unknown"/>
          <w:rFonts w:ascii="Verdana" w:eastAsia="Times New Roman" w:hAnsi="Verdana" w:cs="Times New Roman"/>
          <w:color w:val="000000"/>
          <w:sz w:val="18"/>
          <w:szCs w:val="18"/>
          <w:lang w:eastAsia="en-IN"/>
        </w:rPr>
      </w:pPr>
      <w:ins w:id="1435" w:author="Unknown">
        <w:r w:rsidRPr="008F2241">
          <w:rPr>
            <w:rFonts w:ascii="Verdana" w:eastAsia="Times New Roman" w:hAnsi="Verdana" w:cs="Times New Roman"/>
            <w:color w:val="000000"/>
            <w:sz w:val="18"/>
            <w:szCs w:val="18"/>
            <w:lang w:eastAsia="en-IN"/>
          </w:rPr>
          <w:t>Since JDK 1.7 and above, output would be:</w:t>
        </w:r>
      </w:ins>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36" w:author="Unknown"/>
          <w:rFonts w:ascii="Courier New" w:eastAsia="Times New Roman" w:hAnsi="Courier New" w:cs="Courier New"/>
          <w:color w:val="000000"/>
          <w:sz w:val="20"/>
          <w:szCs w:val="20"/>
          <w:lang w:eastAsia="en-IN"/>
        </w:rPr>
      </w:pPr>
      <w:ins w:id="1437" w:author="Unknown">
        <w:r w:rsidRPr="008F2241">
          <w:rPr>
            <w:rFonts w:ascii="Courier New" w:eastAsia="Times New Roman" w:hAnsi="Courier New" w:cs="Courier New"/>
            <w:color w:val="000000"/>
            <w:sz w:val="20"/>
            <w:szCs w:val="20"/>
            <w:lang w:eastAsia="en-IN"/>
          </w:rPr>
          <w:t>Error: Main method not found in class A3, please define the main method as:</w:t>
        </w:r>
      </w:ins>
    </w:p>
    <w:p w:rsidR="008F2241" w:rsidRP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38" w:author="Unknown"/>
          <w:rFonts w:ascii="Courier New" w:eastAsia="Times New Roman" w:hAnsi="Courier New" w:cs="Courier New"/>
          <w:color w:val="000000"/>
          <w:sz w:val="20"/>
          <w:szCs w:val="20"/>
          <w:lang w:eastAsia="en-IN"/>
        </w:rPr>
      </w:pPr>
      <w:ins w:id="1439" w:author="Unknown">
        <w:r w:rsidRPr="008F2241">
          <w:rPr>
            <w:rFonts w:ascii="Courier New" w:eastAsia="Times New Roman" w:hAnsi="Courier New" w:cs="Courier New"/>
            <w:color w:val="000000"/>
            <w:sz w:val="20"/>
            <w:szCs w:val="20"/>
            <w:lang w:eastAsia="en-IN"/>
          </w:rPr>
          <w:t xml:space="preserve">   public static void main(String[] args)</w:t>
        </w:r>
      </w:ins>
    </w:p>
    <w:p w:rsidR="008F2241" w:rsidRDefault="008F2241"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ins w:id="1440" w:author="Unknown">
        <w:r w:rsidRPr="008F2241">
          <w:rPr>
            <w:rFonts w:ascii="Courier New" w:eastAsia="Times New Roman" w:hAnsi="Courier New" w:cs="Courier New"/>
            <w:color w:val="000000"/>
            <w:sz w:val="20"/>
            <w:szCs w:val="20"/>
            <w:lang w:eastAsia="en-IN"/>
          </w:rPr>
          <w:t>or a JavaFX application class must extend javafx.application.Application</w:t>
        </w:r>
      </w:ins>
    </w:p>
    <w:p w:rsidR="00887C7C" w:rsidRDefault="00887C7C"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87C7C" w:rsidRDefault="00887C7C"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87C7C" w:rsidRPr="00887C7C" w:rsidRDefault="00887C7C" w:rsidP="00887C7C">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887C7C">
        <w:rPr>
          <w:rFonts w:ascii="Helvetica" w:eastAsia="Times New Roman" w:hAnsi="Helvetica" w:cs="Helvetica"/>
          <w:color w:val="610B38"/>
          <w:kern w:val="36"/>
          <w:sz w:val="39"/>
          <w:szCs w:val="39"/>
          <w:lang w:eastAsia="en-IN"/>
        </w:rPr>
        <w:t>this keyword in java</w:t>
      </w:r>
    </w:p>
    <w:p w:rsidR="00887C7C" w:rsidRPr="00887C7C" w:rsidRDefault="00887C7C" w:rsidP="00887C7C">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887C7C">
        <w:rPr>
          <w:rFonts w:ascii="Verdana" w:eastAsia="Times New Roman" w:hAnsi="Verdana" w:cs="Times New Roman"/>
          <w:color w:val="000000"/>
          <w:sz w:val="18"/>
          <w:szCs w:val="18"/>
          <w:lang w:eastAsia="en-IN"/>
        </w:rPr>
        <w:t>There can be a lot of usage of </w:t>
      </w:r>
      <w:r w:rsidRPr="00887C7C">
        <w:rPr>
          <w:rFonts w:ascii="Verdana" w:eastAsia="Times New Roman" w:hAnsi="Verdana" w:cs="Times New Roman"/>
          <w:b/>
          <w:bCs/>
          <w:color w:val="2F4F4F"/>
          <w:sz w:val="18"/>
          <w:szCs w:val="18"/>
          <w:lang w:eastAsia="en-IN"/>
        </w:rPr>
        <w:t>java this keyword</w:t>
      </w:r>
      <w:r w:rsidRPr="00887C7C">
        <w:rPr>
          <w:rFonts w:ascii="Verdana" w:eastAsia="Times New Roman" w:hAnsi="Verdana" w:cs="Times New Roman"/>
          <w:color w:val="000000"/>
          <w:sz w:val="18"/>
          <w:szCs w:val="18"/>
          <w:lang w:eastAsia="en-IN"/>
        </w:rPr>
        <w:t>. In java, this is a </w:t>
      </w:r>
      <w:r w:rsidRPr="00887C7C">
        <w:rPr>
          <w:rFonts w:ascii="Verdana" w:eastAsia="Times New Roman" w:hAnsi="Verdana" w:cs="Times New Roman"/>
          <w:b/>
          <w:bCs/>
          <w:color w:val="2F4F4F"/>
          <w:sz w:val="18"/>
          <w:lang w:eastAsia="en-IN"/>
        </w:rPr>
        <w:t>reference variable</w:t>
      </w:r>
      <w:r w:rsidRPr="00887C7C">
        <w:rPr>
          <w:rFonts w:ascii="Verdana" w:eastAsia="Times New Roman" w:hAnsi="Verdana" w:cs="Times New Roman"/>
          <w:color w:val="000000"/>
          <w:sz w:val="18"/>
          <w:szCs w:val="18"/>
          <w:lang w:eastAsia="en-IN"/>
        </w:rPr>
        <w:t> that refers to the current object.</w:t>
      </w:r>
    </w:p>
    <w:p w:rsidR="00887C7C" w:rsidRPr="00887C7C" w:rsidRDefault="00887C7C" w:rsidP="00887C7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011295" cy="1742440"/>
            <wp:effectExtent l="19050" t="0" r="8255" b="0"/>
            <wp:docPr id="143" name="Picture 14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java this keyword"/>
                    <pic:cNvPicPr>
                      <a:picLocks noChangeAspect="1" noChangeArrowheads="1"/>
                    </pic:cNvPicPr>
                  </pic:nvPicPr>
                  <pic:blipFill>
                    <a:blip r:embed="rId43"/>
                    <a:srcRect/>
                    <a:stretch>
                      <a:fillRect/>
                    </a:stretch>
                  </pic:blipFill>
                  <pic:spPr bwMode="auto">
                    <a:xfrm>
                      <a:off x="0" y="0"/>
                      <a:ext cx="4011295" cy="1742440"/>
                    </a:xfrm>
                    <a:prstGeom prst="rect">
                      <a:avLst/>
                    </a:prstGeom>
                    <a:noFill/>
                    <a:ln w="9525">
                      <a:noFill/>
                      <a:miter lim="800000"/>
                      <a:headEnd/>
                      <a:tailEnd/>
                    </a:ln>
                  </pic:spPr>
                </pic:pic>
              </a:graphicData>
            </a:graphic>
          </wp:inline>
        </w:drawing>
      </w:r>
    </w:p>
    <w:p w:rsidR="00887C7C" w:rsidRPr="00887C7C" w:rsidRDefault="00887C7C" w:rsidP="00887C7C">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887C7C">
        <w:rPr>
          <w:rFonts w:ascii="Helvetica" w:eastAsia="Times New Roman" w:hAnsi="Helvetica" w:cs="Helvetica"/>
          <w:color w:val="610B38"/>
          <w:sz w:val="34"/>
          <w:szCs w:val="34"/>
          <w:lang w:eastAsia="en-IN"/>
        </w:rPr>
        <w:t>Usage of java this keyword</w:t>
      </w:r>
    </w:p>
    <w:p w:rsidR="00887C7C" w:rsidRPr="00887C7C" w:rsidRDefault="00887C7C" w:rsidP="00887C7C">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887C7C">
        <w:rPr>
          <w:rFonts w:ascii="Verdana" w:eastAsia="Times New Roman" w:hAnsi="Verdana" w:cs="Times New Roman"/>
          <w:color w:val="000000"/>
          <w:sz w:val="18"/>
          <w:szCs w:val="18"/>
          <w:lang w:eastAsia="en-IN"/>
        </w:rPr>
        <w:t>Here is given the 6 usage of java this keyword.</w:t>
      </w:r>
    </w:p>
    <w:p w:rsidR="00887C7C" w:rsidRPr="00887C7C" w:rsidRDefault="00887C7C" w:rsidP="00AD3981">
      <w:pPr>
        <w:numPr>
          <w:ilvl w:val="0"/>
          <w:numId w:val="33"/>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87C7C">
        <w:rPr>
          <w:rFonts w:ascii="Verdana" w:eastAsia="Times New Roman" w:hAnsi="Verdana" w:cs="Times New Roman"/>
          <w:color w:val="000000"/>
          <w:sz w:val="18"/>
          <w:szCs w:val="18"/>
          <w:lang w:eastAsia="en-IN"/>
        </w:rPr>
        <w:t>this can be used to refer current class instance variable.</w:t>
      </w:r>
    </w:p>
    <w:p w:rsidR="00887C7C" w:rsidRPr="00887C7C" w:rsidRDefault="00887C7C" w:rsidP="00AD3981">
      <w:pPr>
        <w:numPr>
          <w:ilvl w:val="0"/>
          <w:numId w:val="33"/>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87C7C">
        <w:rPr>
          <w:rFonts w:ascii="Verdana" w:eastAsia="Times New Roman" w:hAnsi="Verdana" w:cs="Times New Roman"/>
          <w:color w:val="000000"/>
          <w:sz w:val="18"/>
          <w:szCs w:val="18"/>
          <w:lang w:eastAsia="en-IN"/>
        </w:rPr>
        <w:t>this can be used to invoke current class method (implicitly)</w:t>
      </w:r>
    </w:p>
    <w:p w:rsidR="00887C7C" w:rsidRPr="00887C7C" w:rsidRDefault="00887C7C" w:rsidP="00AD3981">
      <w:pPr>
        <w:numPr>
          <w:ilvl w:val="0"/>
          <w:numId w:val="33"/>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87C7C">
        <w:rPr>
          <w:rFonts w:ascii="Verdana" w:eastAsia="Times New Roman" w:hAnsi="Verdana" w:cs="Times New Roman"/>
          <w:color w:val="000000"/>
          <w:sz w:val="18"/>
          <w:szCs w:val="18"/>
          <w:lang w:eastAsia="en-IN"/>
        </w:rPr>
        <w:t>this() can be used to invoke current class constructor.</w:t>
      </w:r>
    </w:p>
    <w:p w:rsidR="00887C7C" w:rsidRPr="00887C7C" w:rsidRDefault="00887C7C" w:rsidP="00AD3981">
      <w:pPr>
        <w:numPr>
          <w:ilvl w:val="0"/>
          <w:numId w:val="33"/>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87C7C">
        <w:rPr>
          <w:rFonts w:ascii="Verdana" w:eastAsia="Times New Roman" w:hAnsi="Verdana" w:cs="Times New Roman"/>
          <w:color w:val="000000"/>
          <w:sz w:val="18"/>
          <w:szCs w:val="18"/>
          <w:lang w:eastAsia="en-IN"/>
        </w:rPr>
        <w:t>this can be passed as an argument in the method call.</w:t>
      </w:r>
    </w:p>
    <w:p w:rsidR="00887C7C" w:rsidRPr="00887C7C" w:rsidRDefault="00887C7C" w:rsidP="00AD3981">
      <w:pPr>
        <w:numPr>
          <w:ilvl w:val="0"/>
          <w:numId w:val="33"/>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87C7C">
        <w:rPr>
          <w:rFonts w:ascii="Verdana" w:eastAsia="Times New Roman" w:hAnsi="Verdana" w:cs="Times New Roman"/>
          <w:color w:val="000000"/>
          <w:sz w:val="18"/>
          <w:szCs w:val="18"/>
          <w:lang w:eastAsia="en-IN"/>
        </w:rPr>
        <w:t>this can be passed as argument in the constructor call.</w:t>
      </w:r>
    </w:p>
    <w:p w:rsidR="00887C7C" w:rsidRPr="00887C7C" w:rsidRDefault="00887C7C" w:rsidP="00AD3981">
      <w:pPr>
        <w:numPr>
          <w:ilvl w:val="0"/>
          <w:numId w:val="33"/>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887C7C">
        <w:rPr>
          <w:rFonts w:ascii="Verdana" w:eastAsia="Times New Roman" w:hAnsi="Verdana" w:cs="Times New Roman"/>
          <w:color w:val="000000"/>
          <w:sz w:val="18"/>
          <w:szCs w:val="18"/>
          <w:lang w:eastAsia="en-IN"/>
        </w:rPr>
        <w:t>this can be used to return the current class instance from the method.</w:t>
      </w:r>
    </w:p>
    <w:p w:rsidR="00887C7C" w:rsidRPr="00887C7C" w:rsidRDefault="00887C7C" w:rsidP="00887C7C">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887C7C">
        <w:rPr>
          <w:rFonts w:ascii="Verdana" w:eastAsia="Times New Roman" w:hAnsi="Verdana" w:cs="Times New Roman"/>
          <w:b/>
          <w:bCs/>
          <w:color w:val="2F4F4F"/>
          <w:sz w:val="18"/>
          <w:lang w:eastAsia="en-IN"/>
        </w:rPr>
        <w:lastRenderedPageBreak/>
        <w:t>Suggestion:</w:t>
      </w:r>
      <w:r w:rsidRPr="00887C7C">
        <w:rPr>
          <w:rFonts w:ascii="Verdana" w:eastAsia="Times New Roman" w:hAnsi="Verdana" w:cs="Times New Roman"/>
          <w:color w:val="000000"/>
          <w:sz w:val="18"/>
          <w:szCs w:val="18"/>
          <w:lang w:eastAsia="en-IN"/>
        </w:rPr>
        <w:t> If you are beginner to java, lookup only three usage of this keyword.</w:t>
      </w:r>
    </w:p>
    <w:p w:rsidR="00887C7C" w:rsidRPr="00887C7C" w:rsidRDefault="00887C7C" w:rsidP="00887C7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11937" cy="5976000"/>
            <wp:effectExtent l="19050" t="0" r="0" b="0"/>
            <wp:docPr id="144" name="Picture 144"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Usage of Java this keyword"/>
                    <pic:cNvPicPr>
                      <a:picLocks noChangeAspect="1" noChangeArrowheads="1"/>
                    </pic:cNvPicPr>
                  </pic:nvPicPr>
                  <pic:blipFill>
                    <a:blip r:embed="rId44"/>
                    <a:srcRect/>
                    <a:stretch>
                      <a:fillRect/>
                    </a:stretch>
                  </pic:blipFill>
                  <pic:spPr bwMode="auto">
                    <a:xfrm>
                      <a:off x="0" y="0"/>
                      <a:ext cx="5511937" cy="5976000"/>
                    </a:xfrm>
                    <a:prstGeom prst="rect">
                      <a:avLst/>
                    </a:prstGeom>
                    <a:noFill/>
                    <a:ln w="9525">
                      <a:noFill/>
                      <a:miter lim="800000"/>
                      <a:headEnd/>
                      <a:tailEnd/>
                    </a:ln>
                  </pic:spPr>
                </pic:pic>
              </a:graphicData>
            </a:graphic>
          </wp:inline>
        </w:drawing>
      </w:r>
    </w:p>
    <w:p w:rsidR="00AD3981" w:rsidRDefault="00AD3981" w:rsidP="00887C7C">
      <w:pPr>
        <w:shd w:val="clear" w:color="auto" w:fill="FFFFFF"/>
        <w:spacing w:before="100" w:beforeAutospacing="1" w:after="100" w:afterAutospacing="1" w:line="312" w:lineRule="atLeast"/>
        <w:outlineLvl w:val="2"/>
        <w:rPr>
          <w:rFonts w:ascii="Times New Roman" w:eastAsia="Times New Roman" w:hAnsi="Times New Roman" w:cs="Times New Roman"/>
          <w:sz w:val="24"/>
          <w:szCs w:val="24"/>
          <w:lang w:eastAsia="en-IN"/>
        </w:rPr>
      </w:pPr>
    </w:p>
    <w:p w:rsidR="00887C7C" w:rsidRPr="00887C7C" w:rsidRDefault="00887C7C" w:rsidP="00887C7C">
      <w:pPr>
        <w:shd w:val="clear" w:color="auto" w:fill="FFFFFF"/>
        <w:spacing w:before="100" w:beforeAutospacing="1" w:after="100" w:afterAutospacing="1" w:line="312" w:lineRule="atLeast"/>
        <w:outlineLvl w:val="2"/>
        <w:rPr>
          <w:ins w:id="1441" w:author="Unknown"/>
          <w:rFonts w:ascii="Helvetica" w:eastAsia="Times New Roman" w:hAnsi="Helvetica" w:cs="Helvetica"/>
          <w:color w:val="610B4B"/>
          <w:sz w:val="29"/>
          <w:szCs w:val="29"/>
          <w:lang w:eastAsia="en-IN"/>
        </w:rPr>
      </w:pPr>
      <w:ins w:id="1442" w:author="Unknown">
        <w:r w:rsidRPr="00887C7C">
          <w:rPr>
            <w:rFonts w:ascii="Helvetica" w:eastAsia="Times New Roman" w:hAnsi="Helvetica" w:cs="Helvetica"/>
            <w:color w:val="610B4B"/>
            <w:sz w:val="29"/>
            <w:szCs w:val="29"/>
            <w:lang w:eastAsia="en-IN"/>
          </w:rPr>
          <w:t>1) this: to refer current class instance variable</w:t>
        </w:r>
      </w:ins>
    </w:p>
    <w:p w:rsidR="00887C7C" w:rsidRPr="00887C7C" w:rsidRDefault="00887C7C" w:rsidP="00887C7C">
      <w:pPr>
        <w:shd w:val="clear" w:color="auto" w:fill="FFFFFF"/>
        <w:spacing w:before="100" w:beforeAutospacing="1" w:after="100" w:afterAutospacing="1" w:line="240" w:lineRule="auto"/>
        <w:rPr>
          <w:ins w:id="1443" w:author="Unknown"/>
          <w:rFonts w:ascii="Verdana" w:eastAsia="Times New Roman" w:hAnsi="Verdana" w:cs="Times New Roman"/>
          <w:color w:val="000000"/>
          <w:sz w:val="18"/>
          <w:szCs w:val="18"/>
          <w:lang w:eastAsia="en-IN"/>
        </w:rPr>
      </w:pPr>
      <w:ins w:id="1444" w:author="Unknown">
        <w:r w:rsidRPr="00887C7C">
          <w:rPr>
            <w:rFonts w:ascii="Verdana" w:eastAsia="Times New Roman" w:hAnsi="Verdana" w:cs="Times New Roman"/>
            <w:color w:val="000000"/>
            <w:sz w:val="18"/>
            <w:szCs w:val="18"/>
            <w:lang w:eastAsia="en-IN"/>
          </w:rPr>
          <w:t>The this keyword can be used to refer current class instance variable. If there is ambiguity between the instance variables and parameters, this keyword resolves the problem of ambiguity.</w:t>
        </w:r>
      </w:ins>
    </w:p>
    <w:p w:rsidR="00887C7C" w:rsidRPr="00887C7C" w:rsidRDefault="00887C7C" w:rsidP="00887C7C">
      <w:pPr>
        <w:shd w:val="clear" w:color="auto" w:fill="FFFFFF"/>
        <w:spacing w:before="100" w:beforeAutospacing="1" w:after="100" w:afterAutospacing="1" w:line="240" w:lineRule="auto"/>
        <w:outlineLvl w:val="3"/>
        <w:rPr>
          <w:ins w:id="1445" w:author="Unknown"/>
          <w:rFonts w:ascii="Helvetica" w:eastAsia="Times New Roman" w:hAnsi="Helvetica" w:cs="Helvetica"/>
          <w:color w:val="610B4B"/>
          <w:sz w:val="23"/>
          <w:szCs w:val="23"/>
          <w:lang w:eastAsia="en-IN"/>
        </w:rPr>
      </w:pPr>
      <w:ins w:id="1446" w:author="Unknown">
        <w:r w:rsidRPr="00887C7C">
          <w:rPr>
            <w:rFonts w:ascii="Helvetica" w:eastAsia="Times New Roman" w:hAnsi="Helvetica" w:cs="Helvetica"/>
            <w:color w:val="610B4B"/>
            <w:sz w:val="23"/>
            <w:szCs w:val="23"/>
            <w:lang w:eastAsia="en-IN"/>
          </w:rPr>
          <w:t>Understanding the problem without this keyword</w:t>
        </w:r>
      </w:ins>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887C7C" w:rsidRPr="00887C7C" w:rsidTr="00887C7C">
        <w:trPr>
          <w:tblCellSpacing w:w="15" w:type="dxa"/>
        </w:trPr>
        <w:tc>
          <w:tcPr>
            <w:tcW w:w="0" w:type="auto"/>
            <w:shd w:val="clear" w:color="auto" w:fill="FFFFFF"/>
            <w:vAlign w:val="center"/>
            <w:hideMark/>
          </w:tcPr>
          <w:p w:rsidR="00887C7C" w:rsidRPr="00887C7C" w:rsidRDefault="00887C7C" w:rsidP="00887C7C">
            <w:pPr>
              <w:spacing w:after="0" w:line="312" w:lineRule="atLeast"/>
              <w:ind w:left="272"/>
              <w:rPr>
                <w:rFonts w:ascii="Verdana" w:eastAsia="Times New Roman" w:hAnsi="Verdana" w:cs="Times New Roman"/>
                <w:color w:val="000000"/>
                <w:sz w:val="18"/>
                <w:szCs w:val="18"/>
                <w:lang w:eastAsia="en-IN"/>
              </w:rPr>
            </w:pPr>
            <w:r w:rsidRPr="00887C7C">
              <w:rPr>
                <w:rFonts w:ascii="Verdana" w:eastAsia="Times New Roman" w:hAnsi="Verdana" w:cs="Times New Roman"/>
                <w:color w:val="000000"/>
                <w:sz w:val="18"/>
                <w:szCs w:val="18"/>
                <w:lang w:eastAsia="en-IN"/>
              </w:rPr>
              <w:t>Let's understand the problem if we don't use this keyword by the example given below:</w:t>
            </w:r>
          </w:p>
        </w:tc>
      </w:tr>
    </w:tbl>
    <w:p w:rsidR="00887C7C" w:rsidRPr="00887C7C" w:rsidRDefault="00887C7C" w:rsidP="00AD3981">
      <w:pPr>
        <w:numPr>
          <w:ilvl w:val="0"/>
          <w:numId w:val="34"/>
        </w:numPr>
        <w:shd w:val="clear" w:color="auto" w:fill="FFFFFF"/>
        <w:spacing w:after="0" w:line="285" w:lineRule="atLeast"/>
        <w:ind w:left="0"/>
        <w:rPr>
          <w:ins w:id="1447" w:author="Unknown"/>
          <w:rFonts w:ascii="Verdana" w:eastAsia="Times New Roman" w:hAnsi="Verdana" w:cs="Times New Roman"/>
          <w:color w:val="000000"/>
          <w:sz w:val="18"/>
          <w:szCs w:val="18"/>
          <w:lang w:eastAsia="en-IN"/>
        </w:rPr>
      </w:pPr>
      <w:ins w:id="1448"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Student{  </w:t>
        </w:r>
      </w:ins>
    </w:p>
    <w:p w:rsidR="00887C7C" w:rsidRPr="00887C7C" w:rsidRDefault="00887C7C" w:rsidP="00AD3981">
      <w:pPr>
        <w:numPr>
          <w:ilvl w:val="0"/>
          <w:numId w:val="34"/>
        </w:numPr>
        <w:shd w:val="clear" w:color="auto" w:fill="FFFFFF"/>
        <w:spacing w:after="0" w:line="285" w:lineRule="atLeast"/>
        <w:ind w:left="0"/>
        <w:rPr>
          <w:ins w:id="1449" w:author="Unknown"/>
          <w:rFonts w:ascii="Verdana" w:eastAsia="Times New Roman" w:hAnsi="Verdana" w:cs="Times New Roman"/>
          <w:color w:val="000000"/>
          <w:sz w:val="18"/>
          <w:szCs w:val="18"/>
          <w:lang w:eastAsia="en-IN"/>
        </w:rPr>
      </w:pPr>
      <w:ins w:id="1450" w:author="Unknown">
        <w:r w:rsidRPr="00887C7C">
          <w:rPr>
            <w:rFonts w:ascii="Verdana" w:eastAsia="Times New Roman" w:hAnsi="Verdana" w:cs="Times New Roman"/>
            <w:b/>
            <w:bCs/>
            <w:color w:val="006699"/>
            <w:sz w:val="18"/>
            <w:lang w:eastAsia="en-IN"/>
          </w:rPr>
          <w:t>int</w:t>
        </w:r>
        <w:r w:rsidRPr="00887C7C">
          <w:rPr>
            <w:rFonts w:ascii="Verdana" w:eastAsia="Times New Roman" w:hAnsi="Verdana" w:cs="Times New Roman"/>
            <w:color w:val="000000"/>
            <w:sz w:val="18"/>
            <w:szCs w:val="18"/>
            <w:bdr w:val="none" w:sz="0" w:space="0" w:color="auto" w:frame="1"/>
            <w:lang w:eastAsia="en-IN"/>
          </w:rPr>
          <w:t> rollno;  </w:t>
        </w:r>
      </w:ins>
    </w:p>
    <w:p w:rsidR="00887C7C" w:rsidRPr="00887C7C" w:rsidRDefault="00887C7C" w:rsidP="00AD3981">
      <w:pPr>
        <w:numPr>
          <w:ilvl w:val="0"/>
          <w:numId w:val="34"/>
        </w:numPr>
        <w:shd w:val="clear" w:color="auto" w:fill="FFFFFF"/>
        <w:spacing w:after="0" w:line="285" w:lineRule="atLeast"/>
        <w:ind w:left="0"/>
        <w:rPr>
          <w:ins w:id="1451" w:author="Unknown"/>
          <w:rFonts w:ascii="Verdana" w:eastAsia="Times New Roman" w:hAnsi="Verdana" w:cs="Times New Roman"/>
          <w:color w:val="000000"/>
          <w:sz w:val="18"/>
          <w:szCs w:val="18"/>
          <w:lang w:eastAsia="en-IN"/>
        </w:rPr>
      </w:pPr>
      <w:ins w:id="1452" w:author="Unknown">
        <w:r w:rsidRPr="00887C7C">
          <w:rPr>
            <w:rFonts w:ascii="Verdana" w:eastAsia="Times New Roman" w:hAnsi="Verdana" w:cs="Times New Roman"/>
            <w:color w:val="000000"/>
            <w:sz w:val="18"/>
            <w:szCs w:val="18"/>
            <w:bdr w:val="none" w:sz="0" w:space="0" w:color="auto" w:frame="1"/>
            <w:lang w:eastAsia="en-IN"/>
          </w:rPr>
          <w:t>String name;  </w:t>
        </w:r>
      </w:ins>
    </w:p>
    <w:p w:rsidR="00887C7C" w:rsidRPr="00887C7C" w:rsidRDefault="00887C7C" w:rsidP="00887C7C">
      <w:pPr>
        <w:shd w:val="clear" w:color="auto" w:fill="FFFFFF"/>
        <w:spacing w:after="0" w:line="285" w:lineRule="atLeast"/>
        <w:rPr>
          <w:ins w:id="1453" w:author="Unknown"/>
          <w:rFonts w:ascii="Verdana" w:eastAsia="Times New Roman" w:hAnsi="Verdana" w:cs="Times New Roman"/>
          <w:color w:val="000000"/>
          <w:sz w:val="18"/>
          <w:szCs w:val="18"/>
          <w:lang w:eastAsia="en-IN"/>
        </w:rPr>
      </w:pPr>
      <w:ins w:id="1454" w:author="Unknown">
        <w:r w:rsidRPr="00887C7C">
          <w:rPr>
            <w:rFonts w:ascii="Verdana" w:eastAsia="Times New Roman" w:hAnsi="Verdana" w:cs="Times New Roman"/>
            <w:b/>
            <w:bCs/>
            <w:color w:val="006699"/>
            <w:sz w:val="18"/>
            <w:lang w:eastAsia="en-IN"/>
          </w:rPr>
          <w:lastRenderedPageBreak/>
          <w:t>float</w:t>
        </w:r>
        <w:r w:rsidRPr="00887C7C">
          <w:rPr>
            <w:rFonts w:ascii="Verdana" w:eastAsia="Times New Roman" w:hAnsi="Verdana" w:cs="Times New Roman"/>
            <w:color w:val="000000"/>
            <w:sz w:val="18"/>
            <w:szCs w:val="18"/>
            <w:bdr w:val="none" w:sz="0" w:space="0" w:color="auto" w:frame="1"/>
            <w:lang w:eastAsia="en-IN"/>
          </w:rPr>
          <w:t> fee;  </w:t>
        </w:r>
      </w:ins>
    </w:p>
    <w:p w:rsidR="00887C7C" w:rsidRPr="00887C7C" w:rsidRDefault="00887C7C" w:rsidP="00887C7C">
      <w:pPr>
        <w:shd w:val="clear" w:color="auto" w:fill="FFFFFF"/>
        <w:spacing w:after="0" w:line="285" w:lineRule="atLeast"/>
        <w:rPr>
          <w:ins w:id="1455" w:author="Unknown"/>
          <w:rFonts w:ascii="Verdana" w:eastAsia="Times New Roman" w:hAnsi="Verdana" w:cs="Times New Roman"/>
          <w:color w:val="000000"/>
          <w:sz w:val="18"/>
          <w:szCs w:val="18"/>
          <w:lang w:eastAsia="en-IN"/>
        </w:rPr>
      </w:pPr>
      <w:ins w:id="1456" w:author="Unknown">
        <w:r w:rsidRPr="00887C7C">
          <w:rPr>
            <w:rFonts w:ascii="Verdana" w:eastAsia="Times New Roman" w:hAnsi="Verdana" w:cs="Times New Roman"/>
            <w:color w:val="000000"/>
            <w:sz w:val="18"/>
            <w:szCs w:val="18"/>
            <w:bdr w:val="none" w:sz="0" w:space="0" w:color="auto" w:frame="1"/>
            <w:lang w:eastAsia="en-IN"/>
          </w:rPr>
          <w:t>Student(</w:t>
        </w:r>
        <w:r w:rsidRPr="00887C7C">
          <w:rPr>
            <w:rFonts w:ascii="Verdana" w:eastAsia="Times New Roman" w:hAnsi="Verdana" w:cs="Times New Roman"/>
            <w:b/>
            <w:bCs/>
            <w:color w:val="006699"/>
            <w:sz w:val="18"/>
            <w:lang w:eastAsia="en-IN"/>
          </w:rPr>
          <w:t>int</w:t>
        </w:r>
        <w:r w:rsidRPr="00887C7C">
          <w:rPr>
            <w:rFonts w:ascii="Verdana" w:eastAsia="Times New Roman" w:hAnsi="Verdana" w:cs="Times New Roman"/>
            <w:color w:val="000000"/>
            <w:sz w:val="18"/>
            <w:szCs w:val="18"/>
            <w:bdr w:val="none" w:sz="0" w:space="0" w:color="auto" w:frame="1"/>
            <w:lang w:eastAsia="en-IN"/>
          </w:rPr>
          <w:t> rollno,String name,</w:t>
        </w:r>
        <w:r w:rsidRPr="00887C7C">
          <w:rPr>
            <w:rFonts w:ascii="Verdana" w:eastAsia="Times New Roman" w:hAnsi="Verdana" w:cs="Times New Roman"/>
            <w:b/>
            <w:bCs/>
            <w:color w:val="006699"/>
            <w:sz w:val="18"/>
            <w:lang w:eastAsia="en-IN"/>
          </w:rPr>
          <w:t>float</w:t>
        </w:r>
        <w:r w:rsidRPr="00887C7C">
          <w:rPr>
            <w:rFonts w:ascii="Verdana" w:eastAsia="Times New Roman" w:hAnsi="Verdana" w:cs="Times New Roman"/>
            <w:color w:val="000000"/>
            <w:sz w:val="18"/>
            <w:szCs w:val="18"/>
            <w:bdr w:val="none" w:sz="0" w:space="0" w:color="auto" w:frame="1"/>
            <w:lang w:eastAsia="en-IN"/>
          </w:rPr>
          <w:t> fee){  </w:t>
        </w:r>
      </w:ins>
    </w:p>
    <w:p w:rsidR="00887C7C" w:rsidRPr="00887C7C" w:rsidRDefault="00887C7C" w:rsidP="00887C7C">
      <w:pPr>
        <w:shd w:val="clear" w:color="auto" w:fill="FFFFFF"/>
        <w:spacing w:after="0" w:line="285" w:lineRule="atLeast"/>
        <w:rPr>
          <w:ins w:id="1457" w:author="Unknown"/>
          <w:rFonts w:ascii="Verdana" w:eastAsia="Times New Roman" w:hAnsi="Verdana" w:cs="Times New Roman"/>
          <w:color w:val="000000"/>
          <w:sz w:val="18"/>
          <w:szCs w:val="18"/>
          <w:lang w:eastAsia="en-IN"/>
        </w:rPr>
      </w:pPr>
      <w:ins w:id="1458" w:author="Unknown">
        <w:r w:rsidRPr="00887C7C">
          <w:rPr>
            <w:rFonts w:ascii="Verdana" w:eastAsia="Times New Roman" w:hAnsi="Verdana" w:cs="Times New Roman"/>
            <w:color w:val="000000"/>
            <w:sz w:val="18"/>
            <w:szCs w:val="18"/>
            <w:bdr w:val="none" w:sz="0" w:space="0" w:color="auto" w:frame="1"/>
            <w:lang w:eastAsia="en-IN"/>
          </w:rPr>
          <w:t>rollno=rollno;  </w:t>
        </w:r>
      </w:ins>
    </w:p>
    <w:p w:rsidR="00887C7C" w:rsidRPr="00887C7C" w:rsidRDefault="00887C7C" w:rsidP="00887C7C">
      <w:pPr>
        <w:shd w:val="clear" w:color="auto" w:fill="FFFFFF"/>
        <w:spacing w:after="0" w:line="285" w:lineRule="atLeast"/>
        <w:rPr>
          <w:ins w:id="1459" w:author="Unknown"/>
          <w:rFonts w:ascii="Verdana" w:eastAsia="Times New Roman" w:hAnsi="Verdana" w:cs="Times New Roman"/>
          <w:color w:val="000000"/>
          <w:sz w:val="18"/>
          <w:szCs w:val="18"/>
          <w:lang w:eastAsia="en-IN"/>
        </w:rPr>
      </w:pPr>
      <w:ins w:id="1460" w:author="Unknown">
        <w:r w:rsidRPr="00887C7C">
          <w:rPr>
            <w:rFonts w:ascii="Verdana" w:eastAsia="Times New Roman" w:hAnsi="Verdana" w:cs="Times New Roman"/>
            <w:color w:val="000000"/>
            <w:sz w:val="18"/>
            <w:szCs w:val="18"/>
            <w:bdr w:val="none" w:sz="0" w:space="0" w:color="auto" w:frame="1"/>
            <w:lang w:eastAsia="en-IN"/>
          </w:rPr>
          <w:t>name=name;  </w:t>
        </w:r>
      </w:ins>
    </w:p>
    <w:p w:rsidR="00887C7C" w:rsidRPr="00887C7C" w:rsidRDefault="00887C7C" w:rsidP="00887C7C">
      <w:pPr>
        <w:shd w:val="clear" w:color="auto" w:fill="FFFFFF"/>
        <w:spacing w:after="0" w:line="285" w:lineRule="atLeast"/>
        <w:rPr>
          <w:ins w:id="1461" w:author="Unknown"/>
          <w:rFonts w:ascii="Verdana" w:eastAsia="Times New Roman" w:hAnsi="Verdana" w:cs="Times New Roman"/>
          <w:color w:val="000000"/>
          <w:sz w:val="18"/>
          <w:szCs w:val="18"/>
          <w:lang w:eastAsia="en-IN"/>
        </w:rPr>
      </w:pPr>
      <w:ins w:id="1462" w:author="Unknown">
        <w:r w:rsidRPr="00887C7C">
          <w:rPr>
            <w:rFonts w:ascii="Verdana" w:eastAsia="Times New Roman" w:hAnsi="Verdana" w:cs="Times New Roman"/>
            <w:color w:val="000000"/>
            <w:sz w:val="18"/>
            <w:szCs w:val="18"/>
            <w:bdr w:val="none" w:sz="0" w:space="0" w:color="auto" w:frame="1"/>
            <w:lang w:eastAsia="en-IN"/>
          </w:rPr>
          <w:t>fee=fee;  </w:t>
        </w:r>
      </w:ins>
    </w:p>
    <w:p w:rsidR="00887C7C" w:rsidRPr="00887C7C" w:rsidRDefault="00887C7C" w:rsidP="00887C7C">
      <w:pPr>
        <w:shd w:val="clear" w:color="auto" w:fill="FFFFFF"/>
        <w:spacing w:after="0" w:line="285" w:lineRule="atLeast"/>
        <w:rPr>
          <w:ins w:id="1463" w:author="Unknown"/>
          <w:rFonts w:ascii="Verdana" w:eastAsia="Times New Roman" w:hAnsi="Verdana" w:cs="Times New Roman"/>
          <w:color w:val="000000"/>
          <w:sz w:val="18"/>
          <w:szCs w:val="18"/>
          <w:lang w:eastAsia="en-IN"/>
        </w:rPr>
      </w:pPr>
      <w:ins w:id="1464"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465" w:author="Unknown"/>
          <w:rFonts w:ascii="Verdana" w:eastAsia="Times New Roman" w:hAnsi="Verdana" w:cs="Times New Roman"/>
          <w:color w:val="000000"/>
          <w:sz w:val="18"/>
          <w:szCs w:val="18"/>
          <w:lang w:eastAsia="en-IN"/>
        </w:rPr>
      </w:pPr>
      <w:ins w:id="1466" w:author="Unknown">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display(){System.out.println(rollno+</w:t>
        </w:r>
        <w:r w:rsidRPr="00887C7C">
          <w:rPr>
            <w:rFonts w:ascii="Verdana" w:eastAsia="Times New Roman" w:hAnsi="Verdana" w:cs="Times New Roman"/>
            <w:color w:val="0000FF"/>
            <w:sz w:val="18"/>
            <w:lang w:eastAsia="en-IN"/>
          </w:rPr>
          <w:t>" "</w:t>
        </w:r>
        <w:r w:rsidRPr="00887C7C">
          <w:rPr>
            <w:rFonts w:ascii="Verdana" w:eastAsia="Times New Roman" w:hAnsi="Verdana" w:cs="Times New Roman"/>
            <w:color w:val="000000"/>
            <w:sz w:val="18"/>
            <w:szCs w:val="18"/>
            <w:bdr w:val="none" w:sz="0" w:space="0" w:color="auto" w:frame="1"/>
            <w:lang w:eastAsia="en-IN"/>
          </w:rPr>
          <w:t>+name+</w:t>
        </w:r>
        <w:r w:rsidRPr="00887C7C">
          <w:rPr>
            <w:rFonts w:ascii="Verdana" w:eastAsia="Times New Roman" w:hAnsi="Verdana" w:cs="Times New Roman"/>
            <w:color w:val="0000FF"/>
            <w:sz w:val="18"/>
            <w:lang w:eastAsia="en-IN"/>
          </w:rPr>
          <w:t>" "</w:t>
        </w:r>
        <w:r w:rsidRPr="00887C7C">
          <w:rPr>
            <w:rFonts w:ascii="Verdana" w:eastAsia="Times New Roman" w:hAnsi="Verdana" w:cs="Times New Roman"/>
            <w:color w:val="000000"/>
            <w:sz w:val="18"/>
            <w:szCs w:val="18"/>
            <w:bdr w:val="none" w:sz="0" w:space="0" w:color="auto" w:frame="1"/>
            <w:lang w:eastAsia="en-IN"/>
          </w:rPr>
          <w:t>+fee);}  </w:t>
        </w:r>
      </w:ins>
    </w:p>
    <w:p w:rsidR="00887C7C" w:rsidRPr="00887C7C" w:rsidRDefault="00887C7C" w:rsidP="00887C7C">
      <w:pPr>
        <w:shd w:val="clear" w:color="auto" w:fill="FFFFFF"/>
        <w:spacing w:after="0" w:line="285" w:lineRule="atLeast"/>
        <w:rPr>
          <w:ins w:id="1467" w:author="Unknown"/>
          <w:rFonts w:ascii="Verdana" w:eastAsia="Times New Roman" w:hAnsi="Verdana" w:cs="Times New Roman"/>
          <w:color w:val="000000"/>
          <w:sz w:val="18"/>
          <w:szCs w:val="18"/>
          <w:lang w:eastAsia="en-IN"/>
        </w:rPr>
      </w:pPr>
      <w:ins w:id="1468"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469" w:author="Unknown"/>
          <w:rFonts w:ascii="Verdana" w:eastAsia="Times New Roman" w:hAnsi="Verdana" w:cs="Times New Roman"/>
          <w:color w:val="000000"/>
          <w:sz w:val="18"/>
          <w:szCs w:val="18"/>
          <w:lang w:eastAsia="en-IN"/>
        </w:rPr>
      </w:pPr>
      <w:ins w:id="1470"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TestThis1{  </w:t>
        </w:r>
      </w:ins>
    </w:p>
    <w:p w:rsidR="00887C7C" w:rsidRPr="00887C7C" w:rsidRDefault="00887C7C" w:rsidP="00887C7C">
      <w:pPr>
        <w:shd w:val="clear" w:color="auto" w:fill="FFFFFF"/>
        <w:spacing w:after="0" w:line="285" w:lineRule="atLeast"/>
        <w:rPr>
          <w:ins w:id="1471" w:author="Unknown"/>
          <w:rFonts w:ascii="Verdana" w:eastAsia="Times New Roman" w:hAnsi="Verdana" w:cs="Times New Roman"/>
          <w:color w:val="000000"/>
          <w:sz w:val="18"/>
          <w:szCs w:val="18"/>
          <w:lang w:eastAsia="en-IN"/>
        </w:rPr>
      </w:pPr>
      <w:ins w:id="1472" w:author="Unknown">
        <w:r w:rsidRPr="00887C7C">
          <w:rPr>
            <w:rFonts w:ascii="Verdana" w:eastAsia="Times New Roman" w:hAnsi="Verdana" w:cs="Times New Roman"/>
            <w:b/>
            <w:bCs/>
            <w:color w:val="006699"/>
            <w:sz w:val="18"/>
            <w:lang w:eastAsia="en-IN"/>
          </w:rPr>
          <w:t>public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static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main(String args[]){  </w:t>
        </w:r>
      </w:ins>
    </w:p>
    <w:p w:rsidR="00887C7C" w:rsidRPr="00887C7C" w:rsidRDefault="00887C7C" w:rsidP="00887C7C">
      <w:pPr>
        <w:shd w:val="clear" w:color="auto" w:fill="FFFFFF"/>
        <w:spacing w:after="0" w:line="285" w:lineRule="atLeast"/>
        <w:rPr>
          <w:ins w:id="1473" w:author="Unknown"/>
          <w:rFonts w:ascii="Verdana" w:eastAsia="Times New Roman" w:hAnsi="Verdana" w:cs="Times New Roman"/>
          <w:color w:val="000000"/>
          <w:sz w:val="18"/>
          <w:szCs w:val="18"/>
          <w:lang w:eastAsia="en-IN"/>
        </w:rPr>
      </w:pPr>
      <w:ins w:id="1474" w:author="Unknown">
        <w:r w:rsidRPr="00887C7C">
          <w:rPr>
            <w:rFonts w:ascii="Verdana" w:eastAsia="Times New Roman" w:hAnsi="Verdana" w:cs="Times New Roman"/>
            <w:color w:val="000000"/>
            <w:sz w:val="18"/>
            <w:szCs w:val="18"/>
            <w:bdr w:val="none" w:sz="0" w:space="0" w:color="auto" w:frame="1"/>
            <w:lang w:eastAsia="en-IN"/>
          </w:rPr>
          <w:t>Student s1=</w:t>
        </w:r>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Student(</w:t>
        </w:r>
        <w:r w:rsidRPr="00887C7C">
          <w:rPr>
            <w:rFonts w:ascii="Verdana" w:eastAsia="Times New Roman" w:hAnsi="Verdana" w:cs="Times New Roman"/>
            <w:color w:val="C00000"/>
            <w:sz w:val="18"/>
            <w:lang w:eastAsia="en-IN"/>
          </w:rPr>
          <w:t>111</w:t>
        </w:r>
        <w:r w:rsidRPr="00887C7C">
          <w:rPr>
            <w:rFonts w:ascii="Verdana" w:eastAsia="Times New Roman" w:hAnsi="Verdana" w:cs="Times New Roman"/>
            <w:color w:val="000000"/>
            <w:sz w:val="18"/>
            <w:szCs w:val="18"/>
            <w:bdr w:val="none" w:sz="0" w:space="0" w:color="auto" w:frame="1"/>
            <w:lang w:eastAsia="en-IN"/>
          </w:rPr>
          <w:t>,</w:t>
        </w:r>
        <w:r w:rsidRPr="00887C7C">
          <w:rPr>
            <w:rFonts w:ascii="Verdana" w:eastAsia="Times New Roman" w:hAnsi="Verdana" w:cs="Times New Roman"/>
            <w:color w:val="0000FF"/>
            <w:sz w:val="18"/>
            <w:lang w:eastAsia="en-IN"/>
          </w:rPr>
          <w:t>"ankit"</w:t>
        </w:r>
        <w:r w:rsidRPr="00887C7C">
          <w:rPr>
            <w:rFonts w:ascii="Verdana" w:eastAsia="Times New Roman" w:hAnsi="Verdana" w:cs="Times New Roman"/>
            <w:color w:val="000000"/>
            <w:sz w:val="18"/>
            <w:szCs w:val="18"/>
            <w:bdr w:val="none" w:sz="0" w:space="0" w:color="auto" w:frame="1"/>
            <w:lang w:eastAsia="en-IN"/>
          </w:rPr>
          <w:t>,5000f);  </w:t>
        </w:r>
      </w:ins>
    </w:p>
    <w:p w:rsidR="00887C7C" w:rsidRPr="00887C7C" w:rsidRDefault="00887C7C" w:rsidP="00887C7C">
      <w:pPr>
        <w:shd w:val="clear" w:color="auto" w:fill="FFFFFF"/>
        <w:spacing w:after="0" w:line="285" w:lineRule="atLeast"/>
        <w:rPr>
          <w:ins w:id="1475" w:author="Unknown"/>
          <w:rFonts w:ascii="Verdana" w:eastAsia="Times New Roman" w:hAnsi="Verdana" w:cs="Times New Roman"/>
          <w:color w:val="000000"/>
          <w:sz w:val="18"/>
          <w:szCs w:val="18"/>
          <w:lang w:eastAsia="en-IN"/>
        </w:rPr>
      </w:pPr>
      <w:ins w:id="1476" w:author="Unknown">
        <w:r w:rsidRPr="00887C7C">
          <w:rPr>
            <w:rFonts w:ascii="Verdana" w:eastAsia="Times New Roman" w:hAnsi="Verdana" w:cs="Times New Roman"/>
            <w:color w:val="000000"/>
            <w:sz w:val="18"/>
            <w:szCs w:val="18"/>
            <w:bdr w:val="none" w:sz="0" w:space="0" w:color="auto" w:frame="1"/>
            <w:lang w:eastAsia="en-IN"/>
          </w:rPr>
          <w:t>Student s2=</w:t>
        </w:r>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Student(</w:t>
        </w:r>
        <w:r w:rsidRPr="00887C7C">
          <w:rPr>
            <w:rFonts w:ascii="Verdana" w:eastAsia="Times New Roman" w:hAnsi="Verdana" w:cs="Times New Roman"/>
            <w:color w:val="C00000"/>
            <w:sz w:val="18"/>
            <w:lang w:eastAsia="en-IN"/>
          </w:rPr>
          <w:t>112</w:t>
        </w:r>
        <w:r w:rsidRPr="00887C7C">
          <w:rPr>
            <w:rFonts w:ascii="Verdana" w:eastAsia="Times New Roman" w:hAnsi="Verdana" w:cs="Times New Roman"/>
            <w:color w:val="000000"/>
            <w:sz w:val="18"/>
            <w:szCs w:val="18"/>
            <w:bdr w:val="none" w:sz="0" w:space="0" w:color="auto" w:frame="1"/>
            <w:lang w:eastAsia="en-IN"/>
          </w:rPr>
          <w:t>,</w:t>
        </w:r>
        <w:r w:rsidRPr="00887C7C">
          <w:rPr>
            <w:rFonts w:ascii="Verdana" w:eastAsia="Times New Roman" w:hAnsi="Verdana" w:cs="Times New Roman"/>
            <w:color w:val="0000FF"/>
            <w:sz w:val="18"/>
            <w:lang w:eastAsia="en-IN"/>
          </w:rPr>
          <w:t>"sumit"</w:t>
        </w:r>
        <w:r w:rsidRPr="00887C7C">
          <w:rPr>
            <w:rFonts w:ascii="Verdana" w:eastAsia="Times New Roman" w:hAnsi="Verdana" w:cs="Times New Roman"/>
            <w:color w:val="000000"/>
            <w:sz w:val="18"/>
            <w:szCs w:val="18"/>
            <w:bdr w:val="none" w:sz="0" w:space="0" w:color="auto" w:frame="1"/>
            <w:lang w:eastAsia="en-IN"/>
          </w:rPr>
          <w:t>,6000f);  </w:t>
        </w:r>
      </w:ins>
    </w:p>
    <w:p w:rsidR="00887C7C" w:rsidRPr="00887C7C" w:rsidRDefault="00887C7C" w:rsidP="00887C7C">
      <w:pPr>
        <w:shd w:val="clear" w:color="auto" w:fill="FFFFFF"/>
        <w:spacing w:after="0" w:line="285" w:lineRule="atLeast"/>
        <w:rPr>
          <w:ins w:id="1477" w:author="Unknown"/>
          <w:rFonts w:ascii="Verdana" w:eastAsia="Times New Roman" w:hAnsi="Verdana" w:cs="Times New Roman"/>
          <w:color w:val="000000"/>
          <w:sz w:val="18"/>
          <w:szCs w:val="18"/>
          <w:lang w:eastAsia="en-IN"/>
        </w:rPr>
      </w:pPr>
      <w:ins w:id="1478" w:author="Unknown">
        <w:r w:rsidRPr="00887C7C">
          <w:rPr>
            <w:rFonts w:ascii="Verdana" w:eastAsia="Times New Roman" w:hAnsi="Verdana" w:cs="Times New Roman"/>
            <w:color w:val="000000"/>
            <w:sz w:val="18"/>
            <w:szCs w:val="18"/>
            <w:bdr w:val="none" w:sz="0" w:space="0" w:color="auto" w:frame="1"/>
            <w:lang w:eastAsia="en-IN"/>
          </w:rPr>
          <w:t>s1.display();  </w:t>
        </w:r>
      </w:ins>
    </w:p>
    <w:p w:rsidR="00887C7C" w:rsidRPr="00887C7C" w:rsidRDefault="00887C7C" w:rsidP="00887C7C">
      <w:pPr>
        <w:shd w:val="clear" w:color="auto" w:fill="FFFFFF"/>
        <w:spacing w:after="0" w:line="285" w:lineRule="atLeast"/>
        <w:rPr>
          <w:ins w:id="1479" w:author="Unknown"/>
          <w:rFonts w:ascii="Verdana" w:eastAsia="Times New Roman" w:hAnsi="Verdana" w:cs="Times New Roman"/>
          <w:color w:val="000000"/>
          <w:sz w:val="18"/>
          <w:szCs w:val="18"/>
          <w:lang w:eastAsia="en-IN"/>
        </w:rPr>
      </w:pPr>
      <w:ins w:id="1480" w:author="Unknown">
        <w:r w:rsidRPr="00887C7C">
          <w:rPr>
            <w:rFonts w:ascii="Verdana" w:eastAsia="Times New Roman" w:hAnsi="Verdana" w:cs="Times New Roman"/>
            <w:color w:val="000000"/>
            <w:sz w:val="18"/>
            <w:szCs w:val="18"/>
            <w:bdr w:val="none" w:sz="0" w:space="0" w:color="auto" w:frame="1"/>
            <w:lang w:eastAsia="en-IN"/>
          </w:rPr>
          <w:t>s2.display();  </w:t>
        </w:r>
      </w:ins>
    </w:p>
    <w:p w:rsidR="00887C7C" w:rsidRPr="00887C7C" w:rsidRDefault="00887C7C" w:rsidP="00887C7C">
      <w:pPr>
        <w:shd w:val="clear" w:color="auto" w:fill="FFFFFF"/>
        <w:spacing w:after="109" w:line="285" w:lineRule="atLeast"/>
        <w:rPr>
          <w:ins w:id="1481" w:author="Unknown"/>
          <w:rFonts w:ascii="Verdana" w:eastAsia="Times New Roman" w:hAnsi="Verdana" w:cs="Times New Roman"/>
          <w:color w:val="000000"/>
          <w:sz w:val="18"/>
          <w:szCs w:val="18"/>
          <w:lang w:eastAsia="en-IN"/>
        </w:rPr>
      </w:pPr>
      <w:ins w:id="1482"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pacing w:after="0" w:line="240" w:lineRule="auto"/>
        <w:rPr>
          <w:ins w:id="1483" w:author="Unknown"/>
          <w:rFonts w:ascii="Times New Roman" w:eastAsia="Times New Roman" w:hAnsi="Times New Roman" w:cs="Times New Roman"/>
          <w:sz w:val="24"/>
          <w:szCs w:val="24"/>
          <w:lang w:eastAsia="en-IN"/>
        </w:rPr>
      </w:pPr>
      <w:ins w:id="1484" w:author="Unknown">
        <w:r w:rsidRPr="00887C7C">
          <w:rPr>
            <w:rFonts w:ascii="Verdana" w:eastAsia="Times New Roman" w:hAnsi="Verdana" w:cs="Times New Roman"/>
            <w:color w:val="000000"/>
            <w:sz w:val="18"/>
            <w:lang w:eastAsia="en-IN"/>
          </w:rPr>
          <w:fldChar w:fldCharType="begin"/>
        </w:r>
        <w:r w:rsidRPr="00887C7C">
          <w:rPr>
            <w:rFonts w:ascii="Verdana" w:eastAsia="Times New Roman" w:hAnsi="Verdana" w:cs="Times New Roman"/>
            <w:color w:val="000000"/>
            <w:sz w:val="18"/>
            <w:lang w:eastAsia="en-IN"/>
          </w:rPr>
          <w:instrText xml:space="preserve"> HYPERLINK "http://www.javatpoint.com/opr/test.jsp?filename=TestThis1" \t "_blank" </w:instrText>
        </w:r>
        <w:r w:rsidRPr="00887C7C">
          <w:rPr>
            <w:rFonts w:ascii="Verdana" w:eastAsia="Times New Roman" w:hAnsi="Verdana" w:cs="Times New Roman"/>
            <w:color w:val="000000"/>
            <w:sz w:val="18"/>
            <w:lang w:eastAsia="en-IN"/>
          </w:rPr>
          <w:fldChar w:fldCharType="separate"/>
        </w:r>
        <w:r w:rsidRPr="00887C7C">
          <w:rPr>
            <w:rFonts w:ascii="Verdana" w:eastAsia="Times New Roman" w:hAnsi="Verdana" w:cs="Times New Roman"/>
            <w:b/>
            <w:bCs/>
            <w:color w:val="FFFFFF"/>
            <w:sz w:val="18"/>
            <w:lang w:eastAsia="en-IN"/>
          </w:rPr>
          <w:t>Test it Now</w:t>
        </w:r>
        <w:r w:rsidRPr="00887C7C">
          <w:rPr>
            <w:rFonts w:ascii="Verdana" w:eastAsia="Times New Roman" w:hAnsi="Verdana" w:cs="Times New Roman"/>
            <w:color w:val="000000"/>
            <w:sz w:val="18"/>
            <w:lang w:eastAsia="en-IN"/>
          </w:rPr>
          <w:fldChar w:fldCharType="end"/>
        </w:r>
      </w:ins>
    </w:p>
    <w:p w:rsidR="00887C7C" w:rsidRPr="00887C7C" w:rsidRDefault="00887C7C" w:rsidP="00887C7C">
      <w:pPr>
        <w:shd w:val="clear" w:color="auto" w:fill="FFFFFF"/>
        <w:spacing w:before="100" w:beforeAutospacing="1" w:after="100" w:afterAutospacing="1" w:line="240" w:lineRule="auto"/>
        <w:rPr>
          <w:ins w:id="1485" w:author="Unknown"/>
          <w:rFonts w:ascii="Verdana" w:eastAsia="Times New Roman" w:hAnsi="Verdana" w:cs="Times New Roman"/>
          <w:color w:val="000000"/>
          <w:sz w:val="18"/>
          <w:szCs w:val="18"/>
          <w:lang w:eastAsia="en-IN"/>
        </w:rPr>
      </w:pPr>
      <w:ins w:id="1486" w:author="Unknown">
        <w:r w:rsidRPr="00887C7C">
          <w:rPr>
            <w:rFonts w:ascii="Verdana" w:eastAsia="Times New Roman" w:hAnsi="Verdana" w:cs="Times New Roman"/>
            <w:color w:val="000000"/>
            <w:sz w:val="18"/>
            <w:szCs w:val="18"/>
            <w:lang w:eastAsia="en-IN"/>
          </w:rPr>
          <w:t>Output:</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7" w:author="Unknown"/>
          <w:rFonts w:ascii="Courier New" w:eastAsia="Times New Roman" w:hAnsi="Courier New" w:cs="Courier New"/>
          <w:color w:val="000000"/>
          <w:sz w:val="20"/>
          <w:szCs w:val="20"/>
          <w:lang w:eastAsia="en-IN"/>
        </w:rPr>
      </w:pPr>
      <w:ins w:id="1488" w:author="Unknown">
        <w:r w:rsidRPr="00887C7C">
          <w:rPr>
            <w:rFonts w:ascii="Courier New" w:eastAsia="Times New Roman" w:hAnsi="Courier New" w:cs="Courier New"/>
            <w:color w:val="000000"/>
            <w:sz w:val="20"/>
            <w:szCs w:val="20"/>
            <w:lang w:eastAsia="en-IN"/>
          </w:rPr>
          <w:t>0 null 0.0</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9" w:author="Unknown"/>
          <w:rFonts w:ascii="Courier New" w:eastAsia="Times New Roman" w:hAnsi="Courier New" w:cs="Courier New"/>
          <w:color w:val="000000"/>
          <w:sz w:val="20"/>
          <w:szCs w:val="20"/>
          <w:lang w:eastAsia="en-IN"/>
        </w:rPr>
      </w:pPr>
      <w:ins w:id="1490" w:author="Unknown">
        <w:r w:rsidRPr="00887C7C">
          <w:rPr>
            <w:rFonts w:ascii="Courier New" w:eastAsia="Times New Roman" w:hAnsi="Courier New" w:cs="Courier New"/>
            <w:color w:val="000000"/>
            <w:sz w:val="20"/>
            <w:szCs w:val="20"/>
            <w:lang w:eastAsia="en-IN"/>
          </w:rPr>
          <w:t>0 null 0.0</w:t>
        </w:r>
      </w:ins>
    </w:p>
    <w:p w:rsidR="00887C7C" w:rsidRPr="00887C7C" w:rsidRDefault="00887C7C" w:rsidP="00887C7C">
      <w:pPr>
        <w:shd w:val="clear" w:color="auto" w:fill="FFFFFF"/>
        <w:spacing w:before="100" w:beforeAutospacing="1" w:after="100" w:afterAutospacing="1" w:line="240" w:lineRule="auto"/>
        <w:rPr>
          <w:ins w:id="1491" w:author="Unknown"/>
          <w:rFonts w:ascii="Verdana" w:eastAsia="Times New Roman" w:hAnsi="Verdana" w:cs="Times New Roman"/>
          <w:color w:val="000000"/>
          <w:sz w:val="18"/>
          <w:szCs w:val="18"/>
          <w:lang w:eastAsia="en-IN"/>
        </w:rPr>
      </w:pPr>
      <w:ins w:id="1492" w:author="Unknown">
        <w:r w:rsidRPr="00887C7C">
          <w:rPr>
            <w:rFonts w:ascii="Verdana" w:eastAsia="Times New Roman" w:hAnsi="Verdana" w:cs="Times New Roman"/>
            <w:color w:val="000000"/>
            <w:sz w:val="18"/>
            <w:szCs w:val="18"/>
            <w:lang w:eastAsia="en-IN"/>
          </w:rPr>
          <w:t>In the above example, parameters (formal arguments) and instance variables are same. So, we are using this keyword to distinguish local variable and instance variable.</w:t>
        </w:r>
      </w:ins>
    </w:p>
    <w:p w:rsidR="00887C7C" w:rsidRPr="00887C7C" w:rsidRDefault="00887C7C" w:rsidP="00887C7C">
      <w:pPr>
        <w:shd w:val="clear" w:color="auto" w:fill="FFFFFF"/>
        <w:spacing w:before="100" w:beforeAutospacing="1" w:after="100" w:afterAutospacing="1" w:line="240" w:lineRule="auto"/>
        <w:outlineLvl w:val="3"/>
        <w:rPr>
          <w:ins w:id="1493" w:author="Unknown"/>
          <w:rFonts w:ascii="Helvetica" w:eastAsia="Times New Roman" w:hAnsi="Helvetica" w:cs="Helvetica"/>
          <w:color w:val="610B4B"/>
          <w:sz w:val="23"/>
          <w:szCs w:val="23"/>
          <w:lang w:eastAsia="en-IN"/>
        </w:rPr>
      </w:pPr>
      <w:ins w:id="1494" w:author="Unknown">
        <w:r w:rsidRPr="00887C7C">
          <w:rPr>
            <w:rFonts w:ascii="Helvetica" w:eastAsia="Times New Roman" w:hAnsi="Helvetica" w:cs="Helvetica"/>
            <w:color w:val="610B4B"/>
            <w:sz w:val="23"/>
            <w:szCs w:val="23"/>
            <w:lang w:eastAsia="en-IN"/>
          </w:rPr>
          <w:t>Solution of the above problem by this keyword</w:t>
        </w:r>
      </w:ins>
    </w:p>
    <w:p w:rsidR="00887C7C" w:rsidRPr="00887C7C" w:rsidRDefault="00887C7C" w:rsidP="00887C7C">
      <w:pPr>
        <w:shd w:val="clear" w:color="auto" w:fill="FFFFFF"/>
        <w:spacing w:after="0" w:line="285" w:lineRule="atLeast"/>
        <w:rPr>
          <w:ins w:id="1495" w:author="Unknown"/>
          <w:rFonts w:ascii="Verdana" w:eastAsia="Times New Roman" w:hAnsi="Verdana" w:cs="Times New Roman"/>
          <w:color w:val="000000"/>
          <w:sz w:val="18"/>
          <w:szCs w:val="18"/>
          <w:lang w:eastAsia="en-IN"/>
        </w:rPr>
      </w:pPr>
      <w:ins w:id="1496"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Student{  </w:t>
        </w:r>
      </w:ins>
    </w:p>
    <w:p w:rsidR="00887C7C" w:rsidRPr="00887C7C" w:rsidRDefault="00887C7C" w:rsidP="00887C7C">
      <w:pPr>
        <w:shd w:val="clear" w:color="auto" w:fill="FFFFFF"/>
        <w:spacing w:after="0" w:line="285" w:lineRule="atLeast"/>
        <w:rPr>
          <w:ins w:id="1497" w:author="Unknown"/>
          <w:rFonts w:ascii="Verdana" w:eastAsia="Times New Roman" w:hAnsi="Verdana" w:cs="Times New Roman"/>
          <w:color w:val="000000"/>
          <w:sz w:val="18"/>
          <w:szCs w:val="18"/>
          <w:lang w:eastAsia="en-IN"/>
        </w:rPr>
      </w:pPr>
      <w:ins w:id="1498" w:author="Unknown">
        <w:r w:rsidRPr="00887C7C">
          <w:rPr>
            <w:rFonts w:ascii="Verdana" w:eastAsia="Times New Roman" w:hAnsi="Verdana" w:cs="Times New Roman"/>
            <w:b/>
            <w:bCs/>
            <w:color w:val="006699"/>
            <w:sz w:val="18"/>
            <w:lang w:eastAsia="en-IN"/>
          </w:rPr>
          <w:t>int</w:t>
        </w:r>
        <w:r w:rsidRPr="00887C7C">
          <w:rPr>
            <w:rFonts w:ascii="Verdana" w:eastAsia="Times New Roman" w:hAnsi="Verdana" w:cs="Times New Roman"/>
            <w:color w:val="000000"/>
            <w:sz w:val="18"/>
            <w:szCs w:val="18"/>
            <w:bdr w:val="none" w:sz="0" w:space="0" w:color="auto" w:frame="1"/>
            <w:lang w:eastAsia="en-IN"/>
          </w:rPr>
          <w:t> rollno;  </w:t>
        </w:r>
      </w:ins>
    </w:p>
    <w:p w:rsidR="00887C7C" w:rsidRPr="00887C7C" w:rsidRDefault="00887C7C" w:rsidP="00887C7C">
      <w:pPr>
        <w:shd w:val="clear" w:color="auto" w:fill="FFFFFF"/>
        <w:spacing w:after="0" w:line="285" w:lineRule="atLeast"/>
        <w:rPr>
          <w:ins w:id="1499" w:author="Unknown"/>
          <w:rFonts w:ascii="Verdana" w:eastAsia="Times New Roman" w:hAnsi="Verdana" w:cs="Times New Roman"/>
          <w:color w:val="000000"/>
          <w:sz w:val="18"/>
          <w:szCs w:val="18"/>
          <w:lang w:eastAsia="en-IN"/>
        </w:rPr>
      </w:pPr>
      <w:ins w:id="1500" w:author="Unknown">
        <w:r w:rsidRPr="00887C7C">
          <w:rPr>
            <w:rFonts w:ascii="Verdana" w:eastAsia="Times New Roman" w:hAnsi="Verdana" w:cs="Times New Roman"/>
            <w:color w:val="000000"/>
            <w:sz w:val="18"/>
            <w:szCs w:val="18"/>
            <w:bdr w:val="none" w:sz="0" w:space="0" w:color="auto" w:frame="1"/>
            <w:lang w:eastAsia="en-IN"/>
          </w:rPr>
          <w:t>String name;  </w:t>
        </w:r>
      </w:ins>
    </w:p>
    <w:p w:rsidR="00887C7C" w:rsidRPr="00887C7C" w:rsidRDefault="00887C7C" w:rsidP="00887C7C">
      <w:pPr>
        <w:shd w:val="clear" w:color="auto" w:fill="FFFFFF"/>
        <w:spacing w:after="0" w:line="285" w:lineRule="atLeast"/>
        <w:rPr>
          <w:ins w:id="1501" w:author="Unknown"/>
          <w:rFonts w:ascii="Verdana" w:eastAsia="Times New Roman" w:hAnsi="Verdana" w:cs="Times New Roman"/>
          <w:color w:val="000000"/>
          <w:sz w:val="18"/>
          <w:szCs w:val="18"/>
          <w:lang w:eastAsia="en-IN"/>
        </w:rPr>
      </w:pPr>
      <w:ins w:id="1502" w:author="Unknown">
        <w:r w:rsidRPr="00887C7C">
          <w:rPr>
            <w:rFonts w:ascii="Verdana" w:eastAsia="Times New Roman" w:hAnsi="Verdana" w:cs="Times New Roman"/>
            <w:b/>
            <w:bCs/>
            <w:color w:val="006699"/>
            <w:sz w:val="18"/>
            <w:lang w:eastAsia="en-IN"/>
          </w:rPr>
          <w:t>float</w:t>
        </w:r>
        <w:r w:rsidRPr="00887C7C">
          <w:rPr>
            <w:rFonts w:ascii="Verdana" w:eastAsia="Times New Roman" w:hAnsi="Verdana" w:cs="Times New Roman"/>
            <w:color w:val="000000"/>
            <w:sz w:val="18"/>
            <w:szCs w:val="18"/>
            <w:bdr w:val="none" w:sz="0" w:space="0" w:color="auto" w:frame="1"/>
            <w:lang w:eastAsia="en-IN"/>
          </w:rPr>
          <w:t> fee;  </w:t>
        </w:r>
      </w:ins>
    </w:p>
    <w:p w:rsidR="00887C7C" w:rsidRPr="00887C7C" w:rsidRDefault="00887C7C" w:rsidP="00887C7C">
      <w:pPr>
        <w:shd w:val="clear" w:color="auto" w:fill="FFFFFF"/>
        <w:spacing w:after="0" w:line="285" w:lineRule="atLeast"/>
        <w:rPr>
          <w:ins w:id="1503" w:author="Unknown"/>
          <w:rFonts w:ascii="Verdana" w:eastAsia="Times New Roman" w:hAnsi="Verdana" w:cs="Times New Roman"/>
          <w:color w:val="000000"/>
          <w:sz w:val="18"/>
          <w:szCs w:val="18"/>
          <w:lang w:eastAsia="en-IN"/>
        </w:rPr>
      </w:pPr>
      <w:ins w:id="1504" w:author="Unknown">
        <w:r w:rsidRPr="00887C7C">
          <w:rPr>
            <w:rFonts w:ascii="Verdana" w:eastAsia="Times New Roman" w:hAnsi="Verdana" w:cs="Times New Roman"/>
            <w:color w:val="000000"/>
            <w:sz w:val="18"/>
            <w:szCs w:val="18"/>
            <w:bdr w:val="none" w:sz="0" w:space="0" w:color="auto" w:frame="1"/>
            <w:lang w:eastAsia="en-IN"/>
          </w:rPr>
          <w:t>Student(</w:t>
        </w:r>
        <w:r w:rsidRPr="00887C7C">
          <w:rPr>
            <w:rFonts w:ascii="Verdana" w:eastAsia="Times New Roman" w:hAnsi="Verdana" w:cs="Times New Roman"/>
            <w:b/>
            <w:bCs/>
            <w:color w:val="006699"/>
            <w:sz w:val="18"/>
            <w:lang w:eastAsia="en-IN"/>
          </w:rPr>
          <w:t>int</w:t>
        </w:r>
        <w:r w:rsidRPr="00887C7C">
          <w:rPr>
            <w:rFonts w:ascii="Verdana" w:eastAsia="Times New Roman" w:hAnsi="Verdana" w:cs="Times New Roman"/>
            <w:color w:val="000000"/>
            <w:sz w:val="18"/>
            <w:szCs w:val="18"/>
            <w:bdr w:val="none" w:sz="0" w:space="0" w:color="auto" w:frame="1"/>
            <w:lang w:eastAsia="en-IN"/>
          </w:rPr>
          <w:t> rollno,String name,</w:t>
        </w:r>
        <w:r w:rsidRPr="00887C7C">
          <w:rPr>
            <w:rFonts w:ascii="Verdana" w:eastAsia="Times New Roman" w:hAnsi="Verdana" w:cs="Times New Roman"/>
            <w:b/>
            <w:bCs/>
            <w:color w:val="006699"/>
            <w:sz w:val="18"/>
            <w:lang w:eastAsia="en-IN"/>
          </w:rPr>
          <w:t>float</w:t>
        </w:r>
        <w:r w:rsidRPr="00887C7C">
          <w:rPr>
            <w:rFonts w:ascii="Verdana" w:eastAsia="Times New Roman" w:hAnsi="Verdana" w:cs="Times New Roman"/>
            <w:color w:val="000000"/>
            <w:sz w:val="18"/>
            <w:szCs w:val="18"/>
            <w:bdr w:val="none" w:sz="0" w:space="0" w:color="auto" w:frame="1"/>
            <w:lang w:eastAsia="en-IN"/>
          </w:rPr>
          <w:t> fee){  </w:t>
        </w:r>
      </w:ins>
    </w:p>
    <w:p w:rsidR="00887C7C" w:rsidRPr="00887C7C" w:rsidRDefault="00887C7C" w:rsidP="00887C7C">
      <w:pPr>
        <w:shd w:val="clear" w:color="auto" w:fill="FFFFFF"/>
        <w:spacing w:after="0" w:line="285" w:lineRule="atLeast"/>
        <w:rPr>
          <w:ins w:id="1505" w:author="Unknown"/>
          <w:rFonts w:ascii="Verdana" w:eastAsia="Times New Roman" w:hAnsi="Verdana" w:cs="Times New Roman"/>
          <w:color w:val="000000"/>
          <w:sz w:val="18"/>
          <w:szCs w:val="18"/>
          <w:lang w:eastAsia="en-IN"/>
        </w:rPr>
      </w:pPr>
      <w:ins w:id="1506" w:author="Unknown">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.rollno=rollno;  </w:t>
        </w:r>
      </w:ins>
    </w:p>
    <w:p w:rsidR="00887C7C" w:rsidRPr="00887C7C" w:rsidRDefault="00887C7C" w:rsidP="00887C7C">
      <w:pPr>
        <w:shd w:val="clear" w:color="auto" w:fill="FFFFFF"/>
        <w:spacing w:after="0" w:line="285" w:lineRule="atLeast"/>
        <w:rPr>
          <w:ins w:id="1507" w:author="Unknown"/>
          <w:rFonts w:ascii="Verdana" w:eastAsia="Times New Roman" w:hAnsi="Verdana" w:cs="Times New Roman"/>
          <w:color w:val="000000"/>
          <w:sz w:val="18"/>
          <w:szCs w:val="18"/>
          <w:lang w:eastAsia="en-IN"/>
        </w:rPr>
      </w:pPr>
      <w:ins w:id="1508" w:author="Unknown">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.name=name;  </w:t>
        </w:r>
      </w:ins>
    </w:p>
    <w:p w:rsidR="00887C7C" w:rsidRPr="00887C7C" w:rsidRDefault="00887C7C" w:rsidP="00887C7C">
      <w:pPr>
        <w:shd w:val="clear" w:color="auto" w:fill="FFFFFF"/>
        <w:spacing w:after="0" w:line="285" w:lineRule="atLeast"/>
        <w:rPr>
          <w:ins w:id="1509" w:author="Unknown"/>
          <w:rFonts w:ascii="Verdana" w:eastAsia="Times New Roman" w:hAnsi="Verdana" w:cs="Times New Roman"/>
          <w:color w:val="000000"/>
          <w:sz w:val="18"/>
          <w:szCs w:val="18"/>
          <w:lang w:eastAsia="en-IN"/>
        </w:rPr>
      </w:pPr>
      <w:ins w:id="1510" w:author="Unknown">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.fee=fee;  </w:t>
        </w:r>
      </w:ins>
    </w:p>
    <w:p w:rsidR="00887C7C" w:rsidRPr="00887C7C" w:rsidRDefault="00887C7C" w:rsidP="00887C7C">
      <w:pPr>
        <w:shd w:val="clear" w:color="auto" w:fill="FFFFFF"/>
        <w:spacing w:after="0" w:line="285" w:lineRule="atLeast"/>
        <w:rPr>
          <w:ins w:id="1511" w:author="Unknown"/>
          <w:rFonts w:ascii="Verdana" w:eastAsia="Times New Roman" w:hAnsi="Verdana" w:cs="Times New Roman"/>
          <w:color w:val="000000"/>
          <w:sz w:val="18"/>
          <w:szCs w:val="18"/>
          <w:lang w:eastAsia="en-IN"/>
        </w:rPr>
      </w:pPr>
      <w:ins w:id="1512"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513" w:author="Unknown"/>
          <w:rFonts w:ascii="Verdana" w:eastAsia="Times New Roman" w:hAnsi="Verdana" w:cs="Times New Roman"/>
          <w:color w:val="000000"/>
          <w:sz w:val="18"/>
          <w:szCs w:val="18"/>
          <w:lang w:eastAsia="en-IN"/>
        </w:rPr>
      </w:pPr>
      <w:ins w:id="1514" w:author="Unknown">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display(){System.out.println(rollno+</w:t>
        </w:r>
        <w:r w:rsidRPr="00887C7C">
          <w:rPr>
            <w:rFonts w:ascii="Verdana" w:eastAsia="Times New Roman" w:hAnsi="Verdana" w:cs="Times New Roman"/>
            <w:color w:val="0000FF"/>
            <w:sz w:val="18"/>
            <w:lang w:eastAsia="en-IN"/>
          </w:rPr>
          <w:t>" "</w:t>
        </w:r>
        <w:r w:rsidRPr="00887C7C">
          <w:rPr>
            <w:rFonts w:ascii="Verdana" w:eastAsia="Times New Roman" w:hAnsi="Verdana" w:cs="Times New Roman"/>
            <w:color w:val="000000"/>
            <w:sz w:val="18"/>
            <w:szCs w:val="18"/>
            <w:bdr w:val="none" w:sz="0" w:space="0" w:color="auto" w:frame="1"/>
            <w:lang w:eastAsia="en-IN"/>
          </w:rPr>
          <w:t>+name+</w:t>
        </w:r>
        <w:r w:rsidRPr="00887C7C">
          <w:rPr>
            <w:rFonts w:ascii="Verdana" w:eastAsia="Times New Roman" w:hAnsi="Verdana" w:cs="Times New Roman"/>
            <w:color w:val="0000FF"/>
            <w:sz w:val="18"/>
            <w:lang w:eastAsia="en-IN"/>
          </w:rPr>
          <w:t>" "</w:t>
        </w:r>
        <w:r w:rsidRPr="00887C7C">
          <w:rPr>
            <w:rFonts w:ascii="Verdana" w:eastAsia="Times New Roman" w:hAnsi="Verdana" w:cs="Times New Roman"/>
            <w:color w:val="000000"/>
            <w:sz w:val="18"/>
            <w:szCs w:val="18"/>
            <w:bdr w:val="none" w:sz="0" w:space="0" w:color="auto" w:frame="1"/>
            <w:lang w:eastAsia="en-IN"/>
          </w:rPr>
          <w:t>+fee);}  </w:t>
        </w:r>
      </w:ins>
    </w:p>
    <w:p w:rsidR="00887C7C" w:rsidRPr="00887C7C" w:rsidRDefault="00887C7C" w:rsidP="00887C7C">
      <w:pPr>
        <w:shd w:val="clear" w:color="auto" w:fill="FFFFFF"/>
        <w:spacing w:after="0" w:line="285" w:lineRule="atLeast"/>
        <w:rPr>
          <w:ins w:id="1515" w:author="Unknown"/>
          <w:rFonts w:ascii="Verdana" w:eastAsia="Times New Roman" w:hAnsi="Verdana" w:cs="Times New Roman"/>
          <w:color w:val="000000"/>
          <w:sz w:val="18"/>
          <w:szCs w:val="18"/>
          <w:lang w:eastAsia="en-IN"/>
        </w:rPr>
      </w:pPr>
      <w:ins w:id="1516"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517" w:author="Unknown"/>
          <w:rFonts w:ascii="Verdana" w:eastAsia="Times New Roman" w:hAnsi="Verdana" w:cs="Times New Roman"/>
          <w:color w:val="000000"/>
          <w:sz w:val="18"/>
          <w:szCs w:val="18"/>
          <w:lang w:eastAsia="en-IN"/>
        </w:rPr>
      </w:pPr>
    </w:p>
    <w:p w:rsidR="00887C7C" w:rsidRPr="00887C7C" w:rsidRDefault="00887C7C" w:rsidP="00887C7C">
      <w:pPr>
        <w:shd w:val="clear" w:color="auto" w:fill="FFFFFF"/>
        <w:spacing w:after="0" w:line="285" w:lineRule="atLeast"/>
        <w:rPr>
          <w:ins w:id="1518" w:author="Unknown"/>
          <w:rFonts w:ascii="Verdana" w:eastAsia="Times New Roman" w:hAnsi="Verdana" w:cs="Times New Roman"/>
          <w:color w:val="000000"/>
          <w:sz w:val="18"/>
          <w:szCs w:val="18"/>
          <w:lang w:eastAsia="en-IN"/>
        </w:rPr>
      </w:pPr>
      <w:ins w:id="1519"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TestThis2{  </w:t>
        </w:r>
      </w:ins>
    </w:p>
    <w:p w:rsidR="00887C7C" w:rsidRPr="00887C7C" w:rsidRDefault="00887C7C" w:rsidP="00887C7C">
      <w:pPr>
        <w:shd w:val="clear" w:color="auto" w:fill="FFFFFF"/>
        <w:spacing w:after="0" w:line="285" w:lineRule="atLeast"/>
        <w:rPr>
          <w:ins w:id="1520" w:author="Unknown"/>
          <w:rFonts w:ascii="Verdana" w:eastAsia="Times New Roman" w:hAnsi="Verdana" w:cs="Times New Roman"/>
          <w:color w:val="000000"/>
          <w:sz w:val="18"/>
          <w:szCs w:val="18"/>
          <w:lang w:eastAsia="en-IN"/>
        </w:rPr>
      </w:pPr>
      <w:ins w:id="1521" w:author="Unknown">
        <w:r w:rsidRPr="00887C7C">
          <w:rPr>
            <w:rFonts w:ascii="Verdana" w:eastAsia="Times New Roman" w:hAnsi="Verdana" w:cs="Times New Roman"/>
            <w:b/>
            <w:bCs/>
            <w:color w:val="006699"/>
            <w:sz w:val="18"/>
            <w:lang w:eastAsia="en-IN"/>
          </w:rPr>
          <w:t>public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static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main(String args[]){  </w:t>
        </w:r>
      </w:ins>
    </w:p>
    <w:p w:rsidR="00887C7C" w:rsidRPr="00887C7C" w:rsidRDefault="00887C7C" w:rsidP="00887C7C">
      <w:pPr>
        <w:shd w:val="clear" w:color="auto" w:fill="FFFFFF"/>
        <w:spacing w:after="0" w:line="285" w:lineRule="atLeast"/>
        <w:rPr>
          <w:ins w:id="1522" w:author="Unknown"/>
          <w:rFonts w:ascii="Verdana" w:eastAsia="Times New Roman" w:hAnsi="Verdana" w:cs="Times New Roman"/>
          <w:color w:val="000000"/>
          <w:sz w:val="18"/>
          <w:szCs w:val="18"/>
          <w:lang w:eastAsia="en-IN"/>
        </w:rPr>
      </w:pPr>
      <w:ins w:id="1523" w:author="Unknown">
        <w:r w:rsidRPr="00887C7C">
          <w:rPr>
            <w:rFonts w:ascii="Verdana" w:eastAsia="Times New Roman" w:hAnsi="Verdana" w:cs="Times New Roman"/>
            <w:color w:val="000000"/>
            <w:sz w:val="18"/>
            <w:szCs w:val="18"/>
            <w:bdr w:val="none" w:sz="0" w:space="0" w:color="auto" w:frame="1"/>
            <w:lang w:eastAsia="en-IN"/>
          </w:rPr>
          <w:t>Student s1=</w:t>
        </w:r>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Student(</w:t>
        </w:r>
        <w:r w:rsidRPr="00887C7C">
          <w:rPr>
            <w:rFonts w:ascii="Verdana" w:eastAsia="Times New Roman" w:hAnsi="Verdana" w:cs="Times New Roman"/>
            <w:color w:val="C00000"/>
            <w:sz w:val="18"/>
            <w:lang w:eastAsia="en-IN"/>
          </w:rPr>
          <w:t>111</w:t>
        </w:r>
        <w:r w:rsidRPr="00887C7C">
          <w:rPr>
            <w:rFonts w:ascii="Verdana" w:eastAsia="Times New Roman" w:hAnsi="Verdana" w:cs="Times New Roman"/>
            <w:color w:val="000000"/>
            <w:sz w:val="18"/>
            <w:szCs w:val="18"/>
            <w:bdr w:val="none" w:sz="0" w:space="0" w:color="auto" w:frame="1"/>
            <w:lang w:eastAsia="en-IN"/>
          </w:rPr>
          <w:t>,</w:t>
        </w:r>
        <w:r w:rsidRPr="00887C7C">
          <w:rPr>
            <w:rFonts w:ascii="Verdana" w:eastAsia="Times New Roman" w:hAnsi="Verdana" w:cs="Times New Roman"/>
            <w:color w:val="0000FF"/>
            <w:sz w:val="18"/>
            <w:lang w:eastAsia="en-IN"/>
          </w:rPr>
          <w:t>"ankit"</w:t>
        </w:r>
        <w:r w:rsidRPr="00887C7C">
          <w:rPr>
            <w:rFonts w:ascii="Verdana" w:eastAsia="Times New Roman" w:hAnsi="Verdana" w:cs="Times New Roman"/>
            <w:color w:val="000000"/>
            <w:sz w:val="18"/>
            <w:szCs w:val="18"/>
            <w:bdr w:val="none" w:sz="0" w:space="0" w:color="auto" w:frame="1"/>
            <w:lang w:eastAsia="en-IN"/>
          </w:rPr>
          <w:t>,5000f);  </w:t>
        </w:r>
      </w:ins>
    </w:p>
    <w:p w:rsidR="00887C7C" w:rsidRPr="00887C7C" w:rsidRDefault="00887C7C" w:rsidP="00887C7C">
      <w:pPr>
        <w:shd w:val="clear" w:color="auto" w:fill="FFFFFF"/>
        <w:spacing w:after="0" w:line="285" w:lineRule="atLeast"/>
        <w:rPr>
          <w:ins w:id="1524" w:author="Unknown"/>
          <w:rFonts w:ascii="Verdana" w:eastAsia="Times New Roman" w:hAnsi="Verdana" w:cs="Times New Roman"/>
          <w:color w:val="000000"/>
          <w:sz w:val="18"/>
          <w:szCs w:val="18"/>
          <w:lang w:eastAsia="en-IN"/>
        </w:rPr>
      </w:pPr>
      <w:ins w:id="1525" w:author="Unknown">
        <w:r w:rsidRPr="00887C7C">
          <w:rPr>
            <w:rFonts w:ascii="Verdana" w:eastAsia="Times New Roman" w:hAnsi="Verdana" w:cs="Times New Roman"/>
            <w:color w:val="000000"/>
            <w:sz w:val="18"/>
            <w:szCs w:val="18"/>
            <w:bdr w:val="none" w:sz="0" w:space="0" w:color="auto" w:frame="1"/>
            <w:lang w:eastAsia="en-IN"/>
          </w:rPr>
          <w:t>Student s2=</w:t>
        </w:r>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Student(</w:t>
        </w:r>
        <w:r w:rsidRPr="00887C7C">
          <w:rPr>
            <w:rFonts w:ascii="Verdana" w:eastAsia="Times New Roman" w:hAnsi="Verdana" w:cs="Times New Roman"/>
            <w:color w:val="C00000"/>
            <w:sz w:val="18"/>
            <w:lang w:eastAsia="en-IN"/>
          </w:rPr>
          <w:t>112</w:t>
        </w:r>
        <w:r w:rsidRPr="00887C7C">
          <w:rPr>
            <w:rFonts w:ascii="Verdana" w:eastAsia="Times New Roman" w:hAnsi="Verdana" w:cs="Times New Roman"/>
            <w:color w:val="000000"/>
            <w:sz w:val="18"/>
            <w:szCs w:val="18"/>
            <w:bdr w:val="none" w:sz="0" w:space="0" w:color="auto" w:frame="1"/>
            <w:lang w:eastAsia="en-IN"/>
          </w:rPr>
          <w:t>,</w:t>
        </w:r>
        <w:r w:rsidRPr="00887C7C">
          <w:rPr>
            <w:rFonts w:ascii="Verdana" w:eastAsia="Times New Roman" w:hAnsi="Verdana" w:cs="Times New Roman"/>
            <w:color w:val="0000FF"/>
            <w:sz w:val="18"/>
            <w:lang w:eastAsia="en-IN"/>
          </w:rPr>
          <w:t>"sumit"</w:t>
        </w:r>
        <w:r w:rsidRPr="00887C7C">
          <w:rPr>
            <w:rFonts w:ascii="Verdana" w:eastAsia="Times New Roman" w:hAnsi="Verdana" w:cs="Times New Roman"/>
            <w:color w:val="000000"/>
            <w:sz w:val="18"/>
            <w:szCs w:val="18"/>
            <w:bdr w:val="none" w:sz="0" w:space="0" w:color="auto" w:frame="1"/>
            <w:lang w:eastAsia="en-IN"/>
          </w:rPr>
          <w:t>,6000f);  </w:t>
        </w:r>
      </w:ins>
    </w:p>
    <w:p w:rsidR="00887C7C" w:rsidRPr="00887C7C" w:rsidRDefault="00887C7C" w:rsidP="00887C7C">
      <w:pPr>
        <w:shd w:val="clear" w:color="auto" w:fill="FFFFFF"/>
        <w:spacing w:after="0" w:line="285" w:lineRule="atLeast"/>
        <w:rPr>
          <w:ins w:id="1526" w:author="Unknown"/>
          <w:rFonts w:ascii="Verdana" w:eastAsia="Times New Roman" w:hAnsi="Verdana" w:cs="Times New Roman"/>
          <w:color w:val="000000"/>
          <w:sz w:val="18"/>
          <w:szCs w:val="18"/>
          <w:lang w:eastAsia="en-IN"/>
        </w:rPr>
      </w:pPr>
      <w:ins w:id="1527" w:author="Unknown">
        <w:r w:rsidRPr="00887C7C">
          <w:rPr>
            <w:rFonts w:ascii="Verdana" w:eastAsia="Times New Roman" w:hAnsi="Verdana" w:cs="Times New Roman"/>
            <w:color w:val="000000"/>
            <w:sz w:val="18"/>
            <w:szCs w:val="18"/>
            <w:bdr w:val="none" w:sz="0" w:space="0" w:color="auto" w:frame="1"/>
            <w:lang w:eastAsia="en-IN"/>
          </w:rPr>
          <w:t>s1.display();  </w:t>
        </w:r>
      </w:ins>
    </w:p>
    <w:p w:rsidR="00887C7C" w:rsidRPr="00887C7C" w:rsidRDefault="00887C7C" w:rsidP="00887C7C">
      <w:pPr>
        <w:shd w:val="clear" w:color="auto" w:fill="FFFFFF"/>
        <w:spacing w:after="0" w:line="285" w:lineRule="atLeast"/>
        <w:rPr>
          <w:ins w:id="1528" w:author="Unknown"/>
          <w:rFonts w:ascii="Verdana" w:eastAsia="Times New Roman" w:hAnsi="Verdana" w:cs="Times New Roman"/>
          <w:color w:val="000000"/>
          <w:sz w:val="18"/>
          <w:szCs w:val="18"/>
          <w:lang w:eastAsia="en-IN"/>
        </w:rPr>
      </w:pPr>
      <w:ins w:id="1529" w:author="Unknown">
        <w:r w:rsidRPr="00887C7C">
          <w:rPr>
            <w:rFonts w:ascii="Verdana" w:eastAsia="Times New Roman" w:hAnsi="Verdana" w:cs="Times New Roman"/>
            <w:color w:val="000000"/>
            <w:sz w:val="18"/>
            <w:szCs w:val="18"/>
            <w:bdr w:val="none" w:sz="0" w:space="0" w:color="auto" w:frame="1"/>
            <w:lang w:eastAsia="en-IN"/>
          </w:rPr>
          <w:t>s2.display();  </w:t>
        </w:r>
      </w:ins>
    </w:p>
    <w:p w:rsidR="00887C7C" w:rsidRPr="00887C7C" w:rsidRDefault="00887C7C" w:rsidP="00887C7C">
      <w:pPr>
        <w:shd w:val="clear" w:color="auto" w:fill="FFFFFF"/>
        <w:spacing w:after="109" w:line="285" w:lineRule="atLeast"/>
        <w:rPr>
          <w:ins w:id="1530" w:author="Unknown"/>
          <w:rFonts w:ascii="Verdana" w:eastAsia="Times New Roman" w:hAnsi="Verdana" w:cs="Times New Roman"/>
          <w:color w:val="000000"/>
          <w:sz w:val="18"/>
          <w:szCs w:val="18"/>
          <w:lang w:eastAsia="en-IN"/>
        </w:rPr>
      </w:pPr>
      <w:ins w:id="1531"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pacing w:after="0" w:line="240" w:lineRule="auto"/>
        <w:rPr>
          <w:ins w:id="1532" w:author="Unknown"/>
          <w:rFonts w:ascii="Times New Roman" w:eastAsia="Times New Roman" w:hAnsi="Times New Roman" w:cs="Times New Roman"/>
          <w:sz w:val="24"/>
          <w:szCs w:val="24"/>
          <w:lang w:eastAsia="en-IN"/>
        </w:rPr>
      </w:pPr>
      <w:ins w:id="1533" w:author="Unknown">
        <w:r w:rsidRPr="00887C7C">
          <w:rPr>
            <w:rFonts w:ascii="Verdana" w:eastAsia="Times New Roman" w:hAnsi="Verdana" w:cs="Times New Roman"/>
            <w:color w:val="000000"/>
            <w:sz w:val="18"/>
            <w:lang w:eastAsia="en-IN"/>
          </w:rPr>
          <w:fldChar w:fldCharType="begin"/>
        </w:r>
        <w:r w:rsidRPr="00887C7C">
          <w:rPr>
            <w:rFonts w:ascii="Verdana" w:eastAsia="Times New Roman" w:hAnsi="Verdana" w:cs="Times New Roman"/>
            <w:color w:val="000000"/>
            <w:sz w:val="18"/>
            <w:lang w:eastAsia="en-IN"/>
          </w:rPr>
          <w:instrText xml:space="preserve"> HYPERLINK "http://www.javatpoint.com/opr/test.jsp?filename=TestThis2" \t "_blank" </w:instrText>
        </w:r>
        <w:r w:rsidRPr="00887C7C">
          <w:rPr>
            <w:rFonts w:ascii="Verdana" w:eastAsia="Times New Roman" w:hAnsi="Verdana" w:cs="Times New Roman"/>
            <w:color w:val="000000"/>
            <w:sz w:val="18"/>
            <w:lang w:eastAsia="en-IN"/>
          </w:rPr>
          <w:fldChar w:fldCharType="separate"/>
        </w:r>
        <w:r w:rsidRPr="00887C7C">
          <w:rPr>
            <w:rFonts w:ascii="Verdana" w:eastAsia="Times New Roman" w:hAnsi="Verdana" w:cs="Times New Roman"/>
            <w:b/>
            <w:bCs/>
            <w:color w:val="FFFFFF"/>
            <w:sz w:val="18"/>
            <w:lang w:eastAsia="en-IN"/>
          </w:rPr>
          <w:t>Test it Now</w:t>
        </w:r>
        <w:r w:rsidRPr="00887C7C">
          <w:rPr>
            <w:rFonts w:ascii="Verdana" w:eastAsia="Times New Roman" w:hAnsi="Verdana" w:cs="Times New Roman"/>
            <w:color w:val="000000"/>
            <w:sz w:val="18"/>
            <w:lang w:eastAsia="en-IN"/>
          </w:rPr>
          <w:fldChar w:fldCharType="end"/>
        </w:r>
      </w:ins>
    </w:p>
    <w:p w:rsidR="00887C7C" w:rsidRPr="00887C7C" w:rsidRDefault="00887C7C" w:rsidP="00887C7C">
      <w:pPr>
        <w:shd w:val="clear" w:color="auto" w:fill="FFFFFF"/>
        <w:spacing w:before="100" w:beforeAutospacing="1" w:after="100" w:afterAutospacing="1" w:line="240" w:lineRule="auto"/>
        <w:rPr>
          <w:ins w:id="1534" w:author="Unknown"/>
          <w:rFonts w:ascii="Verdana" w:eastAsia="Times New Roman" w:hAnsi="Verdana" w:cs="Times New Roman"/>
          <w:color w:val="000000"/>
          <w:sz w:val="18"/>
          <w:szCs w:val="18"/>
          <w:lang w:eastAsia="en-IN"/>
        </w:rPr>
      </w:pPr>
      <w:ins w:id="1535" w:author="Unknown">
        <w:r w:rsidRPr="00887C7C">
          <w:rPr>
            <w:rFonts w:ascii="Verdana" w:eastAsia="Times New Roman" w:hAnsi="Verdana" w:cs="Times New Roman"/>
            <w:color w:val="000000"/>
            <w:sz w:val="18"/>
            <w:szCs w:val="18"/>
            <w:lang w:eastAsia="en-IN"/>
          </w:rPr>
          <w:t>Output:</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6" w:author="Unknown"/>
          <w:rFonts w:ascii="Courier New" w:eastAsia="Times New Roman" w:hAnsi="Courier New" w:cs="Courier New"/>
          <w:color w:val="000000"/>
          <w:sz w:val="20"/>
          <w:szCs w:val="20"/>
          <w:lang w:eastAsia="en-IN"/>
        </w:rPr>
      </w:pPr>
      <w:ins w:id="1537" w:author="Unknown">
        <w:r w:rsidRPr="00887C7C">
          <w:rPr>
            <w:rFonts w:ascii="Courier New" w:eastAsia="Times New Roman" w:hAnsi="Courier New" w:cs="Courier New"/>
            <w:color w:val="000000"/>
            <w:sz w:val="20"/>
            <w:szCs w:val="20"/>
            <w:lang w:eastAsia="en-IN"/>
          </w:rPr>
          <w:lastRenderedPageBreak/>
          <w:t>111 ankit 5000</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8" w:author="Unknown"/>
          <w:rFonts w:ascii="Courier New" w:eastAsia="Times New Roman" w:hAnsi="Courier New" w:cs="Courier New"/>
          <w:color w:val="000000"/>
          <w:sz w:val="20"/>
          <w:szCs w:val="20"/>
          <w:lang w:eastAsia="en-IN"/>
        </w:rPr>
      </w:pPr>
      <w:ins w:id="1539" w:author="Unknown">
        <w:r w:rsidRPr="00887C7C">
          <w:rPr>
            <w:rFonts w:ascii="Courier New" w:eastAsia="Times New Roman" w:hAnsi="Courier New" w:cs="Courier New"/>
            <w:color w:val="000000"/>
            <w:sz w:val="20"/>
            <w:szCs w:val="20"/>
            <w:lang w:eastAsia="en-IN"/>
          </w:rPr>
          <w:t>112 sumit 6000</w:t>
        </w:r>
      </w:ins>
    </w:p>
    <w:p w:rsidR="00887C7C" w:rsidRPr="00887C7C" w:rsidRDefault="00887C7C" w:rsidP="00887C7C">
      <w:pPr>
        <w:shd w:val="clear" w:color="auto" w:fill="FFFFFF"/>
        <w:spacing w:before="100" w:beforeAutospacing="1" w:after="100" w:afterAutospacing="1" w:line="240" w:lineRule="auto"/>
        <w:rPr>
          <w:ins w:id="1540" w:author="Unknown"/>
          <w:rFonts w:ascii="Verdana" w:eastAsia="Times New Roman" w:hAnsi="Verdana" w:cs="Times New Roman"/>
          <w:color w:val="000000"/>
          <w:sz w:val="18"/>
          <w:szCs w:val="18"/>
          <w:lang w:eastAsia="en-IN"/>
        </w:rPr>
      </w:pPr>
      <w:ins w:id="1541" w:author="Unknown">
        <w:r w:rsidRPr="00887C7C">
          <w:rPr>
            <w:rFonts w:ascii="Verdana" w:eastAsia="Times New Roman" w:hAnsi="Verdana" w:cs="Times New Roman"/>
            <w:color w:val="000000"/>
            <w:sz w:val="18"/>
            <w:szCs w:val="18"/>
            <w:lang w:eastAsia="en-IN"/>
          </w:rPr>
          <w:t>If local variables(formal arguments) and instance variables are different, there is no need to use this keyword like in the following program:</w:t>
        </w:r>
      </w:ins>
    </w:p>
    <w:p w:rsidR="00887C7C" w:rsidRPr="00887C7C" w:rsidRDefault="00887C7C" w:rsidP="00887C7C">
      <w:pPr>
        <w:shd w:val="clear" w:color="auto" w:fill="FFFFFF"/>
        <w:spacing w:before="100" w:beforeAutospacing="1" w:after="100" w:afterAutospacing="1" w:line="240" w:lineRule="auto"/>
        <w:outlineLvl w:val="3"/>
        <w:rPr>
          <w:ins w:id="1542" w:author="Unknown"/>
          <w:rFonts w:ascii="Helvetica" w:eastAsia="Times New Roman" w:hAnsi="Helvetica" w:cs="Helvetica"/>
          <w:color w:val="610B4B"/>
          <w:sz w:val="23"/>
          <w:szCs w:val="23"/>
          <w:lang w:eastAsia="en-IN"/>
        </w:rPr>
      </w:pPr>
      <w:ins w:id="1543" w:author="Unknown">
        <w:r w:rsidRPr="00887C7C">
          <w:rPr>
            <w:rFonts w:ascii="Helvetica" w:eastAsia="Times New Roman" w:hAnsi="Helvetica" w:cs="Helvetica"/>
            <w:color w:val="610B4B"/>
            <w:sz w:val="23"/>
            <w:szCs w:val="23"/>
            <w:lang w:eastAsia="en-IN"/>
          </w:rPr>
          <w:t>Program where this keyword is not required</w:t>
        </w:r>
      </w:ins>
    </w:p>
    <w:p w:rsidR="00887C7C" w:rsidRPr="00887C7C" w:rsidRDefault="00887C7C" w:rsidP="00887C7C">
      <w:pPr>
        <w:shd w:val="clear" w:color="auto" w:fill="FFFFFF"/>
        <w:spacing w:after="0" w:line="285" w:lineRule="atLeast"/>
        <w:rPr>
          <w:ins w:id="1544" w:author="Unknown"/>
          <w:rFonts w:ascii="Verdana" w:eastAsia="Times New Roman" w:hAnsi="Verdana" w:cs="Times New Roman"/>
          <w:color w:val="000000"/>
          <w:sz w:val="18"/>
          <w:szCs w:val="18"/>
          <w:lang w:eastAsia="en-IN"/>
        </w:rPr>
      </w:pPr>
      <w:ins w:id="1545"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Student{  </w:t>
        </w:r>
      </w:ins>
    </w:p>
    <w:p w:rsidR="00887C7C" w:rsidRPr="00887C7C" w:rsidRDefault="00887C7C" w:rsidP="00887C7C">
      <w:pPr>
        <w:shd w:val="clear" w:color="auto" w:fill="FFFFFF"/>
        <w:spacing w:after="0" w:line="285" w:lineRule="atLeast"/>
        <w:rPr>
          <w:ins w:id="1546" w:author="Unknown"/>
          <w:rFonts w:ascii="Verdana" w:eastAsia="Times New Roman" w:hAnsi="Verdana" w:cs="Times New Roman"/>
          <w:color w:val="000000"/>
          <w:sz w:val="18"/>
          <w:szCs w:val="18"/>
          <w:lang w:eastAsia="en-IN"/>
        </w:rPr>
      </w:pPr>
      <w:ins w:id="1547" w:author="Unknown">
        <w:r w:rsidRPr="00887C7C">
          <w:rPr>
            <w:rFonts w:ascii="Verdana" w:eastAsia="Times New Roman" w:hAnsi="Verdana" w:cs="Times New Roman"/>
            <w:b/>
            <w:bCs/>
            <w:color w:val="006699"/>
            <w:sz w:val="18"/>
            <w:lang w:eastAsia="en-IN"/>
          </w:rPr>
          <w:t>int</w:t>
        </w:r>
        <w:r w:rsidRPr="00887C7C">
          <w:rPr>
            <w:rFonts w:ascii="Verdana" w:eastAsia="Times New Roman" w:hAnsi="Verdana" w:cs="Times New Roman"/>
            <w:color w:val="000000"/>
            <w:sz w:val="18"/>
            <w:szCs w:val="18"/>
            <w:bdr w:val="none" w:sz="0" w:space="0" w:color="auto" w:frame="1"/>
            <w:lang w:eastAsia="en-IN"/>
          </w:rPr>
          <w:t> rollno;  </w:t>
        </w:r>
      </w:ins>
    </w:p>
    <w:p w:rsidR="00887C7C" w:rsidRPr="00887C7C" w:rsidRDefault="00887C7C" w:rsidP="00887C7C">
      <w:pPr>
        <w:shd w:val="clear" w:color="auto" w:fill="FFFFFF"/>
        <w:spacing w:after="0" w:line="285" w:lineRule="atLeast"/>
        <w:rPr>
          <w:ins w:id="1548" w:author="Unknown"/>
          <w:rFonts w:ascii="Verdana" w:eastAsia="Times New Roman" w:hAnsi="Verdana" w:cs="Times New Roman"/>
          <w:color w:val="000000"/>
          <w:sz w:val="18"/>
          <w:szCs w:val="18"/>
          <w:lang w:eastAsia="en-IN"/>
        </w:rPr>
      </w:pPr>
      <w:ins w:id="1549" w:author="Unknown">
        <w:r w:rsidRPr="00887C7C">
          <w:rPr>
            <w:rFonts w:ascii="Verdana" w:eastAsia="Times New Roman" w:hAnsi="Verdana" w:cs="Times New Roman"/>
            <w:color w:val="000000"/>
            <w:sz w:val="18"/>
            <w:szCs w:val="18"/>
            <w:bdr w:val="none" w:sz="0" w:space="0" w:color="auto" w:frame="1"/>
            <w:lang w:eastAsia="en-IN"/>
          </w:rPr>
          <w:t>String name;  </w:t>
        </w:r>
      </w:ins>
    </w:p>
    <w:p w:rsidR="00887C7C" w:rsidRPr="00887C7C" w:rsidRDefault="00887C7C" w:rsidP="00887C7C">
      <w:pPr>
        <w:shd w:val="clear" w:color="auto" w:fill="FFFFFF"/>
        <w:spacing w:after="0" w:line="285" w:lineRule="atLeast"/>
        <w:rPr>
          <w:ins w:id="1550" w:author="Unknown"/>
          <w:rFonts w:ascii="Verdana" w:eastAsia="Times New Roman" w:hAnsi="Verdana" w:cs="Times New Roman"/>
          <w:color w:val="000000"/>
          <w:sz w:val="18"/>
          <w:szCs w:val="18"/>
          <w:lang w:eastAsia="en-IN"/>
        </w:rPr>
      </w:pPr>
      <w:ins w:id="1551" w:author="Unknown">
        <w:r w:rsidRPr="00887C7C">
          <w:rPr>
            <w:rFonts w:ascii="Verdana" w:eastAsia="Times New Roman" w:hAnsi="Verdana" w:cs="Times New Roman"/>
            <w:b/>
            <w:bCs/>
            <w:color w:val="006699"/>
            <w:sz w:val="18"/>
            <w:lang w:eastAsia="en-IN"/>
          </w:rPr>
          <w:t>float</w:t>
        </w:r>
        <w:r w:rsidRPr="00887C7C">
          <w:rPr>
            <w:rFonts w:ascii="Verdana" w:eastAsia="Times New Roman" w:hAnsi="Verdana" w:cs="Times New Roman"/>
            <w:color w:val="000000"/>
            <w:sz w:val="18"/>
            <w:szCs w:val="18"/>
            <w:bdr w:val="none" w:sz="0" w:space="0" w:color="auto" w:frame="1"/>
            <w:lang w:eastAsia="en-IN"/>
          </w:rPr>
          <w:t> fee;  </w:t>
        </w:r>
      </w:ins>
    </w:p>
    <w:p w:rsidR="00887C7C" w:rsidRPr="00887C7C" w:rsidRDefault="00887C7C" w:rsidP="00887C7C">
      <w:pPr>
        <w:shd w:val="clear" w:color="auto" w:fill="FFFFFF"/>
        <w:spacing w:after="0" w:line="285" w:lineRule="atLeast"/>
        <w:rPr>
          <w:ins w:id="1552" w:author="Unknown"/>
          <w:rFonts w:ascii="Verdana" w:eastAsia="Times New Roman" w:hAnsi="Verdana" w:cs="Times New Roman"/>
          <w:color w:val="000000"/>
          <w:sz w:val="18"/>
          <w:szCs w:val="18"/>
          <w:lang w:eastAsia="en-IN"/>
        </w:rPr>
      </w:pPr>
      <w:ins w:id="1553" w:author="Unknown">
        <w:r w:rsidRPr="00887C7C">
          <w:rPr>
            <w:rFonts w:ascii="Verdana" w:eastAsia="Times New Roman" w:hAnsi="Verdana" w:cs="Times New Roman"/>
            <w:color w:val="000000"/>
            <w:sz w:val="18"/>
            <w:szCs w:val="18"/>
            <w:bdr w:val="none" w:sz="0" w:space="0" w:color="auto" w:frame="1"/>
            <w:lang w:eastAsia="en-IN"/>
          </w:rPr>
          <w:t>Student(</w:t>
        </w:r>
        <w:r w:rsidRPr="00887C7C">
          <w:rPr>
            <w:rFonts w:ascii="Verdana" w:eastAsia="Times New Roman" w:hAnsi="Verdana" w:cs="Times New Roman"/>
            <w:b/>
            <w:bCs/>
            <w:color w:val="006699"/>
            <w:sz w:val="18"/>
            <w:lang w:eastAsia="en-IN"/>
          </w:rPr>
          <w:t>int</w:t>
        </w:r>
        <w:r w:rsidRPr="00887C7C">
          <w:rPr>
            <w:rFonts w:ascii="Verdana" w:eastAsia="Times New Roman" w:hAnsi="Verdana" w:cs="Times New Roman"/>
            <w:color w:val="000000"/>
            <w:sz w:val="18"/>
            <w:szCs w:val="18"/>
            <w:bdr w:val="none" w:sz="0" w:space="0" w:color="auto" w:frame="1"/>
            <w:lang w:eastAsia="en-IN"/>
          </w:rPr>
          <w:t> r,String n,</w:t>
        </w:r>
        <w:r w:rsidRPr="00887C7C">
          <w:rPr>
            <w:rFonts w:ascii="Verdana" w:eastAsia="Times New Roman" w:hAnsi="Verdana" w:cs="Times New Roman"/>
            <w:b/>
            <w:bCs/>
            <w:color w:val="006699"/>
            <w:sz w:val="18"/>
            <w:lang w:eastAsia="en-IN"/>
          </w:rPr>
          <w:t>float</w:t>
        </w:r>
        <w:r w:rsidRPr="00887C7C">
          <w:rPr>
            <w:rFonts w:ascii="Verdana" w:eastAsia="Times New Roman" w:hAnsi="Verdana" w:cs="Times New Roman"/>
            <w:color w:val="000000"/>
            <w:sz w:val="18"/>
            <w:szCs w:val="18"/>
            <w:bdr w:val="none" w:sz="0" w:space="0" w:color="auto" w:frame="1"/>
            <w:lang w:eastAsia="en-IN"/>
          </w:rPr>
          <w:t> f){  </w:t>
        </w:r>
      </w:ins>
    </w:p>
    <w:p w:rsidR="00887C7C" w:rsidRPr="00887C7C" w:rsidRDefault="00887C7C" w:rsidP="00887C7C">
      <w:pPr>
        <w:shd w:val="clear" w:color="auto" w:fill="FFFFFF"/>
        <w:spacing w:after="0" w:line="285" w:lineRule="atLeast"/>
        <w:rPr>
          <w:ins w:id="1554" w:author="Unknown"/>
          <w:rFonts w:ascii="Verdana" w:eastAsia="Times New Roman" w:hAnsi="Verdana" w:cs="Times New Roman"/>
          <w:color w:val="000000"/>
          <w:sz w:val="18"/>
          <w:szCs w:val="18"/>
          <w:lang w:eastAsia="en-IN"/>
        </w:rPr>
      </w:pPr>
      <w:ins w:id="1555" w:author="Unknown">
        <w:r w:rsidRPr="00887C7C">
          <w:rPr>
            <w:rFonts w:ascii="Verdana" w:eastAsia="Times New Roman" w:hAnsi="Verdana" w:cs="Times New Roman"/>
            <w:color w:val="000000"/>
            <w:sz w:val="18"/>
            <w:szCs w:val="18"/>
            <w:bdr w:val="none" w:sz="0" w:space="0" w:color="auto" w:frame="1"/>
            <w:lang w:eastAsia="en-IN"/>
          </w:rPr>
          <w:t>rollno=r;  </w:t>
        </w:r>
      </w:ins>
    </w:p>
    <w:p w:rsidR="00887C7C" w:rsidRPr="00887C7C" w:rsidRDefault="00887C7C" w:rsidP="00887C7C">
      <w:pPr>
        <w:shd w:val="clear" w:color="auto" w:fill="FFFFFF"/>
        <w:spacing w:after="0" w:line="285" w:lineRule="atLeast"/>
        <w:rPr>
          <w:ins w:id="1556" w:author="Unknown"/>
          <w:rFonts w:ascii="Verdana" w:eastAsia="Times New Roman" w:hAnsi="Verdana" w:cs="Times New Roman"/>
          <w:color w:val="000000"/>
          <w:sz w:val="18"/>
          <w:szCs w:val="18"/>
          <w:lang w:eastAsia="en-IN"/>
        </w:rPr>
      </w:pPr>
      <w:ins w:id="1557" w:author="Unknown">
        <w:r w:rsidRPr="00887C7C">
          <w:rPr>
            <w:rFonts w:ascii="Verdana" w:eastAsia="Times New Roman" w:hAnsi="Verdana" w:cs="Times New Roman"/>
            <w:color w:val="000000"/>
            <w:sz w:val="18"/>
            <w:szCs w:val="18"/>
            <w:bdr w:val="none" w:sz="0" w:space="0" w:color="auto" w:frame="1"/>
            <w:lang w:eastAsia="en-IN"/>
          </w:rPr>
          <w:t>name=n;  </w:t>
        </w:r>
      </w:ins>
    </w:p>
    <w:p w:rsidR="00887C7C" w:rsidRPr="00887C7C" w:rsidRDefault="00887C7C" w:rsidP="00887C7C">
      <w:pPr>
        <w:shd w:val="clear" w:color="auto" w:fill="FFFFFF"/>
        <w:spacing w:after="0" w:line="285" w:lineRule="atLeast"/>
        <w:rPr>
          <w:ins w:id="1558" w:author="Unknown"/>
          <w:rFonts w:ascii="Verdana" w:eastAsia="Times New Roman" w:hAnsi="Verdana" w:cs="Times New Roman"/>
          <w:color w:val="000000"/>
          <w:sz w:val="18"/>
          <w:szCs w:val="18"/>
          <w:lang w:eastAsia="en-IN"/>
        </w:rPr>
      </w:pPr>
      <w:ins w:id="1559" w:author="Unknown">
        <w:r w:rsidRPr="00887C7C">
          <w:rPr>
            <w:rFonts w:ascii="Verdana" w:eastAsia="Times New Roman" w:hAnsi="Verdana" w:cs="Times New Roman"/>
            <w:color w:val="000000"/>
            <w:sz w:val="18"/>
            <w:szCs w:val="18"/>
            <w:bdr w:val="none" w:sz="0" w:space="0" w:color="auto" w:frame="1"/>
            <w:lang w:eastAsia="en-IN"/>
          </w:rPr>
          <w:t>fee=f;  </w:t>
        </w:r>
      </w:ins>
    </w:p>
    <w:p w:rsidR="00887C7C" w:rsidRPr="00887C7C" w:rsidRDefault="00887C7C" w:rsidP="00887C7C">
      <w:pPr>
        <w:shd w:val="clear" w:color="auto" w:fill="FFFFFF"/>
        <w:spacing w:after="0" w:line="285" w:lineRule="atLeast"/>
        <w:rPr>
          <w:ins w:id="1560" w:author="Unknown"/>
          <w:rFonts w:ascii="Verdana" w:eastAsia="Times New Roman" w:hAnsi="Verdana" w:cs="Times New Roman"/>
          <w:color w:val="000000"/>
          <w:sz w:val="18"/>
          <w:szCs w:val="18"/>
          <w:lang w:eastAsia="en-IN"/>
        </w:rPr>
      </w:pPr>
      <w:ins w:id="1561"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562" w:author="Unknown"/>
          <w:rFonts w:ascii="Verdana" w:eastAsia="Times New Roman" w:hAnsi="Verdana" w:cs="Times New Roman"/>
          <w:color w:val="000000"/>
          <w:sz w:val="18"/>
          <w:szCs w:val="18"/>
          <w:lang w:eastAsia="en-IN"/>
        </w:rPr>
      </w:pPr>
      <w:ins w:id="1563" w:author="Unknown">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display(){System.out.println(rollno+</w:t>
        </w:r>
        <w:r w:rsidRPr="00887C7C">
          <w:rPr>
            <w:rFonts w:ascii="Verdana" w:eastAsia="Times New Roman" w:hAnsi="Verdana" w:cs="Times New Roman"/>
            <w:color w:val="0000FF"/>
            <w:sz w:val="18"/>
            <w:lang w:eastAsia="en-IN"/>
          </w:rPr>
          <w:t>" "</w:t>
        </w:r>
        <w:r w:rsidRPr="00887C7C">
          <w:rPr>
            <w:rFonts w:ascii="Verdana" w:eastAsia="Times New Roman" w:hAnsi="Verdana" w:cs="Times New Roman"/>
            <w:color w:val="000000"/>
            <w:sz w:val="18"/>
            <w:szCs w:val="18"/>
            <w:bdr w:val="none" w:sz="0" w:space="0" w:color="auto" w:frame="1"/>
            <w:lang w:eastAsia="en-IN"/>
          </w:rPr>
          <w:t>+name+</w:t>
        </w:r>
        <w:r w:rsidRPr="00887C7C">
          <w:rPr>
            <w:rFonts w:ascii="Verdana" w:eastAsia="Times New Roman" w:hAnsi="Verdana" w:cs="Times New Roman"/>
            <w:color w:val="0000FF"/>
            <w:sz w:val="18"/>
            <w:lang w:eastAsia="en-IN"/>
          </w:rPr>
          <w:t>" "</w:t>
        </w:r>
        <w:r w:rsidRPr="00887C7C">
          <w:rPr>
            <w:rFonts w:ascii="Verdana" w:eastAsia="Times New Roman" w:hAnsi="Verdana" w:cs="Times New Roman"/>
            <w:color w:val="000000"/>
            <w:sz w:val="18"/>
            <w:szCs w:val="18"/>
            <w:bdr w:val="none" w:sz="0" w:space="0" w:color="auto" w:frame="1"/>
            <w:lang w:eastAsia="en-IN"/>
          </w:rPr>
          <w:t>+fee);}  </w:t>
        </w:r>
      </w:ins>
    </w:p>
    <w:p w:rsidR="00887C7C" w:rsidRPr="00887C7C" w:rsidRDefault="00887C7C" w:rsidP="00887C7C">
      <w:pPr>
        <w:shd w:val="clear" w:color="auto" w:fill="FFFFFF"/>
        <w:spacing w:after="0" w:line="285" w:lineRule="atLeast"/>
        <w:rPr>
          <w:ins w:id="1564" w:author="Unknown"/>
          <w:rFonts w:ascii="Verdana" w:eastAsia="Times New Roman" w:hAnsi="Verdana" w:cs="Times New Roman"/>
          <w:color w:val="000000"/>
          <w:sz w:val="18"/>
          <w:szCs w:val="18"/>
          <w:lang w:eastAsia="en-IN"/>
        </w:rPr>
      </w:pPr>
      <w:ins w:id="1565"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566" w:author="Unknown"/>
          <w:rFonts w:ascii="Verdana" w:eastAsia="Times New Roman" w:hAnsi="Verdana" w:cs="Times New Roman"/>
          <w:color w:val="000000"/>
          <w:sz w:val="18"/>
          <w:szCs w:val="18"/>
          <w:lang w:eastAsia="en-IN"/>
        </w:rPr>
      </w:pPr>
      <w:ins w:id="1567"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568" w:author="Unknown"/>
          <w:rFonts w:ascii="Verdana" w:eastAsia="Times New Roman" w:hAnsi="Verdana" w:cs="Times New Roman"/>
          <w:color w:val="000000"/>
          <w:sz w:val="18"/>
          <w:szCs w:val="18"/>
          <w:lang w:eastAsia="en-IN"/>
        </w:rPr>
      </w:pPr>
      <w:ins w:id="1569"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TestThis3{  </w:t>
        </w:r>
      </w:ins>
    </w:p>
    <w:p w:rsidR="00887C7C" w:rsidRPr="00887C7C" w:rsidRDefault="00887C7C" w:rsidP="00887C7C">
      <w:pPr>
        <w:shd w:val="clear" w:color="auto" w:fill="FFFFFF"/>
        <w:spacing w:after="0" w:line="285" w:lineRule="atLeast"/>
        <w:rPr>
          <w:ins w:id="1570" w:author="Unknown"/>
          <w:rFonts w:ascii="Verdana" w:eastAsia="Times New Roman" w:hAnsi="Verdana" w:cs="Times New Roman"/>
          <w:color w:val="000000"/>
          <w:sz w:val="18"/>
          <w:szCs w:val="18"/>
          <w:lang w:eastAsia="en-IN"/>
        </w:rPr>
      </w:pPr>
      <w:ins w:id="1571" w:author="Unknown">
        <w:r w:rsidRPr="00887C7C">
          <w:rPr>
            <w:rFonts w:ascii="Verdana" w:eastAsia="Times New Roman" w:hAnsi="Verdana" w:cs="Times New Roman"/>
            <w:b/>
            <w:bCs/>
            <w:color w:val="006699"/>
            <w:sz w:val="18"/>
            <w:lang w:eastAsia="en-IN"/>
          </w:rPr>
          <w:t>public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static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main(String args[]){  </w:t>
        </w:r>
      </w:ins>
    </w:p>
    <w:p w:rsidR="00887C7C" w:rsidRPr="00887C7C" w:rsidRDefault="00887C7C" w:rsidP="00887C7C">
      <w:pPr>
        <w:shd w:val="clear" w:color="auto" w:fill="FFFFFF"/>
        <w:spacing w:after="0" w:line="285" w:lineRule="atLeast"/>
        <w:rPr>
          <w:ins w:id="1572" w:author="Unknown"/>
          <w:rFonts w:ascii="Verdana" w:eastAsia="Times New Roman" w:hAnsi="Verdana" w:cs="Times New Roman"/>
          <w:color w:val="000000"/>
          <w:sz w:val="18"/>
          <w:szCs w:val="18"/>
          <w:lang w:eastAsia="en-IN"/>
        </w:rPr>
      </w:pPr>
      <w:ins w:id="1573" w:author="Unknown">
        <w:r w:rsidRPr="00887C7C">
          <w:rPr>
            <w:rFonts w:ascii="Verdana" w:eastAsia="Times New Roman" w:hAnsi="Verdana" w:cs="Times New Roman"/>
            <w:color w:val="000000"/>
            <w:sz w:val="18"/>
            <w:szCs w:val="18"/>
            <w:bdr w:val="none" w:sz="0" w:space="0" w:color="auto" w:frame="1"/>
            <w:lang w:eastAsia="en-IN"/>
          </w:rPr>
          <w:t>Student s1=</w:t>
        </w:r>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Student(</w:t>
        </w:r>
        <w:r w:rsidRPr="00887C7C">
          <w:rPr>
            <w:rFonts w:ascii="Verdana" w:eastAsia="Times New Roman" w:hAnsi="Verdana" w:cs="Times New Roman"/>
            <w:color w:val="C00000"/>
            <w:sz w:val="18"/>
            <w:lang w:eastAsia="en-IN"/>
          </w:rPr>
          <w:t>111</w:t>
        </w:r>
        <w:r w:rsidRPr="00887C7C">
          <w:rPr>
            <w:rFonts w:ascii="Verdana" w:eastAsia="Times New Roman" w:hAnsi="Verdana" w:cs="Times New Roman"/>
            <w:color w:val="000000"/>
            <w:sz w:val="18"/>
            <w:szCs w:val="18"/>
            <w:bdr w:val="none" w:sz="0" w:space="0" w:color="auto" w:frame="1"/>
            <w:lang w:eastAsia="en-IN"/>
          </w:rPr>
          <w:t>,</w:t>
        </w:r>
        <w:r w:rsidRPr="00887C7C">
          <w:rPr>
            <w:rFonts w:ascii="Verdana" w:eastAsia="Times New Roman" w:hAnsi="Verdana" w:cs="Times New Roman"/>
            <w:color w:val="0000FF"/>
            <w:sz w:val="18"/>
            <w:lang w:eastAsia="en-IN"/>
          </w:rPr>
          <w:t>"ankit"</w:t>
        </w:r>
        <w:r w:rsidRPr="00887C7C">
          <w:rPr>
            <w:rFonts w:ascii="Verdana" w:eastAsia="Times New Roman" w:hAnsi="Verdana" w:cs="Times New Roman"/>
            <w:color w:val="000000"/>
            <w:sz w:val="18"/>
            <w:szCs w:val="18"/>
            <w:bdr w:val="none" w:sz="0" w:space="0" w:color="auto" w:frame="1"/>
            <w:lang w:eastAsia="en-IN"/>
          </w:rPr>
          <w:t>,5000f);  </w:t>
        </w:r>
      </w:ins>
    </w:p>
    <w:p w:rsidR="00887C7C" w:rsidRPr="00887C7C" w:rsidRDefault="00887C7C" w:rsidP="00887C7C">
      <w:pPr>
        <w:shd w:val="clear" w:color="auto" w:fill="FFFFFF"/>
        <w:spacing w:after="0" w:line="285" w:lineRule="atLeast"/>
        <w:rPr>
          <w:ins w:id="1574" w:author="Unknown"/>
          <w:rFonts w:ascii="Verdana" w:eastAsia="Times New Roman" w:hAnsi="Verdana" w:cs="Times New Roman"/>
          <w:color w:val="000000"/>
          <w:sz w:val="18"/>
          <w:szCs w:val="18"/>
          <w:lang w:eastAsia="en-IN"/>
        </w:rPr>
      </w:pPr>
      <w:ins w:id="1575" w:author="Unknown">
        <w:r w:rsidRPr="00887C7C">
          <w:rPr>
            <w:rFonts w:ascii="Verdana" w:eastAsia="Times New Roman" w:hAnsi="Verdana" w:cs="Times New Roman"/>
            <w:color w:val="000000"/>
            <w:sz w:val="18"/>
            <w:szCs w:val="18"/>
            <w:bdr w:val="none" w:sz="0" w:space="0" w:color="auto" w:frame="1"/>
            <w:lang w:eastAsia="en-IN"/>
          </w:rPr>
          <w:t>Student s2=</w:t>
        </w:r>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Student(</w:t>
        </w:r>
        <w:r w:rsidRPr="00887C7C">
          <w:rPr>
            <w:rFonts w:ascii="Verdana" w:eastAsia="Times New Roman" w:hAnsi="Verdana" w:cs="Times New Roman"/>
            <w:color w:val="C00000"/>
            <w:sz w:val="18"/>
            <w:lang w:eastAsia="en-IN"/>
          </w:rPr>
          <w:t>112</w:t>
        </w:r>
        <w:r w:rsidRPr="00887C7C">
          <w:rPr>
            <w:rFonts w:ascii="Verdana" w:eastAsia="Times New Roman" w:hAnsi="Verdana" w:cs="Times New Roman"/>
            <w:color w:val="000000"/>
            <w:sz w:val="18"/>
            <w:szCs w:val="18"/>
            <w:bdr w:val="none" w:sz="0" w:space="0" w:color="auto" w:frame="1"/>
            <w:lang w:eastAsia="en-IN"/>
          </w:rPr>
          <w:t>,</w:t>
        </w:r>
        <w:r w:rsidRPr="00887C7C">
          <w:rPr>
            <w:rFonts w:ascii="Verdana" w:eastAsia="Times New Roman" w:hAnsi="Verdana" w:cs="Times New Roman"/>
            <w:color w:val="0000FF"/>
            <w:sz w:val="18"/>
            <w:lang w:eastAsia="en-IN"/>
          </w:rPr>
          <w:t>"sumit"</w:t>
        </w:r>
        <w:r w:rsidRPr="00887C7C">
          <w:rPr>
            <w:rFonts w:ascii="Verdana" w:eastAsia="Times New Roman" w:hAnsi="Verdana" w:cs="Times New Roman"/>
            <w:color w:val="000000"/>
            <w:sz w:val="18"/>
            <w:szCs w:val="18"/>
            <w:bdr w:val="none" w:sz="0" w:space="0" w:color="auto" w:frame="1"/>
            <w:lang w:eastAsia="en-IN"/>
          </w:rPr>
          <w:t>,6000f);  </w:t>
        </w:r>
      </w:ins>
    </w:p>
    <w:p w:rsidR="00887C7C" w:rsidRPr="00887C7C" w:rsidRDefault="00887C7C" w:rsidP="00887C7C">
      <w:pPr>
        <w:shd w:val="clear" w:color="auto" w:fill="FFFFFF"/>
        <w:spacing w:after="0" w:line="285" w:lineRule="atLeast"/>
        <w:rPr>
          <w:ins w:id="1576" w:author="Unknown"/>
          <w:rFonts w:ascii="Verdana" w:eastAsia="Times New Roman" w:hAnsi="Verdana" w:cs="Times New Roman"/>
          <w:color w:val="000000"/>
          <w:sz w:val="18"/>
          <w:szCs w:val="18"/>
          <w:lang w:eastAsia="en-IN"/>
        </w:rPr>
      </w:pPr>
      <w:ins w:id="1577" w:author="Unknown">
        <w:r w:rsidRPr="00887C7C">
          <w:rPr>
            <w:rFonts w:ascii="Verdana" w:eastAsia="Times New Roman" w:hAnsi="Verdana" w:cs="Times New Roman"/>
            <w:color w:val="000000"/>
            <w:sz w:val="18"/>
            <w:szCs w:val="18"/>
            <w:bdr w:val="none" w:sz="0" w:space="0" w:color="auto" w:frame="1"/>
            <w:lang w:eastAsia="en-IN"/>
          </w:rPr>
          <w:t>s1.display();  </w:t>
        </w:r>
      </w:ins>
    </w:p>
    <w:p w:rsidR="00887C7C" w:rsidRPr="00887C7C" w:rsidRDefault="00887C7C" w:rsidP="00887C7C">
      <w:pPr>
        <w:shd w:val="clear" w:color="auto" w:fill="FFFFFF"/>
        <w:spacing w:after="0" w:line="285" w:lineRule="atLeast"/>
        <w:rPr>
          <w:ins w:id="1578" w:author="Unknown"/>
          <w:rFonts w:ascii="Verdana" w:eastAsia="Times New Roman" w:hAnsi="Verdana" w:cs="Times New Roman"/>
          <w:color w:val="000000"/>
          <w:sz w:val="18"/>
          <w:szCs w:val="18"/>
          <w:lang w:eastAsia="en-IN"/>
        </w:rPr>
      </w:pPr>
      <w:ins w:id="1579" w:author="Unknown">
        <w:r w:rsidRPr="00887C7C">
          <w:rPr>
            <w:rFonts w:ascii="Verdana" w:eastAsia="Times New Roman" w:hAnsi="Verdana" w:cs="Times New Roman"/>
            <w:color w:val="000000"/>
            <w:sz w:val="18"/>
            <w:szCs w:val="18"/>
            <w:bdr w:val="none" w:sz="0" w:space="0" w:color="auto" w:frame="1"/>
            <w:lang w:eastAsia="en-IN"/>
          </w:rPr>
          <w:t>s2.display();  </w:t>
        </w:r>
      </w:ins>
    </w:p>
    <w:p w:rsidR="00887C7C" w:rsidRPr="00887C7C" w:rsidRDefault="00887C7C" w:rsidP="00887C7C">
      <w:pPr>
        <w:shd w:val="clear" w:color="auto" w:fill="FFFFFF"/>
        <w:spacing w:after="109" w:line="285" w:lineRule="atLeast"/>
        <w:rPr>
          <w:ins w:id="1580" w:author="Unknown"/>
          <w:rFonts w:ascii="Verdana" w:eastAsia="Times New Roman" w:hAnsi="Verdana" w:cs="Times New Roman"/>
          <w:color w:val="000000"/>
          <w:sz w:val="18"/>
          <w:szCs w:val="18"/>
          <w:lang w:eastAsia="en-IN"/>
        </w:rPr>
      </w:pPr>
      <w:ins w:id="1581"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pacing w:after="0" w:line="240" w:lineRule="auto"/>
        <w:rPr>
          <w:ins w:id="1582" w:author="Unknown"/>
          <w:rFonts w:ascii="Times New Roman" w:eastAsia="Times New Roman" w:hAnsi="Times New Roman" w:cs="Times New Roman"/>
          <w:sz w:val="24"/>
          <w:szCs w:val="24"/>
          <w:lang w:eastAsia="en-IN"/>
        </w:rPr>
      </w:pPr>
      <w:ins w:id="1583" w:author="Unknown">
        <w:r w:rsidRPr="00887C7C">
          <w:rPr>
            <w:rFonts w:ascii="Verdana" w:eastAsia="Times New Roman" w:hAnsi="Verdana" w:cs="Times New Roman"/>
            <w:color w:val="000000"/>
            <w:sz w:val="18"/>
            <w:lang w:eastAsia="en-IN"/>
          </w:rPr>
          <w:fldChar w:fldCharType="begin"/>
        </w:r>
        <w:r w:rsidRPr="00887C7C">
          <w:rPr>
            <w:rFonts w:ascii="Verdana" w:eastAsia="Times New Roman" w:hAnsi="Verdana" w:cs="Times New Roman"/>
            <w:color w:val="000000"/>
            <w:sz w:val="18"/>
            <w:lang w:eastAsia="en-IN"/>
          </w:rPr>
          <w:instrText xml:space="preserve"> HYPERLINK "http://www.javatpoint.com/opr/test.jsp?filename=TestThis3" \t "_blank" </w:instrText>
        </w:r>
        <w:r w:rsidRPr="00887C7C">
          <w:rPr>
            <w:rFonts w:ascii="Verdana" w:eastAsia="Times New Roman" w:hAnsi="Verdana" w:cs="Times New Roman"/>
            <w:color w:val="000000"/>
            <w:sz w:val="18"/>
            <w:lang w:eastAsia="en-IN"/>
          </w:rPr>
          <w:fldChar w:fldCharType="separate"/>
        </w:r>
        <w:r w:rsidRPr="00887C7C">
          <w:rPr>
            <w:rFonts w:ascii="Verdana" w:eastAsia="Times New Roman" w:hAnsi="Verdana" w:cs="Times New Roman"/>
            <w:b/>
            <w:bCs/>
            <w:color w:val="FFFFFF"/>
            <w:sz w:val="18"/>
            <w:lang w:eastAsia="en-IN"/>
          </w:rPr>
          <w:t>Test it Now</w:t>
        </w:r>
        <w:r w:rsidRPr="00887C7C">
          <w:rPr>
            <w:rFonts w:ascii="Verdana" w:eastAsia="Times New Roman" w:hAnsi="Verdana" w:cs="Times New Roman"/>
            <w:color w:val="000000"/>
            <w:sz w:val="18"/>
            <w:lang w:eastAsia="en-IN"/>
          </w:rPr>
          <w:fldChar w:fldCharType="end"/>
        </w:r>
      </w:ins>
    </w:p>
    <w:p w:rsidR="00887C7C" w:rsidRPr="00887C7C" w:rsidRDefault="00887C7C" w:rsidP="00887C7C">
      <w:pPr>
        <w:shd w:val="clear" w:color="auto" w:fill="FFFFFF"/>
        <w:spacing w:before="100" w:beforeAutospacing="1" w:after="100" w:afterAutospacing="1" w:line="240" w:lineRule="auto"/>
        <w:rPr>
          <w:ins w:id="1584" w:author="Unknown"/>
          <w:rFonts w:ascii="Verdana" w:eastAsia="Times New Roman" w:hAnsi="Verdana" w:cs="Times New Roman"/>
          <w:color w:val="000000"/>
          <w:sz w:val="18"/>
          <w:szCs w:val="18"/>
          <w:lang w:eastAsia="en-IN"/>
        </w:rPr>
      </w:pPr>
      <w:ins w:id="1585" w:author="Unknown">
        <w:r w:rsidRPr="00887C7C">
          <w:rPr>
            <w:rFonts w:ascii="Verdana" w:eastAsia="Times New Roman" w:hAnsi="Verdana" w:cs="Times New Roman"/>
            <w:color w:val="000000"/>
            <w:sz w:val="18"/>
            <w:szCs w:val="18"/>
            <w:lang w:eastAsia="en-IN"/>
          </w:rPr>
          <w:t>Output:</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86" w:author="Unknown"/>
          <w:rFonts w:ascii="Courier New" w:eastAsia="Times New Roman" w:hAnsi="Courier New" w:cs="Courier New"/>
          <w:color w:val="000000"/>
          <w:sz w:val="20"/>
          <w:szCs w:val="20"/>
          <w:lang w:eastAsia="en-IN"/>
        </w:rPr>
      </w:pPr>
      <w:ins w:id="1587" w:author="Unknown">
        <w:r w:rsidRPr="00887C7C">
          <w:rPr>
            <w:rFonts w:ascii="Courier New" w:eastAsia="Times New Roman" w:hAnsi="Courier New" w:cs="Courier New"/>
            <w:color w:val="000000"/>
            <w:sz w:val="20"/>
            <w:szCs w:val="20"/>
            <w:lang w:eastAsia="en-IN"/>
          </w:rPr>
          <w:t>111 ankit 5000</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88" w:author="Unknown"/>
          <w:rFonts w:ascii="Courier New" w:eastAsia="Times New Roman" w:hAnsi="Courier New" w:cs="Courier New"/>
          <w:color w:val="000000"/>
          <w:sz w:val="20"/>
          <w:szCs w:val="20"/>
          <w:lang w:eastAsia="en-IN"/>
        </w:rPr>
      </w:pPr>
      <w:ins w:id="1589" w:author="Unknown">
        <w:r w:rsidRPr="00887C7C">
          <w:rPr>
            <w:rFonts w:ascii="Courier New" w:eastAsia="Times New Roman" w:hAnsi="Courier New" w:cs="Courier New"/>
            <w:color w:val="000000"/>
            <w:sz w:val="20"/>
            <w:szCs w:val="20"/>
            <w:lang w:eastAsia="en-IN"/>
          </w:rPr>
          <w:t>112 sumit 6000</w:t>
        </w:r>
      </w:ins>
    </w:p>
    <w:p w:rsidR="00887C7C" w:rsidRPr="00887C7C" w:rsidRDefault="00887C7C" w:rsidP="00887C7C">
      <w:pPr>
        <w:pBdr>
          <w:top w:val="single" w:sz="6" w:space="10" w:color="FFC0CB"/>
          <w:left w:val="single" w:sz="18" w:space="27" w:color="FFA500"/>
          <w:bottom w:val="single" w:sz="6" w:space="10" w:color="FFC0CB"/>
          <w:right w:val="single" w:sz="6" w:space="10" w:color="FFC0CB"/>
        </w:pBdr>
        <w:shd w:val="clear" w:color="auto" w:fill="FFFFFF"/>
        <w:spacing w:before="100" w:beforeAutospacing="1" w:after="100" w:afterAutospacing="1" w:line="240" w:lineRule="auto"/>
        <w:outlineLvl w:val="3"/>
        <w:rPr>
          <w:ins w:id="1590" w:author="Unknown"/>
          <w:rFonts w:ascii="Arial" w:eastAsia="Times New Roman" w:hAnsi="Arial" w:cs="Arial"/>
          <w:color w:val="008000"/>
          <w:sz w:val="19"/>
          <w:szCs w:val="19"/>
          <w:lang w:eastAsia="en-IN"/>
        </w:rPr>
      </w:pPr>
      <w:ins w:id="1591" w:author="Unknown">
        <w:r w:rsidRPr="00887C7C">
          <w:rPr>
            <w:rFonts w:ascii="Arial" w:eastAsia="Times New Roman" w:hAnsi="Arial" w:cs="Arial"/>
            <w:color w:val="008000"/>
            <w:sz w:val="19"/>
            <w:szCs w:val="19"/>
            <w:lang w:eastAsia="en-IN"/>
          </w:rPr>
          <w:t>It is better approach to use meaningful names for variables. So we use same name for instance variables and parameters in real time, and always use this keyword.</w:t>
        </w:r>
      </w:ins>
    </w:p>
    <w:p w:rsidR="00887C7C" w:rsidRPr="00887C7C" w:rsidRDefault="00887C7C" w:rsidP="00887C7C">
      <w:pPr>
        <w:shd w:val="clear" w:color="auto" w:fill="FFFFFF"/>
        <w:spacing w:before="100" w:beforeAutospacing="1" w:after="100" w:afterAutospacing="1" w:line="312" w:lineRule="atLeast"/>
        <w:outlineLvl w:val="2"/>
        <w:rPr>
          <w:ins w:id="1592" w:author="Unknown"/>
          <w:rFonts w:ascii="Helvetica" w:eastAsia="Times New Roman" w:hAnsi="Helvetica" w:cs="Helvetica"/>
          <w:color w:val="610B4B"/>
          <w:sz w:val="29"/>
          <w:szCs w:val="29"/>
          <w:lang w:eastAsia="en-IN"/>
        </w:rPr>
      </w:pPr>
      <w:ins w:id="1593" w:author="Unknown">
        <w:r w:rsidRPr="00887C7C">
          <w:rPr>
            <w:rFonts w:ascii="Helvetica" w:eastAsia="Times New Roman" w:hAnsi="Helvetica" w:cs="Helvetica"/>
            <w:color w:val="610B4B"/>
            <w:sz w:val="29"/>
            <w:szCs w:val="29"/>
            <w:lang w:eastAsia="en-IN"/>
          </w:rPr>
          <w:t>2) this: to invoke current class method</w:t>
        </w:r>
      </w:ins>
    </w:p>
    <w:p w:rsidR="00887C7C" w:rsidRPr="00887C7C" w:rsidRDefault="00887C7C" w:rsidP="00887C7C">
      <w:pPr>
        <w:shd w:val="clear" w:color="auto" w:fill="FFFFFF"/>
        <w:spacing w:before="100" w:beforeAutospacing="1" w:after="100" w:afterAutospacing="1" w:line="240" w:lineRule="auto"/>
        <w:rPr>
          <w:ins w:id="1594" w:author="Unknown"/>
          <w:rFonts w:ascii="Verdana" w:eastAsia="Times New Roman" w:hAnsi="Verdana" w:cs="Times New Roman"/>
          <w:color w:val="000000"/>
          <w:sz w:val="18"/>
          <w:szCs w:val="18"/>
          <w:lang w:eastAsia="en-IN"/>
        </w:rPr>
      </w:pPr>
      <w:ins w:id="1595" w:author="Unknown">
        <w:r w:rsidRPr="00887C7C">
          <w:rPr>
            <w:rFonts w:ascii="Verdana" w:eastAsia="Times New Roman" w:hAnsi="Verdana" w:cs="Times New Roman"/>
            <w:color w:val="000000"/>
            <w:sz w:val="18"/>
            <w:szCs w:val="18"/>
            <w:lang w:eastAsia="en-IN"/>
          </w:rPr>
          <w:t>You may invoke the method of the current class by using the this keyword. If you don't use the this keyword, compiler automatically adds this keyword while invoking the method. Let's see the example</w:t>
        </w:r>
      </w:ins>
    </w:p>
    <w:p w:rsidR="00887C7C" w:rsidRPr="00887C7C" w:rsidRDefault="00887C7C" w:rsidP="00887C7C">
      <w:pPr>
        <w:spacing w:after="0" w:line="240" w:lineRule="auto"/>
        <w:rPr>
          <w:ins w:id="1596"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763385" cy="2752090"/>
            <wp:effectExtent l="19050" t="0" r="0" b="0"/>
            <wp:docPr id="146" name="Picture 146"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his keyword"/>
                    <pic:cNvPicPr>
                      <a:picLocks noChangeAspect="1" noChangeArrowheads="1"/>
                    </pic:cNvPicPr>
                  </pic:nvPicPr>
                  <pic:blipFill>
                    <a:blip r:embed="rId45"/>
                    <a:srcRect/>
                    <a:stretch>
                      <a:fillRect/>
                    </a:stretch>
                  </pic:blipFill>
                  <pic:spPr bwMode="auto">
                    <a:xfrm>
                      <a:off x="0" y="0"/>
                      <a:ext cx="6763385" cy="2752090"/>
                    </a:xfrm>
                    <a:prstGeom prst="rect">
                      <a:avLst/>
                    </a:prstGeom>
                    <a:noFill/>
                    <a:ln w="9525">
                      <a:noFill/>
                      <a:miter lim="800000"/>
                      <a:headEnd/>
                      <a:tailEnd/>
                    </a:ln>
                  </pic:spPr>
                </pic:pic>
              </a:graphicData>
            </a:graphic>
          </wp:inline>
        </w:drawing>
      </w:r>
    </w:p>
    <w:p w:rsidR="00887C7C" w:rsidRPr="00887C7C" w:rsidRDefault="00887C7C" w:rsidP="00887C7C">
      <w:pPr>
        <w:shd w:val="clear" w:color="auto" w:fill="FFFFFF"/>
        <w:spacing w:after="0" w:line="285" w:lineRule="atLeast"/>
        <w:rPr>
          <w:ins w:id="1597" w:author="Unknown"/>
          <w:rFonts w:ascii="Verdana" w:eastAsia="Times New Roman" w:hAnsi="Verdana" w:cs="Times New Roman"/>
          <w:color w:val="000000"/>
          <w:sz w:val="18"/>
          <w:szCs w:val="18"/>
          <w:lang w:eastAsia="en-IN"/>
        </w:rPr>
      </w:pPr>
      <w:ins w:id="1598"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A{  </w:t>
        </w:r>
      </w:ins>
    </w:p>
    <w:p w:rsidR="00887C7C" w:rsidRPr="00887C7C" w:rsidRDefault="00887C7C" w:rsidP="00887C7C">
      <w:pPr>
        <w:shd w:val="clear" w:color="auto" w:fill="FFFFFF"/>
        <w:spacing w:after="0" w:line="285" w:lineRule="atLeast"/>
        <w:rPr>
          <w:ins w:id="1599" w:author="Unknown"/>
          <w:rFonts w:ascii="Verdana" w:eastAsia="Times New Roman" w:hAnsi="Verdana" w:cs="Times New Roman"/>
          <w:color w:val="000000"/>
          <w:sz w:val="18"/>
          <w:szCs w:val="18"/>
          <w:lang w:eastAsia="en-IN"/>
        </w:rPr>
      </w:pPr>
      <w:ins w:id="1600" w:author="Unknown">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m(){System.out.println(</w:t>
        </w:r>
        <w:r w:rsidRPr="00887C7C">
          <w:rPr>
            <w:rFonts w:ascii="Verdana" w:eastAsia="Times New Roman" w:hAnsi="Verdana" w:cs="Times New Roman"/>
            <w:color w:val="0000FF"/>
            <w:sz w:val="18"/>
            <w:lang w:eastAsia="en-IN"/>
          </w:rPr>
          <w:t>"hello m"</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601" w:author="Unknown"/>
          <w:rFonts w:ascii="Verdana" w:eastAsia="Times New Roman" w:hAnsi="Verdana" w:cs="Times New Roman"/>
          <w:color w:val="000000"/>
          <w:sz w:val="18"/>
          <w:szCs w:val="18"/>
          <w:lang w:eastAsia="en-IN"/>
        </w:rPr>
      </w:pPr>
      <w:ins w:id="1602" w:author="Unknown">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n(){  </w:t>
        </w:r>
      </w:ins>
    </w:p>
    <w:p w:rsidR="00887C7C" w:rsidRPr="00887C7C" w:rsidRDefault="00887C7C" w:rsidP="00887C7C">
      <w:pPr>
        <w:shd w:val="clear" w:color="auto" w:fill="FFFFFF"/>
        <w:spacing w:after="0" w:line="285" w:lineRule="atLeast"/>
        <w:rPr>
          <w:ins w:id="1603" w:author="Unknown"/>
          <w:rFonts w:ascii="Verdana" w:eastAsia="Times New Roman" w:hAnsi="Verdana" w:cs="Times New Roman"/>
          <w:color w:val="000000"/>
          <w:sz w:val="18"/>
          <w:szCs w:val="18"/>
          <w:lang w:eastAsia="en-IN"/>
        </w:rPr>
      </w:pPr>
      <w:ins w:id="1604" w:author="Unknown">
        <w:r w:rsidRPr="00887C7C">
          <w:rPr>
            <w:rFonts w:ascii="Verdana" w:eastAsia="Times New Roman" w:hAnsi="Verdana" w:cs="Times New Roman"/>
            <w:color w:val="000000"/>
            <w:sz w:val="18"/>
            <w:szCs w:val="18"/>
            <w:bdr w:val="none" w:sz="0" w:space="0" w:color="auto" w:frame="1"/>
            <w:lang w:eastAsia="en-IN"/>
          </w:rPr>
          <w:t>System.out.println(</w:t>
        </w:r>
        <w:r w:rsidRPr="00887C7C">
          <w:rPr>
            <w:rFonts w:ascii="Verdana" w:eastAsia="Times New Roman" w:hAnsi="Verdana" w:cs="Times New Roman"/>
            <w:color w:val="0000FF"/>
            <w:sz w:val="18"/>
            <w:lang w:eastAsia="en-IN"/>
          </w:rPr>
          <w:t>"hello n"</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605" w:author="Unknown"/>
          <w:rFonts w:ascii="Verdana" w:eastAsia="Times New Roman" w:hAnsi="Verdana" w:cs="Times New Roman"/>
          <w:color w:val="000000"/>
          <w:sz w:val="18"/>
          <w:szCs w:val="18"/>
          <w:lang w:eastAsia="en-IN"/>
        </w:rPr>
      </w:pPr>
      <w:ins w:id="1606" w:author="Unknown">
        <w:r w:rsidRPr="00887C7C">
          <w:rPr>
            <w:rFonts w:ascii="Verdana" w:eastAsia="Times New Roman" w:hAnsi="Verdana" w:cs="Times New Roman"/>
            <w:color w:val="008200"/>
            <w:sz w:val="18"/>
            <w:lang w:eastAsia="en-IN"/>
          </w:rPr>
          <w:t>//m();//same as this.m()</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607" w:author="Unknown"/>
          <w:rFonts w:ascii="Verdana" w:eastAsia="Times New Roman" w:hAnsi="Verdana" w:cs="Times New Roman"/>
          <w:color w:val="000000"/>
          <w:sz w:val="18"/>
          <w:szCs w:val="18"/>
          <w:lang w:eastAsia="en-IN"/>
        </w:rPr>
      </w:pPr>
      <w:ins w:id="1608" w:author="Unknown">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.m();  </w:t>
        </w:r>
      </w:ins>
    </w:p>
    <w:p w:rsidR="00887C7C" w:rsidRPr="00887C7C" w:rsidRDefault="00887C7C" w:rsidP="00887C7C">
      <w:pPr>
        <w:shd w:val="clear" w:color="auto" w:fill="FFFFFF"/>
        <w:spacing w:after="0" w:line="285" w:lineRule="atLeast"/>
        <w:rPr>
          <w:ins w:id="1609" w:author="Unknown"/>
          <w:rFonts w:ascii="Verdana" w:eastAsia="Times New Roman" w:hAnsi="Verdana" w:cs="Times New Roman"/>
          <w:color w:val="000000"/>
          <w:sz w:val="18"/>
          <w:szCs w:val="18"/>
          <w:lang w:eastAsia="en-IN"/>
        </w:rPr>
      </w:pPr>
      <w:ins w:id="1610"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611" w:author="Unknown"/>
          <w:rFonts w:ascii="Verdana" w:eastAsia="Times New Roman" w:hAnsi="Verdana" w:cs="Times New Roman"/>
          <w:color w:val="000000"/>
          <w:sz w:val="18"/>
          <w:szCs w:val="18"/>
          <w:lang w:eastAsia="en-IN"/>
        </w:rPr>
      </w:pPr>
      <w:ins w:id="1612"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613" w:author="Unknown"/>
          <w:rFonts w:ascii="Verdana" w:eastAsia="Times New Roman" w:hAnsi="Verdana" w:cs="Times New Roman"/>
          <w:color w:val="000000"/>
          <w:sz w:val="18"/>
          <w:szCs w:val="18"/>
          <w:lang w:eastAsia="en-IN"/>
        </w:rPr>
      </w:pPr>
      <w:ins w:id="1614"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TestThis4{  </w:t>
        </w:r>
      </w:ins>
    </w:p>
    <w:p w:rsidR="00887C7C" w:rsidRPr="00887C7C" w:rsidRDefault="00887C7C" w:rsidP="00887C7C">
      <w:pPr>
        <w:shd w:val="clear" w:color="auto" w:fill="FFFFFF"/>
        <w:spacing w:after="0" w:line="285" w:lineRule="atLeast"/>
        <w:rPr>
          <w:ins w:id="1615" w:author="Unknown"/>
          <w:rFonts w:ascii="Verdana" w:eastAsia="Times New Roman" w:hAnsi="Verdana" w:cs="Times New Roman"/>
          <w:color w:val="000000"/>
          <w:sz w:val="18"/>
          <w:szCs w:val="18"/>
          <w:lang w:eastAsia="en-IN"/>
        </w:rPr>
      </w:pPr>
      <w:ins w:id="1616" w:author="Unknown">
        <w:r w:rsidRPr="00887C7C">
          <w:rPr>
            <w:rFonts w:ascii="Verdana" w:eastAsia="Times New Roman" w:hAnsi="Verdana" w:cs="Times New Roman"/>
            <w:b/>
            <w:bCs/>
            <w:color w:val="006699"/>
            <w:sz w:val="18"/>
            <w:lang w:eastAsia="en-IN"/>
          </w:rPr>
          <w:t>public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static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main(String args[]){  </w:t>
        </w:r>
      </w:ins>
    </w:p>
    <w:p w:rsidR="00887C7C" w:rsidRPr="00887C7C" w:rsidRDefault="00887C7C" w:rsidP="00887C7C">
      <w:pPr>
        <w:shd w:val="clear" w:color="auto" w:fill="FFFFFF"/>
        <w:spacing w:after="0" w:line="285" w:lineRule="atLeast"/>
        <w:rPr>
          <w:ins w:id="1617" w:author="Unknown"/>
          <w:rFonts w:ascii="Verdana" w:eastAsia="Times New Roman" w:hAnsi="Verdana" w:cs="Times New Roman"/>
          <w:color w:val="000000"/>
          <w:sz w:val="18"/>
          <w:szCs w:val="18"/>
          <w:lang w:eastAsia="en-IN"/>
        </w:rPr>
      </w:pPr>
      <w:ins w:id="1618" w:author="Unknown">
        <w:r w:rsidRPr="00887C7C">
          <w:rPr>
            <w:rFonts w:ascii="Verdana" w:eastAsia="Times New Roman" w:hAnsi="Verdana" w:cs="Times New Roman"/>
            <w:color w:val="000000"/>
            <w:sz w:val="18"/>
            <w:szCs w:val="18"/>
            <w:bdr w:val="none" w:sz="0" w:space="0" w:color="auto" w:frame="1"/>
            <w:lang w:eastAsia="en-IN"/>
          </w:rPr>
          <w:t>A a=</w:t>
        </w:r>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A();  </w:t>
        </w:r>
      </w:ins>
    </w:p>
    <w:p w:rsidR="00887C7C" w:rsidRPr="00887C7C" w:rsidRDefault="00887C7C" w:rsidP="00887C7C">
      <w:pPr>
        <w:shd w:val="clear" w:color="auto" w:fill="FFFFFF"/>
        <w:spacing w:after="0" w:line="285" w:lineRule="atLeast"/>
        <w:rPr>
          <w:ins w:id="1619" w:author="Unknown"/>
          <w:rFonts w:ascii="Verdana" w:eastAsia="Times New Roman" w:hAnsi="Verdana" w:cs="Times New Roman"/>
          <w:color w:val="000000"/>
          <w:sz w:val="18"/>
          <w:szCs w:val="18"/>
          <w:lang w:eastAsia="en-IN"/>
        </w:rPr>
      </w:pPr>
      <w:ins w:id="1620" w:author="Unknown">
        <w:r w:rsidRPr="00887C7C">
          <w:rPr>
            <w:rFonts w:ascii="Verdana" w:eastAsia="Times New Roman" w:hAnsi="Verdana" w:cs="Times New Roman"/>
            <w:color w:val="000000"/>
            <w:sz w:val="18"/>
            <w:szCs w:val="18"/>
            <w:bdr w:val="none" w:sz="0" w:space="0" w:color="auto" w:frame="1"/>
            <w:lang w:eastAsia="en-IN"/>
          </w:rPr>
          <w:t>a.n();  </w:t>
        </w:r>
      </w:ins>
    </w:p>
    <w:p w:rsidR="00887C7C" w:rsidRPr="00887C7C" w:rsidRDefault="00887C7C" w:rsidP="00887C7C">
      <w:pPr>
        <w:shd w:val="clear" w:color="auto" w:fill="FFFFFF"/>
        <w:spacing w:after="109" w:line="285" w:lineRule="atLeast"/>
        <w:rPr>
          <w:ins w:id="1621" w:author="Unknown"/>
          <w:rFonts w:ascii="Verdana" w:eastAsia="Times New Roman" w:hAnsi="Verdana" w:cs="Times New Roman"/>
          <w:color w:val="000000"/>
          <w:sz w:val="18"/>
          <w:szCs w:val="18"/>
          <w:lang w:eastAsia="en-IN"/>
        </w:rPr>
      </w:pPr>
      <w:ins w:id="1622"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pacing w:after="0" w:line="240" w:lineRule="auto"/>
        <w:rPr>
          <w:ins w:id="1623" w:author="Unknown"/>
          <w:rFonts w:ascii="Times New Roman" w:eastAsia="Times New Roman" w:hAnsi="Times New Roman" w:cs="Times New Roman"/>
          <w:sz w:val="24"/>
          <w:szCs w:val="24"/>
          <w:lang w:eastAsia="en-IN"/>
        </w:rPr>
      </w:pPr>
      <w:ins w:id="1624" w:author="Unknown">
        <w:r w:rsidRPr="00887C7C">
          <w:rPr>
            <w:rFonts w:ascii="Verdana" w:eastAsia="Times New Roman" w:hAnsi="Verdana" w:cs="Times New Roman"/>
            <w:color w:val="000000"/>
            <w:sz w:val="18"/>
            <w:lang w:eastAsia="en-IN"/>
          </w:rPr>
          <w:fldChar w:fldCharType="begin"/>
        </w:r>
        <w:r w:rsidRPr="00887C7C">
          <w:rPr>
            <w:rFonts w:ascii="Verdana" w:eastAsia="Times New Roman" w:hAnsi="Verdana" w:cs="Times New Roman"/>
            <w:color w:val="000000"/>
            <w:sz w:val="18"/>
            <w:lang w:eastAsia="en-IN"/>
          </w:rPr>
          <w:instrText xml:space="preserve"> HYPERLINK "http://www.javatpoint.com/opr/test.jsp?filename=TestThis4" \t "_blank" </w:instrText>
        </w:r>
        <w:r w:rsidRPr="00887C7C">
          <w:rPr>
            <w:rFonts w:ascii="Verdana" w:eastAsia="Times New Roman" w:hAnsi="Verdana" w:cs="Times New Roman"/>
            <w:color w:val="000000"/>
            <w:sz w:val="18"/>
            <w:lang w:eastAsia="en-IN"/>
          </w:rPr>
          <w:fldChar w:fldCharType="separate"/>
        </w:r>
        <w:r w:rsidRPr="00887C7C">
          <w:rPr>
            <w:rFonts w:ascii="Verdana" w:eastAsia="Times New Roman" w:hAnsi="Verdana" w:cs="Times New Roman"/>
            <w:b/>
            <w:bCs/>
            <w:color w:val="FFFFFF"/>
            <w:sz w:val="18"/>
            <w:lang w:eastAsia="en-IN"/>
          </w:rPr>
          <w:t>Test it Now</w:t>
        </w:r>
        <w:r w:rsidRPr="00887C7C">
          <w:rPr>
            <w:rFonts w:ascii="Verdana" w:eastAsia="Times New Roman" w:hAnsi="Verdana" w:cs="Times New Roman"/>
            <w:color w:val="000000"/>
            <w:sz w:val="18"/>
            <w:lang w:eastAsia="en-IN"/>
          </w:rPr>
          <w:fldChar w:fldCharType="end"/>
        </w:r>
      </w:ins>
    </w:p>
    <w:p w:rsidR="00887C7C" w:rsidRPr="00887C7C" w:rsidRDefault="00887C7C" w:rsidP="00887C7C">
      <w:pPr>
        <w:shd w:val="clear" w:color="auto" w:fill="FFFFFF"/>
        <w:spacing w:before="100" w:beforeAutospacing="1" w:after="100" w:afterAutospacing="1" w:line="240" w:lineRule="auto"/>
        <w:rPr>
          <w:ins w:id="1625" w:author="Unknown"/>
          <w:rFonts w:ascii="Verdana" w:eastAsia="Times New Roman" w:hAnsi="Verdana" w:cs="Times New Roman"/>
          <w:color w:val="000000"/>
          <w:sz w:val="18"/>
          <w:szCs w:val="18"/>
          <w:lang w:eastAsia="en-IN"/>
        </w:rPr>
      </w:pPr>
      <w:ins w:id="1626" w:author="Unknown">
        <w:r w:rsidRPr="00887C7C">
          <w:rPr>
            <w:rFonts w:ascii="Verdana" w:eastAsia="Times New Roman" w:hAnsi="Verdana" w:cs="Times New Roman"/>
            <w:color w:val="000000"/>
            <w:sz w:val="18"/>
            <w:szCs w:val="18"/>
            <w:lang w:eastAsia="en-IN"/>
          </w:rPr>
          <w:t>Output:</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27" w:author="Unknown"/>
          <w:rFonts w:ascii="Courier New" w:eastAsia="Times New Roman" w:hAnsi="Courier New" w:cs="Courier New"/>
          <w:color w:val="000000"/>
          <w:sz w:val="20"/>
          <w:szCs w:val="20"/>
          <w:lang w:eastAsia="en-IN"/>
        </w:rPr>
      </w:pPr>
      <w:ins w:id="1628" w:author="Unknown">
        <w:r w:rsidRPr="00887C7C">
          <w:rPr>
            <w:rFonts w:ascii="Courier New" w:eastAsia="Times New Roman" w:hAnsi="Courier New" w:cs="Courier New"/>
            <w:color w:val="000000"/>
            <w:sz w:val="20"/>
            <w:szCs w:val="20"/>
            <w:lang w:eastAsia="en-IN"/>
          </w:rPr>
          <w:t>hello n</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29" w:author="Unknown"/>
          <w:rFonts w:ascii="Courier New" w:eastAsia="Times New Roman" w:hAnsi="Courier New" w:cs="Courier New"/>
          <w:color w:val="000000"/>
          <w:sz w:val="20"/>
          <w:szCs w:val="20"/>
          <w:lang w:eastAsia="en-IN"/>
        </w:rPr>
      </w:pPr>
      <w:ins w:id="1630" w:author="Unknown">
        <w:r w:rsidRPr="00887C7C">
          <w:rPr>
            <w:rFonts w:ascii="Courier New" w:eastAsia="Times New Roman" w:hAnsi="Courier New" w:cs="Courier New"/>
            <w:color w:val="000000"/>
            <w:sz w:val="20"/>
            <w:szCs w:val="20"/>
            <w:lang w:eastAsia="en-IN"/>
          </w:rPr>
          <w:t>hello m</w:t>
        </w:r>
      </w:ins>
    </w:p>
    <w:p w:rsidR="00887C7C" w:rsidRPr="00887C7C" w:rsidRDefault="00887C7C" w:rsidP="00887C7C">
      <w:pPr>
        <w:shd w:val="clear" w:color="auto" w:fill="FFFFFF"/>
        <w:spacing w:before="100" w:beforeAutospacing="1" w:after="100" w:afterAutospacing="1" w:line="312" w:lineRule="atLeast"/>
        <w:outlineLvl w:val="2"/>
        <w:rPr>
          <w:ins w:id="1631" w:author="Unknown"/>
          <w:rFonts w:ascii="Helvetica" w:eastAsia="Times New Roman" w:hAnsi="Helvetica" w:cs="Helvetica"/>
          <w:color w:val="610B4B"/>
          <w:sz w:val="29"/>
          <w:szCs w:val="29"/>
          <w:lang w:eastAsia="en-IN"/>
        </w:rPr>
      </w:pPr>
      <w:ins w:id="1632" w:author="Unknown">
        <w:r w:rsidRPr="00887C7C">
          <w:rPr>
            <w:rFonts w:ascii="Helvetica" w:eastAsia="Times New Roman" w:hAnsi="Helvetica" w:cs="Helvetica"/>
            <w:color w:val="610B4B"/>
            <w:sz w:val="29"/>
            <w:szCs w:val="29"/>
            <w:lang w:eastAsia="en-IN"/>
          </w:rPr>
          <w:t>3) this() : to invoke current class constructor</w:t>
        </w:r>
      </w:ins>
    </w:p>
    <w:p w:rsidR="00887C7C" w:rsidRPr="00887C7C" w:rsidRDefault="00887C7C" w:rsidP="00887C7C">
      <w:pPr>
        <w:shd w:val="clear" w:color="auto" w:fill="FFFFFF"/>
        <w:spacing w:before="100" w:beforeAutospacing="1" w:after="100" w:afterAutospacing="1" w:line="240" w:lineRule="auto"/>
        <w:rPr>
          <w:ins w:id="1633" w:author="Unknown"/>
          <w:rFonts w:ascii="Verdana" w:eastAsia="Times New Roman" w:hAnsi="Verdana" w:cs="Times New Roman"/>
          <w:color w:val="000000"/>
          <w:sz w:val="18"/>
          <w:szCs w:val="18"/>
          <w:lang w:eastAsia="en-IN"/>
        </w:rPr>
      </w:pPr>
      <w:ins w:id="1634" w:author="Unknown">
        <w:r w:rsidRPr="00887C7C">
          <w:rPr>
            <w:rFonts w:ascii="Verdana" w:eastAsia="Times New Roman" w:hAnsi="Verdana" w:cs="Times New Roman"/>
            <w:color w:val="000000"/>
            <w:sz w:val="18"/>
            <w:szCs w:val="18"/>
            <w:lang w:eastAsia="en-IN"/>
          </w:rPr>
          <w:t>The this() constructor call can be used to invoke the current class constructor. It is used to reuse the constructor. In other words, it is used for constructor chaining.</w:t>
        </w:r>
      </w:ins>
    </w:p>
    <w:p w:rsidR="00887C7C" w:rsidRPr="00887C7C" w:rsidRDefault="00887C7C" w:rsidP="00887C7C">
      <w:pPr>
        <w:shd w:val="clear" w:color="auto" w:fill="FFFFFF"/>
        <w:spacing w:before="100" w:beforeAutospacing="1" w:after="100" w:afterAutospacing="1" w:line="240" w:lineRule="auto"/>
        <w:rPr>
          <w:ins w:id="1635" w:author="Unknown"/>
          <w:rFonts w:ascii="Verdana" w:eastAsia="Times New Roman" w:hAnsi="Verdana" w:cs="Times New Roman"/>
          <w:color w:val="000000"/>
          <w:sz w:val="18"/>
          <w:szCs w:val="18"/>
          <w:lang w:eastAsia="en-IN"/>
        </w:rPr>
      </w:pPr>
      <w:ins w:id="1636" w:author="Unknown">
        <w:r w:rsidRPr="00887C7C">
          <w:rPr>
            <w:rFonts w:ascii="Verdana" w:eastAsia="Times New Roman" w:hAnsi="Verdana" w:cs="Times New Roman"/>
            <w:b/>
            <w:bCs/>
            <w:color w:val="2F4F4F"/>
            <w:sz w:val="18"/>
            <w:lang w:eastAsia="en-IN"/>
          </w:rPr>
          <w:t>Calling default constructor from parameterized constructor:</w:t>
        </w:r>
      </w:ins>
    </w:p>
    <w:p w:rsidR="00887C7C" w:rsidRPr="00887C7C" w:rsidRDefault="00887C7C" w:rsidP="00887C7C">
      <w:pPr>
        <w:shd w:val="clear" w:color="auto" w:fill="FFFFFF"/>
        <w:spacing w:after="0" w:line="285" w:lineRule="atLeast"/>
        <w:rPr>
          <w:ins w:id="1637" w:author="Unknown"/>
          <w:rFonts w:ascii="Verdana" w:eastAsia="Times New Roman" w:hAnsi="Verdana" w:cs="Times New Roman"/>
          <w:color w:val="000000"/>
          <w:sz w:val="18"/>
          <w:szCs w:val="18"/>
          <w:lang w:eastAsia="en-IN"/>
        </w:rPr>
      </w:pPr>
      <w:ins w:id="1638"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A{  </w:t>
        </w:r>
      </w:ins>
    </w:p>
    <w:p w:rsidR="00887C7C" w:rsidRPr="00887C7C" w:rsidRDefault="00887C7C" w:rsidP="00887C7C">
      <w:pPr>
        <w:shd w:val="clear" w:color="auto" w:fill="FFFFFF"/>
        <w:spacing w:after="0" w:line="285" w:lineRule="atLeast"/>
        <w:rPr>
          <w:ins w:id="1639" w:author="Unknown"/>
          <w:rFonts w:ascii="Verdana" w:eastAsia="Times New Roman" w:hAnsi="Verdana" w:cs="Times New Roman"/>
          <w:color w:val="000000"/>
          <w:sz w:val="18"/>
          <w:szCs w:val="18"/>
          <w:lang w:eastAsia="en-IN"/>
        </w:rPr>
      </w:pPr>
      <w:ins w:id="1640" w:author="Unknown">
        <w:r w:rsidRPr="00887C7C">
          <w:rPr>
            <w:rFonts w:ascii="Verdana" w:eastAsia="Times New Roman" w:hAnsi="Verdana" w:cs="Times New Roman"/>
            <w:color w:val="000000"/>
            <w:sz w:val="18"/>
            <w:szCs w:val="18"/>
            <w:bdr w:val="none" w:sz="0" w:space="0" w:color="auto" w:frame="1"/>
            <w:lang w:eastAsia="en-IN"/>
          </w:rPr>
          <w:t>A(){System.out.println(</w:t>
        </w:r>
        <w:r w:rsidRPr="00887C7C">
          <w:rPr>
            <w:rFonts w:ascii="Verdana" w:eastAsia="Times New Roman" w:hAnsi="Verdana" w:cs="Times New Roman"/>
            <w:color w:val="0000FF"/>
            <w:sz w:val="18"/>
            <w:lang w:eastAsia="en-IN"/>
          </w:rPr>
          <w:t>"hello a"</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641" w:author="Unknown"/>
          <w:rFonts w:ascii="Verdana" w:eastAsia="Times New Roman" w:hAnsi="Verdana" w:cs="Times New Roman"/>
          <w:color w:val="000000"/>
          <w:sz w:val="18"/>
          <w:szCs w:val="18"/>
          <w:lang w:eastAsia="en-IN"/>
        </w:rPr>
      </w:pPr>
      <w:ins w:id="1642" w:author="Unknown">
        <w:r w:rsidRPr="00887C7C">
          <w:rPr>
            <w:rFonts w:ascii="Verdana" w:eastAsia="Times New Roman" w:hAnsi="Verdana" w:cs="Times New Roman"/>
            <w:color w:val="000000"/>
            <w:sz w:val="18"/>
            <w:szCs w:val="18"/>
            <w:bdr w:val="none" w:sz="0" w:space="0" w:color="auto" w:frame="1"/>
            <w:lang w:eastAsia="en-IN"/>
          </w:rPr>
          <w:t>A(</w:t>
        </w:r>
        <w:r w:rsidRPr="00887C7C">
          <w:rPr>
            <w:rFonts w:ascii="Verdana" w:eastAsia="Times New Roman" w:hAnsi="Verdana" w:cs="Times New Roman"/>
            <w:b/>
            <w:bCs/>
            <w:color w:val="006699"/>
            <w:sz w:val="18"/>
            <w:lang w:eastAsia="en-IN"/>
          </w:rPr>
          <w:t>int</w:t>
        </w:r>
        <w:r w:rsidRPr="00887C7C">
          <w:rPr>
            <w:rFonts w:ascii="Verdana" w:eastAsia="Times New Roman" w:hAnsi="Verdana" w:cs="Times New Roman"/>
            <w:color w:val="000000"/>
            <w:sz w:val="18"/>
            <w:szCs w:val="18"/>
            <w:bdr w:val="none" w:sz="0" w:space="0" w:color="auto" w:frame="1"/>
            <w:lang w:eastAsia="en-IN"/>
          </w:rPr>
          <w:t> x){  </w:t>
        </w:r>
      </w:ins>
    </w:p>
    <w:p w:rsidR="00887C7C" w:rsidRPr="00887C7C" w:rsidRDefault="00887C7C" w:rsidP="00887C7C">
      <w:pPr>
        <w:shd w:val="clear" w:color="auto" w:fill="FFFFFF"/>
        <w:spacing w:after="0" w:line="285" w:lineRule="atLeast"/>
        <w:rPr>
          <w:ins w:id="1643" w:author="Unknown"/>
          <w:rFonts w:ascii="Verdana" w:eastAsia="Times New Roman" w:hAnsi="Verdana" w:cs="Times New Roman"/>
          <w:color w:val="000000"/>
          <w:sz w:val="18"/>
          <w:szCs w:val="18"/>
          <w:lang w:eastAsia="en-IN"/>
        </w:rPr>
      </w:pPr>
      <w:ins w:id="1644" w:author="Unknown">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645" w:author="Unknown"/>
          <w:rFonts w:ascii="Verdana" w:eastAsia="Times New Roman" w:hAnsi="Verdana" w:cs="Times New Roman"/>
          <w:color w:val="000000"/>
          <w:sz w:val="18"/>
          <w:szCs w:val="18"/>
          <w:lang w:eastAsia="en-IN"/>
        </w:rPr>
      </w:pPr>
      <w:ins w:id="1646" w:author="Unknown">
        <w:r w:rsidRPr="00887C7C">
          <w:rPr>
            <w:rFonts w:ascii="Verdana" w:eastAsia="Times New Roman" w:hAnsi="Verdana" w:cs="Times New Roman"/>
            <w:color w:val="000000"/>
            <w:sz w:val="18"/>
            <w:szCs w:val="18"/>
            <w:bdr w:val="none" w:sz="0" w:space="0" w:color="auto" w:frame="1"/>
            <w:lang w:eastAsia="en-IN"/>
          </w:rPr>
          <w:t>System.out.println(x);  </w:t>
        </w:r>
      </w:ins>
    </w:p>
    <w:p w:rsidR="00887C7C" w:rsidRPr="00887C7C" w:rsidRDefault="00887C7C" w:rsidP="00887C7C">
      <w:pPr>
        <w:shd w:val="clear" w:color="auto" w:fill="FFFFFF"/>
        <w:spacing w:after="0" w:line="285" w:lineRule="atLeast"/>
        <w:rPr>
          <w:ins w:id="1647" w:author="Unknown"/>
          <w:rFonts w:ascii="Verdana" w:eastAsia="Times New Roman" w:hAnsi="Verdana" w:cs="Times New Roman"/>
          <w:color w:val="000000"/>
          <w:sz w:val="18"/>
          <w:szCs w:val="18"/>
          <w:lang w:eastAsia="en-IN"/>
        </w:rPr>
      </w:pPr>
      <w:ins w:id="1648"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649" w:author="Unknown"/>
          <w:rFonts w:ascii="Verdana" w:eastAsia="Times New Roman" w:hAnsi="Verdana" w:cs="Times New Roman"/>
          <w:color w:val="000000"/>
          <w:sz w:val="18"/>
          <w:szCs w:val="18"/>
          <w:lang w:eastAsia="en-IN"/>
        </w:rPr>
      </w:pPr>
      <w:ins w:id="1650"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651" w:author="Unknown"/>
          <w:rFonts w:ascii="Verdana" w:eastAsia="Times New Roman" w:hAnsi="Verdana" w:cs="Times New Roman"/>
          <w:color w:val="000000"/>
          <w:sz w:val="18"/>
          <w:szCs w:val="18"/>
          <w:lang w:eastAsia="en-IN"/>
        </w:rPr>
      </w:pPr>
      <w:ins w:id="1652" w:author="Unknown">
        <w:r w:rsidRPr="00887C7C">
          <w:rPr>
            <w:rFonts w:ascii="Verdana" w:eastAsia="Times New Roman" w:hAnsi="Verdana" w:cs="Times New Roman"/>
            <w:b/>
            <w:bCs/>
            <w:color w:val="006699"/>
            <w:sz w:val="18"/>
            <w:lang w:eastAsia="en-IN"/>
          </w:rPr>
          <w:lastRenderedPageBreak/>
          <w:t>class</w:t>
        </w:r>
        <w:r w:rsidRPr="00887C7C">
          <w:rPr>
            <w:rFonts w:ascii="Verdana" w:eastAsia="Times New Roman" w:hAnsi="Verdana" w:cs="Times New Roman"/>
            <w:color w:val="000000"/>
            <w:sz w:val="18"/>
            <w:szCs w:val="18"/>
            <w:bdr w:val="none" w:sz="0" w:space="0" w:color="auto" w:frame="1"/>
            <w:lang w:eastAsia="en-IN"/>
          </w:rPr>
          <w:t> TestThis5{  </w:t>
        </w:r>
      </w:ins>
    </w:p>
    <w:p w:rsidR="00887C7C" w:rsidRPr="00887C7C" w:rsidRDefault="00887C7C" w:rsidP="00887C7C">
      <w:pPr>
        <w:shd w:val="clear" w:color="auto" w:fill="FFFFFF"/>
        <w:spacing w:after="0" w:line="285" w:lineRule="atLeast"/>
        <w:rPr>
          <w:ins w:id="1653" w:author="Unknown"/>
          <w:rFonts w:ascii="Verdana" w:eastAsia="Times New Roman" w:hAnsi="Verdana" w:cs="Times New Roman"/>
          <w:color w:val="000000"/>
          <w:sz w:val="18"/>
          <w:szCs w:val="18"/>
          <w:lang w:eastAsia="en-IN"/>
        </w:rPr>
      </w:pPr>
      <w:ins w:id="1654" w:author="Unknown">
        <w:r w:rsidRPr="00887C7C">
          <w:rPr>
            <w:rFonts w:ascii="Verdana" w:eastAsia="Times New Roman" w:hAnsi="Verdana" w:cs="Times New Roman"/>
            <w:b/>
            <w:bCs/>
            <w:color w:val="006699"/>
            <w:sz w:val="18"/>
            <w:lang w:eastAsia="en-IN"/>
          </w:rPr>
          <w:t>public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static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main(String args[]){  </w:t>
        </w:r>
      </w:ins>
    </w:p>
    <w:p w:rsidR="00887C7C" w:rsidRPr="00887C7C" w:rsidRDefault="00887C7C" w:rsidP="00887C7C">
      <w:pPr>
        <w:shd w:val="clear" w:color="auto" w:fill="FFFFFF"/>
        <w:spacing w:after="0" w:line="285" w:lineRule="atLeast"/>
        <w:rPr>
          <w:ins w:id="1655" w:author="Unknown"/>
          <w:rFonts w:ascii="Verdana" w:eastAsia="Times New Roman" w:hAnsi="Verdana" w:cs="Times New Roman"/>
          <w:color w:val="000000"/>
          <w:sz w:val="18"/>
          <w:szCs w:val="18"/>
          <w:lang w:eastAsia="en-IN"/>
        </w:rPr>
      </w:pPr>
      <w:ins w:id="1656" w:author="Unknown">
        <w:r w:rsidRPr="00887C7C">
          <w:rPr>
            <w:rFonts w:ascii="Verdana" w:eastAsia="Times New Roman" w:hAnsi="Verdana" w:cs="Times New Roman"/>
            <w:color w:val="000000"/>
            <w:sz w:val="18"/>
            <w:szCs w:val="18"/>
            <w:bdr w:val="none" w:sz="0" w:space="0" w:color="auto" w:frame="1"/>
            <w:lang w:eastAsia="en-IN"/>
          </w:rPr>
          <w:t>A a=</w:t>
        </w:r>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A(</w:t>
        </w:r>
        <w:r w:rsidRPr="00887C7C">
          <w:rPr>
            <w:rFonts w:ascii="Verdana" w:eastAsia="Times New Roman" w:hAnsi="Verdana" w:cs="Times New Roman"/>
            <w:color w:val="C00000"/>
            <w:sz w:val="18"/>
            <w:lang w:eastAsia="en-IN"/>
          </w:rPr>
          <w:t>10</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109" w:line="285" w:lineRule="atLeast"/>
        <w:rPr>
          <w:ins w:id="1657" w:author="Unknown"/>
          <w:rFonts w:ascii="Verdana" w:eastAsia="Times New Roman" w:hAnsi="Verdana" w:cs="Times New Roman"/>
          <w:color w:val="000000"/>
          <w:sz w:val="18"/>
          <w:szCs w:val="18"/>
          <w:lang w:eastAsia="en-IN"/>
        </w:rPr>
      </w:pPr>
      <w:ins w:id="1658"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pacing w:after="0" w:line="240" w:lineRule="auto"/>
        <w:rPr>
          <w:ins w:id="1659" w:author="Unknown"/>
          <w:rFonts w:ascii="Times New Roman" w:eastAsia="Times New Roman" w:hAnsi="Times New Roman" w:cs="Times New Roman"/>
          <w:sz w:val="24"/>
          <w:szCs w:val="24"/>
          <w:lang w:eastAsia="en-IN"/>
        </w:rPr>
      </w:pPr>
      <w:ins w:id="1660" w:author="Unknown">
        <w:r w:rsidRPr="00887C7C">
          <w:rPr>
            <w:rFonts w:ascii="Verdana" w:eastAsia="Times New Roman" w:hAnsi="Verdana" w:cs="Times New Roman"/>
            <w:color w:val="000000"/>
            <w:sz w:val="18"/>
            <w:lang w:eastAsia="en-IN"/>
          </w:rPr>
          <w:fldChar w:fldCharType="begin"/>
        </w:r>
        <w:r w:rsidRPr="00887C7C">
          <w:rPr>
            <w:rFonts w:ascii="Verdana" w:eastAsia="Times New Roman" w:hAnsi="Verdana" w:cs="Times New Roman"/>
            <w:color w:val="000000"/>
            <w:sz w:val="18"/>
            <w:lang w:eastAsia="en-IN"/>
          </w:rPr>
          <w:instrText xml:space="preserve"> HYPERLINK "http://www.javatpoint.com/opr/test.jsp?filename=TestThis5" \t "_blank" </w:instrText>
        </w:r>
        <w:r w:rsidRPr="00887C7C">
          <w:rPr>
            <w:rFonts w:ascii="Verdana" w:eastAsia="Times New Roman" w:hAnsi="Verdana" w:cs="Times New Roman"/>
            <w:color w:val="000000"/>
            <w:sz w:val="18"/>
            <w:lang w:eastAsia="en-IN"/>
          </w:rPr>
          <w:fldChar w:fldCharType="separate"/>
        </w:r>
        <w:r w:rsidRPr="00887C7C">
          <w:rPr>
            <w:rFonts w:ascii="Verdana" w:eastAsia="Times New Roman" w:hAnsi="Verdana" w:cs="Times New Roman"/>
            <w:b/>
            <w:bCs/>
            <w:color w:val="FFFFFF"/>
            <w:sz w:val="18"/>
            <w:lang w:eastAsia="en-IN"/>
          </w:rPr>
          <w:t>Test it Now</w:t>
        </w:r>
        <w:r w:rsidRPr="00887C7C">
          <w:rPr>
            <w:rFonts w:ascii="Verdana" w:eastAsia="Times New Roman" w:hAnsi="Verdana" w:cs="Times New Roman"/>
            <w:color w:val="000000"/>
            <w:sz w:val="18"/>
            <w:lang w:eastAsia="en-IN"/>
          </w:rPr>
          <w:fldChar w:fldCharType="end"/>
        </w:r>
      </w:ins>
    </w:p>
    <w:p w:rsidR="00887C7C" w:rsidRPr="00887C7C" w:rsidRDefault="00887C7C" w:rsidP="00887C7C">
      <w:pPr>
        <w:shd w:val="clear" w:color="auto" w:fill="FFFFFF"/>
        <w:spacing w:before="100" w:beforeAutospacing="1" w:after="100" w:afterAutospacing="1" w:line="240" w:lineRule="auto"/>
        <w:rPr>
          <w:ins w:id="1661" w:author="Unknown"/>
          <w:rFonts w:ascii="Verdana" w:eastAsia="Times New Roman" w:hAnsi="Verdana" w:cs="Times New Roman"/>
          <w:color w:val="000000"/>
          <w:sz w:val="18"/>
          <w:szCs w:val="18"/>
          <w:lang w:eastAsia="en-IN"/>
        </w:rPr>
      </w:pPr>
      <w:ins w:id="1662" w:author="Unknown">
        <w:r w:rsidRPr="00887C7C">
          <w:rPr>
            <w:rFonts w:ascii="Verdana" w:eastAsia="Times New Roman" w:hAnsi="Verdana" w:cs="Times New Roman"/>
            <w:color w:val="000000"/>
            <w:sz w:val="18"/>
            <w:szCs w:val="18"/>
            <w:lang w:eastAsia="en-IN"/>
          </w:rPr>
          <w:t>Output:</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63" w:author="Unknown"/>
          <w:rFonts w:ascii="Courier New" w:eastAsia="Times New Roman" w:hAnsi="Courier New" w:cs="Courier New"/>
          <w:color w:val="000000"/>
          <w:sz w:val="20"/>
          <w:szCs w:val="20"/>
          <w:lang w:eastAsia="en-IN"/>
        </w:rPr>
      </w:pPr>
      <w:ins w:id="1664" w:author="Unknown">
        <w:r w:rsidRPr="00887C7C">
          <w:rPr>
            <w:rFonts w:ascii="Courier New" w:eastAsia="Times New Roman" w:hAnsi="Courier New" w:cs="Courier New"/>
            <w:color w:val="000000"/>
            <w:sz w:val="20"/>
            <w:szCs w:val="20"/>
            <w:lang w:eastAsia="en-IN"/>
          </w:rPr>
          <w:t>hello a</w:t>
        </w:r>
      </w:ins>
    </w:p>
    <w:p w:rsid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ins w:id="1665" w:author="Unknown">
        <w:r w:rsidRPr="00887C7C">
          <w:rPr>
            <w:rFonts w:ascii="Courier New" w:eastAsia="Times New Roman" w:hAnsi="Courier New" w:cs="Courier New"/>
            <w:color w:val="000000"/>
            <w:sz w:val="20"/>
            <w:szCs w:val="20"/>
            <w:lang w:eastAsia="en-IN"/>
          </w:rPr>
          <w:t>10</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66" w:author="Unknown"/>
          <w:rFonts w:ascii="Courier New" w:eastAsia="Times New Roman" w:hAnsi="Courier New" w:cs="Courier New"/>
          <w:color w:val="000000"/>
          <w:sz w:val="20"/>
          <w:szCs w:val="20"/>
          <w:lang w:eastAsia="en-IN"/>
        </w:rPr>
      </w:pPr>
      <w:ins w:id="1667" w:author="Unknown">
        <w:r w:rsidRPr="00887C7C">
          <w:rPr>
            <w:rFonts w:ascii="Verdana" w:eastAsia="Times New Roman" w:hAnsi="Verdana" w:cs="Times New Roman"/>
            <w:b/>
            <w:bCs/>
            <w:color w:val="2F4F4F"/>
            <w:sz w:val="18"/>
            <w:lang w:eastAsia="en-IN"/>
          </w:rPr>
          <w:t>Calling parameterized constructor from default constructor:</w:t>
        </w:r>
      </w:ins>
    </w:p>
    <w:p w:rsidR="00887C7C" w:rsidRPr="00887C7C" w:rsidRDefault="00887C7C" w:rsidP="00887C7C">
      <w:pPr>
        <w:shd w:val="clear" w:color="auto" w:fill="FFFFFF"/>
        <w:spacing w:after="0" w:line="285" w:lineRule="atLeast"/>
        <w:rPr>
          <w:ins w:id="1668" w:author="Unknown"/>
          <w:rFonts w:ascii="Verdana" w:eastAsia="Times New Roman" w:hAnsi="Verdana" w:cs="Times New Roman"/>
          <w:color w:val="000000"/>
          <w:sz w:val="18"/>
          <w:szCs w:val="18"/>
          <w:lang w:eastAsia="en-IN"/>
        </w:rPr>
      </w:pPr>
      <w:ins w:id="1669"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A{  </w:t>
        </w:r>
      </w:ins>
    </w:p>
    <w:p w:rsidR="00887C7C" w:rsidRPr="00887C7C" w:rsidRDefault="00887C7C" w:rsidP="00887C7C">
      <w:pPr>
        <w:shd w:val="clear" w:color="auto" w:fill="FFFFFF"/>
        <w:spacing w:after="0" w:line="285" w:lineRule="atLeast"/>
        <w:rPr>
          <w:ins w:id="1670" w:author="Unknown"/>
          <w:rFonts w:ascii="Verdana" w:eastAsia="Times New Roman" w:hAnsi="Verdana" w:cs="Times New Roman"/>
          <w:color w:val="000000"/>
          <w:sz w:val="18"/>
          <w:szCs w:val="18"/>
          <w:lang w:eastAsia="en-IN"/>
        </w:rPr>
      </w:pPr>
      <w:ins w:id="1671" w:author="Unknown">
        <w:r w:rsidRPr="00887C7C">
          <w:rPr>
            <w:rFonts w:ascii="Verdana" w:eastAsia="Times New Roman" w:hAnsi="Verdana" w:cs="Times New Roman"/>
            <w:color w:val="000000"/>
            <w:sz w:val="18"/>
            <w:szCs w:val="18"/>
            <w:bdr w:val="none" w:sz="0" w:space="0" w:color="auto" w:frame="1"/>
            <w:lang w:eastAsia="en-IN"/>
          </w:rPr>
          <w:t>A(){  </w:t>
        </w:r>
      </w:ins>
    </w:p>
    <w:p w:rsidR="00887C7C" w:rsidRPr="00887C7C" w:rsidRDefault="00887C7C" w:rsidP="00887C7C">
      <w:pPr>
        <w:shd w:val="clear" w:color="auto" w:fill="FFFFFF"/>
        <w:spacing w:after="0" w:line="285" w:lineRule="atLeast"/>
        <w:rPr>
          <w:ins w:id="1672" w:author="Unknown"/>
          <w:rFonts w:ascii="Verdana" w:eastAsia="Times New Roman" w:hAnsi="Verdana" w:cs="Times New Roman"/>
          <w:color w:val="000000"/>
          <w:sz w:val="18"/>
          <w:szCs w:val="18"/>
          <w:lang w:eastAsia="en-IN"/>
        </w:rPr>
      </w:pPr>
      <w:ins w:id="1673" w:author="Unknown">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w:t>
        </w:r>
        <w:r w:rsidRPr="00887C7C">
          <w:rPr>
            <w:rFonts w:ascii="Verdana" w:eastAsia="Times New Roman" w:hAnsi="Verdana" w:cs="Times New Roman"/>
            <w:color w:val="C00000"/>
            <w:sz w:val="18"/>
            <w:lang w:eastAsia="en-IN"/>
          </w:rPr>
          <w:t>5</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674" w:author="Unknown"/>
          <w:rFonts w:ascii="Verdana" w:eastAsia="Times New Roman" w:hAnsi="Verdana" w:cs="Times New Roman"/>
          <w:color w:val="000000"/>
          <w:sz w:val="18"/>
          <w:szCs w:val="18"/>
          <w:lang w:eastAsia="en-IN"/>
        </w:rPr>
      </w:pPr>
      <w:ins w:id="1675" w:author="Unknown">
        <w:r w:rsidRPr="00887C7C">
          <w:rPr>
            <w:rFonts w:ascii="Verdana" w:eastAsia="Times New Roman" w:hAnsi="Verdana" w:cs="Times New Roman"/>
            <w:color w:val="000000"/>
            <w:sz w:val="18"/>
            <w:szCs w:val="18"/>
            <w:bdr w:val="none" w:sz="0" w:space="0" w:color="auto" w:frame="1"/>
            <w:lang w:eastAsia="en-IN"/>
          </w:rPr>
          <w:t>System.out.println(</w:t>
        </w:r>
        <w:r w:rsidRPr="00887C7C">
          <w:rPr>
            <w:rFonts w:ascii="Verdana" w:eastAsia="Times New Roman" w:hAnsi="Verdana" w:cs="Times New Roman"/>
            <w:color w:val="0000FF"/>
            <w:sz w:val="18"/>
            <w:lang w:eastAsia="en-IN"/>
          </w:rPr>
          <w:t>"hello a"</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676" w:author="Unknown"/>
          <w:rFonts w:ascii="Verdana" w:eastAsia="Times New Roman" w:hAnsi="Verdana" w:cs="Times New Roman"/>
          <w:color w:val="000000"/>
          <w:sz w:val="18"/>
          <w:szCs w:val="18"/>
          <w:lang w:eastAsia="en-IN"/>
        </w:rPr>
      </w:pPr>
      <w:ins w:id="1677"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678" w:author="Unknown"/>
          <w:rFonts w:ascii="Verdana" w:eastAsia="Times New Roman" w:hAnsi="Verdana" w:cs="Times New Roman"/>
          <w:color w:val="000000"/>
          <w:sz w:val="18"/>
          <w:szCs w:val="18"/>
          <w:lang w:eastAsia="en-IN"/>
        </w:rPr>
      </w:pPr>
      <w:ins w:id="1679" w:author="Unknown">
        <w:r w:rsidRPr="00887C7C">
          <w:rPr>
            <w:rFonts w:ascii="Verdana" w:eastAsia="Times New Roman" w:hAnsi="Verdana" w:cs="Times New Roman"/>
            <w:color w:val="000000"/>
            <w:sz w:val="18"/>
            <w:szCs w:val="18"/>
            <w:bdr w:val="none" w:sz="0" w:space="0" w:color="auto" w:frame="1"/>
            <w:lang w:eastAsia="en-IN"/>
          </w:rPr>
          <w:t>A(</w:t>
        </w:r>
        <w:r w:rsidRPr="00887C7C">
          <w:rPr>
            <w:rFonts w:ascii="Verdana" w:eastAsia="Times New Roman" w:hAnsi="Verdana" w:cs="Times New Roman"/>
            <w:b/>
            <w:bCs/>
            <w:color w:val="006699"/>
            <w:sz w:val="18"/>
            <w:lang w:eastAsia="en-IN"/>
          </w:rPr>
          <w:t>int</w:t>
        </w:r>
        <w:r w:rsidRPr="00887C7C">
          <w:rPr>
            <w:rFonts w:ascii="Verdana" w:eastAsia="Times New Roman" w:hAnsi="Verdana" w:cs="Times New Roman"/>
            <w:color w:val="000000"/>
            <w:sz w:val="18"/>
            <w:szCs w:val="18"/>
            <w:bdr w:val="none" w:sz="0" w:space="0" w:color="auto" w:frame="1"/>
            <w:lang w:eastAsia="en-IN"/>
          </w:rPr>
          <w:t> x){  </w:t>
        </w:r>
      </w:ins>
    </w:p>
    <w:p w:rsidR="00887C7C" w:rsidRPr="00887C7C" w:rsidRDefault="00887C7C" w:rsidP="00887C7C">
      <w:pPr>
        <w:shd w:val="clear" w:color="auto" w:fill="FFFFFF"/>
        <w:spacing w:after="0" w:line="285" w:lineRule="atLeast"/>
        <w:rPr>
          <w:ins w:id="1680" w:author="Unknown"/>
          <w:rFonts w:ascii="Verdana" w:eastAsia="Times New Roman" w:hAnsi="Verdana" w:cs="Times New Roman"/>
          <w:color w:val="000000"/>
          <w:sz w:val="18"/>
          <w:szCs w:val="18"/>
          <w:lang w:eastAsia="en-IN"/>
        </w:rPr>
      </w:pPr>
      <w:ins w:id="1681" w:author="Unknown">
        <w:r w:rsidRPr="00887C7C">
          <w:rPr>
            <w:rFonts w:ascii="Verdana" w:eastAsia="Times New Roman" w:hAnsi="Verdana" w:cs="Times New Roman"/>
            <w:color w:val="000000"/>
            <w:sz w:val="18"/>
            <w:szCs w:val="18"/>
            <w:bdr w:val="none" w:sz="0" w:space="0" w:color="auto" w:frame="1"/>
            <w:lang w:eastAsia="en-IN"/>
          </w:rPr>
          <w:t>System.out.println(x);  </w:t>
        </w:r>
      </w:ins>
    </w:p>
    <w:p w:rsidR="00887C7C" w:rsidRPr="00887C7C" w:rsidRDefault="00887C7C" w:rsidP="00887C7C">
      <w:pPr>
        <w:shd w:val="clear" w:color="auto" w:fill="FFFFFF"/>
        <w:spacing w:after="0" w:line="285" w:lineRule="atLeast"/>
        <w:rPr>
          <w:ins w:id="1682" w:author="Unknown"/>
          <w:rFonts w:ascii="Verdana" w:eastAsia="Times New Roman" w:hAnsi="Verdana" w:cs="Times New Roman"/>
          <w:color w:val="000000"/>
          <w:sz w:val="18"/>
          <w:szCs w:val="18"/>
          <w:lang w:eastAsia="en-IN"/>
        </w:rPr>
      </w:pPr>
      <w:ins w:id="1683"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684" w:author="Unknown"/>
          <w:rFonts w:ascii="Verdana" w:eastAsia="Times New Roman" w:hAnsi="Verdana" w:cs="Times New Roman"/>
          <w:color w:val="000000"/>
          <w:sz w:val="18"/>
          <w:szCs w:val="18"/>
          <w:lang w:eastAsia="en-IN"/>
        </w:rPr>
      </w:pPr>
      <w:ins w:id="1685"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686" w:author="Unknown"/>
          <w:rFonts w:ascii="Verdana" w:eastAsia="Times New Roman" w:hAnsi="Verdana" w:cs="Times New Roman"/>
          <w:color w:val="000000"/>
          <w:sz w:val="18"/>
          <w:szCs w:val="18"/>
          <w:lang w:eastAsia="en-IN"/>
        </w:rPr>
      </w:pPr>
      <w:ins w:id="1687"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TestThis6{  </w:t>
        </w:r>
      </w:ins>
    </w:p>
    <w:p w:rsidR="00887C7C" w:rsidRPr="00887C7C" w:rsidRDefault="00887C7C" w:rsidP="00887C7C">
      <w:pPr>
        <w:shd w:val="clear" w:color="auto" w:fill="FFFFFF"/>
        <w:spacing w:after="0" w:line="285" w:lineRule="atLeast"/>
        <w:rPr>
          <w:ins w:id="1688" w:author="Unknown"/>
          <w:rFonts w:ascii="Verdana" w:eastAsia="Times New Roman" w:hAnsi="Verdana" w:cs="Times New Roman"/>
          <w:color w:val="000000"/>
          <w:sz w:val="18"/>
          <w:szCs w:val="18"/>
          <w:lang w:eastAsia="en-IN"/>
        </w:rPr>
      </w:pPr>
      <w:ins w:id="1689" w:author="Unknown">
        <w:r w:rsidRPr="00887C7C">
          <w:rPr>
            <w:rFonts w:ascii="Verdana" w:eastAsia="Times New Roman" w:hAnsi="Verdana" w:cs="Times New Roman"/>
            <w:b/>
            <w:bCs/>
            <w:color w:val="006699"/>
            <w:sz w:val="18"/>
            <w:lang w:eastAsia="en-IN"/>
          </w:rPr>
          <w:t>public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static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main(String args[]){  </w:t>
        </w:r>
      </w:ins>
    </w:p>
    <w:p w:rsidR="00887C7C" w:rsidRPr="00887C7C" w:rsidRDefault="00887C7C" w:rsidP="00887C7C">
      <w:pPr>
        <w:shd w:val="clear" w:color="auto" w:fill="FFFFFF"/>
        <w:spacing w:after="0" w:line="285" w:lineRule="atLeast"/>
        <w:rPr>
          <w:ins w:id="1690" w:author="Unknown"/>
          <w:rFonts w:ascii="Verdana" w:eastAsia="Times New Roman" w:hAnsi="Verdana" w:cs="Times New Roman"/>
          <w:color w:val="000000"/>
          <w:sz w:val="18"/>
          <w:szCs w:val="18"/>
          <w:lang w:eastAsia="en-IN"/>
        </w:rPr>
      </w:pPr>
      <w:ins w:id="1691" w:author="Unknown">
        <w:r w:rsidRPr="00887C7C">
          <w:rPr>
            <w:rFonts w:ascii="Verdana" w:eastAsia="Times New Roman" w:hAnsi="Verdana" w:cs="Times New Roman"/>
            <w:color w:val="000000"/>
            <w:sz w:val="18"/>
            <w:szCs w:val="18"/>
            <w:bdr w:val="none" w:sz="0" w:space="0" w:color="auto" w:frame="1"/>
            <w:lang w:eastAsia="en-IN"/>
          </w:rPr>
          <w:t>A a=</w:t>
        </w:r>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A();  </w:t>
        </w:r>
      </w:ins>
    </w:p>
    <w:p w:rsidR="00887C7C" w:rsidRPr="00887C7C" w:rsidRDefault="00887C7C" w:rsidP="00887C7C">
      <w:pPr>
        <w:shd w:val="clear" w:color="auto" w:fill="FFFFFF"/>
        <w:spacing w:after="109" w:line="285" w:lineRule="atLeast"/>
        <w:rPr>
          <w:ins w:id="1692" w:author="Unknown"/>
          <w:rFonts w:ascii="Verdana" w:eastAsia="Times New Roman" w:hAnsi="Verdana" w:cs="Times New Roman"/>
          <w:color w:val="000000"/>
          <w:sz w:val="18"/>
          <w:szCs w:val="18"/>
          <w:lang w:eastAsia="en-IN"/>
        </w:rPr>
      </w:pPr>
      <w:ins w:id="1693"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pacing w:after="0" w:line="240" w:lineRule="auto"/>
        <w:rPr>
          <w:ins w:id="1694" w:author="Unknown"/>
          <w:rFonts w:ascii="Times New Roman" w:eastAsia="Times New Roman" w:hAnsi="Times New Roman" w:cs="Times New Roman"/>
          <w:sz w:val="24"/>
          <w:szCs w:val="24"/>
          <w:lang w:eastAsia="en-IN"/>
        </w:rPr>
      </w:pPr>
      <w:ins w:id="1695" w:author="Unknown">
        <w:r w:rsidRPr="00887C7C">
          <w:rPr>
            <w:rFonts w:ascii="Verdana" w:eastAsia="Times New Roman" w:hAnsi="Verdana" w:cs="Times New Roman"/>
            <w:color w:val="000000"/>
            <w:sz w:val="18"/>
            <w:lang w:eastAsia="en-IN"/>
          </w:rPr>
          <w:fldChar w:fldCharType="begin"/>
        </w:r>
        <w:r w:rsidRPr="00887C7C">
          <w:rPr>
            <w:rFonts w:ascii="Verdana" w:eastAsia="Times New Roman" w:hAnsi="Verdana" w:cs="Times New Roman"/>
            <w:color w:val="000000"/>
            <w:sz w:val="18"/>
            <w:lang w:eastAsia="en-IN"/>
          </w:rPr>
          <w:instrText xml:space="preserve"> HYPERLINK "http://www.javatpoint.com/opr/test.jsp?filename=TestThis6" \t "_blank" </w:instrText>
        </w:r>
        <w:r w:rsidRPr="00887C7C">
          <w:rPr>
            <w:rFonts w:ascii="Verdana" w:eastAsia="Times New Roman" w:hAnsi="Verdana" w:cs="Times New Roman"/>
            <w:color w:val="000000"/>
            <w:sz w:val="18"/>
            <w:lang w:eastAsia="en-IN"/>
          </w:rPr>
          <w:fldChar w:fldCharType="separate"/>
        </w:r>
        <w:r w:rsidRPr="00887C7C">
          <w:rPr>
            <w:rFonts w:ascii="Verdana" w:eastAsia="Times New Roman" w:hAnsi="Verdana" w:cs="Times New Roman"/>
            <w:b/>
            <w:bCs/>
            <w:color w:val="FFFFFF"/>
            <w:sz w:val="18"/>
            <w:lang w:eastAsia="en-IN"/>
          </w:rPr>
          <w:t>Test it Now</w:t>
        </w:r>
        <w:r w:rsidRPr="00887C7C">
          <w:rPr>
            <w:rFonts w:ascii="Verdana" w:eastAsia="Times New Roman" w:hAnsi="Verdana" w:cs="Times New Roman"/>
            <w:color w:val="000000"/>
            <w:sz w:val="18"/>
            <w:lang w:eastAsia="en-IN"/>
          </w:rPr>
          <w:fldChar w:fldCharType="end"/>
        </w:r>
      </w:ins>
    </w:p>
    <w:p w:rsidR="00887C7C" w:rsidRPr="00887C7C" w:rsidRDefault="00887C7C" w:rsidP="00887C7C">
      <w:pPr>
        <w:shd w:val="clear" w:color="auto" w:fill="FFFFFF"/>
        <w:spacing w:before="100" w:beforeAutospacing="1" w:after="100" w:afterAutospacing="1" w:line="240" w:lineRule="auto"/>
        <w:rPr>
          <w:ins w:id="1696" w:author="Unknown"/>
          <w:rFonts w:ascii="Verdana" w:eastAsia="Times New Roman" w:hAnsi="Verdana" w:cs="Times New Roman"/>
          <w:color w:val="000000"/>
          <w:sz w:val="18"/>
          <w:szCs w:val="18"/>
          <w:lang w:eastAsia="en-IN"/>
        </w:rPr>
      </w:pPr>
      <w:ins w:id="1697" w:author="Unknown">
        <w:r w:rsidRPr="00887C7C">
          <w:rPr>
            <w:rFonts w:ascii="Verdana" w:eastAsia="Times New Roman" w:hAnsi="Verdana" w:cs="Times New Roman"/>
            <w:color w:val="000000"/>
            <w:sz w:val="18"/>
            <w:szCs w:val="18"/>
            <w:lang w:eastAsia="en-IN"/>
          </w:rPr>
          <w:t>Output:</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98" w:author="Unknown"/>
          <w:rFonts w:ascii="Courier New" w:eastAsia="Times New Roman" w:hAnsi="Courier New" w:cs="Courier New"/>
          <w:color w:val="000000"/>
          <w:sz w:val="20"/>
          <w:szCs w:val="20"/>
          <w:lang w:eastAsia="en-IN"/>
        </w:rPr>
      </w:pPr>
      <w:ins w:id="1699" w:author="Unknown">
        <w:r w:rsidRPr="00887C7C">
          <w:rPr>
            <w:rFonts w:ascii="Courier New" w:eastAsia="Times New Roman" w:hAnsi="Courier New" w:cs="Courier New"/>
            <w:color w:val="000000"/>
            <w:sz w:val="20"/>
            <w:szCs w:val="20"/>
            <w:lang w:eastAsia="en-IN"/>
          </w:rPr>
          <w:t>5</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0" w:author="Unknown"/>
          <w:rFonts w:ascii="Courier New" w:eastAsia="Times New Roman" w:hAnsi="Courier New" w:cs="Courier New"/>
          <w:color w:val="000000"/>
          <w:sz w:val="20"/>
          <w:szCs w:val="20"/>
          <w:lang w:eastAsia="en-IN"/>
        </w:rPr>
      </w:pPr>
      <w:ins w:id="1701" w:author="Unknown">
        <w:r w:rsidRPr="00887C7C">
          <w:rPr>
            <w:rFonts w:ascii="Courier New" w:eastAsia="Times New Roman" w:hAnsi="Courier New" w:cs="Courier New"/>
            <w:color w:val="000000"/>
            <w:sz w:val="20"/>
            <w:szCs w:val="20"/>
            <w:lang w:eastAsia="en-IN"/>
          </w:rPr>
          <w:t>hello a</w:t>
        </w:r>
      </w:ins>
    </w:p>
    <w:p w:rsidR="00887C7C" w:rsidRPr="00887C7C" w:rsidRDefault="00887C7C" w:rsidP="00887C7C">
      <w:pPr>
        <w:shd w:val="clear" w:color="auto" w:fill="FFFFFF"/>
        <w:spacing w:before="100" w:beforeAutospacing="1" w:after="100" w:afterAutospacing="1" w:line="312" w:lineRule="atLeast"/>
        <w:outlineLvl w:val="2"/>
        <w:rPr>
          <w:ins w:id="1702" w:author="Unknown"/>
          <w:rFonts w:ascii="Helvetica" w:eastAsia="Times New Roman" w:hAnsi="Helvetica" w:cs="Helvetica"/>
          <w:color w:val="610B4B"/>
          <w:sz w:val="29"/>
          <w:szCs w:val="29"/>
          <w:lang w:eastAsia="en-IN"/>
        </w:rPr>
      </w:pPr>
      <w:ins w:id="1703" w:author="Unknown">
        <w:r w:rsidRPr="00887C7C">
          <w:rPr>
            <w:rFonts w:ascii="Helvetica" w:eastAsia="Times New Roman" w:hAnsi="Helvetica" w:cs="Helvetica"/>
            <w:color w:val="610B4B"/>
            <w:sz w:val="29"/>
            <w:szCs w:val="29"/>
            <w:lang w:eastAsia="en-IN"/>
          </w:rPr>
          <w:t>Real usage of this() constructor call</w:t>
        </w:r>
      </w:ins>
    </w:p>
    <w:p w:rsidR="00887C7C" w:rsidRPr="00887C7C" w:rsidRDefault="00887C7C" w:rsidP="00887C7C">
      <w:pPr>
        <w:shd w:val="clear" w:color="auto" w:fill="FFFFFF"/>
        <w:spacing w:before="100" w:beforeAutospacing="1" w:after="100" w:afterAutospacing="1" w:line="240" w:lineRule="auto"/>
        <w:rPr>
          <w:ins w:id="1704" w:author="Unknown"/>
          <w:rFonts w:ascii="Verdana" w:eastAsia="Times New Roman" w:hAnsi="Verdana" w:cs="Times New Roman"/>
          <w:color w:val="000000"/>
          <w:sz w:val="18"/>
          <w:szCs w:val="18"/>
          <w:lang w:eastAsia="en-IN"/>
        </w:rPr>
      </w:pPr>
      <w:ins w:id="1705" w:author="Unknown">
        <w:r w:rsidRPr="00887C7C">
          <w:rPr>
            <w:rFonts w:ascii="Verdana" w:eastAsia="Times New Roman" w:hAnsi="Verdana" w:cs="Times New Roman"/>
            <w:color w:val="000000"/>
            <w:sz w:val="18"/>
            <w:szCs w:val="18"/>
            <w:lang w:eastAsia="en-IN"/>
          </w:rPr>
          <w:t>The this() constructor call should be used to reuse the constructor from the constructor. It maintains the chain between the constructors i.e. it is used for constructor chaining. Let's see the example given below that displays the actual use of this keyword.</w:t>
        </w:r>
      </w:ins>
    </w:p>
    <w:p w:rsidR="00887C7C" w:rsidRPr="00887C7C" w:rsidRDefault="00887C7C" w:rsidP="00887C7C">
      <w:pPr>
        <w:shd w:val="clear" w:color="auto" w:fill="FFFFFF"/>
        <w:spacing w:after="0" w:line="285" w:lineRule="atLeast"/>
        <w:rPr>
          <w:ins w:id="1706" w:author="Unknown"/>
          <w:rFonts w:ascii="Verdana" w:eastAsia="Times New Roman" w:hAnsi="Verdana" w:cs="Times New Roman"/>
          <w:color w:val="000000"/>
          <w:sz w:val="18"/>
          <w:szCs w:val="18"/>
          <w:lang w:eastAsia="en-IN"/>
        </w:rPr>
      </w:pPr>
      <w:ins w:id="1707"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Student{  </w:t>
        </w:r>
      </w:ins>
    </w:p>
    <w:p w:rsidR="00887C7C" w:rsidRPr="00887C7C" w:rsidRDefault="00887C7C" w:rsidP="00887C7C">
      <w:pPr>
        <w:shd w:val="clear" w:color="auto" w:fill="FFFFFF"/>
        <w:spacing w:after="0" w:line="285" w:lineRule="atLeast"/>
        <w:rPr>
          <w:ins w:id="1708" w:author="Unknown"/>
          <w:rFonts w:ascii="Verdana" w:eastAsia="Times New Roman" w:hAnsi="Verdana" w:cs="Times New Roman"/>
          <w:color w:val="000000"/>
          <w:sz w:val="18"/>
          <w:szCs w:val="18"/>
          <w:lang w:eastAsia="en-IN"/>
        </w:rPr>
      </w:pPr>
      <w:ins w:id="1709" w:author="Unknown">
        <w:r w:rsidRPr="00887C7C">
          <w:rPr>
            <w:rFonts w:ascii="Verdana" w:eastAsia="Times New Roman" w:hAnsi="Verdana" w:cs="Times New Roman"/>
            <w:b/>
            <w:bCs/>
            <w:color w:val="006699"/>
            <w:sz w:val="18"/>
            <w:lang w:eastAsia="en-IN"/>
          </w:rPr>
          <w:t>int</w:t>
        </w:r>
        <w:r w:rsidRPr="00887C7C">
          <w:rPr>
            <w:rFonts w:ascii="Verdana" w:eastAsia="Times New Roman" w:hAnsi="Verdana" w:cs="Times New Roman"/>
            <w:color w:val="000000"/>
            <w:sz w:val="18"/>
            <w:szCs w:val="18"/>
            <w:bdr w:val="none" w:sz="0" w:space="0" w:color="auto" w:frame="1"/>
            <w:lang w:eastAsia="en-IN"/>
          </w:rPr>
          <w:t> rollno;  </w:t>
        </w:r>
      </w:ins>
    </w:p>
    <w:p w:rsidR="00887C7C" w:rsidRPr="00887C7C" w:rsidRDefault="00887C7C" w:rsidP="00887C7C">
      <w:pPr>
        <w:shd w:val="clear" w:color="auto" w:fill="FFFFFF"/>
        <w:spacing w:after="0" w:line="285" w:lineRule="atLeast"/>
        <w:rPr>
          <w:ins w:id="1710" w:author="Unknown"/>
          <w:rFonts w:ascii="Verdana" w:eastAsia="Times New Roman" w:hAnsi="Verdana" w:cs="Times New Roman"/>
          <w:color w:val="000000"/>
          <w:sz w:val="18"/>
          <w:szCs w:val="18"/>
          <w:lang w:eastAsia="en-IN"/>
        </w:rPr>
      </w:pPr>
      <w:ins w:id="1711" w:author="Unknown">
        <w:r w:rsidRPr="00887C7C">
          <w:rPr>
            <w:rFonts w:ascii="Verdana" w:eastAsia="Times New Roman" w:hAnsi="Verdana" w:cs="Times New Roman"/>
            <w:color w:val="000000"/>
            <w:sz w:val="18"/>
            <w:szCs w:val="18"/>
            <w:bdr w:val="none" w:sz="0" w:space="0" w:color="auto" w:frame="1"/>
            <w:lang w:eastAsia="en-IN"/>
          </w:rPr>
          <w:t>String name,course;  </w:t>
        </w:r>
      </w:ins>
    </w:p>
    <w:p w:rsidR="00887C7C" w:rsidRPr="00887C7C" w:rsidRDefault="00887C7C" w:rsidP="00887C7C">
      <w:pPr>
        <w:shd w:val="clear" w:color="auto" w:fill="FFFFFF"/>
        <w:spacing w:after="0" w:line="285" w:lineRule="atLeast"/>
        <w:rPr>
          <w:ins w:id="1712" w:author="Unknown"/>
          <w:rFonts w:ascii="Verdana" w:eastAsia="Times New Roman" w:hAnsi="Verdana" w:cs="Times New Roman"/>
          <w:color w:val="000000"/>
          <w:sz w:val="18"/>
          <w:szCs w:val="18"/>
          <w:lang w:eastAsia="en-IN"/>
        </w:rPr>
      </w:pPr>
      <w:ins w:id="1713" w:author="Unknown">
        <w:r w:rsidRPr="00887C7C">
          <w:rPr>
            <w:rFonts w:ascii="Verdana" w:eastAsia="Times New Roman" w:hAnsi="Verdana" w:cs="Times New Roman"/>
            <w:b/>
            <w:bCs/>
            <w:color w:val="006699"/>
            <w:sz w:val="18"/>
            <w:lang w:eastAsia="en-IN"/>
          </w:rPr>
          <w:t>float</w:t>
        </w:r>
        <w:r w:rsidRPr="00887C7C">
          <w:rPr>
            <w:rFonts w:ascii="Verdana" w:eastAsia="Times New Roman" w:hAnsi="Verdana" w:cs="Times New Roman"/>
            <w:color w:val="000000"/>
            <w:sz w:val="18"/>
            <w:szCs w:val="18"/>
            <w:bdr w:val="none" w:sz="0" w:space="0" w:color="auto" w:frame="1"/>
            <w:lang w:eastAsia="en-IN"/>
          </w:rPr>
          <w:t> fee;  </w:t>
        </w:r>
      </w:ins>
    </w:p>
    <w:p w:rsidR="00887C7C" w:rsidRPr="00887C7C" w:rsidRDefault="00887C7C" w:rsidP="00887C7C">
      <w:pPr>
        <w:shd w:val="clear" w:color="auto" w:fill="FFFFFF"/>
        <w:spacing w:after="0" w:line="285" w:lineRule="atLeast"/>
        <w:rPr>
          <w:ins w:id="1714" w:author="Unknown"/>
          <w:rFonts w:ascii="Verdana" w:eastAsia="Times New Roman" w:hAnsi="Verdana" w:cs="Times New Roman"/>
          <w:color w:val="000000"/>
          <w:sz w:val="18"/>
          <w:szCs w:val="18"/>
          <w:lang w:eastAsia="en-IN"/>
        </w:rPr>
      </w:pPr>
      <w:ins w:id="1715" w:author="Unknown">
        <w:r w:rsidRPr="00887C7C">
          <w:rPr>
            <w:rFonts w:ascii="Verdana" w:eastAsia="Times New Roman" w:hAnsi="Verdana" w:cs="Times New Roman"/>
            <w:color w:val="000000"/>
            <w:sz w:val="18"/>
            <w:szCs w:val="18"/>
            <w:bdr w:val="none" w:sz="0" w:space="0" w:color="auto" w:frame="1"/>
            <w:lang w:eastAsia="en-IN"/>
          </w:rPr>
          <w:t>Student(</w:t>
        </w:r>
        <w:r w:rsidRPr="00887C7C">
          <w:rPr>
            <w:rFonts w:ascii="Verdana" w:eastAsia="Times New Roman" w:hAnsi="Verdana" w:cs="Times New Roman"/>
            <w:b/>
            <w:bCs/>
            <w:color w:val="006699"/>
            <w:sz w:val="18"/>
            <w:lang w:eastAsia="en-IN"/>
          </w:rPr>
          <w:t>int</w:t>
        </w:r>
        <w:r w:rsidRPr="00887C7C">
          <w:rPr>
            <w:rFonts w:ascii="Verdana" w:eastAsia="Times New Roman" w:hAnsi="Verdana" w:cs="Times New Roman"/>
            <w:color w:val="000000"/>
            <w:sz w:val="18"/>
            <w:szCs w:val="18"/>
            <w:bdr w:val="none" w:sz="0" w:space="0" w:color="auto" w:frame="1"/>
            <w:lang w:eastAsia="en-IN"/>
          </w:rPr>
          <w:t> rollno,String name,String course){  </w:t>
        </w:r>
      </w:ins>
    </w:p>
    <w:p w:rsidR="00887C7C" w:rsidRPr="00887C7C" w:rsidRDefault="00887C7C" w:rsidP="00887C7C">
      <w:pPr>
        <w:shd w:val="clear" w:color="auto" w:fill="FFFFFF"/>
        <w:spacing w:after="0" w:line="285" w:lineRule="atLeast"/>
        <w:rPr>
          <w:ins w:id="1716" w:author="Unknown"/>
          <w:rFonts w:ascii="Verdana" w:eastAsia="Times New Roman" w:hAnsi="Verdana" w:cs="Times New Roman"/>
          <w:color w:val="000000"/>
          <w:sz w:val="18"/>
          <w:szCs w:val="18"/>
          <w:lang w:eastAsia="en-IN"/>
        </w:rPr>
      </w:pPr>
      <w:ins w:id="1717" w:author="Unknown">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.rollno=rollno;  </w:t>
        </w:r>
      </w:ins>
    </w:p>
    <w:p w:rsidR="00887C7C" w:rsidRPr="00887C7C" w:rsidRDefault="00887C7C" w:rsidP="00887C7C">
      <w:pPr>
        <w:shd w:val="clear" w:color="auto" w:fill="FFFFFF"/>
        <w:spacing w:after="0" w:line="285" w:lineRule="atLeast"/>
        <w:rPr>
          <w:ins w:id="1718" w:author="Unknown"/>
          <w:rFonts w:ascii="Verdana" w:eastAsia="Times New Roman" w:hAnsi="Verdana" w:cs="Times New Roman"/>
          <w:color w:val="000000"/>
          <w:sz w:val="18"/>
          <w:szCs w:val="18"/>
          <w:lang w:eastAsia="en-IN"/>
        </w:rPr>
      </w:pPr>
      <w:ins w:id="1719" w:author="Unknown">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.name=name;  </w:t>
        </w:r>
      </w:ins>
    </w:p>
    <w:p w:rsidR="00887C7C" w:rsidRPr="00887C7C" w:rsidRDefault="00887C7C" w:rsidP="00887C7C">
      <w:pPr>
        <w:shd w:val="clear" w:color="auto" w:fill="FFFFFF"/>
        <w:spacing w:after="0" w:line="285" w:lineRule="atLeast"/>
        <w:rPr>
          <w:ins w:id="1720" w:author="Unknown"/>
          <w:rFonts w:ascii="Verdana" w:eastAsia="Times New Roman" w:hAnsi="Verdana" w:cs="Times New Roman"/>
          <w:color w:val="000000"/>
          <w:sz w:val="18"/>
          <w:szCs w:val="18"/>
          <w:lang w:eastAsia="en-IN"/>
        </w:rPr>
      </w:pPr>
      <w:ins w:id="1721" w:author="Unknown">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.course=course;  </w:t>
        </w:r>
      </w:ins>
    </w:p>
    <w:p w:rsidR="00887C7C" w:rsidRPr="00887C7C" w:rsidRDefault="00887C7C" w:rsidP="00887C7C">
      <w:pPr>
        <w:shd w:val="clear" w:color="auto" w:fill="FFFFFF"/>
        <w:spacing w:after="0" w:line="285" w:lineRule="atLeast"/>
        <w:rPr>
          <w:ins w:id="1722" w:author="Unknown"/>
          <w:rFonts w:ascii="Verdana" w:eastAsia="Times New Roman" w:hAnsi="Verdana" w:cs="Times New Roman"/>
          <w:color w:val="000000"/>
          <w:sz w:val="18"/>
          <w:szCs w:val="18"/>
          <w:lang w:eastAsia="en-IN"/>
        </w:rPr>
      </w:pPr>
      <w:ins w:id="1723"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724" w:author="Unknown"/>
          <w:rFonts w:ascii="Verdana" w:eastAsia="Times New Roman" w:hAnsi="Verdana" w:cs="Times New Roman"/>
          <w:color w:val="000000"/>
          <w:sz w:val="18"/>
          <w:szCs w:val="18"/>
          <w:lang w:eastAsia="en-IN"/>
        </w:rPr>
      </w:pPr>
      <w:ins w:id="1725" w:author="Unknown">
        <w:r w:rsidRPr="00887C7C">
          <w:rPr>
            <w:rFonts w:ascii="Verdana" w:eastAsia="Times New Roman" w:hAnsi="Verdana" w:cs="Times New Roman"/>
            <w:color w:val="000000"/>
            <w:sz w:val="18"/>
            <w:szCs w:val="18"/>
            <w:bdr w:val="none" w:sz="0" w:space="0" w:color="auto" w:frame="1"/>
            <w:lang w:eastAsia="en-IN"/>
          </w:rPr>
          <w:t>Student(</w:t>
        </w:r>
        <w:r w:rsidRPr="00887C7C">
          <w:rPr>
            <w:rFonts w:ascii="Verdana" w:eastAsia="Times New Roman" w:hAnsi="Verdana" w:cs="Times New Roman"/>
            <w:b/>
            <w:bCs/>
            <w:color w:val="006699"/>
            <w:sz w:val="18"/>
            <w:lang w:eastAsia="en-IN"/>
          </w:rPr>
          <w:t>int</w:t>
        </w:r>
        <w:r w:rsidRPr="00887C7C">
          <w:rPr>
            <w:rFonts w:ascii="Verdana" w:eastAsia="Times New Roman" w:hAnsi="Verdana" w:cs="Times New Roman"/>
            <w:color w:val="000000"/>
            <w:sz w:val="18"/>
            <w:szCs w:val="18"/>
            <w:bdr w:val="none" w:sz="0" w:space="0" w:color="auto" w:frame="1"/>
            <w:lang w:eastAsia="en-IN"/>
          </w:rPr>
          <w:t> rollno,String name,String course,</w:t>
        </w:r>
        <w:r w:rsidRPr="00887C7C">
          <w:rPr>
            <w:rFonts w:ascii="Verdana" w:eastAsia="Times New Roman" w:hAnsi="Verdana" w:cs="Times New Roman"/>
            <w:b/>
            <w:bCs/>
            <w:color w:val="006699"/>
            <w:sz w:val="18"/>
            <w:lang w:eastAsia="en-IN"/>
          </w:rPr>
          <w:t>float</w:t>
        </w:r>
        <w:r w:rsidRPr="00887C7C">
          <w:rPr>
            <w:rFonts w:ascii="Verdana" w:eastAsia="Times New Roman" w:hAnsi="Verdana" w:cs="Times New Roman"/>
            <w:color w:val="000000"/>
            <w:sz w:val="18"/>
            <w:szCs w:val="18"/>
            <w:bdr w:val="none" w:sz="0" w:space="0" w:color="auto" w:frame="1"/>
            <w:lang w:eastAsia="en-IN"/>
          </w:rPr>
          <w:t> fee){  </w:t>
        </w:r>
      </w:ins>
    </w:p>
    <w:p w:rsidR="00887C7C" w:rsidRPr="00887C7C" w:rsidRDefault="00887C7C" w:rsidP="00887C7C">
      <w:pPr>
        <w:shd w:val="clear" w:color="auto" w:fill="FFFFFF"/>
        <w:spacing w:after="0" w:line="285" w:lineRule="atLeast"/>
        <w:rPr>
          <w:ins w:id="1726" w:author="Unknown"/>
          <w:rFonts w:ascii="Verdana" w:eastAsia="Times New Roman" w:hAnsi="Verdana" w:cs="Times New Roman"/>
          <w:color w:val="000000"/>
          <w:sz w:val="18"/>
          <w:szCs w:val="18"/>
          <w:lang w:eastAsia="en-IN"/>
        </w:rPr>
      </w:pPr>
      <w:ins w:id="1727" w:author="Unknown">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(rollno,name,course);</w:t>
        </w:r>
        <w:r w:rsidRPr="00887C7C">
          <w:rPr>
            <w:rFonts w:ascii="Verdana" w:eastAsia="Times New Roman" w:hAnsi="Verdana" w:cs="Times New Roman"/>
            <w:color w:val="008200"/>
            <w:sz w:val="18"/>
            <w:lang w:eastAsia="en-IN"/>
          </w:rPr>
          <w:t>//reusing constructor</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728" w:author="Unknown"/>
          <w:rFonts w:ascii="Verdana" w:eastAsia="Times New Roman" w:hAnsi="Verdana" w:cs="Times New Roman"/>
          <w:color w:val="000000"/>
          <w:sz w:val="18"/>
          <w:szCs w:val="18"/>
          <w:lang w:eastAsia="en-IN"/>
        </w:rPr>
      </w:pPr>
      <w:ins w:id="1729" w:author="Unknown">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.fee=fee;  </w:t>
        </w:r>
      </w:ins>
    </w:p>
    <w:p w:rsidR="00887C7C" w:rsidRPr="00887C7C" w:rsidRDefault="00887C7C" w:rsidP="00887C7C">
      <w:pPr>
        <w:shd w:val="clear" w:color="auto" w:fill="FFFFFF"/>
        <w:spacing w:after="0" w:line="285" w:lineRule="atLeast"/>
        <w:rPr>
          <w:ins w:id="1730" w:author="Unknown"/>
          <w:rFonts w:ascii="Verdana" w:eastAsia="Times New Roman" w:hAnsi="Verdana" w:cs="Times New Roman"/>
          <w:color w:val="000000"/>
          <w:sz w:val="18"/>
          <w:szCs w:val="18"/>
          <w:lang w:eastAsia="en-IN"/>
        </w:rPr>
      </w:pPr>
      <w:ins w:id="1731"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732" w:author="Unknown"/>
          <w:rFonts w:ascii="Verdana" w:eastAsia="Times New Roman" w:hAnsi="Verdana" w:cs="Times New Roman"/>
          <w:color w:val="000000"/>
          <w:sz w:val="18"/>
          <w:szCs w:val="18"/>
          <w:lang w:eastAsia="en-IN"/>
        </w:rPr>
      </w:pPr>
      <w:ins w:id="1733" w:author="Unknown">
        <w:r w:rsidRPr="00887C7C">
          <w:rPr>
            <w:rFonts w:ascii="Verdana" w:eastAsia="Times New Roman" w:hAnsi="Verdana" w:cs="Times New Roman"/>
            <w:b/>
            <w:bCs/>
            <w:color w:val="006699"/>
            <w:sz w:val="18"/>
            <w:lang w:eastAsia="en-IN"/>
          </w:rPr>
          <w:lastRenderedPageBreak/>
          <w:t>void</w:t>
        </w:r>
        <w:r w:rsidRPr="00887C7C">
          <w:rPr>
            <w:rFonts w:ascii="Verdana" w:eastAsia="Times New Roman" w:hAnsi="Verdana" w:cs="Times New Roman"/>
            <w:color w:val="000000"/>
            <w:sz w:val="18"/>
            <w:szCs w:val="18"/>
            <w:bdr w:val="none" w:sz="0" w:space="0" w:color="auto" w:frame="1"/>
            <w:lang w:eastAsia="en-IN"/>
          </w:rPr>
          <w:t> display(){System.out.println(rollno+</w:t>
        </w:r>
        <w:r w:rsidRPr="00887C7C">
          <w:rPr>
            <w:rFonts w:ascii="Verdana" w:eastAsia="Times New Roman" w:hAnsi="Verdana" w:cs="Times New Roman"/>
            <w:color w:val="0000FF"/>
            <w:sz w:val="18"/>
            <w:lang w:eastAsia="en-IN"/>
          </w:rPr>
          <w:t>" "</w:t>
        </w:r>
        <w:r w:rsidRPr="00887C7C">
          <w:rPr>
            <w:rFonts w:ascii="Verdana" w:eastAsia="Times New Roman" w:hAnsi="Verdana" w:cs="Times New Roman"/>
            <w:color w:val="000000"/>
            <w:sz w:val="18"/>
            <w:szCs w:val="18"/>
            <w:bdr w:val="none" w:sz="0" w:space="0" w:color="auto" w:frame="1"/>
            <w:lang w:eastAsia="en-IN"/>
          </w:rPr>
          <w:t>+name+</w:t>
        </w:r>
        <w:r w:rsidRPr="00887C7C">
          <w:rPr>
            <w:rFonts w:ascii="Verdana" w:eastAsia="Times New Roman" w:hAnsi="Verdana" w:cs="Times New Roman"/>
            <w:color w:val="0000FF"/>
            <w:sz w:val="18"/>
            <w:lang w:eastAsia="en-IN"/>
          </w:rPr>
          <w:t>" "</w:t>
        </w:r>
        <w:r w:rsidRPr="00887C7C">
          <w:rPr>
            <w:rFonts w:ascii="Verdana" w:eastAsia="Times New Roman" w:hAnsi="Verdana" w:cs="Times New Roman"/>
            <w:color w:val="000000"/>
            <w:sz w:val="18"/>
            <w:szCs w:val="18"/>
            <w:bdr w:val="none" w:sz="0" w:space="0" w:color="auto" w:frame="1"/>
            <w:lang w:eastAsia="en-IN"/>
          </w:rPr>
          <w:t>+course+</w:t>
        </w:r>
        <w:r w:rsidRPr="00887C7C">
          <w:rPr>
            <w:rFonts w:ascii="Verdana" w:eastAsia="Times New Roman" w:hAnsi="Verdana" w:cs="Times New Roman"/>
            <w:color w:val="0000FF"/>
            <w:sz w:val="18"/>
            <w:lang w:eastAsia="en-IN"/>
          </w:rPr>
          <w:t>" "</w:t>
        </w:r>
        <w:r w:rsidRPr="00887C7C">
          <w:rPr>
            <w:rFonts w:ascii="Verdana" w:eastAsia="Times New Roman" w:hAnsi="Verdana" w:cs="Times New Roman"/>
            <w:color w:val="000000"/>
            <w:sz w:val="18"/>
            <w:szCs w:val="18"/>
            <w:bdr w:val="none" w:sz="0" w:space="0" w:color="auto" w:frame="1"/>
            <w:lang w:eastAsia="en-IN"/>
          </w:rPr>
          <w:t>+fee);}  </w:t>
        </w:r>
      </w:ins>
    </w:p>
    <w:p w:rsidR="00887C7C" w:rsidRPr="00887C7C" w:rsidRDefault="00887C7C" w:rsidP="00887C7C">
      <w:pPr>
        <w:shd w:val="clear" w:color="auto" w:fill="FFFFFF"/>
        <w:spacing w:after="0" w:line="285" w:lineRule="atLeast"/>
        <w:rPr>
          <w:ins w:id="1734" w:author="Unknown"/>
          <w:rFonts w:ascii="Verdana" w:eastAsia="Times New Roman" w:hAnsi="Verdana" w:cs="Times New Roman"/>
          <w:color w:val="000000"/>
          <w:sz w:val="18"/>
          <w:szCs w:val="18"/>
          <w:lang w:eastAsia="en-IN"/>
        </w:rPr>
      </w:pPr>
      <w:ins w:id="1735"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736" w:author="Unknown"/>
          <w:rFonts w:ascii="Verdana" w:eastAsia="Times New Roman" w:hAnsi="Verdana" w:cs="Times New Roman"/>
          <w:color w:val="000000"/>
          <w:sz w:val="18"/>
          <w:szCs w:val="18"/>
          <w:lang w:eastAsia="en-IN"/>
        </w:rPr>
      </w:pPr>
      <w:ins w:id="1737"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TestThis7{  </w:t>
        </w:r>
      </w:ins>
    </w:p>
    <w:p w:rsidR="00887C7C" w:rsidRPr="00887C7C" w:rsidRDefault="00887C7C" w:rsidP="00887C7C">
      <w:pPr>
        <w:shd w:val="clear" w:color="auto" w:fill="FFFFFF"/>
        <w:spacing w:after="0" w:line="285" w:lineRule="atLeast"/>
        <w:rPr>
          <w:ins w:id="1738" w:author="Unknown"/>
          <w:rFonts w:ascii="Verdana" w:eastAsia="Times New Roman" w:hAnsi="Verdana" w:cs="Times New Roman"/>
          <w:color w:val="000000"/>
          <w:sz w:val="18"/>
          <w:szCs w:val="18"/>
          <w:lang w:eastAsia="en-IN"/>
        </w:rPr>
      </w:pPr>
      <w:ins w:id="1739" w:author="Unknown">
        <w:r w:rsidRPr="00887C7C">
          <w:rPr>
            <w:rFonts w:ascii="Verdana" w:eastAsia="Times New Roman" w:hAnsi="Verdana" w:cs="Times New Roman"/>
            <w:b/>
            <w:bCs/>
            <w:color w:val="006699"/>
            <w:sz w:val="18"/>
            <w:lang w:eastAsia="en-IN"/>
          </w:rPr>
          <w:t>public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static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main(String args[]){  </w:t>
        </w:r>
      </w:ins>
    </w:p>
    <w:p w:rsidR="00887C7C" w:rsidRPr="00887C7C" w:rsidRDefault="00887C7C" w:rsidP="00887C7C">
      <w:pPr>
        <w:shd w:val="clear" w:color="auto" w:fill="FFFFFF"/>
        <w:spacing w:after="0" w:line="285" w:lineRule="atLeast"/>
        <w:rPr>
          <w:ins w:id="1740" w:author="Unknown"/>
          <w:rFonts w:ascii="Verdana" w:eastAsia="Times New Roman" w:hAnsi="Verdana" w:cs="Times New Roman"/>
          <w:color w:val="000000"/>
          <w:sz w:val="18"/>
          <w:szCs w:val="18"/>
          <w:lang w:eastAsia="en-IN"/>
        </w:rPr>
      </w:pPr>
      <w:ins w:id="1741" w:author="Unknown">
        <w:r w:rsidRPr="00887C7C">
          <w:rPr>
            <w:rFonts w:ascii="Verdana" w:eastAsia="Times New Roman" w:hAnsi="Verdana" w:cs="Times New Roman"/>
            <w:color w:val="000000"/>
            <w:sz w:val="18"/>
            <w:szCs w:val="18"/>
            <w:bdr w:val="none" w:sz="0" w:space="0" w:color="auto" w:frame="1"/>
            <w:lang w:eastAsia="en-IN"/>
          </w:rPr>
          <w:t>Student s1=</w:t>
        </w:r>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Student(</w:t>
        </w:r>
        <w:r w:rsidRPr="00887C7C">
          <w:rPr>
            <w:rFonts w:ascii="Verdana" w:eastAsia="Times New Roman" w:hAnsi="Verdana" w:cs="Times New Roman"/>
            <w:color w:val="C00000"/>
            <w:sz w:val="18"/>
            <w:lang w:eastAsia="en-IN"/>
          </w:rPr>
          <w:t>111</w:t>
        </w:r>
        <w:r w:rsidRPr="00887C7C">
          <w:rPr>
            <w:rFonts w:ascii="Verdana" w:eastAsia="Times New Roman" w:hAnsi="Verdana" w:cs="Times New Roman"/>
            <w:color w:val="000000"/>
            <w:sz w:val="18"/>
            <w:szCs w:val="18"/>
            <w:bdr w:val="none" w:sz="0" w:space="0" w:color="auto" w:frame="1"/>
            <w:lang w:eastAsia="en-IN"/>
          </w:rPr>
          <w:t>,</w:t>
        </w:r>
        <w:r w:rsidRPr="00887C7C">
          <w:rPr>
            <w:rFonts w:ascii="Verdana" w:eastAsia="Times New Roman" w:hAnsi="Verdana" w:cs="Times New Roman"/>
            <w:color w:val="0000FF"/>
            <w:sz w:val="18"/>
            <w:lang w:eastAsia="en-IN"/>
          </w:rPr>
          <w:t>"ankit"</w:t>
        </w:r>
        <w:r w:rsidRPr="00887C7C">
          <w:rPr>
            <w:rFonts w:ascii="Verdana" w:eastAsia="Times New Roman" w:hAnsi="Verdana" w:cs="Times New Roman"/>
            <w:color w:val="000000"/>
            <w:sz w:val="18"/>
            <w:szCs w:val="18"/>
            <w:bdr w:val="none" w:sz="0" w:space="0" w:color="auto" w:frame="1"/>
            <w:lang w:eastAsia="en-IN"/>
          </w:rPr>
          <w:t>,</w:t>
        </w:r>
        <w:r w:rsidRPr="00887C7C">
          <w:rPr>
            <w:rFonts w:ascii="Verdana" w:eastAsia="Times New Roman" w:hAnsi="Verdana" w:cs="Times New Roman"/>
            <w:color w:val="0000FF"/>
            <w:sz w:val="18"/>
            <w:lang w:eastAsia="en-IN"/>
          </w:rPr>
          <w:t>"java"</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742" w:author="Unknown"/>
          <w:rFonts w:ascii="Verdana" w:eastAsia="Times New Roman" w:hAnsi="Verdana" w:cs="Times New Roman"/>
          <w:color w:val="000000"/>
          <w:sz w:val="18"/>
          <w:szCs w:val="18"/>
          <w:lang w:eastAsia="en-IN"/>
        </w:rPr>
      </w:pPr>
      <w:ins w:id="1743" w:author="Unknown">
        <w:r w:rsidRPr="00887C7C">
          <w:rPr>
            <w:rFonts w:ascii="Verdana" w:eastAsia="Times New Roman" w:hAnsi="Verdana" w:cs="Times New Roman"/>
            <w:color w:val="000000"/>
            <w:sz w:val="18"/>
            <w:szCs w:val="18"/>
            <w:bdr w:val="none" w:sz="0" w:space="0" w:color="auto" w:frame="1"/>
            <w:lang w:eastAsia="en-IN"/>
          </w:rPr>
          <w:t>Student s2=</w:t>
        </w:r>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Student(</w:t>
        </w:r>
        <w:r w:rsidRPr="00887C7C">
          <w:rPr>
            <w:rFonts w:ascii="Verdana" w:eastAsia="Times New Roman" w:hAnsi="Verdana" w:cs="Times New Roman"/>
            <w:color w:val="C00000"/>
            <w:sz w:val="18"/>
            <w:lang w:eastAsia="en-IN"/>
          </w:rPr>
          <w:t>112</w:t>
        </w:r>
        <w:r w:rsidRPr="00887C7C">
          <w:rPr>
            <w:rFonts w:ascii="Verdana" w:eastAsia="Times New Roman" w:hAnsi="Verdana" w:cs="Times New Roman"/>
            <w:color w:val="000000"/>
            <w:sz w:val="18"/>
            <w:szCs w:val="18"/>
            <w:bdr w:val="none" w:sz="0" w:space="0" w:color="auto" w:frame="1"/>
            <w:lang w:eastAsia="en-IN"/>
          </w:rPr>
          <w:t>,</w:t>
        </w:r>
        <w:r w:rsidRPr="00887C7C">
          <w:rPr>
            <w:rFonts w:ascii="Verdana" w:eastAsia="Times New Roman" w:hAnsi="Verdana" w:cs="Times New Roman"/>
            <w:color w:val="0000FF"/>
            <w:sz w:val="18"/>
            <w:lang w:eastAsia="en-IN"/>
          </w:rPr>
          <w:t>"sumit"</w:t>
        </w:r>
        <w:r w:rsidRPr="00887C7C">
          <w:rPr>
            <w:rFonts w:ascii="Verdana" w:eastAsia="Times New Roman" w:hAnsi="Verdana" w:cs="Times New Roman"/>
            <w:color w:val="000000"/>
            <w:sz w:val="18"/>
            <w:szCs w:val="18"/>
            <w:bdr w:val="none" w:sz="0" w:space="0" w:color="auto" w:frame="1"/>
            <w:lang w:eastAsia="en-IN"/>
          </w:rPr>
          <w:t>,</w:t>
        </w:r>
        <w:r w:rsidRPr="00887C7C">
          <w:rPr>
            <w:rFonts w:ascii="Verdana" w:eastAsia="Times New Roman" w:hAnsi="Verdana" w:cs="Times New Roman"/>
            <w:color w:val="0000FF"/>
            <w:sz w:val="18"/>
            <w:lang w:eastAsia="en-IN"/>
          </w:rPr>
          <w:t>"java"</w:t>
        </w:r>
        <w:r w:rsidRPr="00887C7C">
          <w:rPr>
            <w:rFonts w:ascii="Verdana" w:eastAsia="Times New Roman" w:hAnsi="Verdana" w:cs="Times New Roman"/>
            <w:color w:val="000000"/>
            <w:sz w:val="18"/>
            <w:szCs w:val="18"/>
            <w:bdr w:val="none" w:sz="0" w:space="0" w:color="auto" w:frame="1"/>
            <w:lang w:eastAsia="en-IN"/>
          </w:rPr>
          <w:t>,6000f);  </w:t>
        </w:r>
      </w:ins>
    </w:p>
    <w:p w:rsidR="00887C7C" w:rsidRPr="00887C7C" w:rsidRDefault="00887C7C" w:rsidP="00887C7C">
      <w:pPr>
        <w:shd w:val="clear" w:color="auto" w:fill="FFFFFF"/>
        <w:spacing w:after="0" w:line="285" w:lineRule="atLeast"/>
        <w:rPr>
          <w:ins w:id="1744" w:author="Unknown"/>
          <w:rFonts w:ascii="Verdana" w:eastAsia="Times New Roman" w:hAnsi="Verdana" w:cs="Times New Roman"/>
          <w:color w:val="000000"/>
          <w:sz w:val="18"/>
          <w:szCs w:val="18"/>
          <w:lang w:eastAsia="en-IN"/>
        </w:rPr>
      </w:pPr>
      <w:ins w:id="1745" w:author="Unknown">
        <w:r w:rsidRPr="00887C7C">
          <w:rPr>
            <w:rFonts w:ascii="Verdana" w:eastAsia="Times New Roman" w:hAnsi="Verdana" w:cs="Times New Roman"/>
            <w:color w:val="000000"/>
            <w:sz w:val="18"/>
            <w:szCs w:val="18"/>
            <w:bdr w:val="none" w:sz="0" w:space="0" w:color="auto" w:frame="1"/>
            <w:lang w:eastAsia="en-IN"/>
          </w:rPr>
          <w:t>s1.display();  </w:t>
        </w:r>
      </w:ins>
    </w:p>
    <w:p w:rsidR="00887C7C" w:rsidRPr="00887C7C" w:rsidRDefault="00887C7C" w:rsidP="00887C7C">
      <w:pPr>
        <w:shd w:val="clear" w:color="auto" w:fill="FFFFFF"/>
        <w:spacing w:after="0" w:line="285" w:lineRule="atLeast"/>
        <w:rPr>
          <w:ins w:id="1746" w:author="Unknown"/>
          <w:rFonts w:ascii="Verdana" w:eastAsia="Times New Roman" w:hAnsi="Verdana" w:cs="Times New Roman"/>
          <w:color w:val="000000"/>
          <w:sz w:val="18"/>
          <w:szCs w:val="18"/>
          <w:lang w:eastAsia="en-IN"/>
        </w:rPr>
      </w:pPr>
      <w:ins w:id="1747" w:author="Unknown">
        <w:r w:rsidRPr="00887C7C">
          <w:rPr>
            <w:rFonts w:ascii="Verdana" w:eastAsia="Times New Roman" w:hAnsi="Verdana" w:cs="Times New Roman"/>
            <w:color w:val="000000"/>
            <w:sz w:val="18"/>
            <w:szCs w:val="18"/>
            <w:bdr w:val="none" w:sz="0" w:space="0" w:color="auto" w:frame="1"/>
            <w:lang w:eastAsia="en-IN"/>
          </w:rPr>
          <w:t>s2.display();  </w:t>
        </w:r>
      </w:ins>
    </w:p>
    <w:p w:rsidR="00887C7C" w:rsidRPr="00887C7C" w:rsidRDefault="00887C7C" w:rsidP="00887C7C">
      <w:pPr>
        <w:shd w:val="clear" w:color="auto" w:fill="FFFFFF"/>
        <w:spacing w:after="109" w:line="285" w:lineRule="atLeast"/>
        <w:rPr>
          <w:ins w:id="1748" w:author="Unknown"/>
          <w:rFonts w:ascii="Verdana" w:eastAsia="Times New Roman" w:hAnsi="Verdana" w:cs="Times New Roman"/>
          <w:color w:val="000000"/>
          <w:sz w:val="18"/>
          <w:szCs w:val="18"/>
          <w:lang w:eastAsia="en-IN"/>
        </w:rPr>
      </w:pPr>
      <w:ins w:id="1749"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pacing w:after="0" w:line="240" w:lineRule="auto"/>
        <w:rPr>
          <w:ins w:id="1750" w:author="Unknown"/>
          <w:rFonts w:ascii="Times New Roman" w:eastAsia="Times New Roman" w:hAnsi="Times New Roman" w:cs="Times New Roman"/>
          <w:sz w:val="24"/>
          <w:szCs w:val="24"/>
          <w:lang w:eastAsia="en-IN"/>
        </w:rPr>
      </w:pPr>
      <w:ins w:id="1751" w:author="Unknown">
        <w:r w:rsidRPr="00887C7C">
          <w:rPr>
            <w:rFonts w:ascii="Verdana" w:eastAsia="Times New Roman" w:hAnsi="Verdana" w:cs="Times New Roman"/>
            <w:color w:val="000000"/>
            <w:sz w:val="18"/>
            <w:lang w:eastAsia="en-IN"/>
          </w:rPr>
          <w:fldChar w:fldCharType="begin"/>
        </w:r>
        <w:r w:rsidRPr="00887C7C">
          <w:rPr>
            <w:rFonts w:ascii="Verdana" w:eastAsia="Times New Roman" w:hAnsi="Verdana" w:cs="Times New Roman"/>
            <w:color w:val="000000"/>
            <w:sz w:val="18"/>
            <w:lang w:eastAsia="en-IN"/>
          </w:rPr>
          <w:instrText xml:space="preserve"> HYPERLINK "http://www.javatpoint.com/opr/test.jsp?filename=TestThis7" \t "_blank" </w:instrText>
        </w:r>
        <w:r w:rsidRPr="00887C7C">
          <w:rPr>
            <w:rFonts w:ascii="Verdana" w:eastAsia="Times New Roman" w:hAnsi="Verdana" w:cs="Times New Roman"/>
            <w:color w:val="000000"/>
            <w:sz w:val="18"/>
            <w:lang w:eastAsia="en-IN"/>
          </w:rPr>
          <w:fldChar w:fldCharType="separate"/>
        </w:r>
        <w:r w:rsidRPr="00887C7C">
          <w:rPr>
            <w:rFonts w:ascii="Verdana" w:eastAsia="Times New Roman" w:hAnsi="Verdana" w:cs="Times New Roman"/>
            <w:b/>
            <w:bCs/>
            <w:color w:val="FFFFFF"/>
            <w:sz w:val="18"/>
            <w:lang w:eastAsia="en-IN"/>
          </w:rPr>
          <w:t>Test it Now</w:t>
        </w:r>
        <w:r w:rsidRPr="00887C7C">
          <w:rPr>
            <w:rFonts w:ascii="Verdana" w:eastAsia="Times New Roman" w:hAnsi="Verdana" w:cs="Times New Roman"/>
            <w:color w:val="000000"/>
            <w:sz w:val="18"/>
            <w:lang w:eastAsia="en-IN"/>
          </w:rPr>
          <w:fldChar w:fldCharType="end"/>
        </w:r>
      </w:ins>
    </w:p>
    <w:p w:rsidR="00887C7C" w:rsidRPr="00887C7C" w:rsidRDefault="00887C7C" w:rsidP="00887C7C">
      <w:pPr>
        <w:shd w:val="clear" w:color="auto" w:fill="FFFFFF"/>
        <w:spacing w:before="100" w:beforeAutospacing="1" w:after="100" w:afterAutospacing="1" w:line="240" w:lineRule="auto"/>
        <w:rPr>
          <w:ins w:id="1752" w:author="Unknown"/>
          <w:rFonts w:ascii="Verdana" w:eastAsia="Times New Roman" w:hAnsi="Verdana" w:cs="Times New Roman"/>
          <w:color w:val="000000"/>
          <w:sz w:val="18"/>
          <w:szCs w:val="18"/>
          <w:lang w:eastAsia="en-IN"/>
        </w:rPr>
      </w:pPr>
      <w:ins w:id="1753" w:author="Unknown">
        <w:r w:rsidRPr="00887C7C">
          <w:rPr>
            <w:rFonts w:ascii="Verdana" w:eastAsia="Times New Roman" w:hAnsi="Verdana" w:cs="Times New Roman"/>
            <w:color w:val="000000"/>
            <w:sz w:val="18"/>
            <w:szCs w:val="18"/>
            <w:lang w:eastAsia="en-IN"/>
          </w:rPr>
          <w:t>Output:</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54" w:author="Unknown"/>
          <w:rFonts w:ascii="Courier New" w:eastAsia="Times New Roman" w:hAnsi="Courier New" w:cs="Courier New"/>
          <w:color w:val="000000"/>
          <w:sz w:val="20"/>
          <w:szCs w:val="20"/>
          <w:lang w:eastAsia="en-IN"/>
        </w:rPr>
      </w:pPr>
      <w:ins w:id="1755" w:author="Unknown">
        <w:r w:rsidRPr="00887C7C">
          <w:rPr>
            <w:rFonts w:ascii="Courier New" w:eastAsia="Times New Roman" w:hAnsi="Courier New" w:cs="Courier New"/>
            <w:color w:val="000000"/>
            <w:sz w:val="20"/>
            <w:szCs w:val="20"/>
            <w:lang w:eastAsia="en-IN"/>
          </w:rPr>
          <w:t>111 ankit java null</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56" w:author="Unknown"/>
          <w:rFonts w:ascii="Courier New" w:eastAsia="Times New Roman" w:hAnsi="Courier New" w:cs="Courier New"/>
          <w:color w:val="000000"/>
          <w:sz w:val="20"/>
          <w:szCs w:val="20"/>
          <w:lang w:eastAsia="en-IN"/>
        </w:rPr>
      </w:pPr>
      <w:ins w:id="1757" w:author="Unknown">
        <w:r w:rsidRPr="00887C7C">
          <w:rPr>
            <w:rFonts w:ascii="Courier New" w:eastAsia="Times New Roman" w:hAnsi="Courier New" w:cs="Courier New"/>
            <w:color w:val="000000"/>
            <w:sz w:val="20"/>
            <w:szCs w:val="20"/>
            <w:lang w:eastAsia="en-IN"/>
          </w:rPr>
          <w:t>112 sumit java 6000</w:t>
        </w:r>
      </w:ins>
    </w:p>
    <w:p w:rsidR="00887C7C" w:rsidRPr="00887C7C" w:rsidRDefault="00887C7C" w:rsidP="00887C7C">
      <w:pPr>
        <w:pBdr>
          <w:top w:val="single" w:sz="6" w:space="10" w:color="FFC0CB"/>
          <w:left w:val="single" w:sz="18" w:space="27" w:color="FFA500"/>
          <w:bottom w:val="single" w:sz="6" w:space="10" w:color="FFC0CB"/>
          <w:right w:val="single" w:sz="6" w:space="10" w:color="FFC0CB"/>
        </w:pBdr>
        <w:shd w:val="clear" w:color="auto" w:fill="FFFFFF"/>
        <w:spacing w:before="100" w:beforeAutospacing="1" w:after="100" w:afterAutospacing="1" w:line="240" w:lineRule="auto"/>
        <w:outlineLvl w:val="3"/>
        <w:rPr>
          <w:ins w:id="1758" w:author="Unknown"/>
          <w:rFonts w:ascii="Arial" w:eastAsia="Times New Roman" w:hAnsi="Arial" w:cs="Arial"/>
          <w:color w:val="008000"/>
          <w:sz w:val="19"/>
          <w:szCs w:val="19"/>
          <w:lang w:eastAsia="en-IN"/>
        </w:rPr>
      </w:pPr>
      <w:ins w:id="1759" w:author="Unknown">
        <w:r w:rsidRPr="00887C7C">
          <w:rPr>
            <w:rFonts w:ascii="Arial" w:eastAsia="Times New Roman" w:hAnsi="Arial" w:cs="Arial"/>
            <w:color w:val="008000"/>
            <w:sz w:val="19"/>
            <w:szCs w:val="19"/>
            <w:lang w:eastAsia="en-IN"/>
          </w:rPr>
          <w:t>Rule: Call to this() must be the first statement in constructor.</w:t>
        </w:r>
      </w:ins>
    </w:p>
    <w:p w:rsidR="00887C7C" w:rsidRPr="00887C7C" w:rsidRDefault="00887C7C" w:rsidP="00887C7C">
      <w:pPr>
        <w:shd w:val="clear" w:color="auto" w:fill="FFFFFF"/>
        <w:spacing w:after="0" w:line="285" w:lineRule="atLeast"/>
        <w:rPr>
          <w:ins w:id="1760" w:author="Unknown"/>
          <w:rFonts w:ascii="Verdana" w:eastAsia="Times New Roman" w:hAnsi="Verdana" w:cs="Times New Roman"/>
          <w:color w:val="000000"/>
          <w:sz w:val="18"/>
          <w:szCs w:val="18"/>
          <w:lang w:eastAsia="en-IN"/>
        </w:rPr>
      </w:pPr>
      <w:ins w:id="1761"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Student{  </w:t>
        </w:r>
      </w:ins>
    </w:p>
    <w:p w:rsidR="00887C7C" w:rsidRPr="00887C7C" w:rsidRDefault="00887C7C" w:rsidP="00887C7C">
      <w:pPr>
        <w:shd w:val="clear" w:color="auto" w:fill="FFFFFF"/>
        <w:spacing w:after="0" w:line="285" w:lineRule="atLeast"/>
        <w:rPr>
          <w:ins w:id="1762" w:author="Unknown"/>
          <w:rFonts w:ascii="Verdana" w:eastAsia="Times New Roman" w:hAnsi="Verdana" w:cs="Times New Roman"/>
          <w:color w:val="000000"/>
          <w:sz w:val="18"/>
          <w:szCs w:val="18"/>
          <w:lang w:eastAsia="en-IN"/>
        </w:rPr>
      </w:pPr>
      <w:ins w:id="1763" w:author="Unknown">
        <w:r w:rsidRPr="00887C7C">
          <w:rPr>
            <w:rFonts w:ascii="Verdana" w:eastAsia="Times New Roman" w:hAnsi="Verdana" w:cs="Times New Roman"/>
            <w:b/>
            <w:bCs/>
            <w:color w:val="006699"/>
            <w:sz w:val="18"/>
            <w:lang w:eastAsia="en-IN"/>
          </w:rPr>
          <w:t>int</w:t>
        </w:r>
        <w:r w:rsidRPr="00887C7C">
          <w:rPr>
            <w:rFonts w:ascii="Verdana" w:eastAsia="Times New Roman" w:hAnsi="Verdana" w:cs="Times New Roman"/>
            <w:color w:val="000000"/>
            <w:sz w:val="18"/>
            <w:szCs w:val="18"/>
            <w:bdr w:val="none" w:sz="0" w:space="0" w:color="auto" w:frame="1"/>
            <w:lang w:eastAsia="en-IN"/>
          </w:rPr>
          <w:t> rollno;  </w:t>
        </w:r>
      </w:ins>
    </w:p>
    <w:p w:rsidR="00887C7C" w:rsidRPr="00887C7C" w:rsidRDefault="00887C7C" w:rsidP="00887C7C">
      <w:pPr>
        <w:shd w:val="clear" w:color="auto" w:fill="FFFFFF"/>
        <w:spacing w:after="0" w:line="285" w:lineRule="atLeast"/>
        <w:rPr>
          <w:ins w:id="1764" w:author="Unknown"/>
          <w:rFonts w:ascii="Verdana" w:eastAsia="Times New Roman" w:hAnsi="Verdana" w:cs="Times New Roman"/>
          <w:color w:val="000000"/>
          <w:sz w:val="18"/>
          <w:szCs w:val="18"/>
          <w:lang w:eastAsia="en-IN"/>
        </w:rPr>
      </w:pPr>
      <w:ins w:id="1765" w:author="Unknown">
        <w:r w:rsidRPr="00887C7C">
          <w:rPr>
            <w:rFonts w:ascii="Verdana" w:eastAsia="Times New Roman" w:hAnsi="Verdana" w:cs="Times New Roman"/>
            <w:color w:val="000000"/>
            <w:sz w:val="18"/>
            <w:szCs w:val="18"/>
            <w:bdr w:val="none" w:sz="0" w:space="0" w:color="auto" w:frame="1"/>
            <w:lang w:eastAsia="en-IN"/>
          </w:rPr>
          <w:t>String name,course;  </w:t>
        </w:r>
      </w:ins>
    </w:p>
    <w:p w:rsidR="00887C7C" w:rsidRPr="00887C7C" w:rsidRDefault="00887C7C" w:rsidP="00887C7C">
      <w:pPr>
        <w:shd w:val="clear" w:color="auto" w:fill="FFFFFF"/>
        <w:spacing w:after="0" w:line="285" w:lineRule="atLeast"/>
        <w:rPr>
          <w:ins w:id="1766" w:author="Unknown"/>
          <w:rFonts w:ascii="Verdana" w:eastAsia="Times New Roman" w:hAnsi="Verdana" w:cs="Times New Roman"/>
          <w:color w:val="000000"/>
          <w:sz w:val="18"/>
          <w:szCs w:val="18"/>
          <w:lang w:eastAsia="en-IN"/>
        </w:rPr>
      </w:pPr>
      <w:ins w:id="1767" w:author="Unknown">
        <w:r w:rsidRPr="00887C7C">
          <w:rPr>
            <w:rFonts w:ascii="Verdana" w:eastAsia="Times New Roman" w:hAnsi="Verdana" w:cs="Times New Roman"/>
            <w:b/>
            <w:bCs/>
            <w:color w:val="006699"/>
            <w:sz w:val="18"/>
            <w:lang w:eastAsia="en-IN"/>
          </w:rPr>
          <w:t>float</w:t>
        </w:r>
        <w:r w:rsidRPr="00887C7C">
          <w:rPr>
            <w:rFonts w:ascii="Verdana" w:eastAsia="Times New Roman" w:hAnsi="Verdana" w:cs="Times New Roman"/>
            <w:color w:val="000000"/>
            <w:sz w:val="18"/>
            <w:szCs w:val="18"/>
            <w:bdr w:val="none" w:sz="0" w:space="0" w:color="auto" w:frame="1"/>
            <w:lang w:eastAsia="en-IN"/>
          </w:rPr>
          <w:t> fee;  </w:t>
        </w:r>
      </w:ins>
    </w:p>
    <w:p w:rsidR="00887C7C" w:rsidRPr="00887C7C" w:rsidRDefault="00887C7C" w:rsidP="00887C7C">
      <w:pPr>
        <w:shd w:val="clear" w:color="auto" w:fill="FFFFFF"/>
        <w:spacing w:after="0" w:line="285" w:lineRule="atLeast"/>
        <w:rPr>
          <w:ins w:id="1768" w:author="Unknown"/>
          <w:rFonts w:ascii="Verdana" w:eastAsia="Times New Roman" w:hAnsi="Verdana" w:cs="Times New Roman"/>
          <w:color w:val="000000"/>
          <w:sz w:val="18"/>
          <w:szCs w:val="18"/>
          <w:lang w:eastAsia="en-IN"/>
        </w:rPr>
      </w:pPr>
      <w:ins w:id="1769" w:author="Unknown">
        <w:r w:rsidRPr="00887C7C">
          <w:rPr>
            <w:rFonts w:ascii="Verdana" w:eastAsia="Times New Roman" w:hAnsi="Verdana" w:cs="Times New Roman"/>
            <w:color w:val="000000"/>
            <w:sz w:val="18"/>
            <w:szCs w:val="18"/>
            <w:bdr w:val="none" w:sz="0" w:space="0" w:color="auto" w:frame="1"/>
            <w:lang w:eastAsia="en-IN"/>
          </w:rPr>
          <w:t>Student(</w:t>
        </w:r>
        <w:r w:rsidRPr="00887C7C">
          <w:rPr>
            <w:rFonts w:ascii="Verdana" w:eastAsia="Times New Roman" w:hAnsi="Verdana" w:cs="Times New Roman"/>
            <w:b/>
            <w:bCs/>
            <w:color w:val="006699"/>
            <w:sz w:val="18"/>
            <w:lang w:eastAsia="en-IN"/>
          </w:rPr>
          <w:t>int</w:t>
        </w:r>
        <w:r w:rsidRPr="00887C7C">
          <w:rPr>
            <w:rFonts w:ascii="Verdana" w:eastAsia="Times New Roman" w:hAnsi="Verdana" w:cs="Times New Roman"/>
            <w:color w:val="000000"/>
            <w:sz w:val="18"/>
            <w:szCs w:val="18"/>
            <w:bdr w:val="none" w:sz="0" w:space="0" w:color="auto" w:frame="1"/>
            <w:lang w:eastAsia="en-IN"/>
          </w:rPr>
          <w:t> rollno,String name,String course){  </w:t>
        </w:r>
      </w:ins>
    </w:p>
    <w:p w:rsidR="00887C7C" w:rsidRPr="00887C7C" w:rsidRDefault="00887C7C" w:rsidP="00887C7C">
      <w:pPr>
        <w:shd w:val="clear" w:color="auto" w:fill="FFFFFF"/>
        <w:spacing w:after="0" w:line="285" w:lineRule="atLeast"/>
        <w:rPr>
          <w:ins w:id="1770" w:author="Unknown"/>
          <w:rFonts w:ascii="Verdana" w:eastAsia="Times New Roman" w:hAnsi="Verdana" w:cs="Times New Roman"/>
          <w:color w:val="000000"/>
          <w:sz w:val="18"/>
          <w:szCs w:val="18"/>
          <w:lang w:eastAsia="en-IN"/>
        </w:rPr>
      </w:pPr>
      <w:ins w:id="1771" w:author="Unknown">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.rollno=rollno;  </w:t>
        </w:r>
      </w:ins>
    </w:p>
    <w:p w:rsidR="00887C7C" w:rsidRPr="00887C7C" w:rsidRDefault="00887C7C" w:rsidP="00887C7C">
      <w:pPr>
        <w:shd w:val="clear" w:color="auto" w:fill="FFFFFF"/>
        <w:spacing w:after="0" w:line="285" w:lineRule="atLeast"/>
        <w:rPr>
          <w:ins w:id="1772" w:author="Unknown"/>
          <w:rFonts w:ascii="Verdana" w:eastAsia="Times New Roman" w:hAnsi="Verdana" w:cs="Times New Roman"/>
          <w:color w:val="000000"/>
          <w:sz w:val="18"/>
          <w:szCs w:val="18"/>
          <w:lang w:eastAsia="en-IN"/>
        </w:rPr>
      </w:pPr>
      <w:ins w:id="1773" w:author="Unknown">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.name=name;  </w:t>
        </w:r>
      </w:ins>
    </w:p>
    <w:p w:rsidR="00887C7C" w:rsidRPr="00887C7C" w:rsidRDefault="00887C7C" w:rsidP="00887C7C">
      <w:pPr>
        <w:shd w:val="clear" w:color="auto" w:fill="FFFFFF"/>
        <w:spacing w:after="0" w:line="285" w:lineRule="atLeast"/>
        <w:rPr>
          <w:ins w:id="1774" w:author="Unknown"/>
          <w:rFonts w:ascii="Verdana" w:eastAsia="Times New Roman" w:hAnsi="Verdana" w:cs="Times New Roman"/>
          <w:color w:val="000000"/>
          <w:sz w:val="18"/>
          <w:szCs w:val="18"/>
          <w:lang w:eastAsia="en-IN"/>
        </w:rPr>
      </w:pPr>
      <w:ins w:id="1775" w:author="Unknown">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.course=course;  </w:t>
        </w:r>
      </w:ins>
    </w:p>
    <w:p w:rsidR="00887C7C" w:rsidRPr="00887C7C" w:rsidRDefault="00887C7C" w:rsidP="00887C7C">
      <w:pPr>
        <w:shd w:val="clear" w:color="auto" w:fill="FFFFFF"/>
        <w:spacing w:after="0" w:line="285" w:lineRule="atLeast"/>
        <w:rPr>
          <w:ins w:id="1776" w:author="Unknown"/>
          <w:rFonts w:ascii="Verdana" w:eastAsia="Times New Roman" w:hAnsi="Verdana" w:cs="Times New Roman"/>
          <w:color w:val="000000"/>
          <w:sz w:val="18"/>
          <w:szCs w:val="18"/>
          <w:lang w:eastAsia="en-IN"/>
        </w:rPr>
      </w:pPr>
      <w:ins w:id="1777"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778" w:author="Unknown"/>
          <w:rFonts w:ascii="Verdana" w:eastAsia="Times New Roman" w:hAnsi="Verdana" w:cs="Times New Roman"/>
          <w:color w:val="000000"/>
          <w:sz w:val="18"/>
          <w:szCs w:val="18"/>
          <w:lang w:eastAsia="en-IN"/>
        </w:rPr>
      </w:pPr>
      <w:ins w:id="1779" w:author="Unknown">
        <w:r w:rsidRPr="00887C7C">
          <w:rPr>
            <w:rFonts w:ascii="Verdana" w:eastAsia="Times New Roman" w:hAnsi="Verdana" w:cs="Times New Roman"/>
            <w:color w:val="000000"/>
            <w:sz w:val="18"/>
            <w:szCs w:val="18"/>
            <w:bdr w:val="none" w:sz="0" w:space="0" w:color="auto" w:frame="1"/>
            <w:lang w:eastAsia="en-IN"/>
          </w:rPr>
          <w:t>Student(</w:t>
        </w:r>
        <w:r w:rsidRPr="00887C7C">
          <w:rPr>
            <w:rFonts w:ascii="Verdana" w:eastAsia="Times New Roman" w:hAnsi="Verdana" w:cs="Times New Roman"/>
            <w:b/>
            <w:bCs/>
            <w:color w:val="006699"/>
            <w:sz w:val="18"/>
            <w:lang w:eastAsia="en-IN"/>
          </w:rPr>
          <w:t>int</w:t>
        </w:r>
        <w:r w:rsidRPr="00887C7C">
          <w:rPr>
            <w:rFonts w:ascii="Verdana" w:eastAsia="Times New Roman" w:hAnsi="Verdana" w:cs="Times New Roman"/>
            <w:color w:val="000000"/>
            <w:sz w:val="18"/>
            <w:szCs w:val="18"/>
            <w:bdr w:val="none" w:sz="0" w:space="0" w:color="auto" w:frame="1"/>
            <w:lang w:eastAsia="en-IN"/>
          </w:rPr>
          <w:t> rollno,String name,String course,</w:t>
        </w:r>
        <w:r w:rsidRPr="00887C7C">
          <w:rPr>
            <w:rFonts w:ascii="Verdana" w:eastAsia="Times New Roman" w:hAnsi="Verdana" w:cs="Times New Roman"/>
            <w:b/>
            <w:bCs/>
            <w:color w:val="006699"/>
            <w:sz w:val="18"/>
            <w:lang w:eastAsia="en-IN"/>
          </w:rPr>
          <w:t>float</w:t>
        </w:r>
        <w:r w:rsidRPr="00887C7C">
          <w:rPr>
            <w:rFonts w:ascii="Verdana" w:eastAsia="Times New Roman" w:hAnsi="Verdana" w:cs="Times New Roman"/>
            <w:color w:val="000000"/>
            <w:sz w:val="18"/>
            <w:szCs w:val="18"/>
            <w:bdr w:val="none" w:sz="0" w:space="0" w:color="auto" w:frame="1"/>
            <w:lang w:eastAsia="en-IN"/>
          </w:rPr>
          <w:t> fee){  </w:t>
        </w:r>
      </w:ins>
    </w:p>
    <w:p w:rsidR="00887C7C" w:rsidRPr="00887C7C" w:rsidRDefault="00887C7C" w:rsidP="00887C7C">
      <w:pPr>
        <w:shd w:val="clear" w:color="auto" w:fill="FFFFFF"/>
        <w:spacing w:after="0" w:line="285" w:lineRule="atLeast"/>
        <w:rPr>
          <w:ins w:id="1780" w:author="Unknown"/>
          <w:rFonts w:ascii="Verdana" w:eastAsia="Times New Roman" w:hAnsi="Verdana" w:cs="Times New Roman"/>
          <w:color w:val="000000"/>
          <w:sz w:val="18"/>
          <w:szCs w:val="18"/>
          <w:lang w:eastAsia="en-IN"/>
        </w:rPr>
      </w:pPr>
      <w:ins w:id="1781" w:author="Unknown">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.fee=fee;  </w:t>
        </w:r>
      </w:ins>
    </w:p>
    <w:p w:rsidR="00887C7C" w:rsidRPr="00887C7C" w:rsidRDefault="00887C7C" w:rsidP="00887C7C">
      <w:pPr>
        <w:shd w:val="clear" w:color="auto" w:fill="FFFFFF"/>
        <w:spacing w:after="0" w:line="285" w:lineRule="atLeast"/>
        <w:rPr>
          <w:ins w:id="1782" w:author="Unknown"/>
          <w:rFonts w:ascii="Verdana" w:eastAsia="Times New Roman" w:hAnsi="Verdana" w:cs="Times New Roman"/>
          <w:color w:val="000000"/>
          <w:sz w:val="18"/>
          <w:szCs w:val="18"/>
          <w:lang w:eastAsia="en-IN"/>
        </w:rPr>
      </w:pPr>
      <w:ins w:id="1783" w:author="Unknown">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(rollno,name,course);</w:t>
        </w:r>
        <w:r w:rsidRPr="00887C7C">
          <w:rPr>
            <w:rFonts w:ascii="Verdana" w:eastAsia="Times New Roman" w:hAnsi="Verdana" w:cs="Times New Roman"/>
            <w:color w:val="008200"/>
            <w:sz w:val="18"/>
            <w:lang w:eastAsia="en-IN"/>
          </w:rPr>
          <w:t>//C.T.Error</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784" w:author="Unknown"/>
          <w:rFonts w:ascii="Verdana" w:eastAsia="Times New Roman" w:hAnsi="Verdana" w:cs="Times New Roman"/>
          <w:color w:val="000000"/>
          <w:sz w:val="18"/>
          <w:szCs w:val="18"/>
          <w:lang w:eastAsia="en-IN"/>
        </w:rPr>
      </w:pPr>
      <w:ins w:id="1785"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786" w:author="Unknown"/>
          <w:rFonts w:ascii="Verdana" w:eastAsia="Times New Roman" w:hAnsi="Verdana" w:cs="Times New Roman"/>
          <w:color w:val="000000"/>
          <w:sz w:val="18"/>
          <w:szCs w:val="18"/>
          <w:lang w:eastAsia="en-IN"/>
        </w:rPr>
      </w:pPr>
      <w:ins w:id="1787" w:author="Unknown">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display(){System.out.println(rollno+</w:t>
        </w:r>
        <w:r w:rsidRPr="00887C7C">
          <w:rPr>
            <w:rFonts w:ascii="Verdana" w:eastAsia="Times New Roman" w:hAnsi="Verdana" w:cs="Times New Roman"/>
            <w:color w:val="0000FF"/>
            <w:sz w:val="18"/>
            <w:lang w:eastAsia="en-IN"/>
          </w:rPr>
          <w:t>" "</w:t>
        </w:r>
        <w:r w:rsidRPr="00887C7C">
          <w:rPr>
            <w:rFonts w:ascii="Verdana" w:eastAsia="Times New Roman" w:hAnsi="Verdana" w:cs="Times New Roman"/>
            <w:color w:val="000000"/>
            <w:sz w:val="18"/>
            <w:szCs w:val="18"/>
            <w:bdr w:val="none" w:sz="0" w:space="0" w:color="auto" w:frame="1"/>
            <w:lang w:eastAsia="en-IN"/>
          </w:rPr>
          <w:t>+name+</w:t>
        </w:r>
        <w:r w:rsidRPr="00887C7C">
          <w:rPr>
            <w:rFonts w:ascii="Verdana" w:eastAsia="Times New Roman" w:hAnsi="Verdana" w:cs="Times New Roman"/>
            <w:color w:val="0000FF"/>
            <w:sz w:val="18"/>
            <w:lang w:eastAsia="en-IN"/>
          </w:rPr>
          <w:t>" "</w:t>
        </w:r>
        <w:r w:rsidRPr="00887C7C">
          <w:rPr>
            <w:rFonts w:ascii="Verdana" w:eastAsia="Times New Roman" w:hAnsi="Verdana" w:cs="Times New Roman"/>
            <w:color w:val="000000"/>
            <w:sz w:val="18"/>
            <w:szCs w:val="18"/>
            <w:bdr w:val="none" w:sz="0" w:space="0" w:color="auto" w:frame="1"/>
            <w:lang w:eastAsia="en-IN"/>
          </w:rPr>
          <w:t>+course+</w:t>
        </w:r>
        <w:r w:rsidRPr="00887C7C">
          <w:rPr>
            <w:rFonts w:ascii="Verdana" w:eastAsia="Times New Roman" w:hAnsi="Verdana" w:cs="Times New Roman"/>
            <w:color w:val="0000FF"/>
            <w:sz w:val="18"/>
            <w:lang w:eastAsia="en-IN"/>
          </w:rPr>
          <w:t>" "</w:t>
        </w:r>
        <w:r w:rsidRPr="00887C7C">
          <w:rPr>
            <w:rFonts w:ascii="Verdana" w:eastAsia="Times New Roman" w:hAnsi="Verdana" w:cs="Times New Roman"/>
            <w:color w:val="000000"/>
            <w:sz w:val="18"/>
            <w:szCs w:val="18"/>
            <w:bdr w:val="none" w:sz="0" w:space="0" w:color="auto" w:frame="1"/>
            <w:lang w:eastAsia="en-IN"/>
          </w:rPr>
          <w:t>+fee);}  </w:t>
        </w:r>
      </w:ins>
    </w:p>
    <w:p w:rsidR="00887C7C" w:rsidRPr="00887C7C" w:rsidRDefault="00887C7C" w:rsidP="00887C7C">
      <w:pPr>
        <w:shd w:val="clear" w:color="auto" w:fill="FFFFFF"/>
        <w:spacing w:after="0" w:line="285" w:lineRule="atLeast"/>
        <w:rPr>
          <w:ins w:id="1788" w:author="Unknown"/>
          <w:rFonts w:ascii="Verdana" w:eastAsia="Times New Roman" w:hAnsi="Verdana" w:cs="Times New Roman"/>
          <w:color w:val="000000"/>
          <w:sz w:val="18"/>
          <w:szCs w:val="18"/>
          <w:lang w:eastAsia="en-IN"/>
        </w:rPr>
      </w:pPr>
      <w:ins w:id="1789"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790" w:author="Unknown"/>
          <w:rFonts w:ascii="Verdana" w:eastAsia="Times New Roman" w:hAnsi="Verdana" w:cs="Times New Roman"/>
          <w:color w:val="000000"/>
          <w:sz w:val="18"/>
          <w:szCs w:val="18"/>
          <w:lang w:eastAsia="en-IN"/>
        </w:rPr>
      </w:pPr>
      <w:ins w:id="1791"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TestThis8{  </w:t>
        </w:r>
      </w:ins>
    </w:p>
    <w:p w:rsidR="00887C7C" w:rsidRPr="00887C7C" w:rsidRDefault="00887C7C" w:rsidP="00887C7C">
      <w:pPr>
        <w:shd w:val="clear" w:color="auto" w:fill="FFFFFF"/>
        <w:spacing w:after="0" w:line="285" w:lineRule="atLeast"/>
        <w:rPr>
          <w:ins w:id="1792" w:author="Unknown"/>
          <w:rFonts w:ascii="Verdana" w:eastAsia="Times New Roman" w:hAnsi="Verdana" w:cs="Times New Roman"/>
          <w:color w:val="000000"/>
          <w:sz w:val="18"/>
          <w:szCs w:val="18"/>
          <w:lang w:eastAsia="en-IN"/>
        </w:rPr>
      </w:pPr>
      <w:ins w:id="1793" w:author="Unknown">
        <w:r w:rsidRPr="00887C7C">
          <w:rPr>
            <w:rFonts w:ascii="Verdana" w:eastAsia="Times New Roman" w:hAnsi="Verdana" w:cs="Times New Roman"/>
            <w:b/>
            <w:bCs/>
            <w:color w:val="006699"/>
            <w:sz w:val="18"/>
            <w:lang w:eastAsia="en-IN"/>
          </w:rPr>
          <w:t>public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static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main(String args[]){  </w:t>
        </w:r>
      </w:ins>
    </w:p>
    <w:p w:rsidR="00887C7C" w:rsidRPr="00887C7C" w:rsidRDefault="00887C7C" w:rsidP="00887C7C">
      <w:pPr>
        <w:shd w:val="clear" w:color="auto" w:fill="FFFFFF"/>
        <w:spacing w:after="0" w:line="285" w:lineRule="atLeast"/>
        <w:rPr>
          <w:ins w:id="1794" w:author="Unknown"/>
          <w:rFonts w:ascii="Verdana" w:eastAsia="Times New Roman" w:hAnsi="Verdana" w:cs="Times New Roman"/>
          <w:color w:val="000000"/>
          <w:sz w:val="18"/>
          <w:szCs w:val="18"/>
          <w:lang w:eastAsia="en-IN"/>
        </w:rPr>
      </w:pPr>
      <w:ins w:id="1795" w:author="Unknown">
        <w:r w:rsidRPr="00887C7C">
          <w:rPr>
            <w:rFonts w:ascii="Verdana" w:eastAsia="Times New Roman" w:hAnsi="Verdana" w:cs="Times New Roman"/>
            <w:color w:val="000000"/>
            <w:sz w:val="18"/>
            <w:szCs w:val="18"/>
            <w:bdr w:val="none" w:sz="0" w:space="0" w:color="auto" w:frame="1"/>
            <w:lang w:eastAsia="en-IN"/>
          </w:rPr>
          <w:t>Student s1=</w:t>
        </w:r>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Student(</w:t>
        </w:r>
        <w:r w:rsidRPr="00887C7C">
          <w:rPr>
            <w:rFonts w:ascii="Verdana" w:eastAsia="Times New Roman" w:hAnsi="Verdana" w:cs="Times New Roman"/>
            <w:color w:val="C00000"/>
            <w:sz w:val="18"/>
            <w:lang w:eastAsia="en-IN"/>
          </w:rPr>
          <w:t>111</w:t>
        </w:r>
        <w:r w:rsidRPr="00887C7C">
          <w:rPr>
            <w:rFonts w:ascii="Verdana" w:eastAsia="Times New Roman" w:hAnsi="Verdana" w:cs="Times New Roman"/>
            <w:color w:val="000000"/>
            <w:sz w:val="18"/>
            <w:szCs w:val="18"/>
            <w:bdr w:val="none" w:sz="0" w:space="0" w:color="auto" w:frame="1"/>
            <w:lang w:eastAsia="en-IN"/>
          </w:rPr>
          <w:t>,</w:t>
        </w:r>
        <w:r w:rsidRPr="00887C7C">
          <w:rPr>
            <w:rFonts w:ascii="Verdana" w:eastAsia="Times New Roman" w:hAnsi="Verdana" w:cs="Times New Roman"/>
            <w:color w:val="0000FF"/>
            <w:sz w:val="18"/>
            <w:lang w:eastAsia="en-IN"/>
          </w:rPr>
          <w:t>"ankit"</w:t>
        </w:r>
        <w:r w:rsidRPr="00887C7C">
          <w:rPr>
            <w:rFonts w:ascii="Verdana" w:eastAsia="Times New Roman" w:hAnsi="Verdana" w:cs="Times New Roman"/>
            <w:color w:val="000000"/>
            <w:sz w:val="18"/>
            <w:szCs w:val="18"/>
            <w:bdr w:val="none" w:sz="0" w:space="0" w:color="auto" w:frame="1"/>
            <w:lang w:eastAsia="en-IN"/>
          </w:rPr>
          <w:t>,</w:t>
        </w:r>
        <w:r w:rsidRPr="00887C7C">
          <w:rPr>
            <w:rFonts w:ascii="Verdana" w:eastAsia="Times New Roman" w:hAnsi="Verdana" w:cs="Times New Roman"/>
            <w:color w:val="0000FF"/>
            <w:sz w:val="18"/>
            <w:lang w:eastAsia="en-IN"/>
          </w:rPr>
          <w:t>"java"</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796" w:author="Unknown"/>
          <w:rFonts w:ascii="Verdana" w:eastAsia="Times New Roman" w:hAnsi="Verdana" w:cs="Times New Roman"/>
          <w:color w:val="000000"/>
          <w:sz w:val="18"/>
          <w:szCs w:val="18"/>
          <w:lang w:eastAsia="en-IN"/>
        </w:rPr>
      </w:pPr>
      <w:ins w:id="1797" w:author="Unknown">
        <w:r w:rsidRPr="00887C7C">
          <w:rPr>
            <w:rFonts w:ascii="Verdana" w:eastAsia="Times New Roman" w:hAnsi="Verdana" w:cs="Times New Roman"/>
            <w:color w:val="000000"/>
            <w:sz w:val="18"/>
            <w:szCs w:val="18"/>
            <w:bdr w:val="none" w:sz="0" w:space="0" w:color="auto" w:frame="1"/>
            <w:lang w:eastAsia="en-IN"/>
          </w:rPr>
          <w:t>Student s2=</w:t>
        </w:r>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Student(</w:t>
        </w:r>
        <w:r w:rsidRPr="00887C7C">
          <w:rPr>
            <w:rFonts w:ascii="Verdana" w:eastAsia="Times New Roman" w:hAnsi="Verdana" w:cs="Times New Roman"/>
            <w:color w:val="C00000"/>
            <w:sz w:val="18"/>
            <w:lang w:eastAsia="en-IN"/>
          </w:rPr>
          <w:t>112</w:t>
        </w:r>
        <w:r w:rsidRPr="00887C7C">
          <w:rPr>
            <w:rFonts w:ascii="Verdana" w:eastAsia="Times New Roman" w:hAnsi="Verdana" w:cs="Times New Roman"/>
            <w:color w:val="000000"/>
            <w:sz w:val="18"/>
            <w:szCs w:val="18"/>
            <w:bdr w:val="none" w:sz="0" w:space="0" w:color="auto" w:frame="1"/>
            <w:lang w:eastAsia="en-IN"/>
          </w:rPr>
          <w:t>,</w:t>
        </w:r>
        <w:r w:rsidRPr="00887C7C">
          <w:rPr>
            <w:rFonts w:ascii="Verdana" w:eastAsia="Times New Roman" w:hAnsi="Verdana" w:cs="Times New Roman"/>
            <w:color w:val="0000FF"/>
            <w:sz w:val="18"/>
            <w:lang w:eastAsia="en-IN"/>
          </w:rPr>
          <w:t>"sumit"</w:t>
        </w:r>
        <w:r w:rsidRPr="00887C7C">
          <w:rPr>
            <w:rFonts w:ascii="Verdana" w:eastAsia="Times New Roman" w:hAnsi="Verdana" w:cs="Times New Roman"/>
            <w:color w:val="000000"/>
            <w:sz w:val="18"/>
            <w:szCs w:val="18"/>
            <w:bdr w:val="none" w:sz="0" w:space="0" w:color="auto" w:frame="1"/>
            <w:lang w:eastAsia="en-IN"/>
          </w:rPr>
          <w:t>,</w:t>
        </w:r>
        <w:r w:rsidRPr="00887C7C">
          <w:rPr>
            <w:rFonts w:ascii="Verdana" w:eastAsia="Times New Roman" w:hAnsi="Verdana" w:cs="Times New Roman"/>
            <w:color w:val="0000FF"/>
            <w:sz w:val="18"/>
            <w:lang w:eastAsia="en-IN"/>
          </w:rPr>
          <w:t>"java"</w:t>
        </w:r>
        <w:r w:rsidRPr="00887C7C">
          <w:rPr>
            <w:rFonts w:ascii="Verdana" w:eastAsia="Times New Roman" w:hAnsi="Verdana" w:cs="Times New Roman"/>
            <w:color w:val="000000"/>
            <w:sz w:val="18"/>
            <w:szCs w:val="18"/>
            <w:bdr w:val="none" w:sz="0" w:space="0" w:color="auto" w:frame="1"/>
            <w:lang w:eastAsia="en-IN"/>
          </w:rPr>
          <w:t>,6000f);  </w:t>
        </w:r>
      </w:ins>
    </w:p>
    <w:p w:rsidR="00887C7C" w:rsidRPr="00887C7C" w:rsidRDefault="00887C7C" w:rsidP="00887C7C">
      <w:pPr>
        <w:shd w:val="clear" w:color="auto" w:fill="FFFFFF"/>
        <w:spacing w:after="0" w:line="285" w:lineRule="atLeast"/>
        <w:rPr>
          <w:ins w:id="1798" w:author="Unknown"/>
          <w:rFonts w:ascii="Verdana" w:eastAsia="Times New Roman" w:hAnsi="Verdana" w:cs="Times New Roman"/>
          <w:color w:val="000000"/>
          <w:sz w:val="18"/>
          <w:szCs w:val="18"/>
          <w:lang w:eastAsia="en-IN"/>
        </w:rPr>
      </w:pPr>
      <w:ins w:id="1799" w:author="Unknown">
        <w:r w:rsidRPr="00887C7C">
          <w:rPr>
            <w:rFonts w:ascii="Verdana" w:eastAsia="Times New Roman" w:hAnsi="Verdana" w:cs="Times New Roman"/>
            <w:color w:val="000000"/>
            <w:sz w:val="18"/>
            <w:szCs w:val="18"/>
            <w:bdr w:val="none" w:sz="0" w:space="0" w:color="auto" w:frame="1"/>
            <w:lang w:eastAsia="en-IN"/>
          </w:rPr>
          <w:t>s1.display();  </w:t>
        </w:r>
      </w:ins>
    </w:p>
    <w:p w:rsidR="00887C7C" w:rsidRPr="00887C7C" w:rsidRDefault="00887C7C" w:rsidP="00887C7C">
      <w:pPr>
        <w:shd w:val="clear" w:color="auto" w:fill="FFFFFF"/>
        <w:spacing w:after="0" w:line="285" w:lineRule="atLeast"/>
        <w:rPr>
          <w:ins w:id="1800" w:author="Unknown"/>
          <w:rFonts w:ascii="Verdana" w:eastAsia="Times New Roman" w:hAnsi="Verdana" w:cs="Times New Roman"/>
          <w:color w:val="000000"/>
          <w:sz w:val="18"/>
          <w:szCs w:val="18"/>
          <w:lang w:eastAsia="en-IN"/>
        </w:rPr>
      </w:pPr>
      <w:ins w:id="1801" w:author="Unknown">
        <w:r w:rsidRPr="00887C7C">
          <w:rPr>
            <w:rFonts w:ascii="Verdana" w:eastAsia="Times New Roman" w:hAnsi="Verdana" w:cs="Times New Roman"/>
            <w:color w:val="000000"/>
            <w:sz w:val="18"/>
            <w:szCs w:val="18"/>
            <w:bdr w:val="none" w:sz="0" w:space="0" w:color="auto" w:frame="1"/>
            <w:lang w:eastAsia="en-IN"/>
          </w:rPr>
          <w:t>s2.display();  </w:t>
        </w:r>
      </w:ins>
    </w:p>
    <w:p w:rsidR="00887C7C" w:rsidRPr="00887C7C" w:rsidRDefault="00887C7C" w:rsidP="00887C7C">
      <w:pPr>
        <w:shd w:val="clear" w:color="auto" w:fill="FFFFFF"/>
        <w:spacing w:after="109" w:line="285" w:lineRule="atLeast"/>
        <w:rPr>
          <w:ins w:id="1802" w:author="Unknown"/>
          <w:rFonts w:ascii="Verdana" w:eastAsia="Times New Roman" w:hAnsi="Verdana" w:cs="Times New Roman"/>
          <w:color w:val="000000"/>
          <w:sz w:val="18"/>
          <w:szCs w:val="18"/>
          <w:lang w:eastAsia="en-IN"/>
        </w:rPr>
      </w:pPr>
      <w:ins w:id="1803"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pacing w:after="0" w:line="240" w:lineRule="auto"/>
        <w:rPr>
          <w:ins w:id="1804" w:author="Unknown"/>
          <w:rFonts w:ascii="Times New Roman" w:eastAsia="Times New Roman" w:hAnsi="Times New Roman" w:cs="Times New Roman"/>
          <w:sz w:val="24"/>
          <w:szCs w:val="24"/>
          <w:lang w:eastAsia="en-IN"/>
        </w:rPr>
      </w:pPr>
      <w:ins w:id="1805" w:author="Unknown">
        <w:r w:rsidRPr="00887C7C">
          <w:rPr>
            <w:rFonts w:ascii="Verdana" w:eastAsia="Times New Roman" w:hAnsi="Verdana" w:cs="Times New Roman"/>
            <w:color w:val="000000"/>
            <w:sz w:val="18"/>
            <w:lang w:eastAsia="en-IN"/>
          </w:rPr>
          <w:fldChar w:fldCharType="begin"/>
        </w:r>
        <w:r w:rsidRPr="00887C7C">
          <w:rPr>
            <w:rFonts w:ascii="Verdana" w:eastAsia="Times New Roman" w:hAnsi="Verdana" w:cs="Times New Roman"/>
            <w:color w:val="000000"/>
            <w:sz w:val="18"/>
            <w:lang w:eastAsia="en-IN"/>
          </w:rPr>
          <w:instrText xml:space="preserve"> HYPERLINK "http://www.javatpoint.com/opr/test.jsp?filename=TestThis8" \t "_blank" </w:instrText>
        </w:r>
        <w:r w:rsidRPr="00887C7C">
          <w:rPr>
            <w:rFonts w:ascii="Verdana" w:eastAsia="Times New Roman" w:hAnsi="Verdana" w:cs="Times New Roman"/>
            <w:color w:val="000000"/>
            <w:sz w:val="18"/>
            <w:lang w:eastAsia="en-IN"/>
          </w:rPr>
          <w:fldChar w:fldCharType="separate"/>
        </w:r>
        <w:r w:rsidRPr="00887C7C">
          <w:rPr>
            <w:rFonts w:ascii="Verdana" w:eastAsia="Times New Roman" w:hAnsi="Verdana" w:cs="Times New Roman"/>
            <w:b/>
            <w:bCs/>
            <w:color w:val="FFFFFF"/>
            <w:sz w:val="18"/>
            <w:lang w:eastAsia="en-IN"/>
          </w:rPr>
          <w:t>Test it Now</w:t>
        </w:r>
        <w:r w:rsidRPr="00887C7C">
          <w:rPr>
            <w:rFonts w:ascii="Verdana" w:eastAsia="Times New Roman" w:hAnsi="Verdana" w:cs="Times New Roman"/>
            <w:color w:val="000000"/>
            <w:sz w:val="18"/>
            <w:lang w:eastAsia="en-IN"/>
          </w:rPr>
          <w:fldChar w:fldCharType="end"/>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06" w:author="Unknown"/>
          <w:rFonts w:ascii="Courier New" w:eastAsia="Times New Roman" w:hAnsi="Courier New" w:cs="Courier New"/>
          <w:color w:val="000000"/>
          <w:sz w:val="20"/>
          <w:szCs w:val="20"/>
          <w:lang w:eastAsia="en-IN"/>
        </w:rPr>
      </w:pPr>
      <w:ins w:id="1807" w:author="Unknown">
        <w:r w:rsidRPr="00887C7C">
          <w:rPr>
            <w:rFonts w:ascii="Courier New" w:eastAsia="Times New Roman" w:hAnsi="Courier New" w:cs="Courier New"/>
            <w:color w:val="000000"/>
            <w:sz w:val="20"/>
            <w:szCs w:val="20"/>
            <w:lang w:eastAsia="en-IN"/>
          </w:rPr>
          <w:t>Compile Time Error: Call to this must be first statement in constructor</w:t>
        </w:r>
      </w:ins>
    </w:p>
    <w:p w:rsidR="00887C7C" w:rsidRPr="00887C7C" w:rsidRDefault="00887C7C" w:rsidP="00887C7C">
      <w:pPr>
        <w:shd w:val="clear" w:color="auto" w:fill="FFFFFF"/>
        <w:spacing w:before="100" w:beforeAutospacing="1" w:after="100" w:afterAutospacing="1" w:line="312" w:lineRule="atLeast"/>
        <w:outlineLvl w:val="2"/>
        <w:rPr>
          <w:ins w:id="1808" w:author="Unknown"/>
          <w:rFonts w:ascii="Helvetica" w:eastAsia="Times New Roman" w:hAnsi="Helvetica" w:cs="Helvetica"/>
          <w:color w:val="610B4B"/>
          <w:sz w:val="29"/>
          <w:szCs w:val="29"/>
          <w:lang w:eastAsia="en-IN"/>
        </w:rPr>
      </w:pPr>
      <w:ins w:id="1809" w:author="Unknown">
        <w:r w:rsidRPr="00887C7C">
          <w:rPr>
            <w:rFonts w:ascii="Helvetica" w:eastAsia="Times New Roman" w:hAnsi="Helvetica" w:cs="Helvetica"/>
            <w:color w:val="610B4B"/>
            <w:sz w:val="29"/>
            <w:szCs w:val="29"/>
            <w:lang w:eastAsia="en-IN"/>
          </w:rPr>
          <w:t>4) this: to pass as an argument in the method</w:t>
        </w:r>
      </w:ins>
    </w:p>
    <w:p w:rsidR="00887C7C" w:rsidRPr="00887C7C" w:rsidRDefault="00887C7C" w:rsidP="00887C7C">
      <w:pPr>
        <w:shd w:val="clear" w:color="auto" w:fill="FFFFFF"/>
        <w:spacing w:before="100" w:beforeAutospacing="1" w:after="100" w:afterAutospacing="1" w:line="240" w:lineRule="auto"/>
        <w:rPr>
          <w:ins w:id="1810" w:author="Unknown"/>
          <w:rFonts w:ascii="Verdana" w:eastAsia="Times New Roman" w:hAnsi="Verdana" w:cs="Times New Roman"/>
          <w:color w:val="000000"/>
          <w:sz w:val="18"/>
          <w:szCs w:val="18"/>
          <w:lang w:eastAsia="en-IN"/>
        </w:rPr>
      </w:pPr>
      <w:ins w:id="1811" w:author="Unknown">
        <w:r w:rsidRPr="00887C7C">
          <w:rPr>
            <w:rFonts w:ascii="Verdana" w:eastAsia="Times New Roman" w:hAnsi="Verdana" w:cs="Times New Roman"/>
            <w:color w:val="000000"/>
            <w:sz w:val="18"/>
            <w:szCs w:val="18"/>
            <w:lang w:eastAsia="en-IN"/>
          </w:rPr>
          <w:t>The this keyword can also be passed as an argument in the method. It is mainly used in the event handling. Let's see the example:</w:t>
        </w:r>
      </w:ins>
    </w:p>
    <w:p w:rsidR="00887C7C" w:rsidRPr="00887C7C" w:rsidRDefault="00887C7C" w:rsidP="00887C7C">
      <w:pPr>
        <w:shd w:val="clear" w:color="auto" w:fill="FFFFFF"/>
        <w:spacing w:after="0" w:line="285" w:lineRule="atLeast"/>
        <w:rPr>
          <w:ins w:id="1812" w:author="Unknown"/>
          <w:rFonts w:ascii="Verdana" w:eastAsia="Times New Roman" w:hAnsi="Verdana" w:cs="Times New Roman"/>
          <w:color w:val="000000"/>
          <w:sz w:val="18"/>
          <w:szCs w:val="18"/>
          <w:lang w:eastAsia="en-IN"/>
        </w:rPr>
      </w:pPr>
      <w:ins w:id="1813" w:author="Unknown">
        <w:r w:rsidRPr="00887C7C">
          <w:rPr>
            <w:rFonts w:ascii="Verdana" w:eastAsia="Times New Roman" w:hAnsi="Verdana" w:cs="Times New Roman"/>
            <w:b/>
            <w:bCs/>
            <w:color w:val="006699"/>
            <w:sz w:val="18"/>
            <w:lang w:eastAsia="en-IN"/>
          </w:rPr>
          <w:lastRenderedPageBreak/>
          <w:t>class</w:t>
        </w:r>
        <w:r w:rsidRPr="00887C7C">
          <w:rPr>
            <w:rFonts w:ascii="Verdana" w:eastAsia="Times New Roman" w:hAnsi="Verdana" w:cs="Times New Roman"/>
            <w:color w:val="000000"/>
            <w:sz w:val="18"/>
            <w:szCs w:val="18"/>
            <w:bdr w:val="none" w:sz="0" w:space="0" w:color="auto" w:frame="1"/>
            <w:lang w:eastAsia="en-IN"/>
          </w:rPr>
          <w:t> S2{  </w:t>
        </w:r>
      </w:ins>
    </w:p>
    <w:p w:rsidR="00887C7C" w:rsidRPr="00887C7C" w:rsidRDefault="00887C7C" w:rsidP="00887C7C">
      <w:pPr>
        <w:shd w:val="clear" w:color="auto" w:fill="FFFFFF"/>
        <w:spacing w:after="0" w:line="285" w:lineRule="atLeast"/>
        <w:rPr>
          <w:ins w:id="1814" w:author="Unknown"/>
          <w:rFonts w:ascii="Verdana" w:eastAsia="Times New Roman" w:hAnsi="Verdana" w:cs="Times New Roman"/>
          <w:color w:val="000000"/>
          <w:sz w:val="18"/>
          <w:szCs w:val="18"/>
          <w:lang w:eastAsia="en-IN"/>
        </w:rPr>
      </w:pPr>
      <w:ins w:id="1815" w:author="Unknown">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m(S2 obj){  </w:t>
        </w:r>
      </w:ins>
    </w:p>
    <w:p w:rsidR="00887C7C" w:rsidRPr="00887C7C" w:rsidRDefault="00887C7C" w:rsidP="00887C7C">
      <w:pPr>
        <w:shd w:val="clear" w:color="auto" w:fill="FFFFFF"/>
        <w:spacing w:after="0" w:line="285" w:lineRule="atLeast"/>
        <w:rPr>
          <w:ins w:id="1816" w:author="Unknown"/>
          <w:rFonts w:ascii="Verdana" w:eastAsia="Times New Roman" w:hAnsi="Verdana" w:cs="Times New Roman"/>
          <w:color w:val="000000"/>
          <w:sz w:val="18"/>
          <w:szCs w:val="18"/>
          <w:lang w:eastAsia="en-IN"/>
        </w:rPr>
      </w:pPr>
      <w:ins w:id="1817" w:author="Unknown">
        <w:r w:rsidRPr="00887C7C">
          <w:rPr>
            <w:rFonts w:ascii="Verdana" w:eastAsia="Times New Roman" w:hAnsi="Verdana" w:cs="Times New Roman"/>
            <w:color w:val="000000"/>
            <w:sz w:val="18"/>
            <w:szCs w:val="18"/>
            <w:bdr w:val="none" w:sz="0" w:space="0" w:color="auto" w:frame="1"/>
            <w:lang w:eastAsia="en-IN"/>
          </w:rPr>
          <w:t>  System.out.println(</w:t>
        </w:r>
        <w:r w:rsidRPr="00887C7C">
          <w:rPr>
            <w:rFonts w:ascii="Verdana" w:eastAsia="Times New Roman" w:hAnsi="Verdana" w:cs="Times New Roman"/>
            <w:color w:val="0000FF"/>
            <w:sz w:val="18"/>
            <w:lang w:eastAsia="en-IN"/>
          </w:rPr>
          <w:t>"method is invoked"</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818" w:author="Unknown"/>
          <w:rFonts w:ascii="Verdana" w:eastAsia="Times New Roman" w:hAnsi="Verdana" w:cs="Times New Roman"/>
          <w:color w:val="000000"/>
          <w:sz w:val="18"/>
          <w:szCs w:val="18"/>
          <w:lang w:eastAsia="en-IN"/>
        </w:rPr>
      </w:pPr>
      <w:ins w:id="1819" w:author="Unknown">
        <w:r w:rsidRPr="00887C7C">
          <w:rPr>
            <w:rFonts w:ascii="Verdana" w:eastAsia="Times New Roman" w:hAnsi="Verdana" w:cs="Times New Roman"/>
            <w:color w:val="000000"/>
            <w:sz w:val="18"/>
            <w:szCs w:val="18"/>
            <w:bdr w:val="none" w:sz="0" w:space="0" w:color="auto" w:frame="1"/>
            <w:lang w:eastAsia="en-IN"/>
          </w:rPr>
          <w:t>  }  </w:t>
        </w:r>
      </w:ins>
    </w:p>
    <w:p w:rsidR="00887C7C" w:rsidRPr="00887C7C" w:rsidRDefault="00887C7C" w:rsidP="00887C7C">
      <w:pPr>
        <w:shd w:val="clear" w:color="auto" w:fill="FFFFFF"/>
        <w:spacing w:after="0" w:line="285" w:lineRule="atLeast"/>
        <w:rPr>
          <w:ins w:id="1820" w:author="Unknown"/>
          <w:rFonts w:ascii="Verdana" w:eastAsia="Times New Roman" w:hAnsi="Verdana" w:cs="Times New Roman"/>
          <w:color w:val="000000"/>
          <w:sz w:val="18"/>
          <w:szCs w:val="18"/>
          <w:lang w:eastAsia="en-IN"/>
        </w:rPr>
      </w:pPr>
      <w:ins w:id="1821" w:author="Unknown">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p(){  </w:t>
        </w:r>
      </w:ins>
    </w:p>
    <w:p w:rsidR="00887C7C" w:rsidRPr="00887C7C" w:rsidRDefault="00887C7C" w:rsidP="00887C7C">
      <w:pPr>
        <w:shd w:val="clear" w:color="auto" w:fill="FFFFFF"/>
        <w:spacing w:after="0" w:line="285" w:lineRule="atLeast"/>
        <w:rPr>
          <w:ins w:id="1822" w:author="Unknown"/>
          <w:rFonts w:ascii="Verdana" w:eastAsia="Times New Roman" w:hAnsi="Verdana" w:cs="Times New Roman"/>
          <w:color w:val="000000"/>
          <w:sz w:val="18"/>
          <w:szCs w:val="18"/>
          <w:lang w:eastAsia="en-IN"/>
        </w:rPr>
      </w:pPr>
      <w:ins w:id="1823" w:author="Unknown">
        <w:r w:rsidRPr="00887C7C">
          <w:rPr>
            <w:rFonts w:ascii="Verdana" w:eastAsia="Times New Roman" w:hAnsi="Verdana" w:cs="Times New Roman"/>
            <w:color w:val="000000"/>
            <w:sz w:val="18"/>
            <w:szCs w:val="18"/>
            <w:bdr w:val="none" w:sz="0" w:space="0" w:color="auto" w:frame="1"/>
            <w:lang w:eastAsia="en-IN"/>
          </w:rPr>
          <w:t>  m(</w:t>
        </w:r>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824" w:author="Unknown"/>
          <w:rFonts w:ascii="Verdana" w:eastAsia="Times New Roman" w:hAnsi="Verdana" w:cs="Times New Roman"/>
          <w:color w:val="000000"/>
          <w:sz w:val="18"/>
          <w:szCs w:val="18"/>
          <w:lang w:eastAsia="en-IN"/>
        </w:rPr>
      </w:pPr>
      <w:ins w:id="1825" w:author="Unknown">
        <w:r w:rsidRPr="00887C7C">
          <w:rPr>
            <w:rFonts w:ascii="Verdana" w:eastAsia="Times New Roman" w:hAnsi="Verdana" w:cs="Times New Roman"/>
            <w:color w:val="000000"/>
            <w:sz w:val="18"/>
            <w:szCs w:val="18"/>
            <w:bdr w:val="none" w:sz="0" w:space="0" w:color="auto" w:frame="1"/>
            <w:lang w:eastAsia="en-IN"/>
          </w:rPr>
          <w:t>  }  </w:t>
        </w:r>
      </w:ins>
    </w:p>
    <w:p w:rsidR="00887C7C" w:rsidRPr="00887C7C" w:rsidRDefault="00887C7C" w:rsidP="00887C7C">
      <w:pPr>
        <w:shd w:val="clear" w:color="auto" w:fill="FFFFFF"/>
        <w:spacing w:after="0" w:line="285" w:lineRule="atLeast"/>
        <w:rPr>
          <w:ins w:id="1826" w:author="Unknown"/>
          <w:rFonts w:ascii="Verdana" w:eastAsia="Times New Roman" w:hAnsi="Verdana" w:cs="Times New Roman"/>
          <w:color w:val="000000"/>
          <w:sz w:val="18"/>
          <w:szCs w:val="18"/>
          <w:lang w:eastAsia="en-IN"/>
        </w:rPr>
      </w:pPr>
      <w:ins w:id="1827" w:author="Unknown">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public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static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main(String args[]){  </w:t>
        </w:r>
      </w:ins>
    </w:p>
    <w:p w:rsidR="00887C7C" w:rsidRPr="00887C7C" w:rsidRDefault="00887C7C" w:rsidP="00887C7C">
      <w:pPr>
        <w:shd w:val="clear" w:color="auto" w:fill="FFFFFF"/>
        <w:spacing w:after="0" w:line="285" w:lineRule="atLeast"/>
        <w:rPr>
          <w:ins w:id="1828" w:author="Unknown"/>
          <w:rFonts w:ascii="Verdana" w:eastAsia="Times New Roman" w:hAnsi="Verdana" w:cs="Times New Roman"/>
          <w:color w:val="000000"/>
          <w:sz w:val="18"/>
          <w:szCs w:val="18"/>
          <w:lang w:eastAsia="en-IN"/>
        </w:rPr>
      </w:pPr>
      <w:ins w:id="1829" w:author="Unknown">
        <w:r w:rsidRPr="00887C7C">
          <w:rPr>
            <w:rFonts w:ascii="Verdana" w:eastAsia="Times New Roman" w:hAnsi="Verdana" w:cs="Times New Roman"/>
            <w:color w:val="000000"/>
            <w:sz w:val="18"/>
            <w:szCs w:val="18"/>
            <w:bdr w:val="none" w:sz="0" w:space="0" w:color="auto" w:frame="1"/>
            <w:lang w:eastAsia="en-IN"/>
          </w:rPr>
          <w:t>  S2 s1 = </w:t>
        </w:r>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S2();  </w:t>
        </w:r>
      </w:ins>
    </w:p>
    <w:p w:rsidR="00887C7C" w:rsidRPr="00887C7C" w:rsidRDefault="00887C7C" w:rsidP="00887C7C">
      <w:pPr>
        <w:shd w:val="clear" w:color="auto" w:fill="FFFFFF"/>
        <w:spacing w:after="0" w:line="285" w:lineRule="atLeast"/>
        <w:rPr>
          <w:ins w:id="1830" w:author="Unknown"/>
          <w:rFonts w:ascii="Verdana" w:eastAsia="Times New Roman" w:hAnsi="Verdana" w:cs="Times New Roman"/>
          <w:color w:val="000000"/>
          <w:sz w:val="18"/>
          <w:szCs w:val="18"/>
          <w:lang w:eastAsia="en-IN"/>
        </w:rPr>
      </w:pPr>
      <w:ins w:id="1831" w:author="Unknown">
        <w:r w:rsidRPr="00887C7C">
          <w:rPr>
            <w:rFonts w:ascii="Verdana" w:eastAsia="Times New Roman" w:hAnsi="Verdana" w:cs="Times New Roman"/>
            <w:color w:val="000000"/>
            <w:sz w:val="18"/>
            <w:szCs w:val="18"/>
            <w:bdr w:val="none" w:sz="0" w:space="0" w:color="auto" w:frame="1"/>
            <w:lang w:eastAsia="en-IN"/>
          </w:rPr>
          <w:t>  s1.p();  </w:t>
        </w:r>
      </w:ins>
    </w:p>
    <w:p w:rsidR="00887C7C" w:rsidRPr="00887C7C" w:rsidRDefault="00887C7C" w:rsidP="00887C7C">
      <w:pPr>
        <w:shd w:val="clear" w:color="auto" w:fill="FFFFFF"/>
        <w:spacing w:after="0" w:line="285" w:lineRule="atLeast"/>
        <w:rPr>
          <w:ins w:id="1832" w:author="Unknown"/>
          <w:rFonts w:ascii="Verdana" w:eastAsia="Times New Roman" w:hAnsi="Verdana" w:cs="Times New Roman"/>
          <w:color w:val="000000"/>
          <w:sz w:val="18"/>
          <w:szCs w:val="18"/>
          <w:lang w:eastAsia="en-IN"/>
        </w:rPr>
      </w:pPr>
      <w:ins w:id="1833" w:author="Unknown">
        <w:r w:rsidRPr="00887C7C">
          <w:rPr>
            <w:rFonts w:ascii="Verdana" w:eastAsia="Times New Roman" w:hAnsi="Verdana" w:cs="Times New Roman"/>
            <w:color w:val="000000"/>
            <w:sz w:val="18"/>
            <w:szCs w:val="18"/>
            <w:bdr w:val="none" w:sz="0" w:space="0" w:color="auto" w:frame="1"/>
            <w:lang w:eastAsia="en-IN"/>
          </w:rPr>
          <w:t>  }  </w:t>
        </w:r>
      </w:ins>
    </w:p>
    <w:p w:rsidR="00887C7C" w:rsidRPr="00887C7C" w:rsidRDefault="00887C7C" w:rsidP="00887C7C">
      <w:pPr>
        <w:shd w:val="clear" w:color="auto" w:fill="FFFFFF"/>
        <w:spacing w:after="109" w:line="285" w:lineRule="atLeast"/>
        <w:rPr>
          <w:ins w:id="1834" w:author="Unknown"/>
          <w:rFonts w:ascii="Verdana" w:eastAsia="Times New Roman" w:hAnsi="Verdana" w:cs="Times New Roman"/>
          <w:color w:val="000000"/>
          <w:sz w:val="18"/>
          <w:szCs w:val="18"/>
          <w:lang w:eastAsia="en-IN"/>
        </w:rPr>
      </w:pPr>
      <w:ins w:id="1835"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pacing w:after="0" w:line="240" w:lineRule="auto"/>
        <w:rPr>
          <w:ins w:id="1836" w:author="Unknown"/>
          <w:rFonts w:ascii="Times New Roman" w:eastAsia="Times New Roman" w:hAnsi="Times New Roman" w:cs="Times New Roman"/>
          <w:sz w:val="24"/>
          <w:szCs w:val="24"/>
          <w:lang w:eastAsia="en-IN"/>
        </w:rPr>
      </w:pPr>
      <w:ins w:id="1837" w:author="Unknown">
        <w:r w:rsidRPr="00887C7C">
          <w:rPr>
            <w:rFonts w:ascii="Verdana" w:eastAsia="Times New Roman" w:hAnsi="Verdana" w:cs="Times New Roman"/>
            <w:color w:val="000000"/>
            <w:sz w:val="18"/>
            <w:lang w:eastAsia="en-IN"/>
          </w:rPr>
          <w:fldChar w:fldCharType="begin"/>
        </w:r>
        <w:r w:rsidRPr="00887C7C">
          <w:rPr>
            <w:rFonts w:ascii="Verdana" w:eastAsia="Times New Roman" w:hAnsi="Verdana" w:cs="Times New Roman"/>
            <w:color w:val="000000"/>
            <w:sz w:val="18"/>
            <w:lang w:eastAsia="en-IN"/>
          </w:rPr>
          <w:instrText xml:space="preserve"> HYPERLINK "http://www.javatpoint.com/opr/test.jsp?filename=S2" \t "_blank" </w:instrText>
        </w:r>
        <w:r w:rsidRPr="00887C7C">
          <w:rPr>
            <w:rFonts w:ascii="Verdana" w:eastAsia="Times New Roman" w:hAnsi="Verdana" w:cs="Times New Roman"/>
            <w:color w:val="000000"/>
            <w:sz w:val="18"/>
            <w:lang w:eastAsia="en-IN"/>
          </w:rPr>
          <w:fldChar w:fldCharType="separate"/>
        </w:r>
        <w:r w:rsidRPr="00887C7C">
          <w:rPr>
            <w:rFonts w:ascii="Verdana" w:eastAsia="Times New Roman" w:hAnsi="Verdana" w:cs="Times New Roman"/>
            <w:b/>
            <w:bCs/>
            <w:color w:val="FFFFFF"/>
            <w:sz w:val="18"/>
            <w:lang w:eastAsia="en-IN"/>
          </w:rPr>
          <w:t>Test it Now</w:t>
        </w:r>
        <w:r w:rsidRPr="00887C7C">
          <w:rPr>
            <w:rFonts w:ascii="Verdana" w:eastAsia="Times New Roman" w:hAnsi="Verdana" w:cs="Times New Roman"/>
            <w:color w:val="000000"/>
            <w:sz w:val="18"/>
            <w:lang w:eastAsia="en-IN"/>
          </w:rPr>
          <w:fldChar w:fldCharType="end"/>
        </w:r>
      </w:ins>
    </w:p>
    <w:p w:rsidR="00887C7C" w:rsidRPr="00887C7C" w:rsidRDefault="00887C7C" w:rsidP="00887C7C">
      <w:pPr>
        <w:shd w:val="clear" w:color="auto" w:fill="FFFFFF"/>
        <w:spacing w:before="100" w:beforeAutospacing="1" w:after="100" w:afterAutospacing="1" w:line="240" w:lineRule="auto"/>
        <w:rPr>
          <w:ins w:id="1838" w:author="Unknown"/>
          <w:rFonts w:ascii="Verdana" w:eastAsia="Times New Roman" w:hAnsi="Verdana" w:cs="Times New Roman"/>
          <w:color w:val="000000"/>
          <w:sz w:val="18"/>
          <w:szCs w:val="18"/>
          <w:lang w:eastAsia="en-IN"/>
        </w:rPr>
      </w:pPr>
      <w:ins w:id="1839" w:author="Unknown">
        <w:r w:rsidRPr="00887C7C">
          <w:rPr>
            <w:rFonts w:ascii="Verdana" w:eastAsia="Times New Roman" w:hAnsi="Verdana" w:cs="Times New Roman"/>
            <w:color w:val="000000"/>
            <w:sz w:val="18"/>
            <w:szCs w:val="18"/>
            <w:lang w:eastAsia="en-IN"/>
          </w:rPr>
          <w:t>Output:</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40" w:author="Unknown"/>
          <w:rFonts w:ascii="Courier New" w:eastAsia="Times New Roman" w:hAnsi="Courier New" w:cs="Courier New"/>
          <w:color w:val="000000"/>
          <w:sz w:val="20"/>
          <w:szCs w:val="20"/>
          <w:lang w:eastAsia="en-IN"/>
        </w:rPr>
      </w:pPr>
      <w:ins w:id="1841" w:author="Unknown">
        <w:r w:rsidRPr="00887C7C">
          <w:rPr>
            <w:rFonts w:ascii="Courier New" w:eastAsia="Times New Roman" w:hAnsi="Courier New" w:cs="Courier New"/>
            <w:color w:val="000000"/>
            <w:sz w:val="20"/>
            <w:szCs w:val="20"/>
            <w:lang w:eastAsia="en-IN"/>
          </w:rPr>
          <w:t>method is invoked</w:t>
        </w:r>
      </w:ins>
    </w:p>
    <w:p w:rsidR="00887C7C" w:rsidRPr="00887C7C" w:rsidRDefault="00887C7C" w:rsidP="00887C7C">
      <w:pPr>
        <w:shd w:val="clear" w:color="auto" w:fill="FFFFFF"/>
        <w:spacing w:before="100" w:beforeAutospacing="1" w:after="100" w:afterAutospacing="1" w:line="312" w:lineRule="atLeast"/>
        <w:outlineLvl w:val="2"/>
        <w:rPr>
          <w:ins w:id="1842" w:author="Unknown"/>
          <w:rFonts w:ascii="Helvetica" w:eastAsia="Times New Roman" w:hAnsi="Helvetica" w:cs="Helvetica"/>
          <w:color w:val="610B4B"/>
          <w:sz w:val="23"/>
          <w:szCs w:val="23"/>
          <w:lang w:eastAsia="en-IN"/>
        </w:rPr>
      </w:pPr>
      <w:ins w:id="1843" w:author="Unknown">
        <w:r w:rsidRPr="00887C7C">
          <w:rPr>
            <w:rFonts w:ascii="Helvetica" w:eastAsia="Times New Roman" w:hAnsi="Helvetica" w:cs="Helvetica"/>
            <w:color w:val="610B4B"/>
            <w:sz w:val="23"/>
            <w:szCs w:val="23"/>
            <w:lang w:eastAsia="en-IN"/>
          </w:rPr>
          <w:t>Application of this that can be passed as an argument:</w:t>
        </w:r>
      </w:ins>
    </w:p>
    <w:p w:rsidR="00887C7C" w:rsidRPr="00887C7C" w:rsidRDefault="00887C7C" w:rsidP="00887C7C">
      <w:pPr>
        <w:shd w:val="clear" w:color="auto" w:fill="FFFFFF"/>
        <w:spacing w:before="100" w:beforeAutospacing="1" w:after="100" w:afterAutospacing="1" w:line="240" w:lineRule="auto"/>
        <w:rPr>
          <w:ins w:id="1844" w:author="Unknown"/>
          <w:rFonts w:ascii="Verdana" w:eastAsia="Times New Roman" w:hAnsi="Verdana" w:cs="Times New Roman"/>
          <w:color w:val="000000"/>
          <w:sz w:val="18"/>
          <w:szCs w:val="18"/>
          <w:lang w:eastAsia="en-IN"/>
        </w:rPr>
      </w:pPr>
      <w:ins w:id="1845" w:author="Unknown">
        <w:r w:rsidRPr="00887C7C">
          <w:rPr>
            <w:rFonts w:ascii="Verdana" w:eastAsia="Times New Roman" w:hAnsi="Verdana" w:cs="Times New Roman"/>
            <w:color w:val="000000"/>
            <w:sz w:val="18"/>
            <w:szCs w:val="18"/>
            <w:lang w:eastAsia="en-IN"/>
          </w:rPr>
          <w:t>In event handling (or) in a situation where we have to provide reference of a class to another one. It is used to reuse one object in many methods.</w:t>
        </w:r>
      </w:ins>
    </w:p>
    <w:p w:rsidR="00887C7C" w:rsidRPr="00887C7C" w:rsidRDefault="00887C7C" w:rsidP="00887C7C">
      <w:pPr>
        <w:spacing w:after="0" w:line="240" w:lineRule="auto"/>
        <w:rPr>
          <w:ins w:id="1846" w:author="Unknown"/>
          <w:rFonts w:ascii="Times New Roman" w:eastAsia="Times New Roman" w:hAnsi="Times New Roman" w:cs="Times New Roman"/>
          <w:sz w:val="24"/>
          <w:szCs w:val="24"/>
          <w:lang w:eastAsia="en-IN"/>
        </w:rPr>
      </w:pPr>
      <w:ins w:id="1847" w:author="Unknown">
        <w:r w:rsidRPr="00887C7C">
          <w:rPr>
            <w:rFonts w:ascii="Times New Roman" w:eastAsia="Times New Roman" w:hAnsi="Times New Roman" w:cs="Times New Roman"/>
            <w:sz w:val="24"/>
            <w:szCs w:val="24"/>
            <w:lang w:eastAsia="en-IN"/>
          </w:rPr>
          <w:pict>
            <v:rect id="_x0000_i1048" style="width:0;height:.7pt" o:hralign="center" o:hrstd="t" o:hrnoshade="t" o:hr="t" fillcolor="#d4d4d4" stroked="f"/>
          </w:pict>
        </w:r>
      </w:ins>
    </w:p>
    <w:p w:rsidR="00887C7C" w:rsidRPr="00887C7C" w:rsidRDefault="00887C7C" w:rsidP="00887C7C">
      <w:pPr>
        <w:shd w:val="clear" w:color="auto" w:fill="FFFFFF"/>
        <w:spacing w:before="100" w:beforeAutospacing="1" w:after="100" w:afterAutospacing="1" w:line="312" w:lineRule="atLeast"/>
        <w:outlineLvl w:val="2"/>
        <w:rPr>
          <w:ins w:id="1848" w:author="Unknown"/>
          <w:rFonts w:ascii="Helvetica" w:eastAsia="Times New Roman" w:hAnsi="Helvetica" w:cs="Helvetica"/>
          <w:color w:val="610B4B"/>
          <w:sz w:val="29"/>
          <w:szCs w:val="29"/>
          <w:lang w:eastAsia="en-IN"/>
        </w:rPr>
      </w:pPr>
      <w:ins w:id="1849" w:author="Unknown">
        <w:r w:rsidRPr="00887C7C">
          <w:rPr>
            <w:rFonts w:ascii="Helvetica" w:eastAsia="Times New Roman" w:hAnsi="Helvetica" w:cs="Helvetica"/>
            <w:color w:val="610B4B"/>
            <w:sz w:val="29"/>
            <w:szCs w:val="29"/>
            <w:lang w:eastAsia="en-IN"/>
          </w:rPr>
          <w:t>5) this: to pass as argument in the constructor call</w:t>
        </w:r>
      </w:ins>
    </w:p>
    <w:p w:rsidR="00887C7C" w:rsidRPr="00887C7C" w:rsidRDefault="00887C7C" w:rsidP="00887C7C">
      <w:pPr>
        <w:shd w:val="clear" w:color="auto" w:fill="FFFFFF"/>
        <w:spacing w:before="100" w:beforeAutospacing="1" w:after="100" w:afterAutospacing="1" w:line="240" w:lineRule="auto"/>
        <w:rPr>
          <w:ins w:id="1850" w:author="Unknown"/>
          <w:rFonts w:ascii="Verdana" w:eastAsia="Times New Roman" w:hAnsi="Verdana" w:cs="Times New Roman"/>
          <w:color w:val="000000"/>
          <w:sz w:val="18"/>
          <w:szCs w:val="18"/>
          <w:lang w:eastAsia="en-IN"/>
        </w:rPr>
      </w:pPr>
      <w:ins w:id="1851" w:author="Unknown">
        <w:r w:rsidRPr="00887C7C">
          <w:rPr>
            <w:rFonts w:ascii="Verdana" w:eastAsia="Times New Roman" w:hAnsi="Verdana" w:cs="Times New Roman"/>
            <w:color w:val="000000"/>
            <w:sz w:val="18"/>
            <w:szCs w:val="18"/>
            <w:lang w:eastAsia="en-IN"/>
          </w:rPr>
          <w:t>We can pass the this keyword in the constructor also. It is useful if we have to use one object in multiple classes. Let's see the example:</w:t>
        </w:r>
      </w:ins>
    </w:p>
    <w:p w:rsidR="00887C7C" w:rsidRPr="00887C7C" w:rsidRDefault="00887C7C" w:rsidP="00887C7C">
      <w:pPr>
        <w:shd w:val="clear" w:color="auto" w:fill="FFFFFF"/>
        <w:spacing w:after="0" w:line="285" w:lineRule="atLeast"/>
        <w:rPr>
          <w:ins w:id="1852" w:author="Unknown"/>
          <w:rFonts w:ascii="Verdana" w:eastAsia="Times New Roman" w:hAnsi="Verdana" w:cs="Times New Roman"/>
          <w:color w:val="000000"/>
          <w:sz w:val="18"/>
          <w:szCs w:val="18"/>
          <w:lang w:eastAsia="en-IN"/>
        </w:rPr>
      </w:pPr>
      <w:ins w:id="1853"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B{  </w:t>
        </w:r>
      </w:ins>
    </w:p>
    <w:p w:rsidR="00887C7C" w:rsidRPr="00887C7C" w:rsidRDefault="00887C7C" w:rsidP="00887C7C">
      <w:pPr>
        <w:shd w:val="clear" w:color="auto" w:fill="FFFFFF"/>
        <w:spacing w:after="0" w:line="285" w:lineRule="atLeast"/>
        <w:rPr>
          <w:ins w:id="1854" w:author="Unknown"/>
          <w:rFonts w:ascii="Verdana" w:eastAsia="Times New Roman" w:hAnsi="Verdana" w:cs="Times New Roman"/>
          <w:color w:val="000000"/>
          <w:sz w:val="18"/>
          <w:szCs w:val="18"/>
          <w:lang w:eastAsia="en-IN"/>
        </w:rPr>
      </w:pPr>
      <w:ins w:id="1855" w:author="Unknown">
        <w:r w:rsidRPr="00887C7C">
          <w:rPr>
            <w:rFonts w:ascii="Verdana" w:eastAsia="Times New Roman" w:hAnsi="Verdana" w:cs="Times New Roman"/>
            <w:color w:val="000000"/>
            <w:sz w:val="18"/>
            <w:szCs w:val="18"/>
            <w:bdr w:val="none" w:sz="0" w:space="0" w:color="auto" w:frame="1"/>
            <w:lang w:eastAsia="en-IN"/>
          </w:rPr>
          <w:t>  A4 obj;  </w:t>
        </w:r>
      </w:ins>
    </w:p>
    <w:p w:rsidR="00887C7C" w:rsidRPr="00887C7C" w:rsidRDefault="00887C7C" w:rsidP="00887C7C">
      <w:pPr>
        <w:shd w:val="clear" w:color="auto" w:fill="FFFFFF"/>
        <w:spacing w:after="0" w:line="285" w:lineRule="atLeast"/>
        <w:rPr>
          <w:ins w:id="1856" w:author="Unknown"/>
          <w:rFonts w:ascii="Verdana" w:eastAsia="Times New Roman" w:hAnsi="Verdana" w:cs="Times New Roman"/>
          <w:color w:val="000000"/>
          <w:sz w:val="18"/>
          <w:szCs w:val="18"/>
          <w:lang w:eastAsia="en-IN"/>
        </w:rPr>
      </w:pPr>
      <w:ins w:id="1857" w:author="Unknown">
        <w:r w:rsidRPr="00887C7C">
          <w:rPr>
            <w:rFonts w:ascii="Verdana" w:eastAsia="Times New Roman" w:hAnsi="Verdana" w:cs="Times New Roman"/>
            <w:color w:val="000000"/>
            <w:sz w:val="18"/>
            <w:szCs w:val="18"/>
            <w:bdr w:val="none" w:sz="0" w:space="0" w:color="auto" w:frame="1"/>
            <w:lang w:eastAsia="en-IN"/>
          </w:rPr>
          <w:t>  B(A4 obj){  </w:t>
        </w:r>
      </w:ins>
    </w:p>
    <w:p w:rsidR="00887C7C" w:rsidRPr="00887C7C" w:rsidRDefault="00887C7C" w:rsidP="00887C7C">
      <w:pPr>
        <w:shd w:val="clear" w:color="auto" w:fill="FFFFFF"/>
        <w:spacing w:after="0" w:line="285" w:lineRule="atLeast"/>
        <w:rPr>
          <w:ins w:id="1858" w:author="Unknown"/>
          <w:rFonts w:ascii="Verdana" w:eastAsia="Times New Roman" w:hAnsi="Verdana" w:cs="Times New Roman"/>
          <w:color w:val="000000"/>
          <w:sz w:val="18"/>
          <w:szCs w:val="18"/>
          <w:lang w:eastAsia="en-IN"/>
        </w:rPr>
      </w:pPr>
      <w:ins w:id="1859" w:author="Unknown">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.obj=obj;  </w:t>
        </w:r>
      </w:ins>
    </w:p>
    <w:p w:rsidR="00887C7C" w:rsidRPr="00887C7C" w:rsidRDefault="00887C7C" w:rsidP="00887C7C">
      <w:pPr>
        <w:shd w:val="clear" w:color="auto" w:fill="FFFFFF"/>
        <w:spacing w:after="0" w:line="285" w:lineRule="atLeast"/>
        <w:rPr>
          <w:ins w:id="1860" w:author="Unknown"/>
          <w:rFonts w:ascii="Verdana" w:eastAsia="Times New Roman" w:hAnsi="Verdana" w:cs="Times New Roman"/>
          <w:color w:val="000000"/>
          <w:sz w:val="18"/>
          <w:szCs w:val="18"/>
          <w:lang w:eastAsia="en-IN"/>
        </w:rPr>
      </w:pPr>
      <w:ins w:id="1861" w:author="Unknown">
        <w:r w:rsidRPr="00887C7C">
          <w:rPr>
            <w:rFonts w:ascii="Verdana" w:eastAsia="Times New Roman" w:hAnsi="Verdana" w:cs="Times New Roman"/>
            <w:color w:val="000000"/>
            <w:sz w:val="18"/>
            <w:szCs w:val="18"/>
            <w:bdr w:val="none" w:sz="0" w:space="0" w:color="auto" w:frame="1"/>
            <w:lang w:eastAsia="en-IN"/>
          </w:rPr>
          <w:t>  }  </w:t>
        </w:r>
      </w:ins>
    </w:p>
    <w:p w:rsidR="00887C7C" w:rsidRDefault="00887C7C" w:rsidP="00887C7C">
      <w:pPr>
        <w:shd w:val="clear" w:color="auto" w:fill="FFFFFF"/>
        <w:spacing w:after="0" w:line="285" w:lineRule="atLeast"/>
        <w:rPr>
          <w:rFonts w:ascii="Verdana" w:eastAsia="Times New Roman" w:hAnsi="Verdana" w:cs="Times New Roman"/>
          <w:color w:val="000000"/>
          <w:sz w:val="18"/>
          <w:szCs w:val="18"/>
          <w:lang w:eastAsia="en-IN"/>
        </w:rPr>
      </w:pPr>
      <w:ins w:id="1862" w:author="Unknown">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display(){  </w:t>
        </w:r>
      </w:ins>
    </w:p>
    <w:p w:rsidR="00887C7C" w:rsidRPr="00887C7C" w:rsidRDefault="00887C7C" w:rsidP="00887C7C">
      <w:pPr>
        <w:shd w:val="clear" w:color="auto" w:fill="FFFFFF"/>
        <w:spacing w:after="0" w:line="285" w:lineRule="atLeast"/>
        <w:rPr>
          <w:ins w:id="1863" w:author="Unknown"/>
          <w:rFonts w:ascii="Verdana" w:eastAsia="Times New Roman" w:hAnsi="Verdana" w:cs="Times New Roman"/>
          <w:color w:val="000000"/>
          <w:sz w:val="18"/>
          <w:szCs w:val="18"/>
          <w:lang w:eastAsia="en-IN"/>
        </w:rPr>
      </w:pPr>
      <w:ins w:id="1864" w:author="Unknown">
        <w:r w:rsidRPr="00887C7C">
          <w:rPr>
            <w:rFonts w:ascii="Verdana" w:eastAsia="Times New Roman" w:hAnsi="Verdana" w:cs="Times New Roman"/>
            <w:color w:val="000000"/>
            <w:sz w:val="18"/>
            <w:szCs w:val="18"/>
            <w:bdr w:val="none" w:sz="0" w:space="0" w:color="auto" w:frame="1"/>
            <w:lang w:eastAsia="en-IN"/>
          </w:rPr>
          <w:t> System.out.println(obj.data);</w:t>
        </w:r>
        <w:r w:rsidRPr="00887C7C">
          <w:rPr>
            <w:rFonts w:ascii="Verdana" w:eastAsia="Times New Roman" w:hAnsi="Verdana" w:cs="Times New Roman"/>
            <w:color w:val="008200"/>
            <w:sz w:val="18"/>
            <w:lang w:eastAsia="en-IN"/>
          </w:rPr>
          <w:t>//using data member of A4 class</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865" w:author="Unknown"/>
          <w:rFonts w:ascii="Verdana" w:eastAsia="Times New Roman" w:hAnsi="Verdana" w:cs="Times New Roman"/>
          <w:color w:val="000000"/>
          <w:sz w:val="18"/>
          <w:szCs w:val="18"/>
          <w:lang w:eastAsia="en-IN"/>
        </w:rPr>
      </w:pPr>
      <w:ins w:id="1866" w:author="Unknown">
        <w:r w:rsidRPr="00887C7C">
          <w:rPr>
            <w:rFonts w:ascii="Verdana" w:eastAsia="Times New Roman" w:hAnsi="Verdana" w:cs="Times New Roman"/>
            <w:color w:val="000000"/>
            <w:sz w:val="18"/>
            <w:szCs w:val="18"/>
            <w:bdr w:val="none" w:sz="0" w:space="0" w:color="auto" w:frame="1"/>
            <w:lang w:eastAsia="en-IN"/>
          </w:rPr>
          <w:t>  }  </w:t>
        </w:r>
      </w:ins>
    </w:p>
    <w:p w:rsidR="00887C7C" w:rsidRPr="00887C7C" w:rsidRDefault="00887C7C" w:rsidP="00887C7C">
      <w:pPr>
        <w:shd w:val="clear" w:color="auto" w:fill="FFFFFF"/>
        <w:spacing w:after="0" w:line="285" w:lineRule="atLeast"/>
        <w:rPr>
          <w:ins w:id="1867" w:author="Unknown"/>
          <w:rFonts w:ascii="Verdana" w:eastAsia="Times New Roman" w:hAnsi="Verdana" w:cs="Times New Roman"/>
          <w:color w:val="000000"/>
          <w:sz w:val="18"/>
          <w:szCs w:val="18"/>
          <w:lang w:eastAsia="en-IN"/>
        </w:rPr>
      </w:pPr>
      <w:ins w:id="1868"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869" w:author="Unknown"/>
          <w:rFonts w:ascii="Verdana" w:eastAsia="Times New Roman" w:hAnsi="Verdana" w:cs="Times New Roman"/>
          <w:color w:val="000000"/>
          <w:sz w:val="18"/>
          <w:szCs w:val="18"/>
          <w:lang w:eastAsia="en-IN"/>
        </w:rPr>
      </w:pPr>
    </w:p>
    <w:p w:rsidR="00887C7C" w:rsidRPr="00887C7C" w:rsidRDefault="00887C7C" w:rsidP="00887C7C">
      <w:pPr>
        <w:shd w:val="clear" w:color="auto" w:fill="FFFFFF"/>
        <w:spacing w:after="0" w:line="285" w:lineRule="atLeast"/>
        <w:rPr>
          <w:ins w:id="1870" w:author="Unknown"/>
          <w:rFonts w:ascii="Verdana" w:eastAsia="Times New Roman" w:hAnsi="Verdana" w:cs="Times New Roman"/>
          <w:color w:val="000000"/>
          <w:sz w:val="18"/>
          <w:szCs w:val="18"/>
          <w:lang w:eastAsia="en-IN"/>
        </w:rPr>
      </w:pPr>
      <w:ins w:id="1871"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A4{  </w:t>
        </w:r>
      </w:ins>
    </w:p>
    <w:p w:rsidR="00887C7C" w:rsidRPr="00887C7C" w:rsidRDefault="00887C7C" w:rsidP="00887C7C">
      <w:pPr>
        <w:shd w:val="clear" w:color="auto" w:fill="FFFFFF"/>
        <w:spacing w:after="0" w:line="285" w:lineRule="atLeast"/>
        <w:rPr>
          <w:ins w:id="1872" w:author="Unknown"/>
          <w:rFonts w:ascii="Verdana" w:eastAsia="Times New Roman" w:hAnsi="Verdana" w:cs="Times New Roman"/>
          <w:color w:val="000000"/>
          <w:sz w:val="18"/>
          <w:szCs w:val="18"/>
          <w:lang w:eastAsia="en-IN"/>
        </w:rPr>
      </w:pPr>
      <w:ins w:id="1873" w:author="Unknown">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int</w:t>
        </w:r>
        <w:r w:rsidRPr="00887C7C">
          <w:rPr>
            <w:rFonts w:ascii="Verdana" w:eastAsia="Times New Roman" w:hAnsi="Verdana" w:cs="Times New Roman"/>
            <w:color w:val="000000"/>
            <w:sz w:val="18"/>
            <w:szCs w:val="18"/>
            <w:bdr w:val="none" w:sz="0" w:space="0" w:color="auto" w:frame="1"/>
            <w:lang w:eastAsia="en-IN"/>
          </w:rPr>
          <w:t> data=</w:t>
        </w:r>
        <w:r w:rsidRPr="00887C7C">
          <w:rPr>
            <w:rFonts w:ascii="Verdana" w:eastAsia="Times New Roman" w:hAnsi="Verdana" w:cs="Times New Roman"/>
            <w:color w:val="C00000"/>
            <w:sz w:val="18"/>
            <w:lang w:eastAsia="en-IN"/>
          </w:rPr>
          <w:t>10</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874" w:author="Unknown"/>
          <w:rFonts w:ascii="Verdana" w:eastAsia="Times New Roman" w:hAnsi="Verdana" w:cs="Times New Roman"/>
          <w:color w:val="000000"/>
          <w:sz w:val="18"/>
          <w:szCs w:val="18"/>
          <w:lang w:eastAsia="en-IN"/>
        </w:rPr>
      </w:pPr>
      <w:ins w:id="1875" w:author="Unknown">
        <w:r w:rsidRPr="00887C7C">
          <w:rPr>
            <w:rFonts w:ascii="Verdana" w:eastAsia="Times New Roman" w:hAnsi="Verdana" w:cs="Times New Roman"/>
            <w:color w:val="000000"/>
            <w:sz w:val="18"/>
            <w:szCs w:val="18"/>
            <w:bdr w:val="none" w:sz="0" w:space="0" w:color="auto" w:frame="1"/>
            <w:lang w:eastAsia="en-IN"/>
          </w:rPr>
          <w:t>  A4(){  </w:t>
        </w:r>
      </w:ins>
    </w:p>
    <w:p w:rsidR="00887C7C" w:rsidRPr="00887C7C" w:rsidRDefault="00887C7C" w:rsidP="00887C7C">
      <w:pPr>
        <w:shd w:val="clear" w:color="auto" w:fill="FFFFFF"/>
        <w:spacing w:after="0" w:line="285" w:lineRule="atLeast"/>
        <w:rPr>
          <w:ins w:id="1876" w:author="Unknown"/>
          <w:rFonts w:ascii="Verdana" w:eastAsia="Times New Roman" w:hAnsi="Verdana" w:cs="Times New Roman"/>
          <w:color w:val="000000"/>
          <w:sz w:val="18"/>
          <w:szCs w:val="18"/>
          <w:lang w:eastAsia="en-IN"/>
        </w:rPr>
      </w:pPr>
      <w:ins w:id="1877" w:author="Unknown">
        <w:r w:rsidRPr="00887C7C">
          <w:rPr>
            <w:rFonts w:ascii="Verdana" w:eastAsia="Times New Roman" w:hAnsi="Verdana" w:cs="Times New Roman"/>
            <w:color w:val="000000"/>
            <w:sz w:val="18"/>
            <w:szCs w:val="18"/>
            <w:bdr w:val="none" w:sz="0" w:space="0" w:color="auto" w:frame="1"/>
            <w:lang w:eastAsia="en-IN"/>
          </w:rPr>
          <w:t>   B b=</w:t>
        </w:r>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B(</w:t>
        </w:r>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878" w:author="Unknown"/>
          <w:rFonts w:ascii="Verdana" w:eastAsia="Times New Roman" w:hAnsi="Verdana" w:cs="Times New Roman"/>
          <w:color w:val="000000"/>
          <w:sz w:val="18"/>
          <w:szCs w:val="18"/>
          <w:lang w:eastAsia="en-IN"/>
        </w:rPr>
      </w:pPr>
      <w:ins w:id="1879" w:author="Unknown">
        <w:r w:rsidRPr="00887C7C">
          <w:rPr>
            <w:rFonts w:ascii="Verdana" w:eastAsia="Times New Roman" w:hAnsi="Verdana" w:cs="Times New Roman"/>
            <w:color w:val="000000"/>
            <w:sz w:val="18"/>
            <w:szCs w:val="18"/>
            <w:bdr w:val="none" w:sz="0" w:space="0" w:color="auto" w:frame="1"/>
            <w:lang w:eastAsia="en-IN"/>
          </w:rPr>
          <w:t>   b.display();  </w:t>
        </w:r>
      </w:ins>
    </w:p>
    <w:p w:rsidR="00887C7C" w:rsidRPr="00887C7C" w:rsidRDefault="00887C7C" w:rsidP="00887C7C">
      <w:pPr>
        <w:shd w:val="clear" w:color="auto" w:fill="FFFFFF"/>
        <w:spacing w:after="0" w:line="285" w:lineRule="atLeast"/>
        <w:rPr>
          <w:ins w:id="1880" w:author="Unknown"/>
          <w:rFonts w:ascii="Verdana" w:eastAsia="Times New Roman" w:hAnsi="Verdana" w:cs="Times New Roman"/>
          <w:color w:val="000000"/>
          <w:sz w:val="18"/>
          <w:szCs w:val="18"/>
          <w:lang w:eastAsia="en-IN"/>
        </w:rPr>
      </w:pPr>
      <w:ins w:id="1881" w:author="Unknown">
        <w:r w:rsidRPr="00887C7C">
          <w:rPr>
            <w:rFonts w:ascii="Verdana" w:eastAsia="Times New Roman" w:hAnsi="Verdana" w:cs="Times New Roman"/>
            <w:color w:val="000000"/>
            <w:sz w:val="18"/>
            <w:szCs w:val="18"/>
            <w:bdr w:val="none" w:sz="0" w:space="0" w:color="auto" w:frame="1"/>
            <w:lang w:eastAsia="en-IN"/>
          </w:rPr>
          <w:t>  }  </w:t>
        </w:r>
      </w:ins>
    </w:p>
    <w:p w:rsidR="00887C7C" w:rsidRPr="00887C7C" w:rsidRDefault="00887C7C" w:rsidP="00887C7C">
      <w:pPr>
        <w:shd w:val="clear" w:color="auto" w:fill="FFFFFF"/>
        <w:spacing w:after="0" w:line="285" w:lineRule="atLeast"/>
        <w:rPr>
          <w:ins w:id="1882" w:author="Unknown"/>
          <w:rFonts w:ascii="Verdana" w:eastAsia="Times New Roman" w:hAnsi="Verdana" w:cs="Times New Roman"/>
          <w:color w:val="000000"/>
          <w:sz w:val="18"/>
          <w:szCs w:val="18"/>
          <w:lang w:eastAsia="en-IN"/>
        </w:rPr>
      </w:pPr>
      <w:ins w:id="1883" w:author="Unknown">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public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static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main(String args[]){  </w:t>
        </w:r>
      </w:ins>
    </w:p>
    <w:p w:rsidR="00887C7C" w:rsidRPr="00887C7C" w:rsidRDefault="00887C7C" w:rsidP="00887C7C">
      <w:pPr>
        <w:shd w:val="clear" w:color="auto" w:fill="FFFFFF"/>
        <w:spacing w:after="0" w:line="285" w:lineRule="atLeast"/>
        <w:rPr>
          <w:ins w:id="1884" w:author="Unknown"/>
          <w:rFonts w:ascii="Verdana" w:eastAsia="Times New Roman" w:hAnsi="Verdana" w:cs="Times New Roman"/>
          <w:color w:val="000000"/>
          <w:sz w:val="18"/>
          <w:szCs w:val="18"/>
          <w:lang w:eastAsia="en-IN"/>
        </w:rPr>
      </w:pPr>
      <w:ins w:id="1885" w:author="Unknown">
        <w:r w:rsidRPr="00887C7C">
          <w:rPr>
            <w:rFonts w:ascii="Verdana" w:eastAsia="Times New Roman" w:hAnsi="Verdana" w:cs="Times New Roman"/>
            <w:color w:val="000000"/>
            <w:sz w:val="18"/>
            <w:szCs w:val="18"/>
            <w:bdr w:val="none" w:sz="0" w:space="0" w:color="auto" w:frame="1"/>
            <w:lang w:eastAsia="en-IN"/>
          </w:rPr>
          <w:t>   A4 a=</w:t>
        </w:r>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A4();  </w:t>
        </w:r>
      </w:ins>
    </w:p>
    <w:p w:rsidR="00887C7C" w:rsidRPr="00887C7C" w:rsidRDefault="00887C7C" w:rsidP="00887C7C">
      <w:pPr>
        <w:shd w:val="clear" w:color="auto" w:fill="FFFFFF"/>
        <w:spacing w:after="0" w:line="285" w:lineRule="atLeast"/>
        <w:rPr>
          <w:ins w:id="1886" w:author="Unknown"/>
          <w:rFonts w:ascii="Verdana" w:eastAsia="Times New Roman" w:hAnsi="Verdana" w:cs="Times New Roman"/>
          <w:color w:val="000000"/>
          <w:sz w:val="18"/>
          <w:szCs w:val="18"/>
          <w:lang w:eastAsia="en-IN"/>
        </w:rPr>
      </w:pPr>
      <w:ins w:id="1887" w:author="Unknown">
        <w:r w:rsidRPr="00887C7C">
          <w:rPr>
            <w:rFonts w:ascii="Verdana" w:eastAsia="Times New Roman" w:hAnsi="Verdana" w:cs="Times New Roman"/>
            <w:color w:val="000000"/>
            <w:sz w:val="18"/>
            <w:szCs w:val="18"/>
            <w:bdr w:val="none" w:sz="0" w:space="0" w:color="auto" w:frame="1"/>
            <w:lang w:eastAsia="en-IN"/>
          </w:rPr>
          <w:t>  }  </w:t>
        </w:r>
      </w:ins>
    </w:p>
    <w:p w:rsidR="00887C7C" w:rsidRPr="00887C7C" w:rsidRDefault="00887C7C" w:rsidP="00887C7C">
      <w:pPr>
        <w:shd w:val="clear" w:color="auto" w:fill="FFFFFF"/>
        <w:spacing w:after="109" w:line="285" w:lineRule="atLeast"/>
        <w:rPr>
          <w:ins w:id="1888" w:author="Unknown"/>
          <w:rFonts w:ascii="Verdana" w:eastAsia="Times New Roman" w:hAnsi="Verdana" w:cs="Times New Roman"/>
          <w:color w:val="000000"/>
          <w:sz w:val="18"/>
          <w:szCs w:val="18"/>
          <w:lang w:eastAsia="en-IN"/>
        </w:rPr>
      </w:pPr>
      <w:ins w:id="1889"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pacing w:after="0" w:line="240" w:lineRule="auto"/>
        <w:rPr>
          <w:ins w:id="1890" w:author="Unknown"/>
          <w:rFonts w:ascii="Times New Roman" w:eastAsia="Times New Roman" w:hAnsi="Times New Roman" w:cs="Times New Roman"/>
          <w:sz w:val="24"/>
          <w:szCs w:val="24"/>
          <w:lang w:eastAsia="en-IN"/>
        </w:rPr>
      </w:pPr>
      <w:ins w:id="1891" w:author="Unknown">
        <w:r w:rsidRPr="00887C7C">
          <w:rPr>
            <w:rFonts w:ascii="Verdana" w:eastAsia="Times New Roman" w:hAnsi="Verdana" w:cs="Times New Roman"/>
            <w:color w:val="000000"/>
            <w:sz w:val="18"/>
            <w:lang w:eastAsia="en-IN"/>
          </w:rPr>
          <w:lastRenderedPageBreak/>
          <w:fldChar w:fldCharType="begin"/>
        </w:r>
        <w:r w:rsidRPr="00887C7C">
          <w:rPr>
            <w:rFonts w:ascii="Verdana" w:eastAsia="Times New Roman" w:hAnsi="Verdana" w:cs="Times New Roman"/>
            <w:color w:val="000000"/>
            <w:sz w:val="18"/>
            <w:lang w:eastAsia="en-IN"/>
          </w:rPr>
          <w:instrText xml:space="preserve"> HYPERLINK "http://www.javatpoint.com/opr/test.jsp?filename=A4" \t "_blank" </w:instrText>
        </w:r>
        <w:r w:rsidRPr="00887C7C">
          <w:rPr>
            <w:rFonts w:ascii="Verdana" w:eastAsia="Times New Roman" w:hAnsi="Verdana" w:cs="Times New Roman"/>
            <w:color w:val="000000"/>
            <w:sz w:val="18"/>
            <w:lang w:eastAsia="en-IN"/>
          </w:rPr>
          <w:fldChar w:fldCharType="separate"/>
        </w:r>
        <w:r w:rsidRPr="00887C7C">
          <w:rPr>
            <w:rFonts w:ascii="Verdana" w:eastAsia="Times New Roman" w:hAnsi="Verdana" w:cs="Times New Roman"/>
            <w:b/>
            <w:bCs/>
            <w:color w:val="FFFFFF"/>
            <w:sz w:val="18"/>
            <w:lang w:eastAsia="en-IN"/>
          </w:rPr>
          <w:t>Test it Now</w:t>
        </w:r>
        <w:r w:rsidRPr="00887C7C">
          <w:rPr>
            <w:rFonts w:ascii="Verdana" w:eastAsia="Times New Roman" w:hAnsi="Verdana" w:cs="Times New Roman"/>
            <w:color w:val="000000"/>
            <w:sz w:val="18"/>
            <w:lang w:eastAsia="en-IN"/>
          </w:rPr>
          <w:fldChar w:fldCharType="end"/>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2" w:author="Unknown"/>
          <w:rFonts w:ascii="Courier New" w:eastAsia="Times New Roman" w:hAnsi="Courier New" w:cs="Courier New"/>
          <w:color w:val="000000"/>
          <w:sz w:val="20"/>
          <w:szCs w:val="20"/>
          <w:lang w:eastAsia="en-IN"/>
        </w:rPr>
      </w:pPr>
      <w:ins w:id="1893" w:author="Unknown">
        <w:r w:rsidRPr="00887C7C">
          <w:rPr>
            <w:rFonts w:ascii="Courier New" w:eastAsia="Times New Roman" w:hAnsi="Courier New" w:cs="Courier New"/>
            <w:color w:val="000000"/>
            <w:sz w:val="20"/>
            <w:szCs w:val="20"/>
            <w:lang w:eastAsia="en-IN"/>
          </w:rPr>
          <w:t>Output:10</w:t>
        </w:r>
      </w:ins>
    </w:p>
    <w:p w:rsidR="00887C7C" w:rsidRPr="00887C7C" w:rsidRDefault="00887C7C" w:rsidP="00887C7C">
      <w:pPr>
        <w:spacing w:after="0" w:line="240" w:lineRule="auto"/>
        <w:rPr>
          <w:ins w:id="1894" w:author="Unknown"/>
          <w:rFonts w:ascii="Times New Roman" w:eastAsia="Times New Roman" w:hAnsi="Times New Roman" w:cs="Times New Roman"/>
          <w:sz w:val="24"/>
          <w:szCs w:val="24"/>
          <w:lang w:eastAsia="en-IN"/>
        </w:rPr>
      </w:pPr>
      <w:ins w:id="1895" w:author="Unknown">
        <w:r w:rsidRPr="00887C7C">
          <w:rPr>
            <w:rFonts w:ascii="Times New Roman" w:eastAsia="Times New Roman" w:hAnsi="Times New Roman" w:cs="Times New Roman"/>
            <w:sz w:val="24"/>
            <w:szCs w:val="24"/>
            <w:lang w:eastAsia="en-IN"/>
          </w:rPr>
          <w:pict>
            <v:rect id="_x0000_i1049" style="width:0;height:.7pt" o:hralign="center" o:hrstd="t" o:hrnoshade="t" o:hr="t" fillcolor="#d4d4d4" stroked="f"/>
          </w:pict>
        </w:r>
      </w:ins>
    </w:p>
    <w:p w:rsidR="00887C7C" w:rsidRPr="00887C7C" w:rsidRDefault="00887C7C" w:rsidP="00887C7C">
      <w:pPr>
        <w:shd w:val="clear" w:color="auto" w:fill="FFFFFF"/>
        <w:spacing w:before="100" w:beforeAutospacing="1" w:after="100" w:afterAutospacing="1" w:line="312" w:lineRule="atLeast"/>
        <w:outlineLvl w:val="2"/>
        <w:rPr>
          <w:ins w:id="1896" w:author="Unknown"/>
          <w:rFonts w:ascii="Helvetica" w:eastAsia="Times New Roman" w:hAnsi="Helvetica" w:cs="Helvetica"/>
          <w:color w:val="610B4B"/>
          <w:sz w:val="29"/>
          <w:szCs w:val="29"/>
          <w:lang w:eastAsia="en-IN"/>
        </w:rPr>
      </w:pPr>
      <w:ins w:id="1897" w:author="Unknown">
        <w:r w:rsidRPr="00887C7C">
          <w:rPr>
            <w:rFonts w:ascii="Helvetica" w:eastAsia="Times New Roman" w:hAnsi="Helvetica" w:cs="Helvetica"/>
            <w:color w:val="610B4B"/>
            <w:sz w:val="29"/>
            <w:szCs w:val="29"/>
            <w:lang w:eastAsia="en-IN"/>
          </w:rPr>
          <w:t>6) this keyword can be used to return current class instance</w:t>
        </w:r>
      </w:ins>
    </w:p>
    <w:p w:rsidR="00887C7C" w:rsidRPr="00887C7C" w:rsidRDefault="00887C7C" w:rsidP="00887C7C">
      <w:pPr>
        <w:shd w:val="clear" w:color="auto" w:fill="FFFFFF"/>
        <w:spacing w:before="100" w:beforeAutospacing="1" w:after="100" w:afterAutospacing="1" w:line="240" w:lineRule="auto"/>
        <w:rPr>
          <w:ins w:id="1898" w:author="Unknown"/>
          <w:rFonts w:ascii="Verdana" w:eastAsia="Times New Roman" w:hAnsi="Verdana" w:cs="Times New Roman"/>
          <w:color w:val="000000"/>
          <w:sz w:val="18"/>
          <w:szCs w:val="18"/>
          <w:lang w:eastAsia="en-IN"/>
        </w:rPr>
      </w:pPr>
      <w:ins w:id="1899" w:author="Unknown">
        <w:r w:rsidRPr="00887C7C">
          <w:rPr>
            <w:rFonts w:ascii="Verdana" w:eastAsia="Times New Roman" w:hAnsi="Verdana" w:cs="Times New Roman"/>
            <w:color w:val="000000"/>
            <w:sz w:val="18"/>
            <w:szCs w:val="18"/>
            <w:lang w:eastAsia="en-IN"/>
          </w:rPr>
          <w:t>We can return this keyword as an statement from the method. In such case, return type of the method must be the class type (non-primitive). Let's see the example:</w:t>
        </w:r>
      </w:ins>
    </w:p>
    <w:p w:rsidR="00887C7C" w:rsidRPr="00887C7C" w:rsidRDefault="00887C7C" w:rsidP="00887C7C">
      <w:pPr>
        <w:shd w:val="clear" w:color="auto" w:fill="FFFFFF"/>
        <w:spacing w:before="100" w:beforeAutospacing="1" w:after="100" w:afterAutospacing="1" w:line="312" w:lineRule="atLeast"/>
        <w:outlineLvl w:val="2"/>
        <w:rPr>
          <w:ins w:id="1900" w:author="Unknown"/>
          <w:rFonts w:ascii="Helvetica" w:eastAsia="Times New Roman" w:hAnsi="Helvetica" w:cs="Helvetica"/>
          <w:color w:val="610B4B"/>
          <w:sz w:val="23"/>
          <w:szCs w:val="23"/>
          <w:lang w:eastAsia="en-IN"/>
        </w:rPr>
      </w:pPr>
      <w:ins w:id="1901" w:author="Unknown">
        <w:r w:rsidRPr="00887C7C">
          <w:rPr>
            <w:rFonts w:ascii="Helvetica" w:eastAsia="Times New Roman" w:hAnsi="Helvetica" w:cs="Helvetica"/>
            <w:color w:val="610B4B"/>
            <w:sz w:val="23"/>
            <w:szCs w:val="23"/>
            <w:lang w:eastAsia="en-IN"/>
          </w:rPr>
          <w:t>Syntax of this that can be returned as a statement</w:t>
        </w:r>
      </w:ins>
    </w:p>
    <w:p w:rsidR="00887C7C" w:rsidRPr="00887C7C" w:rsidRDefault="00887C7C" w:rsidP="00887C7C">
      <w:pPr>
        <w:shd w:val="clear" w:color="auto" w:fill="FFFFFF"/>
        <w:spacing w:after="0" w:line="285" w:lineRule="atLeast"/>
        <w:rPr>
          <w:ins w:id="1902" w:author="Unknown"/>
          <w:rFonts w:ascii="Verdana" w:eastAsia="Times New Roman" w:hAnsi="Verdana" w:cs="Times New Roman"/>
          <w:color w:val="000000"/>
          <w:sz w:val="18"/>
          <w:szCs w:val="18"/>
          <w:lang w:eastAsia="en-IN"/>
        </w:rPr>
      </w:pPr>
      <w:ins w:id="1903" w:author="Unknown">
        <w:r w:rsidRPr="00887C7C">
          <w:rPr>
            <w:rFonts w:ascii="Verdana" w:eastAsia="Times New Roman" w:hAnsi="Verdana" w:cs="Times New Roman"/>
            <w:color w:val="000000"/>
            <w:sz w:val="18"/>
            <w:szCs w:val="18"/>
            <w:bdr w:val="none" w:sz="0" w:space="0" w:color="auto" w:frame="1"/>
            <w:lang w:eastAsia="en-IN"/>
          </w:rPr>
          <w:t>return_type method_name(){  </w:t>
        </w:r>
      </w:ins>
    </w:p>
    <w:p w:rsidR="00887C7C" w:rsidRPr="00887C7C" w:rsidRDefault="00887C7C" w:rsidP="00887C7C">
      <w:pPr>
        <w:shd w:val="clear" w:color="auto" w:fill="FFFFFF"/>
        <w:spacing w:after="0" w:line="285" w:lineRule="atLeast"/>
        <w:rPr>
          <w:ins w:id="1904" w:author="Unknown"/>
          <w:rFonts w:ascii="Verdana" w:eastAsia="Times New Roman" w:hAnsi="Verdana" w:cs="Times New Roman"/>
          <w:color w:val="000000"/>
          <w:sz w:val="18"/>
          <w:szCs w:val="18"/>
          <w:lang w:eastAsia="en-IN"/>
        </w:rPr>
      </w:pPr>
      <w:ins w:id="1905" w:author="Unknown">
        <w:r w:rsidRPr="00887C7C">
          <w:rPr>
            <w:rFonts w:ascii="Verdana" w:eastAsia="Times New Roman" w:hAnsi="Verdana" w:cs="Times New Roman"/>
            <w:b/>
            <w:bCs/>
            <w:color w:val="006699"/>
            <w:sz w:val="18"/>
            <w:lang w:eastAsia="en-IN"/>
          </w:rPr>
          <w:t>return</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109" w:line="285" w:lineRule="atLeast"/>
        <w:rPr>
          <w:ins w:id="1906" w:author="Unknown"/>
          <w:rFonts w:ascii="Verdana" w:eastAsia="Times New Roman" w:hAnsi="Verdana" w:cs="Times New Roman"/>
          <w:color w:val="000000"/>
          <w:sz w:val="18"/>
          <w:szCs w:val="18"/>
          <w:lang w:eastAsia="en-IN"/>
        </w:rPr>
      </w:pPr>
      <w:ins w:id="1907"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before="100" w:beforeAutospacing="1" w:after="100" w:afterAutospacing="1" w:line="240" w:lineRule="auto"/>
        <w:outlineLvl w:val="2"/>
        <w:rPr>
          <w:ins w:id="1908" w:author="Unknown"/>
          <w:rFonts w:ascii="Tahoma" w:eastAsia="Times New Roman" w:hAnsi="Tahoma" w:cs="Tahoma"/>
          <w:color w:val="610B4B"/>
          <w:sz w:val="30"/>
          <w:szCs w:val="30"/>
          <w:lang w:eastAsia="en-IN"/>
        </w:rPr>
      </w:pPr>
      <w:ins w:id="1909" w:author="Unknown">
        <w:r w:rsidRPr="00887C7C">
          <w:rPr>
            <w:rFonts w:ascii="Tahoma" w:eastAsia="Times New Roman" w:hAnsi="Tahoma" w:cs="Tahoma"/>
            <w:color w:val="610B4B"/>
            <w:sz w:val="30"/>
            <w:szCs w:val="30"/>
            <w:lang w:eastAsia="en-IN"/>
          </w:rPr>
          <w:t>Example of this keyword that you return as a statement from the method</w:t>
        </w:r>
      </w:ins>
    </w:p>
    <w:p w:rsidR="00887C7C" w:rsidRPr="00887C7C" w:rsidRDefault="00887C7C" w:rsidP="00887C7C">
      <w:pPr>
        <w:shd w:val="clear" w:color="auto" w:fill="FFFFFF"/>
        <w:spacing w:after="0" w:line="285" w:lineRule="atLeast"/>
        <w:rPr>
          <w:ins w:id="1910" w:author="Unknown"/>
          <w:rFonts w:ascii="Verdana" w:eastAsia="Times New Roman" w:hAnsi="Verdana" w:cs="Times New Roman"/>
          <w:color w:val="000000"/>
          <w:sz w:val="18"/>
          <w:szCs w:val="18"/>
          <w:lang w:eastAsia="en-IN"/>
        </w:rPr>
      </w:pPr>
      <w:ins w:id="1911"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A{  </w:t>
        </w:r>
      </w:ins>
    </w:p>
    <w:p w:rsidR="00887C7C" w:rsidRPr="00887C7C" w:rsidRDefault="00887C7C" w:rsidP="00887C7C">
      <w:pPr>
        <w:shd w:val="clear" w:color="auto" w:fill="FFFFFF"/>
        <w:spacing w:after="0" w:line="285" w:lineRule="atLeast"/>
        <w:rPr>
          <w:ins w:id="1912" w:author="Unknown"/>
          <w:rFonts w:ascii="Verdana" w:eastAsia="Times New Roman" w:hAnsi="Verdana" w:cs="Times New Roman"/>
          <w:color w:val="000000"/>
          <w:sz w:val="18"/>
          <w:szCs w:val="18"/>
          <w:lang w:eastAsia="en-IN"/>
        </w:rPr>
      </w:pPr>
      <w:ins w:id="1913" w:author="Unknown">
        <w:r w:rsidRPr="00887C7C">
          <w:rPr>
            <w:rFonts w:ascii="Verdana" w:eastAsia="Times New Roman" w:hAnsi="Verdana" w:cs="Times New Roman"/>
            <w:color w:val="000000"/>
            <w:sz w:val="18"/>
            <w:szCs w:val="18"/>
            <w:bdr w:val="none" w:sz="0" w:space="0" w:color="auto" w:frame="1"/>
            <w:lang w:eastAsia="en-IN"/>
          </w:rPr>
          <w:t>A getA(){  </w:t>
        </w:r>
      </w:ins>
    </w:p>
    <w:p w:rsidR="00887C7C" w:rsidRPr="00887C7C" w:rsidRDefault="00887C7C" w:rsidP="00887C7C">
      <w:pPr>
        <w:shd w:val="clear" w:color="auto" w:fill="FFFFFF"/>
        <w:spacing w:after="0" w:line="285" w:lineRule="atLeast"/>
        <w:rPr>
          <w:ins w:id="1914" w:author="Unknown"/>
          <w:rFonts w:ascii="Verdana" w:eastAsia="Times New Roman" w:hAnsi="Verdana" w:cs="Times New Roman"/>
          <w:color w:val="000000"/>
          <w:sz w:val="18"/>
          <w:szCs w:val="18"/>
          <w:lang w:eastAsia="en-IN"/>
        </w:rPr>
      </w:pPr>
      <w:ins w:id="1915" w:author="Unknown">
        <w:r w:rsidRPr="00887C7C">
          <w:rPr>
            <w:rFonts w:ascii="Verdana" w:eastAsia="Times New Roman" w:hAnsi="Verdana" w:cs="Times New Roman"/>
            <w:b/>
            <w:bCs/>
            <w:color w:val="006699"/>
            <w:sz w:val="18"/>
            <w:lang w:eastAsia="en-IN"/>
          </w:rPr>
          <w:t>return</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916" w:author="Unknown"/>
          <w:rFonts w:ascii="Verdana" w:eastAsia="Times New Roman" w:hAnsi="Verdana" w:cs="Times New Roman"/>
          <w:color w:val="000000"/>
          <w:sz w:val="18"/>
          <w:szCs w:val="18"/>
          <w:lang w:eastAsia="en-IN"/>
        </w:rPr>
      </w:pPr>
      <w:ins w:id="1917"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918" w:author="Unknown"/>
          <w:rFonts w:ascii="Verdana" w:eastAsia="Times New Roman" w:hAnsi="Verdana" w:cs="Times New Roman"/>
          <w:color w:val="000000"/>
          <w:sz w:val="18"/>
          <w:szCs w:val="18"/>
          <w:lang w:eastAsia="en-IN"/>
        </w:rPr>
      </w:pPr>
      <w:ins w:id="1919" w:author="Unknown">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msg(){System.out.println(</w:t>
        </w:r>
        <w:r w:rsidRPr="00887C7C">
          <w:rPr>
            <w:rFonts w:ascii="Verdana" w:eastAsia="Times New Roman" w:hAnsi="Verdana" w:cs="Times New Roman"/>
            <w:color w:val="0000FF"/>
            <w:sz w:val="18"/>
            <w:lang w:eastAsia="en-IN"/>
          </w:rPr>
          <w:t>"Hello java"</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920" w:author="Unknown"/>
          <w:rFonts w:ascii="Verdana" w:eastAsia="Times New Roman" w:hAnsi="Verdana" w:cs="Times New Roman"/>
          <w:color w:val="000000"/>
          <w:sz w:val="18"/>
          <w:szCs w:val="18"/>
          <w:lang w:eastAsia="en-IN"/>
        </w:rPr>
      </w:pPr>
      <w:ins w:id="1921"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922" w:author="Unknown"/>
          <w:rFonts w:ascii="Verdana" w:eastAsia="Times New Roman" w:hAnsi="Verdana" w:cs="Times New Roman"/>
          <w:color w:val="000000"/>
          <w:sz w:val="18"/>
          <w:szCs w:val="18"/>
          <w:lang w:eastAsia="en-IN"/>
        </w:rPr>
      </w:pPr>
      <w:ins w:id="1923"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Test1{  </w:t>
        </w:r>
      </w:ins>
    </w:p>
    <w:p w:rsidR="00887C7C" w:rsidRPr="00887C7C" w:rsidRDefault="00887C7C" w:rsidP="00887C7C">
      <w:pPr>
        <w:shd w:val="clear" w:color="auto" w:fill="FFFFFF"/>
        <w:spacing w:after="0" w:line="285" w:lineRule="atLeast"/>
        <w:rPr>
          <w:ins w:id="1924" w:author="Unknown"/>
          <w:rFonts w:ascii="Verdana" w:eastAsia="Times New Roman" w:hAnsi="Verdana" w:cs="Times New Roman"/>
          <w:color w:val="000000"/>
          <w:sz w:val="18"/>
          <w:szCs w:val="18"/>
          <w:lang w:eastAsia="en-IN"/>
        </w:rPr>
      </w:pPr>
      <w:ins w:id="1925" w:author="Unknown">
        <w:r w:rsidRPr="00887C7C">
          <w:rPr>
            <w:rFonts w:ascii="Verdana" w:eastAsia="Times New Roman" w:hAnsi="Verdana" w:cs="Times New Roman"/>
            <w:b/>
            <w:bCs/>
            <w:color w:val="006699"/>
            <w:sz w:val="18"/>
            <w:lang w:eastAsia="en-IN"/>
          </w:rPr>
          <w:t>public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static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main(String args[]){  </w:t>
        </w:r>
      </w:ins>
    </w:p>
    <w:p w:rsidR="00887C7C" w:rsidRPr="00887C7C" w:rsidRDefault="00887C7C" w:rsidP="00887C7C">
      <w:pPr>
        <w:shd w:val="clear" w:color="auto" w:fill="FFFFFF"/>
        <w:spacing w:after="0" w:line="285" w:lineRule="atLeast"/>
        <w:rPr>
          <w:ins w:id="1926" w:author="Unknown"/>
          <w:rFonts w:ascii="Verdana" w:eastAsia="Times New Roman" w:hAnsi="Verdana" w:cs="Times New Roman"/>
          <w:color w:val="000000"/>
          <w:sz w:val="18"/>
          <w:szCs w:val="18"/>
          <w:lang w:eastAsia="en-IN"/>
        </w:rPr>
      </w:pPr>
      <w:ins w:id="1927" w:author="Unknown">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A().getA().msg();  </w:t>
        </w:r>
      </w:ins>
    </w:p>
    <w:p w:rsidR="00887C7C" w:rsidRPr="00887C7C" w:rsidRDefault="00887C7C" w:rsidP="00887C7C">
      <w:pPr>
        <w:shd w:val="clear" w:color="auto" w:fill="FFFFFF"/>
        <w:spacing w:after="0" w:line="285" w:lineRule="atLeast"/>
        <w:rPr>
          <w:ins w:id="1928" w:author="Unknown"/>
          <w:rFonts w:ascii="Verdana" w:eastAsia="Times New Roman" w:hAnsi="Verdana" w:cs="Times New Roman"/>
          <w:color w:val="000000"/>
          <w:sz w:val="18"/>
          <w:szCs w:val="18"/>
          <w:lang w:eastAsia="en-IN"/>
        </w:rPr>
      </w:pPr>
      <w:ins w:id="1929"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109" w:line="285" w:lineRule="atLeast"/>
        <w:rPr>
          <w:ins w:id="1930" w:author="Unknown"/>
          <w:rFonts w:ascii="Verdana" w:eastAsia="Times New Roman" w:hAnsi="Verdana" w:cs="Times New Roman"/>
          <w:color w:val="000000"/>
          <w:sz w:val="18"/>
          <w:szCs w:val="18"/>
          <w:lang w:eastAsia="en-IN"/>
        </w:rPr>
      </w:pPr>
      <w:ins w:id="1931"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pacing w:after="0" w:line="240" w:lineRule="auto"/>
        <w:rPr>
          <w:ins w:id="1932" w:author="Unknown"/>
          <w:rFonts w:ascii="Times New Roman" w:eastAsia="Times New Roman" w:hAnsi="Times New Roman" w:cs="Times New Roman"/>
          <w:sz w:val="24"/>
          <w:szCs w:val="24"/>
          <w:lang w:eastAsia="en-IN"/>
        </w:rPr>
      </w:pPr>
      <w:ins w:id="1933" w:author="Unknown">
        <w:r w:rsidRPr="00887C7C">
          <w:rPr>
            <w:rFonts w:ascii="Verdana" w:eastAsia="Times New Roman" w:hAnsi="Verdana" w:cs="Times New Roman"/>
            <w:color w:val="000000"/>
            <w:sz w:val="18"/>
            <w:lang w:eastAsia="en-IN"/>
          </w:rPr>
          <w:fldChar w:fldCharType="begin"/>
        </w:r>
        <w:r w:rsidRPr="00887C7C">
          <w:rPr>
            <w:rFonts w:ascii="Verdana" w:eastAsia="Times New Roman" w:hAnsi="Verdana" w:cs="Times New Roman"/>
            <w:color w:val="000000"/>
            <w:sz w:val="18"/>
            <w:lang w:eastAsia="en-IN"/>
          </w:rPr>
          <w:instrText xml:space="preserve"> HYPERLINK "http://www.javatpoint.com/opr/test.jsp?filename=Test1" \t "_blank" </w:instrText>
        </w:r>
        <w:r w:rsidRPr="00887C7C">
          <w:rPr>
            <w:rFonts w:ascii="Verdana" w:eastAsia="Times New Roman" w:hAnsi="Verdana" w:cs="Times New Roman"/>
            <w:color w:val="000000"/>
            <w:sz w:val="18"/>
            <w:lang w:eastAsia="en-IN"/>
          </w:rPr>
          <w:fldChar w:fldCharType="separate"/>
        </w:r>
        <w:r w:rsidRPr="00887C7C">
          <w:rPr>
            <w:rFonts w:ascii="Verdana" w:eastAsia="Times New Roman" w:hAnsi="Verdana" w:cs="Times New Roman"/>
            <w:b/>
            <w:bCs/>
            <w:color w:val="FFFFFF"/>
            <w:sz w:val="18"/>
            <w:lang w:eastAsia="en-IN"/>
          </w:rPr>
          <w:t>Test it Now</w:t>
        </w:r>
        <w:r w:rsidRPr="00887C7C">
          <w:rPr>
            <w:rFonts w:ascii="Verdana" w:eastAsia="Times New Roman" w:hAnsi="Verdana" w:cs="Times New Roman"/>
            <w:color w:val="000000"/>
            <w:sz w:val="18"/>
            <w:lang w:eastAsia="en-IN"/>
          </w:rPr>
          <w:fldChar w:fldCharType="end"/>
        </w:r>
      </w:ins>
    </w:p>
    <w:p w:rsidR="00887C7C" w:rsidRPr="00887C7C" w:rsidRDefault="00887C7C" w:rsidP="00887C7C">
      <w:pPr>
        <w:shd w:val="clear" w:color="auto" w:fill="FFFFFF"/>
        <w:spacing w:before="100" w:beforeAutospacing="1" w:after="100" w:afterAutospacing="1" w:line="240" w:lineRule="auto"/>
        <w:rPr>
          <w:ins w:id="1934" w:author="Unknown"/>
          <w:rFonts w:ascii="Verdana" w:eastAsia="Times New Roman" w:hAnsi="Verdana" w:cs="Times New Roman"/>
          <w:color w:val="000000"/>
          <w:sz w:val="18"/>
          <w:szCs w:val="18"/>
          <w:lang w:eastAsia="en-IN"/>
        </w:rPr>
      </w:pPr>
      <w:ins w:id="1935" w:author="Unknown">
        <w:r w:rsidRPr="00887C7C">
          <w:rPr>
            <w:rFonts w:ascii="Verdana" w:eastAsia="Times New Roman" w:hAnsi="Verdana" w:cs="Times New Roman"/>
            <w:color w:val="000000"/>
            <w:sz w:val="18"/>
            <w:szCs w:val="18"/>
            <w:lang w:eastAsia="en-IN"/>
          </w:rPr>
          <w:t>Output:</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6" w:author="Unknown"/>
          <w:rFonts w:ascii="Courier New" w:eastAsia="Times New Roman" w:hAnsi="Courier New" w:cs="Courier New"/>
          <w:color w:val="000000"/>
          <w:sz w:val="20"/>
          <w:szCs w:val="20"/>
          <w:lang w:eastAsia="en-IN"/>
        </w:rPr>
      </w:pPr>
      <w:ins w:id="1937" w:author="Unknown">
        <w:r w:rsidRPr="00887C7C">
          <w:rPr>
            <w:rFonts w:ascii="Courier New" w:eastAsia="Times New Roman" w:hAnsi="Courier New" w:cs="Courier New"/>
            <w:color w:val="000000"/>
            <w:sz w:val="20"/>
            <w:szCs w:val="20"/>
            <w:lang w:eastAsia="en-IN"/>
          </w:rPr>
          <w:t>Hello java</w:t>
        </w:r>
      </w:ins>
    </w:p>
    <w:p w:rsidR="00887C7C" w:rsidRPr="00887C7C" w:rsidRDefault="00887C7C" w:rsidP="00887C7C">
      <w:pPr>
        <w:shd w:val="clear" w:color="auto" w:fill="FFFFFF"/>
        <w:spacing w:before="100" w:beforeAutospacing="1" w:after="100" w:afterAutospacing="1" w:line="312" w:lineRule="atLeast"/>
        <w:outlineLvl w:val="2"/>
        <w:rPr>
          <w:ins w:id="1938" w:author="Unknown"/>
          <w:rFonts w:ascii="Helvetica" w:eastAsia="Times New Roman" w:hAnsi="Helvetica" w:cs="Helvetica"/>
          <w:color w:val="610B4B"/>
          <w:sz w:val="29"/>
          <w:szCs w:val="29"/>
          <w:lang w:eastAsia="en-IN"/>
        </w:rPr>
      </w:pPr>
      <w:ins w:id="1939" w:author="Unknown">
        <w:r w:rsidRPr="00887C7C">
          <w:rPr>
            <w:rFonts w:ascii="Helvetica" w:eastAsia="Times New Roman" w:hAnsi="Helvetica" w:cs="Helvetica"/>
            <w:color w:val="610B4B"/>
            <w:sz w:val="29"/>
            <w:szCs w:val="29"/>
            <w:lang w:eastAsia="en-IN"/>
          </w:rPr>
          <w:t>Proving this keyword</w:t>
        </w:r>
      </w:ins>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887C7C" w:rsidRPr="00887C7C" w:rsidTr="00887C7C">
        <w:trPr>
          <w:tblCellSpacing w:w="15" w:type="dxa"/>
        </w:trPr>
        <w:tc>
          <w:tcPr>
            <w:tcW w:w="0" w:type="auto"/>
            <w:shd w:val="clear" w:color="auto" w:fill="FFFFFF"/>
            <w:vAlign w:val="center"/>
            <w:hideMark/>
          </w:tcPr>
          <w:p w:rsidR="00887C7C" w:rsidRPr="00887C7C" w:rsidRDefault="00887C7C" w:rsidP="00887C7C">
            <w:pPr>
              <w:spacing w:after="0" w:line="312" w:lineRule="atLeast"/>
              <w:ind w:left="272"/>
              <w:rPr>
                <w:rFonts w:ascii="Verdana" w:eastAsia="Times New Roman" w:hAnsi="Verdana" w:cs="Times New Roman"/>
                <w:color w:val="000000"/>
                <w:sz w:val="18"/>
                <w:szCs w:val="18"/>
                <w:lang w:eastAsia="en-IN"/>
              </w:rPr>
            </w:pPr>
            <w:r w:rsidRPr="00887C7C">
              <w:rPr>
                <w:rFonts w:ascii="Verdana" w:eastAsia="Times New Roman" w:hAnsi="Verdana" w:cs="Times New Roman"/>
                <w:color w:val="000000"/>
                <w:sz w:val="18"/>
                <w:szCs w:val="18"/>
                <w:lang w:eastAsia="en-IN"/>
              </w:rPr>
              <w:t>Let's prove that this keyword refers to the current class instance variable. In this program, we are printing the reference variable and this, output of both variables are same.</w:t>
            </w:r>
          </w:p>
        </w:tc>
      </w:tr>
    </w:tbl>
    <w:p w:rsidR="00887C7C" w:rsidRPr="00887C7C" w:rsidRDefault="00887C7C" w:rsidP="00887C7C">
      <w:pPr>
        <w:shd w:val="clear" w:color="auto" w:fill="FFFFFF"/>
        <w:spacing w:after="0" w:line="285" w:lineRule="atLeast"/>
        <w:rPr>
          <w:ins w:id="1940" w:author="Unknown"/>
          <w:rFonts w:ascii="Verdana" w:eastAsia="Times New Roman" w:hAnsi="Verdana" w:cs="Times New Roman"/>
          <w:color w:val="000000"/>
          <w:sz w:val="18"/>
          <w:szCs w:val="18"/>
          <w:lang w:eastAsia="en-IN"/>
        </w:rPr>
      </w:pPr>
      <w:ins w:id="1941" w:author="Unknown">
        <w:r w:rsidRPr="00887C7C">
          <w:rPr>
            <w:rFonts w:ascii="Verdana" w:eastAsia="Times New Roman" w:hAnsi="Verdana" w:cs="Times New Roman"/>
            <w:b/>
            <w:bCs/>
            <w:color w:val="006699"/>
            <w:sz w:val="18"/>
            <w:lang w:eastAsia="en-IN"/>
          </w:rPr>
          <w:t>class</w:t>
        </w:r>
        <w:r w:rsidRPr="00887C7C">
          <w:rPr>
            <w:rFonts w:ascii="Verdana" w:eastAsia="Times New Roman" w:hAnsi="Verdana" w:cs="Times New Roman"/>
            <w:color w:val="000000"/>
            <w:sz w:val="18"/>
            <w:szCs w:val="18"/>
            <w:bdr w:val="none" w:sz="0" w:space="0" w:color="auto" w:frame="1"/>
            <w:lang w:eastAsia="en-IN"/>
          </w:rPr>
          <w:t> A5{  </w:t>
        </w:r>
      </w:ins>
    </w:p>
    <w:p w:rsidR="00887C7C" w:rsidRPr="00887C7C" w:rsidRDefault="00887C7C" w:rsidP="00887C7C">
      <w:pPr>
        <w:shd w:val="clear" w:color="auto" w:fill="FFFFFF"/>
        <w:spacing w:after="0" w:line="285" w:lineRule="atLeast"/>
        <w:rPr>
          <w:ins w:id="1942" w:author="Unknown"/>
          <w:rFonts w:ascii="Verdana" w:eastAsia="Times New Roman" w:hAnsi="Verdana" w:cs="Times New Roman"/>
          <w:color w:val="000000"/>
          <w:sz w:val="18"/>
          <w:szCs w:val="18"/>
          <w:lang w:eastAsia="en-IN"/>
        </w:rPr>
      </w:pPr>
      <w:ins w:id="1943" w:author="Unknown">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m(){  </w:t>
        </w:r>
      </w:ins>
    </w:p>
    <w:p w:rsidR="00887C7C" w:rsidRPr="00887C7C" w:rsidRDefault="00887C7C" w:rsidP="00887C7C">
      <w:pPr>
        <w:shd w:val="clear" w:color="auto" w:fill="FFFFFF"/>
        <w:spacing w:after="0" w:line="285" w:lineRule="atLeast"/>
        <w:rPr>
          <w:ins w:id="1944" w:author="Unknown"/>
          <w:rFonts w:ascii="Verdana" w:eastAsia="Times New Roman" w:hAnsi="Verdana" w:cs="Times New Roman"/>
          <w:color w:val="000000"/>
          <w:sz w:val="18"/>
          <w:szCs w:val="18"/>
          <w:lang w:eastAsia="en-IN"/>
        </w:rPr>
      </w:pPr>
      <w:ins w:id="1945" w:author="Unknown">
        <w:r w:rsidRPr="00887C7C">
          <w:rPr>
            <w:rFonts w:ascii="Verdana" w:eastAsia="Times New Roman" w:hAnsi="Verdana" w:cs="Times New Roman"/>
            <w:color w:val="000000"/>
            <w:sz w:val="18"/>
            <w:szCs w:val="18"/>
            <w:bdr w:val="none" w:sz="0" w:space="0" w:color="auto" w:frame="1"/>
            <w:lang w:eastAsia="en-IN"/>
          </w:rPr>
          <w:t>System.out.println(</w:t>
        </w:r>
        <w:r w:rsidRPr="00887C7C">
          <w:rPr>
            <w:rFonts w:ascii="Verdana" w:eastAsia="Times New Roman" w:hAnsi="Verdana" w:cs="Times New Roman"/>
            <w:b/>
            <w:bCs/>
            <w:color w:val="006699"/>
            <w:sz w:val="18"/>
            <w:lang w:eastAsia="en-IN"/>
          </w:rPr>
          <w:t>this</w:t>
        </w:r>
        <w:r w:rsidRPr="00887C7C">
          <w:rPr>
            <w:rFonts w:ascii="Verdana" w:eastAsia="Times New Roman" w:hAnsi="Verdana" w:cs="Times New Roman"/>
            <w:color w:val="000000"/>
            <w:sz w:val="18"/>
            <w:szCs w:val="18"/>
            <w:bdr w:val="none" w:sz="0" w:space="0" w:color="auto" w:frame="1"/>
            <w:lang w:eastAsia="en-IN"/>
          </w:rPr>
          <w:t>);</w:t>
        </w:r>
        <w:r w:rsidRPr="00887C7C">
          <w:rPr>
            <w:rFonts w:ascii="Verdana" w:eastAsia="Times New Roman" w:hAnsi="Verdana" w:cs="Times New Roman"/>
            <w:color w:val="008200"/>
            <w:sz w:val="18"/>
            <w:lang w:eastAsia="en-IN"/>
          </w:rPr>
          <w:t>//prints same reference ID</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946" w:author="Unknown"/>
          <w:rFonts w:ascii="Verdana" w:eastAsia="Times New Roman" w:hAnsi="Verdana" w:cs="Times New Roman"/>
          <w:color w:val="000000"/>
          <w:sz w:val="18"/>
          <w:szCs w:val="18"/>
          <w:lang w:eastAsia="en-IN"/>
        </w:rPr>
      </w:pPr>
      <w:ins w:id="1947"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948" w:author="Unknown"/>
          <w:rFonts w:ascii="Verdana" w:eastAsia="Times New Roman" w:hAnsi="Verdana" w:cs="Times New Roman"/>
          <w:color w:val="000000"/>
          <w:sz w:val="18"/>
          <w:szCs w:val="18"/>
          <w:lang w:eastAsia="en-IN"/>
        </w:rPr>
      </w:pPr>
      <w:ins w:id="1949" w:author="Unknown">
        <w:r w:rsidRPr="00887C7C">
          <w:rPr>
            <w:rFonts w:ascii="Verdana" w:eastAsia="Times New Roman" w:hAnsi="Verdana" w:cs="Times New Roman"/>
            <w:b/>
            <w:bCs/>
            <w:color w:val="006699"/>
            <w:sz w:val="18"/>
            <w:lang w:eastAsia="en-IN"/>
          </w:rPr>
          <w:t>public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static</w:t>
        </w:r>
        <w:r w:rsidRPr="00887C7C">
          <w:rPr>
            <w:rFonts w:ascii="Verdana" w:eastAsia="Times New Roman" w:hAnsi="Verdana" w:cs="Times New Roman"/>
            <w:color w:val="000000"/>
            <w:sz w:val="18"/>
            <w:szCs w:val="18"/>
            <w:bdr w:val="none" w:sz="0" w:space="0" w:color="auto" w:frame="1"/>
            <w:lang w:eastAsia="en-IN"/>
          </w:rPr>
          <w:t> </w:t>
        </w:r>
        <w:r w:rsidRPr="00887C7C">
          <w:rPr>
            <w:rFonts w:ascii="Verdana" w:eastAsia="Times New Roman" w:hAnsi="Verdana" w:cs="Times New Roman"/>
            <w:b/>
            <w:bCs/>
            <w:color w:val="006699"/>
            <w:sz w:val="18"/>
            <w:lang w:eastAsia="en-IN"/>
          </w:rPr>
          <w:t>void</w:t>
        </w:r>
        <w:r w:rsidRPr="00887C7C">
          <w:rPr>
            <w:rFonts w:ascii="Verdana" w:eastAsia="Times New Roman" w:hAnsi="Verdana" w:cs="Times New Roman"/>
            <w:color w:val="000000"/>
            <w:sz w:val="18"/>
            <w:szCs w:val="18"/>
            <w:bdr w:val="none" w:sz="0" w:space="0" w:color="auto" w:frame="1"/>
            <w:lang w:eastAsia="en-IN"/>
          </w:rPr>
          <w:t> main(String args[]){  </w:t>
        </w:r>
      </w:ins>
    </w:p>
    <w:p w:rsidR="00887C7C" w:rsidRPr="00887C7C" w:rsidRDefault="00887C7C" w:rsidP="00887C7C">
      <w:pPr>
        <w:shd w:val="clear" w:color="auto" w:fill="FFFFFF"/>
        <w:spacing w:after="0" w:line="285" w:lineRule="atLeast"/>
        <w:rPr>
          <w:ins w:id="1950" w:author="Unknown"/>
          <w:rFonts w:ascii="Verdana" w:eastAsia="Times New Roman" w:hAnsi="Verdana" w:cs="Times New Roman"/>
          <w:color w:val="000000"/>
          <w:sz w:val="18"/>
          <w:szCs w:val="18"/>
          <w:lang w:eastAsia="en-IN"/>
        </w:rPr>
      </w:pPr>
      <w:ins w:id="1951" w:author="Unknown">
        <w:r w:rsidRPr="00887C7C">
          <w:rPr>
            <w:rFonts w:ascii="Verdana" w:eastAsia="Times New Roman" w:hAnsi="Verdana" w:cs="Times New Roman"/>
            <w:color w:val="000000"/>
            <w:sz w:val="18"/>
            <w:szCs w:val="18"/>
            <w:bdr w:val="none" w:sz="0" w:space="0" w:color="auto" w:frame="1"/>
            <w:lang w:eastAsia="en-IN"/>
          </w:rPr>
          <w:t>A5 obj=</w:t>
        </w:r>
        <w:r w:rsidRPr="00887C7C">
          <w:rPr>
            <w:rFonts w:ascii="Verdana" w:eastAsia="Times New Roman" w:hAnsi="Verdana" w:cs="Times New Roman"/>
            <w:b/>
            <w:bCs/>
            <w:color w:val="006699"/>
            <w:sz w:val="18"/>
            <w:lang w:eastAsia="en-IN"/>
          </w:rPr>
          <w:t>new</w:t>
        </w:r>
        <w:r w:rsidRPr="00887C7C">
          <w:rPr>
            <w:rFonts w:ascii="Verdana" w:eastAsia="Times New Roman" w:hAnsi="Verdana" w:cs="Times New Roman"/>
            <w:color w:val="000000"/>
            <w:sz w:val="18"/>
            <w:szCs w:val="18"/>
            <w:bdr w:val="none" w:sz="0" w:space="0" w:color="auto" w:frame="1"/>
            <w:lang w:eastAsia="en-IN"/>
          </w:rPr>
          <w:t> A5();  </w:t>
        </w:r>
      </w:ins>
    </w:p>
    <w:p w:rsidR="00887C7C" w:rsidRPr="00887C7C" w:rsidRDefault="00887C7C" w:rsidP="00887C7C">
      <w:pPr>
        <w:shd w:val="clear" w:color="auto" w:fill="FFFFFF"/>
        <w:spacing w:after="0" w:line="285" w:lineRule="atLeast"/>
        <w:rPr>
          <w:ins w:id="1952" w:author="Unknown"/>
          <w:rFonts w:ascii="Verdana" w:eastAsia="Times New Roman" w:hAnsi="Verdana" w:cs="Times New Roman"/>
          <w:color w:val="000000"/>
          <w:sz w:val="18"/>
          <w:szCs w:val="18"/>
          <w:lang w:eastAsia="en-IN"/>
        </w:rPr>
      </w:pPr>
      <w:ins w:id="1953" w:author="Unknown">
        <w:r w:rsidRPr="00887C7C">
          <w:rPr>
            <w:rFonts w:ascii="Verdana" w:eastAsia="Times New Roman" w:hAnsi="Verdana" w:cs="Times New Roman"/>
            <w:color w:val="000000"/>
            <w:sz w:val="18"/>
            <w:szCs w:val="18"/>
            <w:bdr w:val="none" w:sz="0" w:space="0" w:color="auto" w:frame="1"/>
            <w:lang w:eastAsia="en-IN"/>
          </w:rPr>
          <w:t>System.out.println(obj);</w:t>
        </w:r>
        <w:r w:rsidRPr="00887C7C">
          <w:rPr>
            <w:rFonts w:ascii="Verdana" w:eastAsia="Times New Roman" w:hAnsi="Verdana" w:cs="Times New Roman"/>
            <w:color w:val="008200"/>
            <w:sz w:val="18"/>
            <w:lang w:eastAsia="en-IN"/>
          </w:rPr>
          <w:t>//prints the reference ID</w:t>
        </w:r>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0" w:line="285" w:lineRule="atLeast"/>
        <w:rPr>
          <w:ins w:id="1954" w:author="Unknown"/>
          <w:rFonts w:ascii="Verdana" w:eastAsia="Times New Roman" w:hAnsi="Verdana" w:cs="Times New Roman"/>
          <w:color w:val="000000"/>
          <w:sz w:val="18"/>
          <w:szCs w:val="18"/>
          <w:lang w:eastAsia="en-IN"/>
        </w:rPr>
      </w:pPr>
      <w:ins w:id="1955" w:author="Unknown">
        <w:r w:rsidRPr="00887C7C">
          <w:rPr>
            <w:rFonts w:ascii="Verdana" w:eastAsia="Times New Roman" w:hAnsi="Verdana" w:cs="Times New Roman"/>
            <w:color w:val="000000"/>
            <w:sz w:val="18"/>
            <w:szCs w:val="18"/>
            <w:bdr w:val="none" w:sz="0" w:space="0" w:color="auto" w:frame="1"/>
            <w:lang w:eastAsia="en-IN"/>
          </w:rPr>
          <w:t>obj.m();  </w:t>
        </w:r>
      </w:ins>
    </w:p>
    <w:p w:rsidR="00887C7C" w:rsidRPr="00887C7C" w:rsidRDefault="00887C7C" w:rsidP="00887C7C">
      <w:pPr>
        <w:shd w:val="clear" w:color="auto" w:fill="FFFFFF"/>
        <w:spacing w:after="0" w:line="285" w:lineRule="atLeast"/>
        <w:rPr>
          <w:ins w:id="1956" w:author="Unknown"/>
          <w:rFonts w:ascii="Verdana" w:eastAsia="Times New Roman" w:hAnsi="Verdana" w:cs="Times New Roman"/>
          <w:color w:val="000000"/>
          <w:sz w:val="18"/>
          <w:szCs w:val="18"/>
          <w:lang w:eastAsia="en-IN"/>
        </w:rPr>
      </w:pPr>
      <w:ins w:id="1957" w:author="Unknown">
        <w:r w:rsidRPr="00887C7C">
          <w:rPr>
            <w:rFonts w:ascii="Verdana" w:eastAsia="Times New Roman" w:hAnsi="Verdana" w:cs="Times New Roman"/>
            <w:color w:val="000000"/>
            <w:sz w:val="18"/>
            <w:szCs w:val="18"/>
            <w:bdr w:val="none" w:sz="0" w:space="0" w:color="auto" w:frame="1"/>
            <w:lang w:eastAsia="en-IN"/>
          </w:rPr>
          <w:t>}  </w:t>
        </w:r>
      </w:ins>
    </w:p>
    <w:p w:rsidR="00887C7C" w:rsidRPr="00887C7C" w:rsidRDefault="00887C7C" w:rsidP="00887C7C">
      <w:pPr>
        <w:shd w:val="clear" w:color="auto" w:fill="FFFFFF"/>
        <w:spacing w:after="109" w:line="285" w:lineRule="atLeast"/>
        <w:rPr>
          <w:ins w:id="1958" w:author="Unknown"/>
          <w:rFonts w:ascii="Verdana" w:eastAsia="Times New Roman" w:hAnsi="Verdana" w:cs="Times New Roman"/>
          <w:color w:val="000000"/>
          <w:sz w:val="18"/>
          <w:szCs w:val="18"/>
          <w:lang w:eastAsia="en-IN"/>
        </w:rPr>
      </w:pPr>
      <w:ins w:id="1959" w:author="Unknown">
        <w:r w:rsidRPr="00887C7C">
          <w:rPr>
            <w:rFonts w:ascii="Verdana" w:eastAsia="Times New Roman" w:hAnsi="Verdana" w:cs="Times New Roman"/>
            <w:color w:val="000000"/>
            <w:sz w:val="18"/>
            <w:szCs w:val="18"/>
            <w:bdr w:val="none" w:sz="0" w:space="0" w:color="auto" w:frame="1"/>
            <w:lang w:eastAsia="en-IN"/>
          </w:rPr>
          <w:lastRenderedPageBreak/>
          <w:t>}  </w:t>
        </w:r>
      </w:ins>
    </w:p>
    <w:p w:rsidR="00887C7C" w:rsidRPr="00887C7C" w:rsidRDefault="00887C7C" w:rsidP="00887C7C">
      <w:pPr>
        <w:spacing w:after="0" w:line="240" w:lineRule="auto"/>
        <w:rPr>
          <w:ins w:id="1960" w:author="Unknown"/>
          <w:rFonts w:ascii="Times New Roman" w:eastAsia="Times New Roman" w:hAnsi="Times New Roman" w:cs="Times New Roman"/>
          <w:sz w:val="24"/>
          <w:szCs w:val="24"/>
          <w:lang w:eastAsia="en-IN"/>
        </w:rPr>
      </w:pPr>
      <w:ins w:id="1961" w:author="Unknown">
        <w:r w:rsidRPr="00887C7C">
          <w:rPr>
            <w:rFonts w:ascii="Verdana" w:eastAsia="Times New Roman" w:hAnsi="Verdana" w:cs="Times New Roman"/>
            <w:color w:val="000000"/>
            <w:sz w:val="18"/>
            <w:lang w:eastAsia="en-IN"/>
          </w:rPr>
          <w:fldChar w:fldCharType="begin"/>
        </w:r>
        <w:r w:rsidRPr="00887C7C">
          <w:rPr>
            <w:rFonts w:ascii="Verdana" w:eastAsia="Times New Roman" w:hAnsi="Verdana" w:cs="Times New Roman"/>
            <w:color w:val="000000"/>
            <w:sz w:val="18"/>
            <w:lang w:eastAsia="en-IN"/>
          </w:rPr>
          <w:instrText xml:space="preserve"> HYPERLINK "http://www.javatpoint.com/opr/test.jsp?filename=A5" \t "_blank" </w:instrText>
        </w:r>
        <w:r w:rsidRPr="00887C7C">
          <w:rPr>
            <w:rFonts w:ascii="Verdana" w:eastAsia="Times New Roman" w:hAnsi="Verdana" w:cs="Times New Roman"/>
            <w:color w:val="000000"/>
            <w:sz w:val="18"/>
            <w:lang w:eastAsia="en-IN"/>
          </w:rPr>
          <w:fldChar w:fldCharType="separate"/>
        </w:r>
        <w:r w:rsidRPr="00887C7C">
          <w:rPr>
            <w:rFonts w:ascii="Verdana" w:eastAsia="Times New Roman" w:hAnsi="Verdana" w:cs="Times New Roman"/>
            <w:b/>
            <w:bCs/>
            <w:color w:val="FFFFFF"/>
            <w:sz w:val="18"/>
            <w:lang w:eastAsia="en-IN"/>
          </w:rPr>
          <w:t>Test it Now</w:t>
        </w:r>
        <w:r w:rsidRPr="00887C7C">
          <w:rPr>
            <w:rFonts w:ascii="Verdana" w:eastAsia="Times New Roman" w:hAnsi="Verdana" w:cs="Times New Roman"/>
            <w:color w:val="000000"/>
            <w:sz w:val="18"/>
            <w:lang w:eastAsia="en-IN"/>
          </w:rPr>
          <w:fldChar w:fldCharType="end"/>
        </w:r>
      </w:ins>
    </w:p>
    <w:p w:rsidR="00887C7C" w:rsidRPr="00887C7C" w:rsidRDefault="00887C7C" w:rsidP="00887C7C">
      <w:pPr>
        <w:shd w:val="clear" w:color="auto" w:fill="FFFFFF"/>
        <w:spacing w:before="100" w:beforeAutospacing="1" w:after="100" w:afterAutospacing="1" w:line="240" w:lineRule="auto"/>
        <w:rPr>
          <w:ins w:id="1962" w:author="Unknown"/>
          <w:rFonts w:ascii="Verdana" w:eastAsia="Times New Roman" w:hAnsi="Verdana" w:cs="Times New Roman"/>
          <w:color w:val="000000"/>
          <w:sz w:val="18"/>
          <w:szCs w:val="18"/>
          <w:lang w:eastAsia="en-IN"/>
        </w:rPr>
      </w:pPr>
      <w:ins w:id="1963" w:author="Unknown">
        <w:r w:rsidRPr="00887C7C">
          <w:rPr>
            <w:rFonts w:ascii="Verdana" w:eastAsia="Times New Roman" w:hAnsi="Verdana" w:cs="Times New Roman"/>
            <w:color w:val="000000"/>
            <w:sz w:val="18"/>
            <w:szCs w:val="18"/>
            <w:lang w:eastAsia="en-IN"/>
          </w:rPr>
          <w:t>Output:</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4" w:author="Unknown"/>
          <w:rFonts w:ascii="Courier New" w:eastAsia="Times New Roman" w:hAnsi="Courier New" w:cs="Courier New"/>
          <w:color w:val="000000"/>
          <w:sz w:val="20"/>
          <w:szCs w:val="20"/>
          <w:lang w:eastAsia="en-IN"/>
        </w:rPr>
      </w:pPr>
      <w:ins w:id="1965" w:author="Unknown">
        <w:r w:rsidRPr="00887C7C">
          <w:rPr>
            <w:rFonts w:ascii="Courier New" w:eastAsia="Times New Roman" w:hAnsi="Courier New" w:cs="Courier New"/>
            <w:color w:val="000000"/>
            <w:sz w:val="20"/>
            <w:szCs w:val="20"/>
            <w:lang w:eastAsia="en-IN"/>
          </w:rPr>
          <w:t>A5@22b3ea59</w:t>
        </w:r>
      </w:ins>
    </w:p>
    <w:p w:rsidR="00887C7C" w:rsidRPr="00887C7C" w:rsidRDefault="00887C7C" w:rsidP="00887C7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6" w:author="Unknown"/>
          <w:rFonts w:ascii="Courier New" w:eastAsia="Times New Roman" w:hAnsi="Courier New" w:cs="Courier New"/>
          <w:color w:val="000000"/>
          <w:sz w:val="20"/>
          <w:szCs w:val="20"/>
          <w:lang w:eastAsia="en-IN"/>
        </w:rPr>
      </w:pPr>
      <w:ins w:id="1967" w:author="Unknown">
        <w:r w:rsidRPr="00887C7C">
          <w:rPr>
            <w:rFonts w:ascii="Courier New" w:eastAsia="Times New Roman" w:hAnsi="Courier New" w:cs="Courier New"/>
            <w:color w:val="000000"/>
            <w:sz w:val="20"/>
            <w:szCs w:val="20"/>
            <w:lang w:eastAsia="en-IN"/>
          </w:rPr>
          <w:t>A5@22b3ea59</w:t>
        </w:r>
      </w:ins>
    </w:p>
    <w:p w:rsidR="00887C7C" w:rsidRPr="008F2241" w:rsidRDefault="00887C7C" w:rsidP="008F22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8" w:author="Unknown"/>
          <w:rFonts w:ascii="Courier New" w:eastAsia="Times New Roman" w:hAnsi="Courier New" w:cs="Courier New"/>
          <w:color w:val="000000"/>
          <w:sz w:val="20"/>
          <w:szCs w:val="20"/>
          <w:lang w:eastAsia="en-IN"/>
        </w:rPr>
      </w:pPr>
    </w:p>
    <w:p w:rsidR="008F2241" w:rsidRDefault="008F2241"/>
    <w:sectPr w:rsidR="008F2241" w:rsidSect="00DA5B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0626"/>
    <w:multiLevelType w:val="multilevel"/>
    <w:tmpl w:val="FA042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C3762"/>
    <w:multiLevelType w:val="multilevel"/>
    <w:tmpl w:val="BFCA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D92A62"/>
    <w:multiLevelType w:val="multilevel"/>
    <w:tmpl w:val="5898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777B59"/>
    <w:multiLevelType w:val="multilevel"/>
    <w:tmpl w:val="ABD0D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56412"/>
    <w:multiLevelType w:val="multilevel"/>
    <w:tmpl w:val="8B2A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B9162A"/>
    <w:multiLevelType w:val="multilevel"/>
    <w:tmpl w:val="E496E1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35B350D"/>
    <w:multiLevelType w:val="multilevel"/>
    <w:tmpl w:val="FC5C20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B204995"/>
    <w:multiLevelType w:val="multilevel"/>
    <w:tmpl w:val="2FD2E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D016A70"/>
    <w:multiLevelType w:val="multilevel"/>
    <w:tmpl w:val="38E29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34B20F0"/>
    <w:multiLevelType w:val="multilevel"/>
    <w:tmpl w:val="B9E879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4E17AD9"/>
    <w:multiLevelType w:val="multilevel"/>
    <w:tmpl w:val="6020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D00EA4"/>
    <w:multiLevelType w:val="multilevel"/>
    <w:tmpl w:val="DBA83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B8F4872"/>
    <w:multiLevelType w:val="multilevel"/>
    <w:tmpl w:val="0C94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FF443D"/>
    <w:multiLevelType w:val="multilevel"/>
    <w:tmpl w:val="1CA07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F905D12"/>
    <w:multiLevelType w:val="multilevel"/>
    <w:tmpl w:val="7684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2C5263"/>
    <w:multiLevelType w:val="multilevel"/>
    <w:tmpl w:val="BC34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D548B"/>
    <w:multiLevelType w:val="multilevel"/>
    <w:tmpl w:val="28E8D8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9C44F57"/>
    <w:multiLevelType w:val="multilevel"/>
    <w:tmpl w:val="FD6A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4D6D2E"/>
    <w:multiLevelType w:val="multilevel"/>
    <w:tmpl w:val="86CCA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F58654A"/>
    <w:multiLevelType w:val="multilevel"/>
    <w:tmpl w:val="23BE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6450E0"/>
    <w:multiLevelType w:val="multilevel"/>
    <w:tmpl w:val="F208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7656CC"/>
    <w:multiLevelType w:val="multilevel"/>
    <w:tmpl w:val="2A627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793DA0"/>
    <w:multiLevelType w:val="multilevel"/>
    <w:tmpl w:val="C6A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123E7D"/>
    <w:multiLevelType w:val="multilevel"/>
    <w:tmpl w:val="1542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582662"/>
    <w:multiLevelType w:val="multilevel"/>
    <w:tmpl w:val="7ED4E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9947F9"/>
    <w:multiLevelType w:val="multilevel"/>
    <w:tmpl w:val="BEA417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0D37E5B"/>
    <w:multiLevelType w:val="multilevel"/>
    <w:tmpl w:val="9148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327446"/>
    <w:multiLevelType w:val="multilevel"/>
    <w:tmpl w:val="FD5412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B2B4C28"/>
    <w:multiLevelType w:val="multilevel"/>
    <w:tmpl w:val="BF603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1ED0DB5"/>
    <w:multiLevelType w:val="multilevel"/>
    <w:tmpl w:val="3B582D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7BC7155"/>
    <w:multiLevelType w:val="multilevel"/>
    <w:tmpl w:val="504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DF1896"/>
    <w:multiLevelType w:val="multilevel"/>
    <w:tmpl w:val="C77C58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E6957D6"/>
    <w:multiLevelType w:val="multilevel"/>
    <w:tmpl w:val="DCD67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F5D5C9C"/>
    <w:multiLevelType w:val="multilevel"/>
    <w:tmpl w:val="210E5C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5"/>
  </w:num>
  <w:num w:numId="3">
    <w:abstractNumId w:val="32"/>
  </w:num>
  <w:num w:numId="4">
    <w:abstractNumId w:val="29"/>
  </w:num>
  <w:num w:numId="5">
    <w:abstractNumId w:val="9"/>
  </w:num>
  <w:num w:numId="6">
    <w:abstractNumId w:val="25"/>
  </w:num>
  <w:num w:numId="7">
    <w:abstractNumId w:val="11"/>
  </w:num>
  <w:num w:numId="8">
    <w:abstractNumId w:val="1"/>
  </w:num>
  <w:num w:numId="9">
    <w:abstractNumId w:val="18"/>
  </w:num>
  <w:num w:numId="10">
    <w:abstractNumId w:val="13"/>
  </w:num>
  <w:num w:numId="11">
    <w:abstractNumId w:val="27"/>
  </w:num>
  <w:num w:numId="12">
    <w:abstractNumId w:val="4"/>
  </w:num>
  <w:num w:numId="13">
    <w:abstractNumId w:val="6"/>
  </w:num>
  <w:num w:numId="14">
    <w:abstractNumId w:val="17"/>
  </w:num>
  <w:num w:numId="15">
    <w:abstractNumId w:val="12"/>
  </w:num>
  <w:num w:numId="16">
    <w:abstractNumId w:val="10"/>
  </w:num>
  <w:num w:numId="17">
    <w:abstractNumId w:val="2"/>
  </w:num>
  <w:num w:numId="18">
    <w:abstractNumId w:val="20"/>
  </w:num>
  <w:num w:numId="19">
    <w:abstractNumId w:val="3"/>
  </w:num>
  <w:num w:numId="20">
    <w:abstractNumId w:val="23"/>
  </w:num>
  <w:num w:numId="21">
    <w:abstractNumId w:val="15"/>
  </w:num>
  <w:num w:numId="22">
    <w:abstractNumId w:val="8"/>
  </w:num>
  <w:num w:numId="23">
    <w:abstractNumId w:val="21"/>
  </w:num>
  <w:num w:numId="24">
    <w:abstractNumId w:val="26"/>
  </w:num>
  <w:num w:numId="25">
    <w:abstractNumId w:val="19"/>
  </w:num>
  <w:num w:numId="26">
    <w:abstractNumId w:val="7"/>
  </w:num>
  <w:num w:numId="27">
    <w:abstractNumId w:val="14"/>
  </w:num>
  <w:num w:numId="28">
    <w:abstractNumId w:val="0"/>
  </w:num>
  <w:num w:numId="29">
    <w:abstractNumId w:val="28"/>
  </w:num>
  <w:num w:numId="30">
    <w:abstractNumId w:val="33"/>
  </w:num>
  <w:num w:numId="31">
    <w:abstractNumId w:val="24"/>
  </w:num>
  <w:num w:numId="32">
    <w:abstractNumId w:val="31"/>
  </w:num>
  <w:num w:numId="33">
    <w:abstractNumId w:val="22"/>
  </w:num>
  <w:num w:numId="34">
    <w:abstractNumId w:val="30"/>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3F02"/>
    <w:rsid w:val="000B5F80"/>
    <w:rsid w:val="00163248"/>
    <w:rsid w:val="001A3BE1"/>
    <w:rsid w:val="001C2B0A"/>
    <w:rsid w:val="0030305A"/>
    <w:rsid w:val="00630644"/>
    <w:rsid w:val="00673F02"/>
    <w:rsid w:val="007E2CB6"/>
    <w:rsid w:val="007F34A9"/>
    <w:rsid w:val="00887C7C"/>
    <w:rsid w:val="008E6F6E"/>
    <w:rsid w:val="008F2241"/>
    <w:rsid w:val="00981482"/>
    <w:rsid w:val="00AB64BD"/>
    <w:rsid w:val="00AD3981"/>
    <w:rsid w:val="00AF7AFE"/>
    <w:rsid w:val="00D23407"/>
    <w:rsid w:val="00DA5BAB"/>
    <w:rsid w:val="00DE7C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BAB"/>
  </w:style>
  <w:style w:type="paragraph" w:styleId="Heading1">
    <w:name w:val="heading 1"/>
    <w:basedOn w:val="Normal"/>
    <w:link w:val="Heading1Char"/>
    <w:uiPriority w:val="9"/>
    <w:qFormat/>
    <w:rsid w:val="00673F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73F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73F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73F0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F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3F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73F0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73F0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673F02"/>
    <w:rPr>
      <w:color w:val="0000FF"/>
      <w:u w:val="single"/>
    </w:rPr>
  </w:style>
  <w:style w:type="paragraph" w:styleId="NormalWeb">
    <w:name w:val="Normal (Web)"/>
    <w:basedOn w:val="Normal"/>
    <w:uiPriority w:val="99"/>
    <w:semiHidden/>
    <w:unhideWhenUsed/>
    <w:rsid w:val="00673F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3F02"/>
    <w:rPr>
      <w:b/>
      <w:bCs/>
    </w:rPr>
  </w:style>
  <w:style w:type="character" w:styleId="Emphasis">
    <w:name w:val="Emphasis"/>
    <w:basedOn w:val="DefaultParagraphFont"/>
    <w:uiPriority w:val="20"/>
    <w:qFormat/>
    <w:rsid w:val="00673F02"/>
    <w:rPr>
      <w:i/>
      <w:iCs/>
    </w:rPr>
  </w:style>
  <w:style w:type="paragraph" w:styleId="BalloonText">
    <w:name w:val="Balloon Text"/>
    <w:basedOn w:val="Normal"/>
    <w:link w:val="BalloonTextChar"/>
    <w:uiPriority w:val="99"/>
    <w:semiHidden/>
    <w:unhideWhenUsed/>
    <w:rsid w:val="00673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F02"/>
    <w:rPr>
      <w:rFonts w:ascii="Tahoma" w:hAnsi="Tahoma" w:cs="Tahoma"/>
      <w:sz w:val="16"/>
      <w:szCs w:val="16"/>
    </w:rPr>
  </w:style>
  <w:style w:type="character" w:customStyle="1" w:styleId="keyword">
    <w:name w:val="keyword"/>
    <w:basedOn w:val="DefaultParagraphFont"/>
    <w:rsid w:val="008E6F6E"/>
  </w:style>
  <w:style w:type="character" w:customStyle="1" w:styleId="comment">
    <w:name w:val="comment"/>
    <w:basedOn w:val="DefaultParagraphFont"/>
    <w:rsid w:val="008E6F6E"/>
  </w:style>
  <w:style w:type="character" w:customStyle="1" w:styleId="number">
    <w:name w:val="number"/>
    <w:basedOn w:val="DefaultParagraphFont"/>
    <w:rsid w:val="008E6F6E"/>
  </w:style>
  <w:style w:type="character" w:styleId="FollowedHyperlink">
    <w:name w:val="FollowedHyperlink"/>
    <w:basedOn w:val="DefaultParagraphFont"/>
    <w:uiPriority w:val="99"/>
    <w:semiHidden/>
    <w:unhideWhenUsed/>
    <w:rsid w:val="001C2B0A"/>
    <w:rPr>
      <w:color w:val="800080"/>
      <w:u w:val="single"/>
    </w:rPr>
  </w:style>
  <w:style w:type="paragraph" w:customStyle="1" w:styleId="filename">
    <w:name w:val="filename"/>
    <w:basedOn w:val="Normal"/>
    <w:rsid w:val="001C2B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stit">
    <w:name w:val="testit"/>
    <w:basedOn w:val="DefaultParagraphFont"/>
    <w:rsid w:val="001C2B0A"/>
  </w:style>
  <w:style w:type="paragraph" w:styleId="HTMLPreformatted">
    <w:name w:val="HTML Preformatted"/>
    <w:basedOn w:val="Normal"/>
    <w:link w:val="HTMLPreformattedChar"/>
    <w:uiPriority w:val="99"/>
    <w:semiHidden/>
    <w:unhideWhenUsed/>
    <w:rsid w:val="001C2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2B0A"/>
    <w:rPr>
      <w:rFonts w:ascii="Courier New" w:eastAsia="Times New Roman" w:hAnsi="Courier New" w:cs="Courier New"/>
      <w:sz w:val="20"/>
      <w:szCs w:val="20"/>
      <w:lang w:eastAsia="en-IN"/>
    </w:rPr>
  </w:style>
  <w:style w:type="character" w:customStyle="1" w:styleId="string">
    <w:name w:val="string"/>
    <w:basedOn w:val="DefaultParagraphFont"/>
    <w:rsid w:val="001C2B0A"/>
  </w:style>
</w:styles>
</file>

<file path=word/webSettings.xml><?xml version="1.0" encoding="utf-8"?>
<w:webSettings xmlns:r="http://schemas.openxmlformats.org/officeDocument/2006/relationships" xmlns:w="http://schemas.openxmlformats.org/wordprocessingml/2006/main">
  <w:divs>
    <w:div w:id="55978604">
      <w:bodyDiv w:val="1"/>
      <w:marLeft w:val="0"/>
      <w:marRight w:val="0"/>
      <w:marTop w:val="0"/>
      <w:marBottom w:val="0"/>
      <w:divBdr>
        <w:top w:val="none" w:sz="0" w:space="0" w:color="auto"/>
        <w:left w:val="none" w:sz="0" w:space="0" w:color="auto"/>
        <w:bottom w:val="none" w:sz="0" w:space="0" w:color="auto"/>
        <w:right w:val="none" w:sz="0" w:space="0" w:color="auto"/>
      </w:divBdr>
      <w:divsChild>
        <w:div w:id="1405294305">
          <w:marLeft w:val="136"/>
          <w:marRight w:val="0"/>
          <w:marTop w:val="0"/>
          <w:marBottom w:val="0"/>
          <w:divBdr>
            <w:top w:val="single" w:sz="6" w:space="0" w:color="FFC0CB"/>
            <w:left w:val="single" w:sz="6" w:space="1" w:color="FFC0CB"/>
            <w:bottom w:val="single" w:sz="6" w:space="1" w:color="FFC0CB"/>
            <w:right w:val="single" w:sz="6" w:space="1" w:color="FFC0CB"/>
          </w:divBdr>
        </w:div>
      </w:divsChild>
    </w:div>
    <w:div w:id="375084233">
      <w:bodyDiv w:val="1"/>
      <w:marLeft w:val="0"/>
      <w:marRight w:val="0"/>
      <w:marTop w:val="0"/>
      <w:marBottom w:val="0"/>
      <w:divBdr>
        <w:top w:val="none" w:sz="0" w:space="0" w:color="auto"/>
        <w:left w:val="none" w:sz="0" w:space="0" w:color="auto"/>
        <w:bottom w:val="none" w:sz="0" w:space="0" w:color="auto"/>
        <w:right w:val="none" w:sz="0" w:space="0" w:color="auto"/>
      </w:divBdr>
      <w:divsChild>
        <w:div w:id="141121580">
          <w:marLeft w:val="136"/>
          <w:marRight w:val="0"/>
          <w:marTop w:val="0"/>
          <w:marBottom w:val="0"/>
          <w:divBdr>
            <w:top w:val="single" w:sz="6" w:space="0" w:color="FFC0CB"/>
            <w:left w:val="single" w:sz="6" w:space="1" w:color="FFC0CB"/>
            <w:bottom w:val="single" w:sz="6" w:space="1" w:color="FFC0CB"/>
            <w:right w:val="single" w:sz="6" w:space="1" w:color="FFC0CB"/>
          </w:divBdr>
        </w:div>
        <w:div w:id="1623421857">
          <w:marLeft w:val="0"/>
          <w:marRight w:val="0"/>
          <w:marTop w:val="0"/>
          <w:marBottom w:val="109"/>
          <w:divBdr>
            <w:top w:val="single" w:sz="6" w:space="0" w:color="D5DDC6"/>
            <w:left w:val="single" w:sz="24" w:space="0" w:color="66BB55"/>
            <w:bottom w:val="single" w:sz="6" w:space="0" w:color="D5DDC6"/>
            <w:right w:val="single" w:sz="6" w:space="0" w:color="D5DDC6"/>
          </w:divBdr>
        </w:div>
        <w:div w:id="1843467139">
          <w:marLeft w:val="0"/>
          <w:marRight w:val="0"/>
          <w:marTop w:val="0"/>
          <w:marBottom w:val="109"/>
          <w:divBdr>
            <w:top w:val="single" w:sz="6" w:space="0" w:color="D5DDC6"/>
            <w:left w:val="single" w:sz="24" w:space="0" w:color="66BB55"/>
            <w:bottom w:val="single" w:sz="6" w:space="0" w:color="D5DDC6"/>
            <w:right w:val="single" w:sz="6" w:space="0" w:color="D5DDC6"/>
          </w:divBdr>
        </w:div>
        <w:div w:id="594286688">
          <w:marLeft w:val="0"/>
          <w:marRight w:val="0"/>
          <w:marTop w:val="109"/>
          <w:marBottom w:val="0"/>
          <w:divBdr>
            <w:top w:val="single" w:sz="6" w:space="0" w:color="D5DDC6"/>
            <w:left w:val="single" w:sz="6" w:space="3" w:color="D5DDC6"/>
            <w:bottom w:val="single" w:sz="6" w:space="0" w:color="D5DDC6"/>
            <w:right w:val="single" w:sz="6" w:space="0" w:color="D5DDC6"/>
          </w:divBdr>
        </w:div>
        <w:div w:id="1339889316">
          <w:marLeft w:val="0"/>
          <w:marRight w:val="0"/>
          <w:marTop w:val="0"/>
          <w:marBottom w:val="109"/>
          <w:divBdr>
            <w:top w:val="single" w:sz="6" w:space="0" w:color="D5DDC6"/>
            <w:left w:val="single" w:sz="24" w:space="0" w:color="66BB55"/>
            <w:bottom w:val="single" w:sz="6" w:space="0" w:color="D5DDC6"/>
            <w:right w:val="single" w:sz="6" w:space="0" w:color="D5DDC6"/>
          </w:divBdr>
        </w:div>
        <w:div w:id="699547283">
          <w:marLeft w:val="0"/>
          <w:marRight w:val="0"/>
          <w:marTop w:val="109"/>
          <w:marBottom w:val="0"/>
          <w:divBdr>
            <w:top w:val="single" w:sz="6" w:space="0" w:color="D5DDC6"/>
            <w:left w:val="single" w:sz="6" w:space="3" w:color="D5DDC6"/>
            <w:bottom w:val="single" w:sz="6" w:space="0" w:color="D5DDC6"/>
            <w:right w:val="single" w:sz="6" w:space="0" w:color="D5DDC6"/>
          </w:divBdr>
        </w:div>
        <w:div w:id="1219197435">
          <w:marLeft w:val="0"/>
          <w:marRight w:val="0"/>
          <w:marTop w:val="0"/>
          <w:marBottom w:val="109"/>
          <w:divBdr>
            <w:top w:val="single" w:sz="6" w:space="0" w:color="D5DDC6"/>
            <w:left w:val="single" w:sz="24" w:space="0" w:color="66BB55"/>
            <w:bottom w:val="single" w:sz="6" w:space="0" w:color="D5DDC6"/>
            <w:right w:val="single" w:sz="6" w:space="0" w:color="D5DDC6"/>
          </w:divBdr>
        </w:div>
        <w:div w:id="1289968692">
          <w:marLeft w:val="0"/>
          <w:marRight w:val="0"/>
          <w:marTop w:val="109"/>
          <w:marBottom w:val="0"/>
          <w:divBdr>
            <w:top w:val="single" w:sz="6" w:space="0" w:color="D5DDC6"/>
            <w:left w:val="single" w:sz="6" w:space="3" w:color="D5DDC6"/>
            <w:bottom w:val="single" w:sz="6" w:space="0" w:color="D5DDC6"/>
            <w:right w:val="single" w:sz="6" w:space="0" w:color="D5DDC6"/>
          </w:divBdr>
        </w:div>
        <w:div w:id="1033194228">
          <w:marLeft w:val="0"/>
          <w:marRight w:val="0"/>
          <w:marTop w:val="0"/>
          <w:marBottom w:val="109"/>
          <w:divBdr>
            <w:top w:val="single" w:sz="6" w:space="0" w:color="D5DDC6"/>
            <w:left w:val="single" w:sz="24" w:space="0" w:color="66BB55"/>
            <w:bottom w:val="single" w:sz="6" w:space="0" w:color="D5DDC6"/>
            <w:right w:val="single" w:sz="6" w:space="0" w:color="D5DDC6"/>
          </w:divBdr>
        </w:div>
        <w:div w:id="553389384">
          <w:marLeft w:val="0"/>
          <w:marRight w:val="0"/>
          <w:marTop w:val="109"/>
          <w:marBottom w:val="0"/>
          <w:divBdr>
            <w:top w:val="single" w:sz="6" w:space="0" w:color="D5DDC6"/>
            <w:left w:val="single" w:sz="6" w:space="3" w:color="D5DDC6"/>
            <w:bottom w:val="single" w:sz="6" w:space="0" w:color="D5DDC6"/>
            <w:right w:val="single" w:sz="6" w:space="0" w:color="D5DDC6"/>
          </w:divBdr>
        </w:div>
        <w:div w:id="1969360230">
          <w:marLeft w:val="0"/>
          <w:marRight w:val="0"/>
          <w:marTop w:val="0"/>
          <w:marBottom w:val="109"/>
          <w:divBdr>
            <w:top w:val="single" w:sz="6" w:space="0" w:color="D5DDC6"/>
            <w:left w:val="single" w:sz="24" w:space="0" w:color="66BB55"/>
            <w:bottom w:val="single" w:sz="6" w:space="0" w:color="D5DDC6"/>
            <w:right w:val="single" w:sz="6" w:space="0" w:color="D5DDC6"/>
          </w:divBdr>
        </w:div>
        <w:div w:id="9455890">
          <w:marLeft w:val="0"/>
          <w:marRight w:val="0"/>
          <w:marTop w:val="109"/>
          <w:marBottom w:val="0"/>
          <w:divBdr>
            <w:top w:val="single" w:sz="6" w:space="0" w:color="D5DDC6"/>
            <w:left w:val="single" w:sz="6" w:space="3" w:color="D5DDC6"/>
            <w:bottom w:val="single" w:sz="6" w:space="0" w:color="D5DDC6"/>
            <w:right w:val="single" w:sz="6" w:space="0" w:color="D5DDC6"/>
          </w:divBdr>
        </w:div>
        <w:div w:id="1870483142">
          <w:marLeft w:val="0"/>
          <w:marRight w:val="0"/>
          <w:marTop w:val="0"/>
          <w:marBottom w:val="109"/>
          <w:divBdr>
            <w:top w:val="single" w:sz="6" w:space="0" w:color="D5DDC6"/>
            <w:left w:val="single" w:sz="24" w:space="0" w:color="66BB55"/>
            <w:bottom w:val="single" w:sz="6" w:space="0" w:color="D5DDC6"/>
            <w:right w:val="single" w:sz="6" w:space="0" w:color="D5DDC6"/>
          </w:divBdr>
        </w:div>
        <w:div w:id="441731812">
          <w:marLeft w:val="0"/>
          <w:marRight w:val="0"/>
          <w:marTop w:val="109"/>
          <w:marBottom w:val="0"/>
          <w:divBdr>
            <w:top w:val="single" w:sz="6" w:space="0" w:color="D5DDC6"/>
            <w:left w:val="single" w:sz="6" w:space="3" w:color="D5DDC6"/>
            <w:bottom w:val="single" w:sz="6" w:space="0" w:color="D5DDC6"/>
            <w:right w:val="single" w:sz="6" w:space="0" w:color="D5DDC6"/>
          </w:divBdr>
        </w:div>
        <w:div w:id="826242226">
          <w:marLeft w:val="0"/>
          <w:marRight w:val="0"/>
          <w:marTop w:val="0"/>
          <w:marBottom w:val="109"/>
          <w:divBdr>
            <w:top w:val="single" w:sz="6" w:space="0" w:color="D5DDC6"/>
            <w:left w:val="single" w:sz="24" w:space="0" w:color="66BB55"/>
            <w:bottom w:val="single" w:sz="6" w:space="0" w:color="D5DDC6"/>
            <w:right w:val="single" w:sz="6" w:space="0" w:color="D5DDC6"/>
          </w:divBdr>
        </w:div>
        <w:div w:id="1975407356">
          <w:marLeft w:val="0"/>
          <w:marRight w:val="0"/>
          <w:marTop w:val="109"/>
          <w:marBottom w:val="0"/>
          <w:divBdr>
            <w:top w:val="single" w:sz="6" w:space="0" w:color="D5DDC6"/>
            <w:left w:val="single" w:sz="6" w:space="3" w:color="D5DDC6"/>
            <w:bottom w:val="single" w:sz="6" w:space="0" w:color="D5DDC6"/>
            <w:right w:val="single" w:sz="6" w:space="0" w:color="D5DDC6"/>
          </w:divBdr>
        </w:div>
        <w:div w:id="1785272703">
          <w:marLeft w:val="0"/>
          <w:marRight w:val="0"/>
          <w:marTop w:val="0"/>
          <w:marBottom w:val="109"/>
          <w:divBdr>
            <w:top w:val="single" w:sz="6" w:space="0" w:color="D5DDC6"/>
            <w:left w:val="single" w:sz="24" w:space="0" w:color="66BB55"/>
            <w:bottom w:val="single" w:sz="6" w:space="0" w:color="D5DDC6"/>
            <w:right w:val="single" w:sz="6" w:space="0" w:color="D5DDC6"/>
          </w:divBdr>
        </w:div>
        <w:div w:id="1385442527">
          <w:marLeft w:val="0"/>
          <w:marRight w:val="0"/>
          <w:marTop w:val="0"/>
          <w:marBottom w:val="109"/>
          <w:divBdr>
            <w:top w:val="single" w:sz="6" w:space="0" w:color="D5DDC6"/>
            <w:left w:val="single" w:sz="24" w:space="0" w:color="66BB55"/>
            <w:bottom w:val="single" w:sz="6" w:space="0" w:color="D5DDC6"/>
            <w:right w:val="single" w:sz="6" w:space="0" w:color="D5DDC6"/>
          </w:divBdr>
        </w:div>
        <w:div w:id="1352485888">
          <w:marLeft w:val="0"/>
          <w:marRight w:val="0"/>
          <w:marTop w:val="0"/>
          <w:marBottom w:val="109"/>
          <w:divBdr>
            <w:top w:val="single" w:sz="6" w:space="0" w:color="D5DDC6"/>
            <w:left w:val="single" w:sz="24" w:space="0" w:color="66BB55"/>
            <w:bottom w:val="single" w:sz="6" w:space="0" w:color="D5DDC6"/>
            <w:right w:val="single" w:sz="6" w:space="0" w:color="D5DDC6"/>
          </w:divBdr>
        </w:div>
        <w:div w:id="2101026014">
          <w:marLeft w:val="0"/>
          <w:marRight w:val="0"/>
          <w:marTop w:val="0"/>
          <w:marBottom w:val="109"/>
          <w:divBdr>
            <w:top w:val="single" w:sz="6" w:space="0" w:color="D5DDC6"/>
            <w:left w:val="single" w:sz="24" w:space="0" w:color="66BB55"/>
            <w:bottom w:val="single" w:sz="6" w:space="0" w:color="D5DDC6"/>
            <w:right w:val="single" w:sz="6" w:space="0" w:color="D5DDC6"/>
          </w:divBdr>
        </w:div>
        <w:div w:id="90013654">
          <w:marLeft w:val="0"/>
          <w:marRight w:val="0"/>
          <w:marTop w:val="109"/>
          <w:marBottom w:val="0"/>
          <w:divBdr>
            <w:top w:val="single" w:sz="6" w:space="0" w:color="D5DDC6"/>
            <w:left w:val="single" w:sz="6" w:space="3" w:color="D5DDC6"/>
            <w:bottom w:val="single" w:sz="6" w:space="0" w:color="D5DDC6"/>
            <w:right w:val="single" w:sz="6" w:space="0" w:color="D5DDC6"/>
          </w:divBdr>
        </w:div>
        <w:div w:id="1456825832">
          <w:marLeft w:val="0"/>
          <w:marRight w:val="0"/>
          <w:marTop w:val="0"/>
          <w:marBottom w:val="109"/>
          <w:divBdr>
            <w:top w:val="single" w:sz="6" w:space="0" w:color="D5DDC6"/>
            <w:left w:val="single" w:sz="24" w:space="0" w:color="66BB55"/>
            <w:bottom w:val="single" w:sz="6" w:space="0" w:color="D5DDC6"/>
            <w:right w:val="single" w:sz="6" w:space="0" w:color="D5DDC6"/>
          </w:divBdr>
        </w:div>
        <w:div w:id="1353914066">
          <w:marLeft w:val="0"/>
          <w:marRight w:val="0"/>
          <w:marTop w:val="0"/>
          <w:marBottom w:val="109"/>
          <w:divBdr>
            <w:top w:val="single" w:sz="6" w:space="0" w:color="D5DDC6"/>
            <w:left w:val="single" w:sz="24" w:space="0" w:color="66BB55"/>
            <w:bottom w:val="single" w:sz="6" w:space="0" w:color="D5DDC6"/>
            <w:right w:val="single" w:sz="6" w:space="0" w:color="D5DDC6"/>
          </w:divBdr>
        </w:div>
        <w:div w:id="546067961">
          <w:marLeft w:val="0"/>
          <w:marRight w:val="0"/>
          <w:marTop w:val="0"/>
          <w:marBottom w:val="109"/>
          <w:divBdr>
            <w:top w:val="single" w:sz="6" w:space="0" w:color="D5DDC6"/>
            <w:left w:val="single" w:sz="24" w:space="0" w:color="66BB55"/>
            <w:bottom w:val="single" w:sz="6" w:space="0" w:color="D5DDC6"/>
            <w:right w:val="single" w:sz="6" w:space="0" w:color="D5DDC6"/>
          </w:divBdr>
        </w:div>
        <w:div w:id="1277904571">
          <w:marLeft w:val="0"/>
          <w:marRight w:val="0"/>
          <w:marTop w:val="109"/>
          <w:marBottom w:val="0"/>
          <w:divBdr>
            <w:top w:val="single" w:sz="6" w:space="0" w:color="D5DDC6"/>
            <w:left w:val="single" w:sz="6" w:space="3" w:color="D5DDC6"/>
            <w:bottom w:val="single" w:sz="6" w:space="0" w:color="D5DDC6"/>
            <w:right w:val="single" w:sz="6" w:space="0" w:color="D5DDC6"/>
          </w:divBdr>
        </w:div>
        <w:div w:id="1613441000">
          <w:marLeft w:val="0"/>
          <w:marRight w:val="0"/>
          <w:marTop w:val="0"/>
          <w:marBottom w:val="109"/>
          <w:divBdr>
            <w:top w:val="single" w:sz="6" w:space="0" w:color="D5DDC6"/>
            <w:left w:val="single" w:sz="24" w:space="0" w:color="66BB55"/>
            <w:bottom w:val="single" w:sz="6" w:space="0" w:color="D5DDC6"/>
            <w:right w:val="single" w:sz="6" w:space="0" w:color="D5DDC6"/>
          </w:divBdr>
        </w:div>
        <w:div w:id="2128231585">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028412204">
      <w:bodyDiv w:val="1"/>
      <w:marLeft w:val="0"/>
      <w:marRight w:val="0"/>
      <w:marTop w:val="0"/>
      <w:marBottom w:val="0"/>
      <w:divBdr>
        <w:top w:val="none" w:sz="0" w:space="0" w:color="auto"/>
        <w:left w:val="none" w:sz="0" w:space="0" w:color="auto"/>
        <w:bottom w:val="none" w:sz="0" w:space="0" w:color="auto"/>
        <w:right w:val="none" w:sz="0" w:space="0" w:color="auto"/>
      </w:divBdr>
      <w:divsChild>
        <w:div w:id="1490052936">
          <w:marLeft w:val="136"/>
          <w:marRight w:val="0"/>
          <w:marTop w:val="0"/>
          <w:marBottom w:val="0"/>
          <w:divBdr>
            <w:top w:val="single" w:sz="6" w:space="0" w:color="FFC0CB"/>
            <w:left w:val="single" w:sz="6" w:space="1" w:color="FFC0CB"/>
            <w:bottom w:val="single" w:sz="6" w:space="1" w:color="FFC0CB"/>
            <w:right w:val="single" w:sz="6" w:space="1" w:color="FFC0CB"/>
          </w:divBdr>
        </w:div>
        <w:div w:id="766342614">
          <w:marLeft w:val="0"/>
          <w:marRight w:val="0"/>
          <w:marTop w:val="0"/>
          <w:marBottom w:val="109"/>
          <w:divBdr>
            <w:top w:val="single" w:sz="6" w:space="0" w:color="D5DDC6"/>
            <w:left w:val="single" w:sz="24" w:space="0" w:color="66BB55"/>
            <w:bottom w:val="single" w:sz="6" w:space="0" w:color="D5DDC6"/>
            <w:right w:val="single" w:sz="6" w:space="0" w:color="D5DDC6"/>
          </w:divBdr>
        </w:div>
        <w:div w:id="436680938">
          <w:marLeft w:val="0"/>
          <w:marRight w:val="0"/>
          <w:marTop w:val="0"/>
          <w:marBottom w:val="109"/>
          <w:divBdr>
            <w:top w:val="single" w:sz="6" w:space="0" w:color="D5DDC6"/>
            <w:left w:val="single" w:sz="24" w:space="0" w:color="66BB55"/>
            <w:bottom w:val="single" w:sz="6" w:space="0" w:color="D5DDC6"/>
            <w:right w:val="single" w:sz="6" w:space="0" w:color="D5DDC6"/>
          </w:divBdr>
        </w:div>
        <w:div w:id="1959489193">
          <w:marLeft w:val="0"/>
          <w:marRight w:val="0"/>
          <w:marTop w:val="109"/>
          <w:marBottom w:val="0"/>
          <w:divBdr>
            <w:top w:val="single" w:sz="6" w:space="0" w:color="D5DDC6"/>
            <w:left w:val="single" w:sz="6" w:space="3" w:color="D5DDC6"/>
            <w:bottom w:val="single" w:sz="6" w:space="0" w:color="D5DDC6"/>
            <w:right w:val="single" w:sz="6" w:space="0" w:color="D5DDC6"/>
          </w:divBdr>
        </w:div>
        <w:div w:id="1298610517">
          <w:marLeft w:val="0"/>
          <w:marRight w:val="0"/>
          <w:marTop w:val="0"/>
          <w:marBottom w:val="109"/>
          <w:divBdr>
            <w:top w:val="single" w:sz="6" w:space="0" w:color="D5DDC6"/>
            <w:left w:val="single" w:sz="24" w:space="0" w:color="66BB55"/>
            <w:bottom w:val="single" w:sz="6" w:space="0" w:color="D5DDC6"/>
            <w:right w:val="single" w:sz="6" w:space="0" w:color="D5DDC6"/>
          </w:divBdr>
        </w:div>
        <w:div w:id="429088645">
          <w:marLeft w:val="0"/>
          <w:marRight w:val="0"/>
          <w:marTop w:val="0"/>
          <w:marBottom w:val="109"/>
          <w:divBdr>
            <w:top w:val="single" w:sz="6" w:space="0" w:color="D5DDC6"/>
            <w:left w:val="single" w:sz="24" w:space="0" w:color="66BB55"/>
            <w:bottom w:val="single" w:sz="6" w:space="0" w:color="D5DDC6"/>
            <w:right w:val="single" w:sz="6" w:space="0" w:color="D5DDC6"/>
          </w:divBdr>
        </w:div>
        <w:div w:id="260265002">
          <w:marLeft w:val="0"/>
          <w:marRight w:val="0"/>
          <w:marTop w:val="0"/>
          <w:marBottom w:val="109"/>
          <w:divBdr>
            <w:top w:val="single" w:sz="6" w:space="0" w:color="D5DDC6"/>
            <w:left w:val="single" w:sz="24" w:space="0" w:color="66BB55"/>
            <w:bottom w:val="single" w:sz="6" w:space="0" w:color="D5DDC6"/>
            <w:right w:val="single" w:sz="6" w:space="0" w:color="D5DDC6"/>
          </w:divBdr>
        </w:div>
        <w:div w:id="2012414276">
          <w:marLeft w:val="0"/>
          <w:marRight w:val="0"/>
          <w:marTop w:val="109"/>
          <w:marBottom w:val="0"/>
          <w:divBdr>
            <w:top w:val="single" w:sz="6" w:space="0" w:color="D5DDC6"/>
            <w:left w:val="single" w:sz="6" w:space="3" w:color="D5DDC6"/>
            <w:bottom w:val="single" w:sz="6" w:space="0" w:color="D5DDC6"/>
            <w:right w:val="single" w:sz="6" w:space="0" w:color="D5DDC6"/>
          </w:divBdr>
        </w:div>
        <w:div w:id="720523789">
          <w:marLeft w:val="0"/>
          <w:marRight w:val="0"/>
          <w:marTop w:val="0"/>
          <w:marBottom w:val="109"/>
          <w:divBdr>
            <w:top w:val="single" w:sz="6" w:space="0" w:color="D5DDC6"/>
            <w:left w:val="single" w:sz="24" w:space="0" w:color="66BB55"/>
            <w:bottom w:val="single" w:sz="6" w:space="0" w:color="D5DDC6"/>
            <w:right w:val="single" w:sz="6" w:space="0" w:color="D5DDC6"/>
          </w:divBdr>
        </w:div>
        <w:div w:id="1552616109">
          <w:marLeft w:val="0"/>
          <w:marRight w:val="0"/>
          <w:marTop w:val="109"/>
          <w:marBottom w:val="0"/>
          <w:divBdr>
            <w:top w:val="single" w:sz="6" w:space="0" w:color="D5DDC6"/>
            <w:left w:val="single" w:sz="6" w:space="3" w:color="D5DDC6"/>
            <w:bottom w:val="single" w:sz="6" w:space="0" w:color="D5DDC6"/>
            <w:right w:val="single" w:sz="6" w:space="0" w:color="D5DDC6"/>
          </w:divBdr>
        </w:div>
        <w:div w:id="1603414242">
          <w:marLeft w:val="0"/>
          <w:marRight w:val="0"/>
          <w:marTop w:val="0"/>
          <w:marBottom w:val="109"/>
          <w:divBdr>
            <w:top w:val="single" w:sz="6" w:space="0" w:color="D5DDC6"/>
            <w:left w:val="single" w:sz="24" w:space="0" w:color="66BB55"/>
            <w:bottom w:val="single" w:sz="6" w:space="0" w:color="D5DDC6"/>
            <w:right w:val="single" w:sz="6" w:space="0" w:color="D5DDC6"/>
          </w:divBdr>
        </w:div>
        <w:div w:id="18314895">
          <w:marLeft w:val="0"/>
          <w:marRight w:val="0"/>
          <w:marTop w:val="109"/>
          <w:marBottom w:val="0"/>
          <w:divBdr>
            <w:top w:val="single" w:sz="6" w:space="0" w:color="D5DDC6"/>
            <w:left w:val="single" w:sz="6" w:space="3" w:color="D5DDC6"/>
            <w:bottom w:val="single" w:sz="6" w:space="0" w:color="D5DDC6"/>
            <w:right w:val="single" w:sz="6" w:space="0" w:color="D5DDC6"/>
          </w:divBdr>
        </w:div>
        <w:div w:id="629020004">
          <w:marLeft w:val="0"/>
          <w:marRight w:val="0"/>
          <w:marTop w:val="0"/>
          <w:marBottom w:val="109"/>
          <w:divBdr>
            <w:top w:val="single" w:sz="6" w:space="0" w:color="D5DDC6"/>
            <w:left w:val="single" w:sz="24" w:space="0" w:color="66BB55"/>
            <w:bottom w:val="single" w:sz="6" w:space="0" w:color="D5DDC6"/>
            <w:right w:val="single" w:sz="6" w:space="0" w:color="D5DDC6"/>
          </w:divBdr>
        </w:div>
        <w:div w:id="509492343">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123891262">
      <w:bodyDiv w:val="1"/>
      <w:marLeft w:val="0"/>
      <w:marRight w:val="0"/>
      <w:marTop w:val="0"/>
      <w:marBottom w:val="0"/>
      <w:divBdr>
        <w:top w:val="none" w:sz="0" w:space="0" w:color="auto"/>
        <w:left w:val="none" w:sz="0" w:space="0" w:color="auto"/>
        <w:bottom w:val="none" w:sz="0" w:space="0" w:color="auto"/>
        <w:right w:val="none" w:sz="0" w:space="0" w:color="auto"/>
      </w:divBdr>
      <w:divsChild>
        <w:div w:id="997809679">
          <w:marLeft w:val="0"/>
          <w:marRight w:val="0"/>
          <w:marTop w:val="0"/>
          <w:marBottom w:val="109"/>
          <w:divBdr>
            <w:top w:val="single" w:sz="6" w:space="0" w:color="D5DDC6"/>
            <w:left w:val="single" w:sz="24" w:space="0" w:color="66BB55"/>
            <w:bottom w:val="single" w:sz="6" w:space="0" w:color="D5DDC6"/>
            <w:right w:val="single" w:sz="6" w:space="0" w:color="D5DDC6"/>
          </w:divBdr>
        </w:div>
        <w:div w:id="2114326969">
          <w:marLeft w:val="0"/>
          <w:marRight w:val="0"/>
          <w:marTop w:val="0"/>
          <w:marBottom w:val="109"/>
          <w:divBdr>
            <w:top w:val="single" w:sz="6" w:space="0" w:color="D5DDC6"/>
            <w:left w:val="single" w:sz="24" w:space="0" w:color="66BB55"/>
            <w:bottom w:val="single" w:sz="6" w:space="0" w:color="D5DDC6"/>
            <w:right w:val="single" w:sz="6" w:space="0" w:color="D5DDC6"/>
          </w:divBdr>
        </w:div>
        <w:div w:id="1285621621">
          <w:marLeft w:val="0"/>
          <w:marRight w:val="0"/>
          <w:marTop w:val="0"/>
          <w:marBottom w:val="109"/>
          <w:divBdr>
            <w:top w:val="single" w:sz="6" w:space="0" w:color="D5DDC6"/>
            <w:left w:val="single" w:sz="24" w:space="0" w:color="66BB55"/>
            <w:bottom w:val="single" w:sz="6" w:space="0" w:color="D5DDC6"/>
            <w:right w:val="single" w:sz="6" w:space="0" w:color="D5DDC6"/>
          </w:divBdr>
        </w:div>
        <w:div w:id="694500768">
          <w:marLeft w:val="0"/>
          <w:marRight w:val="0"/>
          <w:marTop w:val="0"/>
          <w:marBottom w:val="109"/>
          <w:divBdr>
            <w:top w:val="single" w:sz="6" w:space="0" w:color="D5DDC6"/>
            <w:left w:val="single" w:sz="24" w:space="0" w:color="66BB55"/>
            <w:bottom w:val="single" w:sz="6" w:space="0" w:color="D5DDC6"/>
            <w:right w:val="single" w:sz="6" w:space="0" w:color="D5DDC6"/>
          </w:divBdr>
        </w:div>
        <w:div w:id="583494935">
          <w:marLeft w:val="0"/>
          <w:marRight w:val="0"/>
          <w:marTop w:val="0"/>
          <w:marBottom w:val="109"/>
          <w:divBdr>
            <w:top w:val="single" w:sz="6" w:space="0" w:color="D5DDC6"/>
            <w:left w:val="single" w:sz="24" w:space="0" w:color="66BB55"/>
            <w:bottom w:val="single" w:sz="6" w:space="0" w:color="D5DDC6"/>
            <w:right w:val="single" w:sz="6" w:space="0" w:color="D5DDC6"/>
          </w:divBdr>
        </w:div>
        <w:div w:id="1631201211">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1882015840">
      <w:bodyDiv w:val="1"/>
      <w:marLeft w:val="0"/>
      <w:marRight w:val="0"/>
      <w:marTop w:val="0"/>
      <w:marBottom w:val="0"/>
      <w:divBdr>
        <w:top w:val="none" w:sz="0" w:space="0" w:color="auto"/>
        <w:left w:val="none" w:sz="0" w:space="0" w:color="auto"/>
        <w:bottom w:val="none" w:sz="0" w:space="0" w:color="auto"/>
        <w:right w:val="none" w:sz="0" w:space="0" w:color="auto"/>
      </w:divBdr>
      <w:divsChild>
        <w:div w:id="1678385541">
          <w:marLeft w:val="136"/>
          <w:marRight w:val="0"/>
          <w:marTop w:val="0"/>
          <w:marBottom w:val="0"/>
          <w:divBdr>
            <w:top w:val="single" w:sz="6" w:space="0" w:color="FFC0CB"/>
            <w:left w:val="single" w:sz="6" w:space="1" w:color="FFC0CB"/>
            <w:bottom w:val="single" w:sz="6" w:space="1" w:color="FFC0CB"/>
            <w:right w:val="single" w:sz="6" w:space="1" w:color="FFC0CB"/>
          </w:divBdr>
        </w:div>
        <w:div w:id="438598567">
          <w:marLeft w:val="0"/>
          <w:marRight w:val="0"/>
          <w:marTop w:val="0"/>
          <w:marBottom w:val="109"/>
          <w:divBdr>
            <w:top w:val="single" w:sz="6" w:space="0" w:color="D5DDC6"/>
            <w:left w:val="single" w:sz="24" w:space="0" w:color="66BB55"/>
            <w:bottom w:val="single" w:sz="6" w:space="0" w:color="D5DDC6"/>
            <w:right w:val="single" w:sz="6" w:space="0" w:color="D5DDC6"/>
          </w:divBdr>
        </w:div>
        <w:div w:id="1154293423">
          <w:marLeft w:val="0"/>
          <w:marRight w:val="0"/>
          <w:marTop w:val="0"/>
          <w:marBottom w:val="109"/>
          <w:divBdr>
            <w:top w:val="single" w:sz="6" w:space="0" w:color="D5DDC6"/>
            <w:left w:val="single" w:sz="24" w:space="0" w:color="66BB55"/>
            <w:bottom w:val="single" w:sz="6" w:space="0" w:color="D5DDC6"/>
            <w:right w:val="single" w:sz="6" w:space="0" w:color="D5DDC6"/>
          </w:divBdr>
        </w:div>
        <w:div w:id="567806894">
          <w:marLeft w:val="0"/>
          <w:marRight w:val="0"/>
          <w:marTop w:val="109"/>
          <w:marBottom w:val="0"/>
          <w:divBdr>
            <w:top w:val="single" w:sz="6" w:space="0" w:color="D5DDC6"/>
            <w:left w:val="single" w:sz="6" w:space="3" w:color="D5DDC6"/>
            <w:bottom w:val="single" w:sz="6" w:space="0" w:color="D5DDC6"/>
            <w:right w:val="single" w:sz="6" w:space="0" w:color="D5DDC6"/>
          </w:divBdr>
        </w:div>
        <w:div w:id="63649681">
          <w:marLeft w:val="0"/>
          <w:marRight w:val="0"/>
          <w:marTop w:val="0"/>
          <w:marBottom w:val="109"/>
          <w:divBdr>
            <w:top w:val="single" w:sz="6" w:space="0" w:color="D5DDC6"/>
            <w:left w:val="single" w:sz="24" w:space="0" w:color="66BB55"/>
            <w:bottom w:val="single" w:sz="6" w:space="0" w:color="D5DDC6"/>
            <w:right w:val="single" w:sz="6" w:space="0" w:color="D5DDC6"/>
          </w:divBdr>
        </w:div>
        <w:div w:id="1581938939">
          <w:marLeft w:val="0"/>
          <w:marRight w:val="0"/>
          <w:marTop w:val="109"/>
          <w:marBottom w:val="0"/>
          <w:divBdr>
            <w:top w:val="single" w:sz="6" w:space="0" w:color="D5DDC6"/>
            <w:left w:val="single" w:sz="6" w:space="3" w:color="D5DDC6"/>
            <w:bottom w:val="single" w:sz="6" w:space="0" w:color="D5DDC6"/>
            <w:right w:val="single" w:sz="6" w:space="0" w:color="D5DDC6"/>
          </w:divBdr>
        </w:div>
        <w:div w:id="120002150">
          <w:marLeft w:val="0"/>
          <w:marRight w:val="0"/>
          <w:marTop w:val="0"/>
          <w:marBottom w:val="109"/>
          <w:divBdr>
            <w:top w:val="single" w:sz="6" w:space="0" w:color="D5DDC6"/>
            <w:left w:val="single" w:sz="24" w:space="0" w:color="66BB55"/>
            <w:bottom w:val="single" w:sz="6" w:space="0" w:color="D5DDC6"/>
            <w:right w:val="single" w:sz="6" w:space="0" w:color="D5DDC6"/>
          </w:divBdr>
        </w:div>
        <w:div w:id="1729959737">
          <w:marLeft w:val="0"/>
          <w:marRight w:val="0"/>
          <w:marTop w:val="109"/>
          <w:marBottom w:val="0"/>
          <w:divBdr>
            <w:top w:val="single" w:sz="6" w:space="0" w:color="D5DDC6"/>
            <w:left w:val="single" w:sz="6" w:space="3" w:color="D5DDC6"/>
            <w:bottom w:val="single" w:sz="6" w:space="0" w:color="D5DDC6"/>
            <w:right w:val="single" w:sz="6" w:space="0" w:color="D5DDC6"/>
          </w:divBdr>
        </w:div>
        <w:div w:id="1478569853">
          <w:marLeft w:val="0"/>
          <w:marRight w:val="0"/>
          <w:marTop w:val="0"/>
          <w:marBottom w:val="109"/>
          <w:divBdr>
            <w:top w:val="single" w:sz="6" w:space="0" w:color="D5DDC6"/>
            <w:left w:val="single" w:sz="24" w:space="0" w:color="66BB55"/>
            <w:bottom w:val="single" w:sz="6" w:space="0" w:color="D5DDC6"/>
            <w:right w:val="single" w:sz="6" w:space="0" w:color="D5DDC6"/>
          </w:divBdr>
        </w:div>
        <w:div w:id="1657686385">
          <w:marLeft w:val="0"/>
          <w:marRight w:val="0"/>
          <w:marTop w:val="109"/>
          <w:marBottom w:val="0"/>
          <w:divBdr>
            <w:top w:val="single" w:sz="6" w:space="0" w:color="D5DDC6"/>
            <w:left w:val="single" w:sz="6" w:space="3" w:color="D5DDC6"/>
            <w:bottom w:val="single" w:sz="6" w:space="0" w:color="D5DDC6"/>
            <w:right w:val="single" w:sz="6" w:space="0" w:color="D5DDC6"/>
          </w:divBdr>
        </w:div>
        <w:div w:id="620303557">
          <w:marLeft w:val="0"/>
          <w:marRight w:val="0"/>
          <w:marTop w:val="0"/>
          <w:marBottom w:val="109"/>
          <w:divBdr>
            <w:top w:val="single" w:sz="6" w:space="0" w:color="D5DDC6"/>
            <w:left w:val="single" w:sz="24" w:space="0" w:color="66BB55"/>
            <w:bottom w:val="single" w:sz="6" w:space="0" w:color="D5DDC6"/>
            <w:right w:val="single" w:sz="6" w:space="0" w:color="D5DDC6"/>
          </w:divBdr>
        </w:div>
        <w:div w:id="1654867975">
          <w:marLeft w:val="0"/>
          <w:marRight w:val="0"/>
          <w:marTop w:val="109"/>
          <w:marBottom w:val="0"/>
          <w:divBdr>
            <w:top w:val="single" w:sz="6" w:space="0" w:color="D5DDC6"/>
            <w:left w:val="single" w:sz="6" w:space="3" w:color="D5DDC6"/>
            <w:bottom w:val="single" w:sz="6" w:space="0" w:color="D5DDC6"/>
            <w:right w:val="single" w:sz="6" w:space="0" w:color="D5DDC6"/>
          </w:divBdr>
        </w:div>
        <w:div w:id="1900356772">
          <w:marLeft w:val="0"/>
          <w:marRight w:val="0"/>
          <w:marTop w:val="0"/>
          <w:marBottom w:val="109"/>
          <w:divBdr>
            <w:top w:val="single" w:sz="6" w:space="0" w:color="D5DDC6"/>
            <w:left w:val="single" w:sz="24" w:space="0" w:color="66BB55"/>
            <w:bottom w:val="single" w:sz="6" w:space="0" w:color="D5DDC6"/>
            <w:right w:val="single" w:sz="6" w:space="0" w:color="D5DDC6"/>
          </w:divBdr>
        </w:div>
        <w:div w:id="933706809">
          <w:marLeft w:val="0"/>
          <w:marRight w:val="0"/>
          <w:marTop w:val="109"/>
          <w:marBottom w:val="0"/>
          <w:divBdr>
            <w:top w:val="single" w:sz="6" w:space="0" w:color="D5DDC6"/>
            <w:left w:val="single" w:sz="6" w:space="3" w:color="D5DDC6"/>
            <w:bottom w:val="single" w:sz="6" w:space="0" w:color="D5DDC6"/>
            <w:right w:val="single" w:sz="6" w:space="0" w:color="D5DDC6"/>
          </w:divBdr>
        </w:div>
        <w:div w:id="1361856311">
          <w:marLeft w:val="0"/>
          <w:marRight w:val="0"/>
          <w:marTop w:val="0"/>
          <w:marBottom w:val="109"/>
          <w:divBdr>
            <w:top w:val="single" w:sz="6" w:space="0" w:color="D5DDC6"/>
            <w:left w:val="single" w:sz="24" w:space="0" w:color="66BB55"/>
            <w:bottom w:val="single" w:sz="6" w:space="0" w:color="D5DDC6"/>
            <w:right w:val="single" w:sz="6" w:space="0" w:color="D5DDC6"/>
          </w:divBdr>
        </w:div>
        <w:div w:id="440035123">
          <w:marLeft w:val="0"/>
          <w:marRight w:val="0"/>
          <w:marTop w:val="109"/>
          <w:marBottom w:val="0"/>
          <w:divBdr>
            <w:top w:val="single" w:sz="6" w:space="0" w:color="D5DDC6"/>
            <w:left w:val="single" w:sz="6" w:space="3" w:color="D5DDC6"/>
            <w:bottom w:val="single" w:sz="6" w:space="0" w:color="D5DDC6"/>
            <w:right w:val="single" w:sz="6" w:space="0" w:color="D5DDC6"/>
          </w:divBdr>
        </w:div>
        <w:div w:id="753403729">
          <w:marLeft w:val="0"/>
          <w:marRight w:val="0"/>
          <w:marTop w:val="0"/>
          <w:marBottom w:val="109"/>
          <w:divBdr>
            <w:top w:val="single" w:sz="6" w:space="0" w:color="D5DDC6"/>
            <w:left w:val="single" w:sz="24" w:space="0" w:color="66BB55"/>
            <w:bottom w:val="single" w:sz="6" w:space="0" w:color="D5DDC6"/>
            <w:right w:val="single" w:sz="6" w:space="0" w:color="D5DDC6"/>
          </w:divBdr>
        </w:div>
        <w:div w:id="1005473040">
          <w:marLeft w:val="0"/>
          <w:marRight w:val="0"/>
          <w:marTop w:val="109"/>
          <w:marBottom w:val="0"/>
          <w:divBdr>
            <w:top w:val="single" w:sz="6" w:space="0" w:color="D5DDC6"/>
            <w:left w:val="single" w:sz="6" w:space="3" w:color="D5DDC6"/>
            <w:bottom w:val="single" w:sz="6" w:space="0" w:color="D5DDC6"/>
            <w:right w:val="single" w:sz="6" w:space="0" w:color="D5DDC6"/>
          </w:divBdr>
        </w:div>
        <w:div w:id="225265035">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980262783">
      <w:bodyDiv w:val="1"/>
      <w:marLeft w:val="0"/>
      <w:marRight w:val="0"/>
      <w:marTop w:val="0"/>
      <w:marBottom w:val="0"/>
      <w:divBdr>
        <w:top w:val="none" w:sz="0" w:space="0" w:color="auto"/>
        <w:left w:val="none" w:sz="0" w:space="0" w:color="auto"/>
        <w:bottom w:val="none" w:sz="0" w:space="0" w:color="auto"/>
        <w:right w:val="none" w:sz="0" w:space="0" w:color="auto"/>
      </w:divBdr>
      <w:divsChild>
        <w:div w:id="1959556629">
          <w:marLeft w:val="0"/>
          <w:marRight w:val="0"/>
          <w:marTop w:val="0"/>
          <w:marBottom w:val="109"/>
          <w:divBdr>
            <w:top w:val="single" w:sz="6" w:space="0" w:color="D5DDC6"/>
            <w:left w:val="single" w:sz="24" w:space="0" w:color="66BB55"/>
            <w:bottom w:val="single" w:sz="6" w:space="0" w:color="D5DDC6"/>
            <w:right w:val="single" w:sz="6" w:space="0" w:color="D5DDC6"/>
          </w:divBdr>
        </w:div>
        <w:div w:id="744566583">
          <w:marLeft w:val="0"/>
          <w:marRight w:val="0"/>
          <w:marTop w:val="109"/>
          <w:marBottom w:val="0"/>
          <w:divBdr>
            <w:top w:val="single" w:sz="6" w:space="0" w:color="D5DDC6"/>
            <w:left w:val="single" w:sz="6" w:space="3" w:color="D5DDC6"/>
            <w:bottom w:val="single" w:sz="6" w:space="0" w:color="D5DDC6"/>
            <w:right w:val="single" w:sz="6" w:space="0" w:color="D5DDC6"/>
          </w:divBdr>
        </w:div>
        <w:div w:id="1960186275">
          <w:marLeft w:val="0"/>
          <w:marRight w:val="0"/>
          <w:marTop w:val="0"/>
          <w:marBottom w:val="109"/>
          <w:divBdr>
            <w:top w:val="single" w:sz="6" w:space="0" w:color="D5DDC6"/>
            <w:left w:val="single" w:sz="24" w:space="0" w:color="66BB55"/>
            <w:bottom w:val="single" w:sz="6" w:space="0" w:color="D5DDC6"/>
            <w:right w:val="single" w:sz="6" w:space="0" w:color="D5DDC6"/>
          </w:divBdr>
        </w:div>
        <w:div w:id="668867513">
          <w:marLeft w:val="0"/>
          <w:marRight w:val="0"/>
          <w:marTop w:val="109"/>
          <w:marBottom w:val="0"/>
          <w:divBdr>
            <w:top w:val="single" w:sz="6" w:space="0" w:color="D5DDC6"/>
            <w:left w:val="single" w:sz="6" w:space="3" w:color="D5DDC6"/>
            <w:bottom w:val="single" w:sz="6" w:space="0" w:color="D5DDC6"/>
            <w:right w:val="single" w:sz="6" w:space="0" w:color="D5DDC6"/>
          </w:divBdr>
        </w:div>
        <w:div w:id="280579861">
          <w:marLeft w:val="0"/>
          <w:marRight w:val="0"/>
          <w:marTop w:val="0"/>
          <w:marBottom w:val="109"/>
          <w:divBdr>
            <w:top w:val="single" w:sz="6" w:space="0" w:color="D5DDC6"/>
            <w:left w:val="single" w:sz="24" w:space="0" w:color="66BB55"/>
            <w:bottom w:val="single" w:sz="6" w:space="0" w:color="D5DDC6"/>
            <w:right w:val="single" w:sz="6" w:space="0" w:color="D5DDC6"/>
          </w:divBdr>
        </w:div>
        <w:div w:id="2007782651">
          <w:marLeft w:val="0"/>
          <w:marRight w:val="0"/>
          <w:marTop w:val="109"/>
          <w:marBottom w:val="0"/>
          <w:divBdr>
            <w:top w:val="single" w:sz="6" w:space="0" w:color="D5DDC6"/>
            <w:left w:val="single" w:sz="6" w:space="3" w:color="D5DDC6"/>
            <w:bottom w:val="single" w:sz="6" w:space="0" w:color="D5DDC6"/>
            <w:right w:val="single" w:sz="6" w:space="0" w:color="D5DDC6"/>
          </w:divBdr>
        </w:div>
        <w:div w:id="1685552181">
          <w:marLeft w:val="0"/>
          <w:marRight w:val="0"/>
          <w:marTop w:val="0"/>
          <w:marBottom w:val="109"/>
          <w:divBdr>
            <w:top w:val="single" w:sz="6" w:space="0" w:color="D5DDC6"/>
            <w:left w:val="single" w:sz="24" w:space="0" w:color="66BB55"/>
            <w:bottom w:val="single" w:sz="6" w:space="0" w:color="D5DDC6"/>
            <w:right w:val="single" w:sz="6" w:space="0" w:color="D5DDC6"/>
          </w:divBdr>
        </w:div>
        <w:div w:id="674382024">
          <w:marLeft w:val="0"/>
          <w:marRight w:val="0"/>
          <w:marTop w:val="109"/>
          <w:marBottom w:val="0"/>
          <w:divBdr>
            <w:top w:val="single" w:sz="6" w:space="0" w:color="D5DDC6"/>
            <w:left w:val="single" w:sz="6" w:space="3" w:color="D5DDC6"/>
            <w:bottom w:val="single" w:sz="6" w:space="0" w:color="D5DDC6"/>
            <w:right w:val="single" w:sz="6" w:space="0" w:color="D5DDC6"/>
          </w:divBdr>
        </w:div>
        <w:div w:id="974481815">
          <w:marLeft w:val="0"/>
          <w:marRight w:val="0"/>
          <w:marTop w:val="0"/>
          <w:marBottom w:val="109"/>
          <w:divBdr>
            <w:top w:val="single" w:sz="6" w:space="0" w:color="D5DDC6"/>
            <w:left w:val="single" w:sz="24" w:space="0" w:color="66BB55"/>
            <w:bottom w:val="single" w:sz="6" w:space="0" w:color="D5DDC6"/>
            <w:right w:val="single" w:sz="6" w:space="0" w:color="D5DDC6"/>
          </w:divBdr>
        </w:div>
        <w:div w:id="1761487224">
          <w:marLeft w:val="0"/>
          <w:marRight w:val="0"/>
          <w:marTop w:val="109"/>
          <w:marBottom w:val="0"/>
          <w:divBdr>
            <w:top w:val="single" w:sz="6" w:space="0" w:color="D5DDC6"/>
            <w:left w:val="single" w:sz="6" w:space="3" w:color="D5DDC6"/>
            <w:bottom w:val="single" w:sz="6" w:space="0" w:color="D5DDC6"/>
            <w:right w:val="single" w:sz="6" w:space="0" w:color="D5DDC6"/>
          </w:divBdr>
        </w:div>
        <w:div w:id="732580888">
          <w:marLeft w:val="0"/>
          <w:marRight w:val="0"/>
          <w:marTop w:val="0"/>
          <w:marBottom w:val="109"/>
          <w:divBdr>
            <w:top w:val="single" w:sz="6" w:space="0" w:color="D5DDC6"/>
            <w:left w:val="single" w:sz="24" w:space="0" w:color="66BB55"/>
            <w:bottom w:val="single" w:sz="6" w:space="0" w:color="D5DDC6"/>
            <w:right w:val="single" w:sz="6" w:space="0" w:color="D5DDC6"/>
          </w:divBdr>
        </w:div>
        <w:div w:id="1298951356">
          <w:marLeft w:val="0"/>
          <w:marRight w:val="0"/>
          <w:marTop w:val="109"/>
          <w:marBottom w:val="0"/>
          <w:divBdr>
            <w:top w:val="single" w:sz="6" w:space="0" w:color="D5DDC6"/>
            <w:left w:val="single" w:sz="6" w:space="3" w:color="D5DDC6"/>
            <w:bottom w:val="single" w:sz="6" w:space="0" w:color="D5DDC6"/>
            <w:right w:val="single" w:sz="6" w:space="0" w:color="D5DDC6"/>
          </w:divBdr>
        </w:div>
        <w:div w:id="249780629">
          <w:marLeft w:val="0"/>
          <w:marRight w:val="0"/>
          <w:marTop w:val="0"/>
          <w:marBottom w:val="109"/>
          <w:divBdr>
            <w:top w:val="single" w:sz="6" w:space="0" w:color="D5DDC6"/>
            <w:left w:val="single" w:sz="24" w:space="0" w:color="66BB55"/>
            <w:bottom w:val="single" w:sz="6" w:space="0" w:color="D5DDC6"/>
            <w:right w:val="single" w:sz="6" w:space="0" w:color="D5DDC6"/>
          </w:divBdr>
        </w:div>
        <w:div w:id="1171991192">
          <w:marLeft w:val="0"/>
          <w:marRight w:val="0"/>
          <w:marTop w:val="109"/>
          <w:marBottom w:val="0"/>
          <w:divBdr>
            <w:top w:val="single" w:sz="6" w:space="0" w:color="D5DDC6"/>
            <w:left w:val="single" w:sz="6" w:space="3" w:color="D5DDC6"/>
            <w:bottom w:val="single" w:sz="6" w:space="0" w:color="D5DDC6"/>
            <w:right w:val="single" w:sz="6" w:space="0" w:color="D5DDC6"/>
          </w:divBdr>
        </w:div>
        <w:div w:id="168762237">
          <w:marLeft w:val="0"/>
          <w:marRight w:val="0"/>
          <w:marTop w:val="0"/>
          <w:marBottom w:val="109"/>
          <w:divBdr>
            <w:top w:val="single" w:sz="6" w:space="0" w:color="D5DDC6"/>
            <w:left w:val="single" w:sz="24" w:space="0" w:color="66BB55"/>
            <w:bottom w:val="single" w:sz="6" w:space="0" w:color="D5DDC6"/>
            <w:right w:val="single" w:sz="6" w:space="0" w:color="D5DDC6"/>
          </w:divBdr>
        </w:div>
        <w:div w:id="220479067">
          <w:marLeft w:val="0"/>
          <w:marRight w:val="0"/>
          <w:marTop w:val="109"/>
          <w:marBottom w:val="0"/>
          <w:divBdr>
            <w:top w:val="single" w:sz="6" w:space="0" w:color="D5DDC6"/>
            <w:left w:val="single" w:sz="6" w:space="3" w:color="D5DDC6"/>
            <w:bottom w:val="single" w:sz="6" w:space="0" w:color="D5DDC6"/>
            <w:right w:val="single" w:sz="6" w:space="0" w:color="D5DDC6"/>
          </w:divBdr>
        </w:div>
        <w:div w:id="176971931">
          <w:marLeft w:val="0"/>
          <w:marRight w:val="0"/>
          <w:marTop w:val="0"/>
          <w:marBottom w:val="109"/>
          <w:divBdr>
            <w:top w:val="single" w:sz="6" w:space="0" w:color="D5DDC6"/>
            <w:left w:val="single" w:sz="24" w:space="0" w:color="66BB55"/>
            <w:bottom w:val="single" w:sz="6" w:space="0" w:color="D5DDC6"/>
            <w:right w:val="single" w:sz="6" w:space="0" w:color="D5DDC6"/>
          </w:divBdr>
        </w:div>
        <w:div w:id="920484080">
          <w:marLeft w:val="0"/>
          <w:marRight w:val="0"/>
          <w:marTop w:val="109"/>
          <w:marBottom w:val="0"/>
          <w:divBdr>
            <w:top w:val="single" w:sz="6" w:space="0" w:color="D5DDC6"/>
            <w:left w:val="single" w:sz="6" w:space="3" w:color="D5DDC6"/>
            <w:bottom w:val="single" w:sz="6" w:space="0" w:color="D5DDC6"/>
            <w:right w:val="single" w:sz="6" w:space="0" w:color="D5DDC6"/>
          </w:divBdr>
        </w:div>
        <w:div w:id="44523614">
          <w:marLeft w:val="0"/>
          <w:marRight w:val="0"/>
          <w:marTop w:val="0"/>
          <w:marBottom w:val="109"/>
          <w:divBdr>
            <w:top w:val="single" w:sz="6" w:space="0" w:color="D5DDC6"/>
            <w:left w:val="single" w:sz="24" w:space="0" w:color="66BB55"/>
            <w:bottom w:val="single" w:sz="6" w:space="0" w:color="D5DDC6"/>
            <w:right w:val="single" w:sz="6" w:space="0" w:color="D5DDC6"/>
          </w:divBdr>
        </w:div>
        <w:div w:id="334504375">
          <w:marLeft w:val="0"/>
          <w:marRight w:val="0"/>
          <w:marTop w:val="109"/>
          <w:marBottom w:val="0"/>
          <w:divBdr>
            <w:top w:val="single" w:sz="6" w:space="0" w:color="D5DDC6"/>
            <w:left w:val="single" w:sz="6" w:space="3" w:color="D5DDC6"/>
            <w:bottom w:val="single" w:sz="6" w:space="0" w:color="D5DDC6"/>
            <w:right w:val="single" w:sz="6" w:space="0" w:color="D5DDC6"/>
          </w:divBdr>
        </w:div>
        <w:div w:id="926157520">
          <w:marLeft w:val="0"/>
          <w:marRight w:val="0"/>
          <w:marTop w:val="0"/>
          <w:marBottom w:val="109"/>
          <w:divBdr>
            <w:top w:val="single" w:sz="6" w:space="0" w:color="D5DDC6"/>
            <w:left w:val="single" w:sz="24" w:space="0" w:color="66BB55"/>
            <w:bottom w:val="single" w:sz="6" w:space="0" w:color="D5DDC6"/>
            <w:right w:val="single" w:sz="6" w:space="0" w:color="D5DDC6"/>
          </w:divBdr>
        </w:div>
        <w:div w:id="1640380995">
          <w:marLeft w:val="0"/>
          <w:marRight w:val="0"/>
          <w:marTop w:val="0"/>
          <w:marBottom w:val="109"/>
          <w:divBdr>
            <w:top w:val="single" w:sz="6" w:space="0" w:color="D5DDC6"/>
            <w:left w:val="single" w:sz="24" w:space="0" w:color="66BB55"/>
            <w:bottom w:val="single" w:sz="6" w:space="0" w:color="D5DDC6"/>
            <w:right w:val="single" w:sz="6" w:space="0" w:color="D5DDC6"/>
          </w:divBdr>
        </w:div>
        <w:div w:id="769549131">
          <w:marLeft w:val="0"/>
          <w:marRight w:val="0"/>
          <w:marTop w:val="109"/>
          <w:marBottom w:val="0"/>
          <w:divBdr>
            <w:top w:val="single" w:sz="6" w:space="0" w:color="D5DDC6"/>
            <w:left w:val="single" w:sz="6" w:space="3" w:color="D5DDC6"/>
            <w:bottom w:val="single" w:sz="6" w:space="0" w:color="D5DDC6"/>
            <w:right w:val="single" w:sz="6" w:space="0" w:color="D5DDC6"/>
          </w:divBdr>
        </w:div>
        <w:div w:id="91703032">
          <w:marLeft w:val="0"/>
          <w:marRight w:val="0"/>
          <w:marTop w:val="0"/>
          <w:marBottom w:val="109"/>
          <w:divBdr>
            <w:top w:val="single" w:sz="6" w:space="0" w:color="D5DDC6"/>
            <w:left w:val="single" w:sz="24" w:space="0" w:color="66BB55"/>
            <w:bottom w:val="single" w:sz="6" w:space="0" w:color="D5DDC6"/>
            <w:right w:val="single" w:sz="6" w:space="0" w:color="D5DDC6"/>
          </w:divBdr>
        </w:div>
        <w:div w:id="838348439">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996033897">
      <w:bodyDiv w:val="1"/>
      <w:marLeft w:val="0"/>
      <w:marRight w:val="0"/>
      <w:marTop w:val="0"/>
      <w:marBottom w:val="0"/>
      <w:divBdr>
        <w:top w:val="none" w:sz="0" w:space="0" w:color="auto"/>
        <w:left w:val="none" w:sz="0" w:space="0" w:color="auto"/>
        <w:bottom w:val="none" w:sz="0" w:space="0" w:color="auto"/>
        <w:right w:val="none" w:sz="0" w:space="0" w:color="auto"/>
      </w:divBdr>
      <w:divsChild>
        <w:div w:id="1174346566">
          <w:marLeft w:val="136"/>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javatpoint.com/object-and-class-in-java" TargetMode="External"/><Relationship Id="rId18" Type="http://schemas.openxmlformats.org/officeDocument/2006/relationships/image" Target="media/image8.jpeg"/><Relationship Id="rId26" Type="http://schemas.openxmlformats.org/officeDocument/2006/relationships/hyperlink" Target="https://www.javatpoint.com/java-constructor" TargetMode="External"/><Relationship Id="rId39" Type="http://schemas.openxmlformats.org/officeDocument/2006/relationships/hyperlink" Target="https://www.javatpoint.com/static-keyword-in-java" TargetMode="External"/><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hyperlink" Target="https://www.javatpoint.com/static-keyword-in-java" TargetMode="External"/><Relationship Id="rId42" Type="http://schemas.openxmlformats.org/officeDocument/2006/relationships/image" Target="media/image16.jpeg"/><Relationship Id="rId47"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hyperlink" Target="https://www.javatpoint.com/object-and-class-in-java" TargetMode="External"/><Relationship Id="rId17" Type="http://schemas.openxmlformats.org/officeDocument/2006/relationships/image" Target="media/image7.jpeg"/><Relationship Id="rId25" Type="http://schemas.openxmlformats.org/officeDocument/2006/relationships/hyperlink" Target="https://www.javatpoint.com/java-constructor" TargetMode="External"/><Relationship Id="rId33" Type="http://schemas.openxmlformats.org/officeDocument/2006/relationships/hyperlink" Target="https://www.javatpoint.com/static-keyword-in-java" TargetMode="External"/><Relationship Id="rId38" Type="http://schemas.openxmlformats.org/officeDocument/2006/relationships/hyperlink" Target="https://www.javatpoint.com/static-keyword-in-java"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object-and-class-in-java" TargetMode="External"/><Relationship Id="rId20" Type="http://schemas.openxmlformats.org/officeDocument/2006/relationships/image" Target="media/image10.png"/><Relationship Id="rId29" Type="http://schemas.openxmlformats.org/officeDocument/2006/relationships/image" Target="media/image12.png"/><Relationship Id="rId41" Type="http://schemas.openxmlformats.org/officeDocument/2006/relationships/hyperlink" Target="http://www.javatpoint.com/opr/test.jsp?filename=TestStaticVariable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object-and-class-in-java" TargetMode="External"/><Relationship Id="rId24" Type="http://schemas.openxmlformats.org/officeDocument/2006/relationships/hyperlink" Target="https://www.javatpoint.com/java-constructor" TargetMode="External"/><Relationship Id="rId32" Type="http://schemas.openxmlformats.org/officeDocument/2006/relationships/hyperlink" Target="https://www.javatpoint.com/static-keyword-in-java" TargetMode="External"/><Relationship Id="rId37" Type="http://schemas.openxmlformats.org/officeDocument/2006/relationships/hyperlink" Target="https://www.javatpoint.com/static-keyword-in-java" TargetMode="External"/><Relationship Id="rId40" Type="http://schemas.openxmlformats.org/officeDocument/2006/relationships/image" Target="media/image15.png"/><Relationship Id="rId45"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hyperlink" Target="https://www.javatpoint.com/object-and-class-in-java" TargetMode="External"/><Relationship Id="rId23" Type="http://schemas.openxmlformats.org/officeDocument/2006/relationships/hyperlink" Target="https://www.javatpoint.com/java-constructor" TargetMode="External"/><Relationship Id="rId28" Type="http://schemas.openxmlformats.org/officeDocument/2006/relationships/hyperlink" Target="https://www.javatpoint.com/java-constructor" TargetMode="External"/><Relationship Id="rId36" Type="http://schemas.openxmlformats.org/officeDocument/2006/relationships/hyperlink" Target="https://www.javatpoint.com/static-keyword-in-java" TargetMode="External"/><Relationship Id="rId10" Type="http://schemas.openxmlformats.org/officeDocument/2006/relationships/image" Target="media/image6.png"/><Relationship Id="rId19" Type="http://schemas.openxmlformats.org/officeDocument/2006/relationships/image" Target="media/image9.png"/><Relationship Id="rId31" Type="http://schemas.openxmlformats.org/officeDocument/2006/relationships/image" Target="media/image14.jpeg"/><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avatpoint.com/object-and-class-in-java" TargetMode="External"/><Relationship Id="rId22" Type="http://schemas.openxmlformats.org/officeDocument/2006/relationships/hyperlink" Target="https://www.javatpoint.com/java-constructor" TargetMode="External"/><Relationship Id="rId27" Type="http://schemas.openxmlformats.org/officeDocument/2006/relationships/hyperlink" Target="https://www.javatpoint.com/java-constructor" TargetMode="External"/><Relationship Id="rId30" Type="http://schemas.openxmlformats.org/officeDocument/2006/relationships/image" Target="media/image13.png"/><Relationship Id="rId35" Type="http://schemas.openxmlformats.org/officeDocument/2006/relationships/hyperlink" Target="https://www.javatpoint.com/static-keyword-in-java" TargetMode="External"/><Relationship Id="rId43"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43</Pages>
  <Words>6958</Words>
  <Characters>39662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43</cp:revision>
  <dcterms:created xsi:type="dcterms:W3CDTF">2019-05-12T15:55:00Z</dcterms:created>
  <dcterms:modified xsi:type="dcterms:W3CDTF">2019-05-12T16:42:00Z</dcterms:modified>
</cp:coreProperties>
</file>