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2C8" w:rsidRPr="00A122C8" w:rsidRDefault="00A122C8" w:rsidP="00A122C8">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A122C8">
        <w:rPr>
          <w:rFonts w:ascii="Helvetica" w:eastAsia="Times New Roman" w:hAnsi="Helvetica" w:cs="Helvetica"/>
          <w:color w:val="610B38"/>
          <w:kern w:val="36"/>
          <w:sz w:val="39"/>
          <w:szCs w:val="39"/>
          <w:lang w:eastAsia="en-IN"/>
        </w:rPr>
        <w:t>Object Cloning in Java</w:t>
      </w:r>
    </w:p>
    <w:p w:rsidR="00A122C8" w:rsidRPr="00A122C8" w:rsidRDefault="00A122C8" w:rsidP="00A122C8">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extent cx="2639695" cy="1906270"/>
            <wp:effectExtent l="19050" t="0" r="8255" b="0"/>
            <wp:docPr id="1" name="Picture 1" descr="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in java"/>
                    <pic:cNvPicPr>
                      <a:picLocks noChangeAspect="1" noChangeArrowheads="1"/>
                    </pic:cNvPicPr>
                  </pic:nvPicPr>
                  <pic:blipFill>
                    <a:blip r:embed="rId5"/>
                    <a:srcRect/>
                    <a:stretch>
                      <a:fillRect/>
                    </a:stretch>
                  </pic:blipFill>
                  <pic:spPr bwMode="auto">
                    <a:xfrm>
                      <a:off x="0" y="0"/>
                      <a:ext cx="2639695" cy="1906270"/>
                    </a:xfrm>
                    <a:prstGeom prst="rect">
                      <a:avLst/>
                    </a:prstGeom>
                    <a:noFill/>
                    <a:ln w="9525">
                      <a:noFill/>
                      <a:miter lim="800000"/>
                      <a:headEnd/>
                      <a:tailEnd/>
                    </a:ln>
                  </pic:spPr>
                </pic:pic>
              </a:graphicData>
            </a:graphic>
          </wp:inline>
        </w:drawing>
      </w:r>
      <w:r w:rsidRPr="00A122C8">
        <w:rPr>
          <w:rFonts w:ascii="Verdana" w:eastAsia="Times New Roman" w:hAnsi="Verdana" w:cs="Times New Roman"/>
          <w:color w:val="000000"/>
          <w:sz w:val="18"/>
          <w:szCs w:val="18"/>
          <w:lang w:eastAsia="en-IN"/>
        </w:rPr>
        <w:t>The </w:t>
      </w:r>
      <w:r w:rsidRPr="00A122C8">
        <w:rPr>
          <w:rFonts w:ascii="Verdana" w:eastAsia="Times New Roman" w:hAnsi="Verdana" w:cs="Times New Roman"/>
          <w:b/>
          <w:bCs/>
          <w:color w:val="000000"/>
          <w:sz w:val="18"/>
          <w:szCs w:val="18"/>
          <w:lang w:eastAsia="en-IN"/>
        </w:rPr>
        <w:t>object cloning</w:t>
      </w:r>
      <w:r w:rsidRPr="00A122C8">
        <w:rPr>
          <w:rFonts w:ascii="Verdana" w:eastAsia="Times New Roman" w:hAnsi="Verdana" w:cs="Times New Roman"/>
          <w:color w:val="000000"/>
          <w:sz w:val="18"/>
          <w:szCs w:val="18"/>
          <w:lang w:eastAsia="en-IN"/>
        </w:rPr>
        <w:t> is a way to create exact copy of an object. The clone() method of Object class is used to clone an object.</w:t>
      </w:r>
    </w:p>
    <w:p w:rsidR="00A122C8" w:rsidRPr="00A122C8" w:rsidRDefault="00A122C8" w:rsidP="00A122C8">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The </w:t>
      </w:r>
      <w:proofErr w:type="spellStart"/>
      <w:r w:rsidRPr="00A122C8">
        <w:rPr>
          <w:rFonts w:ascii="Verdana" w:eastAsia="Times New Roman" w:hAnsi="Verdana" w:cs="Times New Roman"/>
          <w:b/>
          <w:bCs/>
          <w:color w:val="000000"/>
          <w:sz w:val="18"/>
          <w:szCs w:val="18"/>
          <w:lang w:eastAsia="en-IN"/>
        </w:rPr>
        <w:t>java.lang.Cloneable</w:t>
      </w:r>
      <w:proofErr w:type="spellEnd"/>
      <w:r w:rsidRPr="00A122C8">
        <w:rPr>
          <w:rFonts w:ascii="Verdana" w:eastAsia="Times New Roman" w:hAnsi="Verdana" w:cs="Times New Roman"/>
          <w:b/>
          <w:bCs/>
          <w:color w:val="000000"/>
          <w:sz w:val="18"/>
          <w:szCs w:val="18"/>
          <w:lang w:eastAsia="en-IN"/>
        </w:rPr>
        <w:t xml:space="preserve"> interface</w:t>
      </w:r>
      <w:r w:rsidRPr="00A122C8">
        <w:rPr>
          <w:rFonts w:ascii="Verdana" w:eastAsia="Times New Roman" w:hAnsi="Verdana" w:cs="Times New Roman"/>
          <w:color w:val="000000"/>
          <w:sz w:val="18"/>
          <w:szCs w:val="18"/>
          <w:lang w:eastAsia="en-IN"/>
        </w:rPr>
        <w:t xml:space="preserve"> must be implemented by the class whose object clone we want to create. If we don't implement </w:t>
      </w:r>
      <w:proofErr w:type="spellStart"/>
      <w:r w:rsidRPr="00A122C8">
        <w:rPr>
          <w:rFonts w:ascii="Verdana" w:eastAsia="Times New Roman" w:hAnsi="Verdana" w:cs="Times New Roman"/>
          <w:color w:val="000000"/>
          <w:sz w:val="18"/>
          <w:szCs w:val="18"/>
          <w:lang w:eastAsia="en-IN"/>
        </w:rPr>
        <w:t>Cloneable</w:t>
      </w:r>
      <w:proofErr w:type="spellEnd"/>
      <w:r w:rsidRPr="00A122C8">
        <w:rPr>
          <w:rFonts w:ascii="Verdana" w:eastAsia="Times New Roman" w:hAnsi="Verdana" w:cs="Times New Roman"/>
          <w:color w:val="000000"/>
          <w:sz w:val="18"/>
          <w:szCs w:val="18"/>
          <w:lang w:eastAsia="en-IN"/>
        </w:rPr>
        <w:t xml:space="preserve"> interface, clone() method generates </w:t>
      </w:r>
      <w:proofErr w:type="spellStart"/>
      <w:r w:rsidRPr="00A122C8">
        <w:rPr>
          <w:rFonts w:ascii="Verdana" w:eastAsia="Times New Roman" w:hAnsi="Verdana" w:cs="Times New Roman"/>
          <w:b/>
          <w:bCs/>
          <w:color w:val="000000"/>
          <w:sz w:val="18"/>
          <w:szCs w:val="18"/>
          <w:lang w:eastAsia="en-IN"/>
        </w:rPr>
        <w:t>CloneNotSupportedException</w:t>
      </w:r>
      <w:proofErr w:type="spellEnd"/>
      <w:r w:rsidRPr="00A122C8">
        <w:rPr>
          <w:rFonts w:ascii="Verdana" w:eastAsia="Times New Roman" w:hAnsi="Verdana" w:cs="Times New Roman"/>
          <w:color w:val="000000"/>
          <w:sz w:val="18"/>
          <w:szCs w:val="18"/>
          <w:lang w:eastAsia="en-IN"/>
        </w:rPr>
        <w:t>.</w:t>
      </w:r>
    </w:p>
    <w:p w:rsidR="00A122C8" w:rsidRPr="00A122C8" w:rsidRDefault="00A122C8" w:rsidP="00A122C8">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The </w:t>
      </w:r>
      <w:r w:rsidRPr="00A122C8">
        <w:rPr>
          <w:rFonts w:ascii="Verdana" w:eastAsia="Times New Roman" w:hAnsi="Verdana" w:cs="Times New Roman"/>
          <w:b/>
          <w:bCs/>
          <w:color w:val="000000"/>
          <w:sz w:val="18"/>
          <w:szCs w:val="18"/>
          <w:lang w:eastAsia="en-IN"/>
        </w:rPr>
        <w:t>clone() method</w:t>
      </w:r>
      <w:r w:rsidRPr="00A122C8">
        <w:rPr>
          <w:rFonts w:ascii="Verdana" w:eastAsia="Times New Roman" w:hAnsi="Verdana" w:cs="Times New Roman"/>
          <w:color w:val="000000"/>
          <w:sz w:val="18"/>
          <w:szCs w:val="18"/>
          <w:lang w:eastAsia="en-IN"/>
        </w:rPr>
        <w:t> is defined in the Object class. Syntax of the clone() method is as follows:</w:t>
      </w:r>
    </w:p>
    <w:p w:rsidR="00A122C8" w:rsidRPr="00A122C8" w:rsidRDefault="00A122C8" w:rsidP="00A122C8">
      <w:pPr>
        <w:numPr>
          <w:ilvl w:val="0"/>
          <w:numId w:val="1"/>
        </w:numPr>
        <w:shd w:val="clear" w:color="auto" w:fill="FFFFFF"/>
        <w:spacing w:after="109" w:line="285" w:lineRule="atLeast"/>
        <w:ind w:left="0"/>
        <w:rPr>
          <w:rFonts w:ascii="Verdana" w:eastAsia="Times New Roman" w:hAnsi="Verdana" w:cs="Times New Roman"/>
          <w:color w:val="000000"/>
          <w:sz w:val="18"/>
          <w:szCs w:val="18"/>
          <w:lang w:eastAsia="en-IN"/>
        </w:rPr>
      </w:pPr>
      <w:r w:rsidRPr="00A122C8">
        <w:rPr>
          <w:rFonts w:ascii="Verdana" w:eastAsia="Times New Roman" w:hAnsi="Verdana" w:cs="Times New Roman"/>
          <w:b/>
          <w:bCs/>
          <w:color w:val="006699"/>
          <w:sz w:val="18"/>
          <w:lang w:eastAsia="en-IN"/>
        </w:rPr>
        <w:t>protected</w:t>
      </w:r>
      <w:r w:rsidRPr="00A122C8">
        <w:rPr>
          <w:rFonts w:ascii="Verdana" w:eastAsia="Times New Roman" w:hAnsi="Verdana" w:cs="Times New Roman"/>
          <w:color w:val="000000"/>
          <w:sz w:val="18"/>
          <w:szCs w:val="18"/>
          <w:bdr w:val="none" w:sz="0" w:space="0" w:color="auto" w:frame="1"/>
          <w:lang w:eastAsia="en-IN"/>
        </w:rPr>
        <w:t> Object clone() </w:t>
      </w:r>
      <w:r w:rsidRPr="00A122C8">
        <w:rPr>
          <w:rFonts w:ascii="Verdana" w:eastAsia="Times New Roman" w:hAnsi="Verdana" w:cs="Times New Roman"/>
          <w:b/>
          <w:bCs/>
          <w:color w:val="006699"/>
          <w:sz w:val="18"/>
          <w:lang w:eastAsia="en-IN"/>
        </w:rPr>
        <w:t>throws</w:t>
      </w:r>
      <w:r w:rsidRPr="00A122C8">
        <w:rPr>
          <w:rFonts w:ascii="Verdana" w:eastAsia="Times New Roman" w:hAnsi="Verdana" w:cs="Times New Roman"/>
          <w:color w:val="000000"/>
          <w:sz w:val="18"/>
          <w:szCs w:val="18"/>
          <w:bdr w:val="none" w:sz="0" w:space="0" w:color="auto" w:frame="1"/>
          <w:lang w:eastAsia="en-IN"/>
        </w:rPr>
        <w:t> </w:t>
      </w:r>
      <w:proofErr w:type="spellStart"/>
      <w:r w:rsidRPr="00A122C8">
        <w:rPr>
          <w:rFonts w:ascii="Verdana" w:eastAsia="Times New Roman" w:hAnsi="Verdana" w:cs="Times New Roman"/>
          <w:color w:val="000000"/>
          <w:sz w:val="18"/>
          <w:szCs w:val="18"/>
          <w:bdr w:val="none" w:sz="0" w:space="0" w:color="auto" w:frame="1"/>
          <w:lang w:eastAsia="en-IN"/>
        </w:rPr>
        <w:t>CloneNotSupportedException</w:t>
      </w:r>
      <w:proofErr w:type="spellEnd"/>
      <w:r w:rsidRPr="00A122C8">
        <w:rPr>
          <w:rFonts w:ascii="Verdana" w:eastAsia="Times New Roman" w:hAnsi="Verdana" w:cs="Times New Roman"/>
          <w:color w:val="000000"/>
          <w:sz w:val="18"/>
          <w:szCs w:val="18"/>
          <w:bdr w:val="none" w:sz="0" w:space="0" w:color="auto" w:frame="1"/>
          <w:lang w:eastAsia="en-IN"/>
        </w:rPr>
        <w:t>  </w:t>
      </w:r>
    </w:p>
    <w:p w:rsidR="00A122C8" w:rsidRPr="00A122C8" w:rsidRDefault="00A122C8" w:rsidP="00A122C8">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A122C8">
        <w:rPr>
          <w:rFonts w:ascii="Helvetica" w:eastAsia="Times New Roman" w:hAnsi="Helvetica" w:cs="Helvetica"/>
          <w:color w:val="610B4B"/>
          <w:sz w:val="23"/>
          <w:szCs w:val="23"/>
          <w:lang w:eastAsia="en-IN"/>
        </w:rPr>
        <w:t>Why use clone() method ?</w:t>
      </w:r>
    </w:p>
    <w:p w:rsidR="00A122C8" w:rsidRPr="00A122C8" w:rsidRDefault="00A122C8" w:rsidP="00A122C8">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The </w:t>
      </w:r>
      <w:r w:rsidRPr="00A122C8">
        <w:rPr>
          <w:rFonts w:ascii="Verdana" w:eastAsia="Times New Roman" w:hAnsi="Verdana" w:cs="Times New Roman"/>
          <w:b/>
          <w:bCs/>
          <w:color w:val="000000"/>
          <w:sz w:val="18"/>
          <w:szCs w:val="18"/>
          <w:lang w:eastAsia="en-IN"/>
        </w:rPr>
        <w:t>clone() method</w:t>
      </w:r>
      <w:r w:rsidRPr="00A122C8">
        <w:rPr>
          <w:rFonts w:ascii="Verdana" w:eastAsia="Times New Roman" w:hAnsi="Verdana" w:cs="Times New Roman"/>
          <w:color w:val="000000"/>
          <w:sz w:val="18"/>
          <w:szCs w:val="18"/>
          <w:lang w:eastAsia="en-IN"/>
        </w:rPr>
        <w:t> saves the extra processing task for creating the exact copy of an object. If we perform it by using the new keyword, it will take a lot of processing time to be performed that is why we use object cloning.</w:t>
      </w:r>
    </w:p>
    <w:p w:rsidR="00A122C8" w:rsidRPr="00A122C8" w:rsidRDefault="00A122C8" w:rsidP="00A122C8">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A122C8">
        <w:rPr>
          <w:rFonts w:ascii="Helvetica" w:eastAsia="Times New Roman" w:hAnsi="Helvetica" w:cs="Helvetica"/>
          <w:color w:val="610B4B"/>
          <w:sz w:val="23"/>
          <w:szCs w:val="23"/>
          <w:lang w:eastAsia="en-IN"/>
        </w:rPr>
        <w:t>Advantage of Object cloning</w:t>
      </w:r>
    </w:p>
    <w:p w:rsidR="00A122C8" w:rsidRPr="00A122C8" w:rsidRDefault="00A122C8" w:rsidP="00A122C8">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 xml:space="preserve">Although </w:t>
      </w:r>
      <w:proofErr w:type="spellStart"/>
      <w:r w:rsidRPr="00A122C8">
        <w:rPr>
          <w:rFonts w:ascii="Verdana" w:eastAsia="Times New Roman" w:hAnsi="Verdana" w:cs="Times New Roman"/>
          <w:color w:val="000000"/>
          <w:sz w:val="18"/>
          <w:szCs w:val="18"/>
          <w:lang w:eastAsia="en-IN"/>
        </w:rPr>
        <w:t>Object.clone</w:t>
      </w:r>
      <w:proofErr w:type="spellEnd"/>
      <w:r w:rsidRPr="00A122C8">
        <w:rPr>
          <w:rFonts w:ascii="Verdana" w:eastAsia="Times New Roman" w:hAnsi="Verdana" w:cs="Times New Roman"/>
          <w:color w:val="000000"/>
          <w:sz w:val="18"/>
          <w:szCs w:val="18"/>
          <w:lang w:eastAsia="en-IN"/>
        </w:rPr>
        <w:t>() has some design issues but it is still a popular and easy way of copying objects. Following is a list of advantages of using clone() method:</w:t>
      </w:r>
    </w:p>
    <w:p w:rsidR="00A122C8" w:rsidRPr="00A122C8" w:rsidRDefault="00A122C8" w:rsidP="00A122C8">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You don't need to write lengthy and repetitive codes. Just use an abstract class with a 4- or 5-line long clone() method.</w:t>
      </w:r>
    </w:p>
    <w:p w:rsidR="00A122C8" w:rsidRPr="00A122C8" w:rsidRDefault="00A122C8" w:rsidP="00A122C8">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 xml:space="preserve">It is the easiest and most efficient way for copying objects, especially if we are applying it to an already developed or an old project. Just define a parent class, implement </w:t>
      </w:r>
      <w:proofErr w:type="spellStart"/>
      <w:r w:rsidRPr="00A122C8">
        <w:rPr>
          <w:rFonts w:ascii="Verdana" w:eastAsia="Times New Roman" w:hAnsi="Verdana" w:cs="Times New Roman"/>
          <w:color w:val="000000"/>
          <w:sz w:val="18"/>
          <w:szCs w:val="18"/>
          <w:lang w:eastAsia="en-IN"/>
        </w:rPr>
        <w:t>Cloneable</w:t>
      </w:r>
      <w:proofErr w:type="spellEnd"/>
      <w:r w:rsidRPr="00A122C8">
        <w:rPr>
          <w:rFonts w:ascii="Verdana" w:eastAsia="Times New Roman" w:hAnsi="Verdana" w:cs="Times New Roman"/>
          <w:color w:val="000000"/>
          <w:sz w:val="18"/>
          <w:szCs w:val="18"/>
          <w:lang w:eastAsia="en-IN"/>
        </w:rPr>
        <w:t xml:space="preserve"> in it, provide the definition of the clone() method and the task will be done.</w:t>
      </w:r>
    </w:p>
    <w:p w:rsidR="00A122C8" w:rsidRPr="00A122C8" w:rsidRDefault="00A122C8" w:rsidP="00A122C8">
      <w:pPr>
        <w:numPr>
          <w:ilvl w:val="0"/>
          <w:numId w:val="2"/>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Clone() is the fastest way to copy array.</w:t>
      </w:r>
    </w:p>
    <w:p w:rsidR="00A122C8" w:rsidRPr="00A122C8" w:rsidRDefault="00A122C8" w:rsidP="00A122C8">
      <w:pPr>
        <w:shd w:val="clear" w:color="auto" w:fill="FFFFFF"/>
        <w:spacing w:before="100" w:beforeAutospacing="1" w:after="100" w:afterAutospacing="1" w:line="312" w:lineRule="atLeast"/>
        <w:outlineLvl w:val="2"/>
        <w:rPr>
          <w:rFonts w:ascii="Helvetica" w:eastAsia="Times New Roman" w:hAnsi="Helvetica" w:cs="Helvetica"/>
          <w:color w:val="610B4B"/>
          <w:sz w:val="23"/>
          <w:szCs w:val="23"/>
          <w:lang w:eastAsia="en-IN"/>
        </w:rPr>
      </w:pPr>
      <w:r w:rsidRPr="00A122C8">
        <w:rPr>
          <w:rFonts w:ascii="Helvetica" w:eastAsia="Times New Roman" w:hAnsi="Helvetica" w:cs="Helvetica"/>
          <w:color w:val="610B4B"/>
          <w:sz w:val="23"/>
          <w:szCs w:val="23"/>
          <w:lang w:eastAsia="en-IN"/>
        </w:rPr>
        <w:t>Disadvantage of Object cloning</w:t>
      </w:r>
    </w:p>
    <w:p w:rsidR="00A122C8" w:rsidRPr="00A122C8" w:rsidRDefault="00A122C8" w:rsidP="00A122C8">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Following is a list of some disadvantages of clone() method:</w:t>
      </w:r>
    </w:p>
    <w:p w:rsidR="00A122C8" w:rsidRPr="00A122C8" w:rsidRDefault="00A122C8" w:rsidP="00A122C8">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 xml:space="preserve">To use the </w:t>
      </w:r>
      <w:proofErr w:type="spellStart"/>
      <w:r w:rsidRPr="00A122C8">
        <w:rPr>
          <w:rFonts w:ascii="Verdana" w:eastAsia="Times New Roman" w:hAnsi="Verdana" w:cs="Times New Roman"/>
          <w:color w:val="000000"/>
          <w:sz w:val="18"/>
          <w:szCs w:val="18"/>
          <w:lang w:eastAsia="en-IN"/>
        </w:rPr>
        <w:t>Object.clone</w:t>
      </w:r>
      <w:proofErr w:type="spellEnd"/>
      <w:r w:rsidRPr="00A122C8">
        <w:rPr>
          <w:rFonts w:ascii="Verdana" w:eastAsia="Times New Roman" w:hAnsi="Verdana" w:cs="Times New Roman"/>
          <w:color w:val="000000"/>
          <w:sz w:val="18"/>
          <w:szCs w:val="18"/>
          <w:lang w:eastAsia="en-IN"/>
        </w:rPr>
        <w:t xml:space="preserve">() method, we have to change a lot of syntaxes to our code, like implementing a </w:t>
      </w:r>
      <w:proofErr w:type="spellStart"/>
      <w:r w:rsidRPr="00A122C8">
        <w:rPr>
          <w:rFonts w:ascii="Verdana" w:eastAsia="Times New Roman" w:hAnsi="Verdana" w:cs="Times New Roman"/>
          <w:color w:val="000000"/>
          <w:sz w:val="18"/>
          <w:szCs w:val="18"/>
          <w:lang w:eastAsia="en-IN"/>
        </w:rPr>
        <w:t>Cloneable</w:t>
      </w:r>
      <w:proofErr w:type="spellEnd"/>
      <w:r w:rsidRPr="00A122C8">
        <w:rPr>
          <w:rFonts w:ascii="Verdana" w:eastAsia="Times New Roman" w:hAnsi="Verdana" w:cs="Times New Roman"/>
          <w:color w:val="000000"/>
          <w:sz w:val="18"/>
          <w:szCs w:val="18"/>
          <w:lang w:eastAsia="en-IN"/>
        </w:rPr>
        <w:t xml:space="preserve"> interface, defining the clone() method and handling </w:t>
      </w:r>
      <w:proofErr w:type="spellStart"/>
      <w:r w:rsidRPr="00A122C8">
        <w:rPr>
          <w:rFonts w:ascii="Verdana" w:eastAsia="Times New Roman" w:hAnsi="Verdana" w:cs="Times New Roman"/>
          <w:color w:val="000000"/>
          <w:sz w:val="18"/>
          <w:szCs w:val="18"/>
          <w:lang w:eastAsia="en-IN"/>
        </w:rPr>
        <w:t>CloneNotSupportedException</w:t>
      </w:r>
      <w:proofErr w:type="spellEnd"/>
      <w:r w:rsidRPr="00A122C8">
        <w:rPr>
          <w:rFonts w:ascii="Verdana" w:eastAsia="Times New Roman" w:hAnsi="Verdana" w:cs="Times New Roman"/>
          <w:color w:val="000000"/>
          <w:sz w:val="18"/>
          <w:szCs w:val="18"/>
          <w:lang w:eastAsia="en-IN"/>
        </w:rPr>
        <w:t xml:space="preserve">, and finally, calling </w:t>
      </w:r>
      <w:proofErr w:type="spellStart"/>
      <w:r w:rsidRPr="00A122C8">
        <w:rPr>
          <w:rFonts w:ascii="Verdana" w:eastAsia="Times New Roman" w:hAnsi="Verdana" w:cs="Times New Roman"/>
          <w:color w:val="000000"/>
          <w:sz w:val="18"/>
          <w:szCs w:val="18"/>
          <w:lang w:eastAsia="en-IN"/>
        </w:rPr>
        <w:t>Object.clone</w:t>
      </w:r>
      <w:proofErr w:type="spellEnd"/>
      <w:r w:rsidRPr="00A122C8">
        <w:rPr>
          <w:rFonts w:ascii="Verdana" w:eastAsia="Times New Roman" w:hAnsi="Verdana" w:cs="Times New Roman"/>
          <w:color w:val="000000"/>
          <w:sz w:val="18"/>
          <w:szCs w:val="18"/>
          <w:lang w:eastAsia="en-IN"/>
        </w:rPr>
        <w:t>() etc.</w:t>
      </w:r>
    </w:p>
    <w:p w:rsidR="00A122C8" w:rsidRPr="00A122C8" w:rsidRDefault="00A122C8" w:rsidP="00A122C8">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 xml:space="preserve">We have to implement </w:t>
      </w:r>
      <w:proofErr w:type="spellStart"/>
      <w:r w:rsidRPr="00A122C8">
        <w:rPr>
          <w:rFonts w:ascii="Verdana" w:eastAsia="Times New Roman" w:hAnsi="Verdana" w:cs="Times New Roman"/>
          <w:color w:val="000000"/>
          <w:sz w:val="18"/>
          <w:szCs w:val="18"/>
          <w:lang w:eastAsia="en-IN"/>
        </w:rPr>
        <w:t>cloneable</w:t>
      </w:r>
      <w:proofErr w:type="spellEnd"/>
      <w:r w:rsidRPr="00A122C8">
        <w:rPr>
          <w:rFonts w:ascii="Verdana" w:eastAsia="Times New Roman" w:hAnsi="Verdana" w:cs="Times New Roman"/>
          <w:color w:val="000000"/>
          <w:sz w:val="18"/>
          <w:szCs w:val="18"/>
          <w:lang w:eastAsia="en-IN"/>
        </w:rPr>
        <w:t xml:space="preserve"> interface while it doesn't have any methods in it. We just have to use it to tell the JVM that we can perform clone() on our object.</w:t>
      </w:r>
    </w:p>
    <w:p w:rsidR="00A122C8" w:rsidRPr="00A122C8" w:rsidRDefault="00A122C8" w:rsidP="00A122C8">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proofErr w:type="spellStart"/>
      <w:r w:rsidRPr="00A122C8">
        <w:rPr>
          <w:rFonts w:ascii="Verdana" w:eastAsia="Times New Roman" w:hAnsi="Verdana" w:cs="Times New Roman"/>
          <w:color w:val="000000"/>
          <w:sz w:val="18"/>
          <w:szCs w:val="18"/>
          <w:lang w:eastAsia="en-IN"/>
        </w:rPr>
        <w:lastRenderedPageBreak/>
        <w:t>Object.clone</w:t>
      </w:r>
      <w:proofErr w:type="spellEnd"/>
      <w:r w:rsidRPr="00A122C8">
        <w:rPr>
          <w:rFonts w:ascii="Verdana" w:eastAsia="Times New Roman" w:hAnsi="Verdana" w:cs="Times New Roman"/>
          <w:color w:val="000000"/>
          <w:sz w:val="18"/>
          <w:szCs w:val="18"/>
          <w:lang w:eastAsia="en-IN"/>
        </w:rPr>
        <w:t xml:space="preserve">() is protected, so we have to provide our own clone() and indirectly call </w:t>
      </w:r>
      <w:proofErr w:type="spellStart"/>
      <w:r w:rsidRPr="00A122C8">
        <w:rPr>
          <w:rFonts w:ascii="Verdana" w:eastAsia="Times New Roman" w:hAnsi="Verdana" w:cs="Times New Roman"/>
          <w:color w:val="000000"/>
          <w:sz w:val="18"/>
          <w:szCs w:val="18"/>
          <w:lang w:eastAsia="en-IN"/>
        </w:rPr>
        <w:t>Object.clone</w:t>
      </w:r>
      <w:proofErr w:type="spellEnd"/>
      <w:r w:rsidRPr="00A122C8">
        <w:rPr>
          <w:rFonts w:ascii="Verdana" w:eastAsia="Times New Roman" w:hAnsi="Verdana" w:cs="Times New Roman"/>
          <w:color w:val="000000"/>
          <w:sz w:val="18"/>
          <w:szCs w:val="18"/>
          <w:lang w:eastAsia="en-IN"/>
        </w:rPr>
        <w:t>() from it.</w:t>
      </w:r>
    </w:p>
    <w:p w:rsidR="00A122C8" w:rsidRPr="00A122C8" w:rsidRDefault="00A122C8" w:rsidP="00A122C8">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proofErr w:type="spellStart"/>
      <w:r w:rsidRPr="00A122C8">
        <w:rPr>
          <w:rFonts w:ascii="Verdana" w:eastAsia="Times New Roman" w:hAnsi="Verdana" w:cs="Times New Roman"/>
          <w:color w:val="000000"/>
          <w:sz w:val="18"/>
          <w:szCs w:val="18"/>
          <w:lang w:eastAsia="en-IN"/>
        </w:rPr>
        <w:t>Object.clone</w:t>
      </w:r>
      <w:proofErr w:type="spellEnd"/>
      <w:r w:rsidRPr="00A122C8">
        <w:rPr>
          <w:rFonts w:ascii="Verdana" w:eastAsia="Times New Roman" w:hAnsi="Verdana" w:cs="Times New Roman"/>
          <w:color w:val="000000"/>
          <w:sz w:val="18"/>
          <w:szCs w:val="18"/>
          <w:lang w:eastAsia="en-IN"/>
        </w:rPr>
        <w:t>() doesn't invoke any constructor so we don't have any control over object construction.</w:t>
      </w:r>
    </w:p>
    <w:p w:rsidR="00A122C8" w:rsidRPr="00A122C8" w:rsidRDefault="00A122C8" w:rsidP="00A122C8">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A122C8">
        <w:rPr>
          <w:rFonts w:ascii="Verdana" w:eastAsia="Times New Roman" w:hAnsi="Verdana" w:cs="Times New Roman"/>
          <w:color w:val="000000"/>
          <w:sz w:val="18"/>
          <w:szCs w:val="18"/>
          <w:lang w:eastAsia="en-IN"/>
        </w:rPr>
        <w:t xml:space="preserve">If you want to write a clone method in a child class then all of its </w:t>
      </w:r>
      <w:proofErr w:type="spellStart"/>
      <w:r w:rsidRPr="00A122C8">
        <w:rPr>
          <w:rFonts w:ascii="Verdana" w:eastAsia="Times New Roman" w:hAnsi="Verdana" w:cs="Times New Roman"/>
          <w:color w:val="000000"/>
          <w:sz w:val="18"/>
          <w:szCs w:val="18"/>
          <w:lang w:eastAsia="en-IN"/>
        </w:rPr>
        <w:t>superclasses</w:t>
      </w:r>
      <w:proofErr w:type="spellEnd"/>
      <w:r w:rsidRPr="00A122C8">
        <w:rPr>
          <w:rFonts w:ascii="Verdana" w:eastAsia="Times New Roman" w:hAnsi="Verdana" w:cs="Times New Roman"/>
          <w:color w:val="000000"/>
          <w:sz w:val="18"/>
          <w:szCs w:val="18"/>
          <w:lang w:eastAsia="en-IN"/>
        </w:rPr>
        <w:t xml:space="preserve"> should define the clone() method in them or inherit it from another parent class. Otherwise, the </w:t>
      </w:r>
      <w:proofErr w:type="spellStart"/>
      <w:r w:rsidRPr="00A122C8">
        <w:rPr>
          <w:rFonts w:ascii="Verdana" w:eastAsia="Times New Roman" w:hAnsi="Verdana" w:cs="Times New Roman"/>
          <w:color w:val="000000"/>
          <w:sz w:val="18"/>
          <w:szCs w:val="18"/>
          <w:lang w:eastAsia="en-IN"/>
        </w:rPr>
        <w:t>super.clone</w:t>
      </w:r>
      <w:proofErr w:type="spellEnd"/>
      <w:r w:rsidRPr="00A122C8">
        <w:rPr>
          <w:rFonts w:ascii="Verdana" w:eastAsia="Times New Roman" w:hAnsi="Verdana" w:cs="Times New Roman"/>
          <w:color w:val="000000"/>
          <w:sz w:val="18"/>
          <w:szCs w:val="18"/>
          <w:lang w:eastAsia="en-IN"/>
        </w:rPr>
        <w:t>() chain will fail.</w:t>
      </w:r>
    </w:p>
    <w:p w:rsidR="00A122C8" w:rsidRPr="00A122C8" w:rsidRDefault="00A122C8" w:rsidP="00A122C8">
      <w:pPr>
        <w:numPr>
          <w:ilvl w:val="0"/>
          <w:numId w:val="3"/>
        </w:numPr>
        <w:shd w:val="clear" w:color="auto" w:fill="FFFFFF"/>
        <w:spacing w:before="54" w:after="100" w:afterAutospacing="1" w:line="285" w:lineRule="atLeast"/>
        <w:rPr>
          <w:rFonts w:ascii="Verdana" w:eastAsia="Times New Roman" w:hAnsi="Verdana" w:cs="Times New Roman"/>
          <w:color w:val="000000"/>
          <w:sz w:val="18"/>
          <w:szCs w:val="18"/>
          <w:lang w:eastAsia="en-IN"/>
        </w:rPr>
      </w:pPr>
      <w:proofErr w:type="spellStart"/>
      <w:r w:rsidRPr="00A122C8">
        <w:rPr>
          <w:rFonts w:ascii="Verdana" w:eastAsia="Times New Roman" w:hAnsi="Verdana" w:cs="Times New Roman"/>
          <w:color w:val="000000"/>
          <w:sz w:val="18"/>
          <w:szCs w:val="18"/>
          <w:lang w:eastAsia="en-IN"/>
        </w:rPr>
        <w:t>Object.clone</w:t>
      </w:r>
      <w:proofErr w:type="spellEnd"/>
      <w:r w:rsidRPr="00A122C8">
        <w:rPr>
          <w:rFonts w:ascii="Verdana" w:eastAsia="Times New Roman" w:hAnsi="Verdana" w:cs="Times New Roman"/>
          <w:color w:val="000000"/>
          <w:sz w:val="18"/>
          <w:szCs w:val="18"/>
          <w:lang w:eastAsia="en-IN"/>
        </w:rPr>
        <w:t>() supports only shallow copying but we will need to override it if we need deep cloning.</w:t>
      </w:r>
    </w:p>
    <w:p w:rsidR="00A122C8" w:rsidRPr="00A122C8" w:rsidRDefault="00A122C8" w:rsidP="00A122C8">
      <w:pPr>
        <w:shd w:val="clear" w:color="auto" w:fill="FFFFFF"/>
        <w:spacing w:before="100" w:beforeAutospacing="1" w:after="100" w:afterAutospacing="1" w:line="240" w:lineRule="auto"/>
        <w:outlineLvl w:val="2"/>
        <w:rPr>
          <w:ins w:id="0" w:author="Unknown"/>
          <w:rFonts w:ascii="Tahoma" w:eastAsia="Times New Roman" w:hAnsi="Tahoma" w:cs="Tahoma"/>
          <w:color w:val="610B4B"/>
          <w:sz w:val="30"/>
          <w:szCs w:val="30"/>
          <w:lang w:eastAsia="en-IN"/>
        </w:rPr>
      </w:pPr>
      <w:ins w:id="1" w:author="Unknown">
        <w:r w:rsidRPr="00A122C8">
          <w:rPr>
            <w:rFonts w:ascii="Tahoma" w:eastAsia="Times New Roman" w:hAnsi="Tahoma" w:cs="Tahoma"/>
            <w:color w:val="610B4B"/>
            <w:sz w:val="30"/>
            <w:szCs w:val="30"/>
            <w:lang w:eastAsia="en-IN"/>
          </w:rPr>
          <w:t>Example of clone() method (Object cloning)</w:t>
        </w:r>
      </w:ins>
    </w:p>
    <w:p w:rsidR="00A122C8" w:rsidRPr="00A122C8" w:rsidRDefault="00A122C8" w:rsidP="00A122C8">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A122C8">
          <w:rPr>
            <w:rFonts w:ascii="Verdana" w:eastAsia="Times New Roman" w:hAnsi="Verdana" w:cs="Times New Roman"/>
            <w:color w:val="000000"/>
            <w:sz w:val="18"/>
            <w:szCs w:val="18"/>
            <w:lang w:eastAsia="en-IN"/>
          </w:rPr>
          <w:t>Let's see the simple example of object cloning</w:t>
        </w:r>
      </w:ins>
    </w:p>
    <w:p w:rsidR="00A122C8" w:rsidRPr="00A122C8" w:rsidRDefault="00A122C8" w:rsidP="00A122C8">
      <w:pPr>
        <w:numPr>
          <w:ilvl w:val="0"/>
          <w:numId w:val="4"/>
        </w:numPr>
        <w:shd w:val="clear" w:color="auto" w:fill="FFFFFF"/>
        <w:spacing w:after="0" w:line="285" w:lineRule="atLeast"/>
        <w:ind w:left="0"/>
        <w:rPr>
          <w:ins w:id="4" w:author="Unknown"/>
          <w:rFonts w:ascii="Verdana" w:eastAsia="Times New Roman" w:hAnsi="Verdana" w:cs="Times New Roman"/>
          <w:color w:val="000000"/>
          <w:sz w:val="18"/>
          <w:szCs w:val="18"/>
          <w:lang w:eastAsia="en-IN"/>
        </w:rPr>
      </w:pPr>
      <w:ins w:id="5" w:author="Unknown">
        <w:r w:rsidRPr="00A122C8">
          <w:rPr>
            <w:rFonts w:ascii="Verdana" w:eastAsia="Times New Roman" w:hAnsi="Verdana" w:cs="Times New Roman"/>
            <w:b/>
            <w:bCs/>
            <w:color w:val="006699"/>
            <w:sz w:val="18"/>
            <w:lang w:eastAsia="en-IN"/>
          </w:rPr>
          <w:t>class</w:t>
        </w:r>
        <w:r w:rsidRPr="00A122C8">
          <w:rPr>
            <w:rFonts w:ascii="Verdana" w:eastAsia="Times New Roman" w:hAnsi="Verdana" w:cs="Times New Roman"/>
            <w:color w:val="000000"/>
            <w:sz w:val="18"/>
            <w:szCs w:val="18"/>
            <w:bdr w:val="none" w:sz="0" w:space="0" w:color="auto" w:frame="1"/>
            <w:lang w:eastAsia="en-IN"/>
          </w:rPr>
          <w:t> Student18 </w:t>
        </w:r>
        <w:r w:rsidRPr="00A122C8">
          <w:rPr>
            <w:rFonts w:ascii="Verdana" w:eastAsia="Times New Roman" w:hAnsi="Verdana" w:cs="Times New Roman"/>
            <w:b/>
            <w:bCs/>
            <w:color w:val="006699"/>
            <w:sz w:val="18"/>
            <w:lang w:eastAsia="en-IN"/>
          </w:rPr>
          <w:t>implements</w:t>
        </w:r>
        <w:r w:rsidRPr="00A122C8">
          <w:rPr>
            <w:rFonts w:ascii="Verdana" w:eastAsia="Times New Roman" w:hAnsi="Verdana" w:cs="Times New Roman"/>
            <w:color w:val="000000"/>
            <w:sz w:val="18"/>
            <w:szCs w:val="18"/>
            <w:bdr w:val="none" w:sz="0" w:space="0" w:color="auto" w:frame="1"/>
            <w:lang w:eastAsia="en-IN"/>
          </w:rPr>
          <w:t> </w:t>
        </w:r>
        <w:proofErr w:type="spellStart"/>
        <w:r w:rsidRPr="00A122C8">
          <w:rPr>
            <w:rFonts w:ascii="Verdana" w:eastAsia="Times New Roman" w:hAnsi="Verdana" w:cs="Times New Roman"/>
            <w:color w:val="000000"/>
            <w:sz w:val="18"/>
            <w:szCs w:val="18"/>
            <w:bdr w:val="none" w:sz="0" w:space="0" w:color="auto" w:frame="1"/>
            <w:lang w:eastAsia="en-IN"/>
          </w:rPr>
          <w:t>Cloneable</w:t>
        </w:r>
        <w:proofErr w:type="spellEnd"/>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6" w:author="Unknown"/>
          <w:rFonts w:ascii="Verdana" w:eastAsia="Times New Roman" w:hAnsi="Verdana" w:cs="Times New Roman"/>
          <w:color w:val="000000"/>
          <w:sz w:val="18"/>
          <w:szCs w:val="18"/>
          <w:lang w:eastAsia="en-IN"/>
        </w:rPr>
      </w:pPr>
      <w:proofErr w:type="spellStart"/>
      <w:ins w:id="7" w:author="Unknown">
        <w:r w:rsidRPr="00A122C8">
          <w:rPr>
            <w:rFonts w:ascii="Verdana" w:eastAsia="Times New Roman" w:hAnsi="Verdana" w:cs="Times New Roman"/>
            <w:b/>
            <w:bCs/>
            <w:color w:val="006699"/>
            <w:sz w:val="18"/>
            <w:lang w:eastAsia="en-IN"/>
          </w:rPr>
          <w:t>int</w:t>
        </w:r>
        <w:proofErr w:type="spellEnd"/>
        <w:r w:rsidRPr="00A122C8">
          <w:rPr>
            <w:rFonts w:ascii="Verdana" w:eastAsia="Times New Roman" w:hAnsi="Verdana" w:cs="Times New Roman"/>
            <w:color w:val="000000"/>
            <w:sz w:val="18"/>
            <w:szCs w:val="18"/>
            <w:bdr w:val="none" w:sz="0" w:space="0" w:color="auto" w:frame="1"/>
            <w:lang w:eastAsia="en-IN"/>
          </w:rPr>
          <w:t> </w:t>
        </w:r>
        <w:proofErr w:type="spellStart"/>
        <w:r w:rsidRPr="00A122C8">
          <w:rPr>
            <w:rFonts w:ascii="Verdana" w:eastAsia="Times New Roman" w:hAnsi="Verdana" w:cs="Times New Roman"/>
            <w:color w:val="000000"/>
            <w:sz w:val="18"/>
            <w:szCs w:val="18"/>
            <w:bdr w:val="none" w:sz="0" w:space="0" w:color="auto" w:frame="1"/>
            <w:lang w:eastAsia="en-IN"/>
          </w:rPr>
          <w:t>rollno</w:t>
        </w:r>
        <w:proofErr w:type="spellEnd"/>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A122C8">
          <w:rPr>
            <w:rFonts w:ascii="Verdana" w:eastAsia="Times New Roman" w:hAnsi="Verdana" w:cs="Times New Roman"/>
            <w:color w:val="000000"/>
            <w:sz w:val="18"/>
            <w:szCs w:val="18"/>
            <w:bdr w:val="none" w:sz="0" w:space="0" w:color="auto" w:frame="1"/>
            <w:lang w:eastAsia="en-IN"/>
          </w:rPr>
          <w:t>String name;  </w:t>
        </w:r>
      </w:ins>
    </w:p>
    <w:p w:rsidR="00A122C8" w:rsidRPr="00A122C8" w:rsidRDefault="00A122C8" w:rsidP="00A122C8">
      <w:pPr>
        <w:numPr>
          <w:ilvl w:val="0"/>
          <w:numId w:val="4"/>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A122C8">
          <w:rPr>
            <w:rFonts w:ascii="Verdana" w:eastAsia="Times New Roman" w:hAnsi="Verdana" w:cs="Times New Roman"/>
            <w:color w:val="000000"/>
            <w:sz w:val="18"/>
            <w:szCs w:val="18"/>
            <w:bdr w:val="none" w:sz="0" w:space="0" w:color="auto" w:frame="1"/>
            <w:lang w:eastAsia="en-IN"/>
          </w:rPr>
          <w:t>Student18(</w:t>
        </w:r>
        <w:proofErr w:type="spellStart"/>
        <w:r w:rsidRPr="00A122C8">
          <w:rPr>
            <w:rFonts w:ascii="Verdana" w:eastAsia="Times New Roman" w:hAnsi="Verdana" w:cs="Times New Roman"/>
            <w:b/>
            <w:bCs/>
            <w:color w:val="006699"/>
            <w:sz w:val="18"/>
            <w:lang w:eastAsia="en-IN"/>
          </w:rPr>
          <w:t>int</w:t>
        </w:r>
        <w:proofErr w:type="spellEnd"/>
        <w:r w:rsidRPr="00A122C8">
          <w:rPr>
            <w:rFonts w:ascii="Verdana" w:eastAsia="Times New Roman" w:hAnsi="Verdana" w:cs="Times New Roman"/>
            <w:color w:val="000000"/>
            <w:sz w:val="18"/>
            <w:szCs w:val="18"/>
            <w:bdr w:val="none" w:sz="0" w:space="0" w:color="auto" w:frame="1"/>
            <w:lang w:eastAsia="en-IN"/>
          </w:rPr>
          <w:t> </w:t>
        </w:r>
        <w:proofErr w:type="spellStart"/>
        <w:r w:rsidRPr="00A122C8">
          <w:rPr>
            <w:rFonts w:ascii="Verdana" w:eastAsia="Times New Roman" w:hAnsi="Verdana" w:cs="Times New Roman"/>
            <w:color w:val="000000"/>
            <w:sz w:val="18"/>
            <w:szCs w:val="18"/>
            <w:bdr w:val="none" w:sz="0" w:space="0" w:color="auto" w:frame="1"/>
            <w:lang w:eastAsia="en-IN"/>
          </w:rPr>
          <w:t>rollno,String</w:t>
        </w:r>
        <w:proofErr w:type="spellEnd"/>
        <w:r w:rsidRPr="00A122C8">
          <w:rPr>
            <w:rFonts w:ascii="Verdana" w:eastAsia="Times New Roman" w:hAnsi="Verdana" w:cs="Times New Roman"/>
            <w:color w:val="000000"/>
            <w:sz w:val="18"/>
            <w:szCs w:val="18"/>
            <w:bdr w:val="none" w:sz="0" w:space="0" w:color="auto" w:frame="1"/>
            <w:lang w:eastAsia="en-IN"/>
          </w:rPr>
          <w:t> name){  </w:t>
        </w:r>
      </w:ins>
    </w:p>
    <w:p w:rsidR="00A122C8" w:rsidRPr="00A122C8" w:rsidRDefault="00A122C8" w:rsidP="00A122C8">
      <w:pPr>
        <w:numPr>
          <w:ilvl w:val="0"/>
          <w:numId w:val="4"/>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proofErr w:type="spellStart"/>
      <w:ins w:id="15" w:author="Unknown">
        <w:r w:rsidRPr="00A122C8">
          <w:rPr>
            <w:rFonts w:ascii="Verdana" w:eastAsia="Times New Roman" w:hAnsi="Verdana" w:cs="Times New Roman"/>
            <w:b/>
            <w:bCs/>
            <w:color w:val="006699"/>
            <w:sz w:val="18"/>
            <w:lang w:eastAsia="en-IN"/>
          </w:rPr>
          <w:t>this</w:t>
        </w:r>
        <w:r w:rsidRPr="00A122C8">
          <w:rPr>
            <w:rFonts w:ascii="Verdana" w:eastAsia="Times New Roman" w:hAnsi="Verdana" w:cs="Times New Roman"/>
            <w:color w:val="000000"/>
            <w:sz w:val="18"/>
            <w:szCs w:val="18"/>
            <w:bdr w:val="none" w:sz="0" w:space="0" w:color="auto" w:frame="1"/>
            <w:lang w:eastAsia="en-IN"/>
          </w:rPr>
          <w:t>.rollno</w:t>
        </w:r>
        <w:proofErr w:type="spellEnd"/>
        <w:r w:rsidRPr="00A122C8">
          <w:rPr>
            <w:rFonts w:ascii="Verdana" w:eastAsia="Times New Roman" w:hAnsi="Verdana" w:cs="Times New Roman"/>
            <w:color w:val="000000"/>
            <w:sz w:val="18"/>
            <w:szCs w:val="18"/>
            <w:bdr w:val="none" w:sz="0" w:space="0" w:color="auto" w:frame="1"/>
            <w:lang w:eastAsia="en-IN"/>
          </w:rPr>
          <w:t>=</w:t>
        </w:r>
        <w:proofErr w:type="spellStart"/>
        <w:r w:rsidRPr="00A122C8">
          <w:rPr>
            <w:rFonts w:ascii="Verdana" w:eastAsia="Times New Roman" w:hAnsi="Verdana" w:cs="Times New Roman"/>
            <w:color w:val="000000"/>
            <w:sz w:val="18"/>
            <w:szCs w:val="18"/>
            <w:bdr w:val="none" w:sz="0" w:space="0" w:color="auto" w:frame="1"/>
            <w:lang w:eastAsia="en-IN"/>
          </w:rPr>
          <w:t>rollno</w:t>
        </w:r>
        <w:proofErr w:type="spellEnd"/>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A122C8">
          <w:rPr>
            <w:rFonts w:ascii="Verdana" w:eastAsia="Times New Roman" w:hAnsi="Verdana" w:cs="Times New Roman"/>
            <w:b/>
            <w:bCs/>
            <w:color w:val="006699"/>
            <w:sz w:val="18"/>
            <w:lang w:eastAsia="en-IN"/>
          </w:rPr>
          <w:t>this</w:t>
        </w:r>
        <w:r w:rsidRPr="00A122C8">
          <w:rPr>
            <w:rFonts w:ascii="Verdana" w:eastAsia="Times New Roman" w:hAnsi="Verdana" w:cs="Times New Roman"/>
            <w:color w:val="000000"/>
            <w:sz w:val="18"/>
            <w:szCs w:val="18"/>
            <w:bdr w:val="none" w:sz="0" w:space="0" w:color="auto" w:frame="1"/>
            <w:lang w:eastAsia="en-IN"/>
          </w:rPr>
          <w:t>.name=name;  </w:t>
        </w:r>
      </w:ins>
    </w:p>
    <w:p w:rsidR="00A122C8" w:rsidRPr="00A122C8" w:rsidRDefault="00A122C8" w:rsidP="00A122C8">
      <w:pPr>
        <w:numPr>
          <w:ilvl w:val="0"/>
          <w:numId w:val="4"/>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A122C8">
          <w:rPr>
            <w:rFonts w:ascii="Verdana" w:eastAsia="Times New Roman" w:hAnsi="Verdana" w:cs="Times New Roman"/>
            <w:b/>
            <w:bCs/>
            <w:color w:val="006699"/>
            <w:sz w:val="18"/>
            <w:lang w:eastAsia="en-IN"/>
          </w:rPr>
          <w:t>public</w:t>
        </w:r>
        <w:r w:rsidRPr="00A122C8">
          <w:rPr>
            <w:rFonts w:ascii="Verdana" w:eastAsia="Times New Roman" w:hAnsi="Verdana" w:cs="Times New Roman"/>
            <w:color w:val="000000"/>
            <w:sz w:val="18"/>
            <w:szCs w:val="18"/>
            <w:bdr w:val="none" w:sz="0" w:space="0" w:color="auto" w:frame="1"/>
            <w:lang w:eastAsia="en-IN"/>
          </w:rPr>
          <w:t> Object clone()</w:t>
        </w:r>
        <w:r w:rsidRPr="00A122C8">
          <w:rPr>
            <w:rFonts w:ascii="Verdana" w:eastAsia="Times New Roman" w:hAnsi="Verdana" w:cs="Times New Roman"/>
            <w:b/>
            <w:bCs/>
            <w:color w:val="006699"/>
            <w:sz w:val="18"/>
            <w:lang w:eastAsia="en-IN"/>
          </w:rPr>
          <w:t>throws</w:t>
        </w:r>
        <w:r w:rsidRPr="00A122C8">
          <w:rPr>
            <w:rFonts w:ascii="Verdana" w:eastAsia="Times New Roman" w:hAnsi="Verdana" w:cs="Times New Roman"/>
            <w:color w:val="000000"/>
            <w:sz w:val="18"/>
            <w:szCs w:val="18"/>
            <w:bdr w:val="none" w:sz="0" w:space="0" w:color="auto" w:frame="1"/>
            <w:lang w:eastAsia="en-IN"/>
          </w:rPr>
          <w:t> </w:t>
        </w:r>
        <w:proofErr w:type="spellStart"/>
        <w:r w:rsidRPr="00A122C8">
          <w:rPr>
            <w:rFonts w:ascii="Verdana" w:eastAsia="Times New Roman" w:hAnsi="Verdana" w:cs="Times New Roman"/>
            <w:color w:val="000000"/>
            <w:sz w:val="18"/>
            <w:szCs w:val="18"/>
            <w:bdr w:val="none" w:sz="0" w:space="0" w:color="auto" w:frame="1"/>
            <w:lang w:eastAsia="en-IN"/>
          </w:rPr>
          <w:t>CloneNotSupportedException</w:t>
        </w:r>
        <w:proofErr w:type="spellEnd"/>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A122C8">
          <w:rPr>
            <w:rFonts w:ascii="Verdana" w:eastAsia="Times New Roman" w:hAnsi="Verdana" w:cs="Times New Roman"/>
            <w:b/>
            <w:bCs/>
            <w:color w:val="006699"/>
            <w:sz w:val="18"/>
            <w:lang w:eastAsia="en-IN"/>
          </w:rPr>
          <w:t>return</w:t>
        </w:r>
        <w:r w:rsidRPr="00A122C8">
          <w:rPr>
            <w:rFonts w:ascii="Verdana" w:eastAsia="Times New Roman" w:hAnsi="Verdana" w:cs="Times New Roman"/>
            <w:color w:val="000000"/>
            <w:sz w:val="18"/>
            <w:szCs w:val="18"/>
            <w:bdr w:val="none" w:sz="0" w:space="0" w:color="auto" w:frame="1"/>
            <w:lang w:eastAsia="en-IN"/>
          </w:rPr>
          <w:t> </w:t>
        </w:r>
        <w:proofErr w:type="spellStart"/>
        <w:r w:rsidRPr="00A122C8">
          <w:rPr>
            <w:rFonts w:ascii="Verdana" w:eastAsia="Times New Roman" w:hAnsi="Verdana" w:cs="Times New Roman"/>
            <w:b/>
            <w:bCs/>
            <w:color w:val="006699"/>
            <w:sz w:val="18"/>
            <w:lang w:eastAsia="en-IN"/>
          </w:rPr>
          <w:t>super</w:t>
        </w:r>
        <w:r w:rsidRPr="00A122C8">
          <w:rPr>
            <w:rFonts w:ascii="Verdana" w:eastAsia="Times New Roman" w:hAnsi="Verdana" w:cs="Times New Roman"/>
            <w:color w:val="000000"/>
            <w:sz w:val="18"/>
            <w:szCs w:val="18"/>
            <w:bdr w:val="none" w:sz="0" w:space="0" w:color="auto" w:frame="1"/>
            <w:lang w:eastAsia="en-IN"/>
          </w:rPr>
          <w:t>.clone</w:t>
        </w:r>
        <w:proofErr w:type="spellEnd"/>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ins w:id="31" w:author="Unknown">
        <w:r w:rsidRPr="00A122C8">
          <w:rPr>
            <w:rFonts w:ascii="Verdana" w:eastAsia="Times New Roman" w:hAnsi="Verdana" w:cs="Times New Roman"/>
            <w:b/>
            <w:bCs/>
            <w:color w:val="006699"/>
            <w:sz w:val="18"/>
            <w:lang w:eastAsia="en-IN"/>
          </w:rPr>
          <w:t>public</w:t>
        </w:r>
        <w:r w:rsidRPr="00A122C8">
          <w:rPr>
            <w:rFonts w:ascii="Verdana" w:eastAsia="Times New Roman" w:hAnsi="Verdana" w:cs="Times New Roman"/>
            <w:color w:val="000000"/>
            <w:sz w:val="18"/>
            <w:szCs w:val="18"/>
            <w:bdr w:val="none" w:sz="0" w:space="0" w:color="auto" w:frame="1"/>
            <w:lang w:eastAsia="en-IN"/>
          </w:rPr>
          <w:t> </w:t>
        </w:r>
        <w:r w:rsidRPr="00A122C8">
          <w:rPr>
            <w:rFonts w:ascii="Verdana" w:eastAsia="Times New Roman" w:hAnsi="Verdana" w:cs="Times New Roman"/>
            <w:b/>
            <w:bCs/>
            <w:color w:val="006699"/>
            <w:sz w:val="18"/>
            <w:lang w:eastAsia="en-IN"/>
          </w:rPr>
          <w:t>static</w:t>
        </w:r>
        <w:r w:rsidRPr="00A122C8">
          <w:rPr>
            <w:rFonts w:ascii="Verdana" w:eastAsia="Times New Roman" w:hAnsi="Verdana" w:cs="Times New Roman"/>
            <w:color w:val="000000"/>
            <w:sz w:val="18"/>
            <w:szCs w:val="18"/>
            <w:bdr w:val="none" w:sz="0" w:space="0" w:color="auto" w:frame="1"/>
            <w:lang w:eastAsia="en-IN"/>
          </w:rPr>
          <w:t> </w:t>
        </w:r>
        <w:r w:rsidRPr="00A122C8">
          <w:rPr>
            <w:rFonts w:ascii="Verdana" w:eastAsia="Times New Roman" w:hAnsi="Verdana" w:cs="Times New Roman"/>
            <w:b/>
            <w:bCs/>
            <w:color w:val="006699"/>
            <w:sz w:val="18"/>
            <w:lang w:eastAsia="en-IN"/>
          </w:rPr>
          <w:t>void</w:t>
        </w:r>
        <w:r w:rsidRPr="00A122C8">
          <w:rPr>
            <w:rFonts w:ascii="Verdana" w:eastAsia="Times New Roman" w:hAnsi="Verdana" w:cs="Times New Roman"/>
            <w:color w:val="000000"/>
            <w:sz w:val="18"/>
            <w:szCs w:val="18"/>
            <w:bdr w:val="none" w:sz="0" w:space="0" w:color="auto" w:frame="1"/>
            <w:lang w:eastAsia="en-IN"/>
          </w:rPr>
          <w:t> main(String </w:t>
        </w:r>
        <w:proofErr w:type="spellStart"/>
        <w:r w:rsidRPr="00A122C8">
          <w:rPr>
            <w:rFonts w:ascii="Verdana" w:eastAsia="Times New Roman" w:hAnsi="Verdana" w:cs="Times New Roman"/>
            <w:color w:val="000000"/>
            <w:sz w:val="18"/>
            <w:szCs w:val="18"/>
            <w:bdr w:val="none" w:sz="0" w:space="0" w:color="auto" w:frame="1"/>
            <w:lang w:eastAsia="en-IN"/>
          </w:rPr>
          <w:t>args</w:t>
        </w:r>
        <w:proofErr w:type="spellEnd"/>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ins w:id="33" w:author="Unknown">
        <w:r w:rsidRPr="00A122C8">
          <w:rPr>
            <w:rFonts w:ascii="Verdana" w:eastAsia="Times New Roman" w:hAnsi="Verdana" w:cs="Times New Roman"/>
            <w:b/>
            <w:bCs/>
            <w:color w:val="006699"/>
            <w:sz w:val="18"/>
            <w:lang w:eastAsia="en-IN"/>
          </w:rPr>
          <w:t>try</w:t>
        </w:r>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34" w:author="Unknown"/>
          <w:rFonts w:ascii="Verdana" w:eastAsia="Times New Roman" w:hAnsi="Verdana" w:cs="Times New Roman"/>
          <w:color w:val="000000"/>
          <w:sz w:val="18"/>
          <w:szCs w:val="18"/>
          <w:lang w:eastAsia="en-IN"/>
        </w:rPr>
      </w:pPr>
      <w:ins w:id="35" w:author="Unknown">
        <w:r w:rsidRPr="00A122C8">
          <w:rPr>
            <w:rFonts w:ascii="Verdana" w:eastAsia="Times New Roman" w:hAnsi="Verdana" w:cs="Times New Roman"/>
            <w:color w:val="000000"/>
            <w:sz w:val="18"/>
            <w:szCs w:val="18"/>
            <w:bdr w:val="none" w:sz="0" w:space="0" w:color="auto" w:frame="1"/>
            <w:lang w:eastAsia="en-IN"/>
          </w:rPr>
          <w:t>Student18 s1=</w:t>
        </w:r>
        <w:r w:rsidRPr="00A122C8">
          <w:rPr>
            <w:rFonts w:ascii="Verdana" w:eastAsia="Times New Roman" w:hAnsi="Verdana" w:cs="Times New Roman"/>
            <w:b/>
            <w:bCs/>
            <w:color w:val="006699"/>
            <w:sz w:val="18"/>
            <w:lang w:eastAsia="en-IN"/>
          </w:rPr>
          <w:t>new</w:t>
        </w:r>
        <w:r w:rsidRPr="00A122C8">
          <w:rPr>
            <w:rFonts w:ascii="Verdana" w:eastAsia="Times New Roman" w:hAnsi="Verdana" w:cs="Times New Roman"/>
            <w:color w:val="000000"/>
            <w:sz w:val="18"/>
            <w:szCs w:val="18"/>
            <w:bdr w:val="none" w:sz="0" w:space="0" w:color="auto" w:frame="1"/>
            <w:lang w:eastAsia="en-IN"/>
          </w:rPr>
          <w:t> Student18(</w:t>
        </w:r>
        <w:r w:rsidRPr="00A122C8">
          <w:rPr>
            <w:rFonts w:ascii="Verdana" w:eastAsia="Times New Roman" w:hAnsi="Verdana" w:cs="Times New Roman"/>
            <w:color w:val="C00000"/>
            <w:sz w:val="18"/>
            <w:lang w:eastAsia="en-IN"/>
          </w:rPr>
          <w:t>101</w:t>
        </w:r>
        <w:r w:rsidRPr="00A122C8">
          <w:rPr>
            <w:rFonts w:ascii="Verdana" w:eastAsia="Times New Roman" w:hAnsi="Verdana" w:cs="Times New Roman"/>
            <w:color w:val="000000"/>
            <w:sz w:val="18"/>
            <w:szCs w:val="18"/>
            <w:bdr w:val="none" w:sz="0" w:space="0" w:color="auto" w:frame="1"/>
            <w:lang w:eastAsia="en-IN"/>
          </w:rPr>
          <w:t>,</w:t>
        </w:r>
        <w:r w:rsidRPr="00A122C8">
          <w:rPr>
            <w:rFonts w:ascii="Verdana" w:eastAsia="Times New Roman" w:hAnsi="Verdana" w:cs="Times New Roman"/>
            <w:color w:val="0000FF"/>
            <w:sz w:val="18"/>
            <w:lang w:eastAsia="en-IN"/>
          </w:rPr>
          <w:t>"amit"</w:t>
        </w:r>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36" w:author="Unknown"/>
          <w:rFonts w:ascii="Verdana" w:eastAsia="Times New Roman" w:hAnsi="Verdana" w:cs="Times New Roman"/>
          <w:color w:val="000000"/>
          <w:sz w:val="18"/>
          <w:szCs w:val="18"/>
          <w:lang w:eastAsia="en-IN"/>
        </w:rPr>
      </w:pPr>
      <w:ins w:id="37"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38" w:author="Unknown"/>
          <w:rFonts w:ascii="Verdana" w:eastAsia="Times New Roman" w:hAnsi="Verdana" w:cs="Times New Roman"/>
          <w:color w:val="000000"/>
          <w:sz w:val="18"/>
          <w:szCs w:val="18"/>
          <w:lang w:eastAsia="en-IN"/>
        </w:rPr>
      </w:pPr>
      <w:ins w:id="39" w:author="Unknown">
        <w:r w:rsidRPr="00A122C8">
          <w:rPr>
            <w:rFonts w:ascii="Verdana" w:eastAsia="Times New Roman" w:hAnsi="Verdana" w:cs="Times New Roman"/>
            <w:color w:val="000000"/>
            <w:sz w:val="18"/>
            <w:szCs w:val="18"/>
            <w:bdr w:val="none" w:sz="0" w:space="0" w:color="auto" w:frame="1"/>
            <w:lang w:eastAsia="en-IN"/>
          </w:rPr>
          <w:t>Student18 s2=(Student18)s1.clone();  </w:t>
        </w:r>
      </w:ins>
    </w:p>
    <w:p w:rsidR="00A122C8" w:rsidRPr="00A122C8" w:rsidRDefault="00A122C8" w:rsidP="00A122C8">
      <w:pPr>
        <w:numPr>
          <w:ilvl w:val="0"/>
          <w:numId w:val="4"/>
        </w:numPr>
        <w:shd w:val="clear" w:color="auto" w:fill="FFFFFF"/>
        <w:spacing w:after="0" w:line="285" w:lineRule="atLeast"/>
        <w:ind w:left="0"/>
        <w:rPr>
          <w:ins w:id="40" w:author="Unknown"/>
          <w:rFonts w:ascii="Verdana" w:eastAsia="Times New Roman" w:hAnsi="Verdana" w:cs="Times New Roman"/>
          <w:color w:val="000000"/>
          <w:sz w:val="18"/>
          <w:szCs w:val="18"/>
          <w:lang w:eastAsia="en-IN"/>
        </w:rPr>
      </w:pPr>
      <w:ins w:id="41"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42" w:author="Unknown"/>
          <w:rFonts w:ascii="Verdana" w:eastAsia="Times New Roman" w:hAnsi="Verdana" w:cs="Times New Roman"/>
          <w:color w:val="000000"/>
          <w:sz w:val="18"/>
          <w:szCs w:val="18"/>
          <w:lang w:eastAsia="en-IN"/>
        </w:rPr>
      </w:pPr>
      <w:proofErr w:type="spellStart"/>
      <w:ins w:id="43" w:author="Unknown">
        <w:r w:rsidRPr="00A122C8">
          <w:rPr>
            <w:rFonts w:ascii="Verdana" w:eastAsia="Times New Roman" w:hAnsi="Verdana" w:cs="Times New Roman"/>
            <w:color w:val="000000"/>
            <w:sz w:val="18"/>
            <w:szCs w:val="18"/>
            <w:bdr w:val="none" w:sz="0" w:space="0" w:color="auto" w:frame="1"/>
            <w:lang w:eastAsia="en-IN"/>
          </w:rPr>
          <w:t>System.out.println</w:t>
        </w:r>
        <w:proofErr w:type="spellEnd"/>
        <w:r w:rsidRPr="00A122C8">
          <w:rPr>
            <w:rFonts w:ascii="Verdana" w:eastAsia="Times New Roman" w:hAnsi="Verdana" w:cs="Times New Roman"/>
            <w:color w:val="000000"/>
            <w:sz w:val="18"/>
            <w:szCs w:val="18"/>
            <w:bdr w:val="none" w:sz="0" w:space="0" w:color="auto" w:frame="1"/>
            <w:lang w:eastAsia="en-IN"/>
          </w:rPr>
          <w:t>(s1.rollno+</w:t>
        </w:r>
        <w:r w:rsidRPr="00A122C8">
          <w:rPr>
            <w:rFonts w:ascii="Verdana" w:eastAsia="Times New Roman" w:hAnsi="Verdana" w:cs="Times New Roman"/>
            <w:color w:val="0000FF"/>
            <w:sz w:val="18"/>
            <w:lang w:eastAsia="en-IN"/>
          </w:rPr>
          <w:t>" "</w:t>
        </w:r>
        <w:r w:rsidRPr="00A122C8">
          <w:rPr>
            <w:rFonts w:ascii="Verdana" w:eastAsia="Times New Roman" w:hAnsi="Verdana" w:cs="Times New Roman"/>
            <w:color w:val="000000"/>
            <w:sz w:val="18"/>
            <w:szCs w:val="18"/>
            <w:bdr w:val="none" w:sz="0" w:space="0" w:color="auto" w:frame="1"/>
            <w:lang w:eastAsia="en-IN"/>
          </w:rPr>
          <w:t>+s1.name);  </w:t>
        </w:r>
      </w:ins>
    </w:p>
    <w:p w:rsidR="00A122C8" w:rsidRPr="00A122C8" w:rsidRDefault="00A122C8" w:rsidP="00A122C8">
      <w:pPr>
        <w:numPr>
          <w:ilvl w:val="0"/>
          <w:numId w:val="4"/>
        </w:numPr>
        <w:shd w:val="clear" w:color="auto" w:fill="FFFFFF"/>
        <w:spacing w:after="0" w:line="285" w:lineRule="atLeast"/>
        <w:ind w:left="0"/>
        <w:rPr>
          <w:ins w:id="44" w:author="Unknown"/>
          <w:rFonts w:ascii="Verdana" w:eastAsia="Times New Roman" w:hAnsi="Verdana" w:cs="Times New Roman"/>
          <w:color w:val="000000"/>
          <w:sz w:val="18"/>
          <w:szCs w:val="18"/>
          <w:lang w:eastAsia="en-IN"/>
        </w:rPr>
      </w:pPr>
      <w:proofErr w:type="spellStart"/>
      <w:ins w:id="45" w:author="Unknown">
        <w:r w:rsidRPr="00A122C8">
          <w:rPr>
            <w:rFonts w:ascii="Verdana" w:eastAsia="Times New Roman" w:hAnsi="Verdana" w:cs="Times New Roman"/>
            <w:color w:val="000000"/>
            <w:sz w:val="18"/>
            <w:szCs w:val="18"/>
            <w:bdr w:val="none" w:sz="0" w:space="0" w:color="auto" w:frame="1"/>
            <w:lang w:eastAsia="en-IN"/>
          </w:rPr>
          <w:t>System.out.println</w:t>
        </w:r>
        <w:proofErr w:type="spellEnd"/>
        <w:r w:rsidRPr="00A122C8">
          <w:rPr>
            <w:rFonts w:ascii="Verdana" w:eastAsia="Times New Roman" w:hAnsi="Verdana" w:cs="Times New Roman"/>
            <w:color w:val="000000"/>
            <w:sz w:val="18"/>
            <w:szCs w:val="18"/>
            <w:bdr w:val="none" w:sz="0" w:space="0" w:color="auto" w:frame="1"/>
            <w:lang w:eastAsia="en-IN"/>
          </w:rPr>
          <w:t>(s2.rollno+</w:t>
        </w:r>
        <w:r w:rsidRPr="00A122C8">
          <w:rPr>
            <w:rFonts w:ascii="Verdana" w:eastAsia="Times New Roman" w:hAnsi="Verdana" w:cs="Times New Roman"/>
            <w:color w:val="0000FF"/>
            <w:sz w:val="18"/>
            <w:lang w:eastAsia="en-IN"/>
          </w:rPr>
          <w:t>" "</w:t>
        </w:r>
        <w:r w:rsidRPr="00A122C8">
          <w:rPr>
            <w:rFonts w:ascii="Verdana" w:eastAsia="Times New Roman" w:hAnsi="Verdana" w:cs="Times New Roman"/>
            <w:color w:val="000000"/>
            <w:sz w:val="18"/>
            <w:szCs w:val="18"/>
            <w:bdr w:val="none" w:sz="0" w:space="0" w:color="auto" w:frame="1"/>
            <w:lang w:eastAsia="en-IN"/>
          </w:rPr>
          <w:t>+s2.name);  </w:t>
        </w:r>
      </w:ins>
    </w:p>
    <w:p w:rsidR="00A122C8" w:rsidRPr="00A122C8" w:rsidRDefault="00A122C8" w:rsidP="00A122C8">
      <w:pPr>
        <w:numPr>
          <w:ilvl w:val="0"/>
          <w:numId w:val="4"/>
        </w:numPr>
        <w:shd w:val="clear" w:color="auto" w:fill="FFFFFF"/>
        <w:spacing w:after="0" w:line="285" w:lineRule="atLeast"/>
        <w:ind w:left="0"/>
        <w:rPr>
          <w:ins w:id="46" w:author="Unknown"/>
          <w:rFonts w:ascii="Verdana" w:eastAsia="Times New Roman" w:hAnsi="Verdana" w:cs="Times New Roman"/>
          <w:color w:val="000000"/>
          <w:sz w:val="18"/>
          <w:szCs w:val="18"/>
          <w:lang w:eastAsia="en-IN"/>
        </w:rPr>
      </w:pPr>
      <w:ins w:id="47"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48" w:author="Unknown"/>
          <w:rFonts w:ascii="Verdana" w:eastAsia="Times New Roman" w:hAnsi="Verdana" w:cs="Times New Roman"/>
          <w:color w:val="000000"/>
          <w:sz w:val="18"/>
          <w:szCs w:val="18"/>
          <w:lang w:eastAsia="en-IN"/>
        </w:rPr>
      </w:pPr>
      <w:ins w:id="49" w:author="Unknown">
        <w:r w:rsidRPr="00A122C8">
          <w:rPr>
            <w:rFonts w:ascii="Verdana" w:eastAsia="Times New Roman" w:hAnsi="Verdana" w:cs="Times New Roman"/>
            <w:color w:val="000000"/>
            <w:sz w:val="18"/>
            <w:szCs w:val="18"/>
            <w:bdr w:val="none" w:sz="0" w:space="0" w:color="auto" w:frame="1"/>
            <w:lang w:eastAsia="en-IN"/>
          </w:rPr>
          <w:t>}</w:t>
        </w:r>
        <w:r w:rsidRPr="00A122C8">
          <w:rPr>
            <w:rFonts w:ascii="Verdana" w:eastAsia="Times New Roman" w:hAnsi="Verdana" w:cs="Times New Roman"/>
            <w:b/>
            <w:bCs/>
            <w:color w:val="006699"/>
            <w:sz w:val="18"/>
            <w:lang w:eastAsia="en-IN"/>
          </w:rPr>
          <w:t>catch</w:t>
        </w:r>
        <w:r w:rsidRPr="00A122C8">
          <w:rPr>
            <w:rFonts w:ascii="Verdana" w:eastAsia="Times New Roman" w:hAnsi="Verdana" w:cs="Times New Roman"/>
            <w:color w:val="000000"/>
            <w:sz w:val="18"/>
            <w:szCs w:val="18"/>
            <w:bdr w:val="none" w:sz="0" w:space="0" w:color="auto" w:frame="1"/>
            <w:lang w:eastAsia="en-IN"/>
          </w:rPr>
          <w:t>(</w:t>
        </w:r>
        <w:proofErr w:type="spellStart"/>
        <w:r w:rsidRPr="00A122C8">
          <w:rPr>
            <w:rFonts w:ascii="Verdana" w:eastAsia="Times New Roman" w:hAnsi="Verdana" w:cs="Times New Roman"/>
            <w:color w:val="000000"/>
            <w:sz w:val="18"/>
            <w:szCs w:val="18"/>
            <w:bdr w:val="none" w:sz="0" w:space="0" w:color="auto" w:frame="1"/>
            <w:lang w:eastAsia="en-IN"/>
          </w:rPr>
          <w:t>CloneNotSupportedException</w:t>
        </w:r>
        <w:proofErr w:type="spellEnd"/>
        <w:r w:rsidRPr="00A122C8">
          <w:rPr>
            <w:rFonts w:ascii="Verdana" w:eastAsia="Times New Roman" w:hAnsi="Verdana" w:cs="Times New Roman"/>
            <w:color w:val="000000"/>
            <w:sz w:val="18"/>
            <w:szCs w:val="18"/>
            <w:bdr w:val="none" w:sz="0" w:space="0" w:color="auto" w:frame="1"/>
            <w:lang w:eastAsia="en-IN"/>
          </w:rPr>
          <w:t> c){}  </w:t>
        </w:r>
      </w:ins>
    </w:p>
    <w:p w:rsidR="00A122C8" w:rsidRPr="00A122C8" w:rsidRDefault="00A122C8" w:rsidP="00A122C8">
      <w:pPr>
        <w:numPr>
          <w:ilvl w:val="0"/>
          <w:numId w:val="4"/>
        </w:numPr>
        <w:shd w:val="clear" w:color="auto" w:fill="FFFFFF"/>
        <w:spacing w:after="0" w:line="285" w:lineRule="atLeast"/>
        <w:ind w:left="0"/>
        <w:rPr>
          <w:ins w:id="50" w:author="Unknown"/>
          <w:rFonts w:ascii="Verdana" w:eastAsia="Times New Roman" w:hAnsi="Verdana" w:cs="Times New Roman"/>
          <w:color w:val="000000"/>
          <w:sz w:val="18"/>
          <w:szCs w:val="18"/>
          <w:lang w:eastAsia="en-IN"/>
        </w:rPr>
      </w:pPr>
      <w:ins w:id="51"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ins w:id="53"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numPr>
          <w:ilvl w:val="0"/>
          <w:numId w:val="4"/>
        </w:numPr>
        <w:shd w:val="clear" w:color="auto" w:fill="FFFFFF"/>
        <w:spacing w:after="109" w:line="285" w:lineRule="atLeast"/>
        <w:ind w:left="0"/>
        <w:rPr>
          <w:ins w:id="54" w:author="Unknown"/>
          <w:rFonts w:ascii="Verdana" w:eastAsia="Times New Roman" w:hAnsi="Verdana" w:cs="Times New Roman"/>
          <w:color w:val="000000"/>
          <w:sz w:val="18"/>
          <w:szCs w:val="18"/>
          <w:lang w:eastAsia="en-IN"/>
        </w:rPr>
      </w:pPr>
      <w:ins w:id="55" w:author="Unknown">
        <w:r w:rsidRPr="00A122C8">
          <w:rPr>
            <w:rFonts w:ascii="Verdana" w:eastAsia="Times New Roman" w:hAnsi="Verdana" w:cs="Times New Roman"/>
            <w:color w:val="000000"/>
            <w:sz w:val="18"/>
            <w:szCs w:val="18"/>
            <w:bdr w:val="none" w:sz="0" w:space="0" w:color="auto" w:frame="1"/>
            <w:lang w:eastAsia="en-IN"/>
          </w:rPr>
          <w:t>}  </w:t>
        </w:r>
      </w:ins>
    </w:p>
    <w:p w:rsidR="00A122C8" w:rsidRPr="00A122C8" w:rsidRDefault="00A122C8" w:rsidP="00A122C8">
      <w:pPr>
        <w:spacing w:after="0" w:line="240" w:lineRule="auto"/>
        <w:rPr>
          <w:ins w:id="56" w:author="Unknown"/>
          <w:rFonts w:ascii="Times New Roman" w:eastAsia="Times New Roman" w:hAnsi="Times New Roman" w:cs="Times New Roman"/>
          <w:sz w:val="24"/>
          <w:szCs w:val="24"/>
          <w:lang w:eastAsia="en-IN"/>
        </w:rPr>
      </w:pPr>
      <w:ins w:id="57" w:author="Unknown">
        <w:r w:rsidRPr="00A122C8">
          <w:rPr>
            <w:rFonts w:ascii="Verdana" w:eastAsia="Times New Roman" w:hAnsi="Verdana" w:cs="Times New Roman"/>
            <w:color w:val="000000"/>
            <w:sz w:val="18"/>
            <w:lang w:eastAsia="en-IN"/>
          </w:rPr>
          <w:fldChar w:fldCharType="begin"/>
        </w:r>
        <w:r w:rsidRPr="00A122C8">
          <w:rPr>
            <w:rFonts w:ascii="Verdana" w:eastAsia="Times New Roman" w:hAnsi="Verdana" w:cs="Times New Roman"/>
            <w:color w:val="000000"/>
            <w:sz w:val="18"/>
            <w:lang w:eastAsia="en-IN"/>
          </w:rPr>
          <w:instrText xml:space="preserve"> HYPERLINK "http://www.javatpoint.com/opr/test.jsp?filename=Student18" \t "_blank" </w:instrText>
        </w:r>
        <w:r w:rsidRPr="00A122C8">
          <w:rPr>
            <w:rFonts w:ascii="Verdana" w:eastAsia="Times New Roman" w:hAnsi="Verdana" w:cs="Times New Roman"/>
            <w:color w:val="000000"/>
            <w:sz w:val="18"/>
            <w:lang w:eastAsia="en-IN"/>
          </w:rPr>
          <w:fldChar w:fldCharType="separate"/>
        </w:r>
        <w:r w:rsidRPr="00A122C8">
          <w:rPr>
            <w:rFonts w:ascii="Verdana" w:eastAsia="Times New Roman" w:hAnsi="Verdana" w:cs="Times New Roman"/>
            <w:b/>
            <w:bCs/>
            <w:color w:val="FFFFFF"/>
            <w:sz w:val="18"/>
            <w:u w:val="single"/>
            <w:lang w:eastAsia="en-IN"/>
          </w:rPr>
          <w:t>Test it Now</w:t>
        </w:r>
        <w:r w:rsidRPr="00A122C8">
          <w:rPr>
            <w:rFonts w:ascii="Verdana" w:eastAsia="Times New Roman" w:hAnsi="Verdana" w:cs="Times New Roman"/>
            <w:color w:val="000000"/>
            <w:sz w:val="18"/>
            <w:lang w:eastAsia="en-IN"/>
          </w:rPr>
          <w:fldChar w:fldCharType="end"/>
        </w:r>
      </w:ins>
    </w:p>
    <w:p w:rsidR="00A122C8" w:rsidRPr="00A122C8" w:rsidRDefault="00A122C8" w:rsidP="00A122C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color w:val="000000"/>
          <w:sz w:val="20"/>
          <w:szCs w:val="20"/>
          <w:lang w:eastAsia="en-IN"/>
        </w:rPr>
      </w:pPr>
      <w:ins w:id="59" w:author="Unknown">
        <w:r w:rsidRPr="00A122C8">
          <w:rPr>
            <w:rFonts w:ascii="Courier New" w:eastAsia="Times New Roman" w:hAnsi="Courier New" w:cs="Courier New"/>
            <w:color w:val="000000"/>
            <w:sz w:val="20"/>
            <w:szCs w:val="20"/>
            <w:lang w:eastAsia="en-IN"/>
          </w:rPr>
          <w:t xml:space="preserve">Output:101 </w:t>
        </w:r>
        <w:proofErr w:type="spellStart"/>
        <w:r w:rsidRPr="00A122C8">
          <w:rPr>
            <w:rFonts w:ascii="Courier New" w:eastAsia="Times New Roman" w:hAnsi="Courier New" w:cs="Courier New"/>
            <w:color w:val="000000"/>
            <w:sz w:val="20"/>
            <w:szCs w:val="20"/>
            <w:lang w:eastAsia="en-IN"/>
          </w:rPr>
          <w:t>amit</w:t>
        </w:r>
        <w:proofErr w:type="spellEnd"/>
      </w:ins>
    </w:p>
    <w:p w:rsidR="00A122C8" w:rsidRPr="00A122C8" w:rsidRDefault="00A122C8" w:rsidP="00A122C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color w:val="000000"/>
          <w:sz w:val="20"/>
          <w:szCs w:val="20"/>
          <w:lang w:eastAsia="en-IN"/>
        </w:rPr>
      </w:pPr>
      <w:ins w:id="61" w:author="Unknown">
        <w:r w:rsidRPr="00A122C8">
          <w:rPr>
            <w:rFonts w:ascii="Courier New" w:eastAsia="Times New Roman" w:hAnsi="Courier New" w:cs="Courier New"/>
            <w:color w:val="000000"/>
            <w:sz w:val="20"/>
            <w:szCs w:val="20"/>
            <w:lang w:eastAsia="en-IN"/>
          </w:rPr>
          <w:t xml:space="preserve">       101 </w:t>
        </w:r>
        <w:proofErr w:type="spellStart"/>
        <w:r w:rsidRPr="00A122C8">
          <w:rPr>
            <w:rFonts w:ascii="Courier New" w:eastAsia="Times New Roman" w:hAnsi="Courier New" w:cs="Courier New"/>
            <w:color w:val="000000"/>
            <w:sz w:val="20"/>
            <w:szCs w:val="20"/>
            <w:lang w:eastAsia="en-IN"/>
          </w:rPr>
          <w:t>amit</w:t>
        </w:r>
        <w:proofErr w:type="spellEnd"/>
      </w:ins>
    </w:p>
    <w:p w:rsidR="00A122C8" w:rsidRPr="00A122C8" w:rsidRDefault="00A122C8" w:rsidP="00A122C8">
      <w:pPr>
        <w:shd w:val="clear" w:color="auto" w:fill="FFFFFF"/>
        <w:spacing w:before="100" w:beforeAutospacing="1" w:after="100" w:afterAutospacing="1" w:line="240" w:lineRule="auto"/>
        <w:rPr>
          <w:ins w:id="62" w:author="Unknown"/>
          <w:rFonts w:ascii="Verdana" w:eastAsia="Times New Roman" w:hAnsi="Verdana" w:cs="Times New Roman"/>
          <w:color w:val="000000"/>
          <w:sz w:val="18"/>
          <w:szCs w:val="18"/>
          <w:lang w:eastAsia="en-IN"/>
        </w:rPr>
      </w:pPr>
      <w:ins w:id="63" w:author="Unknown">
        <w:r w:rsidRPr="00A122C8">
          <w:rPr>
            <w:rFonts w:ascii="Verdana" w:eastAsia="Times New Roman" w:hAnsi="Verdana" w:cs="Times New Roman"/>
            <w:color w:val="000000"/>
            <w:sz w:val="18"/>
            <w:szCs w:val="18"/>
            <w:lang w:eastAsia="en-IN"/>
          </w:rPr>
          <w:t>As you can see in the above example, both reference variables have the same value. Thus, the clone() copies the values of an object to another. So we don't need to write explicit code to copy the value of an object to another.</w:t>
        </w:r>
      </w:ins>
    </w:p>
    <w:p w:rsidR="00A122C8" w:rsidRPr="00A122C8" w:rsidRDefault="00A122C8" w:rsidP="00A122C8">
      <w:pPr>
        <w:shd w:val="clear" w:color="auto" w:fill="FFFFFF"/>
        <w:spacing w:before="100" w:beforeAutospacing="1" w:after="100" w:afterAutospacing="1" w:line="240" w:lineRule="auto"/>
        <w:rPr>
          <w:ins w:id="64" w:author="Unknown"/>
          <w:rFonts w:ascii="Verdana" w:eastAsia="Times New Roman" w:hAnsi="Verdana" w:cs="Times New Roman"/>
          <w:color w:val="000000"/>
          <w:sz w:val="18"/>
          <w:szCs w:val="18"/>
          <w:lang w:eastAsia="en-IN"/>
        </w:rPr>
      </w:pPr>
      <w:ins w:id="65" w:author="Unknown">
        <w:r w:rsidRPr="00A122C8">
          <w:rPr>
            <w:rFonts w:ascii="Verdana" w:eastAsia="Times New Roman" w:hAnsi="Verdana" w:cs="Times New Roman"/>
            <w:color w:val="000000"/>
            <w:sz w:val="18"/>
            <w:szCs w:val="18"/>
            <w:lang w:eastAsia="en-IN"/>
          </w:rPr>
          <w:lastRenderedPageBreak/>
          <w:t>If we create another object by new keyword and assign the values of another object to this one, it will require a lot of processing on this object. So to save the extra processing task we use clone() method.</w:t>
        </w:r>
      </w:ins>
    </w:p>
    <w:p w:rsidR="000A11E8" w:rsidRDefault="000A11E8"/>
    <w:sectPr w:rsidR="000A11E8" w:rsidSect="000A11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572A6"/>
    <w:multiLevelType w:val="multilevel"/>
    <w:tmpl w:val="1B8A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1E6395"/>
    <w:multiLevelType w:val="multilevel"/>
    <w:tmpl w:val="24CE6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FAD46EF"/>
    <w:multiLevelType w:val="multilevel"/>
    <w:tmpl w:val="0C347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FFA171F"/>
    <w:multiLevelType w:val="multilevel"/>
    <w:tmpl w:val="65B4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122C8"/>
    <w:rsid w:val="000A11E8"/>
    <w:rsid w:val="00A122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1E8"/>
  </w:style>
  <w:style w:type="paragraph" w:styleId="Heading1">
    <w:name w:val="heading 1"/>
    <w:basedOn w:val="Normal"/>
    <w:link w:val="Heading1Char"/>
    <w:uiPriority w:val="9"/>
    <w:qFormat/>
    <w:rsid w:val="00A122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122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C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122C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2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22C8"/>
    <w:rPr>
      <w:color w:val="0000FF"/>
      <w:u w:val="single"/>
    </w:rPr>
  </w:style>
  <w:style w:type="character" w:customStyle="1" w:styleId="keyword">
    <w:name w:val="keyword"/>
    <w:basedOn w:val="DefaultParagraphFont"/>
    <w:rsid w:val="00A122C8"/>
  </w:style>
  <w:style w:type="character" w:customStyle="1" w:styleId="number">
    <w:name w:val="number"/>
    <w:basedOn w:val="DefaultParagraphFont"/>
    <w:rsid w:val="00A122C8"/>
  </w:style>
  <w:style w:type="character" w:customStyle="1" w:styleId="string">
    <w:name w:val="string"/>
    <w:basedOn w:val="DefaultParagraphFont"/>
    <w:rsid w:val="00A122C8"/>
  </w:style>
  <w:style w:type="character" w:customStyle="1" w:styleId="testit">
    <w:name w:val="testit"/>
    <w:basedOn w:val="DefaultParagraphFont"/>
    <w:rsid w:val="00A122C8"/>
  </w:style>
  <w:style w:type="paragraph" w:styleId="HTMLPreformatted">
    <w:name w:val="HTML Preformatted"/>
    <w:basedOn w:val="Normal"/>
    <w:link w:val="HTMLPreformattedChar"/>
    <w:uiPriority w:val="99"/>
    <w:semiHidden/>
    <w:unhideWhenUsed/>
    <w:rsid w:val="00A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22C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12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2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2892340">
      <w:bodyDiv w:val="1"/>
      <w:marLeft w:val="0"/>
      <w:marRight w:val="0"/>
      <w:marTop w:val="0"/>
      <w:marBottom w:val="0"/>
      <w:divBdr>
        <w:top w:val="none" w:sz="0" w:space="0" w:color="auto"/>
        <w:left w:val="none" w:sz="0" w:space="0" w:color="auto"/>
        <w:bottom w:val="none" w:sz="0" w:space="0" w:color="auto"/>
        <w:right w:val="none" w:sz="0" w:space="0" w:color="auto"/>
      </w:divBdr>
      <w:divsChild>
        <w:div w:id="1959869393">
          <w:marLeft w:val="0"/>
          <w:marRight w:val="0"/>
          <w:marTop w:val="0"/>
          <w:marBottom w:val="109"/>
          <w:divBdr>
            <w:top w:val="single" w:sz="6" w:space="0" w:color="D5DDC6"/>
            <w:left w:val="single" w:sz="24" w:space="0" w:color="66BB55"/>
            <w:bottom w:val="single" w:sz="6" w:space="0" w:color="D5DDC6"/>
            <w:right w:val="single" w:sz="6" w:space="0" w:color="D5DDC6"/>
          </w:divBdr>
        </w:div>
        <w:div w:id="922179619">
          <w:marLeft w:val="0"/>
          <w:marRight w:val="0"/>
          <w:marTop w:val="0"/>
          <w:marBottom w:val="109"/>
          <w:divBdr>
            <w:top w:val="single" w:sz="6" w:space="0" w:color="D5DDC6"/>
            <w:left w:val="single" w:sz="24" w:space="0" w:color="66BB55"/>
            <w:bottom w:val="single" w:sz="6" w:space="0" w:color="D5DDC6"/>
            <w:right w:val="single" w:sz="6" w:space="0" w:color="D5DDC6"/>
          </w:divBdr>
        </w:div>
        <w:div w:id="1480659185">
          <w:marLeft w:val="0"/>
          <w:marRight w:val="0"/>
          <w:marTop w:val="109"/>
          <w:marBottom w:val="0"/>
          <w:divBdr>
            <w:top w:val="single" w:sz="6" w:space="0" w:color="D5DDC6"/>
            <w:left w:val="single" w:sz="6" w:space="3" w:color="D5DDC6"/>
            <w:bottom w:val="single" w:sz="6" w:space="0" w:color="D5DDC6"/>
            <w:right w:val="single" w:sz="6" w:space="0" w:color="D5DDC6"/>
          </w:divBdr>
        </w:div>
        <w:div w:id="123547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2019-06-03T00:50:00Z</dcterms:created>
  <dcterms:modified xsi:type="dcterms:W3CDTF">2019-06-03T00:52:00Z</dcterms:modified>
</cp:coreProperties>
</file>