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72F6" w:rsidRPr="00EB72F6" w:rsidRDefault="00EB72F6" w:rsidP="00EB72F6">
      <w:pPr>
        <w:shd w:val="clear" w:color="auto" w:fill="FFFFFF"/>
        <w:spacing w:before="68" w:after="100" w:afterAutospacing="1" w:line="312" w:lineRule="atLeast"/>
        <w:outlineLvl w:val="0"/>
        <w:rPr>
          <w:rFonts w:ascii="Helvetica" w:eastAsia="Times New Roman" w:hAnsi="Helvetica" w:cs="Helvetica"/>
          <w:color w:val="610B38"/>
          <w:kern w:val="36"/>
          <w:sz w:val="39"/>
          <w:szCs w:val="39"/>
          <w:lang w:eastAsia="en-IN"/>
        </w:rPr>
      </w:pPr>
      <w:r w:rsidRPr="00EB72F6">
        <w:rPr>
          <w:rFonts w:ascii="Helvetica" w:eastAsia="Times New Roman" w:hAnsi="Helvetica" w:cs="Helvetica"/>
          <w:color w:val="610B38"/>
          <w:kern w:val="36"/>
          <w:sz w:val="39"/>
          <w:szCs w:val="39"/>
          <w:lang w:eastAsia="en-IN"/>
        </w:rPr>
        <w:t>Super Keyword in Java</w:t>
      </w:r>
    </w:p>
    <w:p w:rsidR="00EB72F6" w:rsidRPr="00EB72F6" w:rsidRDefault="00EB72F6" w:rsidP="00EB72F6">
      <w:pPr>
        <w:shd w:val="clear" w:color="auto" w:fill="FFFFFF"/>
        <w:spacing w:before="100" w:beforeAutospacing="1" w:after="100" w:afterAutospacing="1" w:line="240" w:lineRule="auto"/>
        <w:rPr>
          <w:rFonts w:ascii="Verdana" w:eastAsia="Times New Roman" w:hAnsi="Verdana" w:cs="Times New Roman"/>
          <w:color w:val="000000"/>
          <w:sz w:val="18"/>
          <w:szCs w:val="18"/>
          <w:lang w:eastAsia="en-IN"/>
        </w:rPr>
      </w:pPr>
      <w:r w:rsidRPr="00EB72F6">
        <w:rPr>
          <w:rFonts w:ascii="Verdana" w:eastAsia="Times New Roman" w:hAnsi="Verdana" w:cs="Times New Roman"/>
          <w:color w:val="000000"/>
          <w:sz w:val="18"/>
          <w:szCs w:val="18"/>
          <w:lang w:eastAsia="en-IN"/>
        </w:rPr>
        <w:t>The </w:t>
      </w:r>
      <w:r w:rsidRPr="00EB72F6">
        <w:rPr>
          <w:rFonts w:ascii="Verdana" w:eastAsia="Times New Roman" w:hAnsi="Verdana" w:cs="Times New Roman"/>
          <w:b/>
          <w:bCs/>
          <w:color w:val="2F4F4F"/>
          <w:sz w:val="18"/>
          <w:lang w:eastAsia="en-IN"/>
        </w:rPr>
        <w:t>super</w:t>
      </w:r>
      <w:r w:rsidRPr="00EB72F6">
        <w:rPr>
          <w:rFonts w:ascii="Verdana" w:eastAsia="Times New Roman" w:hAnsi="Verdana" w:cs="Times New Roman"/>
          <w:color w:val="000000"/>
          <w:sz w:val="18"/>
          <w:szCs w:val="18"/>
          <w:lang w:eastAsia="en-IN"/>
        </w:rPr>
        <w:t> keyword in Java is a reference variable which is used to refer immediate parent class object.</w:t>
      </w:r>
    </w:p>
    <w:p w:rsidR="00EB72F6" w:rsidRPr="00EB72F6" w:rsidRDefault="00EB72F6" w:rsidP="00EB72F6">
      <w:pPr>
        <w:shd w:val="clear" w:color="auto" w:fill="FFFFFF"/>
        <w:spacing w:before="100" w:beforeAutospacing="1" w:after="100" w:afterAutospacing="1" w:line="240" w:lineRule="auto"/>
        <w:rPr>
          <w:rFonts w:ascii="Verdana" w:eastAsia="Times New Roman" w:hAnsi="Verdana" w:cs="Times New Roman"/>
          <w:color w:val="000000"/>
          <w:sz w:val="18"/>
          <w:szCs w:val="18"/>
          <w:lang w:eastAsia="en-IN"/>
        </w:rPr>
      </w:pPr>
      <w:r w:rsidRPr="00EB72F6">
        <w:rPr>
          <w:rFonts w:ascii="Verdana" w:eastAsia="Times New Roman" w:hAnsi="Verdana" w:cs="Times New Roman"/>
          <w:color w:val="000000"/>
          <w:sz w:val="18"/>
          <w:szCs w:val="18"/>
          <w:lang w:eastAsia="en-IN"/>
        </w:rPr>
        <w:t>Whenever you create the instance of subclass, an instance of parent class is created implicitly which is referred by super reference variable.</w:t>
      </w:r>
    </w:p>
    <w:p w:rsidR="00EB72F6" w:rsidRPr="00EB72F6" w:rsidRDefault="00EB72F6" w:rsidP="00EB72F6">
      <w:pPr>
        <w:shd w:val="clear" w:color="auto" w:fill="FFFFFF"/>
        <w:spacing w:before="100" w:beforeAutospacing="1" w:after="100" w:afterAutospacing="1" w:line="312" w:lineRule="atLeast"/>
        <w:outlineLvl w:val="1"/>
        <w:rPr>
          <w:rFonts w:ascii="Helvetica" w:eastAsia="Times New Roman" w:hAnsi="Helvetica" w:cs="Helvetica"/>
          <w:color w:val="610B4B"/>
          <w:sz w:val="29"/>
          <w:szCs w:val="29"/>
          <w:lang w:eastAsia="en-IN"/>
        </w:rPr>
      </w:pPr>
      <w:r w:rsidRPr="00EB72F6">
        <w:rPr>
          <w:rFonts w:ascii="Helvetica" w:eastAsia="Times New Roman" w:hAnsi="Helvetica" w:cs="Helvetica"/>
          <w:color w:val="610B4B"/>
          <w:sz w:val="29"/>
          <w:szCs w:val="29"/>
          <w:lang w:eastAsia="en-IN"/>
        </w:rPr>
        <w:t>Usage of Java super Keyword</w:t>
      </w:r>
    </w:p>
    <w:p w:rsidR="00EB72F6" w:rsidRPr="00EB72F6" w:rsidRDefault="00EB72F6" w:rsidP="00EB72F6">
      <w:pPr>
        <w:numPr>
          <w:ilvl w:val="0"/>
          <w:numId w:val="1"/>
        </w:numPr>
        <w:shd w:val="clear" w:color="auto" w:fill="FFFFFF"/>
        <w:spacing w:before="54" w:after="100" w:afterAutospacing="1" w:line="285" w:lineRule="atLeast"/>
        <w:rPr>
          <w:rFonts w:ascii="Verdana" w:eastAsia="Times New Roman" w:hAnsi="Verdana" w:cs="Times New Roman"/>
          <w:color w:val="000000"/>
          <w:sz w:val="18"/>
          <w:szCs w:val="18"/>
          <w:lang w:eastAsia="en-IN"/>
        </w:rPr>
      </w:pPr>
      <w:r w:rsidRPr="00EB72F6">
        <w:rPr>
          <w:rFonts w:ascii="Verdana" w:eastAsia="Times New Roman" w:hAnsi="Verdana" w:cs="Times New Roman"/>
          <w:color w:val="000000"/>
          <w:sz w:val="18"/>
          <w:szCs w:val="18"/>
          <w:lang w:eastAsia="en-IN"/>
        </w:rPr>
        <w:t>super can be used to refer immediate parent class instance variable.</w:t>
      </w:r>
    </w:p>
    <w:p w:rsidR="00EB72F6" w:rsidRPr="00EB72F6" w:rsidRDefault="00EB72F6" w:rsidP="00EB72F6">
      <w:pPr>
        <w:numPr>
          <w:ilvl w:val="0"/>
          <w:numId w:val="1"/>
        </w:numPr>
        <w:shd w:val="clear" w:color="auto" w:fill="FFFFFF"/>
        <w:spacing w:before="54" w:after="100" w:afterAutospacing="1" w:line="285" w:lineRule="atLeast"/>
        <w:rPr>
          <w:rFonts w:ascii="Verdana" w:eastAsia="Times New Roman" w:hAnsi="Verdana" w:cs="Times New Roman"/>
          <w:color w:val="000000"/>
          <w:sz w:val="18"/>
          <w:szCs w:val="18"/>
          <w:lang w:eastAsia="en-IN"/>
        </w:rPr>
      </w:pPr>
      <w:r w:rsidRPr="00EB72F6">
        <w:rPr>
          <w:rFonts w:ascii="Verdana" w:eastAsia="Times New Roman" w:hAnsi="Verdana" w:cs="Times New Roman"/>
          <w:color w:val="000000"/>
          <w:sz w:val="18"/>
          <w:szCs w:val="18"/>
          <w:lang w:eastAsia="en-IN"/>
        </w:rPr>
        <w:t>super can be used to invoke immediate parent class method.</w:t>
      </w:r>
    </w:p>
    <w:p w:rsidR="00EB72F6" w:rsidRPr="00EB72F6" w:rsidRDefault="00EB72F6" w:rsidP="00EB72F6">
      <w:pPr>
        <w:numPr>
          <w:ilvl w:val="0"/>
          <w:numId w:val="1"/>
        </w:numPr>
        <w:shd w:val="clear" w:color="auto" w:fill="FFFFFF"/>
        <w:spacing w:before="54" w:after="100" w:afterAutospacing="1" w:line="285" w:lineRule="atLeast"/>
        <w:rPr>
          <w:rFonts w:ascii="Verdana" w:eastAsia="Times New Roman" w:hAnsi="Verdana" w:cs="Times New Roman"/>
          <w:color w:val="000000"/>
          <w:sz w:val="18"/>
          <w:szCs w:val="18"/>
          <w:lang w:eastAsia="en-IN"/>
        </w:rPr>
      </w:pPr>
      <w:r w:rsidRPr="00EB72F6">
        <w:rPr>
          <w:rFonts w:ascii="Verdana" w:eastAsia="Times New Roman" w:hAnsi="Verdana" w:cs="Times New Roman"/>
          <w:color w:val="000000"/>
          <w:sz w:val="18"/>
          <w:szCs w:val="18"/>
          <w:lang w:eastAsia="en-IN"/>
        </w:rPr>
        <w:t>super() can be used to invoke immediate parent class constructor.</w:t>
      </w:r>
    </w:p>
    <w:p w:rsidR="00EB72F6" w:rsidRPr="00EB72F6" w:rsidRDefault="00EB72F6" w:rsidP="00EB72F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4399280" cy="4675505"/>
            <wp:effectExtent l="19050" t="0" r="1270" b="0"/>
            <wp:docPr id="1" name="Picture 1" descr="Usage of Java Super key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age of Java Super keyword"/>
                    <pic:cNvPicPr>
                      <a:picLocks noChangeAspect="1" noChangeArrowheads="1"/>
                    </pic:cNvPicPr>
                  </pic:nvPicPr>
                  <pic:blipFill>
                    <a:blip r:embed="rId5"/>
                    <a:srcRect/>
                    <a:stretch>
                      <a:fillRect/>
                    </a:stretch>
                  </pic:blipFill>
                  <pic:spPr bwMode="auto">
                    <a:xfrm>
                      <a:off x="0" y="0"/>
                      <a:ext cx="4399280" cy="4675505"/>
                    </a:xfrm>
                    <a:prstGeom prst="rect">
                      <a:avLst/>
                    </a:prstGeom>
                    <a:noFill/>
                    <a:ln w="9525">
                      <a:noFill/>
                      <a:miter lim="800000"/>
                      <a:headEnd/>
                      <a:tailEnd/>
                    </a:ln>
                  </pic:spPr>
                </pic:pic>
              </a:graphicData>
            </a:graphic>
          </wp:inline>
        </w:drawing>
      </w:r>
    </w:p>
    <w:p w:rsidR="00EB72F6" w:rsidRPr="00EB72F6" w:rsidRDefault="00EB72F6" w:rsidP="00EB72F6">
      <w:pPr>
        <w:shd w:val="clear" w:color="auto" w:fill="FFFFFF"/>
        <w:spacing w:before="100" w:beforeAutospacing="1" w:after="100" w:afterAutospacing="1" w:line="312" w:lineRule="atLeast"/>
        <w:outlineLvl w:val="1"/>
        <w:rPr>
          <w:rFonts w:ascii="Helvetica" w:eastAsia="Times New Roman" w:hAnsi="Helvetica" w:cs="Helvetica"/>
          <w:color w:val="610B38"/>
          <w:sz w:val="34"/>
          <w:szCs w:val="34"/>
          <w:lang w:eastAsia="en-IN"/>
        </w:rPr>
      </w:pPr>
      <w:r w:rsidRPr="00EB72F6">
        <w:rPr>
          <w:rFonts w:ascii="Helvetica" w:eastAsia="Times New Roman" w:hAnsi="Helvetica" w:cs="Helvetica"/>
          <w:color w:val="610B38"/>
          <w:sz w:val="34"/>
          <w:szCs w:val="34"/>
          <w:lang w:eastAsia="en-IN"/>
        </w:rPr>
        <w:t>1) super is used to refer immediate parent class instance variable.</w:t>
      </w:r>
    </w:p>
    <w:p w:rsidR="00EB72F6" w:rsidRPr="00EB72F6" w:rsidRDefault="00EB72F6" w:rsidP="00EB72F6">
      <w:pPr>
        <w:shd w:val="clear" w:color="auto" w:fill="FFFFFF"/>
        <w:spacing w:before="100" w:beforeAutospacing="1" w:after="100" w:afterAutospacing="1" w:line="240" w:lineRule="auto"/>
        <w:rPr>
          <w:rFonts w:ascii="Verdana" w:eastAsia="Times New Roman" w:hAnsi="Verdana" w:cs="Times New Roman"/>
          <w:color w:val="000000"/>
          <w:sz w:val="18"/>
          <w:szCs w:val="18"/>
          <w:lang w:eastAsia="en-IN"/>
        </w:rPr>
      </w:pPr>
      <w:r w:rsidRPr="00EB72F6">
        <w:rPr>
          <w:rFonts w:ascii="Verdana" w:eastAsia="Times New Roman" w:hAnsi="Verdana" w:cs="Times New Roman"/>
          <w:color w:val="000000"/>
          <w:sz w:val="18"/>
          <w:szCs w:val="18"/>
          <w:lang w:eastAsia="en-IN"/>
        </w:rPr>
        <w:t>We can use super keyword to access the data member or field of parent class. It is used if parent class and child class have same fields.</w:t>
      </w:r>
    </w:p>
    <w:p w:rsidR="00EB72F6" w:rsidRPr="00EB72F6" w:rsidRDefault="00EB72F6" w:rsidP="00EB72F6">
      <w:pPr>
        <w:numPr>
          <w:ilvl w:val="0"/>
          <w:numId w:val="2"/>
        </w:numPr>
        <w:shd w:val="clear" w:color="auto" w:fill="FFFFFF"/>
        <w:spacing w:after="0" w:line="285" w:lineRule="atLeast"/>
        <w:ind w:left="0"/>
        <w:rPr>
          <w:rFonts w:ascii="Verdana" w:eastAsia="Times New Roman" w:hAnsi="Verdana" w:cs="Times New Roman"/>
          <w:color w:val="000000"/>
          <w:sz w:val="18"/>
          <w:szCs w:val="18"/>
          <w:lang w:eastAsia="en-IN"/>
        </w:rPr>
      </w:pPr>
      <w:r w:rsidRPr="00EB72F6">
        <w:rPr>
          <w:rFonts w:ascii="Verdana" w:eastAsia="Times New Roman" w:hAnsi="Verdana" w:cs="Times New Roman"/>
          <w:b/>
          <w:bCs/>
          <w:color w:val="006699"/>
          <w:sz w:val="18"/>
          <w:lang w:eastAsia="en-IN"/>
        </w:rPr>
        <w:t>class</w:t>
      </w:r>
      <w:r w:rsidRPr="00EB72F6">
        <w:rPr>
          <w:rFonts w:ascii="Verdana" w:eastAsia="Times New Roman" w:hAnsi="Verdana" w:cs="Times New Roman"/>
          <w:color w:val="000000"/>
          <w:sz w:val="18"/>
          <w:szCs w:val="18"/>
          <w:bdr w:val="none" w:sz="0" w:space="0" w:color="auto" w:frame="1"/>
          <w:lang w:eastAsia="en-IN"/>
        </w:rPr>
        <w:t> Animal{  </w:t>
      </w:r>
    </w:p>
    <w:p w:rsidR="00EB72F6" w:rsidRPr="00EB72F6" w:rsidRDefault="00EB72F6" w:rsidP="00EB72F6">
      <w:pPr>
        <w:numPr>
          <w:ilvl w:val="0"/>
          <w:numId w:val="2"/>
        </w:numPr>
        <w:shd w:val="clear" w:color="auto" w:fill="FFFFFF"/>
        <w:spacing w:after="0" w:line="285" w:lineRule="atLeast"/>
        <w:ind w:left="0"/>
        <w:rPr>
          <w:rFonts w:ascii="Verdana" w:eastAsia="Times New Roman" w:hAnsi="Verdana" w:cs="Times New Roman"/>
          <w:color w:val="000000"/>
          <w:sz w:val="18"/>
          <w:szCs w:val="18"/>
          <w:lang w:eastAsia="en-IN"/>
        </w:rPr>
      </w:pPr>
      <w:r w:rsidRPr="00EB72F6">
        <w:rPr>
          <w:rFonts w:ascii="Verdana" w:eastAsia="Times New Roman" w:hAnsi="Verdana" w:cs="Times New Roman"/>
          <w:color w:val="000000"/>
          <w:sz w:val="18"/>
          <w:szCs w:val="18"/>
          <w:bdr w:val="none" w:sz="0" w:space="0" w:color="auto" w:frame="1"/>
          <w:lang w:eastAsia="en-IN"/>
        </w:rPr>
        <w:lastRenderedPageBreak/>
        <w:t>String </w:t>
      </w:r>
      <w:proofErr w:type="spellStart"/>
      <w:r w:rsidRPr="00EB72F6">
        <w:rPr>
          <w:rFonts w:ascii="Verdana" w:eastAsia="Times New Roman" w:hAnsi="Verdana" w:cs="Times New Roman"/>
          <w:color w:val="000000"/>
          <w:sz w:val="18"/>
          <w:szCs w:val="18"/>
          <w:bdr w:val="none" w:sz="0" w:space="0" w:color="auto" w:frame="1"/>
          <w:lang w:eastAsia="en-IN"/>
        </w:rPr>
        <w:t>color</w:t>
      </w:r>
      <w:proofErr w:type="spellEnd"/>
      <w:r w:rsidRPr="00EB72F6">
        <w:rPr>
          <w:rFonts w:ascii="Verdana" w:eastAsia="Times New Roman" w:hAnsi="Verdana" w:cs="Times New Roman"/>
          <w:color w:val="000000"/>
          <w:sz w:val="18"/>
          <w:szCs w:val="18"/>
          <w:bdr w:val="none" w:sz="0" w:space="0" w:color="auto" w:frame="1"/>
          <w:lang w:eastAsia="en-IN"/>
        </w:rPr>
        <w:t>=</w:t>
      </w:r>
      <w:r w:rsidRPr="00EB72F6">
        <w:rPr>
          <w:rFonts w:ascii="Verdana" w:eastAsia="Times New Roman" w:hAnsi="Verdana" w:cs="Times New Roman"/>
          <w:color w:val="0000FF"/>
          <w:sz w:val="18"/>
          <w:lang w:eastAsia="en-IN"/>
        </w:rPr>
        <w:t>"white"</w:t>
      </w:r>
      <w:r w:rsidRPr="00EB72F6">
        <w:rPr>
          <w:rFonts w:ascii="Verdana" w:eastAsia="Times New Roman" w:hAnsi="Verdana" w:cs="Times New Roman"/>
          <w:color w:val="000000"/>
          <w:sz w:val="18"/>
          <w:szCs w:val="18"/>
          <w:bdr w:val="none" w:sz="0" w:space="0" w:color="auto" w:frame="1"/>
          <w:lang w:eastAsia="en-IN"/>
        </w:rPr>
        <w:t>;  </w:t>
      </w:r>
    </w:p>
    <w:p w:rsidR="00EB72F6" w:rsidRPr="00EB72F6" w:rsidRDefault="00EB72F6" w:rsidP="00EB72F6">
      <w:pPr>
        <w:numPr>
          <w:ilvl w:val="0"/>
          <w:numId w:val="2"/>
        </w:numPr>
        <w:shd w:val="clear" w:color="auto" w:fill="FFFFFF"/>
        <w:spacing w:after="0" w:line="285" w:lineRule="atLeast"/>
        <w:ind w:left="0"/>
        <w:rPr>
          <w:rFonts w:ascii="Verdana" w:eastAsia="Times New Roman" w:hAnsi="Verdana" w:cs="Times New Roman"/>
          <w:color w:val="000000"/>
          <w:sz w:val="18"/>
          <w:szCs w:val="18"/>
          <w:lang w:eastAsia="en-IN"/>
        </w:rPr>
      </w:pPr>
      <w:r w:rsidRPr="00EB72F6">
        <w:rPr>
          <w:rFonts w:ascii="Verdana" w:eastAsia="Times New Roman" w:hAnsi="Verdana" w:cs="Times New Roman"/>
          <w:color w:val="000000"/>
          <w:sz w:val="18"/>
          <w:szCs w:val="18"/>
          <w:bdr w:val="none" w:sz="0" w:space="0" w:color="auto" w:frame="1"/>
          <w:lang w:eastAsia="en-IN"/>
        </w:rPr>
        <w:t>}  </w:t>
      </w:r>
    </w:p>
    <w:p w:rsidR="00EB72F6" w:rsidRPr="00EB72F6" w:rsidRDefault="00EB72F6" w:rsidP="00EB72F6">
      <w:pPr>
        <w:numPr>
          <w:ilvl w:val="0"/>
          <w:numId w:val="2"/>
        </w:numPr>
        <w:shd w:val="clear" w:color="auto" w:fill="FFFFFF"/>
        <w:spacing w:after="0" w:line="285" w:lineRule="atLeast"/>
        <w:ind w:left="0"/>
        <w:rPr>
          <w:rFonts w:ascii="Verdana" w:eastAsia="Times New Roman" w:hAnsi="Verdana" w:cs="Times New Roman"/>
          <w:color w:val="000000"/>
          <w:sz w:val="18"/>
          <w:szCs w:val="18"/>
          <w:lang w:eastAsia="en-IN"/>
        </w:rPr>
      </w:pPr>
      <w:r w:rsidRPr="00EB72F6">
        <w:rPr>
          <w:rFonts w:ascii="Verdana" w:eastAsia="Times New Roman" w:hAnsi="Verdana" w:cs="Times New Roman"/>
          <w:b/>
          <w:bCs/>
          <w:color w:val="006699"/>
          <w:sz w:val="18"/>
          <w:lang w:eastAsia="en-IN"/>
        </w:rPr>
        <w:t>class</w:t>
      </w:r>
      <w:r w:rsidRPr="00EB72F6">
        <w:rPr>
          <w:rFonts w:ascii="Verdana" w:eastAsia="Times New Roman" w:hAnsi="Verdana" w:cs="Times New Roman"/>
          <w:color w:val="000000"/>
          <w:sz w:val="18"/>
          <w:szCs w:val="18"/>
          <w:bdr w:val="none" w:sz="0" w:space="0" w:color="auto" w:frame="1"/>
          <w:lang w:eastAsia="en-IN"/>
        </w:rPr>
        <w:t> Dog </w:t>
      </w:r>
      <w:r w:rsidRPr="00EB72F6">
        <w:rPr>
          <w:rFonts w:ascii="Verdana" w:eastAsia="Times New Roman" w:hAnsi="Verdana" w:cs="Times New Roman"/>
          <w:b/>
          <w:bCs/>
          <w:color w:val="006699"/>
          <w:sz w:val="18"/>
          <w:lang w:eastAsia="en-IN"/>
        </w:rPr>
        <w:t>extends</w:t>
      </w:r>
      <w:r w:rsidRPr="00EB72F6">
        <w:rPr>
          <w:rFonts w:ascii="Verdana" w:eastAsia="Times New Roman" w:hAnsi="Verdana" w:cs="Times New Roman"/>
          <w:color w:val="000000"/>
          <w:sz w:val="18"/>
          <w:szCs w:val="18"/>
          <w:bdr w:val="none" w:sz="0" w:space="0" w:color="auto" w:frame="1"/>
          <w:lang w:eastAsia="en-IN"/>
        </w:rPr>
        <w:t> Animal{  </w:t>
      </w:r>
    </w:p>
    <w:p w:rsidR="00EB72F6" w:rsidRPr="00EB72F6" w:rsidRDefault="00EB72F6" w:rsidP="00EB72F6">
      <w:pPr>
        <w:numPr>
          <w:ilvl w:val="0"/>
          <w:numId w:val="2"/>
        </w:numPr>
        <w:shd w:val="clear" w:color="auto" w:fill="FFFFFF"/>
        <w:spacing w:after="0" w:line="285" w:lineRule="atLeast"/>
        <w:ind w:left="0"/>
        <w:rPr>
          <w:rFonts w:ascii="Verdana" w:eastAsia="Times New Roman" w:hAnsi="Verdana" w:cs="Times New Roman"/>
          <w:color w:val="000000"/>
          <w:sz w:val="18"/>
          <w:szCs w:val="18"/>
          <w:lang w:eastAsia="en-IN"/>
        </w:rPr>
      </w:pPr>
      <w:r w:rsidRPr="00EB72F6">
        <w:rPr>
          <w:rFonts w:ascii="Verdana" w:eastAsia="Times New Roman" w:hAnsi="Verdana" w:cs="Times New Roman"/>
          <w:color w:val="000000"/>
          <w:sz w:val="18"/>
          <w:szCs w:val="18"/>
          <w:bdr w:val="none" w:sz="0" w:space="0" w:color="auto" w:frame="1"/>
          <w:lang w:eastAsia="en-IN"/>
        </w:rPr>
        <w:t>String </w:t>
      </w:r>
      <w:proofErr w:type="spellStart"/>
      <w:r w:rsidRPr="00EB72F6">
        <w:rPr>
          <w:rFonts w:ascii="Verdana" w:eastAsia="Times New Roman" w:hAnsi="Verdana" w:cs="Times New Roman"/>
          <w:color w:val="000000"/>
          <w:sz w:val="18"/>
          <w:szCs w:val="18"/>
          <w:bdr w:val="none" w:sz="0" w:space="0" w:color="auto" w:frame="1"/>
          <w:lang w:eastAsia="en-IN"/>
        </w:rPr>
        <w:t>color</w:t>
      </w:r>
      <w:proofErr w:type="spellEnd"/>
      <w:r w:rsidRPr="00EB72F6">
        <w:rPr>
          <w:rFonts w:ascii="Verdana" w:eastAsia="Times New Roman" w:hAnsi="Verdana" w:cs="Times New Roman"/>
          <w:color w:val="000000"/>
          <w:sz w:val="18"/>
          <w:szCs w:val="18"/>
          <w:bdr w:val="none" w:sz="0" w:space="0" w:color="auto" w:frame="1"/>
          <w:lang w:eastAsia="en-IN"/>
        </w:rPr>
        <w:t>=</w:t>
      </w:r>
      <w:r w:rsidRPr="00EB72F6">
        <w:rPr>
          <w:rFonts w:ascii="Verdana" w:eastAsia="Times New Roman" w:hAnsi="Verdana" w:cs="Times New Roman"/>
          <w:color w:val="0000FF"/>
          <w:sz w:val="18"/>
          <w:lang w:eastAsia="en-IN"/>
        </w:rPr>
        <w:t>"black"</w:t>
      </w:r>
      <w:r w:rsidRPr="00EB72F6">
        <w:rPr>
          <w:rFonts w:ascii="Verdana" w:eastAsia="Times New Roman" w:hAnsi="Verdana" w:cs="Times New Roman"/>
          <w:color w:val="000000"/>
          <w:sz w:val="18"/>
          <w:szCs w:val="18"/>
          <w:bdr w:val="none" w:sz="0" w:space="0" w:color="auto" w:frame="1"/>
          <w:lang w:eastAsia="en-IN"/>
        </w:rPr>
        <w:t>;  </w:t>
      </w:r>
    </w:p>
    <w:p w:rsidR="00EB72F6" w:rsidRPr="00EB72F6" w:rsidRDefault="00EB72F6" w:rsidP="00EB72F6">
      <w:pPr>
        <w:numPr>
          <w:ilvl w:val="0"/>
          <w:numId w:val="2"/>
        </w:numPr>
        <w:shd w:val="clear" w:color="auto" w:fill="FFFFFF"/>
        <w:spacing w:after="0" w:line="285" w:lineRule="atLeast"/>
        <w:ind w:left="0"/>
        <w:rPr>
          <w:rFonts w:ascii="Verdana" w:eastAsia="Times New Roman" w:hAnsi="Verdana" w:cs="Times New Roman"/>
          <w:color w:val="000000"/>
          <w:sz w:val="18"/>
          <w:szCs w:val="18"/>
          <w:lang w:eastAsia="en-IN"/>
        </w:rPr>
      </w:pPr>
      <w:r w:rsidRPr="00EB72F6">
        <w:rPr>
          <w:rFonts w:ascii="Verdana" w:eastAsia="Times New Roman" w:hAnsi="Verdana" w:cs="Times New Roman"/>
          <w:b/>
          <w:bCs/>
          <w:color w:val="006699"/>
          <w:sz w:val="18"/>
          <w:lang w:eastAsia="en-IN"/>
        </w:rPr>
        <w:t>void</w:t>
      </w:r>
      <w:r w:rsidRPr="00EB72F6">
        <w:rPr>
          <w:rFonts w:ascii="Verdana" w:eastAsia="Times New Roman" w:hAnsi="Verdana" w:cs="Times New Roman"/>
          <w:color w:val="000000"/>
          <w:sz w:val="18"/>
          <w:szCs w:val="18"/>
          <w:bdr w:val="none" w:sz="0" w:space="0" w:color="auto" w:frame="1"/>
          <w:lang w:eastAsia="en-IN"/>
        </w:rPr>
        <w:t> </w:t>
      </w:r>
      <w:proofErr w:type="spellStart"/>
      <w:r w:rsidRPr="00EB72F6">
        <w:rPr>
          <w:rFonts w:ascii="Verdana" w:eastAsia="Times New Roman" w:hAnsi="Verdana" w:cs="Times New Roman"/>
          <w:color w:val="000000"/>
          <w:sz w:val="18"/>
          <w:szCs w:val="18"/>
          <w:bdr w:val="none" w:sz="0" w:space="0" w:color="auto" w:frame="1"/>
          <w:lang w:eastAsia="en-IN"/>
        </w:rPr>
        <w:t>printColor</w:t>
      </w:r>
      <w:proofErr w:type="spellEnd"/>
      <w:r w:rsidRPr="00EB72F6">
        <w:rPr>
          <w:rFonts w:ascii="Verdana" w:eastAsia="Times New Roman" w:hAnsi="Verdana" w:cs="Times New Roman"/>
          <w:color w:val="000000"/>
          <w:sz w:val="18"/>
          <w:szCs w:val="18"/>
          <w:bdr w:val="none" w:sz="0" w:space="0" w:color="auto" w:frame="1"/>
          <w:lang w:eastAsia="en-IN"/>
        </w:rPr>
        <w:t>(){  </w:t>
      </w:r>
    </w:p>
    <w:p w:rsidR="00EB72F6" w:rsidRPr="00EB72F6" w:rsidRDefault="00EB72F6" w:rsidP="00EB72F6">
      <w:pPr>
        <w:numPr>
          <w:ilvl w:val="0"/>
          <w:numId w:val="2"/>
        </w:numPr>
        <w:shd w:val="clear" w:color="auto" w:fill="FFFFFF"/>
        <w:spacing w:after="0" w:line="285" w:lineRule="atLeast"/>
        <w:ind w:left="0"/>
        <w:rPr>
          <w:rFonts w:ascii="Verdana" w:eastAsia="Times New Roman" w:hAnsi="Verdana" w:cs="Times New Roman"/>
          <w:color w:val="000000"/>
          <w:sz w:val="18"/>
          <w:szCs w:val="18"/>
          <w:lang w:eastAsia="en-IN"/>
        </w:rPr>
      </w:pPr>
      <w:proofErr w:type="spellStart"/>
      <w:r w:rsidRPr="00EB72F6">
        <w:rPr>
          <w:rFonts w:ascii="Verdana" w:eastAsia="Times New Roman" w:hAnsi="Verdana" w:cs="Times New Roman"/>
          <w:color w:val="000000"/>
          <w:sz w:val="18"/>
          <w:szCs w:val="18"/>
          <w:bdr w:val="none" w:sz="0" w:space="0" w:color="auto" w:frame="1"/>
          <w:lang w:eastAsia="en-IN"/>
        </w:rPr>
        <w:t>System.out.println</w:t>
      </w:r>
      <w:proofErr w:type="spellEnd"/>
      <w:r w:rsidRPr="00EB72F6">
        <w:rPr>
          <w:rFonts w:ascii="Verdana" w:eastAsia="Times New Roman" w:hAnsi="Verdana" w:cs="Times New Roman"/>
          <w:color w:val="000000"/>
          <w:sz w:val="18"/>
          <w:szCs w:val="18"/>
          <w:bdr w:val="none" w:sz="0" w:space="0" w:color="auto" w:frame="1"/>
          <w:lang w:eastAsia="en-IN"/>
        </w:rPr>
        <w:t>(</w:t>
      </w:r>
      <w:proofErr w:type="spellStart"/>
      <w:r w:rsidRPr="00EB72F6">
        <w:rPr>
          <w:rFonts w:ascii="Verdana" w:eastAsia="Times New Roman" w:hAnsi="Verdana" w:cs="Times New Roman"/>
          <w:color w:val="000000"/>
          <w:sz w:val="18"/>
          <w:szCs w:val="18"/>
          <w:bdr w:val="none" w:sz="0" w:space="0" w:color="auto" w:frame="1"/>
          <w:lang w:eastAsia="en-IN"/>
        </w:rPr>
        <w:t>color</w:t>
      </w:r>
      <w:proofErr w:type="spellEnd"/>
      <w:r w:rsidRPr="00EB72F6">
        <w:rPr>
          <w:rFonts w:ascii="Verdana" w:eastAsia="Times New Roman" w:hAnsi="Verdana" w:cs="Times New Roman"/>
          <w:color w:val="000000"/>
          <w:sz w:val="18"/>
          <w:szCs w:val="18"/>
          <w:bdr w:val="none" w:sz="0" w:space="0" w:color="auto" w:frame="1"/>
          <w:lang w:eastAsia="en-IN"/>
        </w:rPr>
        <w:t>);</w:t>
      </w:r>
      <w:r w:rsidRPr="00EB72F6">
        <w:rPr>
          <w:rFonts w:ascii="Verdana" w:eastAsia="Times New Roman" w:hAnsi="Verdana" w:cs="Times New Roman"/>
          <w:color w:val="008200"/>
          <w:sz w:val="18"/>
          <w:lang w:eastAsia="en-IN"/>
        </w:rPr>
        <w:t>//prints </w:t>
      </w:r>
      <w:proofErr w:type="spellStart"/>
      <w:r w:rsidRPr="00EB72F6">
        <w:rPr>
          <w:rFonts w:ascii="Verdana" w:eastAsia="Times New Roman" w:hAnsi="Verdana" w:cs="Times New Roman"/>
          <w:color w:val="008200"/>
          <w:sz w:val="18"/>
          <w:lang w:eastAsia="en-IN"/>
        </w:rPr>
        <w:t>color</w:t>
      </w:r>
      <w:proofErr w:type="spellEnd"/>
      <w:r w:rsidRPr="00EB72F6">
        <w:rPr>
          <w:rFonts w:ascii="Verdana" w:eastAsia="Times New Roman" w:hAnsi="Verdana" w:cs="Times New Roman"/>
          <w:color w:val="008200"/>
          <w:sz w:val="18"/>
          <w:lang w:eastAsia="en-IN"/>
        </w:rPr>
        <w:t> of Dog class</w:t>
      </w:r>
      <w:r w:rsidRPr="00EB72F6">
        <w:rPr>
          <w:rFonts w:ascii="Verdana" w:eastAsia="Times New Roman" w:hAnsi="Verdana" w:cs="Times New Roman"/>
          <w:color w:val="000000"/>
          <w:sz w:val="18"/>
          <w:szCs w:val="18"/>
          <w:bdr w:val="none" w:sz="0" w:space="0" w:color="auto" w:frame="1"/>
          <w:lang w:eastAsia="en-IN"/>
        </w:rPr>
        <w:t>  </w:t>
      </w:r>
    </w:p>
    <w:p w:rsidR="00EB72F6" w:rsidRPr="00EB72F6" w:rsidRDefault="00EB72F6" w:rsidP="00EB72F6">
      <w:pPr>
        <w:numPr>
          <w:ilvl w:val="0"/>
          <w:numId w:val="2"/>
        </w:numPr>
        <w:shd w:val="clear" w:color="auto" w:fill="FFFFFF"/>
        <w:spacing w:after="0" w:line="285" w:lineRule="atLeast"/>
        <w:ind w:left="0"/>
        <w:rPr>
          <w:rFonts w:ascii="Verdana" w:eastAsia="Times New Roman" w:hAnsi="Verdana" w:cs="Times New Roman"/>
          <w:color w:val="000000"/>
          <w:sz w:val="18"/>
          <w:szCs w:val="18"/>
          <w:lang w:eastAsia="en-IN"/>
        </w:rPr>
      </w:pPr>
      <w:proofErr w:type="spellStart"/>
      <w:r w:rsidRPr="00EB72F6">
        <w:rPr>
          <w:rFonts w:ascii="Verdana" w:eastAsia="Times New Roman" w:hAnsi="Verdana" w:cs="Times New Roman"/>
          <w:color w:val="000000"/>
          <w:sz w:val="18"/>
          <w:szCs w:val="18"/>
          <w:bdr w:val="none" w:sz="0" w:space="0" w:color="auto" w:frame="1"/>
          <w:lang w:eastAsia="en-IN"/>
        </w:rPr>
        <w:t>System.out.println</w:t>
      </w:r>
      <w:proofErr w:type="spellEnd"/>
      <w:r w:rsidRPr="00EB72F6">
        <w:rPr>
          <w:rFonts w:ascii="Verdana" w:eastAsia="Times New Roman" w:hAnsi="Verdana" w:cs="Times New Roman"/>
          <w:color w:val="000000"/>
          <w:sz w:val="18"/>
          <w:szCs w:val="18"/>
          <w:bdr w:val="none" w:sz="0" w:space="0" w:color="auto" w:frame="1"/>
          <w:lang w:eastAsia="en-IN"/>
        </w:rPr>
        <w:t>(</w:t>
      </w:r>
      <w:proofErr w:type="spellStart"/>
      <w:r w:rsidRPr="00EB72F6">
        <w:rPr>
          <w:rFonts w:ascii="Verdana" w:eastAsia="Times New Roman" w:hAnsi="Verdana" w:cs="Times New Roman"/>
          <w:b/>
          <w:bCs/>
          <w:color w:val="006699"/>
          <w:sz w:val="18"/>
          <w:lang w:eastAsia="en-IN"/>
        </w:rPr>
        <w:t>super</w:t>
      </w:r>
      <w:r w:rsidRPr="00EB72F6">
        <w:rPr>
          <w:rFonts w:ascii="Verdana" w:eastAsia="Times New Roman" w:hAnsi="Verdana" w:cs="Times New Roman"/>
          <w:color w:val="000000"/>
          <w:sz w:val="18"/>
          <w:szCs w:val="18"/>
          <w:bdr w:val="none" w:sz="0" w:space="0" w:color="auto" w:frame="1"/>
          <w:lang w:eastAsia="en-IN"/>
        </w:rPr>
        <w:t>.color</w:t>
      </w:r>
      <w:proofErr w:type="spellEnd"/>
      <w:r w:rsidRPr="00EB72F6">
        <w:rPr>
          <w:rFonts w:ascii="Verdana" w:eastAsia="Times New Roman" w:hAnsi="Verdana" w:cs="Times New Roman"/>
          <w:color w:val="000000"/>
          <w:sz w:val="18"/>
          <w:szCs w:val="18"/>
          <w:bdr w:val="none" w:sz="0" w:space="0" w:color="auto" w:frame="1"/>
          <w:lang w:eastAsia="en-IN"/>
        </w:rPr>
        <w:t>);</w:t>
      </w:r>
      <w:r w:rsidRPr="00EB72F6">
        <w:rPr>
          <w:rFonts w:ascii="Verdana" w:eastAsia="Times New Roman" w:hAnsi="Verdana" w:cs="Times New Roman"/>
          <w:color w:val="008200"/>
          <w:sz w:val="18"/>
          <w:lang w:eastAsia="en-IN"/>
        </w:rPr>
        <w:t>//prints </w:t>
      </w:r>
      <w:proofErr w:type="spellStart"/>
      <w:r w:rsidRPr="00EB72F6">
        <w:rPr>
          <w:rFonts w:ascii="Verdana" w:eastAsia="Times New Roman" w:hAnsi="Verdana" w:cs="Times New Roman"/>
          <w:color w:val="008200"/>
          <w:sz w:val="18"/>
          <w:lang w:eastAsia="en-IN"/>
        </w:rPr>
        <w:t>color</w:t>
      </w:r>
      <w:proofErr w:type="spellEnd"/>
      <w:r w:rsidRPr="00EB72F6">
        <w:rPr>
          <w:rFonts w:ascii="Verdana" w:eastAsia="Times New Roman" w:hAnsi="Verdana" w:cs="Times New Roman"/>
          <w:color w:val="008200"/>
          <w:sz w:val="18"/>
          <w:lang w:eastAsia="en-IN"/>
        </w:rPr>
        <w:t> of Animal class</w:t>
      </w:r>
      <w:r w:rsidRPr="00EB72F6">
        <w:rPr>
          <w:rFonts w:ascii="Verdana" w:eastAsia="Times New Roman" w:hAnsi="Verdana" w:cs="Times New Roman"/>
          <w:color w:val="000000"/>
          <w:sz w:val="18"/>
          <w:szCs w:val="18"/>
          <w:bdr w:val="none" w:sz="0" w:space="0" w:color="auto" w:frame="1"/>
          <w:lang w:eastAsia="en-IN"/>
        </w:rPr>
        <w:t>  </w:t>
      </w:r>
    </w:p>
    <w:p w:rsidR="00EB72F6" w:rsidRPr="00EB72F6" w:rsidRDefault="00EB72F6" w:rsidP="00EB72F6">
      <w:pPr>
        <w:numPr>
          <w:ilvl w:val="0"/>
          <w:numId w:val="2"/>
        </w:numPr>
        <w:shd w:val="clear" w:color="auto" w:fill="FFFFFF"/>
        <w:spacing w:after="0" w:line="285" w:lineRule="atLeast"/>
        <w:ind w:left="0"/>
        <w:rPr>
          <w:rFonts w:ascii="Verdana" w:eastAsia="Times New Roman" w:hAnsi="Verdana" w:cs="Times New Roman"/>
          <w:color w:val="000000"/>
          <w:sz w:val="18"/>
          <w:szCs w:val="18"/>
          <w:lang w:eastAsia="en-IN"/>
        </w:rPr>
      </w:pPr>
      <w:r w:rsidRPr="00EB72F6">
        <w:rPr>
          <w:rFonts w:ascii="Verdana" w:eastAsia="Times New Roman" w:hAnsi="Verdana" w:cs="Times New Roman"/>
          <w:color w:val="000000"/>
          <w:sz w:val="18"/>
          <w:szCs w:val="18"/>
          <w:bdr w:val="none" w:sz="0" w:space="0" w:color="auto" w:frame="1"/>
          <w:lang w:eastAsia="en-IN"/>
        </w:rPr>
        <w:t>}  </w:t>
      </w:r>
    </w:p>
    <w:p w:rsidR="00EB72F6" w:rsidRPr="00EB72F6" w:rsidRDefault="00EB72F6" w:rsidP="00EB72F6">
      <w:pPr>
        <w:numPr>
          <w:ilvl w:val="0"/>
          <w:numId w:val="2"/>
        </w:numPr>
        <w:shd w:val="clear" w:color="auto" w:fill="FFFFFF"/>
        <w:spacing w:after="0" w:line="285" w:lineRule="atLeast"/>
        <w:ind w:left="0"/>
        <w:rPr>
          <w:rFonts w:ascii="Verdana" w:eastAsia="Times New Roman" w:hAnsi="Verdana" w:cs="Times New Roman"/>
          <w:color w:val="000000"/>
          <w:sz w:val="18"/>
          <w:szCs w:val="18"/>
          <w:lang w:eastAsia="en-IN"/>
        </w:rPr>
      </w:pPr>
      <w:r w:rsidRPr="00EB72F6">
        <w:rPr>
          <w:rFonts w:ascii="Verdana" w:eastAsia="Times New Roman" w:hAnsi="Verdana" w:cs="Times New Roman"/>
          <w:color w:val="000000"/>
          <w:sz w:val="18"/>
          <w:szCs w:val="18"/>
          <w:bdr w:val="none" w:sz="0" w:space="0" w:color="auto" w:frame="1"/>
          <w:lang w:eastAsia="en-IN"/>
        </w:rPr>
        <w:t>}  </w:t>
      </w:r>
    </w:p>
    <w:p w:rsidR="00EB72F6" w:rsidRPr="00EB72F6" w:rsidRDefault="00EB72F6" w:rsidP="00EB72F6">
      <w:pPr>
        <w:numPr>
          <w:ilvl w:val="0"/>
          <w:numId w:val="2"/>
        </w:numPr>
        <w:shd w:val="clear" w:color="auto" w:fill="FFFFFF"/>
        <w:spacing w:after="0" w:line="285" w:lineRule="atLeast"/>
        <w:ind w:left="0"/>
        <w:rPr>
          <w:rFonts w:ascii="Verdana" w:eastAsia="Times New Roman" w:hAnsi="Verdana" w:cs="Times New Roman"/>
          <w:color w:val="000000"/>
          <w:sz w:val="18"/>
          <w:szCs w:val="18"/>
          <w:lang w:eastAsia="en-IN"/>
        </w:rPr>
      </w:pPr>
      <w:r w:rsidRPr="00EB72F6">
        <w:rPr>
          <w:rFonts w:ascii="Verdana" w:eastAsia="Times New Roman" w:hAnsi="Verdana" w:cs="Times New Roman"/>
          <w:b/>
          <w:bCs/>
          <w:color w:val="006699"/>
          <w:sz w:val="18"/>
          <w:lang w:eastAsia="en-IN"/>
        </w:rPr>
        <w:t>class</w:t>
      </w:r>
      <w:r w:rsidRPr="00EB72F6">
        <w:rPr>
          <w:rFonts w:ascii="Verdana" w:eastAsia="Times New Roman" w:hAnsi="Verdana" w:cs="Times New Roman"/>
          <w:color w:val="000000"/>
          <w:sz w:val="18"/>
          <w:szCs w:val="18"/>
          <w:bdr w:val="none" w:sz="0" w:space="0" w:color="auto" w:frame="1"/>
          <w:lang w:eastAsia="en-IN"/>
        </w:rPr>
        <w:t> TestSuper1{  </w:t>
      </w:r>
    </w:p>
    <w:p w:rsidR="00EB72F6" w:rsidRPr="00EB72F6" w:rsidRDefault="00EB72F6" w:rsidP="00EB72F6">
      <w:pPr>
        <w:numPr>
          <w:ilvl w:val="0"/>
          <w:numId w:val="2"/>
        </w:numPr>
        <w:shd w:val="clear" w:color="auto" w:fill="FFFFFF"/>
        <w:spacing w:after="0" w:line="285" w:lineRule="atLeast"/>
        <w:ind w:left="0"/>
        <w:rPr>
          <w:rFonts w:ascii="Verdana" w:eastAsia="Times New Roman" w:hAnsi="Verdana" w:cs="Times New Roman"/>
          <w:color w:val="000000"/>
          <w:sz w:val="18"/>
          <w:szCs w:val="18"/>
          <w:lang w:eastAsia="en-IN"/>
        </w:rPr>
      </w:pPr>
      <w:r w:rsidRPr="00EB72F6">
        <w:rPr>
          <w:rFonts w:ascii="Verdana" w:eastAsia="Times New Roman" w:hAnsi="Verdana" w:cs="Times New Roman"/>
          <w:b/>
          <w:bCs/>
          <w:color w:val="006699"/>
          <w:sz w:val="18"/>
          <w:lang w:eastAsia="en-IN"/>
        </w:rPr>
        <w:t>public</w:t>
      </w:r>
      <w:r w:rsidRPr="00EB72F6">
        <w:rPr>
          <w:rFonts w:ascii="Verdana" w:eastAsia="Times New Roman" w:hAnsi="Verdana" w:cs="Times New Roman"/>
          <w:color w:val="000000"/>
          <w:sz w:val="18"/>
          <w:szCs w:val="18"/>
          <w:bdr w:val="none" w:sz="0" w:space="0" w:color="auto" w:frame="1"/>
          <w:lang w:eastAsia="en-IN"/>
        </w:rPr>
        <w:t> </w:t>
      </w:r>
      <w:r w:rsidRPr="00EB72F6">
        <w:rPr>
          <w:rFonts w:ascii="Verdana" w:eastAsia="Times New Roman" w:hAnsi="Verdana" w:cs="Times New Roman"/>
          <w:b/>
          <w:bCs/>
          <w:color w:val="006699"/>
          <w:sz w:val="18"/>
          <w:lang w:eastAsia="en-IN"/>
        </w:rPr>
        <w:t>static</w:t>
      </w:r>
      <w:r w:rsidRPr="00EB72F6">
        <w:rPr>
          <w:rFonts w:ascii="Verdana" w:eastAsia="Times New Roman" w:hAnsi="Verdana" w:cs="Times New Roman"/>
          <w:color w:val="000000"/>
          <w:sz w:val="18"/>
          <w:szCs w:val="18"/>
          <w:bdr w:val="none" w:sz="0" w:space="0" w:color="auto" w:frame="1"/>
          <w:lang w:eastAsia="en-IN"/>
        </w:rPr>
        <w:t> </w:t>
      </w:r>
      <w:r w:rsidRPr="00EB72F6">
        <w:rPr>
          <w:rFonts w:ascii="Verdana" w:eastAsia="Times New Roman" w:hAnsi="Verdana" w:cs="Times New Roman"/>
          <w:b/>
          <w:bCs/>
          <w:color w:val="006699"/>
          <w:sz w:val="18"/>
          <w:lang w:eastAsia="en-IN"/>
        </w:rPr>
        <w:t>void</w:t>
      </w:r>
      <w:r w:rsidRPr="00EB72F6">
        <w:rPr>
          <w:rFonts w:ascii="Verdana" w:eastAsia="Times New Roman" w:hAnsi="Verdana" w:cs="Times New Roman"/>
          <w:color w:val="000000"/>
          <w:sz w:val="18"/>
          <w:szCs w:val="18"/>
          <w:bdr w:val="none" w:sz="0" w:space="0" w:color="auto" w:frame="1"/>
          <w:lang w:eastAsia="en-IN"/>
        </w:rPr>
        <w:t> main(String </w:t>
      </w:r>
      <w:proofErr w:type="spellStart"/>
      <w:r w:rsidRPr="00EB72F6">
        <w:rPr>
          <w:rFonts w:ascii="Verdana" w:eastAsia="Times New Roman" w:hAnsi="Verdana" w:cs="Times New Roman"/>
          <w:color w:val="000000"/>
          <w:sz w:val="18"/>
          <w:szCs w:val="18"/>
          <w:bdr w:val="none" w:sz="0" w:space="0" w:color="auto" w:frame="1"/>
          <w:lang w:eastAsia="en-IN"/>
        </w:rPr>
        <w:t>args</w:t>
      </w:r>
      <w:proofErr w:type="spellEnd"/>
      <w:r w:rsidRPr="00EB72F6">
        <w:rPr>
          <w:rFonts w:ascii="Verdana" w:eastAsia="Times New Roman" w:hAnsi="Verdana" w:cs="Times New Roman"/>
          <w:color w:val="000000"/>
          <w:sz w:val="18"/>
          <w:szCs w:val="18"/>
          <w:bdr w:val="none" w:sz="0" w:space="0" w:color="auto" w:frame="1"/>
          <w:lang w:eastAsia="en-IN"/>
        </w:rPr>
        <w:t>[]){  </w:t>
      </w:r>
    </w:p>
    <w:p w:rsidR="00EB72F6" w:rsidRPr="00EB72F6" w:rsidRDefault="00EB72F6" w:rsidP="00EB72F6">
      <w:pPr>
        <w:numPr>
          <w:ilvl w:val="0"/>
          <w:numId w:val="2"/>
        </w:numPr>
        <w:shd w:val="clear" w:color="auto" w:fill="FFFFFF"/>
        <w:spacing w:after="0" w:line="285" w:lineRule="atLeast"/>
        <w:ind w:left="0"/>
        <w:rPr>
          <w:rFonts w:ascii="Verdana" w:eastAsia="Times New Roman" w:hAnsi="Verdana" w:cs="Times New Roman"/>
          <w:color w:val="000000"/>
          <w:sz w:val="18"/>
          <w:szCs w:val="18"/>
          <w:lang w:eastAsia="en-IN"/>
        </w:rPr>
      </w:pPr>
      <w:r w:rsidRPr="00EB72F6">
        <w:rPr>
          <w:rFonts w:ascii="Verdana" w:eastAsia="Times New Roman" w:hAnsi="Verdana" w:cs="Times New Roman"/>
          <w:color w:val="000000"/>
          <w:sz w:val="18"/>
          <w:szCs w:val="18"/>
          <w:bdr w:val="none" w:sz="0" w:space="0" w:color="auto" w:frame="1"/>
          <w:lang w:eastAsia="en-IN"/>
        </w:rPr>
        <w:t>Dog d=</w:t>
      </w:r>
      <w:r w:rsidRPr="00EB72F6">
        <w:rPr>
          <w:rFonts w:ascii="Verdana" w:eastAsia="Times New Roman" w:hAnsi="Verdana" w:cs="Times New Roman"/>
          <w:b/>
          <w:bCs/>
          <w:color w:val="006699"/>
          <w:sz w:val="18"/>
          <w:lang w:eastAsia="en-IN"/>
        </w:rPr>
        <w:t>new</w:t>
      </w:r>
      <w:r w:rsidRPr="00EB72F6">
        <w:rPr>
          <w:rFonts w:ascii="Verdana" w:eastAsia="Times New Roman" w:hAnsi="Verdana" w:cs="Times New Roman"/>
          <w:color w:val="000000"/>
          <w:sz w:val="18"/>
          <w:szCs w:val="18"/>
          <w:bdr w:val="none" w:sz="0" w:space="0" w:color="auto" w:frame="1"/>
          <w:lang w:eastAsia="en-IN"/>
        </w:rPr>
        <w:t> Dog();  </w:t>
      </w:r>
    </w:p>
    <w:p w:rsidR="00EB72F6" w:rsidRPr="00EB72F6" w:rsidRDefault="00EB72F6" w:rsidP="00EB72F6">
      <w:pPr>
        <w:numPr>
          <w:ilvl w:val="0"/>
          <w:numId w:val="2"/>
        </w:numPr>
        <w:shd w:val="clear" w:color="auto" w:fill="FFFFFF"/>
        <w:spacing w:after="0" w:line="285" w:lineRule="atLeast"/>
        <w:ind w:left="0"/>
        <w:rPr>
          <w:rFonts w:ascii="Verdana" w:eastAsia="Times New Roman" w:hAnsi="Verdana" w:cs="Times New Roman"/>
          <w:color w:val="000000"/>
          <w:sz w:val="18"/>
          <w:szCs w:val="18"/>
          <w:lang w:eastAsia="en-IN"/>
        </w:rPr>
      </w:pPr>
      <w:proofErr w:type="spellStart"/>
      <w:r w:rsidRPr="00EB72F6">
        <w:rPr>
          <w:rFonts w:ascii="Verdana" w:eastAsia="Times New Roman" w:hAnsi="Verdana" w:cs="Times New Roman"/>
          <w:color w:val="000000"/>
          <w:sz w:val="18"/>
          <w:szCs w:val="18"/>
          <w:bdr w:val="none" w:sz="0" w:space="0" w:color="auto" w:frame="1"/>
          <w:lang w:eastAsia="en-IN"/>
        </w:rPr>
        <w:t>d.printColor</w:t>
      </w:r>
      <w:proofErr w:type="spellEnd"/>
      <w:r w:rsidRPr="00EB72F6">
        <w:rPr>
          <w:rFonts w:ascii="Verdana" w:eastAsia="Times New Roman" w:hAnsi="Verdana" w:cs="Times New Roman"/>
          <w:color w:val="000000"/>
          <w:sz w:val="18"/>
          <w:szCs w:val="18"/>
          <w:bdr w:val="none" w:sz="0" w:space="0" w:color="auto" w:frame="1"/>
          <w:lang w:eastAsia="en-IN"/>
        </w:rPr>
        <w:t>();  </w:t>
      </w:r>
    </w:p>
    <w:p w:rsidR="00EB72F6" w:rsidRPr="00EB72F6" w:rsidRDefault="00EB72F6" w:rsidP="00EB72F6">
      <w:pPr>
        <w:numPr>
          <w:ilvl w:val="0"/>
          <w:numId w:val="2"/>
        </w:numPr>
        <w:shd w:val="clear" w:color="auto" w:fill="FFFFFF"/>
        <w:spacing w:after="109" w:line="285" w:lineRule="atLeast"/>
        <w:ind w:left="0"/>
        <w:rPr>
          <w:rFonts w:ascii="Verdana" w:eastAsia="Times New Roman" w:hAnsi="Verdana" w:cs="Times New Roman"/>
          <w:color w:val="000000"/>
          <w:sz w:val="18"/>
          <w:szCs w:val="18"/>
          <w:lang w:eastAsia="en-IN"/>
        </w:rPr>
      </w:pPr>
      <w:r w:rsidRPr="00EB72F6">
        <w:rPr>
          <w:rFonts w:ascii="Verdana" w:eastAsia="Times New Roman" w:hAnsi="Verdana" w:cs="Times New Roman"/>
          <w:color w:val="000000"/>
          <w:sz w:val="18"/>
          <w:szCs w:val="18"/>
          <w:bdr w:val="none" w:sz="0" w:space="0" w:color="auto" w:frame="1"/>
          <w:lang w:eastAsia="en-IN"/>
        </w:rPr>
        <w:t>}}  </w:t>
      </w:r>
    </w:p>
    <w:p w:rsidR="00EB72F6" w:rsidRPr="00EB72F6" w:rsidRDefault="00EB72F6" w:rsidP="00EB72F6">
      <w:pPr>
        <w:spacing w:after="0" w:line="240" w:lineRule="auto"/>
        <w:rPr>
          <w:rFonts w:ascii="Times New Roman" w:eastAsia="Times New Roman" w:hAnsi="Times New Roman" w:cs="Times New Roman"/>
          <w:sz w:val="24"/>
          <w:szCs w:val="24"/>
          <w:lang w:eastAsia="en-IN"/>
        </w:rPr>
      </w:pPr>
      <w:hyperlink r:id="rId6" w:tgtFrame="_blank" w:history="1">
        <w:r w:rsidRPr="00EB72F6">
          <w:rPr>
            <w:rFonts w:ascii="Verdana" w:eastAsia="Times New Roman" w:hAnsi="Verdana" w:cs="Times New Roman"/>
            <w:b/>
            <w:bCs/>
            <w:color w:val="FFFFFF"/>
            <w:sz w:val="18"/>
            <w:u w:val="single"/>
            <w:lang w:eastAsia="en-IN"/>
          </w:rPr>
          <w:t>Test it Now</w:t>
        </w:r>
      </w:hyperlink>
    </w:p>
    <w:p w:rsidR="00EB72F6" w:rsidRPr="00EB72F6" w:rsidRDefault="00EB72F6" w:rsidP="00EB72F6">
      <w:pPr>
        <w:shd w:val="clear" w:color="auto" w:fill="FFFFFF"/>
        <w:spacing w:before="100" w:beforeAutospacing="1" w:after="100" w:afterAutospacing="1" w:line="240" w:lineRule="auto"/>
        <w:rPr>
          <w:rFonts w:ascii="Verdana" w:eastAsia="Times New Roman" w:hAnsi="Verdana" w:cs="Times New Roman"/>
          <w:color w:val="000000"/>
          <w:sz w:val="18"/>
          <w:szCs w:val="18"/>
          <w:lang w:eastAsia="en-IN"/>
        </w:rPr>
      </w:pPr>
      <w:r w:rsidRPr="00EB72F6">
        <w:rPr>
          <w:rFonts w:ascii="Verdana" w:eastAsia="Times New Roman" w:hAnsi="Verdana" w:cs="Times New Roman"/>
          <w:color w:val="000000"/>
          <w:sz w:val="18"/>
          <w:szCs w:val="18"/>
          <w:lang w:eastAsia="en-IN"/>
        </w:rPr>
        <w:t>Output:</w:t>
      </w:r>
    </w:p>
    <w:p w:rsidR="00EB72F6" w:rsidRPr="00EB72F6" w:rsidRDefault="00EB72F6" w:rsidP="00EB72F6">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72F6">
        <w:rPr>
          <w:rFonts w:ascii="Courier New" w:eastAsia="Times New Roman" w:hAnsi="Courier New" w:cs="Courier New"/>
          <w:color w:val="000000"/>
          <w:sz w:val="20"/>
          <w:szCs w:val="20"/>
          <w:lang w:eastAsia="en-IN"/>
        </w:rPr>
        <w:t>black</w:t>
      </w:r>
    </w:p>
    <w:p w:rsidR="00EB72F6" w:rsidRPr="00EB72F6" w:rsidRDefault="00EB72F6" w:rsidP="00EB72F6">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72F6">
        <w:rPr>
          <w:rFonts w:ascii="Courier New" w:eastAsia="Times New Roman" w:hAnsi="Courier New" w:cs="Courier New"/>
          <w:color w:val="000000"/>
          <w:sz w:val="20"/>
          <w:szCs w:val="20"/>
          <w:lang w:eastAsia="en-IN"/>
        </w:rPr>
        <w:t>white</w:t>
      </w:r>
    </w:p>
    <w:p w:rsidR="00EB72F6" w:rsidRPr="00EB72F6" w:rsidRDefault="00EB72F6" w:rsidP="00EB72F6">
      <w:pPr>
        <w:shd w:val="clear" w:color="auto" w:fill="FFFFFF"/>
        <w:spacing w:before="100" w:beforeAutospacing="1" w:after="100" w:afterAutospacing="1" w:line="240" w:lineRule="auto"/>
        <w:rPr>
          <w:rFonts w:ascii="Verdana" w:eastAsia="Times New Roman" w:hAnsi="Verdana" w:cs="Times New Roman"/>
          <w:color w:val="000000"/>
          <w:sz w:val="18"/>
          <w:szCs w:val="18"/>
          <w:lang w:eastAsia="en-IN"/>
        </w:rPr>
      </w:pPr>
      <w:r w:rsidRPr="00EB72F6">
        <w:rPr>
          <w:rFonts w:ascii="Verdana" w:eastAsia="Times New Roman" w:hAnsi="Verdana" w:cs="Times New Roman"/>
          <w:color w:val="000000"/>
          <w:sz w:val="18"/>
          <w:szCs w:val="18"/>
          <w:lang w:eastAsia="en-IN"/>
        </w:rPr>
        <w:t xml:space="preserve">In the above example, Animal and Dog both classes have a common property </w:t>
      </w:r>
      <w:proofErr w:type="spellStart"/>
      <w:r w:rsidRPr="00EB72F6">
        <w:rPr>
          <w:rFonts w:ascii="Verdana" w:eastAsia="Times New Roman" w:hAnsi="Verdana" w:cs="Times New Roman"/>
          <w:color w:val="000000"/>
          <w:sz w:val="18"/>
          <w:szCs w:val="18"/>
          <w:lang w:eastAsia="en-IN"/>
        </w:rPr>
        <w:t>color</w:t>
      </w:r>
      <w:proofErr w:type="spellEnd"/>
      <w:r w:rsidRPr="00EB72F6">
        <w:rPr>
          <w:rFonts w:ascii="Verdana" w:eastAsia="Times New Roman" w:hAnsi="Verdana" w:cs="Times New Roman"/>
          <w:color w:val="000000"/>
          <w:sz w:val="18"/>
          <w:szCs w:val="18"/>
          <w:lang w:eastAsia="en-IN"/>
        </w:rPr>
        <w:t xml:space="preserve">. If we print </w:t>
      </w:r>
      <w:proofErr w:type="spellStart"/>
      <w:r w:rsidRPr="00EB72F6">
        <w:rPr>
          <w:rFonts w:ascii="Verdana" w:eastAsia="Times New Roman" w:hAnsi="Verdana" w:cs="Times New Roman"/>
          <w:color w:val="000000"/>
          <w:sz w:val="18"/>
          <w:szCs w:val="18"/>
          <w:lang w:eastAsia="en-IN"/>
        </w:rPr>
        <w:t>color</w:t>
      </w:r>
      <w:proofErr w:type="spellEnd"/>
      <w:r w:rsidRPr="00EB72F6">
        <w:rPr>
          <w:rFonts w:ascii="Verdana" w:eastAsia="Times New Roman" w:hAnsi="Verdana" w:cs="Times New Roman"/>
          <w:color w:val="000000"/>
          <w:sz w:val="18"/>
          <w:szCs w:val="18"/>
          <w:lang w:eastAsia="en-IN"/>
        </w:rPr>
        <w:t xml:space="preserve"> property, it will print the </w:t>
      </w:r>
      <w:proofErr w:type="spellStart"/>
      <w:r w:rsidRPr="00EB72F6">
        <w:rPr>
          <w:rFonts w:ascii="Verdana" w:eastAsia="Times New Roman" w:hAnsi="Verdana" w:cs="Times New Roman"/>
          <w:color w:val="000000"/>
          <w:sz w:val="18"/>
          <w:szCs w:val="18"/>
          <w:lang w:eastAsia="en-IN"/>
        </w:rPr>
        <w:t>color</w:t>
      </w:r>
      <w:proofErr w:type="spellEnd"/>
      <w:r w:rsidRPr="00EB72F6">
        <w:rPr>
          <w:rFonts w:ascii="Verdana" w:eastAsia="Times New Roman" w:hAnsi="Verdana" w:cs="Times New Roman"/>
          <w:color w:val="000000"/>
          <w:sz w:val="18"/>
          <w:szCs w:val="18"/>
          <w:lang w:eastAsia="en-IN"/>
        </w:rPr>
        <w:t xml:space="preserve"> of current class by default. To access the parent property, we need to use super keyword.</w:t>
      </w:r>
    </w:p>
    <w:p w:rsidR="00EB72F6" w:rsidRPr="00EB72F6" w:rsidRDefault="00EB72F6" w:rsidP="00EB72F6">
      <w:pPr>
        <w:shd w:val="clear" w:color="auto" w:fill="FFFFFF"/>
        <w:spacing w:before="100" w:beforeAutospacing="1" w:after="100" w:afterAutospacing="1" w:line="312" w:lineRule="atLeast"/>
        <w:outlineLvl w:val="1"/>
        <w:rPr>
          <w:ins w:id="0" w:author="Unknown"/>
          <w:rFonts w:ascii="Helvetica" w:eastAsia="Times New Roman" w:hAnsi="Helvetica" w:cs="Helvetica"/>
          <w:color w:val="610B38"/>
          <w:sz w:val="34"/>
          <w:szCs w:val="34"/>
          <w:lang w:eastAsia="en-IN"/>
        </w:rPr>
      </w:pPr>
      <w:ins w:id="1" w:author="Unknown">
        <w:r w:rsidRPr="00EB72F6">
          <w:rPr>
            <w:rFonts w:ascii="Helvetica" w:eastAsia="Times New Roman" w:hAnsi="Helvetica" w:cs="Helvetica"/>
            <w:color w:val="610B38"/>
            <w:sz w:val="34"/>
            <w:szCs w:val="34"/>
            <w:lang w:eastAsia="en-IN"/>
          </w:rPr>
          <w:t>2) super can be used to invoke parent class method</w:t>
        </w:r>
      </w:ins>
    </w:p>
    <w:p w:rsidR="00EB72F6" w:rsidRPr="00EB72F6" w:rsidRDefault="00EB72F6" w:rsidP="00EB72F6">
      <w:pPr>
        <w:shd w:val="clear" w:color="auto" w:fill="FFFFFF"/>
        <w:spacing w:before="100" w:beforeAutospacing="1" w:after="100" w:afterAutospacing="1" w:line="240" w:lineRule="auto"/>
        <w:rPr>
          <w:ins w:id="2" w:author="Unknown"/>
          <w:rFonts w:ascii="Verdana" w:eastAsia="Times New Roman" w:hAnsi="Verdana" w:cs="Times New Roman"/>
          <w:color w:val="000000"/>
          <w:sz w:val="18"/>
          <w:szCs w:val="18"/>
          <w:lang w:eastAsia="en-IN"/>
        </w:rPr>
      </w:pPr>
      <w:ins w:id="3" w:author="Unknown">
        <w:r w:rsidRPr="00EB72F6">
          <w:rPr>
            <w:rFonts w:ascii="Verdana" w:eastAsia="Times New Roman" w:hAnsi="Verdana" w:cs="Times New Roman"/>
            <w:color w:val="000000"/>
            <w:sz w:val="18"/>
            <w:szCs w:val="18"/>
            <w:lang w:eastAsia="en-IN"/>
          </w:rPr>
          <w:t>The super keyword can also be used to invoke parent class method. It should be used if subclass contains the same method as parent class. In other words, it is used if method is overridden.</w:t>
        </w:r>
      </w:ins>
    </w:p>
    <w:p w:rsidR="00EB72F6" w:rsidRPr="00EB72F6" w:rsidRDefault="00EB72F6" w:rsidP="00EB72F6">
      <w:pPr>
        <w:numPr>
          <w:ilvl w:val="0"/>
          <w:numId w:val="3"/>
        </w:numPr>
        <w:shd w:val="clear" w:color="auto" w:fill="FFFFFF"/>
        <w:spacing w:after="0" w:line="285" w:lineRule="atLeast"/>
        <w:ind w:left="0"/>
        <w:rPr>
          <w:ins w:id="4" w:author="Unknown"/>
          <w:rFonts w:ascii="Verdana" w:eastAsia="Times New Roman" w:hAnsi="Verdana" w:cs="Times New Roman"/>
          <w:color w:val="000000"/>
          <w:sz w:val="18"/>
          <w:szCs w:val="18"/>
          <w:lang w:eastAsia="en-IN"/>
        </w:rPr>
      </w:pPr>
      <w:ins w:id="5" w:author="Unknown">
        <w:r w:rsidRPr="00EB72F6">
          <w:rPr>
            <w:rFonts w:ascii="Verdana" w:eastAsia="Times New Roman" w:hAnsi="Verdana" w:cs="Times New Roman"/>
            <w:b/>
            <w:bCs/>
            <w:color w:val="006699"/>
            <w:sz w:val="18"/>
            <w:lang w:eastAsia="en-IN"/>
          </w:rPr>
          <w:t>class</w:t>
        </w:r>
        <w:r w:rsidRPr="00EB72F6">
          <w:rPr>
            <w:rFonts w:ascii="Verdana" w:eastAsia="Times New Roman" w:hAnsi="Verdana" w:cs="Times New Roman"/>
            <w:color w:val="000000"/>
            <w:sz w:val="18"/>
            <w:szCs w:val="18"/>
            <w:bdr w:val="none" w:sz="0" w:space="0" w:color="auto" w:frame="1"/>
            <w:lang w:eastAsia="en-IN"/>
          </w:rPr>
          <w:t> Animal{  </w:t>
        </w:r>
      </w:ins>
    </w:p>
    <w:p w:rsidR="00EB72F6" w:rsidRPr="00EB72F6" w:rsidRDefault="00EB72F6" w:rsidP="00EB72F6">
      <w:pPr>
        <w:numPr>
          <w:ilvl w:val="0"/>
          <w:numId w:val="3"/>
        </w:numPr>
        <w:shd w:val="clear" w:color="auto" w:fill="FFFFFF"/>
        <w:spacing w:after="0" w:line="285" w:lineRule="atLeast"/>
        <w:ind w:left="0"/>
        <w:rPr>
          <w:ins w:id="6" w:author="Unknown"/>
          <w:rFonts w:ascii="Verdana" w:eastAsia="Times New Roman" w:hAnsi="Verdana" w:cs="Times New Roman"/>
          <w:color w:val="000000"/>
          <w:sz w:val="18"/>
          <w:szCs w:val="18"/>
          <w:lang w:eastAsia="en-IN"/>
        </w:rPr>
      </w:pPr>
      <w:ins w:id="7" w:author="Unknown">
        <w:r w:rsidRPr="00EB72F6">
          <w:rPr>
            <w:rFonts w:ascii="Verdana" w:eastAsia="Times New Roman" w:hAnsi="Verdana" w:cs="Times New Roman"/>
            <w:b/>
            <w:bCs/>
            <w:color w:val="006699"/>
            <w:sz w:val="18"/>
            <w:lang w:eastAsia="en-IN"/>
          </w:rPr>
          <w:t>void</w:t>
        </w:r>
        <w:r w:rsidRPr="00EB72F6">
          <w:rPr>
            <w:rFonts w:ascii="Verdana" w:eastAsia="Times New Roman" w:hAnsi="Verdana" w:cs="Times New Roman"/>
            <w:color w:val="000000"/>
            <w:sz w:val="18"/>
            <w:szCs w:val="18"/>
            <w:bdr w:val="none" w:sz="0" w:space="0" w:color="auto" w:frame="1"/>
            <w:lang w:eastAsia="en-IN"/>
          </w:rPr>
          <w:t> eat(){</w:t>
        </w:r>
        <w:proofErr w:type="spellStart"/>
        <w:r w:rsidRPr="00EB72F6">
          <w:rPr>
            <w:rFonts w:ascii="Verdana" w:eastAsia="Times New Roman" w:hAnsi="Verdana" w:cs="Times New Roman"/>
            <w:color w:val="000000"/>
            <w:sz w:val="18"/>
            <w:szCs w:val="18"/>
            <w:bdr w:val="none" w:sz="0" w:space="0" w:color="auto" w:frame="1"/>
            <w:lang w:eastAsia="en-IN"/>
          </w:rPr>
          <w:t>System.out.println</w:t>
        </w:r>
        <w:proofErr w:type="spellEnd"/>
        <w:r w:rsidRPr="00EB72F6">
          <w:rPr>
            <w:rFonts w:ascii="Verdana" w:eastAsia="Times New Roman" w:hAnsi="Verdana" w:cs="Times New Roman"/>
            <w:color w:val="000000"/>
            <w:sz w:val="18"/>
            <w:szCs w:val="18"/>
            <w:bdr w:val="none" w:sz="0" w:space="0" w:color="auto" w:frame="1"/>
            <w:lang w:eastAsia="en-IN"/>
          </w:rPr>
          <w:t>(</w:t>
        </w:r>
        <w:r w:rsidRPr="00EB72F6">
          <w:rPr>
            <w:rFonts w:ascii="Verdana" w:eastAsia="Times New Roman" w:hAnsi="Verdana" w:cs="Times New Roman"/>
            <w:color w:val="0000FF"/>
            <w:sz w:val="18"/>
            <w:lang w:eastAsia="en-IN"/>
          </w:rPr>
          <w:t>"eating..."</w:t>
        </w:r>
        <w:r w:rsidRPr="00EB72F6">
          <w:rPr>
            <w:rFonts w:ascii="Verdana" w:eastAsia="Times New Roman" w:hAnsi="Verdana" w:cs="Times New Roman"/>
            <w:color w:val="000000"/>
            <w:sz w:val="18"/>
            <w:szCs w:val="18"/>
            <w:bdr w:val="none" w:sz="0" w:space="0" w:color="auto" w:frame="1"/>
            <w:lang w:eastAsia="en-IN"/>
          </w:rPr>
          <w:t>);}  </w:t>
        </w:r>
      </w:ins>
    </w:p>
    <w:p w:rsidR="00EB72F6" w:rsidRPr="00EB72F6" w:rsidRDefault="00EB72F6" w:rsidP="00EB72F6">
      <w:pPr>
        <w:numPr>
          <w:ilvl w:val="0"/>
          <w:numId w:val="3"/>
        </w:numPr>
        <w:shd w:val="clear" w:color="auto" w:fill="FFFFFF"/>
        <w:spacing w:after="0" w:line="285" w:lineRule="atLeast"/>
        <w:ind w:left="0"/>
        <w:rPr>
          <w:ins w:id="8" w:author="Unknown"/>
          <w:rFonts w:ascii="Verdana" w:eastAsia="Times New Roman" w:hAnsi="Verdana" w:cs="Times New Roman"/>
          <w:color w:val="000000"/>
          <w:sz w:val="18"/>
          <w:szCs w:val="18"/>
          <w:lang w:eastAsia="en-IN"/>
        </w:rPr>
      </w:pPr>
      <w:ins w:id="9" w:author="Unknown">
        <w:r w:rsidRPr="00EB72F6">
          <w:rPr>
            <w:rFonts w:ascii="Verdana" w:eastAsia="Times New Roman" w:hAnsi="Verdana" w:cs="Times New Roman"/>
            <w:color w:val="000000"/>
            <w:sz w:val="18"/>
            <w:szCs w:val="18"/>
            <w:bdr w:val="none" w:sz="0" w:space="0" w:color="auto" w:frame="1"/>
            <w:lang w:eastAsia="en-IN"/>
          </w:rPr>
          <w:t>}  </w:t>
        </w:r>
      </w:ins>
    </w:p>
    <w:p w:rsidR="00EB72F6" w:rsidRPr="00EB72F6" w:rsidRDefault="00EB72F6" w:rsidP="00EB72F6">
      <w:pPr>
        <w:numPr>
          <w:ilvl w:val="0"/>
          <w:numId w:val="3"/>
        </w:numPr>
        <w:shd w:val="clear" w:color="auto" w:fill="FFFFFF"/>
        <w:spacing w:after="0" w:line="285" w:lineRule="atLeast"/>
        <w:ind w:left="0"/>
        <w:rPr>
          <w:ins w:id="10" w:author="Unknown"/>
          <w:rFonts w:ascii="Verdana" w:eastAsia="Times New Roman" w:hAnsi="Verdana" w:cs="Times New Roman"/>
          <w:color w:val="000000"/>
          <w:sz w:val="18"/>
          <w:szCs w:val="18"/>
          <w:lang w:eastAsia="en-IN"/>
        </w:rPr>
      </w:pPr>
      <w:ins w:id="11" w:author="Unknown">
        <w:r w:rsidRPr="00EB72F6">
          <w:rPr>
            <w:rFonts w:ascii="Verdana" w:eastAsia="Times New Roman" w:hAnsi="Verdana" w:cs="Times New Roman"/>
            <w:b/>
            <w:bCs/>
            <w:color w:val="006699"/>
            <w:sz w:val="18"/>
            <w:lang w:eastAsia="en-IN"/>
          </w:rPr>
          <w:t>class</w:t>
        </w:r>
        <w:r w:rsidRPr="00EB72F6">
          <w:rPr>
            <w:rFonts w:ascii="Verdana" w:eastAsia="Times New Roman" w:hAnsi="Verdana" w:cs="Times New Roman"/>
            <w:color w:val="000000"/>
            <w:sz w:val="18"/>
            <w:szCs w:val="18"/>
            <w:bdr w:val="none" w:sz="0" w:space="0" w:color="auto" w:frame="1"/>
            <w:lang w:eastAsia="en-IN"/>
          </w:rPr>
          <w:t> Dog </w:t>
        </w:r>
        <w:r w:rsidRPr="00EB72F6">
          <w:rPr>
            <w:rFonts w:ascii="Verdana" w:eastAsia="Times New Roman" w:hAnsi="Verdana" w:cs="Times New Roman"/>
            <w:b/>
            <w:bCs/>
            <w:color w:val="006699"/>
            <w:sz w:val="18"/>
            <w:lang w:eastAsia="en-IN"/>
          </w:rPr>
          <w:t>extends</w:t>
        </w:r>
        <w:r w:rsidRPr="00EB72F6">
          <w:rPr>
            <w:rFonts w:ascii="Verdana" w:eastAsia="Times New Roman" w:hAnsi="Verdana" w:cs="Times New Roman"/>
            <w:color w:val="000000"/>
            <w:sz w:val="18"/>
            <w:szCs w:val="18"/>
            <w:bdr w:val="none" w:sz="0" w:space="0" w:color="auto" w:frame="1"/>
            <w:lang w:eastAsia="en-IN"/>
          </w:rPr>
          <w:t> Animal{  </w:t>
        </w:r>
      </w:ins>
    </w:p>
    <w:p w:rsidR="00EB72F6" w:rsidRPr="00EB72F6" w:rsidRDefault="00EB72F6" w:rsidP="00EB72F6">
      <w:pPr>
        <w:numPr>
          <w:ilvl w:val="0"/>
          <w:numId w:val="3"/>
        </w:numPr>
        <w:shd w:val="clear" w:color="auto" w:fill="FFFFFF"/>
        <w:spacing w:after="0" w:line="285" w:lineRule="atLeast"/>
        <w:ind w:left="0"/>
        <w:rPr>
          <w:ins w:id="12" w:author="Unknown"/>
          <w:rFonts w:ascii="Verdana" w:eastAsia="Times New Roman" w:hAnsi="Verdana" w:cs="Times New Roman"/>
          <w:color w:val="000000"/>
          <w:sz w:val="18"/>
          <w:szCs w:val="18"/>
          <w:lang w:eastAsia="en-IN"/>
        </w:rPr>
      </w:pPr>
      <w:ins w:id="13" w:author="Unknown">
        <w:r w:rsidRPr="00EB72F6">
          <w:rPr>
            <w:rFonts w:ascii="Verdana" w:eastAsia="Times New Roman" w:hAnsi="Verdana" w:cs="Times New Roman"/>
            <w:b/>
            <w:bCs/>
            <w:color w:val="006699"/>
            <w:sz w:val="18"/>
            <w:lang w:eastAsia="en-IN"/>
          </w:rPr>
          <w:t>void</w:t>
        </w:r>
        <w:r w:rsidRPr="00EB72F6">
          <w:rPr>
            <w:rFonts w:ascii="Verdana" w:eastAsia="Times New Roman" w:hAnsi="Verdana" w:cs="Times New Roman"/>
            <w:color w:val="000000"/>
            <w:sz w:val="18"/>
            <w:szCs w:val="18"/>
            <w:bdr w:val="none" w:sz="0" w:space="0" w:color="auto" w:frame="1"/>
            <w:lang w:eastAsia="en-IN"/>
          </w:rPr>
          <w:t> eat(){</w:t>
        </w:r>
        <w:proofErr w:type="spellStart"/>
        <w:r w:rsidRPr="00EB72F6">
          <w:rPr>
            <w:rFonts w:ascii="Verdana" w:eastAsia="Times New Roman" w:hAnsi="Verdana" w:cs="Times New Roman"/>
            <w:color w:val="000000"/>
            <w:sz w:val="18"/>
            <w:szCs w:val="18"/>
            <w:bdr w:val="none" w:sz="0" w:space="0" w:color="auto" w:frame="1"/>
            <w:lang w:eastAsia="en-IN"/>
          </w:rPr>
          <w:t>System.out.println</w:t>
        </w:r>
        <w:proofErr w:type="spellEnd"/>
        <w:r w:rsidRPr="00EB72F6">
          <w:rPr>
            <w:rFonts w:ascii="Verdana" w:eastAsia="Times New Roman" w:hAnsi="Verdana" w:cs="Times New Roman"/>
            <w:color w:val="000000"/>
            <w:sz w:val="18"/>
            <w:szCs w:val="18"/>
            <w:bdr w:val="none" w:sz="0" w:space="0" w:color="auto" w:frame="1"/>
            <w:lang w:eastAsia="en-IN"/>
          </w:rPr>
          <w:t>(</w:t>
        </w:r>
        <w:r w:rsidRPr="00EB72F6">
          <w:rPr>
            <w:rFonts w:ascii="Verdana" w:eastAsia="Times New Roman" w:hAnsi="Verdana" w:cs="Times New Roman"/>
            <w:color w:val="0000FF"/>
            <w:sz w:val="18"/>
            <w:lang w:eastAsia="en-IN"/>
          </w:rPr>
          <w:t>"eating bread..."</w:t>
        </w:r>
        <w:r w:rsidRPr="00EB72F6">
          <w:rPr>
            <w:rFonts w:ascii="Verdana" w:eastAsia="Times New Roman" w:hAnsi="Verdana" w:cs="Times New Roman"/>
            <w:color w:val="000000"/>
            <w:sz w:val="18"/>
            <w:szCs w:val="18"/>
            <w:bdr w:val="none" w:sz="0" w:space="0" w:color="auto" w:frame="1"/>
            <w:lang w:eastAsia="en-IN"/>
          </w:rPr>
          <w:t>);}  </w:t>
        </w:r>
      </w:ins>
    </w:p>
    <w:p w:rsidR="00EB72F6" w:rsidRPr="00EB72F6" w:rsidRDefault="00EB72F6" w:rsidP="00EB72F6">
      <w:pPr>
        <w:numPr>
          <w:ilvl w:val="0"/>
          <w:numId w:val="3"/>
        </w:numPr>
        <w:shd w:val="clear" w:color="auto" w:fill="FFFFFF"/>
        <w:spacing w:after="0" w:line="285" w:lineRule="atLeast"/>
        <w:ind w:left="0"/>
        <w:rPr>
          <w:ins w:id="14" w:author="Unknown"/>
          <w:rFonts w:ascii="Verdana" w:eastAsia="Times New Roman" w:hAnsi="Verdana" w:cs="Times New Roman"/>
          <w:color w:val="000000"/>
          <w:sz w:val="18"/>
          <w:szCs w:val="18"/>
          <w:lang w:eastAsia="en-IN"/>
        </w:rPr>
      </w:pPr>
      <w:ins w:id="15" w:author="Unknown">
        <w:r w:rsidRPr="00EB72F6">
          <w:rPr>
            <w:rFonts w:ascii="Verdana" w:eastAsia="Times New Roman" w:hAnsi="Verdana" w:cs="Times New Roman"/>
            <w:b/>
            <w:bCs/>
            <w:color w:val="006699"/>
            <w:sz w:val="18"/>
            <w:lang w:eastAsia="en-IN"/>
          </w:rPr>
          <w:t>void</w:t>
        </w:r>
        <w:r w:rsidRPr="00EB72F6">
          <w:rPr>
            <w:rFonts w:ascii="Verdana" w:eastAsia="Times New Roman" w:hAnsi="Verdana" w:cs="Times New Roman"/>
            <w:color w:val="000000"/>
            <w:sz w:val="18"/>
            <w:szCs w:val="18"/>
            <w:bdr w:val="none" w:sz="0" w:space="0" w:color="auto" w:frame="1"/>
            <w:lang w:eastAsia="en-IN"/>
          </w:rPr>
          <w:t> bark(){</w:t>
        </w:r>
        <w:proofErr w:type="spellStart"/>
        <w:r w:rsidRPr="00EB72F6">
          <w:rPr>
            <w:rFonts w:ascii="Verdana" w:eastAsia="Times New Roman" w:hAnsi="Verdana" w:cs="Times New Roman"/>
            <w:color w:val="000000"/>
            <w:sz w:val="18"/>
            <w:szCs w:val="18"/>
            <w:bdr w:val="none" w:sz="0" w:space="0" w:color="auto" w:frame="1"/>
            <w:lang w:eastAsia="en-IN"/>
          </w:rPr>
          <w:t>System.out.println</w:t>
        </w:r>
        <w:proofErr w:type="spellEnd"/>
        <w:r w:rsidRPr="00EB72F6">
          <w:rPr>
            <w:rFonts w:ascii="Verdana" w:eastAsia="Times New Roman" w:hAnsi="Verdana" w:cs="Times New Roman"/>
            <w:color w:val="000000"/>
            <w:sz w:val="18"/>
            <w:szCs w:val="18"/>
            <w:bdr w:val="none" w:sz="0" w:space="0" w:color="auto" w:frame="1"/>
            <w:lang w:eastAsia="en-IN"/>
          </w:rPr>
          <w:t>(</w:t>
        </w:r>
        <w:r w:rsidRPr="00EB72F6">
          <w:rPr>
            <w:rFonts w:ascii="Verdana" w:eastAsia="Times New Roman" w:hAnsi="Verdana" w:cs="Times New Roman"/>
            <w:color w:val="0000FF"/>
            <w:sz w:val="18"/>
            <w:lang w:eastAsia="en-IN"/>
          </w:rPr>
          <w:t>"barking..."</w:t>
        </w:r>
        <w:r w:rsidRPr="00EB72F6">
          <w:rPr>
            <w:rFonts w:ascii="Verdana" w:eastAsia="Times New Roman" w:hAnsi="Verdana" w:cs="Times New Roman"/>
            <w:color w:val="000000"/>
            <w:sz w:val="18"/>
            <w:szCs w:val="18"/>
            <w:bdr w:val="none" w:sz="0" w:space="0" w:color="auto" w:frame="1"/>
            <w:lang w:eastAsia="en-IN"/>
          </w:rPr>
          <w:t>);}  </w:t>
        </w:r>
      </w:ins>
    </w:p>
    <w:p w:rsidR="00EB72F6" w:rsidRPr="00EB72F6" w:rsidRDefault="00EB72F6" w:rsidP="00EB72F6">
      <w:pPr>
        <w:numPr>
          <w:ilvl w:val="0"/>
          <w:numId w:val="3"/>
        </w:numPr>
        <w:shd w:val="clear" w:color="auto" w:fill="FFFFFF"/>
        <w:spacing w:after="0" w:line="285" w:lineRule="atLeast"/>
        <w:ind w:left="0"/>
        <w:rPr>
          <w:ins w:id="16" w:author="Unknown"/>
          <w:rFonts w:ascii="Verdana" w:eastAsia="Times New Roman" w:hAnsi="Verdana" w:cs="Times New Roman"/>
          <w:color w:val="000000"/>
          <w:sz w:val="18"/>
          <w:szCs w:val="18"/>
          <w:lang w:eastAsia="en-IN"/>
        </w:rPr>
      </w:pPr>
      <w:ins w:id="17" w:author="Unknown">
        <w:r w:rsidRPr="00EB72F6">
          <w:rPr>
            <w:rFonts w:ascii="Verdana" w:eastAsia="Times New Roman" w:hAnsi="Verdana" w:cs="Times New Roman"/>
            <w:b/>
            <w:bCs/>
            <w:color w:val="006699"/>
            <w:sz w:val="18"/>
            <w:lang w:eastAsia="en-IN"/>
          </w:rPr>
          <w:t>void</w:t>
        </w:r>
        <w:r w:rsidRPr="00EB72F6">
          <w:rPr>
            <w:rFonts w:ascii="Verdana" w:eastAsia="Times New Roman" w:hAnsi="Verdana" w:cs="Times New Roman"/>
            <w:color w:val="000000"/>
            <w:sz w:val="18"/>
            <w:szCs w:val="18"/>
            <w:bdr w:val="none" w:sz="0" w:space="0" w:color="auto" w:frame="1"/>
            <w:lang w:eastAsia="en-IN"/>
          </w:rPr>
          <w:t> work(){  </w:t>
        </w:r>
      </w:ins>
    </w:p>
    <w:p w:rsidR="00EB72F6" w:rsidRPr="00EB72F6" w:rsidRDefault="00EB72F6" w:rsidP="00EB72F6">
      <w:pPr>
        <w:numPr>
          <w:ilvl w:val="0"/>
          <w:numId w:val="3"/>
        </w:numPr>
        <w:shd w:val="clear" w:color="auto" w:fill="FFFFFF"/>
        <w:spacing w:after="0" w:line="285" w:lineRule="atLeast"/>
        <w:ind w:left="0"/>
        <w:rPr>
          <w:ins w:id="18" w:author="Unknown"/>
          <w:rFonts w:ascii="Verdana" w:eastAsia="Times New Roman" w:hAnsi="Verdana" w:cs="Times New Roman"/>
          <w:color w:val="000000"/>
          <w:sz w:val="18"/>
          <w:szCs w:val="18"/>
          <w:lang w:eastAsia="en-IN"/>
        </w:rPr>
      </w:pPr>
      <w:ins w:id="19" w:author="Unknown">
        <w:r w:rsidRPr="00EB72F6">
          <w:rPr>
            <w:rFonts w:ascii="Verdana" w:eastAsia="Times New Roman" w:hAnsi="Verdana" w:cs="Times New Roman"/>
            <w:b/>
            <w:bCs/>
            <w:color w:val="006699"/>
            <w:sz w:val="18"/>
            <w:lang w:eastAsia="en-IN"/>
          </w:rPr>
          <w:t>super</w:t>
        </w:r>
        <w:r w:rsidRPr="00EB72F6">
          <w:rPr>
            <w:rFonts w:ascii="Verdana" w:eastAsia="Times New Roman" w:hAnsi="Verdana" w:cs="Times New Roman"/>
            <w:color w:val="000000"/>
            <w:sz w:val="18"/>
            <w:szCs w:val="18"/>
            <w:bdr w:val="none" w:sz="0" w:space="0" w:color="auto" w:frame="1"/>
            <w:lang w:eastAsia="en-IN"/>
          </w:rPr>
          <w:t>.eat();  </w:t>
        </w:r>
      </w:ins>
    </w:p>
    <w:p w:rsidR="00EB72F6" w:rsidRPr="00EB72F6" w:rsidRDefault="00EB72F6" w:rsidP="00EB72F6">
      <w:pPr>
        <w:numPr>
          <w:ilvl w:val="0"/>
          <w:numId w:val="3"/>
        </w:numPr>
        <w:shd w:val="clear" w:color="auto" w:fill="FFFFFF"/>
        <w:spacing w:after="0" w:line="285" w:lineRule="atLeast"/>
        <w:ind w:left="0"/>
        <w:rPr>
          <w:ins w:id="20" w:author="Unknown"/>
          <w:rFonts w:ascii="Verdana" w:eastAsia="Times New Roman" w:hAnsi="Verdana" w:cs="Times New Roman"/>
          <w:color w:val="000000"/>
          <w:sz w:val="18"/>
          <w:szCs w:val="18"/>
          <w:lang w:eastAsia="en-IN"/>
        </w:rPr>
      </w:pPr>
      <w:ins w:id="21" w:author="Unknown">
        <w:r w:rsidRPr="00EB72F6">
          <w:rPr>
            <w:rFonts w:ascii="Verdana" w:eastAsia="Times New Roman" w:hAnsi="Verdana" w:cs="Times New Roman"/>
            <w:color w:val="000000"/>
            <w:sz w:val="18"/>
            <w:szCs w:val="18"/>
            <w:bdr w:val="none" w:sz="0" w:space="0" w:color="auto" w:frame="1"/>
            <w:lang w:eastAsia="en-IN"/>
          </w:rPr>
          <w:t>bark();  </w:t>
        </w:r>
      </w:ins>
    </w:p>
    <w:p w:rsidR="00EB72F6" w:rsidRPr="00EB72F6" w:rsidRDefault="00EB72F6" w:rsidP="00EB72F6">
      <w:pPr>
        <w:numPr>
          <w:ilvl w:val="0"/>
          <w:numId w:val="3"/>
        </w:numPr>
        <w:shd w:val="clear" w:color="auto" w:fill="FFFFFF"/>
        <w:spacing w:after="0" w:line="285" w:lineRule="atLeast"/>
        <w:ind w:left="0"/>
        <w:rPr>
          <w:ins w:id="22" w:author="Unknown"/>
          <w:rFonts w:ascii="Verdana" w:eastAsia="Times New Roman" w:hAnsi="Verdana" w:cs="Times New Roman"/>
          <w:color w:val="000000"/>
          <w:sz w:val="18"/>
          <w:szCs w:val="18"/>
          <w:lang w:eastAsia="en-IN"/>
        </w:rPr>
      </w:pPr>
      <w:ins w:id="23" w:author="Unknown">
        <w:r w:rsidRPr="00EB72F6">
          <w:rPr>
            <w:rFonts w:ascii="Verdana" w:eastAsia="Times New Roman" w:hAnsi="Verdana" w:cs="Times New Roman"/>
            <w:color w:val="000000"/>
            <w:sz w:val="18"/>
            <w:szCs w:val="18"/>
            <w:bdr w:val="none" w:sz="0" w:space="0" w:color="auto" w:frame="1"/>
            <w:lang w:eastAsia="en-IN"/>
          </w:rPr>
          <w:t>}  </w:t>
        </w:r>
      </w:ins>
    </w:p>
    <w:p w:rsidR="00EB72F6" w:rsidRPr="00EB72F6" w:rsidRDefault="00EB72F6" w:rsidP="00EB72F6">
      <w:pPr>
        <w:numPr>
          <w:ilvl w:val="0"/>
          <w:numId w:val="3"/>
        </w:numPr>
        <w:shd w:val="clear" w:color="auto" w:fill="FFFFFF"/>
        <w:spacing w:after="0" w:line="285" w:lineRule="atLeast"/>
        <w:ind w:left="0"/>
        <w:rPr>
          <w:ins w:id="24" w:author="Unknown"/>
          <w:rFonts w:ascii="Verdana" w:eastAsia="Times New Roman" w:hAnsi="Verdana" w:cs="Times New Roman"/>
          <w:color w:val="000000"/>
          <w:sz w:val="18"/>
          <w:szCs w:val="18"/>
          <w:lang w:eastAsia="en-IN"/>
        </w:rPr>
      </w:pPr>
      <w:ins w:id="25" w:author="Unknown">
        <w:r w:rsidRPr="00EB72F6">
          <w:rPr>
            <w:rFonts w:ascii="Verdana" w:eastAsia="Times New Roman" w:hAnsi="Verdana" w:cs="Times New Roman"/>
            <w:color w:val="000000"/>
            <w:sz w:val="18"/>
            <w:szCs w:val="18"/>
            <w:bdr w:val="none" w:sz="0" w:space="0" w:color="auto" w:frame="1"/>
            <w:lang w:eastAsia="en-IN"/>
          </w:rPr>
          <w:t>}  </w:t>
        </w:r>
      </w:ins>
    </w:p>
    <w:p w:rsidR="00EB72F6" w:rsidRPr="00EB72F6" w:rsidRDefault="00EB72F6" w:rsidP="00EB72F6">
      <w:pPr>
        <w:numPr>
          <w:ilvl w:val="0"/>
          <w:numId w:val="3"/>
        </w:numPr>
        <w:shd w:val="clear" w:color="auto" w:fill="FFFFFF"/>
        <w:spacing w:after="0" w:line="285" w:lineRule="atLeast"/>
        <w:ind w:left="0"/>
        <w:rPr>
          <w:ins w:id="26" w:author="Unknown"/>
          <w:rFonts w:ascii="Verdana" w:eastAsia="Times New Roman" w:hAnsi="Verdana" w:cs="Times New Roman"/>
          <w:color w:val="000000"/>
          <w:sz w:val="18"/>
          <w:szCs w:val="18"/>
          <w:lang w:eastAsia="en-IN"/>
        </w:rPr>
      </w:pPr>
      <w:ins w:id="27" w:author="Unknown">
        <w:r w:rsidRPr="00EB72F6">
          <w:rPr>
            <w:rFonts w:ascii="Verdana" w:eastAsia="Times New Roman" w:hAnsi="Verdana" w:cs="Times New Roman"/>
            <w:b/>
            <w:bCs/>
            <w:color w:val="006699"/>
            <w:sz w:val="18"/>
            <w:lang w:eastAsia="en-IN"/>
          </w:rPr>
          <w:t>class</w:t>
        </w:r>
        <w:r w:rsidRPr="00EB72F6">
          <w:rPr>
            <w:rFonts w:ascii="Verdana" w:eastAsia="Times New Roman" w:hAnsi="Verdana" w:cs="Times New Roman"/>
            <w:color w:val="000000"/>
            <w:sz w:val="18"/>
            <w:szCs w:val="18"/>
            <w:bdr w:val="none" w:sz="0" w:space="0" w:color="auto" w:frame="1"/>
            <w:lang w:eastAsia="en-IN"/>
          </w:rPr>
          <w:t> TestSuper2{  </w:t>
        </w:r>
      </w:ins>
    </w:p>
    <w:p w:rsidR="00EB72F6" w:rsidRPr="00EB72F6" w:rsidRDefault="00EB72F6" w:rsidP="00EB72F6">
      <w:pPr>
        <w:numPr>
          <w:ilvl w:val="0"/>
          <w:numId w:val="3"/>
        </w:numPr>
        <w:shd w:val="clear" w:color="auto" w:fill="FFFFFF"/>
        <w:spacing w:after="0" w:line="285" w:lineRule="atLeast"/>
        <w:ind w:left="0"/>
        <w:rPr>
          <w:ins w:id="28" w:author="Unknown"/>
          <w:rFonts w:ascii="Verdana" w:eastAsia="Times New Roman" w:hAnsi="Verdana" w:cs="Times New Roman"/>
          <w:color w:val="000000"/>
          <w:sz w:val="18"/>
          <w:szCs w:val="18"/>
          <w:lang w:eastAsia="en-IN"/>
        </w:rPr>
      </w:pPr>
      <w:ins w:id="29" w:author="Unknown">
        <w:r w:rsidRPr="00EB72F6">
          <w:rPr>
            <w:rFonts w:ascii="Verdana" w:eastAsia="Times New Roman" w:hAnsi="Verdana" w:cs="Times New Roman"/>
            <w:b/>
            <w:bCs/>
            <w:color w:val="006699"/>
            <w:sz w:val="18"/>
            <w:lang w:eastAsia="en-IN"/>
          </w:rPr>
          <w:t>public</w:t>
        </w:r>
        <w:r w:rsidRPr="00EB72F6">
          <w:rPr>
            <w:rFonts w:ascii="Verdana" w:eastAsia="Times New Roman" w:hAnsi="Verdana" w:cs="Times New Roman"/>
            <w:color w:val="000000"/>
            <w:sz w:val="18"/>
            <w:szCs w:val="18"/>
            <w:bdr w:val="none" w:sz="0" w:space="0" w:color="auto" w:frame="1"/>
            <w:lang w:eastAsia="en-IN"/>
          </w:rPr>
          <w:t> </w:t>
        </w:r>
        <w:r w:rsidRPr="00EB72F6">
          <w:rPr>
            <w:rFonts w:ascii="Verdana" w:eastAsia="Times New Roman" w:hAnsi="Verdana" w:cs="Times New Roman"/>
            <w:b/>
            <w:bCs/>
            <w:color w:val="006699"/>
            <w:sz w:val="18"/>
            <w:lang w:eastAsia="en-IN"/>
          </w:rPr>
          <w:t>static</w:t>
        </w:r>
        <w:r w:rsidRPr="00EB72F6">
          <w:rPr>
            <w:rFonts w:ascii="Verdana" w:eastAsia="Times New Roman" w:hAnsi="Verdana" w:cs="Times New Roman"/>
            <w:color w:val="000000"/>
            <w:sz w:val="18"/>
            <w:szCs w:val="18"/>
            <w:bdr w:val="none" w:sz="0" w:space="0" w:color="auto" w:frame="1"/>
            <w:lang w:eastAsia="en-IN"/>
          </w:rPr>
          <w:t> </w:t>
        </w:r>
        <w:r w:rsidRPr="00EB72F6">
          <w:rPr>
            <w:rFonts w:ascii="Verdana" w:eastAsia="Times New Roman" w:hAnsi="Verdana" w:cs="Times New Roman"/>
            <w:b/>
            <w:bCs/>
            <w:color w:val="006699"/>
            <w:sz w:val="18"/>
            <w:lang w:eastAsia="en-IN"/>
          </w:rPr>
          <w:t>void</w:t>
        </w:r>
        <w:r w:rsidRPr="00EB72F6">
          <w:rPr>
            <w:rFonts w:ascii="Verdana" w:eastAsia="Times New Roman" w:hAnsi="Verdana" w:cs="Times New Roman"/>
            <w:color w:val="000000"/>
            <w:sz w:val="18"/>
            <w:szCs w:val="18"/>
            <w:bdr w:val="none" w:sz="0" w:space="0" w:color="auto" w:frame="1"/>
            <w:lang w:eastAsia="en-IN"/>
          </w:rPr>
          <w:t> main(String </w:t>
        </w:r>
        <w:proofErr w:type="spellStart"/>
        <w:r w:rsidRPr="00EB72F6">
          <w:rPr>
            <w:rFonts w:ascii="Verdana" w:eastAsia="Times New Roman" w:hAnsi="Verdana" w:cs="Times New Roman"/>
            <w:color w:val="000000"/>
            <w:sz w:val="18"/>
            <w:szCs w:val="18"/>
            <w:bdr w:val="none" w:sz="0" w:space="0" w:color="auto" w:frame="1"/>
            <w:lang w:eastAsia="en-IN"/>
          </w:rPr>
          <w:t>args</w:t>
        </w:r>
        <w:proofErr w:type="spellEnd"/>
        <w:r w:rsidRPr="00EB72F6">
          <w:rPr>
            <w:rFonts w:ascii="Verdana" w:eastAsia="Times New Roman" w:hAnsi="Verdana" w:cs="Times New Roman"/>
            <w:color w:val="000000"/>
            <w:sz w:val="18"/>
            <w:szCs w:val="18"/>
            <w:bdr w:val="none" w:sz="0" w:space="0" w:color="auto" w:frame="1"/>
            <w:lang w:eastAsia="en-IN"/>
          </w:rPr>
          <w:t>[]){  </w:t>
        </w:r>
      </w:ins>
    </w:p>
    <w:p w:rsidR="00EB72F6" w:rsidRPr="00EB72F6" w:rsidRDefault="00EB72F6" w:rsidP="00EB72F6">
      <w:pPr>
        <w:numPr>
          <w:ilvl w:val="0"/>
          <w:numId w:val="3"/>
        </w:numPr>
        <w:shd w:val="clear" w:color="auto" w:fill="FFFFFF"/>
        <w:spacing w:after="0" w:line="285" w:lineRule="atLeast"/>
        <w:ind w:left="0"/>
        <w:rPr>
          <w:ins w:id="30" w:author="Unknown"/>
          <w:rFonts w:ascii="Verdana" w:eastAsia="Times New Roman" w:hAnsi="Verdana" w:cs="Times New Roman"/>
          <w:color w:val="000000"/>
          <w:sz w:val="18"/>
          <w:szCs w:val="18"/>
          <w:lang w:eastAsia="en-IN"/>
        </w:rPr>
      </w:pPr>
      <w:ins w:id="31" w:author="Unknown">
        <w:r w:rsidRPr="00EB72F6">
          <w:rPr>
            <w:rFonts w:ascii="Verdana" w:eastAsia="Times New Roman" w:hAnsi="Verdana" w:cs="Times New Roman"/>
            <w:color w:val="000000"/>
            <w:sz w:val="18"/>
            <w:szCs w:val="18"/>
            <w:bdr w:val="none" w:sz="0" w:space="0" w:color="auto" w:frame="1"/>
            <w:lang w:eastAsia="en-IN"/>
          </w:rPr>
          <w:t>Dog d=</w:t>
        </w:r>
        <w:r w:rsidRPr="00EB72F6">
          <w:rPr>
            <w:rFonts w:ascii="Verdana" w:eastAsia="Times New Roman" w:hAnsi="Verdana" w:cs="Times New Roman"/>
            <w:b/>
            <w:bCs/>
            <w:color w:val="006699"/>
            <w:sz w:val="18"/>
            <w:lang w:eastAsia="en-IN"/>
          </w:rPr>
          <w:t>new</w:t>
        </w:r>
        <w:r w:rsidRPr="00EB72F6">
          <w:rPr>
            <w:rFonts w:ascii="Verdana" w:eastAsia="Times New Roman" w:hAnsi="Verdana" w:cs="Times New Roman"/>
            <w:color w:val="000000"/>
            <w:sz w:val="18"/>
            <w:szCs w:val="18"/>
            <w:bdr w:val="none" w:sz="0" w:space="0" w:color="auto" w:frame="1"/>
            <w:lang w:eastAsia="en-IN"/>
          </w:rPr>
          <w:t> Dog();  </w:t>
        </w:r>
      </w:ins>
    </w:p>
    <w:p w:rsidR="00EB72F6" w:rsidRPr="00EB72F6" w:rsidRDefault="00EB72F6" w:rsidP="00EB72F6">
      <w:pPr>
        <w:numPr>
          <w:ilvl w:val="0"/>
          <w:numId w:val="3"/>
        </w:numPr>
        <w:shd w:val="clear" w:color="auto" w:fill="FFFFFF"/>
        <w:spacing w:after="0" w:line="285" w:lineRule="atLeast"/>
        <w:ind w:left="0"/>
        <w:rPr>
          <w:ins w:id="32" w:author="Unknown"/>
          <w:rFonts w:ascii="Verdana" w:eastAsia="Times New Roman" w:hAnsi="Verdana" w:cs="Times New Roman"/>
          <w:color w:val="000000"/>
          <w:sz w:val="18"/>
          <w:szCs w:val="18"/>
          <w:lang w:eastAsia="en-IN"/>
        </w:rPr>
      </w:pPr>
      <w:proofErr w:type="spellStart"/>
      <w:ins w:id="33" w:author="Unknown">
        <w:r w:rsidRPr="00EB72F6">
          <w:rPr>
            <w:rFonts w:ascii="Verdana" w:eastAsia="Times New Roman" w:hAnsi="Verdana" w:cs="Times New Roman"/>
            <w:color w:val="000000"/>
            <w:sz w:val="18"/>
            <w:szCs w:val="18"/>
            <w:bdr w:val="none" w:sz="0" w:space="0" w:color="auto" w:frame="1"/>
            <w:lang w:eastAsia="en-IN"/>
          </w:rPr>
          <w:t>d.work</w:t>
        </w:r>
        <w:proofErr w:type="spellEnd"/>
        <w:r w:rsidRPr="00EB72F6">
          <w:rPr>
            <w:rFonts w:ascii="Verdana" w:eastAsia="Times New Roman" w:hAnsi="Verdana" w:cs="Times New Roman"/>
            <w:color w:val="000000"/>
            <w:sz w:val="18"/>
            <w:szCs w:val="18"/>
            <w:bdr w:val="none" w:sz="0" w:space="0" w:color="auto" w:frame="1"/>
            <w:lang w:eastAsia="en-IN"/>
          </w:rPr>
          <w:t>();  </w:t>
        </w:r>
      </w:ins>
    </w:p>
    <w:p w:rsidR="00EB72F6" w:rsidRPr="00EB72F6" w:rsidRDefault="00EB72F6" w:rsidP="00EB72F6">
      <w:pPr>
        <w:numPr>
          <w:ilvl w:val="0"/>
          <w:numId w:val="3"/>
        </w:numPr>
        <w:shd w:val="clear" w:color="auto" w:fill="FFFFFF"/>
        <w:spacing w:after="109" w:line="285" w:lineRule="atLeast"/>
        <w:ind w:left="0"/>
        <w:rPr>
          <w:ins w:id="34" w:author="Unknown"/>
          <w:rFonts w:ascii="Verdana" w:eastAsia="Times New Roman" w:hAnsi="Verdana" w:cs="Times New Roman"/>
          <w:color w:val="000000"/>
          <w:sz w:val="18"/>
          <w:szCs w:val="18"/>
          <w:lang w:eastAsia="en-IN"/>
        </w:rPr>
      </w:pPr>
      <w:ins w:id="35" w:author="Unknown">
        <w:r w:rsidRPr="00EB72F6">
          <w:rPr>
            <w:rFonts w:ascii="Verdana" w:eastAsia="Times New Roman" w:hAnsi="Verdana" w:cs="Times New Roman"/>
            <w:color w:val="000000"/>
            <w:sz w:val="18"/>
            <w:szCs w:val="18"/>
            <w:bdr w:val="none" w:sz="0" w:space="0" w:color="auto" w:frame="1"/>
            <w:lang w:eastAsia="en-IN"/>
          </w:rPr>
          <w:t>}}  </w:t>
        </w:r>
      </w:ins>
    </w:p>
    <w:p w:rsidR="00EB72F6" w:rsidRPr="00EB72F6" w:rsidRDefault="00EB72F6" w:rsidP="00EB72F6">
      <w:pPr>
        <w:shd w:val="clear" w:color="auto" w:fill="FFFFFF"/>
        <w:spacing w:before="100" w:beforeAutospacing="1" w:after="100" w:afterAutospacing="1" w:line="240" w:lineRule="auto"/>
        <w:rPr>
          <w:ins w:id="36" w:author="Unknown"/>
          <w:rFonts w:ascii="Verdana" w:eastAsia="Times New Roman" w:hAnsi="Verdana" w:cs="Times New Roman"/>
          <w:color w:val="000000"/>
          <w:sz w:val="18"/>
          <w:szCs w:val="18"/>
          <w:lang w:eastAsia="en-IN"/>
        </w:rPr>
      </w:pPr>
      <w:ins w:id="37" w:author="Unknown">
        <w:r w:rsidRPr="00EB72F6">
          <w:rPr>
            <w:rFonts w:ascii="Verdana" w:eastAsia="Times New Roman" w:hAnsi="Verdana" w:cs="Times New Roman"/>
            <w:color w:val="000000"/>
            <w:sz w:val="18"/>
            <w:szCs w:val="18"/>
            <w:lang w:eastAsia="en-IN"/>
          </w:rPr>
          <w:t>Output:</w:t>
        </w:r>
      </w:ins>
    </w:p>
    <w:p w:rsidR="00EB72F6" w:rsidRPr="00EB72F6" w:rsidRDefault="00EB72F6" w:rsidP="00EB72F6">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8" w:author="Unknown"/>
          <w:rFonts w:ascii="Courier New" w:eastAsia="Times New Roman" w:hAnsi="Courier New" w:cs="Courier New"/>
          <w:color w:val="000000"/>
          <w:sz w:val="20"/>
          <w:szCs w:val="20"/>
          <w:lang w:eastAsia="en-IN"/>
        </w:rPr>
      </w:pPr>
      <w:ins w:id="39" w:author="Unknown">
        <w:r w:rsidRPr="00EB72F6">
          <w:rPr>
            <w:rFonts w:ascii="Courier New" w:eastAsia="Times New Roman" w:hAnsi="Courier New" w:cs="Courier New"/>
            <w:color w:val="000000"/>
            <w:sz w:val="20"/>
            <w:szCs w:val="20"/>
            <w:lang w:eastAsia="en-IN"/>
          </w:rPr>
          <w:t>eating...</w:t>
        </w:r>
      </w:ins>
    </w:p>
    <w:p w:rsidR="00EB72F6" w:rsidRPr="00EB72F6" w:rsidRDefault="00EB72F6" w:rsidP="00EB72F6">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0" w:author="Unknown"/>
          <w:rFonts w:ascii="Courier New" w:eastAsia="Times New Roman" w:hAnsi="Courier New" w:cs="Courier New"/>
          <w:color w:val="000000"/>
          <w:sz w:val="20"/>
          <w:szCs w:val="20"/>
          <w:lang w:eastAsia="en-IN"/>
        </w:rPr>
      </w:pPr>
      <w:ins w:id="41" w:author="Unknown">
        <w:r w:rsidRPr="00EB72F6">
          <w:rPr>
            <w:rFonts w:ascii="Courier New" w:eastAsia="Times New Roman" w:hAnsi="Courier New" w:cs="Courier New"/>
            <w:color w:val="000000"/>
            <w:sz w:val="20"/>
            <w:szCs w:val="20"/>
            <w:lang w:eastAsia="en-IN"/>
          </w:rPr>
          <w:t>barking...</w:t>
        </w:r>
      </w:ins>
    </w:p>
    <w:p w:rsidR="00EB72F6" w:rsidRPr="00EB72F6" w:rsidRDefault="00EB72F6" w:rsidP="00EB72F6">
      <w:pPr>
        <w:shd w:val="clear" w:color="auto" w:fill="FFFFFF"/>
        <w:spacing w:before="100" w:beforeAutospacing="1" w:after="100" w:afterAutospacing="1" w:line="240" w:lineRule="auto"/>
        <w:rPr>
          <w:ins w:id="42" w:author="Unknown"/>
          <w:rFonts w:ascii="Verdana" w:eastAsia="Times New Roman" w:hAnsi="Verdana" w:cs="Times New Roman"/>
          <w:color w:val="000000"/>
          <w:sz w:val="18"/>
          <w:szCs w:val="18"/>
          <w:lang w:eastAsia="en-IN"/>
        </w:rPr>
      </w:pPr>
      <w:ins w:id="43" w:author="Unknown">
        <w:r w:rsidRPr="00EB72F6">
          <w:rPr>
            <w:rFonts w:ascii="Verdana" w:eastAsia="Times New Roman" w:hAnsi="Verdana" w:cs="Times New Roman"/>
            <w:color w:val="000000"/>
            <w:sz w:val="18"/>
            <w:szCs w:val="18"/>
            <w:lang w:eastAsia="en-IN"/>
          </w:rPr>
          <w:lastRenderedPageBreak/>
          <w:t>In the above example Animal and Dog both classes have eat() method if we call eat() method from Dog class, it will call the eat() method of Dog class by default because priority is given to local.</w:t>
        </w:r>
      </w:ins>
    </w:p>
    <w:p w:rsidR="00EB72F6" w:rsidRPr="00EB72F6" w:rsidRDefault="00EB72F6" w:rsidP="00EB72F6">
      <w:pPr>
        <w:shd w:val="clear" w:color="auto" w:fill="FFFFFF"/>
        <w:spacing w:before="100" w:beforeAutospacing="1" w:after="100" w:afterAutospacing="1" w:line="240" w:lineRule="auto"/>
        <w:rPr>
          <w:ins w:id="44" w:author="Unknown"/>
          <w:rFonts w:ascii="Verdana" w:eastAsia="Times New Roman" w:hAnsi="Verdana" w:cs="Times New Roman"/>
          <w:color w:val="000000"/>
          <w:sz w:val="18"/>
          <w:szCs w:val="18"/>
          <w:lang w:eastAsia="en-IN"/>
        </w:rPr>
      </w:pPr>
      <w:ins w:id="45" w:author="Unknown">
        <w:r w:rsidRPr="00EB72F6">
          <w:rPr>
            <w:rFonts w:ascii="Verdana" w:eastAsia="Times New Roman" w:hAnsi="Verdana" w:cs="Times New Roman"/>
            <w:color w:val="000000"/>
            <w:sz w:val="18"/>
            <w:szCs w:val="18"/>
            <w:lang w:eastAsia="en-IN"/>
          </w:rPr>
          <w:t>To call the parent class method, we need to use super keyword.</w:t>
        </w:r>
      </w:ins>
    </w:p>
    <w:p w:rsidR="00EB72F6" w:rsidRPr="00EB72F6" w:rsidRDefault="00EB72F6" w:rsidP="00EB72F6">
      <w:pPr>
        <w:shd w:val="clear" w:color="auto" w:fill="FFFFFF"/>
        <w:spacing w:before="100" w:beforeAutospacing="1" w:after="100" w:afterAutospacing="1" w:line="312" w:lineRule="atLeast"/>
        <w:outlineLvl w:val="1"/>
        <w:rPr>
          <w:ins w:id="46" w:author="Unknown"/>
          <w:rFonts w:ascii="Helvetica" w:eastAsia="Times New Roman" w:hAnsi="Helvetica" w:cs="Helvetica"/>
          <w:color w:val="610B38"/>
          <w:sz w:val="34"/>
          <w:szCs w:val="34"/>
          <w:lang w:eastAsia="en-IN"/>
        </w:rPr>
      </w:pPr>
      <w:ins w:id="47" w:author="Unknown">
        <w:r w:rsidRPr="00EB72F6">
          <w:rPr>
            <w:rFonts w:ascii="Helvetica" w:eastAsia="Times New Roman" w:hAnsi="Helvetica" w:cs="Helvetica"/>
            <w:color w:val="610B38"/>
            <w:sz w:val="34"/>
            <w:szCs w:val="34"/>
            <w:lang w:eastAsia="en-IN"/>
          </w:rPr>
          <w:t>3) super is used to invoke parent class constructor.</w:t>
        </w:r>
      </w:ins>
    </w:p>
    <w:p w:rsidR="00EB72F6" w:rsidRPr="00EB72F6" w:rsidRDefault="00EB72F6" w:rsidP="00EB72F6">
      <w:pPr>
        <w:shd w:val="clear" w:color="auto" w:fill="FFFFFF"/>
        <w:spacing w:before="100" w:beforeAutospacing="1" w:after="100" w:afterAutospacing="1" w:line="240" w:lineRule="auto"/>
        <w:rPr>
          <w:ins w:id="48" w:author="Unknown"/>
          <w:rFonts w:ascii="Verdana" w:eastAsia="Times New Roman" w:hAnsi="Verdana" w:cs="Times New Roman"/>
          <w:color w:val="000000"/>
          <w:sz w:val="18"/>
          <w:szCs w:val="18"/>
          <w:lang w:eastAsia="en-IN"/>
        </w:rPr>
      </w:pPr>
      <w:ins w:id="49" w:author="Unknown">
        <w:r w:rsidRPr="00EB72F6">
          <w:rPr>
            <w:rFonts w:ascii="Verdana" w:eastAsia="Times New Roman" w:hAnsi="Verdana" w:cs="Times New Roman"/>
            <w:color w:val="000000"/>
            <w:sz w:val="18"/>
            <w:szCs w:val="18"/>
            <w:lang w:eastAsia="en-IN"/>
          </w:rPr>
          <w:t>The super keyword can also be used to invoke the parent class constructor. Let's see a simple example:</w:t>
        </w:r>
      </w:ins>
    </w:p>
    <w:p w:rsidR="00EB72F6" w:rsidRPr="00EB72F6" w:rsidRDefault="00EB72F6" w:rsidP="00EB72F6">
      <w:pPr>
        <w:numPr>
          <w:ilvl w:val="0"/>
          <w:numId w:val="4"/>
        </w:numPr>
        <w:shd w:val="clear" w:color="auto" w:fill="FFFFFF"/>
        <w:spacing w:after="0" w:line="285" w:lineRule="atLeast"/>
        <w:ind w:left="0"/>
        <w:rPr>
          <w:ins w:id="50" w:author="Unknown"/>
          <w:rFonts w:ascii="Verdana" w:eastAsia="Times New Roman" w:hAnsi="Verdana" w:cs="Times New Roman"/>
          <w:color w:val="000000"/>
          <w:sz w:val="18"/>
          <w:szCs w:val="18"/>
          <w:lang w:eastAsia="en-IN"/>
        </w:rPr>
      </w:pPr>
      <w:ins w:id="51" w:author="Unknown">
        <w:r w:rsidRPr="00EB72F6">
          <w:rPr>
            <w:rFonts w:ascii="Verdana" w:eastAsia="Times New Roman" w:hAnsi="Verdana" w:cs="Times New Roman"/>
            <w:b/>
            <w:bCs/>
            <w:color w:val="006699"/>
            <w:sz w:val="18"/>
            <w:lang w:eastAsia="en-IN"/>
          </w:rPr>
          <w:t>class</w:t>
        </w:r>
        <w:r w:rsidRPr="00EB72F6">
          <w:rPr>
            <w:rFonts w:ascii="Verdana" w:eastAsia="Times New Roman" w:hAnsi="Verdana" w:cs="Times New Roman"/>
            <w:color w:val="000000"/>
            <w:sz w:val="18"/>
            <w:szCs w:val="18"/>
            <w:bdr w:val="none" w:sz="0" w:space="0" w:color="auto" w:frame="1"/>
            <w:lang w:eastAsia="en-IN"/>
          </w:rPr>
          <w:t> Animal{  </w:t>
        </w:r>
      </w:ins>
    </w:p>
    <w:p w:rsidR="00EB72F6" w:rsidRPr="00EB72F6" w:rsidRDefault="00EB72F6" w:rsidP="00EB72F6">
      <w:pPr>
        <w:numPr>
          <w:ilvl w:val="0"/>
          <w:numId w:val="4"/>
        </w:numPr>
        <w:shd w:val="clear" w:color="auto" w:fill="FFFFFF"/>
        <w:spacing w:after="0" w:line="285" w:lineRule="atLeast"/>
        <w:ind w:left="0"/>
        <w:rPr>
          <w:ins w:id="52" w:author="Unknown"/>
          <w:rFonts w:ascii="Verdana" w:eastAsia="Times New Roman" w:hAnsi="Verdana" w:cs="Times New Roman"/>
          <w:color w:val="000000"/>
          <w:sz w:val="18"/>
          <w:szCs w:val="18"/>
          <w:lang w:eastAsia="en-IN"/>
        </w:rPr>
      </w:pPr>
      <w:ins w:id="53" w:author="Unknown">
        <w:r w:rsidRPr="00EB72F6">
          <w:rPr>
            <w:rFonts w:ascii="Verdana" w:eastAsia="Times New Roman" w:hAnsi="Verdana" w:cs="Times New Roman"/>
            <w:color w:val="000000"/>
            <w:sz w:val="18"/>
            <w:szCs w:val="18"/>
            <w:bdr w:val="none" w:sz="0" w:space="0" w:color="auto" w:frame="1"/>
            <w:lang w:eastAsia="en-IN"/>
          </w:rPr>
          <w:t>Animal(){</w:t>
        </w:r>
        <w:proofErr w:type="spellStart"/>
        <w:r w:rsidRPr="00EB72F6">
          <w:rPr>
            <w:rFonts w:ascii="Verdana" w:eastAsia="Times New Roman" w:hAnsi="Verdana" w:cs="Times New Roman"/>
            <w:color w:val="000000"/>
            <w:sz w:val="18"/>
            <w:szCs w:val="18"/>
            <w:bdr w:val="none" w:sz="0" w:space="0" w:color="auto" w:frame="1"/>
            <w:lang w:eastAsia="en-IN"/>
          </w:rPr>
          <w:t>System.out.println</w:t>
        </w:r>
        <w:proofErr w:type="spellEnd"/>
        <w:r w:rsidRPr="00EB72F6">
          <w:rPr>
            <w:rFonts w:ascii="Verdana" w:eastAsia="Times New Roman" w:hAnsi="Verdana" w:cs="Times New Roman"/>
            <w:color w:val="000000"/>
            <w:sz w:val="18"/>
            <w:szCs w:val="18"/>
            <w:bdr w:val="none" w:sz="0" w:space="0" w:color="auto" w:frame="1"/>
            <w:lang w:eastAsia="en-IN"/>
          </w:rPr>
          <w:t>(</w:t>
        </w:r>
        <w:r w:rsidRPr="00EB72F6">
          <w:rPr>
            <w:rFonts w:ascii="Verdana" w:eastAsia="Times New Roman" w:hAnsi="Verdana" w:cs="Times New Roman"/>
            <w:color w:val="0000FF"/>
            <w:sz w:val="18"/>
            <w:lang w:eastAsia="en-IN"/>
          </w:rPr>
          <w:t>"animal is created"</w:t>
        </w:r>
        <w:r w:rsidRPr="00EB72F6">
          <w:rPr>
            <w:rFonts w:ascii="Verdana" w:eastAsia="Times New Roman" w:hAnsi="Verdana" w:cs="Times New Roman"/>
            <w:color w:val="000000"/>
            <w:sz w:val="18"/>
            <w:szCs w:val="18"/>
            <w:bdr w:val="none" w:sz="0" w:space="0" w:color="auto" w:frame="1"/>
            <w:lang w:eastAsia="en-IN"/>
          </w:rPr>
          <w:t>);}  </w:t>
        </w:r>
      </w:ins>
    </w:p>
    <w:p w:rsidR="00EB72F6" w:rsidRPr="00EB72F6" w:rsidRDefault="00EB72F6" w:rsidP="00EB72F6">
      <w:pPr>
        <w:numPr>
          <w:ilvl w:val="0"/>
          <w:numId w:val="4"/>
        </w:numPr>
        <w:shd w:val="clear" w:color="auto" w:fill="FFFFFF"/>
        <w:spacing w:after="0" w:line="285" w:lineRule="atLeast"/>
        <w:ind w:left="0"/>
        <w:rPr>
          <w:ins w:id="54" w:author="Unknown"/>
          <w:rFonts w:ascii="Verdana" w:eastAsia="Times New Roman" w:hAnsi="Verdana" w:cs="Times New Roman"/>
          <w:color w:val="000000"/>
          <w:sz w:val="18"/>
          <w:szCs w:val="18"/>
          <w:lang w:eastAsia="en-IN"/>
        </w:rPr>
      </w:pPr>
      <w:ins w:id="55" w:author="Unknown">
        <w:r w:rsidRPr="00EB72F6">
          <w:rPr>
            <w:rFonts w:ascii="Verdana" w:eastAsia="Times New Roman" w:hAnsi="Verdana" w:cs="Times New Roman"/>
            <w:color w:val="000000"/>
            <w:sz w:val="18"/>
            <w:szCs w:val="18"/>
            <w:bdr w:val="none" w:sz="0" w:space="0" w:color="auto" w:frame="1"/>
            <w:lang w:eastAsia="en-IN"/>
          </w:rPr>
          <w:t>}  </w:t>
        </w:r>
      </w:ins>
    </w:p>
    <w:p w:rsidR="00EB72F6" w:rsidRPr="00EB72F6" w:rsidRDefault="00EB72F6" w:rsidP="00EB72F6">
      <w:pPr>
        <w:numPr>
          <w:ilvl w:val="0"/>
          <w:numId w:val="4"/>
        </w:numPr>
        <w:shd w:val="clear" w:color="auto" w:fill="FFFFFF"/>
        <w:spacing w:after="0" w:line="285" w:lineRule="atLeast"/>
        <w:ind w:left="0"/>
        <w:rPr>
          <w:ins w:id="56" w:author="Unknown"/>
          <w:rFonts w:ascii="Verdana" w:eastAsia="Times New Roman" w:hAnsi="Verdana" w:cs="Times New Roman"/>
          <w:color w:val="000000"/>
          <w:sz w:val="18"/>
          <w:szCs w:val="18"/>
          <w:lang w:eastAsia="en-IN"/>
        </w:rPr>
      </w:pPr>
      <w:ins w:id="57" w:author="Unknown">
        <w:r w:rsidRPr="00EB72F6">
          <w:rPr>
            <w:rFonts w:ascii="Verdana" w:eastAsia="Times New Roman" w:hAnsi="Verdana" w:cs="Times New Roman"/>
            <w:b/>
            <w:bCs/>
            <w:color w:val="006699"/>
            <w:sz w:val="18"/>
            <w:lang w:eastAsia="en-IN"/>
          </w:rPr>
          <w:t>class</w:t>
        </w:r>
        <w:r w:rsidRPr="00EB72F6">
          <w:rPr>
            <w:rFonts w:ascii="Verdana" w:eastAsia="Times New Roman" w:hAnsi="Verdana" w:cs="Times New Roman"/>
            <w:color w:val="000000"/>
            <w:sz w:val="18"/>
            <w:szCs w:val="18"/>
            <w:bdr w:val="none" w:sz="0" w:space="0" w:color="auto" w:frame="1"/>
            <w:lang w:eastAsia="en-IN"/>
          </w:rPr>
          <w:t> Dog </w:t>
        </w:r>
        <w:r w:rsidRPr="00EB72F6">
          <w:rPr>
            <w:rFonts w:ascii="Verdana" w:eastAsia="Times New Roman" w:hAnsi="Verdana" w:cs="Times New Roman"/>
            <w:b/>
            <w:bCs/>
            <w:color w:val="006699"/>
            <w:sz w:val="18"/>
            <w:lang w:eastAsia="en-IN"/>
          </w:rPr>
          <w:t>extends</w:t>
        </w:r>
        <w:r w:rsidRPr="00EB72F6">
          <w:rPr>
            <w:rFonts w:ascii="Verdana" w:eastAsia="Times New Roman" w:hAnsi="Verdana" w:cs="Times New Roman"/>
            <w:color w:val="000000"/>
            <w:sz w:val="18"/>
            <w:szCs w:val="18"/>
            <w:bdr w:val="none" w:sz="0" w:space="0" w:color="auto" w:frame="1"/>
            <w:lang w:eastAsia="en-IN"/>
          </w:rPr>
          <w:t> Animal{  </w:t>
        </w:r>
      </w:ins>
    </w:p>
    <w:p w:rsidR="00EB72F6" w:rsidRPr="00EB72F6" w:rsidRDefault="00EB72F6" w:rsidP="00EB72F6">
      <w:pPr>
        <w:numPr>
          <w:ilvl w:val="0"/>
          <w:numId w:val="4"/>
        </w:numPr>
        <w:shd w:val="clear" w:color="auto" w:fill="FFFFFF"/>
        <w:spacing w:after="0" w:line="285" w:lineRule="atLeast"/>
        <w:ind w:left="0"/>
        <w:rPr>
          <w:ins w:id="58" w:author="Unknown"/>
          <w:rFonts w:ascii="Verdana" w:eastAsia="Times New Roman" w:hAnsi="Verdana" w:cs="Times New Roman"/>
          <w:color w:val="000000"/>
          <w:sz w:val="18"/>
          <w:szCs w:val="18"/>
          <w:lang w:eastAsia="en-IN"/>
        </w:rPr>
      </w:pPr>
      <w:ins w:id="59" w:author="Unknown">
        <w:r w:rsidRPr="00EB72F6">
          <w:rPr>
            <w:rFonts w:ascii="Verdana" w:eastAsia="Times New Roman" w:hAnsi="Verdana" w:cs="Times New Roman"/>
            <w:color w:val="000000"/>
            <w:sz w:val="18"/>
            <w:szCs w:val="18"/>
            <w:bdr w:val="none" w:sz="0" w:space="0" w:color="auto" w:frame="1"/>
            <w:lang w:eastAsia="en-IN"/>
          </w:rPr>
          <w:t>Dog(){  </w:t>
        </w:r>
      </w:ins>
    </w:p>
    <w:p w:rsidR="00EB72F6" w:rsidRPr="00EB72F6" w:rsidRDefault="00EB72F6" w:rsidP="00EB72F6">
      <w:pPr>
        <w:numPr>
          <w:ilvl w:val="0"/>
          <w:numId w:val="4"/>
        </w:numPr>
        <w:shd w:val="clear" w:color="auto" w:fill="FFFFFF"/>
        <w:spacing w:after="0" w:line="285" w:lineRule="atLeast"/>
        <w:ind w:left="0"/>
        <w:rPr>
          <w:ins w:id="60" w:author="Unknown"/>
          <w:rFonts w:ascii="Verdana" w:eastAsia="Times New Roman" w:hAnsi="Verdana" w:cs="Times New Roman"/>
          <w:color w:val="000000"/>
          <w:sz w:val="18"/>
          <w:szCs w:val="18"/>
          <w:lang w:eastAsia="en-IN"/>
        </w:rPr>
      </w:pPr>
      <w:ins w:id="61" w:author="Unknown">
        <w:r w:rsidRPr="00EB72F6">
          <w:rPr>
            <w:rFonts w:ascii="Verdana" w:eastAsia="Times New Roman" w:hAnsi="Verdana" w:cs="Times New Roman"/>
            <w:b/>
            <w:bCs/>
            <w:color w:val="006699"/>
            <w:sz w:val="18"/>
            <w:lang w:eastAsia="en-IN"/>
          </w:rPr>
          <w:t>super</w:t>
        </w:r>
        <w:r w:rsidRPr="00EB72F6">
          <w:rPr>
            <w:rFonts w:ascii="Verdana" w:eastAsia="Times New Roman" w:hAnsi="Verdana" w:cs="Times New Roman"/>
            <w:color w:val="000000"/>
            <w:sz w:val="18"/>
            <w:szCs w:val="18"/>
            <w:bdr w:val="none" w:sz="0" w:space="0" w:color="auto" w:frame="1"/>
            <w:lang w:eastAsia="en-IN"/>
          </w:rPr>
          <w:t>();  </w:t>
        </w:r>
      </w:ins>
    </w:p>
    <w:p w:rsidR="00EB72F6" w:rsidRPr="00EB72F6" w:rsidRDefault="00EB72F6" w:rsidP="00EB72F6">
      <w:pPr>
        <w:numPr>
          <w:ilvl w:val="0"/>
          <w:numId w:val="4"/>
        </w:numPr>
        <w:shd w:val="clear" w:color="auto" w:fill="FFFFFF"/>
        <w:spacing w:after="0" w:line="285" w:lineRule="atLeast"/>
        <w:ind w:left="0"/>
        <w:rPr>
          <w:ins w:id="62" w:author="Unknown"/>
          <w:rFonts w:ascii="Verdana" w:eastAsia="Times New Roman" w:hAnsi="Verdana" w:cs="Times New Roman"/>
          <w:color w:val="000000"/>
          <w:sz w:val="18"/>
          <w:szCs w:val="18"/>
          <w:lang w:eastAsia="en-IN"/>
        </w:rPr>
      </w:pPr>
      <w:proofErr w:type="spellStart"/>
      <w:ins w:id="63" w:author="Unknown">
        <w:r w:rsidRPr="00EB72F6">
          <w:rPr>
            <w:rFonts w:ascii="Verdana" w:eastAsia="Times New Roman" w:hAnsi="Verdana" w:cs="Times New Roman"/>
            <w:color w:val="000000"/>
            <w:sz w:val="18"/>
            <w:szCs w:val="18"/>
            <w:bdr w:val="none" w:sz="0" w:space="0" w:color="auto" w:frame="1"/>
            <w:lang w:eastAsia="en-IN"/>
          </w:rPr>
          <w:t>System.out.println</w:t>
        </w:r>
        <w:proofErr w:type="spellEnd"/>
        <w:r w:rsidRPr="00EB72F6">
          <w:rPr>
            <w:rFonts w:ascii="Verdana" w:eastAsia="Times New Roman" w:hAnsi="Verdana" w:cs="Times New Roman"/>
            <w:color w:val="000000"/>
            <w:sz w:val="18"/>
            <w:szCs w:val="18"/>
            <w:bdr w:val="none" w:sz="0" w:space="0" w:color="auto" w:frame="1"/>
            <w:lang w:eastAsia="en-IN"/>
          </w:rPr>
          <w:t>(</w:t>
        </w:r>
        <w:r w:rsidRPr="00EB72F6">
          <w:rPr>
            <w:rFonts w:ascii="Verdana" w:eastAsia="Times New Roman" w:hAnsi="Verdana" w:cs="Times New Roman"/>
            <w:color w:val="0000FF"/>
            <w:sz w:val="18"/>
            <w:lang w:eastAsia="en-IN"/>
          </w:rPr>
          <w:t>"dog is created"</w:t>
        </w:r>
        <w:r w:rsidRPr="00EB72F6">
          <w:rPr>
            <w:rFonts w:ascii="Verdana" w:eastAsia="Times New Roman" w:hAnsi="Verdana" w:cs="Times New Roman"/>
            <w:color w:val="000000"/>
            <w:sz w:val="18"/>
            <w:szCs w:val="18"/>
            <w:bdr w:val="none" w:sz="0" w:space="0" w:color="auto" w:frame="1"/>
            <w:lang w:eastAsia="en-IN"/>
          </w:rPr>
          <w:t>);  </w:t>
        </w:r>
      </w:ins>
    </w:p>
    <w:p w:rsidR="00EB72F6" w:rsidRPr="00EB72F6" w:rsidRDefault="00EB72F6" w:rsidP="00EB72F6">
      <w:pPr>
        <w:numPr>
          <w:ilvl w:val="0"/>
          <w:numId w:val="4"/>
        </w:numPr>
        <w:shd w:val="clear" w:color="auto" w:fill="FFFFFF"/>
        <w:spacing w:after="0" w:line="285" w:lineRule="atLeast"/>
        <w:ind w:left="0"/>
        <w:rPr>
          <w:ins w:id="64" w:author="Unknown"/>
          <w:rFonts w:ascii="Verdana" w:eastAsia="Times New Roman" w:hAnsi="Verdana" w:cs="Times New Roman"/>
          <w:color w:val="000000"/>
          <w:sz w:val="18"/>
          <w:szCs w:val="18"/>
          <w:lang w:eastAsia="en-IN"/>
        </w:rPr>
      </w:pPr>
      <w:ins w:id="65" w:author="Unknown">
        <w:r w:rsidRPr="00EB72F6">
          <w:rPr>
            <w:rFonts w:ascii="Verdana" w:eastAsia="Times New Roman" w:hAnsi="Verdana" w:cs="Times New Roman"/>
            <w:color w:val="000000"/>
            <w:sz w:val="18"/>
            <w:szCs w:val="18"/>
            <w:bdr w:val="none" w:sz="0" w:space="0" w:color="auto" w:frame="1"/>
            <w:lang w:eastAsia="en-IN"/>
          </w:rPr>
          <w:t>}  </w:t>
        </w:r>
      </w:ins>
    </w:p>
    <w:p w:rsidR="00EB72F6" w:rsidRPr="00EB72F6" w:rsidRDefault="00EB72F6" w:rsidP="00EB72F6">
      <w:pPr>
        <w:numPr>
          <w:ilvl w:val="0"/>
          <w:numId w:val="4"/>
        </w:numPr>
        <w:shd w:val="clear" w:color="auto" w:fill="FFFFFF"/>
        <w:spacing w:after="0" w:line="285" w:lineRule="atLeast"/>
        <w:ind w:left="0"/>
        <w:rPr>
          <w:ins w:id="66" w:author="Unknown"/>
          <w:rFonts w:ascii="Verdana" w:eastAsia="Times New Roman" w:hAnsi="Verdana" w:cs="Times New Roman"/>
          <w:color w:val="000000"/>
          <w:sz w:val="18"/>
          <w:szCs w:val="18"/>
          <w:lang w:eastAsia="en-IN"/>
        </w:rPr>
      </w:pPr>
      <w:ins w:id="67" w:author="Unknown">
        <w:r w:rsidRPr="00EB72F6">
          <w:rPr>
            <w:rFonts w:ascii="Verdana" w:eastAsia="Times New Roman" w:hAnsi="Verdana" w:cs="Times New Roman"/>
            <w:color w:val="000000"/>
            <w:sz w:val="18"/>
            <w:szCs w:val="18"/>
            <w:bdr w:val="none" w:sz="0" w:space="0" w:color="auto" w:frame="1"/>
            <w:lang w:eastAsia="en-IN"/>
          </w:rPr>
          <w:t>}  </w:t>
        </w:r>
      </w:ins>
    </w:p>
    <w:p w:rsidR="00EB72F6" w:rsidRPr="00EB72F6" w:rsidRDefault="00EB72F6" w:rsidP="00EB72F6">
      <w:pPr>
        <w:numPr>
          <w:ilvl w:val="0"/>
          <w:numId w:val="4"/>
        </w:numPr>
        <w:shd w:val="clear" w:color="auto" w:fill="FFFFFF"/>
        <w:spacing w:after="0" w:line="285" w:lineRule="atLeast"/>
        <w:ind w:left="0"/>
        <w:rPr>
          <w:ins w:id="68" w:author="Unknown"/>
          <w:rFonts w:ascii="Verdana" w:eastAsia="Times New Roman" w:hAnsi="Verdana" w:cs="Times New Roman"/>
          <w:color w:val="000000"/>
          <w:sz w:val="18"/>
          <w:szCs w:val="18"/>
          <w:lang w:eastAsia="en-IN"/>
        </w:rPr>
      </w:pPr>
      <w:ins w:id="69" w:author="Unknown">
        <w:r w:rsidRPr="00EB72F6">
          <w:rPr>
            <w:rFonts w:ascii="Verdana" w:eastAsia="Times New Roman" w:hAnsi="Verdana" w:cs="Times New Roman"/>
            <w:b/>
            <w:bCs/>
            <w:color w:val="006699"/>
            <w:sz w:val="18"/>
            <w:lang w:eastAsia="en-IN"/>
          </w:rPr>
          <w:t>class</w:t>
        </w:r>
        <w:r w:rsidRPr="00EB72F6">
          <w:rPr>
            <w:rFonts w:ascii="Verdana" w:eastAsia="Times New Roman" w:hAnsi="Verdana" w:cs="Times New Roman"/>
            <w:color w:val="000000"/>
            <w:sz w:val="18"/>
            <w:szCs w:val="18"/>
            <w:bdr w:val="none" w:sz="0" w:space="0" w:color="auto" w:frame="1"/>
            <w:lang w:eastAsia="en-IN"/>
          </w:rPr>
          <w:t> TestSuper3{  </w:t>
        </w:r>
      </w:ins>
    </w:p>
    <w:p w:rsidR="00EB72F6" w:rsidRPr="00EB72F6" w:rsidRDefault="00EB72F6" w:rsidP="00EB72F6">
      <w:pPr>
        <w:numPr>
          <w:ilvl w:val="0"/>
          <w:numId w:val="4"/>
        </w:numPr>
        <w:shd w:val="clear" w:color="auto" w:fill="FFFFFF"/>
        <w:spacing w:after="0" w:line="285" w:lineRule="atLeast"/>
        <w:ind w:left="0"/>
        <w:rPr>
          <w:ins w:id="70" w:author="Unknown"/>
          <w:rFonts w:ascii="Verdana" w:eastAsia="Times New Roman" w:hAnsi="Verdana" w:cs="Times New Roman"/>
          <w:color w:val="000000"/>
          <w:sz w:val="18"/>
          <w:szCs w:val="18"/>
          <w:lang w:eastAsia="en-IN"/>
        </w:rPr>
      </w:pPr>
      <w:ins w:id="71" w:author="Unknown">
        <w:r w:rsidRPr="00EB72F6">
          <w:rPr>
            <w:rFonts w:ascii="Verdana" w:eastAsia="Times New Roman" w:hAnsi="Verdana" w:cs="Times New Roman"/>
            <w:b/>
            <w:bCs/>
            <w:color w:val="006699"/>
            <w:sz w:val="18"/>
            <w:lang w:eastAsia="en-IN"/>
          </w:rPr>
          <w:t>public</w:t>
        </w:r>
        <w:r w:rsidRPr="00EB72F6">
          <w:rPr>
            <w:rFonts w:ascii="Verdana" w:eastAsia="Times New Roman" w:hAnsi="Verdana" w:cs="Times New Roman"/>
            <w:color w:val="000000"/>
            <w:sz w:val="18"/>
            <w:szCs w:val="18"/>
            <w:bdr w:val="none" w:sz="0" w:space="0" w:color="auto" w:frame="1"/>
            <w:lang w:eastAsia="en-IN"/>
          </w:rPr>
          <w:t> </w:t>
        </w:r>
        <w:r w:rsidRPr="00EB72F6">
          <w:rPr>
            <w:rFonts w:ascii="Verdana" w:eastAsia="Times New Roman" w:hAnsi="Verdana" w:cs="Times New Roman"/>
            <w:b/>
            <w:bCs/>
            <w:color w:val="006699"/>
            <w:sz w:val="18"/>
            <w:lang w:eastAsia="en-IN"/>
          </w:rPr>
          <w:t>static</w:t>
        </w:r>
        <w:r w:rsidRPr="00EB72F6">
          <w:rPr>
            <w:rFonts w:ascii="Verdana" w:eastAsia="Times New Roman" w:hAnsi="Verdana" w:cs="Times New Roman"/>
            <w:color w:val="000000"/>
            <w:sz w:val="18"/>
            <w:szCs w:val="18"/>
            <w:bdr w:val="none" w:sz="0" w:space="0" w:color="auto" w:frame="1"/>
            <w:lang w:eastAsia="en-IN"/>
          </w:rPr>
          <w:t> </w:t>
        </w:r>
        <w:r w:rsidRPr="00EB72F6">
          <w:rPr>
            <w:rFonts w:ascii="Verdana" w:eastAsia="Times New Roman" w:hAnsi="Verdana" w:cs="Times New Roman"/>
            <w:b/>
            <w:bCs/>
            <w:color w:val="006699"/>
            <w:sz w:val="18"/>
            <w:lang w:eastAsia="en-IN"/>
          </w:rPr>
          <w:t>void</w:t>
        </w:r>
        <w:r w:rsidRPr="00EB72F6">
          <w:rPr>
            <w:rFonts w:ascii="Verdana" w:eastAsia="Times New Roman" w:hAnsi="Verdana" w:cs="Times New Roman"/>
            <w:color w:val="000000"/>
            <w:sz w:val="18"/>
            <w:szCs w:val="18"/>
            <w:bdr w:val="none" w:sz="0" w:space="0" w:color="auto" w:frame="1"/>
            <w:lang w:eastAsia="en-IN"/>
          </w:rPr>
          <w:t> main(String </w:t>
        </w:r>
        <w:proofErr w:type="spellStart"/>
        <w:r w:rsidRPr="00EB72F6">
          <w:rPr>
            <w:rFonts w:ascii="Verdana" w:eastAsia="Times New Roman" w:hAnsi="Verdana" w:cs="Times New Roman"/>
            <w:color w:val="000000"/>
            <w:sz w:val="18"/>
            <w:szCs w:val="18"/>
            <w:bdr w:val="none" w:sz="0" w:space="0" w:color="auto" w:frame="1"/>
            <w:lang w:eastAsia="en-IN"/>
          </w:rPr>
          <w:t>args</w:t>
        </w:r>
        <w:proofErr w:type="spellEnd"/>
        <w:r w:rsidRPr="00EB72F6">
          <w:rPr>
            <w:rFonts w:ascii="Verdana" w:eastAsia="Times New Roman" w:hAnsi="Verdana" w:cs="Times New Roman"/>
            <w:color w:val="000000"/>
            <w:sz w:val="18"/>
            <w:szCs w:val="18"/>
            <w:bdr w:val="none" w:sz="0" w:space="0" w:color="auto" w:frame="1"/>
            <w:lang w:eastAsia="en-IN"/>
          </w:rPr>
          <w:t>[]){  </w:t>
        </w:r>
      </w:ins>
    </w:p>
    <w:p w:rsidR="00EB72F6" w:rsidRPr="00EB72F6" w:rsidRDefault="00EB72F6" w:rsidP="00EB72F6">
      <w:pPr>
        <w:numPr>
          <w:ilvl w:val="0"/>
          <w:numId w:val="4"/>
        </w:numPr>
        <w:shd w:val="clear" w:color="auto" w:fill="FFFFFF"/>
        <w:spacing w:after="0" w:line="285" w:lineRule="atLeast"/>
        <w:ind w:left="0"/>
        <w:rPr>
          <w:ins w:id="72" w:author="Unknown"/>
          <w:rFonts w:ascii="Verdana" w:eastAsia="Times New Roman" w:hAnsi="Verdana" w:cs="Times New Roman"/>
          <w:color w:val="000000"/>
          <w:sz w:val="18"/>
          <w:szCs w:val="18"/>
          <w:lang w:eastAsia="en-IN"/>
        </w:rPr>
      </w:pPr>
      <w:ins w:id="73" w:author="Unknown">
        <w:r w:rsidRPr="00EB72F6">
          <w:rPr>
            <w:rFonts w:ascii="Verdana" w:eastAsia="Times New Roman" w:hAnsi="Verdana" w:cs="Times New Roman"/>
            <w:color w:val="000000"/>
            <w:sz w:val="18"/>
            <w:szCs w:val="18"/>
            <w:bdr w:val="none" w:sz="0" w:space="0" w:color="auto" w:frame="1"/>
            <w:lang w:eastAsia="en-IN"/>
          </w:rPr>
          <w:t>Dog d=</w:t>
        </w:r>
        <w:r w:rsidRPr="00EB72F6">
          <w:rPr>
            <w:rFonts w:ascii="Verdana" w:eastAsia="Times New Roman" w:hAnsi="Verdana" w:cs="Times New Roman"/>
            <w:b/>
            <w:bCs/>
            <w:color w:val="006699"/>
            <w:sz w:val="18"/>
            <w:lang w:eastAsia="en-IN"/>
          </w:rPr>
          <w:t>new</w:t>
        </w:r>
        <w:r w:rsidRPr="00EB72F6">
          <w:rPr>
            <w:rFonts w:ascii="Verdana" w:eastAsia="Times New Roman" w:hAnsi="Verdana" w:cs="Times New Roman"/>
            <w:color w:val="000000"/>
            <w:sz w:val="18"/>
            <w:szCs w:val="18"/>
            <w:bdr w:val="none" w:sz="0" w:space="0" w:color="auto" w:frame="1"/>
            <w:lang w:eastAsia="en-IN"/>
          </w:rPr>
          <w:t> Dog();  </w:t>
        </w:r>
      </w:ins>
    </w:p>
    <w:p w:rsidR="00EB72F6" w:rsidRPr="00EB72F6" w:rsidRDefault="00EB72F6" w:rsidP="00EB72F6">
      <w:pPr>
        <w:numPr>
          <w:ilvl w:val="0"/>
          <w:numId w:val="4"/>
        </w:numPr>
        <w:shd w:val="clear" w:color="auto" w:fill="FFFFFF"/>
        <w:spacing w:after="109" w:line="285" w:lineRule="atLeast"/>
        <w:ind w:left="0"/>
        <w:rPr>
          <w:ins w:id="74" w:author="Unknown"/>
          <w:rFonts w:ascii="Verdana" w:eastAsia="Times New Roman" w:hAnsi="Verdana" w:cs="Times New Roman"/>
          <w:color w:val="000000"/>
          <w:sz w:val="18"/>
          <w:szCs w:val="18"/>
          <w:lang w:eastAsia="en-IN"/>
        </w:rPr>
      </w:pPr>
      <w:ins w:id="75" w:author="Unknown">
        <w:r w:rsidRPr="00EB72F6">
          <w:rPr>
            <w:rFonts w:ascii="Verdana" w:eastAsia="Times New Roman" w:hAnsi="Verdana" w:cs="Times New Roman"/>
            <w:color w:val="000000"/>
            <w:sz w:val="18"/>
            <w:szCs w:val="18"/>
            <w:bdr w:val="none" w:sz="0" w:space="0" w:color="auto" w:frame="1"/>
            <w:lang w:eastAsia="en-IN"/>
          </w:rPr>
          <w:t>}}  </w:t>
        </w:r>
      </w:ins>
    </w:p>
    <w:p w:rsidR="00EB72F6" w:rsidRPr="00EB72F6" w:rsidRDefault="00EB72F6" w:rsidP="00EB72F6">
      <w:pPr>
        <w:shd w:val="clear" w:color="auto" w:fill="FFFFFF"/>
        <w:spacing w:before="100" w:beforeAutospacing="1" w:after="100" w:afterAutospacing="1" w:line="240" w:lineRule="auto"/>
        <w:rPr>
          <w:ins w:id="76" w:author="Unknown"/>
          <w:rFonts w:ascii="Verdana" w:eastAsia="Times New Roman" w:hAnsi="Verdana" w:cs="Times New Roman"/>
          <w:color w:val="000000"/>
          <w:sz w:val="18"/>
          <w:szCs w:val="18"/>
          <w:lang w:eastAsia="en-IN"/>
        </w:rPr>
      </w:pPr>
      <w:ins w:id="77" w:author="Unknown">
        <w:r w:rsidRPr="00EB72F6">
          <w:rPr>
            <w:rFonts w:ascii="Verdana" w:eastAsia="Times New Roman" w:hAnsi="Verdana" w:cs="Times New Roman"/>
            <w:color w:val="000000"/>
            <w:sz w:val="18"/>
            <w:szCs w:val="18"/>
            <w:lang w:eastAsia="en-IN"/>
          </w:rPr>
          <w:t>Output:</w:t>
        </w:r>
      </w:ins>
    </w:p>
    <w:p w:rsidR="00EB72F6" w:rsidRPr="00EB72F6" w:rsidRDefault="00EB72F6" w:rsidP="00EB72F6">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8" w:author="Unknown"/>
          <w:rFonts w:ascii="Courier New" w:eastAsia="Times New Roman" w:hAnsi="Courier New" w:cs="Courier New"/>
          <w:color w:val="000000"/>
          <w:sz w:val="20"/>
          <w:szCs w:val="20"/>
          <w:lang w:eastAsia="en-IN"/>
        </w:rPr>
      </w:pPr>
      <w:ins w:id="79" w:author="Unknown">
        <w:r w:rsidRPr="00EB72F6">
          <w:rPr>
            <w:rFonts w:ascii="Courier New" w:eastAsia="Times New Roman" w:hAnsi="Courier New" w:cs="Courier New"/>
            <w:color w:val="000000"/>
            <w:sz w:val="20"/>
            <w:szCs w:val="20"/>
            <w:lang w:eastAsia="en-IN"/>
          </w:rPr>
          <w:t>animal is created</w:t>
        </w:r>
      </w:ins>
    </w:p>
    <w:p w:rsidR="00EB72F6" w:rsidRPr="00EB72F6" w:rsidRDefault="00EB72F6" w:rsidP="00EB72F6">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0" w:author="Unknown"/>
          <w:rFonts w:ascii="Courier New" w:eastAsia="Times New Roman" w:hAnsi="Courier New" w:cs="Courier New"/>
          <w:color w:val="000000"/>
          <w:sz w:val="20"/>
          <w:szCs w:val="20"/>
          <w:lang w:eastAsia="en-IN"/>
        </w:rPr>
      </w:pPr>
      <w:ins w:id="81" w:author="Unknown">
        <w:r w:rsidRPr="00EB72F6">
          <w:rPr>
            <w:rFonts w:ascii="Courier New" w:eastAsia="Times New Roman" w:hAnsi="Courier New" w:cs="Courier New"/>
            <w:color w:val="000000"/>
            <w:sz w:val="20"/>
            <w:szCs w:val="20"/>
            <w:lang w:eastAsia="en-IN"/>
          </w:rPr>
          <w:t>dog is created</w:t>
        </w:r>
      </w:ins>
    </w:p>
    <w:p w:rsidR="00EB72F6" w:rsidRPr="00EB72F6" w:rsidRDefault="00EB72F6" w:rsidP="00EB72F6">
      <w:pPr>
        <w:pBdr>
          <w:top w:val="single" w:sz="6" w:space="10" w:color="FFC0CB"/>
          <w:left w:val="single" w:sz="18" w:space="27" w:color="FFA500"/>
          <w:bottom w:val="single" w:sz="6" w:space="10" w:color="FFC0CB"/>
          <w:right w:val="single" w:sz="6" w:space="10" w:color="FFC0CB"/>
        </w:pBdr>
        <w:shd w:val="clear" w:color="auto" w:fill="FFFFFF"/>
        <w:spacing w:before="100" w:beforeAutospacing="1" w:after="100" w:afterAutospacing="1" w:line="240" w:lineRule="auto"/>
        <w:outlineLvl w:val="3"/>
        <w:rPr>
          <w:ins w:id="82" w:author="Unknown"/>
          <w:rFonts w:ascii="Arial" w:eastAsia="Times New Roman" w:hAnsi="Arial" w:cs="Arial"/>
          <w:color w:val="008000"/>
          <w:sz w:val="19"/>
          <w:szCs w:val="19"/>
          <w:lang w:eastAsia="en-IN"/>
        </w:rPr>
      </w:pPr>
      <w:ins w:id="83" w:author="Unknown">
        <w:r w:rsidRPr="00EB72F6">
          <w:rPr>
            <w:rFonts w:ascii="Arial" w:eastAsia="Times New Roman" w:hAnsi="Arial" w:cs="Arial"/>
            <w:color w:val="008000"/>
            <w:sz w:val="19"/>
            <w:szCs w:val="19"/>
            <w:lang w:eastAsia="en-IN"/>
          </w:rPr>
          <w:t>Note: super() is added in each class constructor automatically by compiler if there is no super() or this().</w:t>
        </w:r>
      </w:ins>
    </w:p>
    <w:p w:rsidR="00EB72F6" w:rsidRPr="00EB72F6" w:rsidRDefault="00EB72F6" w:rsidP="00EB72F6">
      <w:pPr>
        <w:spacing w:after="0" w:line="240" w:lineRule="auto"/>
        <w:rPr>
          <w:ins w:id="84" w:author="Unknown"/>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5529580" cy="2233930"/>
            <wp:effectExtent l="19050" t="0" r="0" b="0"/>
            <wp:docPr id="2" name="Picture 2" descr="java su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va super"/>
                    <pic:cNvPicPr>
                      <a:picLocks noChangeAspect="1" noChangeArrowheads="1"/>
                    </pic:cNvPicPr>
                  </pic:nvPicPr>
                  <pic:blipFill>
                    <a:blip r:embed="rId7"/>
                    <a:srcRect/>
                    <a:stretch>
                      <a:fillRect/>
                    </a:stretch>
                  </pic:blipFill>
                  <pic:spPr bwMode="auto">
                    <a:xfrm>
                      <a:off x="0" y="0"/>
                      <a:ext cx="5529580" cy="2233930"/>
                    </a:xfrm>
                    <a:prstGeom prst="rect">
                      <a:avLst/>
                    </a:prstGeom>
                    <a:noFill/>
                    <a:ln w="9525">
                      <a:noFill/>
                      <a:miter lim="800000"/>
                      <a:headEnd/>
                      <a:tailEnd/>
                    </a:ln>
                  </pic:spPr>
                </pic:pic>
              </a:graphicData>
            </a:graphic>
          </wp:inline>
        </w:drawing>
      </w:r>
    </w:p>
    <w:p w:rsidR="00EB72F6" w:rsidRPr="00EB72F6" w:rsidRDefault="00EB72F6" w:rsidP="00EB72F6">
      <w:pPr>
        <w:shd w:val="clear" w:color="auto" w:fill="FFFFFF"/>
        <w:spacing w:before="100" w:beforeAutospacing="1" w:after="100" w:afterAutospacing="1" w:line="240" w:lineRule="auto"/>
        <w:rPr>
          <w:ins w:id="85" w:author="Unknown"/>
          <w:rFonts w:ascii="Verdana" w:eastAsia="Times New Roman" w:hAnsi="Verdana" w:cs="Times New Roman"/>
          <w:color w:val="000000"/>
          <w:sz w:val="18"/>
          <w:szCs w:val="18"/>
          <w:lang w:eastAsia="en-IN"/>
        </w:rPr>
      </w:pPr>
      <w:ins w:id="86" w:author="Unknown">
        <w:r w:rsidRPr="00EB72F6">
          <w:rPr>
            <w:rFonts w:ascii="Verdana" w:eastAsia="Times New Roman" w:hAnsi="Verdana" w:cs="Times New Roman"/>
            <w:color w:val="000000"/>
            <w:sz w:val="18"/>
            <w:szCs w:val="18"/>
            <w:lang w:eastAsia="en-IN"/>
          </w:rPr>
          <w:t>As we know well that default constructor is provided by compiler automatically if there is no constructor. But, it also adds super() as the first statement.</w:t>
        </w:r>
      </w:ins>
    </w:p>
    <w:p w:rsidR="00EB72F6" w:rsidRPr="00EB72F6" w:rsidRDefault="00EB72F6" w:rsidP="00EB72F6">
      <w:pPr>
        <w:shd w:val="clear" w:color="auto" w:fill="FFFFFF"/>
        <w:spacing w:before="100" w:beforeAutospacing="1" w:after="100" w:afterAutospacing="1" w:line="240" w:lineRule="auto"/>
        <w:rPr>
          <w:ins w:id="87" w:author="Unknown"/>
          <w:rFonts w:ascii="Verdana" w:eastAsia="Times New Roman" w:hAnsi="Verdana" w:cs="Times New Roman"/>
          <w:color w:val="000000"/>
          <w:sz w:val="18"/>
          <w:szCs w:val="18"/>
          <w:lang w:eastAsia="en-IN"/>
        </w:rPr>
      </w:pPr>
      <w:ins w:id="88" w:author="Unknown">
        <w:r w:rsidRPr="00EB72F6">
          <w:rPr>
            <w:rFonts w:ascii="Verdana" w:eastAsia="Times New Roman" w:hAnsi="Verdana" w:cs="Times New Roman"/>
            <w:b/>
            <w:bCs/>
            <w:color w:val="2F4F4F"/>
            <w:sz w:val="18"/>
            <w:lang w:eastAsia="en-IN"/>
          </w:rPr>
          <w:t>Another example of super keyword where super() is provided by the compiler implicitly.</w:t>
        </w:r>
      </w:ins>
    </w:p>
    <w:p w:rsidR="00EB72F6" w:rsidRPr="00EB72F6" w:rsidRDefault="00EB72F6" w:rsidP="00EB72F6">
      <w:pPr>
        <w:numPr>
          <w:ilvl w:val="0"/>
          <w:numId w:val="5"/>
        </w:numPr>
        <w:shd w:val="clear" w:color="auto" w:fill="FFFFFF"/>
        <w:spacing w:after="0" w:line="285" w:lineRule="atLeast"/>
        <w:ind w:left="0"/>
        <w:rPr>
          <w:ins w:id="89" w:author="Unknown"/>
          <w:rFonts w:ascii="Verdana" w:eastAsia="Times New Roman" w:hAnsi="Verdana" w:cs="Times New Roman"/>
          <w:color w:val="000000"/>
          <w:sz w:val="18"/>
          <w:szCs w:val="18"/>
          <w:lang w:eastAsia="en-IN"/>
        </w:rPr>
      </w:pPr>
      <w:ins w:id="90" w:author="Unknown">
        <w:r w:rsidRPr="00EB72F6">
          <w:rPr>
            <w:rFonts w:ascii="Verdana" w:eastAsia="Times New Roman" w:hAnsi="Verdana" w:cs="Times New Roman"/>
            <w:b/>
            <w:bCs/>
            <w:color w:val="006699"/>
            <w:sz w:val="18"/>
            <w:lang w:eastAsia="en-IN"/>
          </w:rPr>
          <w:lastRenderedPageBreak/>
          <w:t>class</w:t>
        </w:r>
        <w:r w:rsidRPr="00EB72F6">
          <w:rPr>
            <w:rFonts w:ascii="Verdana" w:eastAsia="Times New Roman" w:hAnsi="Verdana" w:cs="Times New Roman"/>
            <w:color w:val="000000"/>
            <w:sz w:val="18"/>
            <w:szCs w:val="18"/>
            <w:bdr w:val="none" w:sz="0" w:space="0" w:color="auto" w:frame="1"/>
            <w:lang w:eastAsia="en-IN"/>
          </w:rPr>
          <w:t> Animal{  </w:t>
        </w:r>
      </w:ins>
    </w:p>
    <w:p w:rsidR="00EB72F6" w:rsidRPr="00EB72F6" w:rsidRDefault="00EB72F6" w:rsidP="00EB72F6">
      <w:pPr>
        <w:numPr>
          <w:ilvl w:val="0"/>
          <w:numId w:val="5"/>
        </w:numPr>
        <w:shd w:val="clear" w:color="auto" w:fill="FFFFFF"/>
        <w:spacing w:after="0" w:line="285" w:lineRule="atLeast"/>
        <w:ind w:left="0"/>
        <w:rPr>
          <w:ins w:id="91" w:author="Unknown"/>
          <w:rFonts w:ascii="Verdana" w:eastAsia="Times New Roman" w:hAnsi="Verdana" w:cs="Times New Roman"/>
          <w:color w:val="000000"/>
          <w:sz w:val="18"/>
          <w:szCs w:val="18"/>
          <w:lang w:eastAsia="en-IN"/>
        </w:rPr>
      </w:pPr>
      <w:ins w:id="92" w:author="Unknown">
        <w:r w:rsidRPr="00EB72F6">
          <w:rPr>
            <w:rFonts w:ascii="Verdana" w:eastAsia="Times New Roman" w:hAnsi="Verdana" w:cs="Times New Roman"/>
            <w:color w:val="000000"/>
            <w:sz w:val="18"/>
            <w:szCs w:val="18"/>
            <w:bdr w:val="none" w:sz="0" w:space="0" w:color="auto" w:frame="1"/>
            <w:lang w:eastAsia="en-IN"/>
          </w:rPr>
          <w:t>Animal(){</w:t>
        </w:r>
        <w:proofErr w:type="spellStart"/>
        <w:r w:rsidRPr="00EB72F6">
          <w:rPr>
            <w:rFonts w:ascii="Verdana" w:eastAsia="Times New Roman" w:hAnsi="Verdana" w:cs="Times New Roman"/>
            <w:color w:val="000000"/>
            <w:sz w:val="18"/>
            <w:szCs w:val="18"/>
            <w:bdr w:val="none" w:sz="0" w:space="0" w:color="auto" w:frame="1"/>
            <w:lang w:eastAsia="en-IN"/>
          </w:rPr>
          <w:t>System.out.println</w:t>
        </w:r>
        <w:proofErr w:type="spellEnd"/>
        <w:r w:rsidRPr="00EB72F6">
          <w:rPr>
            <w:rFonts w:ascii="Verdana" w:eastAsia="Times New Roman" w:hAnsi="Verdana" w:cs="Times New Roman"/>
            <w:color w:val="000000"/>
            <w:sz w:val="18"/>
            <w:szCs w:val="18"/>
            <w:bdr w:val="none" w:sz="0" w:space="0" w:color="auto" w:frame="1"/>
            <w:lang w:eastAsia="en-IN"/>
          </w:rPr>
          <w:t>(</w:t>
        </w:r>
        <w:r w:rsidRPr="00EB72F6">
          <w:rPr>
            <w:rFonts w:ascii="Verdana" w:eastAsia="Times New Roman" w:hAnsi="Verdana" w:cs="Times New Roman"/>
            <w:color w:val="0000FF"/>
            <w:sz w:val="18"/>
            <w:lang w:eastAsia="en-IN"/>
          </w:rPr>
          <w:t>"animal is created"</w:t>
        </w:r>
        <w:r w:rsidRPr="00EB72F6">
          <w:rPr>
            <w:rFonts w:ascii="Verdana" w:eastAsia="Times New Roman" w:hAnsi="Verdana" w:cs="Times New Roman"/>
            <w:color w:val="000000"/>
            <w:sz w:val="18"/>
            <w:szCs w:val="18"/>
            <w:bdr w:val="none" w:sz="0" w:space="0" w:color="auto" w:frame="1"/>
            <w:lang w:eastAsia="en-IN"/>
          </w:rPr>
          <w:t>);}  </w:t>
        </w:r>
      </w:ins>
    </w:p>
    <w:p w:rsidR="00EB72F6" w:rsidRPr="00EB72F6" w:rsidRDefault="00EB72F6" w:rsidP="00EB72F6">
      <w:pPr>
        <w:numPr>
          <w:ilvl w:val="0"/>
          <w:numId w:val="5"/>
        </w:numPr>
        <w:shd w:val="clear" w:color="auto" w:fill="FFFFFF"/>
        <w:spacing w:after="0" w:line="285" w:lineRule="atLeast"/>
        <w:ind w:left="0"/>
        <w:rPr>
          <w:ins w:id="93" w:author="Unknown"/>
          <w:rFonts w:ascii="Verdana" w:eastAsia="Times New Roman" w:hAnsi="Verdana" w:cs="Times New Roman"/>
          <w:color w:val="000000"/>
          <w:sz w:val="18"/>
          <w:szCs w:val="18"/>
          <w:lang w:eastAsia="en-IN"/>
        </w:rPr>
      </w:pPr>
      <w:ins w:id="94" w:author="Unknown">
        <w:r w:rsidRPr="00EB72F6">
          <w:rPr>
            <w:rFonts w:ascii="Verdana" w:eastAsia="Times New Roman" w:hAnsi="Verdana" w:cs="Times New Roman"/>
            <w:color w:val="000000"/>
            <w:sz w:val="18"/>
            <w:szCs w:val="18"/>
            <w:bdr w:val="none" w:sz="0" w:space="0" w:color="auto" w:frame="1"/>
            <w:lang w:eastAsia="en-IN"/>
          </w:rPr>
          <w:t>}  </w:t>
        </w:r>
      </w:ins>
    </w:p>
    <w:p w:rsidR="00EB72F6" w:rsidRPr="00EB72F6" w:rsidRDefault="00EB72F6" w:rsidP="00EB72F6">
      <w:pPr>
        <w:numPr>
          <w:ilvl w:val="0"/>
          <w:numId w:val="5"/>
        </w:numPr>
        <w:shd w:val="clear" w:color="auto" w:fill="FFFFFF"/>
        <w:spacing w:after="0" w:line="285" w:lineRule="atLeast"/>
        <w:ind w:left="0"/>
        <w:rPr>
          <w:ins w:id="95" w:author="Unknown"/>
          <w:rFonts w:ascii="Verdana" w:eastAsia="Times New Roman" w:hAnsi="Verdana" w:cs="Times New Roman"/>
          <w:color w:val="000000"/>
          <w:sz w:val="18"/>
          <w:szCs w:val="18"/>
          <w:lang w:eastAsia="en-IN"/>
        </w:rPr>
      </w:pPr>
      <w:ins w:id="96" w:author="Unknown">
        <w:r w:rsidRPr="00EB72F6">
          <w:rPr>
            <w:rFonts w:ascii="Verdana" w:eastAsia="Times New Roman" w:hAnsi="Verdana" w:cs="Times New Roman"/>
            <w:b/>
            <w:bCs/>
            <w:color w:val="006699"/>
            <w:sz w:val="18"/>
            <w:lang w:eastAsia="en-IN"/>
          </w:rPr>
          <w:t>class</w:t>
        </w:r>
        <w:r w:rsidRPr="00EB72F6">
          <w:rPr>
            <w:rFonts w:ascii="Verdana" w:eastAsia="Times New Roman" w:hAnsi="Verdana" w:cs="Times New Roman"/>
            <w:color w:val="000000"/>
            <w:sz w:val="18"/>
            <w:szCs w:val="18"/>
            <w:bdr w:val="none" w:sz="0" w:space="0" w:color="auto" w:frame="1"/>
            <w:lang w:eastAsia="en-IN"/>
          </w:rPr>
          <w:t> Dog </w:t>
        </w:r>
        <w:r w:rsidRPr="00EB72F6">
          <w:rPr>
            <w:rFonts w:ascii="Verdana" w:eastAsia="Times New Roman" w:hAnsi="Verdana" w:cs="Times New Roman"/>
            <w:b/>
            <w:bCs/>
            <w:color w:val="006699"/>
            <w:sz w:val="18"/>
            <w:lang w:eastAsia="en-IN"/>
          </w:rPr>
          <w:t>extends</w:t>
        </w:r>
        <w:r w:rsidRPr="00EB72F6">
          <w:rPr>
            <w:rFonts w:ascii="Verdana" w:eastAsia="Times New Roman" w:hAnsi="Verdana" w:cs="Times New Roman"/>
            <w:color w:val="000000"/>
            <w:sz w:val="18"/>
            <w:szCs w:val="18"/>
            <w:bdr w:val="none" w:sz="0" w:space="0" w:color="auto" w:frame="1"/>
            <w:lang w:eastAsia="en-IN"/>
          </w:rPr>
          <w:t> Animal{  </w:t>
        </w:r>
      </w:ins>
    </w:p>
    <w:p w:rsidR="00EB72F6" w:rsidRPr="00EB72F6" w:rsidRDefault="00EB72F6" w:rsidP="00EB72F6">
      <w:pPr>
        <w:numPr>
          <w:ilvl w:val="0"/>
          <w:numId w:val="5"/>
        </w:numPr>
        <w:shd w:val="clear" w:color="auto" w:fill="FFFFFF"/>
        <w:spacing w:after="0" w:line="285" w:lineRule="atLeast"/>
        <w:ind w:left="0"/>
        <w:rPr>
          <w:ins w:id="97" w:author="Unknown"/>
          <w:rFonts w:ascii="Verdana" w:eastAsia="Times New Roman" w:hAnsi="Verdana" w:cs="Times New Roman"/>
          <w:color w:val="000000"/>
          <w:sz w:val="18"/>
          <w:szCs w:val="18"/>
          <w:lang w:eastAsia="en-IN"/>
        </w:rPr>
      </w:pPr>
      <w:ins w:id="98" w:author="Unknown">
        <w:r w:rsidRPr="00EB72F6">
          <w:rPr>
            <w:rFonts w:ascii="Verdana" w:eastAsia="Times New Roman" w:hAnsi="Verdana" w:cs="Times New Roman"/>
            <w:color w:val="000000"/>
            <w:sz w:val="18"/>
            <w:szCs w:val="18"/>
            <w:bdr w:val="none" w:sz="0" w:space="0" w:color="auto" w:frame="1"/>
            <w:lang w:eastAsia="en-IN"/>
          </w:rPr>
          <w:t>Dog(){  </w:t>
        </w:r>
      </w:ins>
    </w:p>
    <w:p w:rsidR="00EB72F6" w:rsidRPr="00EB72F6" w:rsidRDefault="00EB72F6" w:rsidP="00EB72F6">
      <w:pPr>
        <w:numPr>
          <w:ilvl w:val="0"/>
          <w:numId w:val="5"/>
        </w:numPr>
        <w:shd w:val="clear" w:color="auto" w:fill="FFFFFF"/>
        <w:spacing w:after="0" w:line="285" w:lineRule="atLeast"/>
        <w:ind w:left="0"/>
        <w:rPr>
          <w:ins w:id="99" w:author="Unknown"/>
          <w:rFonts w:ascii="Verdana" w:eastAsia="Times New Roman" w:hAnsi="Verdana" w:cs="Times New Roman"/>
          <w:color w:val="000000"/>
          <w:sz w:val="18"/>
          <w:szCs w:val="18"/>
          <w:lang w:eastAsia="en-IN"/>
        </w:rPr>
      </w:pPr>
      <w:proofErr w:type="spellStart"/>
      <w:ins w:id="100" w:author="Unknown">
        <w:r w:rsidRPr="00EB72F6">
          <w:rPr>
            <w:rFonts w:ascii="Verdana" w:eastAsia="Times New Roman" w:hAnsi="Verdana" w:cs="Times New Roman"/>
            <w:color w:val="000000"/>
            <w:sz w:val="18"/>
            <w:szCs w:val="18"/>
            <w:bdr w:val="none" w:sz="0" w:space="0" w:color="auto" w:frame="1"/>
            <w:lang w:eastAsia="en-IN"/>
          </w:rPr>
          <w:t>System.out.println</w:t>
        </w:r>
        <w:proofErr w:type="spellEnd"/>
        <w:r w:rsidRPr="00EB72F6">
          <w:rPr>
            <w:rFonts w:ascii="Verdana" w:eastAsia="Times New Roman" w:hAnsi="Verdana" w:cs="Times New Roman"/>
            <w:color w:val="000000"/>
            <w:sz w:val="18"/>
            <w:szCs w:val="18"/>
            <w:bdr w:val="none" w:sz="0" w:space="0" w:color="auto" w:frame="1"/>
            <w:lang w:eastAsia="en-IN"/>
          </w:rPr>
          <w:t>(</w:t>
        </w:r>
        <w:r w:rsidRPr="00EB72F6">
          <w:rPr>
            <w:rFonts w:ascii="Verdana" w:eastAsia="Times New Roman" w:hAnsi="Verdana" w:cs="Times New Roman"/>
            <w:color w:val="0000FF"/>
            <w:sz w:val="18"/>
            <w:lang w:eastAsia="en-IN"/>
          </w:rPr>
          <w:t>"dog is created"</w:t>
        </w:r>
        <w:r w:rsidRPr="00EB72F6">
          <w:rPr>
            <w:rFonts w:ascii="Verdana" w:eastAsia="Times New Roman" w:hAnsi="Verdana" w:cs="Times New Roman"/>
            <w:color w:val="000000"/>
            <w:sz w:val="18"/>
            <w:szCs w:val="18"/>
            <w:bdr w:val="none" w:sz="0" w:space="0" w:color="auto" w:frame="1"/>
            <w:lang w:eastAsia="en-IN"/>
          </w:rPr>
          <w:t>);  </w:t>
        </w:r>
      </w:ins>
    </w:p>
    <w:p w:rsidR="00EB72F6" w:rsidRPr="00EB72F6" w:rsidRDefault="00EB72F6" w:rsidP="00EB72F6">
      <w:pPr>
        <w:numPr>
          <w:ilvl w:val="0"/>
          <w:numId w:val="5"/>
        </w:numPr>
        <w:shd w:val="clear" w:color="auto" w:fill="FFFFFF"/>
        <w:spacing w:after="0" w:line="285" w:lineRule="atLeast"/>
        <w:ind w:left="0"/>
        <w:rPr>
          <w:ins w:id="101" w:author="Unknown"/>
          <w:rFonts w:ascii="Verdana" w:eastAsia="Times New Roman" w:hAnsi="Verdana" w:cs="Times New Roman"/>
          <w:color w:val="000000"/>
          <w:sz w:val="18"/>
          <w:szCs w:val="18"/>
          <w:lang w:eastAsia="en-IN"/>
        </w:rPr>
      </w:pPr>
      <w:ins w:id="102" w:author="Unknown">
        <w:r w:rsidRPr="00EB72F6">
          <w:rPr>
            <w:rFonts w:ascii="Verdana" w:eastAsia="Times New Roman" w:hAnsi="Verdana" w:cs="Times New Roman"/>
            <w:color w:val="000000"/>
            <w:sz w:val="18"/>
            <w:szCs w:val="18"/>
            <w:bdr w:val="none" w:sz="0" w:space="0" w:color="auto" w:frame="1"/>
            <w:lang w:eastAsia="en-IN"/>
          </w:rPr>
          <w:t>}  </w:t>
        </w:r>
      </w:ins>
    </w:p>
    <w:p w:rsidR="00EB72F6" w:rsidRPr="00EB72F6" w:rsidRDefault="00EB72F6" w:rsidP="00EB72F6">
      <w:pPr>
        <w:numPr>
          <w:ilvl w:val="0"/>
          <w:numId w:val="5"/>
        </w:numPr>
        <w:shd w:val="clear" w:color="auto" w:fill="FFFFFF"/>
        <w:spacing w:after="0" w:line="285" w:lineRule="atLeast"/>
        <w:ind w:left="0"/>
        <w:rPr>
          <w:ins w:id="103" w:author="Unknown"/>
          <w:rFonts w:ascii="Verdana" w:eastAsia="Times New Roman" w:hAnsi="Verdana" w:cs="Times New Roman"/>
          <w:color w:val="000000"/>
          <w:sz w:val="18"/>
          <w:szCs w:val="18"/>
          <w:lang w:eastAsia="en-IN"/>
        </w:rPr>
      </w:pPr>
      <w:ins w:id="104" w:author="Unknown">
        <w:r w:rsidRPr="00EB72F6">
          <w:rPr>
            <w:rFonts w:ascii="Verdana" w:eastAsia="Times New Roman" w:hAnsi="Verdana" w:cs="Times New Roman"/>
            <w:color w:val="000000"/>
            <w:sz w:val="18"/>
            <w:szCs w:val="18"/>
            <w:bdr w:val="none" w:sz="0" w:space="0" w:color="auto" w:frame="1"/>
            <w:lang w:eastAsia="en-IN"/>
          </w:rPr>
          <w:t>}  </w:t>
        </w:r>
      </w:ins>
    </w:p>
    <w:p w:rsidR="00EB72F6" w:rsidRPr="00EB72F6" w:rsidRDefault="00EB72F6" w:rsidP="00EB72F6">
      <w:pPr>
        <w:numPr>
          <w:ilvl w:val="0"/>
          <w:numId w:val="5"/>
        </w:numPr>
        <w:shd w:val="clear" w:color="auto" w:fill="FFFFFF"/>
        <w:spacing w:after="0" w:line="285" w:lineRule="atLeast"/>
        <w:ind w:left="0"/>
        <w:rPr>
          <w:ins w:id="105" w:author="Unknown"/>
          <w:rFonts w:ascii="Verdana" w:eastAsia="Times New Roman" w:hAnsi="Verdana" w:cs="Times New Roman"/>
          <w:color w:val="000000"/>
          <w:sz w:val="18"/>
          <w:szCs w:val="18"/>
          <w:lang w:eastAsia="en-IN"/>
        </w:rPr>
      </w:pPr>
      <w:ins w:id="106" w:author="Unknown">
        <w:r w:rsidRPr="00EB72F6">
          <w:rPr>
            <w:rFonts w:ascii="Verdana" w:eastAsia="Times New Roman" w:hAnsi="Verdana" w:cs="Times New Roman"/>
            <w:b/>
            <w:bCs/>
            <w:color w:val="006699"/>
            <w:sz w:val="18"/>
            <w:lang w:eastAsia="en-IN"/>
          </w:rPr>
          <w:t>class</w:t>
        </w:r>
        <w:r w:rsidRPr="00EB72F6">
          <w:rPr>
            <w:rFonts w:ascii="Verdana" w:eastAsia="Times New Roman" w:hAnsi="Verdana" w:cs="Times New Roman"/>
            <w:color w:val="000000"/>
            <w:sz w:val="18"/>
            <w:szCs w:val="18"/>
            <w:bdr w:val="none" w:sz="0" w:space="0" w:color="auto" w:frame="1"/>
            <w:lang w:eastAsia="en-IN"/>
          </w:rPr>
          <w:t> TestSuper4{  </w:t>
        </w:r>
      </w:ins>
    </w:p>
    <w:p w:rsidR="00EB72F6" w:rsidRPr="00EB72F6" w:rsidRDefault="00EB72F6" w:rsidP="00EB72F6">
      <w:pPr>
        <w:numPr>
          <w:ilvl w:val="0"/>
          <w:numId w:val="5"/>
        </w:numPr>
        <w:shd w:val="clear" w:color="auto" w:fill="FFFFFF"/>
        <w:spacing w:after="0" w:line="285" w:lineRule="atLeast"/>
        <w:ind w:left="0"/>
        <w:rPr>
          <w:ins w:id="107" w:author="Unknown"/>
          <w:rFonts w:ascii="Verdana" w:eastAsia="Times New Roman" w:hAnsi="Verdana" w:cs="Times New Roman"/>
          <w:color w:val="000000"/>
          <w:sz w:val="18"/>
          <w:szCs w:val="18"/>
          <w:lang w:eastAsia="en-IN"/>
        </w:rPr>
      </w:pPr>
      <w:ins w:id="108" w:author="Unknown">
        <w:r w:rsidRPr="00EB72F6">
          <w:rPr>
            <w:rFonts w:ascii="Verdana" w:eastAsia="Times New Roman" w:hAnsi="Verdana" w:cs="Times New Roman"/>
            <w:b/>
            <w:bCs/>
            <w:color w:val="006699"/>
            <w:sz w:val="18"/>
            <w:lang w:eastAsia="en-IN"/>
          </w:rPr>
          <w:t>public</w:t>
        </w:r>
        <w:r w:rsidRPr="00EB72F6">
          <w:rPr>
            <w:rFonts w:ascii="Verdana" w:eastAsia="Times New Roman" w:hAnsi="Verdana" w:cs="Times New Roman"/>
            <w:color w:val="000000"/>
            <w:sz w:val="18"/>
            <w:szCs w:val="18"/>
            <w:bdr w:val="none" w:sz="0" w:space="0" w:color="auto" w:frame="1"/>
            <w:lang w:eastAsia="en-IN"/>
          </w:rPr>
          <w:t> </w:t>
        </w:r>
        <w:r w:rsidRPr="00EB72F6">
          <w:rPr>
            <w:rFonts w:ascii="Verdana" w:eastAsia="Times New Roman" w:hAnsi="Verdana" w:cs="Times New Roman"/>
            <w:b/>
            <w:bCs/>
            <w:color w:val="006699"/>
            <w:sz w:val="18"/>
            <w:lang w:eastAsia="en-IN"/>
          </w:rPr>
          <w:t>static</w:t>
        </w:r>
        <w:r w:rsidRPr="00EB72F6">
          <w:rPr>
            <w:rFonts w:ascii="Verdana" w:eastAsia="Times New Roman" w:hAnsi="Verdana" w:cs="Times New Roman"/>
            <w:color w:val="000000"/>
            <w:sz w:val="18"/>
            <w:szCs w:val="18"/>
            <w:bdr w:val="none" w:sz="0" w:space="0" w:color="auto" w:frame="1"/>
            <w:lang w:eastAsia="en-IN"/>
          </w:rPr>
          <w:t> </w:t>
        </w:r>
        <w:r w:rsidRPr="00EB72F6">
          <w:rPr>
            <w:rFonts w:ascii="Verdana" w:eastAsia="Times New Roman" w:hAnsi="Verdana" w:cs="Times New Roman"/>
            <w:b/>
            <w:bCs/>
            <w:color w:val="006699"/>
            <w:sz w:val="18"/>
            <w:lang w:eastAsia="en-IN"/>
          </w:rPr>
          <w:t>void</w:t>
        </w:r>
        <w:r w:rsidRPr="00EB72F6">
          <w:rPr>
            <w:rFonts w:ascii="Verdana" w:eastAsia="Times New Roman" w:hAnsi="Verdana" w:cs="Times New Roman"/>
            <w:color w:val="000000"/>
            <w:sz w:val="18"/>
            <w:szCs w:val="18"/>
            <w:bdr w:val="none" w:sz="0" w:space="0" w:color="auto" w:frame="1"/>
            <w:lang w:eastAsia="en-IN"/>
          </w:rPr>
          <w:t> main(String </w:t>
        </w:r>
        <w:proofErr w:type="spellStart"/>
        <w:r w:rsidRPr="00EB72F6">
          <w:rPr>
            <w:rFonts w:ascii="Verdana" w:eastAsia="Times New Roman" w:hAnsi="Verdana" w:cs="Times New Roman"/>
            <w:color w:val="000000"/>
            <w:sz w:val="18"/>
            <w:szCs w:val="18"/>
            <w:bdr w:val="none" w:sz="0" w:space="0" w:color="auto" w:frame="1"/>
            <w:lang w:eastAsia="en-IN"/>
          </w:rPr>
          <w:t>args</w:t>
        </w:r>
        <w:proofErr w:type="spellEnd"/>
        <w:r w:rsidRPr="00EB72F6">
          <w:rPr>
            <w:rFonts w:ascii="Verdana" w:eastAsia="Times New Roman" w:hAnsi="Verdana" w:cs="Times New Roman"/>
            <w:color w:val="000000"/>
            <w:sz w:val="18"/>
            <w:szCs w:val="18"/>
            <w:bdr w:val="none" w:sz="0" w:space="0" w:color="auto" w:frame="1"/>
            <w:lang w:eastAsia="en-IN"/>
          </w:rPr>
          <w:t>[]){  </w:t>
        </w:r>
      </w:ins>
    </w:p>
    <w:p w:rsidR="00EB72F6" w:rsidRPr="00EB72F6" w:rsidRDefault="00EB72F6" w:rsidP="00EB72F6">
      <w:pPr>
        <w:numPr>
          <w:ilvl w:val="0"/>
          <w:numId w:val="5"/>
        </w:numPr>
        <w:shd w:val="clear" w:color="auto" w:fill="FFFFFF"/>
        <w:spacing w:after="0" w:line="285" w:lineRule="atLeast"/>
        <w:ind w:left="0"/>
        <w:rPr>
          <w:ins w:id="109" w:author="Unknown"/>
          <w:rFonts w:ascii="Verdana" w:eastAsia="Times New Roman" w:hAnsi="Verdana" w:cs="Times New Roman"/>
          <w:color w:val="000000"/>
          <w:sz w:val="18"/>
          <w:szCs w:val="18"/>
          <w:lang w:eastAsia="en-IN"/>
        </w:rPr>
      </w:pPr>
      <w:ins w:id="110" w:author="Unknown">
        <w:r w:rsidRPr="00EB72F6">
          <w:rPr>
            <w:rFonts w:ascii="Verdana" w:eastAsia="Times New Roman" w:hAnsi="Verdana" w:cs="Times New Roman"/>
            <w:color w:val="000000"/>
            <w:sz w:val="18"/>
            <w:szCs w:val="18"/>
            <w:bdr w:val="none" w:sz="0" w:space="0" w:color="auto" w:frame="1"/>
            <w:lang w:eastAsia="en-IN"/>
          </w:rPr>
          <w:t>Dog d=</w:t>
        </w:r>
        <w:r w:rsidRPr="00EB72F6">
          <w:rPr>
            <w:rFonts w:ascii="Verdana" w:eastAsia="Times New Roman" w:hAnsi="Verdana" w:cs="Times New Roman"/>
            <w:b/>
            <w:bCs/>
            <w:color w:val="006699"/>
            <w:sz w:val="18"/>
            <w:lang w:eastAsia="en-IN"/>
          </w:rPr>
          <w:t>new</w:t>
        </w:r>
        <w:r w:rsidRPr="00EB72F6">
          <w:rPr>
            <w:rFonts w:ascii="Verdana" w:eastAsia="Times New Roman" w:hAnsi="Verdana" w:cs="Times New Roman"/>
            <w:color w:val="000000"/>
            <w:sz w:val="18"/>
            <w:szCs w:val="18"/>
            <w:bdr w:val="none" w:sz="0" w:space="0" w:color="auto" w:frame="1"/>
            <w:lang w:eastAsia="en-IN"/>
          </w:rPr>
          <w:t> Dog();  </w:t>
        </w:r>
      </w:ins>
    </w:p>
    <w:p w:rsidR="00EB72F6" w:rsidRPr="00EB72F6" w:rsidRDefault="00EB72F6" w:rsidP="00EB72F6">
      <w:pPr>
        <w:numPr>
          <w:ilvl w:val="0"/>
          <w:numId w:val="5"/>
        </w:numPr>
        <w:shd w:val="clear" w:color="auto" w:fill="FFFFFF"/>
        <w:spacing w:after="109" w:line="285" w:lineRule="atLeast"/>
        <w:ind w:left="0"/>
        <w:rPr>
          <w:ins w:id="111" w:author="Unknown"/>
          <w:rFonts w:ascii="Verdana" w:eastAsia="Times New Roman" w:hAnsi="Verdana" w:cs="Times New Roman"/>
          <w:color w:val="000000"/>
          <w:sz w:val="18"/>
          <w:szCs w:val="18"/>
          <w:lang w:eastAsia="en-IN"/>
        </w:rPr>
      </w:pPr>
      <w:ins w:id="112" w:author="Unknown">
        <w:r w:rsidRPr="00EB72F6">
          <w:rPr>
            <w:rFonts w:ascii="Verdana" w:eastAsia="Times New Roman" w:hAnsi="Verdana" w:cs="Times New Roman"/>
            <w:color w:val="000000"/>
            <w:sz w:val="18"/>
            <w:szCs w:val="18"/>
            <w:bdr w:val="none" w:sz="0" w:space="0" w:color="auto" w:frame="1"/>
            <w:lang w:eastAsia="en-IN"/>
          </w:rPr>
          <w:t>}}  </w:t>
        </w:r>
      </w:ins>
    </w:p>
    <w:p w:rsidR="00EB72F6" w:rsidRPr="00EB72F6" w:rsidRDefault="00EB72F6" w:rsidP="00EB72F6">
      <w:pPr>
        <w:shd w:val="clear" w:color="auto" w:fill="FFFFFF"/>
        <w:spacing w:before="100" w:beforeAutospacing="1" w:after="100" w:afterAutospacing="1" w:line="240" w:lineRule="auto"/>
        <w:rPr>
          <w:ins w:id="113" w:author="Unknown"/>
          <w:rFonts w:ascii="Verdana" w:eastAsia="Times New Roman" w:hAnsi="Verdana" w:cs="Times New Roman"/>
          <w:color w:val="000000"/>
          <w:sz w:val="18"/>
          <w:szCs w:val="18"/>
          <w:lang w:eastAsia="en-IN"/>
        </w:rPr>
      </w:pPr>
      <w:ins w:id="114" w:author="Unknown">
        <w:r w:rsidRPr="00EB72F6">
          <w:rPr>
            <w:rFonts w:ascii="Verdana" w:eastAsia="Times New Roman" w:hAnsi="Verdana" w:cs="Times New Roman"/>
            <w:color w:val="000000"/>
            <w:sz w:val="18"/>
            <w:szCs w:val="18"/>
            <w:lang w:eastAsia="en-IN"/>
          </w:rPr>
          <w:t>Output:</w:t>
        </w:r>
      </w:ins>
    </w:p>
    <w:p w:rsidR="00EB72F6" w:rsidRPr="00EB72F6" w:rsidRDefault="00EB72F6" w:rsidP="00EB72F6">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5" w:author="Unknown"/>
          <w:rFonts w:ascii="Courier New" w:eastAsia="Times New Roman" w:hAnsi="Courier New" w:cs="Courier New"/>
          <w:color w:val="000000"/>
          <w:sz w:val="20"/>
          <w:szCs w:val="20"/>
          <w:lang w:eastAsia="en-IN"/>
        </w:rPr>
      </w:pPr>
      <w:ins w:id="116" w:author="Unknown">
        <w:r w:rsidRPr="00EB72F6">
          <w:rPr>
            <w:rFonts w:ascii="Courier New" w:eastAsia="Times New Roman" w:hAnsi="Courier New" w:cs="Courier New"/>
            <w:color w:val="000000"/>
            <w:sz w:val="20"/>
            <w:szCs w:val="20"/>
            <w:lang w:eastAsia="en-IN"/>
          </w:rPr>
          <w:t>animal is created</w:t>
        </w:r>
      </w:ins>
    </w:p>
    <w:p w:rsidR="00EB72F6" w:rsidRPr="00EB72F6" w:rsidRDefault="00EB72F6" w:rsidP="00EB72F6">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7" w:author="Unknown"/>
          <w:rFonts w:ascii="Courier New" w:eastAsia="Times New Roman" w:hAnsi="Courier New" w:cs="Courier New"/>
          <w:color w:val="000000"/>
          <w:sz w:val="20"/>
          <w:szCs w:val="20"/>
          <w:lang w:eastAsia="en-IN"/>
        </w:rPr>
      </w:pPr>
      <w:ins w:id="118" w:author="Unknown">
        <w:r w:rsidRPr="00EB72F6">
          <w:rPr>
            <w:rFonts w:ascii="Courier New" w:eastAsia="Times New Roman" w:hAnsi="Courier New" w:cs="Courier New"/>
            <w:color w:val="000000"/>
            <w:sz w:val="20"/>
            <w:szCs w:val="20"/>
            <w:lang w:eastAsia="en-IN"/>
          </w:rPr>
          <w:t>dog is created</w:t>
        </w:r>
      </w:ins>
    </w:p>
    <w:p w:rsidR="00EB72F6" w:rsidRPr="00EB72F6" w:rsidRDefault="00EB72F6" w:rsidP="00EB72F6">
      <w:pPr>
        <w:shd w:val="clear" w:color="auto" w:fill="FFFFFF"/>
        <w:spacing w:before="100" w:beforeAutospacing="1" w:after="100" w:afterAutospacing="1" w:line="312" w:lineRule="atLeast"/>
        <w:outlineLvl w:val="1"/>
        <w:rPr>
          <w:ins w:id="119" w:author="Unknown"/>
          <w:rFonts w:ascii="Helvetica" w:eastAsia="Times New Roman" w:hAnsi="Helvetica" w:cs="Helvetica"/>
          <w:color w:val="610B38"/>
          <w:sz w:val="34"/>
          <w:szCs w:val="34"/>
          <w:lang w:eastAsia="en-IN"/>
        </w:rPr>
      </w:pPr>
      <w:ins w:id="120" w:author="Unknown">
        <w:r w:rsidRPr="00EB72F6">
          <w:rPr>
            <w:rFonts w:ascii="Helvetica" w:eastAsia="Times New Roman" w:hAnsi="Helvetica" w:cs="Helvetica"/>
            <w:color w:val="610B38"/>
            <w:sz w:val="34"/>
            <w:szCs w:val="34"/>
            <w:lang w:eastAsia="en-IN"/>
          </w:rPr>
          <w:t>super example: real use</w:t>
        </w:r>
      </w:ins>
    </w:p>
    <w:p w:rsidR="00EB72F6" w:rsidRPr="00EB72F6" w:rsidRDefault="00EB72F6" w:rsidP="00EB72F6">
      <w:pPr>
        <w:shd w:val="clear" w:color="auto" w:fill="FFFFFF"/>
        <w:spacing w:before="100" w:beforeAutospacing="1" w:after="100" w:afterAutospacing="1" w:line="240" w:lineRule="auto"/>
        <w:rPr>
          <w:ins w:id="121" w:author="Unknown"/>
          <w:rFonts w:ascii="Verdana" w:eastAsia="Times New Roman" w:hAnsi="Verdana" w:cs="Times New Roman"/>
          <w:color w:val="000000"/>
          <w:sz w:val="18"/>
          <w:szCs w:val="18"/>
          <w:lang w:eastAsia="en-IN"/>
        </w:rPr>
      </w:pPr>
      <w:ins w:id="122" w:author="Unknown">
        <w:r w:rsidRPr="00EB72F6">
          <w:rPr>
            <w:rFonts w:ascii="Verdana" w:eastAsia="Times New Roman" w:hAnsi="Verdana" w:cs="Times New Roman"/>
            <w:color w:val="000000"/>
            <w:sz w:val="18"/>
            <w:szCs w:val="18"/>
            <w:lang w:eastAsia="en-IN"/>
          </w:rPr>
          <w:t xml:space="preserve">Let's see the real use of super keyword. Here, </w:t>
        </w:r>
        <w:proofErr w:type="spellStart"/>
        <w:r w:rsidRPr="00EB72F6">
          <w:rPr>
            <w:rFonts w:ascii="Verdana" w:eastAsia="Times New Roman" w:hAnsi="Verdana" w:cs="Times New Roman"/>
            <w:color w:val="000000"/>
            <w:sz w:val="18"/>
            <w:szCs w:val="18"/>
            <w:lang w:eastAsia="en-IN"/>
          </w:rPr>
          <w:t>Emp</w:t>
        </w:r>
        <w:proofErr w:type="spellEnd"/>
        <w:r w:rsidRPr="00EB72F6">
          <w:rPr>
            <w:rFonts w:ascii="Verdana" w:eastAsia="Times New Roman" w:hAnsi="Verdana" w:cs="Times New Roman"/>
            <w:color w:val="000000"/>
            <w:sz w:val="18"/>
            <w:szCs w:val="18"/>
            <w:lang w:eastAsia="en-IN"/>
          </w:rPr>
          <w:t xml:space="preserve"> class inherits Person class so all the properties of Person will be inherited to </w:t>
        </w:r>
        <w:proofErr w:type="spellStart"/>
        <w:r w:rsidRPr="00EB72F6">
          <w:rPr>
            <w:rFonts w:ascii="Verdana" w:eastAsia="Times New Roman" w:hAnsi="Verdana" w:cs="Times New Roman"/>
            <w:color w:val="000000"/>
            <w:sz w:val="18"/>
            <w:szCs w:val="18"/>
            <w:lang w:eastAsia="en-IN"/>
          </w:rPr>
          <w:t>Emp</w:t>
        </w:r>
        <w:proofErr w:type="spellEnd"/>
        <w:r w:rsidRPr="00EB72F6">
          <w:rPr>
            <w:rFonts w:ascii="Verdana" w:eastAsia="Times New Roman" w:hAnsi="Verdana" w:cs="Times New Roman"/>
            <w:color w:val="000000"/>
            <w:sz w:val="18"/>
            <w:szCs w:val="18"/>
            <w:lang w:eastAsia="en-IN"/>
          </w:rPr>
          <w:t xml:space="preserve"> by default. To initialize all the property, we are using parent class constructor from child class. In such way, we are reusing the parent class constructor.</w:t>
        </w:r>
      </w:ins>
    </w:p>
    <w:p w:rsidR="00EB72F6" w:rsidRPr="00EB72F6" w:rsidRDefault="00EB72F6" w:rsidP="00EB72F6">
      <w:pPr>
        <w:numPr>
          <w:ilvl w:val="0"/>
          <w:numId w:val="6"/>
        </w:numPr>
        <w:shd w:val="clear" w:color="auto" w:fill="FFFFFF"/>
        <w:spacing w:after="0" w:line="285" w:lineRule="atLeast"/>
        <w:ind w:left="0"/>
        <w:rPr>
          <w:ins w:id="123" w:author="Unknown"/>
          <w:rFonts w:ascii="Verdana" w:eastAsia="Times New Roman" w:hAnsi="Verdana" w:cs="Times New Roman"/>
          <w:color w:val="000000"/>
          <w:sz w:val="18"/>
          <w:szCs w:val="18"/>
          <w:lang w:eastAsia="en-IN"/>
        </w:rPr>
      </w:pPr>
      <w:ins w:id="124" w:author="Unknown">
        <w:r w:rsidRPr="00EB72F6">
          <w:rPr>
            <w:rFonts w:ascii="Verdana" w:eastAsia="Times New Roman" w:hAnsi="Verdana" w:cs="Times New Roman"/>
            <w:b/>
            <w:bCs/>
            <w:color w:val="006699"/>
            <w:sz w:val="18"/>
            <w:lang w:eastAsia="en-IN"/>
          </w:rPr>
          <w:t>class</w:t>
        </w:r>
        <w:r w:rsidRPr="00EB72F6">
          <w:rPr>
            <w:rFonts w:ascii="Verdana" w:eastAsia="Times New Roman" w:hAnsi="Verdana" w:cs="Times New Roman"/>
            <w:color w:val="000000"/>
            <w:sz w:val="18"/>
            <w:szCs w:val="18"/>
            <w:bdr w:val="none" w:sz="0" w:space="0" w:color="auto" w:frame="1"/>
            <w:lang w:eastAsia="en-IN"/>
          </w:rPr>
          <w:t> Person{  </w:t>
        </w:r>
      </w:ins>
    </w:p>
    <w:p w:rsidR="00EB72F6" w:rsidRPr="00EB72F6" w:rsidRDefault="00EB72F6" w:rsidP="00EB72F6">
      <w:pPr>
        <w:numPr>
          <w:ilvl w:val="0"/>
          <w:numId w:val="6"/>
        </w:numPr>
        <w:shd w:val="clear" w:color="auto" w:fill="FFFFFF"/>
        <w:spacing w:after="0" w:line="285" w:lineRule="atLeast"/>
        <w:ind w:left="0"/>
        <w:rPr>
          <w:ins w:id="125" w:author="Unknown"/>
          <w:rFonts w:ascii="Verdana" w:eastAsia="Times New Roman" w:hAnsi="Verdana" w:cs="Times New Roman"/>
          <w:color w:val="000000"/>
          <w:sz w:val="18"/>
          <w:szCs w:val="18"/>
          <w:lang w:eastAsia="en-IN"/>
        </w:rPr>
      </w:pPr>
      <w:proofErr w:type="spellStart"/>
      <w:ins w:id="126" w:author="Unknown">
        <w:r w:rsidRPr="00EB72F6">
          <w:rPr>
            <w:rFonts w:ascii="Verdana" w:eastAsia="Times New Roman" w:hAnsi="Verdana" w:cs="Times New Roman"/>
            <w:b/>
            <w:bCs/>
            <w:color w:val="006699"/>
            <w:sz w:val="18"/>
            <w:lang w:eastAsia="en-IN"/>
          </w:rPr>
          <w:t>int</w:t>
        </w:r>
        <w:proofErr w:type="spellEnd"/>
        <w:r w:rsidRPr="00EB72F6">
          <w:rPr>
            <w:rFonts w:ascii="Verdana" w:eastAsia="Times New Roman" w:hAnsi="Verdana" w:cs="Times New Roman"/>
            <w:color w:val="000000"/>
            <w:sz w:val="18"/>
            <w:szCs w:val="18"/>
            <w:bdr w:val="none" w:sz="0" w:space="0" w:color="auto" w:frame="1"/>
            <w:lang w:eastAsia="en-IN"/>
          </w:rPr>
          <w:t> id;  </w:t>
        </w:r>
      </w:ins>
    </w:p>
    <w:p w:rsidR="00EB72F6" w:rsidRPr="00EB72F6" w:rsidRDefault="00EB72F6" w:rsidP="00EB72F6">
      <w:pPr>
        <w:numPr>
          <w:ilvl w:val="0"/>
          <w:numId w:val="6"/>
        </w:numPr>
        <w:shd w:val="clear" w:color="auto" w:fill="FFFFFF"/>
        <w:spacing w:after="0" w:line="285" w:lineRule="atLeast"/>
        <w:ind w:left="0"/>
        <w:rPr>
          <w:ins w:id="127" w:author="Unknown"/>
          <w:rFonts w:ascii="Verdana" w:eastAsia="Times New Roman" w:hAnsi="Verdana" w:cs="Times New Roman"/>
          <w:color w:val="000000"/>
          <w:sz w:val="18"/>
          <w:szCs w:val="18"/>
          <w:lang w:eastAsia="en-IN"/>
        </w:rPr>
      </w:pPr>
      <w:ins w:id="128" w:author="Unknown">
        <w:r w:rsidRPr="00EB72F6">
          <w:rPr>
            <w:rFonts w:ascii="Verdana" w:eastAsia="Times New Roman" w:hAnsi="Verdana" w:cs="Times New Roman"/>
            <w:color w:val="000000"/>
            <w:sz w:val="18"/>
            <w:szCs w:val="18"/>
            <w:bdr w:val="none" w:sz="0" w:space="0" w:color="auto" w:frame="1"/>
            <w:lang w:eastAsia="en-IN"/>
          </w:rPr>
          <w:t>String name;  </w:t>
        </w:r>
      </w:ins>
    </w:p>
    <w:p w:rsidR="00EB72F6" w:rsidRPr="00EB72F6" w:rsidRDefault="00EB72F6" w:rsidP="00EB72F6">
      <w:pPr>
        <w:numPr>
          <w:ilvl w:val="0"/>
          <w:numId w:val="6"/>
        </w:numPr>
        <w:shd w:val="clear" w:color="auto" w:fill="FFFFFF"/>
        <w:spacing w:after="0" w:line="285" w:lineRule="atLeast"/>
        <w:ind w:left="0"/>
        <w:rPr>
          <w:ins w:id="129" w:author="Unknown"/>
          <w:rFonts w:ascii="Verdana" w:eastAsia="Times New Roman" w:hAnsi="Verdana" w:cs="Times New Roman"/>
          <w:color w:val="000000"/>
          <w:sz w:val="18"/>
          <w:szCs w:val="18"/>
          <w:lang w:eastAsia="en-IN"/>
        </w:rPr>
      </w:pPr>
      <w:ins w:id="130" w:author="Unknown">
        <w:r w:rsidRPr="00EB72F6">
          <w:rPr>
            <w:rFonts w:ascii="Verdana" w:eastAsia="Times New Roman" w:hAnsi="Verdana" w:cs="Times New Roman"/>
            <w:color w:val="000000"/>
            <w:sz w:val="18"/>
            <w:szCs w:val="18"/>
            <w:bdr w:val="none" w:sz="0" w:space="0" w:color="auto" w:frame="1"/>
            <w:lang w:eastAsia="en-IN"/>
          </w:rPr>
          <w:t>Person(</w:t>
        </w:r>
        <w:proofErr w:type="spellStart"/>
        <w:r w:rsidRPr="00EB72F6">
          <w:rPr>
            <w:rFonts w:ascii="Verdana" w:eastAsia="Times New Roman" w:hAnsi="Verdana" w:cs="Times New Roman"/>
            <w:b/>
            <w:bCs/>
            <w:color w:val="006699"/>
            <w:sz w:val="18"/>
            <w:lang w:eastAsia="en-IN"/>
          </w:rPr>
          <w:t>int</w:t>
        </w:r>
        <w:proofErr w:type="spellEnd"/>
        <w:r w:rsidRPr="00EB72F6">
          <w:rPr>
            <w:rFonts w:ascii="Verdana" w:eastAsia="Times New Roman" w:hAnsi="Verdana" w:cs="Times New Roman"/>
            <w:color w:val="000000"/>
            <w:sz w:val="18"/>
            <w:szCs w:val="18"/>
            <w:bdr w:val="none" w:sz="0" w:space="0" w:color="auto" w:frame="1"/>
            <w:lang w:eastAsia="en-IN"/>
          </w:rPr>
          <w:t> </w:t>
        </w:r>
        <w:proofErr w:type="spellStart"/>
        <w:r w:rsidRPr="00EB72F6">
          <w:rPr>
            <w:rFonts w:ascii="Verdana" w:eastAsia="Times New Roman" w:hAnsi="Verdana" w:cs="Times New Roman"/>
            <w:color w:val="000000"/>
            <w:sz w:val="18"/>
            <w:szCs w:val="18"/>
            <w:bdr w:val="none" w:sz="0" w:space="0" w:color="auto" w:frame="1"/>
            <w:lang w:eastAsia="en-IN"/>
          </w:rPr>
          <w:t>id,String</w:t>
        </w:r>
        <w:proofErr w:type="spellEnd"/>
        <w:r w:rsidRPr="00EB72F6">
          <w:rPr>
            <w:rFonts w:ascii="Verdana" w:eastAsia="Times New Roman" w:hAnsi="Verdana" w:cs="Times New Roman"/>
            <w:color w:val="000000"/>
            <w:sz w:val="18"/>
            <w:szCs w:val="18"/>
            <w:bdr w:val="none" w:sz="0" w:space="0" w:color="auto" w:frame="1"/>
            <w:lang w:eastAsia="en-IN"/>
          </w:rPr>
          <w:t> name){  </w:t>
        </w:r>
      </w:ins>
    </w:p>
    <w:p w:rsidR="00EB72F6" w:rsidRPr="00EB72F6" w:rsidRDefault="00EB72F6" w:rsidP="00EB72F6">
      <w:pPr>
        <w:numPr>
          <w:ilvl w:val="0"/>
          <w:numId w:val="6"/>
        </w:numPr>
        <w:shd w:val="clear" w:color="auto" w:fill="FFFFFF"/>
        <w:spacing w:after="0" w:line="285" w:lineRule="atLeast"/>
        <w:ind w:left="0"/>
        <w:rPr>
          <w:ins w:id="131" w:author="Unknown"/>
          <w:rFonts w:ascii="Verdana" w:eastAsia="Times New Roman" w:hAnsi="Verdana" w:cs="Times New Roman"/>
          <w:color w:val="000000"/>
          <w:sz w:val="18"/>
          <w:szCs w:val="18"/>
          <w:lang w:eastAsia="en-IN"/>
        </w:rPr>
      </w:pPr>
      <w:ins w:id="132" w:author="Unknown">
        <w:r w:rsidRPr="00EB72F6">
          <w:rPr>
            <w:rFonts w:ascii="Verdana" w:eastAsia="Times New Roman" w:hAnsi="Verdana" w:cs="Times New Roman"/>
            <w:b/>
            <w:bCs/>
            <w:color w:val="006699"/>
            <w:sz w:val="18"/>
            <w:lang w:eastAsia="en-IN"/>
          </w:rPr>
          <w:t>this</w:t>
        </w:r>
        <w:r w:rsidRPr="00EB72F6">
          <w:rPr>
            <w:rFonts w:ascii="Verdana" w:eastAsia="Times New Roman" w:hAnsi="Verdana" w:cs="Times New Roman"/>
            <w:color w:val="000000"/>
            <w:sz w:val="18"/>
            <w:szCs w:val="18"/>
            <w:bdr w:val="none" w:sz="0" w:space="0" w:color="auto" w:frame="1"/>
            <w:lang w:eastAsia="en-IN"/>
          </w:rPr>
          <w:t>.id=id;  </w:t>
        </w:r>
      </w:ins>
    </w:p>
    <w:p w:rsidR="00EB72F6" w:rsidRPr="00EB72F6" w:rsidRDefault="00EB72F6" w:rsidP="00EB72F6">
      <w:pPr>
        <w:numPr>
          <w:ilvl w:val="0"/>
          <w:numId w:val="6"/>
        </w:numPr>
        <w:shd w:val="clear" w:color="auto" w:fill="FFFFFF"/>
        <w:spacing w:after="0" w:line="285" w:lineRule="atLeast"/>
        <w:ind w:left="0"/>
        <w:rPr>
          <w:ins w:id="133" w:author="Unknown"/>
          <w:rFonts w:ascii="Verdana" w:eastAsia="Times New Roman" w:hAnsi="Verdana" w:cs="Times New Roman"/>
          <w:color w:val="000000"/>
          <w:sz w:val="18"/>
          <w:szCs w:val="18"/>
          <w:lang w:eastAsia="en-IN"/>
        </w:rPr>
      </w:pPr>
      <w:ins w:id="134" w:author="Unknown">
        <w:r w:rsidRPr="00EB72F6">
          <w:rPr>
            <w:rFonts w:ascii="Verdana" w:eastAsia="Times New Roman" w:hAnsi="Verdana" w:cs="Times New Roman"/>
            <w:b/>
            <w:bCs/>
            <w:color w:val="006699"/>
            <w:sz w:val="18"/>
            <w:lang w:eastAsia="en-IN"/>
          </w:rPr>
          <w:t>this</w:t>
        </w:r>
        <w:r w:rsidRPr="00EB72F6">
          <w:rPr>
            <w:rFonts w:ascii="Verdana" w:eastAsia="Times New Roman" w:hAnsi="Verdana" w:cs="Times New Roman"/>
            <w:color w:val="000000"/>
            <w:sz w:val="18"/>
            <w:szCs w:val="18"/>
            <w:bdr w:val="none" w:sz="0" w:space="0" w:color="auto" w:frame="1"/>
            <w:lang w:eastAsia="en-IN"/>
          </w:rPr>
          <w:t>.name=name;  </w:t>
        </w:r>
      </w:ins>
    </w:p>
    <w:p w:rsidR="00EB72F6" w:rsidRPr="00EB72F6" w:rsidRDefault="00EB72F6" w:rsidP="00EB72F6">
      <w:pPr>
        <w:numPr>
          <w:ilvl w:val="0"/>
          <w:numId w:val="6"/>
        </w:numPr>
        <w:shd w:val="clear" w:color="auto" w:fill="FFFFFF"/>
        <w:spacing w:after="0" w:line="285" w:lineRule="atLeast"/>
        <w:ind w:left="0"/>
        <w:rPr>
          <w:ins w:id="135" w:author="Unknown"/>
          <w:rFonts w:ascii="Verdana" w:eastAsia="Times New Roman" w:hAnsi="Verdana" w:cs="Times New Roman"/>
          <w:color w:val="000000"/>
          <w:sz w:val="18"/>
          <w:szCs w:val="18"/>
          <w:lang w:eastAsia="en-IN"/>
        </w:rPr>
      </w:pPr>
      <w:ins w:id="136" w:author="Unknown">
        <w:r w:rsidRPr="00EB72F6">
          <w:rPr>
            <w:rFonts w:ascii="Verdana" w:eastAsia="Times New Roman" w:hAnsi="Verdana" w:cs="Times New Roman"/>
            <w:color w:val="000000"/>
            <w:sz w:val="18"/>
            <w:szCs w:val="18"/>
            <w:bdr w:val="none" w:sz="0" w:space="0" w:color="auto" w:frame="1"/>
            <w:lang w:eastAsia="en-IN"/>
          </w:rPr>
          <w:t>}  </w:t>
        </w:r>
      </w:ins>
    </w:p>
    <w:p w:rsidR="00EB72F6" w:rsidRPr="00EB72F6" w:rsidRDefault="00EB72F6" w:rsidP="00EB72F6">
      <w:pPr>
        <w:numPr>
          <w:ilvl w:val="0"/>
          <w:numId w:val="6"/>
        </w:numPr>
        <w:shd w:val="clear" w:color="auto" w:fill="FFFFFF"/>
        <w:spacing w:after="0" w:line="285" w:lineRule="atLeast"/>
        <w:ind w:left="0"/>
        <w:rPr>
          <w:ins w:id="137" w:author="Unknown"/>
          <w:rFonts w:ascii="Verdana" w:eastAsia="Times New Roman" w:hAnsi="Verdana" w:cs="Times New Roman"/>
          <w:color w:val="000000"/>
          <w:sz w:val="18"/>
          <w:szCs w:val="18"/>
          <w:lang w:eastAsia="en-IN"/>
        </w:rPr>
      </w:pPr>
      <w:ins w:id="138" w:author="Unknown">
        <w:r w:rsidRPr="00EB72F6">
          <w:rPr>
            <w:rFonts w:ascii="Verdana" w:eastAsia="Times New Roman" w:hAnsi="Verdana" w:cs="Times New Roman"/>
            <w:color w:val="000000"/>
            <w:sz w:val="18"/>
            <w:szCs w:val="18"/>
            <w:bdr w:val="none" w:sz="0" w:space="0" w:color="auto" w:frame="1"/>
            <w:lang w:eastAsia="en-IN"/>
          </w:rPr>
          <w:t>}  </w:t>
        </w:r>
      </w:ins>
    </w:p>
    <w:p w:rsidR="00EB72F6" w:rsidRPr="00EB72F6" w:rsidRDefault="00EB72F6" w:rsidP="00EB72F6">
      <w:pPr>
        <w:numPr>
          <w:ilvl w:val="0"/>
          <w:numId w:val="6"/>
        </w:numPr>
        <w:shd w:val="clear" w:color="auto" w:fill="FFFFFF"/>
        <w:spacing w:after="0" w:line="285" w:lineRule="atLeast"/>
        <w:ind w:left="0"/>
        <w:rPr>
          <w:ins w:id="139" w:author="Unknown"/>
          <w:rFonts w:ascii="Verdana" w:eastAsia="Times New Roman" w:hAnsi="Verdana" w:cs="Times New Roman"/>
          <w:color w:val="000000"/>
          <w:sz w:val="18"/>
          <w:szCs w:val="18"/>
          <w:lang w:eastAsia="en-IN"/>
        </w:rPr>
      </w:pPr>
      <w:ins w:id="140" w:author="Unknown">
        <w:r w:rsidRPr="00EB72F6">
          <w:rPr>
            <w:rFonts w:ascii="Verdana" w:eastAsia="Times New Roman" w:hAnsi="Verdana" w:cs="Times New Roman"/>
            <w:b/>
            <w:bCs/>
            <w:color w:val="006699"/>
            <w:sz w:val="18"/>
            <w:lang w:eastAsia="en-IN"/>
          </w:rPr>
          <w:t>class</w:t>
        </w:r>
        <w:r w:rsidRPr="00EB72F6">
          <w:rPr>
            <w:rFonts w:ascii="Verdana" w:eastAsia="Times New Roman" w:hAnsi="Verdana" w:cs="Times New Roman"/>
            <w:color w:val="000000"/>
            <w:sz w:val="18"/>
            <w:szCs w:val="18"/>
            <w:bdr w:val="none" w:sz="0" w:space="0" w:color="auto" w:frame="1"/>
            <w:lang w:eastAsia="en-IN"/>
          </w:rPr>
          <w:t> </w:t>
        </w:r>
        <w:proofErr w:type="spellStart"/>
        <w:r w:rsidRPr="00EB72F6">
          <w:rPr>
            <w:rFonts w:ascii="Verdana" w:eastAsia="Times New Roman" w:hAnsi="Verdana" w:cs="Times New Roman"/>
            <w:color w:val="000000"/>
            <w:sz w:val="18"/>
            <w:szCs w:val="18"/>
            <w:bdr w:val="none" w:sz="0" w:space="0" w:color="auto" w:frame="1"/>
            <w:lang w:eastAsia="en-IN"/>
          </w:rPr>
          <w:t>Emp</w:t>
        </w:r>
        <w:proofErr w:type="spellEnd"/>
        <w:r w:rsidRPr="00EB72F6">
          <w:rPr>
            <w:rFonts w:ascii="Verdana" w:eastAsia="Times New Roman" w:hAnsi="Verdana" w:cs="Times New Roman"/>
            <w:color w:val="000000"/>
            <w:sz w:val="18"/>
            <w:szCs w:val="18"/>
            <w:bdr w:val="none" w:sz="0" w:space="0" w:color="auto" w:frame="1"/>
            <w:lang w:eastAsia="en-IN"/>
          </w:rPr>
          <w:t> </w:t>
        </w:r>
        <w:r w:rsidRPr="00EB72F6">
          <w:rPr>
            <w:rFonts w:ascii="Verdana" w:eastAsia="Times New Roman" w:hAnsi="Verdana" w:cs="Times New Roman"/>
            <w:b/>
            <w:bCs/>
            <w:color w:val="006699"/>
            <w:sz w:val="18"/>
            <w:lang w:eastAsia="en-IN"/>
          </w:rPr>
          <w:t>extends</w:t>
        </w:r>
        <w:r w:rsidRPr="00EB72F6">
          <w:rPr>
            <w:rFonts w:ascii="Verdana" w:eastAsia="Times New Roman" w:hAnsi="Verdana" w:cs="Times New Roman"/>
            <w:color w:val="000000"/>
            <w:sz w:val="18"/>
            <w:szCs w:val="18"/>
            <w:bdr w:val="none" w:sz="0" w:space="0" w:color="auto" w:frame="1"/>
            <w:lang w:eastAsia="en-IN"/>
          </w:rPr>
          <w:t> Person{  </w:t>
        </w:r>
      </w:ins>
    </w:p>
    <w:p w:rsidR="00EB72F6" w:rsidRPr="00EB72F6" w:rsidRDefault="00EB72F6" w:rsidP="00EB72F6">
      <w:pPr>
        <w:numPr>
          <w:ilvl w:val="0"/>
          <w:numId w:val="6"/>
        </w:numPr>
        <w:shd w:val="clear" w:color="auto" w:fill="FFFFFF"/>
        <w:spacing w:after="0" w:line="285" w:lineRule="atLeast"/>
        <w:ind w:left="0"/>
        <w:rPr>
          <w:ins w:id="141" w:author="Unknown"/>
          <w:rFonts w:ascii="Verdana" w:eastAsia="Times New Roman" w:hAnsi="Verdana" w:cs="Times New Roman"/>
          <w:color w:val="000000"/>
          <w:sz w:val="18"/>
          <w:szCs w:val="18"/>
          <w:lang w:eastAsia="en-IN"/>
        </w:rPr>
      </w:pPr>
      <w:ins w:id="142" w:author="Unknown">
        <w:r w:rsidRPr="00EB72F6">
          <w:rPr>
            <w:rFonts w:ascii="Verdana" w:eastAsia="Times New Roman" w:hAnsi="Verdana" w:cs="Times New Roman"/>
            <w:b/>
            <w:bCs/>
            <w:color w:val="006699"/>
            <w:sz w:val="18"/>
            <w:lang w:eastAsia="en-IN"/>
          </w:rPr>
          <w:t>float</w:t>
        </w:r>
        <w:r w:rsidRPr="00EB72F6">
          <w:rPr>
            <w:rFonts w:ascii="Verdana" w:eastAsia="Times New Roman" w:hAnsi="Verdana" w:cs="Times New Roman"/>
            <w:color w:val="000000"/>
            <w:sz w:val="18"/>
            <w:szCs w:val="18"/>
            <w:bdr w:val="none" w:sz="0" w:space="0" w:color="auto" w:frame="1"/>
            <w:lang w:eastAsia="en-IN"/>
          </w:rPr>
          <w:t> salary;  </w:t>
        </w:r>
      </w:ins>
    </w:p>
    <w:p w:rsidR="00EB72F6" w:rsidRPr="00EB72F6" w:rsidRDefault="00EB72F6" w:rsidP="00EB72F6">
      <w:pPr>
        <w:numPr>
          <w:ilvl w:val="0"/>
          <w:numId w:val="6"/>
        </w:numPr>
        <w:shd w:val="clear" w:color="auto" w:fill="FFFFFF"/>
        <w:spacing w:after="0" w:line="285" w:lineRule="atLeast"/>
        <w:ind w:left="0"/>
        <w:rPr>
          <w:ins w:id="143" w:author="Unknown"/>
          <w:rFonts w:ascii="Verdana" w:eastAsia="Times New Roman" w:hAnsi="Verdana" w:cs="Times New Roman"/>
          <w:color w:val="000000"/>
          <w:sz w:val="18"/>
          <w:szCs w:val="18"/>
          <w:lang w:eastAsia="en-IN"/>
        </w:rPr>
      </w:pPr>
      <w:proofErr w:type="spellStart"/>
      <w:ins w:id="144" w:author="Unknown">
        <w:r w:rsidRPr="00EB72F6">
          <w:rPr>
            <w:rFonts w:ascii="Verdana" w:eastAsia="Times New Roman" w:hAnsi="Verdana" w:cs="Times New Roman"/>
            <w:color w:val="000000"/>
            <w:sz w:val="18"/>
            <w:szCs w:val="18"/>
            <w:bdr w:val="none" w:sz="0" w:space="0" w:color="auto" w:frame="1"/>
            <w:lang w:eastAsia="en-IN"/>
          </w:rPr>
          <w:t>Emp</w:t>
        </w:r>
        <w:proofErr w:type="spellEnd"/>
        <w:r w:rsidRPr="00EB72F6">
          <w:rPr>
            <w:rFonts w:ascii="Verdana" w:eastAsia="Times New Roman" w:hAnsi="Verdana" w:cs="Times New Roman"/>
            <w:color w:val="000000"/>
            <w:sz w:val="18"/>
            <w:szCs w:val="18"/>
            <w:bdr w:val="none" w:sz="0" w:space="0" w:color="auto" w:frame="1"/>
            <w:lang w:eastAsia="en-IN"/>
          </w:rPr>
          <w:t>(</w:t>
        </w:r>
        <w:proofErr w:type="spellStart"/>
        <w:r w:rsidRPr="00EB72F6">
          <w:rPr>
            <w:rFonts w:ascii="Verdana" w:eastAsia="Times New Roman" w:hAnsi="Verdana" w:cs="Times New Roman"/>
            <w:b/>
            <w:bCs/>
            <w:color w:val="006699"/>
            <w:sz w:val="18"/>
            <w:lang w:eastAsia="en-IN"/>
          </w:rPr>
          <w:t>int</w:t>
        </w:r>
        <w:proofErr w:type="spellEnd"/>
        <w:r w:rsidRPr="00EB72F6">
          <w:rPr>
            <w:rFonts w:ascii="Verdana" w:eastAsia="Times New Roman" w:hAnsi="Verdana" w:cs="Times New Roman"/>
            <w:color w:val="000000"/>
            <w:sz w:val="18"/>
            <w:szCs w:val="18"/>
            <w:bdr w:val="none" w:sz="0" w:space="0" w:color="auto" w:frame="1"/>
            <w:lang w:eastAsia="en-IN"/>
          </w:rPr>
          <w:t> </w:t>
        </w:r>
        <w:proofErr w:type="spellStart"/>
        <w:r w:rsidRPr="00EB72F6">
          <w:rPr>
            <w:rFonts w:ascii="Verdana" w:eastAsia="Times New Roman" w:hAnsi="Verdana" w:cs="Times New Roman"/>
            <w:color w:val="000000"/>
            <w:sz w:val="18"/>
            <w:szCs w:val="18"/>
            <w:bdr w:val="none" w:sz="0" w:space="0" w:color="auto" w:frame="1"/>
            <w:lang w:eastAsia="en-IN"/>
          </w:rPr>
          <w:t>id,String</w:t>
        </w:r>
        <w:proofErr w:type="spellEnd"/>
        <w:r w:rsidRPr="00EB72F6">
          <w:rPr>
            <w:rFonts w:ascii="Verdana" w:eastAsia="Times New Roman" w:hAnsi="Verdana" w:cs="Times New Roman"/>
            <w:color w:val="000000"/>
            <w:sz w:val="18"/>
            <w:szCs w:val="18"/>
            <w:bdr w:val="none" w:sz="0" w:space="0" w:color="auto" w:frame="1"/>
            <w:lang w:eastAsia="en-IN"/>
          </w:rPr>
          <w:t> </w:t>
        </w:r>
        <w:proofErr w:type="spellStart"/>
        <w:r w:rsidRPr="00EB72F6">
          <w:rPr>
            <w:rFonts w:ascii="Verdana" w:eastAsia="Times New Roman" w:hAnsi="Verdana" w:cs="Times New Roman"/>
            <w:color w:val="000000"/>
            <w:sz w:val="18"/>
            <w:szCs w:val="18"/>
            <w:bdr w:val="none" w:sz="0" w:space="0" w:color="auto" w:frame="1"/>
            <w:lang w:eastAsia="en-IN"/>
          </w:rPr>
          <w:t>name,</w:t>
        </w:r>
        <w:r w:rsidRPr="00EB72F6">
          <w:rPr>
            <w:rFonts w:ascii="Verdana" w:eastAsia="Times New Roman" w:hAnsi="Verdana" w:cs="Times New Roman"/>
            <w:b/>
            <w:bCs/>
            <w:color w:val="006699"/>
            <w:sz w:val="18"/>
            <w:lang w:eastAsia="en-IN"/>
          </w:rPr>
          <w:t>float</w:t>
        </w:r>
        <w:proofErr w:type="spellEnd"/>
        <w:r w:rsidRPr="00EB72F6">
          <w:rPr>
            <w:rFonts w:ascii="Verdana" w:eastAsia="Times New Roman" w:hAnsi="Verdana" w:cs="Times New Roman"/>
            <w:color w:val="000000"/>
            <w:sz w:val="18"/>
            <w:szCs w:val="18"/>
            <w:bdr w:val="none" w:sz="0" w:space="0" w:color="auto" w:frame="1"/>
            <w:lang w:eastAsia="en-IN"/>
          </w:rPr>
          <w:t> salary){  </w:t>
        </w:r>
      </w:ins>
    </w:p>
    <w:p w:rsidR="00EB72F6" w:rsidRPr="00EB72F6" w:rsidRDefault="00EB72F6" w:rsidP="00EB72F6">
      <w:pPr>
        <w:numPr>
          <w:ilvl w:val="0"/>
          <w:numId w:val="6"/>
        </w:numPr>
        <w:shd w:val="clear" w:color="auto" w:fill="FFFFFF"/>
        <w:spacing w:after="0" w:line="285" w:lineRule="atLeast"/>
        <w:ind w:left="0"/>
        <w:rPr>
          <w:ins w:id="145" w:author="Unknown"/>
          <w:rFonts w:ascii="Verdana" w:eastAsia="Times New Roman" w:hAnsi="Verdana" w:cs="Times New Roman"/>
          <w:color w:val="000000"/>
          <w:sz w:val="18"/>
          <w:szCs w:val="18"/>
          <w:lang w:eastAsia="en-IN"/>
        </w:rPr>
      </w:pPr>
      <w:ins w:id="146" w:author="Unknown">
        <w:r w:rsidRPr="00EB72F6">
          <w:rPr>
            <w:rFonts w:ascii="Verdana" w:eastAsia="Times New Roman" w:hAnsi="Verdana" w:cs="Times New Roman"/>
            <w:b/>
            <w:bCs/>
            <w:color w:val="006699"/>
            <w:sz w:val="18"/>
            <w:lang w:eastAsia="en-IN"/>
          </w:rPr>
          <w:t>super</w:t>
        </w:r>
        <w:r w:rsidRPr="00EB72F6">
          <w:rPr>
            <w:rFonts w:ascii="Verdana" w:eastAsia="Times New Roman" w:hAnsi="Verdana" w:cs="Times New Roman"/>
            <w:color w:val="000000"/>
            <w:sz w:val="18"/>
            <w:szCs w:val="18"/>
            <w:bdr w:val="none" w:sz="0" w:space="0" w:color="auto" w:frame="1"/>
            <w:lang w:eastAsia="en-IN"/>
          </w:rPr>
          <w:t>(</w:t>
        </w:r>
        <w:proofErr w:type="spellStart"/>
        <w:r w:rsidRPr="00EB72F6">
          <w:rPr>
            <w:rFonts w:ascii="Verdana" w:eastAsia="Times New Roman" w:hAnsi="Verdana" w:cs="Times New Roman"/>
            <w:color w:val="000000"/>
            <w:sz w:val="18"/>
            <w:szCs w:val="18"/>
            <w:bdr w:val="none" w:sz="0" w:space="0" w:color="auto" w:frame="1"/>
            <w:lang w:eastAsia="en-IN"/>
          </w:rPr>
          <w:t>id,name</w:t>
        </w:r>
        <w:proofErr w:type="spellEnd"/>
        <w:r w:rsidRPr="00EB72F6">
          <w:rPr>
            <w:rFonts w:ascii="Verdana" w:eastAsia="Times New Roman" w:hAnsi="Verdana" w:cs="Times New Roman"/>
            <w:color w:val="000000"/>
            <w:sz w:val="18"/>
            <w:szCs w:val="18"/>
            <w:bdr w:val="none" w:sz="0" w:space="0" w:color="auto" w:frame="1"/>
            <w:lang w:eastAsia="en-IN"/>
          </w:rPr>
          <w:t>);</w:t>
        </w:r>
        <w:r w:rsidRPr="00EB72F6">
          <w:rPr>
            <w:rFonts w:ascii="Verdana" w:eastAsia="Times New Roman" w:hAnsi="Verdana" w:cs="Times New Roman"/>
            <w:color w:val="008200"/>
            <w:sz w:val="18"/>
            <w:lang w:eastAsia="en-IN"/>
          </w:rPr>
          <w:t>//reusing parent constructor</w:t>
        </w:r>
        <w:r w:rsidRPr="00EB72F6">
          <w:rPr>
            <w:rFonts w:ascii="Verdana" w:eastAsia="Times New Roman" w:hAnsi="Verdana" w:cs="Times New Roman"/>
            <w:color w:val="000000"/>
            <w:sz w:val="18"/>
            <w:szCs w:val="18"/>
            <w:bdr w:val="none" w:sz="0" w:space="0" w:color="auto" w:frame="1"/>
            <w:lang w:eastAsia="en-IN"/>
          </w:rPr>
          <w:t>  </w:t>
        </w:r>
      </w:ins>
    </w:p>
    <w:p w:rsidR="00EB72F6" w:rsidRPr="00EB72F6" w:rsidRDefault="00EB72F6" w:rsidP="00EB72F6">
      <w:pPr>
        <w:numPr>
          <w:ilvl w:val="0"/>
          <w:numId w:val="6"/>
        </w:numPr>
        <w:shd w:val="clear" w:color="auto" w:fill="FFFFFF"/>
        <w:spacing w:after="0" w:line="285" w:lineRule="atLeast"/>
        <w:ind w:left="0"/>
        <w:rPr>
          <w:ins w:id="147" w:author="Unknown"/>
          <w:rFonts w:ascii="Verdana" w:eastAsia="Times New Roman" w:hAnsi="Verdana" w:cs="Times New Roman"/>
          <w:color w:val="000000"/>
          <w:sz w:val="18"/>
          <w:szCs w:val="18"/>
          <w:lang w:eastAsia="en-IN"/>
        </w:rPr>
      </w:pPr>
      <w:proofErr w:type="spellStart"/>
      <w:ins w:id="148" w:author="Unknown">
        <w:r w:rsidRPr="00EB72F6">
          <w:rPr>
            <w:rFonts w:ascii="Verdana" w:eastAsia="Times New Roman" w:hAnsi="Verdana" w:cs="Times New Roman"/>
            <w:b/>
            <w:bCs/>
            <w:color w:val="006699"/>
            <w:sz w:val="18"/>
            <w:lang w:eastAsia="en-IN"/>
          </w:rPr>
          <w:t>this</w:t>
        </w:r>
        <w:r w:rsidRPr="00EB72F6">
          <w:rPr>
            <w:rFonts w:ascii="Verdana" w:eastAsia="Times New Roman" w:hAnsi="Verdana" w:cs="Times New Roman"/>
            <w:color w:val="000000"/>
            <w:sz w:val="18"/>
            <w:szCs w:val="18"/>
            <w:bdr w:val="none" w:sz="0" w:space="0" w:color="auto" w:frame="1"/>
            <w:lang w:eastAsia="en-IN"/>
          </w:rPr>
          <w:t>.salary</w:t>
        </w:r>
        <w:proofErr w:type="spellEnd"/>
        <w:r w:rsidRPr="00EB72F6">
          <w:rPr>
            <w:rFonts w:ascii="Verdana" w:eastAsia="Times New Roman" w:hAnsi="Verdana" w:cs="Times New Roman"/>
            <w:color w:val="000000"/>
            <w:sz w:val="18"/>
            <w:szCs w:val="18"/>
            <w:bdr w:val="none" w:sz="0" w:space="0" w:color="auto" w:frame="1"/>
            <w:lang w:eastAsia="en-IN"/>
          </w:rPr>
          <w:t>=salary;  </w:t>
        </w:r>
      </w:ins>
    </w:p>
    <w:p w:rsidR="00EB72F6" w:rsidRPr="00EB72F6" w:rsidRDefault="00EB72F6" w:rsidP="00EB72F6">
      <w:pPr>
        <w:numPr>
          <w:ilvl w:val="0"/>
          <w:numId w:val="6"/>
        </w:numPr>
        <w:shd w:val="clear" w:color="auto" w:fill="FFFFFF"/>
        <w:spacing w:after="0" w:line="285" w:lineRule="atLeast"/>
        <w:ind w:left="0"/>
        <w:rPr>
          <w:ins w:id="149" w:author="Unknown"/>
          <w:rFonts w:ascii="Verdana" w:eastAsia="Times New Roman" w:hAnsi="Verdana" w:cs="Times New Roman"/>
          <w:color w:val="000000"/>
          <w:sz w:val="18"/>
          <w:szCs w:val="18"/>
          <w:lang w:eastAsia="en-IN"/>
        </w:rPr>
      </w:pPr>
      <w:ins w:id="150" w:author="Unknown">
        <w:r w:rsidRPr="00EB72F6">
          <w:rPr>
            <w:rFonts w:ascii="Verdana" w:eastAsia="Times New Roman" w:hAnsi="Verdana" w:cs="Times New Roman"/>
            <w:color w:val="000000"/>
            <w:sz w:val="18"/>
            <w:szCs w:val="18"/>
            <w:bdr w:val="none" w:sz="0" w:space="0" w:color="auto" w:frame="1"/>
            <w:lang w:eastAsia="en-IN"/>
          </w:rPr>
          <w:t>}  </w:t>
        </w:r>
      </w:ins>
    </w:p>
    <w:p w:rsidR="00EB72F6" w:rsidRPr="00EB72F6" w:rsidRDefault="00EB72F6" w:rsidP="00EB72F6">
      <w:pPr>
        <w:numPr>
          <w:ilvl w:val="0"/>
          <w:numId w:val="6"/>
        </w:numPr>
        <w:shd w:val="clear" w:color="auto" w:fill="FFFFFF"/>
        <w:spacing w:after="0" w:line="285" w:lineRule="atLeast"/>
        <w:ind w:left="0"/>
        <w:rPr>
          <w:ins w:id="151" w:author="Unknown"/>
          <w:rFonts w:ascii="Verdana" w:eastAsia="Times New Roman" w:hAnsi="Verdana" w:cs="Times New Roman"/>
          <w:color w:val="000000"/>
          <w:sz w:val="18"/>
          <w:szCs w:val="18"/>
          <w:lang w:eastAsia="en-IN"/>
        </w:rPr>
      </w:pPr>
      <w:ins w:id="152" w:author="Unknown">
        <w:r w:rsidRPr="00EB72F6">
          <w:rPr>
            <w:rFonts w:ascii="Verdana" w:eastAsia="Times New Roman" w:hAnsi="Verdana" w:cs="Times New Roman"/>
            <w:b/>
            <w:bCs/>
            <w:color w:val="006699"/>
            <w:sz w:val="18"/>
            <w:lang w:eastAsia="en-IN"/>
          </w:rPr>
          <w:t>void</w:t>
        </w:r>
        <w:r w:rsidRPr="00EB72F6">
          <w:rPr>
            <w:rFonts w:ascii="Verdana" w:eastAsia="Times New Roman" w:hAnsi="Verdana" w:cs="Times New Roman"/>
            <w:color w:val="000000"/>
            <w:sz w:val="18"/>
            <w:szCs w:val="18"/>
            <w:bdr w:val="none" w:sz="0" w:space="0" w:color="auto" w:frame="1"/>
            <w:lang w:eastAsia="en-IN"/>
          </w:rPr>
          <w:t> display(){</w:t>
        </w:r>
        <w:proofErr w:type="spellStart"/>
        <w:r w:rsidRPr="00EB72F6">
          <w:rPr>
            <w:rFonts w:ascii="Verdana" w:eastAsia="Times New Roman" w:hAnsi="Verdana" w:cs="Times New Roman"/>
            <w:color w:val="000000"/>
            <w:sz w:val="18"/>
            <w:szCs w:val="18"/>
            <w:bdr w:val="none" w:sz="0" w:space="0" w:color="auto" w:frame="1"/>
            <w:lang w:eastAsia="en-IN"/>
          </w:rPr>
          <w:t>System.out.println</w:t>
        </w:r>
        <w:proofErr w:type="spellEnd"/>
        <w:r w:rsidRPr="00EB72F6">
          <w:rPr>
            <w:rFonts w:ascii="Verdana" w:eastAsia="Times New Roman" w:hAnsi="Verdana" w:cs="Times New Roman"/>
            <w:color w:val="000000"/>
            <w:sz w:val="18"/>
            <w:szCs w:val="18"/>
            <w:bdr w:val="none" w:sz="0" w:space="0" w:color="auto" w:frame="1"/>
            <w:lang w:eastAsia="en-IN"/>
          </w:rPr>
          <w:t>(id+</w:t>
        </w:r>
        <w:r w:rsidRPr="00EB72F6">
          <w:rPr>
            <w:rFonts w:ascii="Verdana" w:eastAsia="Times New Roman" w:hAnsi="Verdana" w:cs="Times New Roman"/>
            <w:color w:val="0000FF"/>
            <w:sz w:val="18"/>
            <w:lang w:eastAsia="en-IN"/>
          </w:rPr>
          <w:t>" "</w:t>
        </w:r>
        <w:r w:rsidRPr="00EB72F6">
          <w:rPr>
            <w:rFonts w:ascii="Verdana" w:eastAsia="Times New Roman" w:hAnsi="Verdana" w:cs="Times New Roman"/>
            <w:color w:val="000000"/>
            <w:sz w:val="18"/>
            <w:szCs w:val="18"/>
            <w:bdr w:val="none" w:sz="0" w:space="0" w:color="auto" w:frame="1"/>
            <w:lang w:eastAsia="en-IN"/>
          </w:rPr>
          <w:t>+name+</w:t>
        </w:r>
        <w:r w:rsidRPr="00EB72F6">
          <w:rPr>
            <w:rFonts w:ascii="Verdana" w:eastAsia="Times New Roman" w:hAnsi="Verdana" w:cs="Times New Roman"/>
            <w:color w:val="0000FF"/>
            <w:sz w:val="18"/>
            <w:lang w:eastAsia="en-IN"/>
          </w:rPr>
          <w:t>" "</w:t>
        </w:r>
        <w:r w:rsidRPr="00EB72F6">
          <w:rPr>
            <w:rFonts w:ascii="Verdana" w:eastAsia="Times New Roman" w:hAnsi="Verdana" w:cs="Times New Roman"/>
            <w:color w:val="000000"/>
            <w:sz w:val="18"/>
            <w:szCs w:val="18"/>
            <w:bdr w:val="none" w:sz="0" w:space="0" w:color="auto" w:frame="1"/>
            <w:lang w:eastAsia="en-IN"/>
          </w:rPr>
          <w:t>+salary);}  </w:t>
        </w:r>
      </w:ins>
    </w:p>
    <w:p w:rsidR="00EB72F6" w:rsidRPr="00EB72F6" w:rsidRDefault="00EB72F6" w:rsidP="00EB72F6">
      <w:pPr>
        <w:numPr>
          <w:ilvl w:val="0"/>
          <w:numId w:val="6"/>
        </w:numPr>
        <w:shd w:val="clear" w:color="auto" w:fill="FFFFFF"/>
        <w:spacing w:after="0" w:line="285" w:lineRule="atLeast"/>
        <w:ind w:left="0"/>
        <w:rPr>
          <w:ins w:id="153" w:author="Unknown"/>
          <w:rFonts w:ascii="Verdana" w:eastAsia="Times New Roman" w:hAnsi="Verdana" w:cs="Times New Roman"/>
          <w:color w:val="000000"/>
          <w:sz w:val="18"/>
          <w:szCs w:val="18"/>
          <w:lang w:eastAsia="en-IN"/>
        </w:rPr>
      </w:pPr>
      <w:ins w:id="154" w:author="Unknown">
        <w:r w:rsidRPr="00EB72F6">
          <w:rPr>
            <w:rFonts w:ascii="Verdana" w:eastAsia="Times New Roman" w:hAnsi="Verdana" w:cs="Times New Roman"/>
            <w:color w:val="000000"/>
            <w:sz w:val="18"/>
            <w:szCs w:val="18"/>
            <w:bdr w:val="none" w:sz="0" w:space="0" w:color="auto" w:frame="1"/>
            <w:lang w:eastAsia="en-IN"/>
          </w:rPr>
          <w:t>}  </w:t>
        </w:r>
      </w:ins>
    </w:p>
    <w:p w:rsidR="00EB72F6" w:rsidRPr="00EB72F6" w:rsidRDefault="00EB72F6" w:rsidP="00EB72F6">
      <w:pPr>
        <w:numPr>
          <w:ilvl w:val="0"/>
          <w:numId w:val="6"/>
        </w:numPr>
        <w:shd w:val="clear" w:color="auto" w:fill="FFFFFF"/>
        <w:spacing w:after="0" w:line="285" w:lineRule="atLeast"/>
        <w:ind w:left="0"/>
        <w:rPr>
          <w:ins w:id="155" w:author="Unknown"/>
          <w:rFonts w:ascii="Verdana" w:eastAsia="Times New Roman" w:hAnsi="Verdana" w:cs="Times New Roman"/>
          <w:color w:val="000000"/>
          <w:sz w:val="18"/>
          <w:szCs w:val="18"/>
          <w:lang w:eastAsia="en-IN"/>
        </w:rPr>
      </w:pPr>
      <w:ins w:id="156" w:author="Unknown">
        <w:r w:rsidRPr="00EB72F6">
          <w:rPr>
            <w:rFonts w:ascii="Verdana" w:eastAsia="Times New Roman" w:hAnsi="Verdana" w:cs="Times New Roman"/>
            <w:b/>
            <w:bCs/>
            <w:color w:val="006699"/>
            <w:sz w:val="18"/>
            <w:lang w:eastAsia="en-IN"/>
          </w:rPr>
          <w:t>class</w:t>
        </w:r>
        <w:r w:rsidRPr="00EB72F6">
          <w:rPr>
            <w:rFonts w:ascii="Verdana" w:eastAsia="Times New Roman" w:hAnsi="Verdana" w:cs="Times New Roman"/>
            <w:color w:val="000000"/>
            <w:sz w:val="18"/>
            <w:szCs w:val="18"/>
            <w:bdr w:val="none" w:sz="0" w:space="0" w:color="auto" w:frame="1"/>
            <w:lang w:eastAsia="en-IN"/>
          </w:rPr>
          <w:t> TestSuper5{  </w:t>
        </w:r>
      </w:ins>
    </w:p>
    <w:p w:rsidR="00EB72F6" w:rsidRPr="00EB72F6" w:rsidRDefault="00EB72F6" w:rsidP="00EB72F6">
      <w:pPr>
        <w:numPr>
          <w:ilvl w:val="0"/>
          <w:numId w:val="6"/>
        </w:numPr>
        <w:shd w:val="clear" w:color="auto" w:fill="FFFFFF"/>
        <w:spacing w:after="0" w:line="285" w:lineRule="atLeast"/>
        <w:ind w:left="0"/>
        <w:rPr>
          <w:ins w:id="157" w:author="Unknown"/>
          <w:rFonts w:ascii="Verdana" w:eastAsia="Times New Roman" w:hAnsi="Verdana" w:cs="Times New Roman"/>
          <w:color w:val="000000"/>
          <w:sz w:val="18"/>
          <w:szCs w:val="18"/>
          <w:lang w:eastAsia="en-IN"/>
        </w:rPr>
      </w:pPr>
      <w:ins w:id="158" w:author="Unknown">
        <w:r w:rsidRPr="00EB72F6">
          <w:rPr>
            <w:rFonts w:ascii="Verdana" w:eastAsia="Times New Roman" w:hAnsi="Verdana" w:cs="Times New Roman"/>
            <w:b/>
            <w:bCs/>
            <w:color w:val="006699"/>
            <w:sz w:val="18"/>
            <w:lang w:eastAsia="en-IN"/>
          </w:rPr>
          <w:t>public</w:t>
        </w:r>
        <w:r w:rsidRPr="00EB72F6">
          <w:rPr>
            <w:rFonts w:ascii="Verdana" w:eastAsia="Times New Roman" w:hAnsi="Verdana" w:cs="Times New Roman"/>
            <w:color w:val="000000"/>
            <w:sz w:val="18"/>
            <w:szCs w:val="18"/>
            <w:bdr w:val="none" w:sz="0" w:space="0" w:color="auto" w:frame="1"/>
            <w:lang w:eastAsia="en-IN"/>
          </w:rPr>
          <w:t> </w:t>
        </w:r>
        <w:r w:rsidRPr="00EB72F6">
          <w:rPr>
            <w:rFonts w:ascii="Verdana" w:eastAsia="Times New Roman" w:hAnsi="Verdana" w:cs="Times New Roman"/>
            <w:b/>
            <w:bCs/>
            <w:color w:val="006699"/>
            <w:sz w:val="18"/>
            <w:lang w:eastAsia="en-IN"/>
          </w:rPr>
          <w:t>static</w:t>
        </w:r>
        <w:r w:rsidRPr="00EB72F6">
          <w:rPr>
            <w:rFonts w:ascii="Verdana" w:eastAsia="Times New Roman" w:hAnsi="Verdana" w:cs="Times New Roman"/>
            <w:color w:val="000000"/>
            <w:sz w:val="18"/>
            <w:szCs w:val="18"/>
            <w:bdr w:val="none" w:sz="0" w:space="0" w:color="auto" w:frame="1"/>
            <w:lang w:eastAsia="en-IN"/>
          </w:rPr>
          <w:t> </w:t>
        </w:r>
        <w:r w:rsidRPr="00EB72F6">
          <w:rPr>
            <w:rFonts w:ascii="Verdana" w:eastAsia="Times New Roman" w:hAnsi="Verdana" w:cs="Times New Roman"/>
            <w:b/>
            <w:bCs/>
            <w:color w:val="006699"/>
            <w:sz w:val="18"/>
            <w:lang w:eastAsia="en-IN"/>
          </w:rPr>
          <w:t>void</w:t>
        </w:r>
        <w:r w:rsidRPr="00EB72F6">
          <w:rPr>
            <w:rFonts w:ascii="Verdana" w:eastAsia="Times New Roman" w:hAnsi="Verdana" w:cs="Times New Roman"/>
            <w:color w:val="000000"/>
            <w:sz w:val="18"/>
            <w:szCs w:val="18"/>
            <w:bdr w:val="none" w:sz="0" w:space="0" w:color="auto" w:frame="1"/>
            <w:lang w:eastAsia="en-IN"/>
          </w:rPr>
          <w:t> main(String[] </w:t>
        </w:r>
        <w:proofErr w:type="spellStart"/>
        <w:r w:rsidRPr="00EB72F6">
          <w:rPr>
            <w:rFonts w:ascii="Verdana" w:eastAsia="Times New Roman" w:hAnsi="Verdana" w:cs="Times New Roman"/>
            <w:color w:val="000000"/>
            <w:sz w:val="18"/>
            <w:szCs w:val="18"/>
            <w:bdr w:val="none" w:sz="0" w:space="0" w:color="auto" w:frame="1"/>
            <w:lang w:eastAsia="en-IN"/>
          </w:rPr>
          <w:t>args</w:t>
        </w:r>
        <w:proofErr w:type="spellEnd"/>
        <w:r w:rsidRPr="00EB72F6">
          <w:rPr>
            <w:rFonts w:ascii="Verdana" w:eastAsia="Times New Roman" w:hAnsi="Verdana" w:cs="Times New Roman"/>
            <w:color w:val="000000"/>
            <w:sz w:val="18"/>
            <w:szCs w:val="18"/>
            <w:bdr w:val="none" w:sz="0" w:space="0" w:color="auto" w:frame="1"/>
            <w:lang w:eastAsia="en-IN"/>
          </w:rPr>
          <w:t>){  </w:t>
        </w:r>
      </w:ins>
    </w:p>
    <w:p w:rsidR="00EB72F6" w:rsidRPr="00EB72F6" w:rsidRDefault="00EB72F6" w:rsidP="00EB72F6">
      <w:pPr>
        <w:numPr>
          <w:ilvl w:val="0"/>
          <w:numId w:val="6"/>
        </w:numPr>
        <w:shd w:val="clear" w:color="auto" w:fill="FFFFFF"/>
        <w:spacing w:after="0" w:line="285" w:lineRule="atLeast"/>
        <w:ind w:left="0"/>
        <w:rPr>
          <w:ins w:id="159" w:author="Unknown"/>
          <w:rFonts w:ascii="Verdana" w:eastAsia="Times New Roman" w:hAnsi="Verdana" w:cs="Times New Roman"/>
          <w:color w:val="000000"/>
          <w:sz w:val="18"/>
          <w:szCs w:val="18"/>
          <w:lang w:eastAsia="en-IN"/>
        </w:rPr>
      </w:pPr>
      <w:proofErr w:type="spellStart"/>
      <w:ins w:id="160" w:author="Unknown">
        <w:r w:rsidRPr="00EB72F6">
          <w:rPr>
            <w:rFonts w:ascii="Verdana" w:eastAsia="Times New Roman" w:hAnsi="Verdana" w:cs="Times New Roman"/>
            <w:color w:val="000000"/>
            <w:sz w:val="18"/>
            <w:szCs w:val="18"/>
            <w:bdr w:val="none" w:sz="0" w:space="0" w:color="auto" w:frame="1"/>
            <w:lang w:eastAsia="en-IN"/>
          </w:rPr>
          <w:t>Emp</w:t>
        </w:r>
        <w:proofErr w:type="spellEnd"/>
        <w:r w:rsidRPr="00EB72F6">
          <w:rPr>
            <w:rFonts w:ascii="Verdana" w:eastAsia="Times New Roman" w:hAnsi="Verdana" w:cs="Times New Roman"/>
            <w:color w:val="000000"/>
            <w:sz w:val="18"/>
            <w:szCs w:val="18"/>
            <w:bdr w:val="none" w:sz="0" w:space="0" w:color="auto" w:frame="1"/>
            <w:lang w:eastAsia="en-IN"/>
          </w:rPr>
          <w:t> e1=</w:t>
        </w:r>
        <w:r w:rsidRPr="00EB72F6">
          <w:rPr>
            <w:rFonts w:ascii="Verdana" w:eastAsia="Times New Roman" w:hAnsi="Verdana" w:cs="Times New Roman"/>
            <w:b/>
            <w:bCs/>
            <w:color w:val="006699"/>
            <w:sz w:val="18"/>
            <w:lang w:eastAsia="en-IN"/>
          </w:rPr>
          <w:t>new</w:t>
        </w:r>
        <w:r w:rsidRPr="00EB72F6">
          <w:rPr>
            <w:rFonts w:ascii="Verdana" w:eastAsia="Times New Roman" w:hAnsi="Verdana" w:cs="Times New Roman"/>
            <w:color w:val="000000"/>
            <w:sz w:val="18"/>
            <w:szCs w:val="18"/>
            <w:bdr w:val="none" w:sz="0" w:space="0" w:color="auto" w:frame="1"/>
            <w:lang w:eastAsia="en-IN"/>
          </w:rPr>
          <w:t> </w:t>
        </w:r>
        <w:proofErr w:type="spellStart"/>
        <w:r w:rsidRPr="00EB72F6">
          <w:rPr>
            <w:rFonts w:ascii="Verdana" w:eastAsia="Times New Roman" w:hAnsi="Verdana" w:cs="Times New Roman"/>
            <w:color w:val="000000"/>
            <w:sz w:val="18"/>
            <w:szCs w:val="18"/>
            <w:bdr w:val="none" w:sz="0" w:space="0" w:color="auto" w:frame="1"/>
            <w:lang w:eastAsia="en-IN"/>
          </w:rPr>
          <w:t>Emp</w:t>
        </w:r>
        <w:proofErr w:type="spellEnd"/>
        <w:r w:rsidRPr="00EB72F6">
          <w:rPr>
            <w:rFonts w:ascii="Verdana" w:eastAsia="Times New Roman" w:hAnsi="Verdana" w:cs="Times New Roman"/>
            <w:color w:val="000000"/>
            <w:sz w:val="18"/>
            <w:szCs w:val="18"/>
            <w:bdr w:val="none" w:sz="0" w:space="0" w:color="auto" w:frame="1"/>
            <w:lang w:eastAsia="en-IN"/>
          </w:rPr>
          <w:t>(</w:t>
        </w:r>
        <w:r w:rsidRPr="00EB72F6">
          <w:rPr>
            <w:rFonts w:ascii="Verdana" w:eastAsia="Times New Roman" w:hAnsi="Verdana" w:cs="Times New Roman"/>
            <w:color w:val="C00000"/>
            <w:sz w:val="18"/>
            <w:lang w:eastAsia="en-IN"/>
          </w:rPr>
          <w:t>1</w:t>
        </w:r>
        <w:r w:rsidRPr="00EB72F6">
          <w:rPr>
            <w:rFonts w:ascii="Verdana" w:eastAsia="Times New Roman" w:hAnsi="Verdana" w:cs="Times New Roman"/>
            <w:color w:val="000000"/>
            <w:sz w:val="18"/>
            <w:szCs w:val="18"/>
            <w:bdr w:val="none" w:sz="0" w:space="0" w:color="auto" w:frame="1"/>
            <w:lang w:eastAsia="en-IN"/>
          </w:rPr>
          <w:t>,</w:t>
        </w:r>
        <w:r w:rsidRPr="00EB72F6">
          <w:rPr>
            <w:rFonts w:ascii="Verdana" w:eastAsia="Times New Roman" w:hAnsi="Verdana" w:cs="Times New Roman"/>
            <w:color w:val="0000FF"/>
            <w:sz w:val="18"/>
            <w:lang w:eastAsia="en-IN"/>
          </w:rPr>
          <w:t>"ankit"</w:t>
        </w:r>
        <w:r w:rsidRPr="00EB72F6">
          <w:rPr>
            <w:rFonts w:ascii="Verdana" w:eastAsia="Times New Roman" w:hAnsi="Verdana" w:cs="Times New Roman"/>
            <w:color w:val="000000"/>
            <w:sz w:val="18"/>
            <w:szCs w:val="18"/>
            <w:bdr w:val="none" w:sz="0" w:space="0" w:color="auto" w:frame="1"/>
            <w:lang w:eastAsia="en-IN"/>
          </w:rPr>
          <w:t>,45000f);  </w:t>
        </w:r>
      </w:ins>
    </w:p>
    <w:p w:rsidR="00EB72F6" w:rsidRPr="00EB72F6" w:rsidRDefault="00EB72F6" w:rsidP="00EB72F6">
      <w:pPr>
        <w:numPr>
          <w:ilvl w:val="0"/>
          <w:numId w:val="6"/>
        </w:numPr>
        <w:shd w:val="clear" w:color="auto" w:fill="FFFFFF"/>
        <w:spacing w:after="0" w:line="285" w:lineRule="atLeast"/>
        <w:ind w:left="0"/>
        <w:rPr>
          <w:ins w:id="161" w:author="Unknown"/>
          <w:rFonts w:ascii="Verdana" w:eastAsia="Times New Roman" w:hAnsi="Verdana" w:cs="Times New Roman"/>
          <w:color w:val="000000"/>
          <w:sz w:val="18"/>
          <w:szCs w:val="18"/>
          <w:lang w:eastAsia="en-IN"/>
        </w:rPr>
      </w:pPr>
      <w:ins w:id="162" w:author="Unknown">
        <w:r w:rsidRPr="00EB72F6">
          <w:rPr>
            <w:rFonts w:ascii="Verdana" w:eastAsia="Times New Roman" w:hAnsi="Verdana" w:cs="Times New Roman"/>
            <w:color w:val="000000"/>
            <w:sz w:val="18"/>
            <w:szCs w:val="18"/>
            <w:bdr w:val="none" w:sz="0" w:space="0" w:color="auto" w:frame="1"/>
            <w:lang w:eastAsia="en-IN"/>
          </w:rPr>
          <w:t>e1.display();  </w:t>
        </w:r>
      </w:ins>
    </w:p>
    <w:p w:rsidR="00EB72F6" w:rsidRPr="00EB72F6" w:rsidRDefault="00EB72F6" w:rsidP="00EB72F6">
      <w:pPr>
        <w:numPr>
          <w:ilvl w:val="0"/>
          <w:numId w:val="6"/>
        </w:numPr>
        <w:shd w:val="clear" w:color="auto" w:fill="FFFFFF"/>
        <w:spacing w:after="109" w:line="285" w:lineRule="atLeast"/>
        <w:ind w:left="0"/>
        <w:rPr>
          <w:ins w:id="163" w:author="Unknown"/>
          <w:rFonts w:ascii="Verdana" w:eastAsia="Times New Roman" w:hAnsi="Verdana" w:cs="Times New Roman"/>
          <w:color w:val="000000"/>
          <w:sz w:val="18"/>
          <w:szCs w:val="18"/>
          <w:lang w:eastAsia="en-IN"/>
        </w:rPr>
      </w:pPr>
      <w:ins w:id="164" w:author="Unknown">
        <w:r w:rsidRPr="00EB72F6">
          <w:rPr>
            <w:rFonts w:ascii="Verdana" w:eastAsia="Times New Roman" w:hAnsi="Verdana" w:cs="Times New Roman"/>
            <w:color w:val="000000"/>
            <w:sz w:val="18"/>
            <w:szCs w:val="18"/>
            <w:bdr w:val="none" w:sz="0" w:space="0" w:color="auto" w:frame="1"/>
            <w:lang w:eastAsia="en-IN"/>
          </w:rPr>
          <w:t>}}  </w:t>
        </w:r>
      </w:ins>
    </w:p>
    <w:p w:rsidR="00EB72F6" w:rsidRPr="00EB72F6" w:rsidRDefault="00EB72F6" w:rsidP="00EB72F6">
      <w:pPr>
        <w:spacing w:after="0" w:line="240" w:lineRule="auto"/>
        <w:rPr>
          <w:ins w:id="165" w:author="Unknown"/>
          <w:rFonts w:ascii="Times New Roman" w:eastAsia="Times New Roman" w:hAnsi="Times New Roman" w:cs="Times New Roman"/>
          <w:sz w:val="24"/>
          <w:szCs w:val="24"/>
          <w:lang w:eastAsia="en-IN"/>
        </w:rPr>
      </w:pPr>
    </w:p>
    <w:p w:rsidR="00EB72F6" w:rsidRPr="00EB72F6" w:rsidRDefault="00EB72F6" w:rsidP="00EB72F6">
      <w:pPr>
        <w:shd w:val="clear" w:color="auto" w:fill="FFFFFF"/>
        <w:spacing w:before="100" w:beforeAutospacing="1" w:after="100" w:afterAutospacing="1" w:line="240" w:lineRule="auto"/>
        <w:rPr>
          <w:ins w:id="166" w:author="Unknown"/>
          <w:rFonts w:ascii="Verdana" w:eastAsia="Times New Roman" w:hAnsi="Verdana" w:cs="Times New Roman"/>
          <w:color w:val="000000"/>
          <w:sz w:val="18"/>
          <w:szCs w:val="18"/>
          <w:lang w:eastAsia="en-IN"/>
        </w:rPr>
      </w:pPr>
      <w:ins w:id="167" w:author="Unknown">
        <w:r w:rsidRPr="00EB72F6">
          <w:rPr>
            <w:rFonts w:ascii="Verdana" w:eastAsia="Times New Roman" w:hAnsi="Verdana" w:cs="Times New Roman"/>
            <w:color w:val="000000"/>
            <w:sz w:val="18"/>
            <w:szCs w:val="18"/>
            <w:lang w:eastAsia="en-IN"/>
          </w:rPr>
          <w:t>Output:</w:t>
        </w:r>
      </w:ins>
    </w:p>
    <w:p w:rsidR="00EB72F6" w:rsidRPr="00EB72F6" w:rsidRDefault="00EB72F6" w:rsidP="00EB72F6">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68" w:author="Unknown"/>
          <w:rFonts w:ascii="Courier New" w:eastAsia="Times New Roman" w:hAnsi="Courier New" w:cs="Courier New"/>
          <w:color w:val="000000"/>
          <w:sz w:val="20"/>
          <w:szCs w:val="20"/>
          <w:lang w:eastAsia="en-IN"/>
        </w:rPr>
      </w:pPr>
      <w:ins w:id="169" w:author="Unknown">
        <w:r w:rsidRPr="00EB72F6">
          <w:rPr>
            <w:rFonts w:ascii="Courier New" w:eastAsia="Times New Roman" w:hAnsi="Courier New" w:cs="Courier New"/>
            <w:color w:val="000000"/>
            <w:sz w:val="20"/>
            <w:szCs w:val="20"/>
            <w:lang w:eastAsia="en-IN"/>
          </w:rPr>
          <w:t xml:space="preserve">1 </w:t>
        </w:r>
        <w:proofErr w:type="spellStart"/>
        <w:r w:rsidRPr="00EB72F6">
          <w:rPr>
            <w:rFonts w:ascii="Courier New" w:eastAsia="Times New Roman" w:hAnsi="Courier New" w:cs="Courier New"/>
            <w:color w:val="000000"/>
            <w:sz w:val="20"/>
            <w:szCs w:val="20"/>
            <w:lang w:eastAsia="en-IN"/>
          </w:rPr>
          <w:t>ankit</w:t>
        </w:r>
        <w:proofErr w:type="spellEnd"/>
        <w:r w:rsidRPr="00EB72F6">
          <w:rPr>
            <w:rFonts w:ascii="Courier New" w:eastAsia="Times New Roman" w:hAnsi="Courier New" w:cs="Courier New"/>
            <w:color w:val="000000"/>
            <w:sz w:val="20"/>
            <w:szCs w:val="20"/>
            <w:lang w:eastAsia="en-IN"/>
          </w:rPr>
          <w:t xml:space="preserve"> 45000</w:t>
        </w:r>
      </w:ins>
    </w:p>
    <w:p w:rsidR="00935974" w:rsidRPr="00E1684D" w:rsidRDefault="00935974" w:rsidP="00E1684D">
      <w:pPr>
        <w:pStyle w:val="Heading1"/>
        <w:shd w:val="clear" w:color="auto" w:fill="FFFFFF"/>
        <w:spacing w:before="68" w:beforeAutospacing="0" w:line="312" w:lineRule="atLeast"/>
        <w:rPr>
          <w:rFonts w:ascii="Helvetica" w:hAnsi="Helvetica" w:cs="Helvetica"/>
          <w:b w:val="0"/>
          <w:bCs w:val="0"/>
          <w:color w:val="610B38"/>
          <w:sz w:val="39"/>
          <w:szCs w:val="39"/>
        </w:rPr>
      </w:pPr>
      <w:r>
        <w:rPr>
          <w:rFonts w:ascii="Helvetica" w:hAnsi="Helvetica" w:cs="Helvetica"/>
          <w:b w:val="0"/>
          <w:bCs w:val="0"/>
          <w:color w:val="610B38"/>
          <w:sz w:val="39"/>
          <w:szCs w:val="39"/>
        </w:rPr>
        <w:lastRenderedPageBreak/>
        <w:t xml:space="preserve">Instance </w:t>
      </w:r>
      <w:proofErr w:type="spellStart"/>
      <w:r>
        <w:rPr>
          <w:rFonts w:ascii="Helvetica" w:hAnsi="Helvetica" w:cs="Helvetica"/>
          <w:b w:val="0"/>
          <w:bCs w:val="0"/>
          <w:color w:val="610B38"/>
          <w:sz w:val="39"/>
          <w:szCs w:val="39"/>
        </w:rPr>
        <w:t>initializer</w:t>
      </w:r>
      <w:proofErr w:type="spellEnd"/>
      <w:r>
        <w:rPr>
          <w:rFonts w:ascii="Helvetica" w:hAnsi="Helvetica" w:cs="Helvetica"/>
          <w:b w:val="0"/>
          <w:bCs w:val="0"/>
          <w:color w:val="610B38"/>
          <w:sz w:val="39"/>
          <w:szCs w:val="39"/>
        </w:rPr>
        <w:t xml:space="preserve"> block</w:t>
      </w:r>
    </w:p>
    <w:tbl>
      <w:tblPr>
        <w:tblW w:w="13162" w:type="dxa"/>
        <w:tblCellSpacing w:w="15" w:type="dxa"/>
        <w:shd w:val="clear" w:color="auto" w:fill="FFFFFF"/>
        <w:tblCellMar>
          <w:top w:w="15" w:type="dxa"/>
          <w:left w:w="15" w:type="dxa"/>
          <w:bottom w:w="15" w:type="dxa"/>
          <w:right w:w="15" w:type="dxa"/>
        </w:tblCellMar>
        <w:tblLook w:val="04A0"/>
      </w:tblPr>
      <w:tblGrid>
        <w:gridCol w:w="13162"/>
      </w:tblGrid>
      <w:tr w:rsidR="00935974" w:rsidTr="00935974">
        <w:trPr>
          <w:tblCellSpacing w:w="15" w:type="dxa"/>
        </w:trPr>
        <w:tc>
          <w:tcPr>
            <w:tcW w:w="0" w:type="auto"/>
            <w:shd w:val="clear" w:color="auto" w:fill="FFFFFF"/>
            <w:vAlign w:val="center"/>
            <w:hideMark/>
          </w:tcPr>
          <w:p w:rsidR="00935974" w:rsidRDefault="00935974">
            <w:pPr>
              <w:spacing w:line="312" w:lineRule="atLeast"/>
              <w:ind w:left="272"/>
              <w:rPr>
                <w:rFonts w:ascii="Verdana" w:hAnsi="Verdana"/>
                <w:color w:val="000000"/>
                <w:sz w:val="18"/>
                <w:szCs w:val="18"/>
              </w:rPr>
            </w:pPr>
            <w:r>
              <w:rPr>
                <w:rFonts w:ascii="Verdana" w:hAnsi="Verdana"/>
                <w:b/>
                <w:bCs/>
                <w:color w:val="2F4F4F"/>
                <w:sz w:val="18"/>
                <w:szCs w:val="18"/>
              </w:rPr>
              <w:t xml:space="preserve">Instance </w:t>
            </w:r>
            <w:proofErr w:type="spellStart"/>
            <w:r>
              <w:rPr>
                <w:rFonts w:ascii="Verdana" w:hAnsi="Verdana"/>
                <w:b/>
                <w:bCs/>
                <w:color w:val="2F4F4F"/>
                <w:sz w:val="18"/>
                <w:szCs w:val="18"/>
              </w:rPr>
              <w:t>Initializer</w:t>
            </w:r>
            <w:proofErr w:type="spellEnd"/>
            <w:r>
              <w:rPr>
                <w:rFonts w:ascii="Verdana" w:hAnsi="Verdana"/>
                <w:b/>
                <w:bCs/>
                <w:color w:val="2F4F4F"/>
                <w:sz w:val="18"/>
                <w:szCs w:val="18"/>
              </w:rPr>
              <w:t xml:space="preserve"> block</w:t>
            </w:r>
            <w:r>
              <w:rPr>
                <w:rFonts w:ascii="Verdana" w:hAnsi="Verdana"/>
                <w:color w:val="000000"/>
                <w:sz w:val="18"/>
                <w:szCs w:val="18"/>
              </w:rPr>
              <w:t> is used to initialize the instance data member. It run each time when object of the class is created.</w:t>
            </w:r>
          </w:p>
        </w:tc>
      </w:tr>
      <w:tr w:rsidR="00935974" w:rsidTr="00935974">
        <w:trPr>
          <w:tblCellSpacing w:w="15" w:type="dxa"/>
        </w:trPr>
        <w:tc>
          <w:tcPr>
            <w:tcW w:w="0" w:type="auto"/>
            <w:shd w:val="clear" w:color="auto" w:fill="FFFFFF"/>
            <w:vAlign w:val="center"/>
            <w:hideMark/>
          </w:tcPr>
          <w:p w:rsidR="00935974" w:rsidRDefault="00935974">
            <w:pPr>
              <w:spacing w:line="312" w:lineRule="atLeast"/>
              <w:ind w:left="272"/>
              <w:rPr>
                <w:rFonts w:ascii="Verdana" w:hAnsi="Verdana"/>
                <w:color w:val="000000"/>
                <w:sz w:val="18"/>
                <w:szCs w:val="18"/>
              </w:rPr>
            </w:pPr>
            <w:r>
              <w:rPr>
                <w:rFonts w:ascii="Verdana" w:hAnsi="Verdana"/>
                <w:color w:val="000000"/>
                <w:sz w:val="18"/>
                <w:szCs w:val="18"/>
              </w:rPr>
              <w:t xml:space="preserve">The initialization of the instance variable can be done directly but there can be performed extra operations while initializing the instance variable in the instance </w:t>
            </w:r>
            <w:proofErr w:type="spellStart"/>
            <w:r>
              <w:rPr>
                <w:rFonts w:ascii="Verdana" w:hAnsi="Verdana"/>
                <w:color w:val="000000"/>
                <w:sz w:val="18"/>
                <w:szCs w:val="18"/>
              </w:rPr>
              <w:t>initializer</w:t>
            </w:r>
            <w:proofErr w:type="spellEnd"/>
            <w:r>
              <w:rPr>
                <w:rFonts w:ascii="Verdana" w:hAnsi="Verdana"/>
                <w:color w:val="000000"/>
                <w:sz w:val="18"/>
                <w:szCs w:val="18"/>
              </w:rPr>
              <w:t xml:space="preserve"> block.</w:t>
            </w:r>
          </w:p>
        </w:tc>
      </w:tr>
    </w:tbl>
    <w:p w:rsidR="00935974" w:rsidRDefault="00935974" w:rsidP="00935974">
      <w:pPr>
        <w:pStyle w:val="Heading4"/>
        <w:shd w:val="clear" w:color="auto" w:fill="FFFFFF"/>
        <w:rPr>
          <w:rFonts w:ascii="Helvetica" w:hAnsi="Helvetica" w:cs="Helvetica"/>
          <w:b w:val="0"/>
          <w:bCs w:val="0"/>
          <w:color w:val="610B4B"/>
          <w:sz w:val="23"/>
          <w:szCs w:val="23"/>
        </w:rPr>
      </w:pPr>
      <w:proofErr w:type="spellStart"/>
      <w:r>
        <w:rPr>
          <w:rFonts w:ascii="Helvetica" w:hAnsi="Helvetica" w:cs="Helvetica"/>
          <w:b w:val="0"/>
          <w:bCs w:val="0"/>
          <w:color w:val="610B4B"/>
          <w:sz w:val="23"/>
          <w:szCs w:val="23"/>
        </w:rPr>
        <w:t>Que</w:t>
      </w:r>
      <w:proofErr w:type="spellEnd"/>
      <w:r>
        <w:rPr>
          <w:rFonts w:ascii="Helvetica" w:hAnsi="Helvetica" w:cs="Helvetica"/>
          <w:b w:val="0"/>
          <w:bCs w:val="0"/>
          <w:color w:val="610B4B"/>
          <w:sz w:val="23"/>
          <w:szCs w:val="23"/>
        </w:rPr>
        <w:t xml:space="preserve">) What is the use of instance </w:t>
      </w:r>
      <w:proofErr w:type="spellStart"/>
      <w:r>
        <w:rPr>
          <w:rFonts w:ascii="Helvetica" w:hAnsi="Helvetica" w:cs="Helvetica"/>
          <w:b w:val="0"/>
          <w:bCs w:val="0"/>
          <w:color w:val="610B4B"/>
          <w:sz w:val="23"/>
          <w:szCs w:val="23"/>
        </w:rPr>
        <w:t>initializer</w:t>
      </w:r>
      <w:proofErr w:type="spellEnd"/>
      <w:r>
        <w:rPr>
          <w:rFonts w:ascii="Helvetica" w:hAnsi="Helvetica" w:cs="Helvetica"/>
          <w:b w:val="0"/>
          <w:bCs w:val="0"/>
          <w:color w:val="610B4B"/>
          <w:sz w:val="23"/>
          <w:szCs w:val="23"/>
        </w:rPr>
        <w:t xml:space="preserve"> block while we can directly assign a value in instance data member? For example:</w:t>
      </w:r>
    </w:p>
    <w:p w:rsidR="00935974" w:rsidRDefault="00935974" w:rsidP="00935974">
      <w:pPr>
        <w:numPr>
          <w:ilvl w:val="0"/>
          <w:numId w:val="8"/>
        </w:numPr>
        <w:shd w:val="clear" w:color="auto" w:fill="FFFFFF"/>
        <w:spacing w:after="0" w:line="285" w:lineRule="atLeast"/>
        <w:ind w:left="0"/>
        <w:rPr>
          <w:rFonts w:ascii="Verdana" w:hAnsi="Verdana" w:cs="Times New Roman"/>
          <w:color w:val="000000"/>
          <w:sz w:val="18"/>
          <w:szCs w:val="18"/>
        </w:rPr>
      </w:pPr>
      <w:r>
        <w:rPr>
          <w:rStyle w:val="keyword"/>
          <w:rFonts w:ascii="Verdana" w:hAnsi="Verdana"/>
          <w:b/>
          <w:bCs/>
          <w:color w:val="006699"/>
          <w:sz w:val="18"/>
          <w:szCs w:val="18"/>
          <w:bdr w:val="none" w:sz="0" w:space="0" w:color="auto" w:frame="1"/>
        </w:rPr>
        <w:t>class</w:t>
      </w:r>
      <w:r>
        <w:rPr>
          <w:rFonts w:ascii="Verdana" w:hAnsi="Verdana"/>
          <w:color w:val="000000"/>
          <w:sz w:val="18"/>
          <w:szCs w:val="18"/>
          <w:bdr w:val="none" w:sz="0" w:space="0" w:color="auto" w:frame="1"/>
        </w:rPr>
        <w:t> Bike{  </w:t>
      </w:r>
    </w:p>
    <w:p w:rsidR="00935974" w:rsidRDefault="00935974" w:rsidP="00935974">
      <w:pPr>
        <w:numPr>
          <w:ilvl w:val="0"/>
          <w:numId w:val="8"/>
        </w:numPr>
        <w:shd w:val="clear" w:color="auto" w:fill="FFFFFF"/>
        <w:spacing w:after="0" w:line="285" w:lineRule="atLeast"/>
        <w:ind w:left="0"/>
        <w:rPr>
          <w:rFonts w:ascii="Verdana" w:hAnsi="Verdana"/>
          <w:color w:val="000000"/>
          <w:sz w:val="18"/>
          <w:szCs w:val="18"/>
        </w:rPr>
      </w:pPr>
      <w:r>
        <w:rPr>
          <w:rFonts w:ascii="Verdana" w:hAnsi="Verdana"/>
          <w:color w:val="000000"/>
          <w:sz w:val="18"/>
          <w:szCs w:val="18"/>
          <w:bdr w:val="none" w:sz="0" w:space="0" w:color="auto" w:frame="1"/>
        </w:rPr>
        <w:t>    </w:t>
      </w:r>
      <w:proofErr w:type="spellStart"/>
      <w:r>
        <w:rPr>
          <w:rStyle w:val="keyword"/>
          <w:rFonts w:ascii="Verdana" w:hAnsi="Verdana"/>
          <w:b/>
          <w:bCs/>
          <w:color w:val="006699"/>
          <w:sz w:val="18"/>
          <w:szCs w:val="18"/>
          <w:bdr w:val="none" w:sz="0" w:space="0" w:color="auto" w:frame="1"/>
        </w:rPr>
        <w:t>int</w:t>
      </w:r>
      <w:proofErr w:type="spellEnd"/>
      <w:r>
        <w:rPr>
          <w:rFonts w:ascii="Verdana" w:hAnsi="Verdana"/>
          <w:color w:val="000000"/>
          <w:sz w:val="18"/>
          <w:szCs w:val="18"/>
          <w:bdr w:val="none" w:sz="0" w:space="0" w:color="auto" w:frame="1"/>
        </w:rPr>
        <w:t> speed=</w:t>
      </w:r>
      <w:r>
        <w:rPr>
          <w:rStyle w:val="number"/>
          <w:rFonts w:ascii="Verdana" w:hAnsi="Verdana"/>
          <w:color w:val="C00000"/>
          <w:sz w:val="18"/>
          <w:szCs w:val="18"/>
          <w:bdr w:val="none" w:sz="0" w:space="0" w:color="auto" w:frame="1"/>
        </w:rPr>
        <w:t>100</w:t>
      </w:r>
      <w:r>
        <w:rPr>
          <w:rFonts w:ascii="Verdana" w:hAnsi="Verdana"/>
          <w:color w:val="000000"/>
          <w:sz w:val="18"/>
          <w:szCs w:val="18"/>
          <w:bdr w:val="none" w:sz="0" w:space="0" w:color="auto" w:frame="1"/>
        </w:rPr>
        <w:t>;  </w:t>
      </w:r>
    </w:p>
    <w:p w:rsidR="00935974" w:rsidRDefault="00935974" w:rsidP="00935974">
      <w:pPr>
        <w:numPr>
          <w:ilvl w:val="0"/>
          <w:numId w:val="8"/>
        </w:numPr>
        <w:shd w:val="clear" w:color="auto" w:fill="FFFFFF"/>
        <w:spacing w:after="0" w:line="285" w:lineRule="atLeast"/>
        <w:ind w:left="0"/>
        <w:rPr>
          <w:rFonts w:ascii="Verdana" w:hAnsi="Verdana"/>
          <w:color w:val="000000"/>
          <w:sz w:val="18"/>
          <w:szCs w:val="18"/>
        </w:rPr>
      </w:pPr>
      <w:r>
        <w:rPr>
          <w:rFonts w:ascii="Verdana" w:hAnsi="Verdana"/>
          <w:color w:val="000000"/>
          <w:sz w:val="18"/>
          <w:szCs w:val="18"/>
          <w:bdr w:val="none" w:sz="0" w:space="0" w:color="auto" w:frame="1"/>
        </w:rPr>
        <w:t>}  </w:t>
      </w:r>
    </w:p>
    <w:p w:rsidR="00935974" w:rsidRDefault="00935974" w:rsidP="00935974">
      <w:pPr>
        <w:pStyle w:val="Heading2"/>
        <w:shd w:val="clear" w:color="auto" w:fill="FFFFFF"/>
        <w:spacing w:line="312" w:lineRule="atLeast"/>
        <w:rPr>
          <w:rFonts w:ascii="Helvetica" w:hAnsi="Helvetica" w:cs="Helvetica"/>
          <w:b w:val="0"/>
          <w:bCs w:val="0"/>
          <w:color w:val="610B38"/>
          <w:sz w:val="34"/>
          <w:szCs w:val="34"/>
        </w:rPr>
      </w:pPr>
      <w:r>
        <w:rPr>
          <w:rFonts w:ascii="Helvetica" w:hAnsi="Helvetica" w:cs="Helvetica"/>
          <w:b w:val="0"/>
          <w:bCs w:val="0"/>
          <w:color w:val="610B38"/>
          <w:sz w:val="34"/>
          <w:szCs w:val="34"/>
        </w:rPr>
        <w:t xml:space="preserve">Why use instance </w:t>
      </w:r>
      <w:proofErr w:type="spellStart"/>
      <w:r>
        <w:rPr>
          <w:rFonts w:ascii="Helvetica" w:hAnsi="Helvetica" w:cs="Helvetica"/>
          <w:b w:val="0"/>
          <w:bCs w:val="0"/>
          <w:color w:val="610B38"/>
          <w:sz w:val="34"/>
          <w:szCs w:val="34"/>
        </w:rPr>
        <w:t>initializer</w:t>
      </w:r>
      <w:proofErr w:type="spellEnd"/>
      <w:r>
        <w:rPr>
          <w:rFonts w:ascii="Helvetica" w:hAnsi="Helvetica" w:cs="Helvetica"/>
          <w:b w:val="0"/>
          <w:bCs w:val="0"/>
          <w:color w:val="610B38"/>
          <w:sz w:val="34"/>
          <w:szCs w:val="34"/>
        </w:rPr>
        <w:t xml:space="preserve"> block?</w:t>
      </w:r>
    </w:p>
    <w:tbl>
      <w:tblPr>
        <w:tblW w:w="13162" w:type="dxa"/>
        <w:tblCellSpacing w:w="15" w:type="dxa"/>
        <w:shd w:val="clear" w:color="auto" w:fill="FFFFFF"/>
        <w:tblCellMar>
          <w:top w:w="15" w:type="dxa"/>
          <w:left w:w="15" w:type="dxa"/>
          <w:bottom w:w="15" w:type="dxa"/>
          <w:right w:w="15" w:type="dxa"/>
        </w:tblCellMar>
        <w:tblLook w:val="04A0"/>
      </w:tblPr>
      <w:tblGrid>
        <w:gridCol w:w="13162"/>
      </w:tblGrid>
      <w:tr w:rsidR="00935974" w:rsidTr="00935974">
        <w:trPr>
          <w:tblCellSpacing w:w="15" w:type="dxa"/>
        </w:trPr>
        <w:tc>
          <w:tcPr>
            <w:tcW w:w="0" w:type="auto"/>
            <w:shd w:val="clear" w:color="auto" w:fill="FFFFFF"/>
            <w:vAlign w:val="center"/>
            <w:hideMark/>
          </w:tcPr>
          <w:p w:rsidR="00935974" w:rsidRDefault="00935974">
            <w:pPr>
              <w:spacing w:line="312" w:lineRule="atLeast"/>
              <w:ind w:left="272"/>
              <w:rPr>
                <w:rFonts w:ascii="Verdana" w:hAnsi="Verdana"/>
                <w:color w:val="000000"/>
                <w:sz w:val="18"/>
                <w:szCs w:val="18"/>
              </w:rPr>
            </w:pPr>
            <w:r>
              <w:rPr>
                <w:rFonts w:ascii="Verdana" w:hAnsi="Verdana"/>
                <w:color w:val="000000"/>
                <w:sz w:val="18"/>
                <w:szCs w:val="18"/>
              </w:rPr>
              <w:t xml:space="preserve">Suppose I have to perform some operations while assigning value to instance data member e.g. </w:t>
            </w:r>
            <w:proofErr w:type="spellStart"/>
            <w:r>
              <w:rPr>
                <w:rFonts w:ascii="Verdana" w:hAnsi="Verdana"/>
                <w:color w:val="000000"/>
                <w:sz w:val="18"/>
                <w:szCs w:val="18"/>
              </w:rPr>
              <w:t>a</w:t>
            </w:r>
            <w:proofErr w:type="spellEnd"/>
            <w:r>
              <w:rPr>
                <w:rFonts w:ascii="Verdana" w:hAnsi="Verdana"/>
                <w:color w:val="000000"/>
                <w:sz w:val="18"/>
                <w:szCs w:val="18"/>
              </w:rPr>
              <w:t xml:space="preserve"> for loop to fill a complex array or error handling etc.</w:t>
            </w:r>
          </w:p>
        </w:tc>
      </w:tr>
    </w:tbl>
    <w:p w:rsidR="00935974" w:rsidRDefault="00935974" w:rsidP="00935974">
      <w:pPr>
        <w:rPr>
          <w:rFonts w:ascii="Times New Roman" w:hAnsi="Times New Roman" w:cs="Times New Roman"/>
          <w:sz w:val="24"/>
          <w:szCs w:val="24"/>
        </w:rPr>
      </w:pPr>
      <w:r>
        <w:pict>
          <v:rect id="_x0000_i1025" style="width:0;height:.7pt" o:hralign="center" o:hrstd="t" o:hrnoshade="t" o:hr="t" fillcolor="#d4d4d4" stroked="f"/>
        </w:pict>
      </w:r>
    </w:p>
    <w:p w:rsidR="00935974" w:rsidRDefault="00935974" w:rsidP="00935974">
      <w:pPr>
        <w:pStyle w:val="Heading3"/>
        <w:shd w:val="clear" w:color="auto" w:fill="FFFFFF"/>
        <w:rPr>
          <w:rFonts w:ascii="Tahoma" w:hAnsi="Tahoma" w:cs="Tahoma"/>
          <w:b w:val="0"/>
          <w:bCs w:val="0"/>
          <w:color w:val="610B4B"/>
          <w:sz w:val="30"/>
          <w:szCs w:val="30"/>
        </w:rPr>
      </w:pPr>
      <w:r>
        <w:rPr>
          <w:rFonts w:ascii="Tahoma" w:hAnsi="Tahoma" w:cs="Tahoma"/>
          <w:b w:val="0"/>
          <w:bCs w:val="0"/>
          <w:color w:val="610B4B"/>
          <w:sz w:val="30"/>
          <w:szCs w:val="30"/>
        </w:rPr>
        <w:t xml:space="preserve">Example of instance </w:t>
      </w:r>
      <w:proofErr w:type="spellStart"/>
      <w:r>
        <w:rPr>
          <w:rFonts w:ascii="Tahoma" w:hAnsi="Tahoma" w:cs="Tahoma"/>
          <w:b w:val="0"/>
          <w:bCs w:val="0"/>
          <w:color w:val="610B4B"/>
          <w:sz w:val="30"/>
          <w:szCs w:val="30"/>
        </w:rPr>
        <w:t>initializer</w:t>
      </w:r>
      <w:proofErr w:type="spellEnd"/>
      <w:r>
        <w:rPr>
          <w:rFonts w:ascii="Tahoma" w:hAnsi="Tahoma" w:cs="Tahoma"/>
          <w:b w:val="0"/>
          <w:bCs w:val="0"/>
          <w:color w:val="610B4B"/>
          <w:sz w:val="30"/>
          <w:szCs w:val="30"/>
        </w:rPr>
        <w:t xml:space="preserve"> block</w:t>
      </w:r>
    </w:p>
    <w:tbl>
      <w:tblPr>
        <w:tblW w:w="13162" w:type="dxa"/>
        <w:tblCellSpacing w:w="15" w:type="dxa"/>
        <w:shd w:val="clear" w:color="auto" w:fill="FFFFFF"/>
        <w:tblCellMar>
          <w:top w:w="15" w:type="dxa"/>
          <w:left w:w="15" w:type="dxa"/>
          <w:bottom w:w="15" w:type="dxa"/>
          <w:right w:w="15" w:type="dxa"/>
        </w:tblCellMar>
        <w:tblLook w:val="04A0"/>
      </w:tblPr>
      <w:tblGrid>
        <w:gridCol w:w="13162"/>
      </w:tblGrid>
      <w:tr w:rsidR="00935974" w:rsidTr="00935974">
        <w:trPr>
          <w:tblCellSpacing w:w="15" w:type="dxa"/>
        </w:trPr>
        <w:tc>
          <w:tcPr>
            <w:tcW w:w="0" w:type="auto"/>
            <w:shd w:val="clear" w:color="auto" w:fill="FFFFFF"/>
            <w:vAlign w:val="center"/>
            <w:hideMark/>
          </w:tcPr>
          <w:p w:rsidR="00935974" w:rsidRDefault="00935974">
            <w:pPr>
              <w:spacing w:line="312" w:lineRule="atLeast"/>
              <w:ind w:left="272"/>
              <w:rPr>
                <w:rFonts w:ascii="Verdana" w:hAnsi="Verdana"/>
                <w:color w:val="000000"/>
                <w:sz w:val="18"/>
                <w:szCs w:val="18"/>
              </w:rPr>
            </w:pPr>
            <w:r>
              <w:rPr>
                <w:rFonts w:ascii="Verdana" w:hAnsi="Verdana"/>
                <w:color w:val="000000"/>
                <w:sz w:val="18"/>
                <w:szCs w:val="18"/>
              </w:rPr>
              <w:t xml:space="preserve">Let's see the simple example of instance </w:t>
            </w:r>
            <w:proofErr w:type="spellStart"/>
            <w:r>
              <w:rPr>
                <w:rFonts w:ascii="Verdana" w:hAnsi="Verdana"/>
                <w:color w:val="000000"/>
                <w:sz w:val="18"/>
                <w:szCs w:val="18"/>
              </w:rPr>
              <w:t>initializer</w:t>
            </w:r>
            <w:proofErr w:type="spellEnd"/>
            <w:r>
              <w:rPr>
                <w:rFonts w:ascii="Verdana" w:hAnsi="Verdana"/>
                <w:color w:val="000000"/>
                <w:sz w:val="18"/>
                <w:szCs w:val="18"/>
              </w:rPr>
              <w:t xml:space="preserve"> block that performs initialization.</w:t>
            </w:r>
          </w:p>
        </w:tc>
      </w:tr>
    </w:tbl>
    <w:p w:rsidR="00935974" w:rsidRDefault="00935974" w:rsidP="00935974">
      <w:pPr>
        <w:numPr>
          <w:ilvl w:val="0"/>
          <w:numId w:val="9"/>
        </w:numPr>
        <w:shd w:val="clear" w:color="auto" w:fill="FFFFFF"/>
        <w:spacing w:after="0" w:line="285" w:lineRule="atLeast"/>
        <w:ind w:left="0"/>
        <w:rPr>
          <w:rFonts w:ascii="Verdana" w:hAnsi="Verdana" w:cs="Times New Roman"/>
          <w:color w:val="000000"/>
          <w:sz w:val="18"/>
          <w:szCs w:val="18"/>
        </w:rPr>
      </w:pPr>
      <w:r>
        <w:rPr>
          <w:rStyle w:val="keyword"/>
          <w:rFonts w:ascii="Verdana" w:hAnsi="Verdana"/>
          <w:b/>
          <w:bCs/>
          <w:color w:val="006699"/>
          <w:sz w:val="18"/>
          <w:szCs w:val="18"/>
          <w:bdr w:val="none" w:sz="0" w:space="0" w:color="auto" w:frame="1"/>
        </w:rPr>
        <w:t>class</w:t>
      </w:r>
      <w:r>
        <w:rPr>
          <w:rFonts w:ascii="Verdana" w:hAnsi="Verdana"/>
          <w:color w:val="000000"/>
          <w:sz w:val="18"/>
          <w:szCs w:val="18"/>
          <w:bdr w:val="none" w:sz="0" w:space="0" w:color="auto" w:frame="1"/>
        </w:rPr>
        <w:t> Bike7{  </w:t>
      </w:r>
    </w:p>
    <w:p w:rsidR="00935974" w:rsidRDefault="00935974" w:rsidP="00935974">
      <w:pPr>
        <w:numPr>
          <w:ilvl w:val="0"/>
          <w:numId w:val="9"/>
        </w:numPr>
        <w:shd w:val="clear" w:color="auto" w:fill="FFFFFF"/>
        <w:spacing w:after="0" w:line="285" w:lineRule="atLeast"/>
        <w:ind w:left="0"/>
        <w:rPr>
          <w:rFonts w:ascii="Verdana" w:hAnsi="Verdana"/>
          <w:color w:val="000000"/>
          <w:sz w:val="18"/>
          <w:szCs w:val="18"/>
        </w:rPr>
      </w:pPr>
      <w:r>
        <w:rPr>
          <w:rFonts w:ascii="Verdana" w:hAnsi="Verdana"/>
          <w:color w:val="000000"/>
          <w:sz w:val="18"/>
          <w:szCs w:val="18"/>
          <w:bdr w:val="none" w:sz="0" w:space="0" w:color="auto" w:frame="1"/>
        </w:rPr>
        <w:t>    </w:t>
      </w:r>
      <w:proofErr w:type="spellStart"/>
      <w:r>
        <w:rPr>
          <w:rStyle w:val="keyword"/>
          <w:rFonts w:ascii="Verdana" w:hAnsi="Verdana"/>
          <w:b/>
          <w:bCs/>
          <w:color w:val="006699"/>
          <w:sz w:val="18"/>
          <w:szCs w:val="18"/>
          <w:bdr w:val="none" w:sz="0" w:space="0" w:color="auto" w:frame="1"/>
        </w:rPr>
        <w:t>int</w:t>
      </w:r>
      <w:proofErr w:type="spellEnd"/>
      <w:r>
        <w:rPr>
          <w:rFonts w:ascii="Verdana" w:hAnsi="Verdana"/>
          <w:color w:val="000000"/>
          <w:sz w:val="18"/>
          <w:szCs w:val="18"/>
          <w:bdr w:val="none" w:sz="0" w:space="0" w:color="auto" w:frame="1"/>
        </w:rPr>
        <w:t> speed;  </w:t>
      </w:r>
    </w:p>
    <w:p w:rsidR="00935974" w:rsidRDefault="00935974" w:rsidP="00935974">
      <w:pPr>
        <w:numPr>
          <w:ilvl w:val="0"/>
          <w:numId w:val="9"/>
        </w:numPr>
        <w:shd w:val="clear" w:color="auto" w:fill="FFFFFF"/>
        <w:spacing w:after="0" w:line="285" w:lineRule="atLeast"/>
        <w:ind w:left="0"/>
        <w:rPr>
          <w:rFonts w:ascii="Verdana" w:hAnsi="Verdana"/>
          <w:color w:val="000000"/>
          <w:sz w:val="18"/>
          <w:szCs w:val="18"/>
        </w:rPr>
      </w:pPr>
      <w:r>
        <w:rPr>
          <w:rFonts w:ascii="Verdana" w:hAnsi="Verdana"/>
          <w:color w:val="000000"/>
          <w:sz w:val="18"/>
          <w:szCs w:val="18"/>
          <w:bdr w:val="none" w:sz="0" w:space="0" w:color="auto" w:frame="1"/>
        </w:rPr>
        <w:t>      </w:t>
      </w:r>
    </w:p>
    <w:p w:rsidR="00935974" w:rsidRDefault="00935974" w:rsidP="00935974">
      <w:pPr>
        <w:numPr>
          <w:ilvl w:val="0"/>
          <w:numId w:val="9"/>
        </w:numPr>
        <w:shd w:val="clear" w:color="auto" w:fill="FFFFFF"/>
        <w:spacing w:after="0" w:line="285" w:lineRule="atLeast"/>
        <w:ind w:left="0"/>
        <w:rPr>
          <w:rFonts w:ascii="Verdana" w:hAnsi="Verdana"/>
          <w:color w:val="000000"/>
          <w:sz w:val="18"/>
          <w:szCs w:val="18"/>
        </w:rPr>
      </w:pPr>
      <w:r>
        <w:rPr>
          <w:rFonts w:ascii="Verdana" w:hAnsi="Verdana"/>
          <w:color w:val="000000"/>
          <w:sz w:val="18"/>
          <w:szCs w:val="18"/>
          <w:bdr w:val="none" w:sz="0" w:space="0" w:color="auto" w:frame="1"/>
        </w:rPr>
        <w:t>    Bike7(){</w:t>
      </w:r>
      <w:proofErr w:type="spellStart"/>
      <w:r>
        <w:rPr>
          <w:rFonts w:ascii="Verdana" w:hAnsi="Verdana"/>
          <w:color w:val="000000"/>
          <w:sz w:val="18"/>
          <w:szCs w:val="18"/>
          <w:bdr w:val="none" w:sz="0" w:space="0" w:color="auto" w:frame="1"/>
        </w:rPr>
        <w:t>System.out.println</w:t>
      </w:r>
      <w:proofErr w:type="spellEnd"/>
      <w:r>
        <w:rPr>
          <w:rFonts w:ascii="Verdana" w:hAnsi="Verdana"/>
          <w:color w:val="000000"/>
          <w:sz w:val="18"/>
          <w:szCs w:val="18"/>
          <w:bdr w:val="none" w:sz="0" w:space="0" w:color="auto" w:frame="1"/>
        </w:rPr>
        <w:t>(</w:t>
      </w:r>
      <w:r>
        <w:rPr>
          <w:rStyle w:val="string"/>
          <w:rFonts w:ascii="Verdana" w:hAnsi="Verdana"/>
          <w:color w:val="0000FF"/>
          <w:sz w:val="18"/>
          <w:szCs w:val="18"/>
          <w:bdr w:val="none" w:sz="0" w:space="0" w:color="auto" w:frame="1"/>
        </w:rPr>
        <w:t>"speed is "</w:t>
      </w:r>
      <w:r>
        <w:rPr>
          <w:rFonts w:ascii="Verdana" w:hAnsi="Verdana"/>
          <w:color w:val="000000"/>
          <w:sz w:val="18"/>
          <w:szCs w:val="18"/>
          <w:bdr w:val="none" w:sz="0" w:space="0" w:color="auto" w:frame="1"/>
        </w:rPr>
        <w:t>+speed);}  </w:t>
      </w:r>
    </w:p>
    <w:p w:rsidR="00935974" w:rsidRDefault="00935974" w:rsidP="00935974">
      <w:pPr>
        <w:numPr>
          <w:ilvl w:val="0"/>
          <w:numId w:val="9"/>
        </w:numPr>
        <w:shd w:val="clear" w:color="auto" w:fill="FFFFFF"/>
        <w:spacing w:after="0" w:line="285" w:lineRule="atLeast"/>
        <w:ind w:left="0"/>
        <w:rPr>
          <w:rFonts w:ascii="Verdana" w:hAnsi="Verdana"/>
          <w:color w:val="000000"/>
          <w:sz w:val="18"/>
          <w:szCs w:val="18"/>
        </w:rPr>
      </w:pPr>
      <w:r>
        <w:rPr>
          <w:rFonts w:ascii="Verdana" w:hAnsi="Verdana"/>
          <w:color w:val="000000"/>
          <w:sz w:val="18"/>
          <w:szCs w:val="18"/>
          <w:bdr w:val="none" w:sz="0" w:space="0" w:color="auto" w:frame="1"/>
        </w:rPr>
        <w:t>   </w:t>
      </w:r>
    </w:p>
    <w:p w:rsidR="00935974" w:rsidRDefault="00935974" w:rsidP="00935974">
      <w:pPr>
        <w:numPr>
          <w:ilvl w:val="0"/>
          <w:numId w:val="9"/>
        </w:numPr>
        <w:shd w:val="clear" w:color="auto" w:fill="FFFFFF"/>
        <w:spacing w:after="0" w:line="285" w:lineRule="atLeast"/>
        <w:ind w:left="0"/>
        <w:rPr>
          <w:rFonts w:ascii="Verdana" w:hAnsi="Verdana"/>
          <w:color w:val="000000"/>
          <w:sz w:val="18"/>
          <w:szCs w:val="18"/>
        </w:rPr>
      </w:pPr>
      <w:r>
        <w:rPr>
          <w:rFonts w:ascii="Verdana" w:hAnsi="Verdana"/>
          <w:color w:val="000000"/>
          <w:sz w:val="18"/>
          <w:szCs w:val="18"/>
          <w:bdr w:val="none" w:sz="0" w:space="0" w:color="auto" w:frame="1"/>
        </w:rPr>
        <w:t>    {speed=</w:t>
      </w:r>
      <w:r>
        <w:rPr>
          <w:rStyle w:val="number"/>
          <w:rFonts w:ascii="Verdana" w:hAnsi="Verdana"/>
          <w:color w:val="C00000"/>
          <w:sz w:val="18"/>
          <w:szCs w:val="18"/>
          <w:bdr w:val="none" w:sz="0" w:space="0" w:color="auto" w:frame="1"/>
        </w:rPr>
        <w:t>100</w:t>
      </w:r>
      <w:r>
        <w:rPr>
          <w:rFonts w:ascii="Verdana" w:hAnsi="Verdana"/>
          <w:color w:val="000000"/>
          <w:sz w:val="18"/>
          <w:szCs w:val="18"/>
          <w:bdr w:val="none" w:sz="0" w:space="0" w:color="auto" w:frame="1"/>
        </w:rPr>
        <w:t>;}  </w:t>
      </w:r>
    </w:p>
    <w:p w:rsidR="00935974" w:rsidRDefault="00935974" w:rsidP="00935974">
      <w:pPr>
        <w:numPr>
          <w:ilvl w:val="0"/>
          <w:numId w:val="9"/>
        </w:numPr>
        <w:shd w:val="clear" w:color="auto" w:fill="FFFFFF"/>
        <w:spacing w:after="0" w:line="285" w:lineRule="atLeast"/>
        <w:ind w:left="0"/>
        <w:rPr>
          <w:rFonts w:ascii="Verdana" w:hAnsi="Verdana"/>
          <w:color w:val="000000"/>
          <w:sz w:val="18"/>
          <w:szCs w:val="18"/>
        </w:rPr>
      </w:pPr>
      <w:r>
        <w:rPr>
          <w:rFonts w:ascii="Verdana" w:hAnsi="Verdana"/>
          <w:color w:val="000000"/>
          <w:sz w:val="18"/>
          <w:szCs w:val="18"/>
          <w:bdr w:val="none" w:sz="0" w:space="0" w:color="auto" w:frame="1"/>
        </w:rPr>
        <w:t>       </w:t>
      </w:r>
    </w:p>
    <w:p w:rsidR="00935974" w:rsidRDefault="00935974" w:rsidP="00935974">
      <w:pPr>
        <w:numPr>
          <w:ilvl w:val="0"/>
          <w:numId w:val="9"/>
        </w:numPr>
        <w:shd w:val="clear" w:color="auto" w:fill="FFFFFF"/>
        <w:spacing w:after="0" w:line="285" w:lineRule="atLeast"/>
        <w:ind w:left="0"/>
        <w:rPr>
          <w:rFonts w:ascii="Verdana" w:hAnsi="Verdana"/>
          <w:color w:val="000000"/>
          <w:sz w:val="18"/>
          <w:szCs w:val="18"/>
        </w:rPr>
      </w:pP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public</w:t>
      </w: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static</w:t>
      </w: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void</w:t>
      </w:r>
      <w:r>
        <w:rPr>
          <w:rFonts w:ascii="Verdana" w:hAnsi="Verdana"/>
          <w:color w:val="000000"/>
          <w:sz w:val="18"/>
          <w:szCs w:val="18"/>
          <w:bdr w:val="none" w:sz="0" w:space="0" w:color="auto" w:frame="1"/>
        </w:rPr>
        <w:t> main(String </w:t>
      </w:r>
      <w:proofErr w:type="spellStart"/>
      <w:r>
        <w:rPr>
          <w:rFonts w:ascii="Verdana" w:hAnsi="Verdana"/>
          <w:color w:val="000000"/>
          <w:sz w:val="18"/>
          <w:szCs w:val="18"/>
          <w:bdr w:val="none" w:sz="0" w:space="0" w:color="auto" w:frame="1"/>
        </w:rPr>
        <w:t>args</w:t>
      </w:r>
      <w:proofErr w:type="spellEnd"/>
      <w:r>
        <w:rPr>
          <w:rFonts w:ascii="Verdana" w:hAnsi="Verdana"/>
          <w:color w:val="000000"/>
          <w:sz w:val="18"/>
          <w:szCs w:val="18"/>
          <w:bdr w:val="none" w:sz="0" w:space="0" w:color="auto" w:frame="1"/>
        </w:rPr>
        <w:t>[]){  </w:t>
      </w:r>
    </w:p>
    <w:p w:rsidR="00935974" w:rsidRDefault="00935974" w:rsidP="00935974">
      <w:pPr>
        <w:numPr>
          <w:ilvl w:val="0"/>
          <w:numId w:val="9"/>
        </w:numPr>
        <w:shd w:val="clear" w:color="auto" w:fill="FFFFFF"/>
        <w:spacing w:after="0" w:line="285" w:lineRule="atLeast"/>
        <w:ind w:left="0"/>
        <w:rPr>
          <w:rFonts w:ascii="Verdana" w:hAnsi="Verdana"/>
          <w:color w:val="000000"/>
          <w:sz w:val="18"/>
          <w:szCs w:val="18"/>
        </w:rPr>
      </w:pPr>
      <w:r>
        <w:rPr>
          <w:rFonts w:ascii="Verdana" w:hAnsi="Verdana"/>
          <w:color w:val="000000"/>
          <w:sz w:val="18"/>
          <w:szCs w:val="18"/>
          <w:bdr w:val="none" w:sz="0" w:space="0" w:color="auto" w:frame="1"/>
        </w:rPr>
        <w:t>    Bike7 b1=</w:t>
      </w:r>
      <w:r>
        <w:rPr>
          <w:rStyle w:val="keyword"/>
          <w:rFonts w:ascii="Verdana" w:hAnsi="Verdana"/>
          <w:b/>
          <w:bCs/>
          <w:color w:val="006699"/>
          <w:sz w:val="18"/>
          <w:szCs w:val="18"/>
          <w:bdr w:val="none" w:sz="0" w:space="0" w:color="auto" w:frame="1"/>
        </w:rPr>
        <w:t>new</w:t>
      </w:r>
      <w:r>
        <w:rPr>
          <w:rFonts w:ascii="Verdana" w:hAnsi="Verdana"/>
          <w:color w:val="000000"/>
          <w:sz w:val="18"/>
          <w:szCs w:val="18"/>
          <w:bdr w:val="none" w:sz="0" w:space="0" w:color="auto" w:frame="1"/>
        </w:rPr>
        <w:t> Bike7();  </w:t>
      </w:r>
    </w:p>
    <w:p w:rsidR="00935974" w:rsidRDefault="00935974" w:rsidP="00935974">
      <w:pPr>
        <w:numPr>
          <w:ilvl w:val="0"/>
          <w:numId w:val="9"/>
        </w:numPr>
        <w:shd w:val="clear" w:color="auto" w:fill="FFFFFF"/>
        <w:spacing w:after="0" w:line="285" w:lineRule="atLeast"/>
        <w:ind w:left="0"/>
        <w:rPr>
          <w:rFonts w:ascii="Verdana" w:hAnsi="Verdana"/>
          <w:color w:val="000000"/>
          <w:sz w:val="18"/>
          <w:szCs w:val="18"/>
        </w:rPr>
      </w:pPr>
      <w:r>
        <w:rPr>
          <w:rFonts w:ascii="Verdana" w:hAnsi="Verdana"/>
          <w:color w:val="000000"/>
          <w:sz w:val="18"/>
          <w:szCs w:val="18"/>
          <w:bdr w:val="none" w:sz="0" w:space="0" w:color="auto" w:frame="1"/>
        </w:rPr>
        <w:t>    Bike7 b2=</w:t>
      </w:r>
      <w:r>
        <w:rPr>
          <w:rStyle w:val="keyword"/>
          <w:rFonts w:ascii="Verdana" w:hAnsi="Verdana"/>
          <w:b/>
          <w:bCs/>
          <w:color w:val="006699"/>
          <w:sz w:val="18"/>
          <w:szCs w:val="18"/>
          <w:bdr w:val="none" w:sz="0" w:space="0" w:color="auto" w:frame="1"/>
        </w:rPr>
        <w:t>new</w:t>
      </w:r>
      <w:r>
        <w:rPr>
          <w:rFonts w:ascii="Verdana" w:hAnsi="Verdana"/>
          <w:color w:val="000000"/>
          <w:sz w:val="18"/>
          <w:szCs w:val="18"/>
          <w:bdr w:val="none" w:sz="0" w:space="0" w:color="auto" w:frame="1"/>
        </w:rPr>
        <w:t> Bike7();  </w:t>
      </w:r>
    </w:p>
    <w:p w:rsidR="00935974" w:rsidRDefault="00935974" w:rsidP="00935974">
      <w:pPr>
        <w:numPr>
          <w:ilvl w:val="0"/>
          <w:numId w:val="9"/>
        </w:numPr>
        <w:shd w:val="clear" w:color="auto" w:fill="FFFFFF"/>
        <w:spacing w:after="0" w:line="285" w:lineRule="atLeast"/>
        <w:ind w:left="0"/>
        <w:rPr>
          <w:rFonts w:ascii="Verdana" w:hAnsi="Verdana"/>
          <w:color w:val="000000"/>
          <w:sz w:val="18"/>
          <w:szCs w:val="18"/>
        </w:rPr>
      </w:pPr>
      <w:r>
        <w:rPr>
          <w:rFonts w:ascii="Verdana" w:hAnsi="Verdana"/>
          <w:color w:val="000000"/>
          <w:sz w:val="18"/>
          <w:szCs w:val="18"/>
          <w:bdr w:val="none" w:sz="0" w:space="0" w:color="auto" w:frame="1"/>
        </w:rPr>
        <w:t>    }      </w:t>
      </w:r>
    </w:p>
    <w:p w:rsidR="00935974" w:rsidRDefault="00935974" w:rsidP="00935974">
      <w:pPr>
        <w:numPr>
          <w:ilvl w:val="0"/>
          <w:numId w:val="9"/>
        </w:numPr>
        <w:shd w:val="clear" w:color="auto" w:fill="FFFFFF"/>
        <w:spacing w:after="0" w:line="285" w:lineRule="atLeast"/>
        <w:ind w:left="0"/>
        <w:rPr>
          <w:rFonts w:ascii="Verdana" w:hAnsi="Verdana"/>
          <w:color w:val="000000"/>
          <w:sz w:val="18"/>
          <w:szCs w:val="18"/>
        </w:rPr>
      </w:pPr>
      <w:r>
        <w:rPr>
          <w:rFonts w:ascii="Verdana" w:hAnsi="Verdana"/>
          <w:color w:val="000000"/>
          <w:sz w:val="18"/>
          <w:szCs w:val="18"/>
          <w:bdr w:val="none" w:sz="0" w:space="0" w:color="auto" w:frame="1"/>
        </w:rPr>
        <w:t>}  </w:t>
      </w:r>
    </w:p>
    <w:p w:rsidR="00935974" w:rsidRDefault="00935974" w:rsidP="00935974">
      <w:pPr>
        <w:spacing w:line="240" w:lineRule="auto"/>
        <w:rPr>
          <w:rFonts w:ascii="Times New Roman" w:hAnsi="Times New Roman"/>
          <w:sz w:val="24"/>
          <w:szCs w:val="24"/>
        </w:rPr>
      </w:pPr>
    </w:p>
    <w:p w:rsidR="00935974" w:rsidRDefault="00935974" w:rsidP="00935974">
      <w:pPr>
        <w:pStyle w:val="HTMLPreformatted"/>
        <w:shd w:val="clear" w:color="auto" w:fill="F9FBF9"/>
        <w:rPr>
          <w:color w:val="000000"/>
        </w:rPr>
      </w:pPr>
      <w:proofErr w:type="spellStart"/>
      <w:r>
        <w:rPr>
          <w:color w:val="000000"/>
        </w:rPr>
        <w:t>Output:speed</w:t>
      </w:r>
      <w:proofErr w:type="spellEnd"/>
      <w:r>
        <w:rPr>
          <w:color w:val="000000"/>
        </w:rPr>
        <w:t xml:space="preserve"> is 100</w:t>
      </w:r>
    </w:p>
    <w:p w:rsidR="00935974" w:rsidRDefault="00935974" w:rsidP="00935974">
      <w:pPr>
        <w:pStyle w:val="HTMLPreformatted"/>
        <w:shd w:val="clear" w:color="auto" w:fill="F9FBF9"/>
        <w:rPr>
          <w:color w:val="000000"/>
        </w:rPr>
      </w:pPr>
      <w:r>
        <w:rPr>
          <w:color w:val="000000"/>
        </w:rPr>
        <w:t xml:space="preserve">       speed is 100</w:t>
      </w:r>
    </w:p>
    <w:p w:rsidR="00935974" w:rsidRDefault="00935974" w:rsidP="00935974">
      <w:pPr>
        <w:pStyle w:val="HTMLPreformatted"/>
        <w:shd w:val="clear" w:color="auto" w:fill="F9FBF9"/>
        <w:rPr>
          <w:color w:val="000000"/>
        </w:rPr>
      </w:pPr>
      <w:r>
        <w:rPr>
          <w:color w:val="000000"/>
        </w:rPr>
        <w:t xml:space="preserve"> </w:t>
      </w:r>
    </w:p>
    <w:tbl>
      <w:tblPr>
        <w:tblW w:w="13162" w:type="dxa"/>
        <w:tblCellSpacing w:w="15" w:type="dxa"/>
        <w:shd w:val="clear" w:color="auto" w:fill="FFFFFF"/>
        <w:tblCellMar>
          <w:top w:w="15" w:type="dxa"/>
          <w:left w:w="15" w:type="dxa"/>
          <w:bottom w:w="15" w:type="dxa"/>
          <w:right w:w="15" w:type="dxa"/>
        </w:tblCellMar>
        <w:tblLook w:val="04A0"/>
      </w:tblPr>
      <w:tblGrid>
        <w:gridCol w:w="13162"/>
      </w:tblGrid>
      <w:tr w:rsidR="00935974" w:rsidTr="00935974">
        <w:trPr>
          <w:tblCellSpacing w:w="15" w:type="dxa"/>
        </w:trPr>
        <w:tc>
          <w:tcPr>
            <w:tcW w:w="0" w:type="auto"/>
            <w:shd w:val="clear" w:color="auto" w:fill="FFFFFF"/>
            <w:vAlign w:val="center"/>
            <w:hideMark/>
          </w:tcPr>
          <w:p w:rsidR="00935974" w:rsidRDefault="00935974">
            <w:pPr>
              <w:spacing w:line="312" w:lineRule="atLeast"/>
              <w:ind w:left="272"/>
              <w:rPr>
                <w:rFonts w:ascii="Verdana" w:hAnsi="Verdana"/>
                <w:color w:val="000000"/>
                <w:sz w:val="18"/>
                <w:szCs w:val="18"/>
              </w:rPr>
            </w:pPr>
            <w:r>
              <w:rPr>
                <w:rFonts w:ascii="Verdana" w:hAnsi="Verdana"/>
                <w:color w:val="000000"/>
                <w:sz w:val="18"/>
                <w:szCs w:val="18"/>
              </w:rPr>
              <w:t>There are three places in java where you can perform operations:</w:t>
            </w:r>
          </w:p>
          <w:p w:rsidR="00935974" w:rsidRDefault="00935974" w:rsidP="00935974">
            <w:pPr>
              <w:numPr>
                <w:ilvl w:val="0"/>
                <w:numId w:val="10"/>
              </w:numPr>
              <w:spacing w:before="54" w:after="100" w:afterAutospacing="1" w:line="285" w:lineRule="atLeast"/>
              <w:ind w:left="992"/>
              <w:rPr>
                <w:rFonts w:ascii="Verdana" w:hAnsi="Verdana"/>
                <w:color w:val="000000"/>
                <w:sz w:val="18"/>
                <w:szCs w:val="18"/>
              </w:rPr>
            </w:pPr>
            <w:r>
              <w:rPr>
                <w:rFonts w:ascii="Verdana" w:hAnsi="Verdana"/>
                <w:color w:val="000000"/>
                <w:sz w:val="18"/>
                <w:szCs w:val="18"/>
              </w:rPr>
              <w:t>method</w:t>
            </w:r>
          </w:p>
          <w:p w:rsidR="00935974" w:rsidRDefault="00935974" w:rsidP="00935974">
            <w:pPr>
              <w:numPr>
                <w:ilvl w:val="0"/>
                <w:numId w:val="10"/>
              </w:numPr>
              <w:spacing w:before="54" w:after="100" w:afterAutospacing="1" w:line="285" w:lineRule="atLeast"/>
              <w:ind w:left="992"/>
              <w:rPr>
                <w:rFonts w:ascii="Verdana" w:hAnsi="Verdana"/>
                <w:color w:val="000000"/>
                <w:sz w:val="18"/>
                <w:szCs w:val="18"/>
              </w:rPr>
            </w:pPr>
            <w:r>
              <w:rPr>
                <w:rFonts w:ascii="Verdana" w:hAnsi="Verdana"/>
                <w:color w:val="000000"/>
                <w:sz w:val="18"/>
                <w:szCs w:val="18"/>
              </w:rPr>
              <w:t>constructor</w:t>
            </w:r>
          </w:p>
          <w:p w:rsidR="00935974" w:rsidRDefault="00935974" w:rsidP="00935974">
            <w:pPr>
              <w:numPr>
                <w:ilvl w:val="0"/>
                <w:numId w:val="10"/>
              </w:numPr>
              <w:spacing w:before="54" w:after="100" w:afterAutospacing="1" w:line="285" w:lineRule="atLeast"/>
              <w:ind w:left="992"/>
              <w:rPr>
                <w:rFonts w:ascii="Verdana" w:hAnsi="Verdana"/>
                <w:color w:val="000000"/>
                <w:sz w:val="18"/>
                <w:szCs w:val="18"/>
              </w:rPr>
            </w:pPr>
            <w:r>
              <w:rPr>
                <w:rFonts w:ascii="Verdana" w:hAnsi="Verdana"/>
                <w:color w:val="000000"/>
                <w:sz w:val="18"/>
                <w:szCs w:val="18"/>
              </w:rPr>
              <w:lastRenderedPageBreak/>
              <w:t>block</w:t>
            </w:r>
          </w:p>
        </w:tc>
      </w:tr>
    </w:tbl>
    <w:p w:rsidR="00935974" w:rsidRDefault="00935974" w:rsidP="00935974">
      <w:pPr>
        <w:rPr>
          <w:ins w:id="170" w:author="Unknown"/>
        </w:rPr>
      </w:pPr>
      <w:ins w:id="171" w:author="Unknown">
        <w:r>
          <w:lastRenderedPageBreak/>
          <w:pict>
            <v:rect id="_x0000_i1026" style="width:0;height:.7pt" o:hralign="center" o:hrstd="t" o:hrnoshade="t" o:hr="t" fillcolor="#d4d4d4" stroked="f"/>
          </w:pict>
        </w:r>
      </w:ins>
    </w:p>
    <w:p w:rsidR="00935974" w:rsidRDefault="00935974" w:rsidP="00935974">
      <w:pPr>
        <w:pStyle w:val="Heading2"/>
        <w:shd w:val="clear" w:color="auto" w:fill="FFFFFF"/>
        <w:spacing w:line="312" w:lineRule="atLeast"/>
        <w:rPr>
          <w:ins w:id="172" w:author="Unknown"/>
          <w:rFonts w:ascii="Helvetica" w:hAnsi="Helvetica" w:cs="Helvetica"/>
          <w:b w:val="0"/>
          <w:bCs w:val="0"/>
          <w:color w:val="610B38"/>
          <w:sz w:val="34"/>
          <w:szCs w:val="34"/>
        </w:rPr>
      </w:pPr>
      <w:ins w:id="173" w:author="Unknown">
        <w:r>
          <w:rPr>
            <w:rFonts w:ascii="Helvetica" w:hAnsi="Helvetica" w:cs="Helvetica"/>
            <w:b w:val="0"/>
            <w:bCs w:val="0"/>
            <w:color w:val="610B38"/>
            <w:sz w:val="34"/>
            <w:szCs w:val="34"/>
          </w:rPr>
          <w:t xml:space="preserve">What is invoked first, instance </w:t>
        </w:r>
        <w:proofErr w:type="spellStart"/>
        <w:r>
          <w:rPr>
            <w:rFonts w:ascii="Helvetica" w:hAnsi="Helvetica" w:cs="Helvetica"/>
            <w:b w:val="0"/>
            <w:bCs w:val="0"/>
            <w:color w:val="610B38"/>
            <w:sz w:val="34"/>
            <w:szCs w:val="34"/>
          </w:rPr>
          <w:t>initializer</w:t>
        </w:r>
        <w:proofErr w:type="spellEnd"/>
        <w:r>
          <w:rPr>
            <w:rFonts w:ascii="Helvetica" w:hAnsi="Helvetica" w:cs="Helvetica"/>
            <w:b w:val="0"/>
            <w:bCs w:val="0"/>
            <w:color w:val="610B38"/>
            <w:sz w:val="34"/>
            <w:szCs w:val="34"/>
          </w:rPr>
          <w:t xml:space="preserve"> block or constructor?</w:t>
        </w:r>
      </w:ins>
    </w:p>
    <w:p w:rsidR="00935974" w:rsidRDefault="00935974" w:rsidP="00935974">
      <w:pPr>
        <w:numPr>
          <w:ilvl w:val="0"/>
          <w:numId w:val="11"/>
        </w:numPr>
        <w:shd w:val="clear" w:color="auto" w:fill="FFFFFF"/>
        <w:spacing w:after="0" w:line="285" w:lineRule="atLeast"/>
        <w:ind w:left="0"/>
        <w:rPr>
          <w:ins w:id="174" w:author="Unknown"/>
          <w:rFonts w:ascii="Verdana" w:hAnsi="Verdana" w:cs="Times New Roman"/>
          <w:color w:val="000000"/>
          <w:sz w:val="18"/>
          <w:szCs w:val="18"/>
        </w:rPr>
      </w:pPr>
      <w:ins w:id="175" w:author="Unknown">
        <w:r>
          <w:rPr>
            <w:rStyle w:val="keyword"/>
            <w:rFonts w:ascii="Verdana" w:hAnsi="Verdana"/>
            <w:b/>
            <w:bCs/>
            <w:color w:val="006699"/>
            <w:sz w:val="18"/>
            <w:szCs w:val="18"/>
            <w:bdr w:val="none" w:sz="0" w:space="0" w:color="auto" w:frame="1"/>
          </w:rPr>
          <w:t>class</w:t>
        </w:r>
        <w:r>
          <w:rPr>
            <w:rFonts w:ascii="Verdana" w:hAnsi="Verdana"/>
            <w:color w:val="000000"/>
            <w:sz w:val="18"/>
            <w:szCs w:val="18"/>
            <w:bdr w:val="none" w:sz="0" w:space="0" w:color="auto" w:frame="1"/>
          </w:rPr>
          <w:t> Bike8{  </w:t>
        </w:r>
      </w:ins>
    </w:p>
    <w:p w:rsidR="00935974" w:rsidRDefault="00935974" w:rsidP="00935974">
      <w:pPr>
        <w:numPr>
          <w:ilvl w:val="0"/>
          <w:numId w:val="11"/>
        </w:numPr>
        <w:shd w:val="clear" w:color="auto" w:fill="FFFFFF"/>
        <w:spacing w:after="0" w:line="285" w:lineRule="atLeast"/>
        <w:ind w:left="0"/>
        <w:rPr>
          <w:ins w:id="176" w:author="Unknown"/>
          <w:rFonts w:ascii="Verdana" w:hAnsi="Verdana"/>
          <w:color w:val="000000"/>
          <w:sz w:val="18"/>
          <w:szCs w:val="18"/>
        </w:rPr>
      </w:pPr>
      <w:ins w:id="177" w:author="Unknown">
        <w:r>
          <w:rPr>
            <w:rFonts w:ascii="Verdana" w:hAnsi="Verdana"/>
            <w:color w:val="000000"/>
            <w:sz w:val="18"/>
            <w:szCs w:val="18"/>
            <w:bdr w:val="none" w:sz="0" w:space="0" w:color="auto" w:frame="1"/>
          </w:rPr>
          <w:t>    </w:t>
        </w:r>
        <w:proofErr w:type="spellStart"/>
        <w:r>
          <w:rPr>
            <w:rStyle w:val="keyword"/>
            <w:rFonts w:ascii="Verdana" w:hAnsi="Verdana"/>
            <w:b/>
            <w:bCs/>
            <w:color w:val="006699"/>
            <w:sz w:val="18"/>
            <w:szCs w:val="18"/>
            <w:bdr w:val="none" w:sz="0" w:space="0" w:color="auto" w:frame="1"/>
          </w:rPr>
          <w:t>int</w:t>
        </w:r>
        <w:proofErr w:type="spellEnd"/>
        <w:r>
          <w:rPr>
            <w:rFonts w:ascii="Verdana" w:hAnsi="Verdana"/>
            <w:color w:val="000000"/>
            <w:sz w:val="18"/>
            <w:szCs w:val="18"/>
            <w:bdr w:val="none" w:sz="0" w:space="0" w:color="auto" w:frame="1"/>
          </w:rPr>
          <w:t> speed;  </w:t>
        </w:r>
      </w:ins>
    </w:p>
    <w:p w:rsidR="00935974" w:rsidRDefault="00935974" w:rsidP="00935974">
      <w:pPr>
        <w:numPr>
          <w:ilvl w:val="0"/>
          <w:numId w:val="11"/>
        </w:numPr>
        <w:shd w:val="clear" w:color="auto" w:fill="FFFFFF"/>
        <w:spacing w:after="0" w:line="285" w:lineRule="atLeast"/>
        <w:ind w:left="0"/>
        <w:rPr>
          <w:ins w:id="178" w:author="Unknown"/>
          <w:rFonts w:ascii="Verdana" w:hAnsi="Verdana"/>
          <w:color w:val="000000"/>
          <w:sz w:val="18"/>
          <w:szCs w:val="18"/>
        </w:rPr>
      </w:pPr>
      <w:ins w:id="179" w:author="Unknown">
        <w:r>
          <w:rPr>
            <w:rFonts w:ascii="Verdana" w:hAnsi="Verdana"/>
            <w:color w:val="000000"/>
            <w:sz w:val="18"/>
            <w:szCs w:val="18"/>
            <w:bdr w:val="none" w:sz="0" w:space="0" w:color="auto" w:frame="1"/>
          </w:rPr>
          <w:t>      </w:t>
        </w:r>
      </w:ins>
    </w:p>
    <w:p w:rsidR="00935974" w:rsidRDefault="00935974" w:rsidP="00935974">
      <w:pPr>
        <w:numPr>
          <w:ilvl w:val="0"/>
          <w:numId w:val="11"/>
        </w:numPr>
        <w:shd w:val="clear" w:color="auto" w:fill="FFFFFF"/>
        <w:spacing w:after="0" w:line="285" w:lineRule="atLeast"/>
        <w:ind w:left="0"/>
        <w:rPr>
          <w:ins w:id="180" w:author="Unknown"/>
          <w:rFonts w:ascii="Verdana" w:hAnsi="Verdana"/>
          <w:color w:val="000000"/>
          <w:sz w:val="18"/>
          <w:szCs w:val="18"/>
        </w:rPr>
      </w:pPr>
      <w:ins w:id="181" w:author="Unknown">
        <w:r>
          <w:rPr>
            <w:rFonts w:ascii="Verdana" w:hAnsi="Verdana"/>
            <w:color w:val="000000"/>
            <w:sz w:val="18"/>
            <w:szCs w:val="18"/>
            <w:bdr w:val="none" w:sz="0" w:space="0" w:color="auto" w:frame="1"/>
          </w:rPr>
          <w:t>    Bike8(){</w:t>
        </w:r>
        <w:proofErr w:type="spellStart"/>
        <w:r>
          <w:rPr>
            <w:rFonts w:ascii="Verdana" w:hAnsi="Verdana"/>
            <w:color w:val="000000"/>
            <w:sz w:val="18"/>
            <w:szCs w:val="18"/>
            <w:bdr w:val="none" w:sz="0" w:space="0" w:color="auto" w:frame="1"/>
          </w:rPr>
          <w:t>System.out.println</w:t>
        </w:r>
        <w:proofErr w:type="spellEnd"/>
        <w:r>
          <w:rPr>
            <w:rFonts w:ascii="Verdana" w:hAnsi="Verdana"/>
            <w:color w:val="000000"/>
            <w:sz w:val="18"/>
            <w:szCs w:val="18"/>
            <w:bdr w:val="none" w:sz="0" w:space="0" w:color="auto" w:frame="1"/>
          </w:rPr>
          <w:t>(</w:t>
        </w:r>
        <w:r>
          <w:rPr>
            <w:rStyle w:val="string"/>
            <w:rFonts w:ascii="Verdana" w:hAnsi="Verdana"/>
            <w:color w:val="0000FF"/>
            <w:sz w:val="18"/>
            <w:szCs w:val="18"/>
            <w:bdr w:val="none" w:sz="0" w:space="0" w:color="auto" w:frame="1"/>
          </w:rPr>
          <w:t>"constructor is invoked"</w:t>
        </w:r>
        <w:r>
          <w:rPr>
            <w:rFonts w:ascii="Verdana" w:hAnsi="Verdana"/>
            <w:color w:val="000000"/>
            <w:sz w:val="18"/>
            <w:szCs w:val="18"/>
            <w:bdr w:val="none" w:sz="0" w:space="0" w:color="auto" w:frame="1"/>
          </w:rPr>
          <w:t>);}  </w:t>
        </w:r>
      </w:ins>
    </w:p>
    <w:p w:rsidR="00935974" w:rsidRDefault="00935974" w:rsidP="00935974">
      <w:pPr>
        <w:numPr>
          <w:ilvl w:val="0"/>
          <w:numId w:val="11"/>
        </w:numPr>
        <w:shd w:val="clear" w:color="auto" w:fill="FFFFFF"/>
        <w:spacing w:after="0" w:line="285" w:lineRule="atLeast"/>
        <w:ind w:left="0"/>
        <w:rPr>
          <w:ins w:id="182" w:author="Unknown"/>
          <w:rFonts w:ascii="Verdana" w:hAnsi="Verdana"/>
          <w:color w:val="000000"/>
          <w:sz w:val="18"/>
          <w:szCs w:val="18"/>
        </w:rPr>
      </w:pPr>
      <w:ins w:id="183" w:author="Unknown">
        <w:r>
          <w:rPr>
            <w:rFonts w:ascii="Verdana" w:hAnsi="Verdana"/>
            <w:color w:val="000000"/>
            <w:sz w:val="18"/>
            <w:szCs w:val="18"/>
            <w:bdr w:val="none" w:sz="0" w:space="0" w:color="auto" w:frame="1"/>
          </w:rPr>
          <w:t>   </w:t>
        </w:r>
      </w:ins>
    </w:p>
    <w:p w:rsidR="00935974" w:rsidRDefault="00935974" w:rsidP="00935974">
      <w:pPr>
        <w:numPr>
          <w:ilvl w:val="0"/>
          <w:numId w:val="11"/>
        </w:numPr>
        <w:shd w:val="clear" w:color="auto" w:fill="FFFFFF"/>
        <w:spacing w:after="0" w:line="285" w:lineRule="atLeast"/>
        <w:ind w:left="0"/>
        <w:rPr>
          <w:ins w:id="184" w:author="Unknown"/>
          <w:rFonts w:ascii="Verdana" w:hAnsi="Verdana"/>
          <w:color w:val="000000"/>
          <w:sz w:val="18"/>
          <w:szCs w:val="18"/>
        </w:rPr>
      </w:pPr>
      <w:ins w:id="185" w:author="Unknown">
        <w:r>
          <w:rPr>
            <w:rFonts w:ascii="Verdana" w:hAnsi="Verdana"/>
            <w:color w:val="000000"/>
            <w:sz w:val="18"/>
            <w:szCs w:val="18"/>
            <w:bdr w:val="none" w:sz="0" w:space="0" w:color="auto" w:frame="1"/>
          </w:rPr>
          <w:t>    {System.out.println(</w:t>
        </w:r>
        <w:r>
          <w:rPr>
            <w:rStyle w:val="string"/>
            <w:rFonts w:ascii="Verdana" w:hAnsi="Verdana"/>
            <w:color w:val="0000FF"/>
            <w:sz w:val="18"/>
            <w:szCs w:val="18"/>
            <w:bdr w:val="none" w:sz="0" w:space="0" w:color="auto" w:frame="1"/>
          </w:rPr>
          <w:t>"instance initializer block invoked"</w:t>
        </w:r>
        <w:r>
          <w:rPr>
            <w:rFonts w:ascii="Verdana" w:hAnsi="Verdana"/>
            <w:color w:val="000000"/>
            <w:sz w:val="18"/>
            <w:szCs w:val="18"/>
            <w:bdr w:val="none" w:sz="0" w:space="0" w:color="auto" w:frame="1"/>
          </w:rPr>
          <w:t>);}  </w:t>
        </w:r>
      </w:ins>
    </w:p>
    <w:p w:rsidR="00935974" w:rsidRDefault="00935974" w:rsidP="00935974">
      <w:pPr>
        <w:numPr>
          <w:ilvl w:val="0"/>
          <w:numId w:val="11"/>
        </w:numPr>
        <w:shd w:val="clear" w:color="auto" w:fill="FFFFFF"/>
        <w:spacing w:after="0" w:line="285" w:lineRule="atLeast"/>
        <w:ind w:left="0"/>
        <w:rPr>
          <w:ins w:id="186" w:author="Unknown"/>
          <w:rFonts w:ascii="Verdana" w:hAnsi="Verdana"/>
          <w:color w:val="000000"/>
          <w:sz w:val="18"/>
          <w:szCs w:val="18"/>
        </w:rPr>
      </w:pPr>
      <w:ins w:id="187" w:author="Unknown">
        <w:r>
          <w:rPr>
            <w:rFonts w:ascii="Verdana" w:hAnsi="Verdana"/>
            <w:color w:val="000000"/>
            <w:sz w:val="18"/>
            <w:szCs w:val="18"/>
            <w:bdr w:val="none" w:sz="0" w:space="0" w:color="auto" w:frame="1"/>
          </w:rPr>
          <w:t>       </w:t>
        </w:r>
      </w:ins>
    </w:p>
    <w:p w:rsidR="00935974" w:rsidRDefault="00935974" w:rsidP="00935974">
      <w:pPr>
        <w:numPr>
          <w:ilvl w:val="0"/>
          <w:numId w:val="11"/>
        </w:numPr>
        <w:shd w:val="clear" w:color="auto" w:fill="FFFFFF"/>
        <w:spacing w:after="0" w:line="285" w:lineRule="atLeast"/>
        <w:ind w:left="0"/>
        <w:rPr>
          <w:ins w:id="188" w:author="Unknown"/>
          <w:rFonts w:ascii="Verdana" w:hAnsi="Verdana"/>
          <w:color w:val="000000"/>
          <w:sz w:val="18"/>
          <w:szCs w:val="18"/>
        </w:rPr>
      </w:pPr>
      <w:ins w:id="189" w:author="Unknown">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public</w:t>
        </w: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static</w:t>
        </w: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void</w:t>
        </w:r>
        <w:r>
          <w:rPr>
            <w:rFonts w:ascii="Verdana" w:hAnsi="Verdana"/>
            <w:color w:val="000000"/>
            <w:sz w:val="18"/>
            <w:szCs w:val="18"/>
            <w:bdr w:val="none" w:sz="0" w:space="0" w:color="auto" w:frame="1"/>
          </w:rPr>
          <w:t> main(String </w:t>
        </w:r>
        <w:proofErr w:type="spellStart"/>
        <w:r>
          <w:rPr>
            <w:rFonts w:ascii="Verdana" w:hAnsi="Verdana"/>
            <w:color w:val="000000"/>
            <w:sz w:val="18"/>
            <w:szCs w:val="18"/>
            <w:bdr w:val="none" w:sz="0" w:space="0" w:color="auto" w:frame="1"/>
          </w:rPr>
          <w:t>args</w:t>
        </w:r>
        <w:proofErr w:type="spellEnd"/>
        <w:r>
          <w:rPr>
            <w:rFonts w:ascii="Verdana" w:hAnsi="Verdana"/>
            <w:color w:val="000000"/>
            <w:sz w:val="18"/>
            <w:szCs w:val="18"/>
            <w:bdr w:val="none" w:sz="0" w:space="0" w:color="auto" w:frame="1"/>
          </w:rPr>
          <w:t>[]){  </w:t>
        </w:r>
      </w:ins>
    </w:p>
    <w:p w:rsidR="00935974" w:rsidRDefault="00935974" w:rsidP="00935974">
      <w:pPr>
        <w:numPr>
          <w:ilvl w:val="0"/>
          <w:numId w:val="11"/>
        </w:numPr>
        <w:shd w:val="clear" w:color="auto" w:fill="FFFFFF"/>
        <w:spacing w:after="0" w:line="285" w:lineRule="atLeast"/>
        <w:ind w:left="0"/>
        <w:rPr>
          <w:ins w:id="190" w:author="Unknown"/>
          <w:rFonts w:ascii="Verdana" w:hAnsi="Verdana"/>
          <w:color w:val="000000"/>
          <w:sz w:val="18"/>
          <w:szCs w:val="18"/>
        </w:rPr>
      </w:pPr>
      <w:ins w:id="191" w:author="Unknown">
        <w:r>
          <w:rPr>
            <w:rFonts w:ascii="Verdana" w:hAnsi="Verdana"/>
            <w:color w:val="000000"/>
            <w:sz w:val="18"/>
            <w:szCs w:val="18"/>
            <w:bdr w:val="none" w:sz="0" w:space="0" w:color="auto" w:frame="1"/>
          </w:rPr>
          <w:t>    Bike8 b1=</w:t>
        </w:r>
        <w:r>
          <w:rPr>
            <w:rStyle w:val="keyword"/>
            <w:rFonts w:ascii="Verdana" w:hAnsi="Verdana"/>
            <w:b/>
            <w:bCs/>
            <w:color w:val="006699"/>
            <w:sz w:val="18"/>
            <w:szCs w:val="18"/>
            <w:bdr w:val="none" w:sz="0" w:space="0" w:color="auto" w:frame="1"/>
          </w:rPr>
          <w:t>new</w:t>
        </w:r>
        <w:r>
          <w:rPr>
            <w:rFonts w:ascii="Verdana" w:hAnsi="Verdana"/>
            <w:color w:val="000000"/>
            <w:sz w:val="18"/>
            <w:szCs w:val="18"/>
            <w:bdr w:val="none" w:sz="0" w:space="0" w:color="auto" w:frame="1"/>
          </w:rPr>
          <w:t> Bike8();  </w:t>
        </w:r>
      </w:ins>
    </w:p>
    <w:p w:rsidR="00935974" w:rsidRDefault="00935974" w:rsidP="00935974">
      <w:pPr>
        <w:numPr>
          <w:ilvl w:val="0"/>
          <w:numId w:val="11"/>
        </w:numPr>
        <w:shd w:val="clear" w:color="auto" w:fill="FFFFFF"/>
        <w:spacing w:after="0" w:line="285" w:lineRule="atLeast"/>
        <w:ind w:left="0"/>
        <w:rPr>
          <w:ins w:id="192" w:author="Unknown"/>
          <w:rFonts w:ascii="Verdana" w:hAnsi="Verdana"/>
          <w:color w:val="000000"/>
          <w:sz w:val="18"/>
          <w:szCs w:val="18"/>
        </w:rPr>
      </w:pPr>
      <w:ins w:id="193" w:author="Unknown">
        <w:r>
          <w:rPr>
            <w:rFonts w:ascii="Verdana" w:hAnsi="Verdana"/>
            <w:color w:val="000000"/>
            <w:sz w:val="18"/>
            <w:szCs w:val="18"/>
            <w:bdr w:val="none" w:sz="0" w:space="0" w:color="auto" w:frame="1"/>
          </w:rPr>
          <w:t>    Bike8 b2=</w:t>
        </w:r>
        <w:r>
          <w:rPr>
            <w:rStyle w:val="keyword"/>
            <w:rFonts w:ascii="Verdana" w:hAnsi="Verdana"/>
            <w:b/>
            <w:bCs/>
            <w:color w:val="006699"/>
            <w:sz w:val="18"/>
            <w:szCs w:val="18"/>
            <w:bdr w:val="none" w:sz="0" w:space="0" w:color="auto" w:frame="1"/>
          </w:rPr>
          <w:t>new</w:t>
        </w:r>
        <w:r>
          <w:rPr>
            <w:rFonts w:ascii="Verdana" w:hAnsi="Verdana"/>
            <w:color w:val="000000"/>
            <w:sz w:val="18"/>
            <w:szCs w:val="18"/>
            <w:bdr w:val="none" w:sz="0" w:space="0" w:color="auto" w:frame="1"/>
          </w:rPr>
          <w:t> Bike8();  </w:t>
        </w:r>
      </w:ins>
    </w:p>
    <w:p w:rsidR="00935974" w:rsidRDefault="00935974" w:rsidP="00935974">
      <w:pPr>
        <w:numPr>
          <w:ilvl w:val="0"/>
          <w:numId w:val="11"/>
        </w:numPr>
        <w:shd w:val="clear" w:color="auto" w:fill="FFFFFF"/>
        <w:spacing w:after="0" w:line="285" w:lineRule="atLeast"/>
        <w:ind w:left="0"/>
        <w:rPr>
          <w:ins w:id="194" w:author="Unknown"/>
          <w:rFonts w:ascii="Verdana" w:hAnsi="Verdana"/>
          <w:color w:val="000000"/>
          <w:sz w:val="18"/>
          <w:szCs w:val="18"/>
        </w:rPr>
      </w:pPr>
      <w:ins w:id="195" w:author="Unknown">
        <w:r>
          <w:rPr>
            <w:rFonts w:ascii="Verdana" w:hAnsi="Verdana"/>
            <w:color w:val="000000"/>
            <w:sz w:val="18"/>
            <w:szCs w:val="18"/>
            <w:bdr w:val="none" w:sz="0" w:space="0" w:color="auto" w:frame="1"/>
          </w:rPr>
          <w:t>    }      </w:t>
        </w:r>
      </w:ins>
    </w:p>
    <w:p w:rsidR="00935974" w:rsidRDefault="00935974" w:rsidP="00935974">
      <w:pPr>
        <w:numPr>
          <w:ilvl w:val="0"/>
          <w:numId w:val="11"/>
        </w:numPr>
        <w:shd w:val="clear" w:color="auto" w:fill="FFFFFF"/>
        <w:spacing w:after="0" w:line="285" w:lineRule="atLeast"/>
        <w:ind w:left="0"/>
        <w:rPr>
          <w:ins w:id="196" w:author="Unknown"/>
          <w:rFonts w:ascii="Verdana" w:hAnsi="Verdana"/>
          <w:color w:val="000000"/>
          <w:sz w:val="18"/>
          <w:szCs w:val="18"/>
        </w:rPr>
      </w:pPr>
      <w:ins w:id="197" w:author="Unknown">
        <w:r>
          <w:rPr>
            <w:rFonts w:ascii="Verdana" w:hAnsi="Verdana"/>
            <w:color w:val="000000"/>
            <w:sz w:val="18"/>
            <w:szCs w:val="18"/>
            <w:bdr w:val="none" w:sz="0" w:space="0" w:color="auto" w:frame="1"/>
          </w:rPr>
          <w:t>}  </w:t>
        </w:r>
      </w:ins>
    </w:p>
    <w:p w:rsidR="00935974" w:rsidRDefault="00935974" w:rsidP="00935974">
      <w:pPr>
        <w:spacing w:line="240" w:lineRule="auto"/>
        <w:rPr>
          <w:ins w:id="198" w:author="Unknown"/>
          <w:rFonts w:ascii="Times New Roman" w:hAnsi="Times New Roman"/>
          <w:sz w:val="24"/>
          <w:szCs w:val="24"/>
        </w:rPr>
      </w:pPr>
    </w:p>
    <w:p w:rsidR="00935974" w:rsidRDefault="00935974" w:rsidP="00935974">
      <w:pPr>
        <w:pStyle w:val="HTMLPreformatted"/>
        <w:shd w:val="clear" w:color="auto" w:fill="F9FBF9"/>
        <w:rPr>
          <w:ins w:id="199" w:author="Unknown"/>
          <w:color w:val="000000"/>
        </w:rPr>
      </w:pPr>
      <w:proofErr w:type="spellStart"/>
      <w:ins w:id="200" w:author="Unknown">
        <w:r>
          <w:rPr>
            <w:color w:val="000000"/>
          </w:rPr>
          <w:t>Output:instance</w:t>
        </w:r>
        <w:proofErr w:type="spellEnd"/>
        <w:r>
          <w:rPr>
            <w:color w:val="000000"/>
          </w:rPr>
          <w:t xml:space="preserve"> </w:t>
        </w:r>
        <w:proofErr w:type="spellStart"/>
        <w:r>
          <w:rPr>
            <w:color w:val="000000"/>
          </w:rPr>
          <w:t>initializer</w:t>
        </w:r>
        <w:proofErr w:type="spellEnd"/>
        <w:r>
          <w:rPr>
            <w:color w:val="000000"/>
          </w:rPr>
          <w:t xml:space="preserve"> block invoked</w:t>
        </w:r>
      </w:ins>
    </w:p>
    <w:p w:rsidR="00935974" w:rsidRDefault="00935974" w:rsidP="00935974">
      <w:pPr>
        <w:pStyle w:val="HTMLPreformatted"/>
        <w:shd w:val="clear" w:color="auto" w:fill="F9FBF9"/>
        <w:rPr>
          <w:ins w:id="201" w:author="Unknown"/>
          <w:color w:val="000000"/>
        </w:rPr>
      </w:pPr>
      <w:ins w:id="202" w:author="Unknown">
        <w:r>
          <w:rPr>
            <w:color w:val="000000"/>
          </w:rPr>
          <w:t xml:space="preserve">       constructor is invoked</w:t>
        </w:r>
      </w:ins>
    </w:p>
    <w:p w:rsidR="00935974" w:rsidRDefault="00935974" w:rsidP="00935974">
      <w:pPr>
        <w:pStyle w:val="HTMLPreformatted"/>
        <w:shd w:val="clear" w:color="auto" w:fill="F9FBF9"/>
        <w:rPr>
          <w:ins w:id="203" w:author="Unknown"/>
          <w:color w:val="000000"/>
        </w:rPr>
      </w:pPr>
      <w:ins w:id="204" w:author="Unknown">
        <w:r>
          <w:rPr>
            <w:color w:val="000000"/>
          </w:rPr>
          <w:t xml:space="preserve">       instance </w:t>
        </w:r>
        <w:proofErr w:type="spellStart"/>
        <w:r>
          <w:rPr>
            <w:color w:val="000000"/>
          </w:rPr>
          <w:t>initializer</w:t>
        </w:r>
        <w:proofErr w:type="spellEnd"/>
        <w:r>
          <w:rPr>
            <w:color w:val="000000"/>
          </w:rPr>
          <w:t xml:space="preserve"> block invoked</w:t>
        </w:r>
      </w:ins>
    </w:p>
    <w:p w:rsidR="00935974" w:rsidRDefault="00935974" w:rsidP="00935974">
      <w:pPr>
        <w:pStyle w:val="HTMLPreformatted"/>
        <w:shd w:val="clear" w:color="auto" w:fill="F9FBF9"/>
        <w:rPr>
          <w:ins w:id="205" w:author="Unknown"/>
          <w:color w:val="000000"/>
        </w:rPr>
      </w:pPr>
      <w:ins w:id="206" w:author="Unknown">
        <w:r>
          <w:rPr>
            <w:color w:val="000000"/>
          </w:rPr>
          <w:t xml:space="preserve">       constructor is invoked</w:t>
        </w:r>
      </w:ins>
    </w:p>
    <w:tbl>
      <w:tblPr>
        <w:tblW w:w="13162" w:type="dxa"/>
        <w:tblCellSpacing w:w="15" w:type="dxa"/>
        <w:shd w:val="clear" w:color="auto" w:fill="FFFFFF"/>
        <w:tblCellMar>
          <w:top w:w="15" w:type="dxa"/>
          <w:left w:w="15" w:type="dxa"/>
          <w:bottom w:w="15" w:type="dxa"/>
          <w:right w:w="15" w:type="dxa"/>
        </w:tblCellMar>
        <w:tblLook w:val="04A0"/>
      </w:tblPr>
      <w:tblGrid>
        <w:gridCol w:w="13162"/>
      </w:tblGrid>
      <w:tr w:rsidR="00935974" w:rsidTr="00935974">
        <w:trPr>
          <w:tblCellSpacing w:w="15" w:type="dxa"/>
        </w:trPr>
        <w:tc>
          <w:tcPr>
            <w:tcW w:w="0" w:type="auto"/>
            <w:shd w:val="clear" w:color="auto" w:fill="FFFFFF"/>
            <w:vAlign w:val="center"/>
            <w:hideMark/>
          </w:tcPr>
          <w:p w:rsidR="00935974" w:rsidRDefault="00935974">
            <w:pPr>
              <w:spacing w:line="312" w:lineRule="atLeast"/>
              <w:ind w:left="272"/>
              <w:rPr>
                <w:rFonts w:ascii="Verdana" w:hAnsi="Verdana"/>
                <w:color w:val="000000"/>
                <w:sz w:val="18"/>
                <w:szCs w:val="18"/>
              </w:rPr>
            </w:pPr>
            <w:r>
              <w:rPr>
                <w:rFonts w:ascii="Verdana" w:hAnsi="Verdana"/>
                <w:color w:val="000000"/>
                <w:sz w:val="18"/>
                <w:szCs w:val="18"/>
              </w:rPr>
              <w:t xml:space="preserve">In the above example, it seems that instance </w:t>
            </w:r>
            <w:proofErr w:type="spellStart"/>
            <w:r>
              <w:rPr>
                <w:rFonts w:ascii="Verdana" w:hAnsi="Verdana"/>
                <w:color w:val="000000"/>
                <w:sz w:val="18"/>
                <w:szCs w:val="18"/>
              </w:rPr>
              <w:t>initializer</w:t>
            </w:r>
            <w:proofErr w:type="spellEnd"/>
            <w:r>
              <w:rPr>
                <w:rFonts w:ascii="Verdana" w:hAnsi="Verdana"/>
                <w:color w:val="000000"/>
                <w:sz w:val="18"/>
                <w:szCs w:val="18"/>
              </w:rPr>
              <w:t xml:space="preserve"> block is firstly invoked but NO. Instance </w:t>
            </w:r>
            <w:proofErr w:type="spellStart"/>
            <w:r>
              <w:rPr>
                <w:rFonts w:ascii="Verdana" w:hAnsi="Verdana"/>
                <w:color w:val="000000"/>
                <w:sz w:val="18"/>
                <w:szCs w:val="18"/>
              </w:rPr>
              <w:t>intializer</w:t>
            </w:r>
            <w:proofErr w:type="spellEnd"/>
            <w:r>
              <w:rPr>
                <w:rFonts w:ascii="Verdana" w:hAnsi="Verdana"/>
                <w:color w:val="000000"/>
                <w:sz w:val="18"/>
                <w:szCs w:val="18"/>
              </w:rPr>
              <w:t xml:space="preserve"> block is invoked at the time of object creation. The java compiler copies the instance </w:t>
            </w:r>
            <w:proofErr w:type="spellStart"/>
            <w:r>
              <w:rPr>
                <w:rFonts w:ascii="Verdana" w:hAnsi="Verdana"/>
                <w:color w:val="000000"/>
                <w:sz w:val="18"/>
                <w:szCs w:val="18"/>
              </w:rPr>
              <w:t>initializer</w:t>
            </w:r>
            <w:proofErr w:type="spellEnd"/>
            <w:r>
              <w:rPr>
                <w:rFonts w:ascii="Verdana" w:hAnsi="Verdana"/>
                <w:color w:val="000000"/>
                <w:sz w:val="18"/>
                <w:szCs w:val="18"/>
              </w:rPr>
              <w:t xml:space="preserve"> block in the constructor after the first statement super(). So firstly, constructor is invoked. Let's understand it by the figure given below:</w:t>
            </w:r>
          </w:p>
        </w:tc>
      </w:tr>
    </w:tbl>
    <w:p w:rsidR="00935974" w:rsidRDefault="00935974" w:rsidP="00935974">
      <w:pPr>
        <w:pStyle w:val="Heading4"/>
        <w:shd w:val="clear" w:color="auto" w:fill="FFFFFF"/>
        <w:rPr>
          <w:ins w:id="207" w:author="Unknown"/>
          <w:rFonts w:ascii="Helvetica" w:hAnsi="Helvetica" w:cs="Helvetica"/>
          <w:b w:val="0"/>
          <w:bCs w:val="0"/>
          <w:color w:val="610B4B"/>
          <w:sz w:val="23"/>
          <w:szCs w:val="23"/>
        </w:rPr>
      </w:pPr>
      <w:ins w:id="208" w:author="Unknown">
        <w:r>
          <w:rPr>
            <w:rFonts w:ascii="Helvetica" w:hAnsi="Helvetica" w:cs="Helvetica"/>
            <w:b w:val="0"/>
            <w:bCs w:val="0"/>
            <w:color w:val="610B4B"/>
            <w:sz w:val="23"/>
            <w:szCs w:val="23"/>
          </w:rPr>
          <w:t xml:space="preserve">Note: The java compiler copies the code of instance </w:t>
        </w:r>
        <w:proofErr w:type="spellStart"/>
        <w:r>
          <w:rPr>
            <w:rFonts w:ascii="Helvetica" w:hAnsi="Helvetica" w:cs="Helvetica"/>
            <w:b w:val="0"/>
            <w:bCs w:val="0"/>
            <w:color w:val="610B4B"/>
            <w:sz w:val="23"/>
            <w:szCs w:val="23"/>
          </w:rPr>
          <w:t>initializer</w:t>
        </w:r>
        <w:proofErr w:type="spellEnd"/>
        <w:r>
          <w:rPr>
            <w:rFonts w:ascii="Helvetica" w:hAnsi="Helvetica" w:cs="Helvetica"/>
            <w:b w:val="0"/>
            <w:bCs w:val="0"/>
            <w:color w:val="610B4B"/>
            <w:sz w:val="23"/>
            <w:szCs w:val="23"/>
          </w:rPr>
          <w:t xml:space="preserve"> block in every constructor.</w:t>
        </w:r>
      </w:ins>
    </w:p>
    <w:p w:rsidR="00935974" w:rsidRDefault="00935974" w:rsidP="00935974">
      <w:pPr>
        <w:rPr>
          <w:ins w:id="209" w:author="Unknown"/>
          <w:rFonts w:ascii="Times New Roman" w:hAnsi="Times New Roman" w:cs="Times New Roman"/>
          <w:sz w:val="24"/>
          <w:szCs w:val="24"/>
        </w:rPr>
      </w:pPr>
      <w:r>
        <w:rPr>
          <w:noProof/>
          <w:lang w:eastAsia="en-IN"/>
        </w:rPr>
        <w:lastRenderedPageBreak/>
        <w:drawing>
          <wp:inline distT="0" distB="0" distL="0" distR="0">
            <wp:extent cx="4761865" cy="6814820"/>
            <wp:effectExtent l="0" t="0" r="0" b="0"/>
            <wp:docPr id="7" name="Picture 7" descr="instance initializer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stance initializer block"/>
                    <pic:cNvPicPr>
                      <a:picLocks noChangeAspect="1" noChangeArrowheads="1"/>
                    </pic:cNvPicPr>
                  </pic:nvPicPr>
                  <pic:blipFill>
                    <a:blip r:embed="rId8"/>
                    <a:srcRect/>
                    <a:stretch>
                      <a:fillRect/>
                    </a:stretch>
                  </pic:blipFill>
                  <pic:spPr bwMode="auto">
                    <a:xfrm>
                      <a:off x="0" y="0"/>
                      <a:ext cx="4761865" cy="6814820"/>
                    </a:xfrm>
                    <a:prstGeom prst="rect">
                      <a:avLst/>
                    </a:prstGeom>
                    <a:noFill/>
                    <a:ln w="9525">
                      <a:noFill/>
                      <a:miter lim="800000"/>
                      <a:headEnd/>
                      <a:tailEnd/>
                    </a:ln>
                  </pic:spPr>
                </pic:pic>
              </a:graphicData>
            </a:graphic>
          </wp:inline>
        </w:drawing>
      </w:r>
    </w:p>
    <w:p w:rsidR="00935974" w:rsidRDefault="00935974" w:rsidP="00935974">
      <w:pPr>
        <w:pStyle w:val="Heading2"/>
        <w:shd w:val="clear" w:color="auto" w:fill="FFFFFF"/>
        <w:spacing w:line="312" w:lineRule="atLeast"/>
        <w:rPr>
          <w:ins w:id="210" w:author="Unknown"/>
          <w:rFonts w:ascii="Helvetica" w:hAnsi="Helvetica" w:cs="Helvetica"/>
          <w:b w:val="0"/>
          <w:bCs w:val="0"/>
          <w:color w:val="610B38"/>
          <w:sz w:val="34"/>
          <w:szCs w:val="34"/>
        </w:rPr>
      </w:pPr>
      <w:ins w:id="211" w:author="Unknown">
        <w:r>
          <w:rPr>
            <w:rFonts w:ascii="Helvetica" w:hAnsi="Helvetica" w:cs="Helvetica"/>
            <w:b w:val="0"/>
            <w:bCs w:val="0"/>
            <w:color w:val="610B38"/>
            <w:sz w:val="34"/>
            <w:szCs w:val="34"/>
          </w:rPr>
          <w:t xml:space="preserve">Rules for instance </w:t>
        </w:r>
        <w:proofErr w:type="spellStart"/>
        <w:r>
          <w:rPr>
            <w:rFonts w:ascii="Helvetica" w:hAnsi="Helvetica" w:cs="Helvetica"/>
            <w:b w:val="0"/>
            <w:bCs w:val="0"/>
            <w:color w:val="610B38"/>
            <w:sz w:val="34"/>
            <w:szCs w:val="34"/>
          </w:rPr>
          <w:t>initializer</w:t>
        </w:r>
        <w:proofErr w:type="spellEnd"/>
        <w:r>
          <w:rPr>
            <w:rFonts w:ascii="Helvetica" w:hAnsi="Helvetica" w:cs="Helvetica"/>
            <w:b w:val="0"/>
            <w:bCs w:val="0"/>
            <w:color w:val="610B38"/>
            <w:sz w:val="34"/>
            <w:szCs w:val="34"/>
          </w:rPr>
          <w:t xml:space="preserve"> block :</w:t>
        </w:r>
      </w:ins>
    </w:p>
    <w:tbl>
      <w:tblPr>
        <w:tblW w:w="13162" w:type="dxa"/>
        <w:tblCellSpacing w:w="15" w:type="dxa"/>
        <w:shd w:val="clear" w:color="auto" w:fill="FFFFFF"/>
        <w:tblCellMar>
          <w:top w:w="15" w:type="dxa"/>
          <w:left w:w="15" w:type="dxa"/>
          <w:bottom w:w="15" w:type="dxa"/>
          <w:right w:w="15" w:type="dxa"/>
        </w:tblCellMar>
        <w:tblLook w:val="04A0"/>
      </w:tblPr>
      <w:tblGrid>
        <w:gridCol w:w="13162"/>
      </w:tblGrid>
      <w:tr w:rsidR="00935974" w:rsidTr="00935974">
        <w:trPr>
          <w:tblCellSpacing w:w="15" w:type="dxa"/>
        </w:trPr>
        <w:tc>
          <w:tcPr>
            <w:tcW w:w="0" w:type="auto"/>
            <w:shd w:val="clear" w:color="auto" w:fill="FFFFFF"/>
            <w:vAlign w:val="center"/>
            <w:hideMark/>
          </w:tcPr>
          <w:p w:rsidR="00935974" w:rsidRDefault="00935974">
            <w:pPr>
              <w:spacing w:line="312" w:lineRule="atLeast"/>
              <w:ind w:left="272"/>
              <w:rPr>
                <w:rFonts w:ascii="Verdana" w:hAnsi="Verdana"/>
                <w:color w:val="000000"/>
                <w:sz w:val="18"/>
                <w:szCs w:val="18"/>
              </w:rPr>
            </w:pPr>
            <w:r>
              <w:rPr>
                <w:rFonts w:ascii="Verdana" w:hAnsi="Verdana"/>
                <w:color w:val="000000"/>
                <w:sz w:val="18"/>
                <w:szCs w:val="18"/>
              </w:rPr>
              <w:t xml:space="preserve">There are mainly three rules for the instance </w:t>
            </w:r>
            <w:proofErr w:type="spellStart"/>
            <w:r>
              <w:rPr>
                <w:rFonts w:ascii="Verdana" w:hAnsi="Verdana"/>
                <w:color w:val="000000"/>
                <w:sz w:val="18"/>
                <w:szCs w:val="18"/>
              </w:rPr>
              <w:t>initializer</w:t>
            </w:r>
            <w:proofErr w:type="spellEnd"/>
            <w:r>
              <w:rPr>
                <w:rFonts w:ascii="Verdana" w:hAnsi="Verdana"/>
                <w:color w:val="000000"/>
                <w:sz w:val="18"/>
                <w:szCs w:val="18"/>
              </w:rPr>
              <w:t xml:space="preserve"> block. They are as follows:</w:t>
            </w:r>
          </w:p>
        </w:tc>
      </w:tr>
    </w:tbl>
    <w:p w:rsidR="00935974" w:rsidRDefault="00935974" w:rsidP="00935974">
      <w:pPr>
        <w:numPr>
          <w:ilvl w:val="0"/>
          <w:numId w:val="12"/>
        </w:numPr>
        <w:shd w:val="clear" w:color="auto" w:fill="FFFFFF"/>
        <w:spacing w:before="54" w:after="100" w:afterAutospacing="1" w:line="285" w:lineRule="atLeast"/>
        <w:rPr>
          <w:ins w:id="212" w:author="Unknown"/>
          <w:rFonts w:ascii="Verdana" w:hAnsi="Verdana" w:cs="Times New Roman"/>
          <w:color w:val="000000"/>
          <w:sz w:val="18"/>
          <w:szCs w:val="18"/>
        </w:rPr>
      </w:pPr>
      <w:ins w:id="213" w:author="Unknown">
        <w:r>
          <w:rPr>
            <w:rFonts w:ascii="Verdana" w:hAnsi="Verdana"/>
            <w:color w:val="000000"/>
            <w:sz w:val="18"/>
            <w:szCs w:val="18"/>
          </w:rPr>
          <w:t xml:space="preserve">The instance </w:t>
        </w:r>
        <w:proofErr w:type="spellStart"/>
        <w:r>
          <w:rPr>
            <w:rFonts w:ascii="Verdana" w:hAnsi="Verdana"/>
            <w:color w:val="000000"/>
            <w:sz w:val="18"/>
            <w:szCs w:val="18"/>
          </w:rPr>
          <w:t>initializer</w:t>
        </w:r>
        <w:proofErr w:type="spellEnd"/>
        <w:r>
          <w:rPr>
            <w:rFonts w:ascii="Verdana" w:hAnsi="Verdana"/>
            <w:color w:val="000000"/>
            <w:sz w:val="18"/>
            <w:szCs w:val="18"/>
          </w:rPr>
          <w:t xml:space="preserve"> block is created when instance of the class is created.</w:t>
        </w:r>
      </w:ins>
    </w:p>
    <w:p w:rsidR="00935974" w:rsidRDefault="00935974" w:rsidP="00935974">
      <w:pPr>
        <w:numPr>
          <w:ilvl w:val="0"/>
          <w:numId w:val="12"/>
        </w:numPr>
        <w:shd w:val="clear" w:color="auto" w:fill="FFFFFF"/>
        <w:spacing w:before="54" w:after="100" w:afterAutospacing="1" w:line="285" w:lineRule="atLeast"/>
        <w:rPr>
          <w:ins w:id="214" w:author="Unknown"/>
          <w:rFonts w:ascii="Verdana" w:hAnsi="Verdana"/>
          <w:color w:val="000000"/>
          <w:sz w:val="18"/>
          <w:szCs w:val="18"/>
        </w:rPr>
      </w:pPr>
      <w:ins w:id="215" w:author="Unknown">
        <w:r>
          <w:rPr>
            <w:rFonts w:ascii="Verdana" w:hAnsi="Verdana"/>
            <w:color w:val="000000"/>
            <w:sz w:val="18"/>
            <w:szCs w:val="18"/>
          </w:rPr>
          <w:t xml:space="preserve">The instance </w:t>
        </w:r>
        <w:proofErr w:type="spellStart"/>
        <w:r>
          <w:rPr>
            <w:rFonts w:ascii="Verdana" w:hAnsi="Verdana"/>
            <w:color w:val="000000"/>
            <w:sz w:val="18"/>
            <w:szCs w:val="18"/>
          </w:rPr>
          <w:t>initializer</w:t>
        </w:r>
        <w:proofErr w:type="spellEnd"/>
        <w:r>
          <w:rPr>
            <w:rFonts w:ascii="Verdana" w:hAnsi="Verdana"/>
            <w:color w:val="000000"/>
            <w:sz w:val="18"/>
            <w:szCs w:val="18"/>
          </w:rPr>
          <w:t xml:space="preserve"> block is invoked after the parent class constructor is invoked (i.e. after super() constructor call).</w:t>
        </w:r>
      </w:ins>
    </w:p>
    <w:p w:rsidR="00935974" w:rsidRDefault="00935974" w:rsidP="00935974">
      <w:pPr>
        <w:numPr>
          <w:ilvl w:val="0"/>
          <w:numId w:val="12"/>
        </w:numPr>
        <w:shd w:val="clear" w:color="auto" w:fill="FFFFFF"/>
        <w:spacing w:before="54" w:after="100" w:afterAutospacing="1" w:line="285" w:lineRule="atLeast"/>
        <w:rPr>
          <w:ins w:id="216" w:author="Unknown"/>
          <w:rFonts w:ascii="Verdana" w:hAnsi="Verdana"/>
          <w:color w:val="000000"/>
          <w:sz w:val="18"/>
          <w:szCs w:val="18"/>
        </w:rPr>
      </w:pPr>
      <w:ins w:id="217" w:author="Unknown">
        <w:r>
          <w:rPr>
            <w:rFonts w:ascii="Verdana" w:hAnsi="Verdana"/>
            <w:color w:val="000000"/>
            <w:sz w:val="18"/>
            <w:szCs w:val="18"/>
          </w:rPr>
          <w:t xml:space="preserve">The instance </w:t>
        </w:r>
        <w:proofErr w:type="spellStart"/>
        <w:r>
          <w:rPr>
            <w:rFonts w:ascii="Verdana" w:hAnsi="Verdana"/>
            <w:color w:val="000000"/>
            <w:sz w:val="18"/>
            <w:szCs w:val="18"/>
          </w:rPr>
          <w:t>initializer</w:t>
        </w:r>
        <w:proofErr w:type="spellEnd"/>
        <w:r>
          <w:rPr>
            <w:rFonts w:ascii="Verdana" w:hAnsi="Verdana"/>
            <w:color w:val="000000"/>
            <w:sz w:val="18"/>
            <w:szCs w:val="18"/>
          </w:rPr>
          <w:t xml:space="preserve"> block comes in the order in which they appear.</w:t>
        </w:r>
      </w:ins>
    </w:p>
    <w:p w:rsidR="00935974" w:rsidRDefault="00935974" w:rsidP="00935974">
      <w:pPr>
        <w:pStyle w:val="Heading2"/>
        <w:shd w:val="clear" w:color="auto" w:fill="FFFFFF"/>
        <w:spacing w:line="312" w:lineRule="atLeast"/>
        <w:rPr>
          <w:ins w:id="218" w:author="Unknown"/>
          <w:rFonts w:ascii="Helvetica" w:hAnsi="Helvetica" w:cs="Helvetica"/>
          <w:b w:val="0"/>
          <w:bCs w:val="0"/>
          <w:color w:val="610B38"/>
          <w:sz w:val="34"/>
          <w:szCs w:val="34"/>
        </w:rPr>
      </w:pPr>
      <w:ins w:id="219" w:author="Unknown">
        <w:r>
          <w:rPr>
            <w:rFonts w:ascii="Helvetica" w:hAnsi="Helvetica" w:cs="Helvetica"/>
            <w:b w:val="0"/>
            <w:bCs w:val="0"/>
            <w:color w:val="610B38"/>
            <w:sz w:val="34"/>
            <w:szCs w:val="34"/>
          </w:rPr>
          <w:lastRenderedPageBreak/>
          <w:t xml:space="preserve">Program of instance </w:t>
        </w:r>
        <w:proofErr w:type="spellStart"/>
        <w:r>
          <w:rPr>
            <w:rFonts w:ascii="Helvetica" w:hAnsi="Helvetica" w:cs="Helvetica"/>
            <w:b w:val="0"/>
            <w:bCs w:val="0"/>
            <w:color w:val="610B38"/>
            <w:sz w:val="34"/>
            <w:szCs w:val="34"/>
          </w:rPr>
          <w:t>initializer</w:t>
        </w:r>
        <w:proofErr w:type="spellEnd"/>
        <w:r>
          <w:rPr>
            <w:rFonts w:ascii="Helvetica" w:hAnsi="Helvetica" w:cs="Helvetica"/>
            <w:b w:val="0"/>
            <w:bCs w:val="0"/>
            <w:color w:val="610B38"/>
            <w:sz w:val="34"/>
            <w:szCs w:val="34"/>
          </w:rPr>
          <w:t xml:space="preserve"> block that is invoked after super()</w:t>
        </w:r>
      </w:ins>
    </w:p>
    <w:p w:rsidR="00935974" w:rsidRDefault="00935974" w:rsidP="00935974">
      <w:pPr>
        <w:shd w:val="clear" w:color="auto" w:fill="FFFFFF"/>
        <w:spacing w:after="0" w:line="285" w:lineRule="atLeast"/>
        <w:rPr>
          <w:ins w:id="220" w:author="Unknown"/>
          <w:rFonts w:ascii="Verdana" w:hAnsi="Verdana" w:cs="Times New Roman"/>
          <w:color w:val="000000"/>
          <w:sz w:val="18"/>
          <w:szCs w:val="18"/>
        </w:rPr>
      </w:pPr>
      <w:ins w:id="221" w:author="Unknown">
        <w:r>
          <w:rPr>
            <w:rStyle w:val="keyword"/>
            <w:rFonts w:ascii="Verdana" w:hAnsi="Verdana"/>
            <w:b/>
            <w:bCs/>
            <w:color w:val="006699"/>
            <w:sz w:val="18"/>
            <w:szCs w:val="18"/>
            <w:bdr w:val="none" w:sz="0" w:space="0" w:color="auto" w:frame="1"/>
          </w:rPr>
          <w:t>class</w:t>
        </w:r>
        <w:r>
          <w:rPr>
            <w:rFonts w:ascii="Verdana" w:hAnsi="Verdana"/>
            <w:color w:val="000000"/>
            <w:sz w:val="18"/>
            <w:szCs w:val="18"/>
            <w:bdr w:val="none" w:sz="0" w:space="0" w:color="auto" w:frame="1"/>
          </w:rPr>
          <w:t> A{  </w:t>
        </w:r>
      </w:ins>
    </w:p>
    <w:p w:rsidR="00935974" w:rsidRDefault="00935974" w:rsidP="00935974">
      <w:pPr>
        <w:shd w:val="clear" w:color="auto" w:fill="FFFFFF"/>
        <w:spacing w:after="0" w:line="285" w:lineRule="atLeast"/>
        <w:rPr>
          <w:ins w:id="222" w:author="Unknown"/>
          <w:rFonts w:ascii="Verdana" w:hAnsi="Verdana"/>
          <w:color w:val="000000"/>
          <w:sz w:val="18"/>
          <w:szCs w:val="18"/>
        </w:rPr>
      </w:pPr>
      <w:ins w:id="223" w:author="Unknown">
        <w:r>
          <w:rPr>
            <w:rFonts w:ascii="Verdana" w:hAnsi="Verdana"/>
            <w:color w:val="000000"/>
            <w:sz w:val="18"/>
            <w:szCs w:val="18"/>
            <w:bdr w:val="none" w:sz="0" w:space="0" w:color="auto" w:frame="1"/>
          </w:rPr>
          <w:t>A(){  </w:t>
        </w:r>
      </w:ins>
    </w:p>
    <w:p w:rsidR="00935974" w:rsidRDefault="00935974" w:rsidP="00935974">
      <w:pPr>
        <w:shd w:val="clear" w:color="auto" w:fill="FFFFFF"/>
        <w:spacing w:after="0" w:line="285" w:lineRule="atLeast"/>
        <w:rPr>
          <w:ins w:id="224" w:author="Unknown"/>
          <w:rFonts w:ascii="Verdana" w:hAnsi="Verdana"/>
          <w:color w:val="000000"/>
          <w:sz w:val="18"/>
          <w:szCs w:val="18"/>
        </w:rPr>
      </w:pPr>
      <w:proofErr w:type="spellStart"/>
      <w:ins w:id="225" w:author="Unknown">
        <w:r>
          <w:rPr>
            <w:rFonts w:ascii="Verdana" w:hAnsi="Verdana"/>
            <w:color w:val="000000"/>
            <w:sz w:val="18"/>
            <w:szCs w:val="18"/>
            <w:bdr w:val="none" w:sz="0" w:space="0" w:color="auto" w:frame="1"/>
          </w:rPr>
          <w:t>System.out.println</w:t>
        </w:r>
        <w:proofErr w:type="spellEnd"/>
        <w:r>
          <w:rPr>
            <w:rFonts w:ascii="Verdana" w:hAnsi="Verdana"/>
            <w:color w:val="000000"/>
            <w:sz w:val="18"/>
            <w:szCs w:val="18"/>
            <w:bdr w:val="none" w:sz="0" w:space="0" w:color="auto" w:frame="1"/>
          </w:rPr>
          <w:t>(</w:t>
        </w:r>
        <w:r>
          <w:rPr>
            <w:rStyle w:val="string"/>
            <w:rFonts w:ascii="Verdana" w:hAnsi="Verdana"/>
            <w:color w:val="0000FF"/>
            <w:sz w:val="18"/>
            <w:szCs w:val="18"/>
            <w:bdr w:val="none" w:sz="0" w:space="0" w:color="auto" w:frame="1"/>
          </w:rPr>
          <w:t>"parent class constructor invoked"</w:t>
        </w:r>
        <w:r>
          <w:rPr>
            <w:rFonts w:ascii="Verdana" w:hAnsi="Verdana"/>
            <w:color w:val="000000"/>
            <w:sz w:val="18"/>
            <w:szCs w:val="18"/>
            <w:bdr w:val="none" w:sz="0" w:space="0" w:color="auto" w:frame="1"/>
          </w:rPr>
          <w:t>);  </w:t>
        </w:r>
      </w:ins>
    </w:p>
    <w:p w:rsidR="00935974" w:rsidRDefault="00935974" w:rsidP="00935974">
      <w:pPr>
        <w:shd w:val="clear" w:color="auto" w:fill="FFFFFF"/>
        <w:spacing w:after="0" w:line="285" w:lineRule="atLeast"/>
        <w:rPr>
          <w:ins w:id="226" w:author="Unknown"/>
          <w:rFonts w:ascii="Verdana" w:hAnsi="Verdana"/>
          <w:color w:val="000000"/>
          <w:sz w:val="18"/>
          <w:szCs w:val="18"/>
        </w:rPr>
      </w:pPr>
      <w:ins w:id="227" w:author="Unknown">
        <w:r>
          <w:rPr>
            <w:rFonts w:ascii="Verdana" w:hAnsi="Verdana"/>
            <w:color w:val="000000"/>
            <w:sz w:val="18"/>
            <w:szCs w:val="18"/>
            <w:bdr w:val="none" w:sz="0" w:space="0" w:color="auto" w:frame="1"/>
          </w:rPr>
          <w:t>}  </w:t>
        </w:r>
      </w:ins>
    </w:p>
    <w:p w:rsidR="00935974" w:rsidRDefault="00935974" w:rsidP="00935974">
      <w:pPr>
        <w:shd w:val="clear" w:color="auto" w:fill="FFFFFF"/>
        <w:spacing w:after="0" w:line="285" w:lineRule="atLeast"/>
        <w:rPr>
          <w:ins w:id="228" w:author="Unknown"/>
          <w:rFonts w:ascii="Verdana" w:hAnsi="Verdana"/>
          <w:color w:val="000000"/>
          <w:sz w:val="18"/>
          <w:szCs w:val="18"/>
        </w:rPr>
      </w:pPr>
      <w:ins w:id="229" w:author="Unknown">
        <w:r>
          <w:rPr>
            <w:rFonts w:ascii="Verdana" w:hAnsi="Verdana"/>
            <w:color w:val="000000"/>
            <w:sz w:val="18"/>
            <w:szCs w:val="18"/>
            <w:bdr w:val="none" w:sz="0" w:space="0" w:color="auto" w:frame="1"/>
          </w:rPr>
          <w:t>}  </w:t>
        </w:r>
      </w:ins>
    </w:p>
    <w:p w:rsidR="00935974" w:rsidRDefault="00935974" w:rsidP="00935974">
      <w:pPr>
        <w:shd w:val="clear" w:color="auto" w:fill="FFFFFF"/>
        <w:spacing w:after="0" w:line="285" w:lineRule="atLeast"/>
        <w:rPr>
          <w:ins w:id="230" w:author="Unknown"/>
          <w:rFonts w:ascii="Verdana" w:hAnsi="Verdana"/>
          <w:color w:val="000000"/>
          <w:sz w:val="18"/>
          <w:szCs w:val="18"/>
        </w:rPr>
      </w:pPr>
      <w:ins w:id="231" w:author="Unknown">
        <w:r>
          <w:rPr>
            <w:rStyle w:val="keyword"/>
            <w:rFonts w:ascii="Verdana" w:hAnsi="Verdana"/>
            <w:b/>
            <w:bCs/>
            <w:color w:val="006699"/>
            <w:sz w:val="18"/>
            <w:szCs w:val="18"/>
            <w:bdr w:val="none" w:sz="0" w:space="0" w:color="auto" w:frame="1"/>
          </w:rPr>
          <w:t>class</w:t>
        </w:r>
        <w:r>
          <w:rPr>
            <w:rFonts w:ascii="Verdana" w:hAnsi="Verdana"/>
            <w:color w:val="000000"/>
            <w:sz w:val="18"/>
            <w:szCs w:val="18"/>
            <w:bdr w:val="none" w:sz="0" w:space="0" w:color="auto" w:frame="1"/>
          </w:rPr>
          <w:t> B2 </w:t>
        </w:r>
        <w:r>
          <w:rPr>
            <w:rStyle w:val="keyword"/>
            <w:rFonts w:ascii="Verdana" w:hAnsi="Verdana"/>
            <w:b/>
            <w:bCs/>
            <w:color w:val="006699"/>
            <w:sz w:val="18"/>
            <w:szCs w:val="18"/>
            <w:bdr w:val="none" w:sz="0" w:space="0" w:color="auto" w:frame="1"/>
          </w:rPr>
          <w:t>extends</w:t>
        </w:r>
        <w:r>
          <w:rPr>
            <w:rFonts w:ascii="Verdana" w:hAnsi="Verdana"/>
            <w:color w:val="000000"/>
            <w:sz w:val="18"/>
            <w:szCs w:val="18"/>
            <w:bdr w:val="none" w:sz="0" w:space="0" w:color="auto" w:frame="1"/>
          </w:rPr>
          <w:t> A{  </w:t>
        </w:r>
      </w:ins>
    </w:p>
    <w:p w:rsidR="00935974" w:rsidRDefault="00935974" w:rsidP="00935974">
      <w:pPr>
        <w:shd w:val="clear" w:color="auto" w:fill="FFFFFF"/>
        <w:spacing w:after="0" w:line="285" w:lineRule="atLeast"/>
        <w:rPr>
          <w:ins w:id="232" w:author="Unknown"/>
          <w:rFonts w:ascii="Verdana" w:hAnsi="Verdana"/>
          <w:color w:val="000000"/>
          <w:sz w:val="18"/>
          <w:szCs w:val="18"/>
        </w:rPr>
      </w:pPr>
      <w:ins w:id="233" w:author="Unknown">
        <w:r>
          <w:rPr>
            <w:rFonts w:ascii="Verdana" w:hAnsi="Verdana"/>
            <w:color w:val="000000"/>
            <w:sz w:val="18"/>
            <w:szCs w:val="18"/>
            <w:bdr w:val="none" w:sz="0" w:space="0" w:color="auto" w:frame="1"/>
          </w:rPr>
          <w:t>B2(){  </w:t>
        </w:r>
      </w:ins>
    </w:p>
    <w:p w:rsidR="00935974" w:rsidRDefault="00935974" w:rsidP="00935974">
      <w:pPr>
        <w:shd w:val="clear" w:color="auto" w:fill="FFFFFF"/>
        <w:spacing w:after="0" w:line="285" w:lineRule="atLeast"/>
        <w:rPr>
          <w:ins w:id="234" w:author="Unknown"/>
          <w:rFonts w:ascii="Verdana" w:hAnsi="Verdana"/>
          <w:color w:val="000000"/>
          <w:sz w:val="18"/>
          <w:szCs w:val="18"/>
        </w:rPr>
      </w:pPr>
      <w:ins w:id="235" w:author="Unknown">
        <w:r>
          <w:rPr>
            <w:rStyle w:val="keyword"/>
            <w:rFonts w:ascii="Verdana" w:hAnsi="Verdana"/>
            <w:b/>
            <w:bCs/>
            <w:color w:val="006699"/>
            <w:sz w:val="18"/>
            <w:szCs w:val="18"/>
            <w:bdr w:val="none" w:sz="0" w:space="0" w:color="auto" w:frame="1"/>
          </w:rPr>
          <w:t>super</w:t>
        </w:r>
        <w:r>
          <w:rPr>
            <w:rFonts w:ascii="Verdana" w:hAnsi="Verdana"/>
            <w:color w:val="000000"/>
            <w:sz w:val="18"/>
            <w:szCs w:val="18"/>
            <w:bdr w:val="none" w:sz="0" w:space="0" w:color="auto" w:frame="1"/>
          </w:rPr>
          <w:t>();  </w:t>
        </w:r>
      </w:ins>
    </w:p>
    <w:p w:rsidR="00935974" w:rsidRDefault="00935974" w:rsidP="00935974">
      <w:pPr>
        <w:shd w:val="clear" w:color="auto" w:fill="FFFFFF"/>
        <w:spacing w:after="0" w:line="285" w:lineRule="atLeast"/>
        <w:rPr>
          <w:ins w:id="236" w:author="Unknown"/>
          <w:rFonts w:ascii="Verdana" w:hAnsi="Verdana"/>
          <w:color w:val="000000"/>
          <w:sz w:val="18"/>
          <w:szCs w:val="18"/>
        </w:rPr>
      </w:pPr>
      <w:proofErr w:type="spellStart"/>
      <w:ins w:id="237" w:author="Unknown">
        <w:r>
          <w:rPr>
            <w:rFonts w:ascii="Verdana" w:hAnsi="Verdana"/>
            <w:color w:val="000000"/>
            <w:sz w:val="18"/>
            <w:szCs w:val="18"/>
            <w:bdr w:val="none" w:sz="0" w:space="0" w:color="auto" w:frame="1"/>
          </w:rPr>
          <w:t>System.out.println</w:t>
        </w:r>
        <w:proofErr w:type="spellEnd"/>
        <w:r>
          <w:rPr>
            <w:rFonts w:ascii="Verdana" w:hAnsi="Verdana"/>
            <w:color w:val="000000"/>
            <w:sz w:val="18"/>
            <w:szCs w:val="18"/>
            <w:bdr w:val="none" w:sz="0" w:space="0" w:color="auto" w:frame="1"/>
          </w:rPr>
          <w:t>(</w:t>
        </w:r>
        <w:r>
          <w:rPr>
            <w:rStyle w:val="string"/>
            <w:rFonts w:ascii="Verdana" w:hAnsi="Verdana"/>
            <w:color w:val="0000FF"/>
            <w:sz w:val="18"/>
            <w:szCs w:val="18"/>
            <w:bdr w:val="none" w:sz="0" w:space="0" w:color="auto" w:frame="1"/>
          </w:rPr>
          <w:t>"child class constructor invoked"</w:t>
        </w:r>
        <w:r>
          <w:rPr>
            <w:rFonts w:ascii="Verdana" w:hAnsi="Verdana"/>
            <w:color w:val="000000"/>
            <w:sz w:val="18"/>
            <w:szCs w:val="18"/>
            <w:bdr w:val="none" w:sz="0" w:space="0" w:color="auto" w:frame="1"/>
          </w:rPr>
          <w:t>);  </w:t>
        </w:r>
      </w:ins>
    </w:p>
    <w:p w:rsidR="00935974" w:rsidRDefault="00935974" w:rsidP="00935974">
      <w:pPr>
        <w:shd w:val="clear" w:color="auto" w:fill="FFFFFF"/>
        <w:spacing w:after="0" w:line="285" w:lineRule="atLeast"/>
        <w:rPr>
          <w:ins w:id="238" w:author="Unknown"/>
          <w:rFonts w:ascii="Verdana" w:hAnsi="Verdana"/>
          <w:color w:val="000000"/>
          <w:sz w:val="18"/>
          <w:szCs w:val="18"/>
        </w:rPr>
      </w:pPr>
      <w:ins w:id="239" w:author="Unknown">
        <w:r>
          <w:rPr>
            <w:rFonts w:ascii="Verdana" w:hAnsi="Verdana"/>
            <w:color w:val="000000"/>
            <w:sz w:val="18"/>
            <w:szCs w:val="18"/>
            <w:bdr w:val="none" w:sz="0" w:space="0" w:color="auto" w:frame="1"/>
          </w:rPr>
          <w:t>}  </w:t>
        </w:r>
      </w:ins>
    </w:p>
    <w:p w:rsidR="00935974" w:rsidRDefault="00935974" w:rsidP="00935974">
      <w:pPr>
        <w:shd w:val="clear" w:color="auto" w:fill="FFFFFF"/>
        <w:spacing w:after="0" w:line="285" w:lineRule="atLeast"/>
        <w:rPr>
          <w:ins w:id="240" w:author="Unknown"/>
          <w:rFonts w:ascii="Verdana" w:hAnsi="Verdana"/>
          <w:color w:val="000000"/>
          <w:sz w:val="18"/>
          <w:szCs w:val="18"/>
        </w:rPr>
      </w:pPr>
      <w:ins w:id="241" w:author="Unknown">
        <w:r>
          <w:rPr>
            <w:rFonts w:ascii="Verdana" w:hAnsi="Verdana"/>
            <w:color w:val="000000"/>
            <w:sz w:val="18"/>
            <w:szCs w:val="18"/>
            <w:bdr w:val="none" w:sz="0" w:space="0" w:color="auto" w:frame="1"/>
          </w:rPr>
          <w:t>  </w:t>
        </w:r>
      </w:ins>
    </w:p>
    <w:p w:rsidR="00935974" w:rsidRDefault="00935974" w:rsidP="00935974">
      <w:pPr>
        <w:shd w:val="clear" w:color="auto" w:fill="FFFFFF"/>
        <w:spacing w:after="0" w:line="285" w:lineRule="atLeast"/>
        <w:rPr>
          <w:ins w:id="242" w:author="Unknown"/>
          <w:rFonts w:ascii="Verdana" w:hAnsi="Verdana"/>
          <w:color w:val="000000"/>
          <w:sz w:val="18"/>
          <w:szCs w:val="18"/>
        </w:rPr>
      </w:pPr>
      <w:ins w:id="243" w:author="Unknown">
        <w:r>
          <w:rPr>
            <w:rFonts w:ascii="Verdana" w:hAnsi="Verdana"/>
            <w:color w:val="000000"/>
            <w:sz w:val="18"/>
            <w:szCs w:val="18"/>
            <w:bdr w:val="none" w:sz="0" w:space="0" w:color="auto" w:frame="1"/>
          </w:rPr>
          <w:t>{</w:t>
        </w:r>
        <w:proofErr w:type="spellStart"/>
        <w:r>
          <w:rPr>
            <w:rFonts w:ascii="Verdana" w:hAnsi="Verdana"/>
            <w:color w:val="000000"/>
            <w:sz w:val="18"/>
            <w:szCs w:val="18"/>
            <w:bdr w:val="none" w:sz="0" w:space="0" w:color="auto" w:frame="1"/>
          </w:rPr>
          <w:t>System.out.println</w:t>
        </w:r>
        <w:proofErr w:type="spellEnd"/>
        <w:r>
          <w:rPr>
            <w:rFonts w:ascii="Verdana" w:hAnsi="Verdana"/>
            <w:color w:val="000000"/>
            <w:sz w:val="18"/>
            <w:szCs w:val="18"/>
            <w:bdr w:val="none" w:sz="0" w:space="0" w:color="auto" w:frame="1"/>
          </w:rPr>
          <w:t>(</w:t>
        </w:r>
        <w:r>
          <w:rPr>
            <w:rStyle w:val="string"/>
            <w:rFonts w:ascii="Verdana" w:hAnsi="Verdana"/>
            <w:color w:val="0000FF"/>
            <w:sz w:val="18"/>
            <w:szCs w:val="18"/>
            <w:bdr w:val="none" w:sz="0" w:space="0" w:color="auto" w:frame="1"/>
          </w:rPr>
          <w:t>"instance </w:t>
        </w:r>
        <w:proofErr w:type="spellStart"/>
        <w:r>
          <w:rPr>
            <w:rStyle w:val="string"/>
            <w:rFonts w:ascii="Verdana" w:hAnsi="Verdana"/>
            <w:color w:val="0000FF"/>
            <w:sz w:val="18"/>
            <w:szCs w:val="18"/>
            <w:bdr w:val="none" w:sz="0" w:space="0" w:color="auto" w:frame="1"/>
          </w:rPr>
          <w:t>initializer</w:t>
        </w:r>
        <w:proofErr w:type="spellEnd"/>
        <w:r>
          <w:rPr>
            <w:rStyle w:val="string"/>
            <w:rFonts w:ascii="Verdana" w:hAnsi="Verdana"/>
            <w:color w:val="0000FF"/>
            <w:sz w:val="18"/>
            <w:szCs w:val="18"/>
            <w:bdr w:val="none" w:sz="0" w:space="0" w:color="auto" w:frame="1"/>
          </w:rPr>
          <w:t> block is invoked"</w:t>
        </w:r>
        <w:r>
          <w:rPr>
            <w:rFonts w:ascii="Verdana" w:hAnsi="Verdana"/>
            <w:color w:val="000000"/>
            <w:sz w:val="18"/>
            <w:szCs w:val="18"/>
            <w:bdr w:val="none" w:sz="0" w:space="0" w:color="auto" w:frame="1"/>
          </w:rPr>
          <w:t>);}  </w:t>
        </w:r>
      </w:ins>
    </w:p>
    <w:p w:rsidR="00935974" w:rsidRDefault="00935974" w:rsidP="00935974">
      <w:pPr>
        <w:shd w:val="clear" w:color="auto" w:fill="FFFFFF"/>
        <w:spacing w:after="0" w:line="285" w:lineRule="atLeast"/>
        <w:rPr>
          <w:ins w:id="244" w:author="Unknown"/>
          <w:rFonts w:ascii="Verdana" w:hAnsi="Verdana"/>
          <w:color w:val="000000"/>
          <w:sz w:val="18"/>
          <w:szCs w:val="18"/>
        </w:rPr>
      </w:pPr>
      <w:ins w:id="245" w:author="Unknown">
        <w:r>
          <w:rPr>
            <w:rFonts w:ascii="Verdana" w:hAnsi="Verdana"/>
            <w:color w:val="000000"/>
            <w:sz w:val="18"/>
            <w:szCs w:val="18"/>
            <w:bdr w:val="none" w:sz="0" w:space="0" w:color="auto" w:frame="1"/>
          </w:rPr>
          <w:t>  </w:t>
        </w:r>
      </w:ins>
    </w:p>
    <w:p w:rsidR="00935974" w:rsidRDefault="00935974" w:rsidP="00935974">
      <w:pPr>
        <w:shd w:val="clear" w:color="auto" w:fill="FFFFFF"/>
        <w:spacing w:after="0" w:line="285" w:lineRule="atLeast"/>
        <w:rPr>
          <w:ins w:id="246" w:author="Unknown"/>
          <w:rFonts w:ascii="Verdana" w:hAnsi="Verdana"/>
          <w:color w:val="000000"/>
          <w:sz w:val="18"/>
          <w:szCs w:val="18"/>
        </w:rPr>
      </w:pPr>
      <w:ins w:id="247" w:author="Unknown">
        <w:r>
          <w:rPr>
            <w:rStyle w:val="keyword"/>
            <w:rFonts w:ascii="Verdana" w:hAnsi="Verdana"/>
            <w:b/>
            <w:bCs/>
            <w:color w:val="006699"/>
            <w:sz w:val="18"/>
            <w:szCs w:val="18"/>
            <w:bdr w:val="none" w:sz="0" w:space="0" w:color="auto" w:frame="1"/>
          </w:rPr>
          <w:t>public</w:t>
        </w: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static</w:t>
        </w: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void</w:t>
        </w:r>
        <w:r>
          <w:rPr>
            <w:rFonts w:ascii="Verdana" w:hAnsi="Verdana"/>
            <w:color w:val="000000"/>
            <w:sz w:val="18"/>
            <w:szCs w:val="18"/>
            <w:bdr w:val="none" w:sz="0" w:space="0" w:color="auto" w:frame="1"/>
          </w:rPr>
          <w:t> main(String </w:t>
        </w:r>
        <w:proofErr w:type="spellStart"/>
        <w:r>
          <w:rPr>
            <w:rFonts w:ascii="Verdana" w:hAnsi="Verdana"/>
            <w:color w:val="000000"/>
            <w:sz w:val="18"/>
            <w:szCs w:val="18"/>
            <w:bdr w:val="none" w:sz="0" w:space="0" w:color="auto" w:frame="1"/>
          </w:rPr>
          <w:t>args</w:t>
        </w:r>
        <w:proofErr w:type="spellEnd"/>
        <w:r>
          <w:rPr>
            <w:rFonts w:ascii="Verdana" w:hAnsi="Verdana"/>
            <w:color w:val="000000"/>
            <w:sz w:val="18"/>
            <w:szCs w:val="18"/>
            <w:bdr w:val="none" w:sz="0" w:space="0" w:color="auto" w:frame="1"/>
          </w:rPr>
          <w:t>[]){  </w:t>
        </w:r>
      </w:ins>
    </w:p>
    <w:p w:rsidR="00935974" w:rsidRDefault="00935974" w:rsidP="00935974">
      <w:pPr>
        <w:shd w:val="clear" w:color="auto" w:fill="FFFFFF"/>
        <w:spacing w:after="0" w:line="285" w:lineRule="atLeast"/>
        <w:rPr>
          <w:ins w:id="248" w:author="Unknown"/>
          <w:rFonts w:ascii="Verdana" w:hAnsi="Verdana"/>
          <w:color w:val="000000"/>
          <w:sz w:val="18"/>
          <w:szCs w:val="18"/>
        </w:rPr>
      </w:pPr>
      <w:ins w:id="249" w:author="Unknown">
        <w:r>
          <w:rPr>
            <w:rFonts w:ascii="Verdana" w:hAnsi="Verdana"/>
            <w:color w:val="000000"/>
            <w:sz w:val="18"/>
            <w:szCs w:val="18"/>
            <w:bdr w:val="none" w:sz="0" w:space="0" w:color="auto" w:frame="1"/>
          </w:rPr>
          <w:t>B2 b=</w:t>
        </w:r>
        <w:r>
          <w:rPr>
            <w:rStyle w:val="keyword"/>
            <w:rFonts w:ascii="Verdana" w:hAnsi="Verdana"/>
            <w:b/>
            <w:bCs/>
            <w:color w:val="006699"/>
            <w:sz w:val="18"/>
            <w:szCs w:val="18"/>
            <w:bdr w:val="none" w:sz="0" w:space="0" w:color="auto" w:frame="1"/>
          </w:rPr>
          <w:t>new</w:t>
        </w:r>
        <w:r>
          <w:rPr>
            <w:rFonts w:ascii="Verdana" w:hAnsi="Verdana"/>
            <w:color w:val="000000"/>
            <w:sz w:val="18"/>
            <w:szCs w:val="18"/>
            <w:bdr w:val="none" w:sz="0" w:space="0" w:color="auto" w:frame="1"/>
          </w:rPr>
          <w:t> B2();  </w:t>
        </w:r>
      </w:ins>
    </w:p>
    <w:p w:rsidR="00935974" w:rsidRDefault="00935974" w:rsidP="00935974">
      <w:pPr>
        <w:shd w:val="clear" w:color="auto" w:fill="FFFFFF"/>
        <w:spacing w:after="0" w:line="285" w:lineRule="atLeast"/>
        <w:rPr>
          <w:ins w:id="250" w:author="Unknown"/>
          <w:rFonts w:ascii="Verdana" w:hAnsi="Verdana"/>
          <w:color w:val="000000"/>
          <w:sz w:val="18"/>
          <w:szCs w:val="18"/>
        </w:rPr>
      </w:pPr>
      <w:ins w:id="251" w:author="Unknown">
        <w:r>
          <w:rPr>
            <w:rFonts w:ascii="Verdana" w:hAnsi="Verdana"/>
            <w:color w:val="000000"/>
            <w:sz w:val="18"/>
            <w:szCs w:val="18"/>
            <w:bdr w:val="none" w:sz="0" w:space="0" w:color="auto" w:frame="1"/>
          </w:rPr>
          <w:t>}  </w:t>
        </w:r>
      </w:ins>
    </w:p>
    <w:p w:rsidR="00935974" w:rsidRPr="00935974" w:rsidRDefault="00935974" w:rsidP="00935974">
      <w:pPr>
        <w:shd w:val="clear" w:color="auto" w:fill="FFFFFF"/>
        <w:spacing w:after="0" w:line="285" w:lineRule="atLeast"/>
        <w:rPr>
          <w:rFonts w:ascii="Verdana" w:hAnsi="Verdana"/>
          <w:color w:val="000000"/>
          <w:sz w:val="18"/>
          <w:szCs w:val="18"/>
        </w:rPr>
      </w:pPr>
      <w:ins w:id="252" w:author="Unknown">
        <w:r>
          <w:rPr>
            <w:rFonts w:ascii="Verdana" w:hAnsi="Verdana"/>
            <w:color w:val="000000"/>
            <w:sz w:val="18"/>
            <w:szCs w:val="18"/>
            <w:bdr w:val="none" w:sz="0" w:space="0" w:color="auto" w:frame="1"/>
          </w:rPr>
          <w:t>} </w:t>
        </w:r>
      </w:ins>
    </w:p>
    <w:p w:rsidR="00935974" w:rsidRDefault="00935974" w:rsidP="00935974">
      <w:pPr>
        <w:shd w:val="clear" w:color="auto" w:fill="FFFFFF"/>
        <w:spacing w:after="0" w:line="285" w:lineRule="atLeast"/>
        <w:rPr>
          <w:ins w:id="253" w:author="Unknown"/>
          <w:rFonts w:ascii="Verdana" w:hAnsi="Verdana"/>
          <w:color w:val="000000"/>
          <w:sz w:val="18"/>
          <w:szCs w:val="18"/>
        </w:rPr>
      </w:pPr>
    </w:p>
    <w:p w:rsidR="00935974" w:rsidRDefault="00935974" w:rsidP="00935974">
      <w:pPr>
        <w:pStyle w:val="HTMLPreformatted"/>
        <w:shd w:val="clear" w:color="auto" w:fill="F9FBF9"/>
        <w:rPr>
          <w:ins w:id="254" w:author="Unknown"/>
          <w:color w:val="000000"/>
        </w:rPr>
      </w:pPr>
      <w:proofErr w:type="spellStart"/>
      <w:r>
        <w:rPr>
          <w:color w:val="000000"/>
        </w:rPr>
        <w:t>O</w:t>
      </w:r>
      <w:ins w:id="255" w:author="Unknown">
        <w:r>
          <w:rPr>
            <w:color w:val="000000"/>
          </w:rPr>
          <w:t>utput:parent</w:t>
        </w:r>
        <w:proofErr w:type="spellEnd"/>
        <w:r>
          <w:rPr>
            <w:color w:val="000000"/>
          </w:rPr>
          <w:t xml:space="preserve"> class constructor invoked</w:t>
        </w:r>
      </w:ins>
    </w:p>
    <w:p w:rsidR="00935974" w:rsidRDefault="00935974" w:rsidP="00935974">
      <w:pPr>
        <w:pStyle w:val="HTMLPreformatted"/>
        <w:shd w:val="clear" w:color="auto" w:fill="F9FBF9"/>
        <w:rPr>
          <w:ins w:id="256" w:author="Unknown"/>
          <w:color w:val="000000"/>
        </w:rPr>
      </w:pPr>
      <w:ins w:id="257" w:author="Unknown">
        <w:r>
          <w:rPr>
            <w:color w:val="000000"/>
          </w:rPr>
          <w:t xml:space="preserve">       instance </w:t>
        </w:r>
        <w:proofErr w:type="spellStart"/>
        <w:r>
          <w:rPr>
            <w:color w:val="000000"/>
          </w:rPr>
          <w:t>initializer</w:t>
        </w:r>
        <w:proofErr w:type="spellEnd"/>
        <w:r>
          <w:rPr>
            <w:color w:val="000000"/>
          </w:rPr>
          <w:t xml:space="preserve"> block is invoked</w:t>
        </w:r>
      </w:ins>
    </w:p>
    <w:p w:rsidR="00935974" w:rsidRDefault="00935974" w:rsidP="00935974">
      <w:pPr>
        <w:pStyle w:val="HTMLPreformatted"/>
        <w:shd w:val="clear" w:color="auto" w:fill="F9FBF9"/>
        <w:rPr>
          <w:ins w:id="258" w:author="Unknown"/>
          <w:color w:val="000000"/>
        </w:rPr>
      </w:pPr>
      <w:ins w:id="259" w:author="Unknown">
        <w:r>
          <w:rPr>
            <w:color w:val="000000"/>
          </w:rPr>
          <w:t xml:space="preserve">       child class constructor invoked</w:t>
        </w:r>
      </w:ins>
    </w:p>
    <w:p w:rsidR="00935974" w:rsidRDefault="00935974" w:rsidP="00935974">
      <w:pPr>
        <w:rPr>
          <w:ins w:id="260" w:author="Unknown"/>
        </w:rPr>
      </w:pPr>
      <w:ins w:id="261" w:author="Unknown">
        <w:r>
          <w:pict>
            <v:rect id="_x0000_i1027" style="width:0;height:.7pt" o:hralign="center" o:hrstd="t" o:hrnoshade="t" o:hr="t" fillcolor="#d4d4d4" stroked="f"/>
          </w:pict>
        </w:r>
      </w:ins>
    </w:p>
    <w:p w:rsidR="00935974" w:rsidRDefault="00935974" w:rsidP="00935974">
      <w:pPr>
        <w:pStyle w:val="Heading2"/>
        <w:shd w:val="clear" w:color="auto" w:fill="FFFFFF"/>
        <w:spacing w:line="312" w:lineRule="atLeast"/>
        <w:rPr>
          <w:ins w:id="262" w:author="Unknown"/>
          <w:rFonts w:ascii="Helvetica" w:hAnsi="Helvetica" w:cs="Helvetica"/>
          <w:b w:val="0"/>
          <w:bCs w:val="0"/>
          <w:color w:val="610B38"/>
          <w:sz w:val="34"/>
          <w:szCs w:val="34"/>
        </w:rPr>
      </w:pPr>
      <w:ins w:id="263" w:author="Unknown">
        <w:r>
          <w:rPr>
            <w:rFonts w:ascii="Helvetica" w:hAnsi="Helvetica" w:cs="Helvetica"/>
            <w:b w:val="0"/>
            <w:bCs w:val="0"/>
            <w:color w:val="610B38"/>
            <w:sz w:val="34"/>
            <w:szCs w:val="34"/>
          </w:rPr>
          <w:t>Another example of instance block</w:t>
        </w:r>
      </w:ins>
    </w:p>
    <w:p w:rsidR="00935974" w:rsidRDefault="00935974" w:rsidP="00935974">
      <w:pPr>
        <w:numPr>
          <w:ilvl w:val="0"/>
          <w:numId w:val="14"/>
        </w:numPr>
        <w:shd w:val="clear" w:color="auto" w:fill="FFFFFF"/>
        <w:spacing w:after="0" w:line="285" w:lineRule="atLeast"/>
        <w:ind w:left="0"/>
        <w:rPr>
          <w:ins w:id="264" w:author="Unknown"/>
          <w:rFonts w:ascii="Verdana" w:hAnsi="Verdana" w:cs="Times New Roman"/>
          <w:color w:val="000000"/>
          <w:sz w:val="18"/>
          <w:szCs w:val="18"/>
        </w:rPr>
      </w:pPr>
      <w:ins w:id="265" w:author="Unknown">
        <w:r>
          <w:rPr>
            <w:rStyle w:val="keyword"/>
            <w:rFonts w:ascii="Verdana" w:hAnsi="Verdana"/>
            <w:b/>
            <w:bCs/>
            <w:color w:val="006699"/>
            <w:sz w:val="18"/>
            <w:szCs w:val="18"/>
            <w:bdr w:val="none" w:sz="0" w:space="0" w:color="auto" w:frame="1"/>
          </w:rPr>
          <w:t>class</w:t>
        </w:r>
        <w:r>
          <w:rPr>
            <w:rFonts w:ascii="Verdana" w:hAnsi="Verdana"/>
            <w:color w:val="000000"/>
            <w:sz w:val="18"/>
            <w:szCs w:val="18"/>
            <w:bdr w:val="none" w:sz="0" w:space="0" w:color="auto" w:frame="1"/>
          </w:rPr>
          <w:t> A{  </w:t>
        </w:r>
      </w:ins>
    </w:p>
    <w:p w:rsidR="00935974" w:rsidRDefault="00935974" w:rsidP="00935974">
      <w:pPr>
        <w:numPr>
          <w:ilvl w:val="0"/>
          <w:numId w:val="14"/>
        </w:numPr>
        <w:shd w:val="clear" w:color="auto" w:fill="FFFFFF"/>
        <w:spacing w:after="0" w:line="285" w:lineRule="atLeast"/>
        <w:ind w:left="0"/>
        <w:rPr>
          <w:ins w:id="266" w:author="Unknown"/>
          <w:rFonts w:ascii="Verdana" w:hAnsi="Verdana"/>
          <w:color w:val="000000"/>
          <w:sz w:val="18"/>
          <w:szCs w:val="18"/>
        </w:rPr>
      </w:pPr>
      <w:ins w:id="267" w:author="Unknown">
        <w:r>
          <w:rPr>
            <w:rFonts w:ascii="Verdana" w:hAnsi="Verdana"/>
            <w:color w:val="000000"/>
            <w:sz w:val="18"/>
            <w:szCs w:val="18"/>
            <w:bdr w:val="none" w:sz="0" w:space="0" w:color="auto" w:frame="1"/>
          </w:rPr>
          <w:t>A(){  </w:t>
        </w:r>
      </w:ins>
    </w:p>
    <w:p w:rsidR="00935974" w:rsidRDefault="00935974" w:rsidP="00935974">
      <w:pPr>
        <w:numPr>
          <w:ilvl w:val="0"/>
          <w:numId w:val="14"/>
        </w:numPr>
        <w:shd w:val="clear" w:color="auto" w:fill="FFFFFF"/>
        <w:spacing w:after="0" w:line="285" w:lineRule="atLeast"/>
        <w:ind w:left="0"/>
        <w:rPr>
          <w:ins w:id="268" w:author="Unknown"/>
          <w:rFonts w:ascii="Verdana" w:hAnsi="Verdana"/>
          <w:color w:val="000000"/>
          <w:sz w:val="18"/>
          <w:szCs w:val="18"/>
        </w:rPr>
      </w:pPr>
      <w:proofErr w:type="spellStart"/>
      <w:ins w:id="269" w:author="Unknown">
        <w:r>
          <w:rPr>
            <w:rFonts w:ascii="Verdana" w:hAnsi="Verdana"/>
            <w:color w:val="000000"/>
            <w:sz w:val="18"/>
            <w:szCs w:val="18"/>
            <w:bdr w:val="none" w:sz="0" w:space="0" w:color="auto" w:frame="1"/>
          </w:rPr>
          <w:t>System.out.println</w:t>
        </w:r>
        <w:proofErr w:type="spellEnd"/>
        <w:r>
          <w:rPr>
            <w:rFonts w:ascii="Verdana" w:hAnsi="Verdana"/>
            <w:color w:val="000000"/>
            <w:sz w:val="18"/>
            <w:szCs w:val="18"/>
            <w:bdr w:val="none" w:sz="0" w:space="0" w:color="auto" w:frame="1"/>
          </w:rPr>
          <w:t>(</w:t>
        </w:r>
        <w:r>
          <w:rPr>
            <w:rStyle w:val="string"/>
            <w:rFonts w:ascii="Verdana" w:hAnsi="Verdana"/>
            <w:color w:val="0000FF"/>
            <w:sz w:val="18"/>
            <w:szCs w:val="18"/>
            <w:bdr w:val="none" w:sz="0" w:space="0" w:color="auto" w:frame="1"/>
          </w:rPr>
          <w:t>"parent class constructor invoked"</w:t>
        </w:r>
        <w:r>
          <w:rPr>
            <w:rFonts w:ascii="Verdana" w:hAnsi="Verdana"/>
            <w:color w:val="000000"/>
            <w:sz w:val="18"/>
            <w:szCs w:val="18"/>
            <w:bdr w:val="none" w:sz="0" w:space="0" w:color="auto" w:frame="1"/>
          </w:rPr>
          <w:t>);  </w:t>
        </w:r>
      </w:ins>
    </w:p>
    <w:p w:rsidR="00935974" w:rsidRDefault="00935974" w:rsidP="00935974">
      <w:pPr>
        <w:numPr>
          <w:ilvl w:val="0"/>
          <w:numId w:val="14"/>
        </w:numPr>
        <w:shd w:val="clear" w:color="auto" w:fill="FFFFFF"/>
        <w:spacing w:after="0" w:line="285" w:lineRule="atLeast"/>
        <w:ind w:left="0"/>
        <w:rPr>
          <w:ins w:id="270" w:author="Unknown"/>
          <w:rFonts w:ascii="Verdana" w:hAnsi="Verdana"/>
          <w:color w:val="000000"/>
          <w:sz w:val="18"/>
          <w:szCs w:val="18"/>
        </w:rPr>
      </w:pPr>
      <w:ins w:id="271" w:author="Unknown">
        <w:r>
          <w:rPr>
            <w:rFonts w:ascii="Verdana" w:hAnsi="Verdana"/>
            <w:color w:val="000000"/>
            <w:sz w:val="18"/>
            <w:szCs w:val="18"/>
            <w:bdr w:val="none" w:sz="0" w:space="0" w:color="auto" w:frame="1"/>
          </w:rPr>
          <w:t>}  </w:t>
        </w:r>
      </w:ins>
    </w:p>
    <w:p w:rsidR="00935974" w:rsidRDefault="00935974" w:rsidP="00935974">
      <w:pPr>
        <w:numPr>
          <w:ilvl w:val="0"/>
          <w:numId w:val="14"/>
        </w:numPr>
        <w:shd w:val="clear" w:color="auto" w:fill="FFFFFF"/>
        <w:spacing w:after="0" w:line="285" w:lineRule="atLeast"/>
        <w:ind w:left="0"/>
        <w:rPr>
          <w:ins w:id="272" w:author="Unknown"/>
          <w:rFonts w:ascii="Verdana" w:hAnsi="Verdana"/>
          <w:color w:val="000000"/>
          <w:sz w:val="18"/>
          <w:szCs w:val="18"/>
        </w:rPr>
      </w:pPr>
      <w:ins w:id="273" w:author="Unknown">
        <w:r>
          <w:rPr>
            <w:rFonts w:ascii="Verdana" w:hAnsi="Verdana"/>
            <w:color w:val="000000"/>
            <w:sz w:val="18"/>
            <w:szCs w:val="18"/>
            <w:bdr w:val="none" w:sz="0" w:space="0" w:color="auto" w:frame="1"/>
          </w:rPr>
          <w:t>}  </w:t>
        </w:r>
      </w:ins>
    </w:p>
    <w:p w:rsidR="00935974" w:rsidRDefault="00935974" w:rsidP="00935974">
      <w:pPr>
        <w:numPr>
          <w:ilvl w:val="0"/>
          <w:numId w:val="14"/>
        </w:numPr>
        <w:shd w:val="clear" w:color="auto" w:fill="FFFFFF"/>
        <w:spacing w:after="0" w:line="285" w:lineRule="atLeast"/>
        <w:ind w:left="0"/>
        <w:rPr>
          <w:ins w:id="274" w:author="Unknown"/>
          <w:rFonts w:ascii="Verdana" w:hAnsi="Verdana"/>
          <w:color w:val="000000"/>
          <w:sz w:val="18"/>
          <w:szCs w:val="18"/>
        </w:rPr>
      </w:pPr>
      <w:ins w:id="275" w:author="Unknown">
        <w:r>
          <w:rPr>
            <w:rFonts w:ascii="Verdana" w:hAnsi="Verdana"/>
            <w:color w:val="000000"/>
            <w:sz w:val="18"/>
            <w:szCs w:val="18"/>
            <w:bdr w:val="none" w:sz="0" w:space="0" w:color="auto" w:frame="1"/>
          </w:rPr>
          <w:t>  </w:t>
        </w:r>
      </w:ins>
    </w:p>
    <w:p w:rsidR="00935974" w:rsidRDefault="00935974" w:rsidP="00935974">
      <w:pPr>
        <w:numPr>
          <w:ilvl w:val="0"/>
          <w:numId w:val="14"/>
        </w:numPr>
        <w:shd w:val="clear" w:color="auto" w:fill="FFFFFF"/>
        <w:spacing w:after="0" w:line="285" w:lineRule="atLeast"/>
        <w:ind w:left="0"/>
        <w:rPr>
          <w:ins w:id="276" w:author="Unknown"/>
          <w:rFonts w:ascii="Verdana" w:hAnsi="Verdana"/>
          <w:color w:val="000000"/>
          <w:sz w:val="18"/>
          <w:szCs w:val="18"/>
        </w:rPr>
      </w:pPr>
      <w:ins w:id="277" w:author="Unknown">
        <w:r>
          <w:rPr>
            <w:rStyle w:val="keyword"/>
            <w:rFonts w:ascii="Verdana" w:hAnsi="Verdana"/>
            <w:b/>
            <w:bCs/>
            <w:color w:val="006699"/>
            <w:sz w:val="18"/>
            <w:szCs w:val="18"/>
            <w:bdr w:val="none" w:sz="0" w:space="0" w:color="auto" w:frame="1"/>
          </w:rPr>
          <w:t>class</w:t>
        </w:r>
        <w:r>
          <w:rPr>
            <w:rFonts w:ascii="Verdana" w:hAnsi="Verdana"/>
            <w:color w:val="000000"/>
            <w:sz w:val="18"/>
            <w:szCs w:val="18"/>
            <w:bdr w:val="none" w:sz="0" w:space="0" w:color="auto" w:frame="1"/>
          </w:rPr>
          <w:t> B3 </w:t>
        </w:r>
        <w:r>
          <w:rPr>
            <w:rStyle w:val="keyword"/>
            <w:rFonts w:ascii="Verdana" w:hAnsi="Verdana"/>
            <w:b/>
            <w:bCs/>
            <w:color w:val="006699"/>
            <w:sz w:val="18"/>
            <w:szCs w:val="18"/>
            <w:bdr w:val="none" w:sz="0" w:space="0" w:color="auto" w:frame="1"/>
          </w:rPr>
          <w:t>extends</w:t>
        </w:r>
        <w:r>
          <w:rPr>
            <w:rFonts w:ascii="Verdana" w:hAnsi="Verdana"/>
            <w:color w:val="000000"/>
            <w:sz w:val="18"/>
            <w:szCs w:val="18"/>
            <w:bdr w:val="none" w:sz="0" w:space="0" w:color="auto" w:frame="1"/>
          </w:rPr>
          <w:t> A{  </w:t>
        </w:r>
      </w:ins>
    </w:p>
    <w:p w:rsidR="00935974" w:rsidRDefault="00935974" w:rsidP="00935974">
      <w:pPr>
        <w:numPr>
          <w:ilvl w:val="0"/>
          <w:numId w:val="14"/>
        </w:numPr>
        <w:shd w:val="clear" w:color="auto" w:fill="FFFFFF"/>
        <w:spacing w:after="0" w:line="285" w:lineRule="atLeast"/>
        <w:ind w:left="0"/>
        <w:rPr>
          <w:ins w:id="278" w:author="Unknown"/>
          <w:rFonts w:ascii="Verdana" w:hAnsi="Verdana"/>
          <w:color w:val="000000"/>
          <w:sz w:val="18"/>
          <w:szCs w:val="18"/>
        </w:rPr>
      </w:pPr>
      <w:ins w:id="279" w:author="Unknown">
        <w:r>
          <w:rPr>
            <w:rFonts w:ascii="Verdana" w:hAnsi="Verdana"/>
            <w:color w:val="000000"/>
            <w:sz w:val="18"/>
            <w:szCs w:val="18"/>
            <w:bdr w:val="none" w:sz="0" w:space="0" w:color="auto" w:frame="1"/>
          </w:rPr>
          <w:t>B3(){  </w:t>
        </w:r>
      </w:ins>
    </w:p>
    <w:p w:rsidR="00935974" w:rsidRDefault="00935974" w:rsidP="00935974">
      <w:pPr>
        <w:numPr>
          <w:ilvl w:val="0"/>
          <w:numId w:val="14"/>
        </w:numPr>
        <w:shd w:val="clear" w:color="auto" w:fill="FFFFFF"/>
        <w:spacing w:after="0" w:line="285" w:lineRule="atLeast"/>
        <w:ind w:left="0"/>
        <w:rPr>
          <w:ins w:id="280" w:author="Unknown"/>
          <w:rFonts w:ascii="Verdana" w:hAnsi="Verdana"/>
          <w:color w:val="000000"/>
          <w:sz w:val="18"/>
          <w:szCs w:val="18"/>
        </w:rPr>
      </w:pPr>
      <w:ins w:id="281" w:author="Unknown">
        <w:r>
          <w:rPr>
            <w:rStyle w:val="keyword"/>
            <w:rFonts w:ascii="Verdana" w:hAnsi="Verdana"/>
            <w:b/>
            <w:bCs/>
            <w:color w:val="006699"/>
            <w:sz w:val="18"/>
            <w:szCs w:val="18"/>
            <w:bdr w:val="none" w:sz="0" w:space="0" w:color="auto" w:frame="1"/>
          </w:rPr>
          <w:t>super</w:t>
        </w:r>
        <w:r>
          <w:rPr>
            <w:rFonts w:ascii="Verdana" w:hAnsi="Verdana"/>
            <w:color w:val="000000"/>
            <w:sz w:val="18"/>
            <w:szCs w:val="18"/>
            <w:bdr w:val="none" w:sz="0" w:space="0" w:color="auto" w:frame="1"/>
          </w:rPr>
          <w:t>();  </w:t>
        </w:r>
      </w:ins>
    </w:p>
    <w:p w:rsidR="00935974" w:rsidRDefault="00935974" w:rsidP="00935974">
      <w:pPr>
        <w:numPr>
          <w:ilvl w:val="0"/>
          <w:numId w:val="14"/>
        </w:numPr>
        <w:shd w:val="clear" w:color="auto" w:fill="FFFFFF"/>
        <w:spacing w:after="0" w:line="285" w:lineRule="atLeast"/>
        <w:ind w:left="0"/>
        <w:rPr>
          <w:ins w:id="282" w:author="Unknown"/>
          <w:rFonts w:ascii="Verdana" w:hAnsi="Verdana"/>
          <w:color w:val="000000"/>
          <w:sz w:val="18"/>
          <w:szCs w:val="18"/>
        </w:rPr>
      </w:pPr>
      <w:proofErr w:type="spellStart"/>
      <w:ins w:id="283" w:author="Unknown">
        <w:r>
          <w:rPr>
            <w:rFonts w:ascii="Verdana" w:hAnsi="Verdana"/>
            <w:color w:val="000000"/>
            <w:sz w:val="18"/>
            <w:szCs w:val="18"/>
            <w:bdr w:val="none" w:sz="0" w:space="0" w:color="auto" w:frame="1"/>
          </w:rPr>
          <w:t>System.out.println</w:t>
        </w:r>
        <w:proofErr w:type="spellEnd"/>
        <w:r>
          <w:rPr>
            <w:rFonts w:ascii="Verdana" w:hAnsi="Verdana"/>
            <w:color w:val="000000"/>
            <w:sz w:val="18"/>
            <w:szCs w:val="18"/>
            <w:bdr w:val="none" w:sz="0" w:space="0" w:color="auto" w:frame="1"/>
          </w:rPr>
          <w:t>(</w:t>
        </w:r>
        <w:r>
          <w:rPr>
            <w:rStyle w:val="string"/>
            <w:rFonts w:ascii="Verdana" w:hAnsi="Verdana"/>
            <w:color w:val="0000FF"/>
            <w:sz w:val="18"/>
            <w:szCs w:val="18"/>
            <w:bdr w:val="none" w:sz="0" w:space="0" w:color="auto" w:frame="1"/>
          </w:rPr>
          <w:t>"child class constructor invoked"</w:t>
        </w:r>
        <w:r>
          <w:rPr>
            <w:rFonts w:ascii="Verdana" w:hAnsi="Verdana"/>
            <w:color w:val="000000"/>
            <w:sz w:val="18"/>
            <w:szCs w:val="18"/>
            <w:bdr w:val="none" w:sz="0" w:space="0" w:color="auto" w:frame="1"/>
          </w:rPr>
          <w:t>);  </w:t>
        </w:r>
      </w:ins>
    </w:p>
    <w:p w:rsidR="00935974" w:rsidRDefault="00935974" w:rsidP="00935974">
      <w:pPr>
        <w:numPr>
          <w:ilvl w:val="0"/>
          <w:numId w:val="14"/>
        </w:numPr>
        <w:shd w:val="clear" w:color="auto" w:fill="FFFFFF"/>
        <w:spacing w:after="0" w:line="285" w:lineRule="atLeast"/>
        <w:ind w:left="0"/>
        <w:rPr>
          <w:ins w:id="284" w:author="Unknown"/>
          <w:rFonts w:ascii="Verdana" w:hAnsi="Verdana"/>
          <w:color w:val="000000"/>
          <w:sz w:val="18"/>
          <w:szCs w:val="18"/>
        </w:rPr>
      </w:pPr>
      <w:ins w:id="285" w:author="Unknown">
        <w:r>
          <w:rPr>
            <w:rFonts w:ascii="Verdana" w:hAnsi="Verdana"/>
            <w:color w:val="000000"/>
            <w:sz w:val="18"/>
            <w:szCs w:val="18"/>
            <w:bdr w:val="none" w:sz="0" w:space="0" w:color="auto" w:frame="1"/>
          </w:rPr>
          <w:t>}  </w:t>
        </w:r>
      </w:ins>
    </w:p>
    <w:p w:rsidR="00935974" w:rsidRDefault="00935974" w:rsidP="00935974">
      <w:pPr>
        <w:numPr>
          <w:ilvl w:val="0"/>
          <w:numId w:val="14"/>
        </w:numPr>
        <w:shd w:val="clear" w:color="auto" w:fill="FFFFFF"/>
        <w:spacing w:after="0" w:line="285" w:lineRule="atLeast"/>
        <w:ind w:left="0"/>
        <w:rPr>
          <w:ins w:id="286" w:author="Unknown"/>
          <w:rFonts w:ascii="Verdana" w:hAnsi="Verdana"/>
          <w:color w:val="000000"/>
          <w:sz w:val="18"/>
          <w:szCs w:val="18"/>
        </w:rPr>
      </w:pPr>
      <w:ins w:id="287" w:author="Unknown">
        <w:r>
          <w:rPr>
            <w:rFonts w:ascii="Verdana" w:hAnsi="Verdana"/>
            <w:color w:val="000000"/>
            <w:sz w:val="18"/>
            <w:szCs w:val="18"/>
            <w:bdr w:val="none" w:sz="0" w:space="0" w:color="auto" w:frame="1"/>
          </w:rPr>
          <w:t>  </w:t>
        </w:r>
      </w:ins>
    </w:p>
    <w:p w:rsidR="00935974" w:rsidRDefault="00935974" w:rsidP="00935974">
      <w:pPr>
        <w:numPr>
          <w:ilvl w:val="0"/>
          <w:numId w:val="14"/>
        </w:numPr>
        <w:shd w:val="clear" w:color="auto" w:fill="FFFFFF"/>
        <w:spacing w:after="0" w:line="285" w:lineRule="atLeast"/>
        <w:ind w:left="0"/>
        <w:rPr>
          <w:ins w:id="288" w:author="Unknown"/>
          <w:rFonts w:ascii="Verdana" w:hAnsi="Verdana"/>
          <w:color w:val="000000"/>
          <w:sz w:val="18"/>
          <w:szCs w:val="18"/>
        </w:rPr>
      </w:pPr>
      <w:ins w:id="289" w:author="Unknown">
        <w:r>
          <w:rPr>
            <w:rFonts w:ascii="Verdana" w:hAnsi="Verdana"/>
            <w:color w:val="000000"/>
            <w:sz w:val="18"/>
            <w:szCs w:val="18"/>
            <w:bdr w:val="none" w:sz="0" w:space="0" w:color="auto" w:frame="1"/>
          </w:rPr>
          <w:t>B3(</w:t>
        </w:r>
        <w:proofErr w:type="spellStart"/>
        <w:r>
          <w:rPr>
            <w:rStyle w:val="keyword"/>
            <w:rFonts w:ascii="Verdana" w:hAnsi="Verdana"/>
            <w:b/>
            <w:bCs/>
            <w:color w:val="006699"/>
            <w:sz w:val="18"/>
            <w:szCs w:val="18"/>
            <w:bdr w:val="none" w:sz="0" w:space="0" w:color="auto" w:frame="1"/>
          </w:rPr>
          <w:t>int</w:t>
        </w:r>
        <w:proofErr w:type="spellEnd"/>
        <w:r>
          <w:rPr>
            <w:rFonts w:ascii="Verdana" w:hAnsi="Verdana"/>
            <w:color w:val="000000"/>
            <w:sz w:val="18"/>
            <w:szCs w:val="18"/>
            <w:bdr w:val="none" w:sz="0" w:space="0" w:color="auto" w:frame="1"/>
          </w:rPr>
          <w:t> a){  </w:t>
        </w:r>
      </w:ins>
    </w:p>
    <w:p w:rsidR="00935974" w:rsidRDefault="00935974" w:rsidP="00935974">
      <w:pPr>
        <w:numPr>
          <w:ilvl w:val="0"/>
          <w:numId w:val="14"/>
        </w:numPr>
        <w:shd w:val="clear" w:color="auto" w:fill="FFFFFF"/>
        <w:spacing w:after="0" w:line="285" w:lineRule="atLeast"/>
        <w:ind w:left="0"/>
        <w:rPr>
          <w:ins w:id="290" w:author="Unknown"/>
          <w:rFonts w:ascii="Verdana" w:hAnsi="Verdana"/>
          <w:color w:val="000000"/>
          <w:sz w:val="18"/>
          <w:szCs w:val="18"/>
        </w:rPr>
      </w:pPr>
      <w:ins w:id="291" w:author="Unknown">
        <w:r>
          <w:rPr>
            <w:rStyle w:val="keyword"/>
            <w:rFonts w:ascii="Verdana" w:hAnsi="Verdana"/>
            <w:b/>
            <w:bCs/>
            <w:color w:val="006699"/>
            <w:sz w:val="18"/>
            <w:szCs w:val="18"/>
            <w:bdr w:val="none" w:sz="0" w:space="0" w:color="auto" w:frame="1"/>
          </w:rPr>
          <w:t>super</w:t>
        </w:r>
        <w:r>
          <w:rPr>
            <w:rFonts w:ascii="Verdana" w:hAnsi="Verdana"/>
            <w:color w:val="000000"/>
            <w:sz w:val="18"/>
            <w:szCs w:val="18"/>
            <w:bdr w:val="none" w:sz="0" w:space="0" w:color="auto" w:frame="1"/>
          </w:rPr>
          <w:t>();  </w:t>
        </w:r>
      </w:ins>
    </w:p>
    <w:p w:rsidR="00935974" w:rsidRDefault="00935974" w:rsidP="00935974">
      <w:pPr>
        <w:numPr>
          <w:ilvl w:val="0"/>
          <w:numId w:val="14"/>
        </w:numPr>
        <w:shd w:val="clear" w:color="auto" w:fill="FFFFFF"/>
        <w:spacing w:after="0" w:line="285" w:lineRule="atLeast"/>
        <w:ind w:left="0"/>
        <w:rPr>
          <w:ins w:id="292" w:author="Unknown"/>
          <w:rFonts w:ascii="Verdana" w:hAnsi="Verdana"/>
          <w:color w:val="000000"/>
          <w:sz w:val="18"/>
          <w:szCs w:val="18"/>
        </w:rPr>
      </w:pPr>
      <w:proofErr w:type="spellStart"/>
      <w:ins w:id="293" w:author="Unknown">
        <w:r>
          <w:rPr>
            <w:rFonts w:ascii="Verdana" w:hAnsi="Verdana"/>
            <w:color w:val="000000"/>
            <w:sz w:val="18"/>
            <w:szCs w:val="18"/>
            <w:bdr w:val="none" w:sz="0" w:space="0" w:color="auto" w:frame="1"/>
          </w:rPr>
          <w:t>System.out.println</w:t>
        </w:r>
        <w:proofErr w:type="spellEnd"/>
        <w:r>
          <w:rPr>
            <w:rFonts w:ascii="Verdana" w:hAnsi="Verdana"/>
            <w:color w:val="000000"/>
            <w:sz w:val="18"/>
            <w:szCs w:val="18"/>
            <w:bdr w:val="none" w:sz="0" w:space="0" w:color="auto" w:frame="1"/>
          </w:rPr>
          <w:t>(</w:t>
        </w:r>
        <w:r>
          <w:rPr>
            <w:rStyle w:val="string"/>
            <w:rFonts w:ascii="Verdana" w:hAnsi="Verdana"/>
            <w:color w:val="0000FF"/>
            <w:sz w:val="18"/>
            <w:szCs w:val="18"/>
            <w:bdr w:val="none" w:sz="0" w:space="0" w:color="auto" w:frame="1"/>
          </w:rPr>
          <w:t>"child class constructor invoked "</w:t>
        </w:r>
        <w:r>
          <w:rPr>
            <w:rFonts w:ascii="Verdana" w:hAnsi="Verdana"/>
            <w:color w:val="000000"/>
            <w:sz w:val="18"/>
            <w:szCs w:val="18"/>
            <w:bdr w:val="none" w:sz="0" w:space="0" w:color="auto" w:frame="1"/>
          </w:rPr>
          <w:t>+a);  </w:t>
        </w:r>
      </w:ins>
    </w:p>
    <w:p w:rsidR="00935974" w:rsidRDefault="00935974" w:rsidP="00935974">
      <w:pPr>
        <w:numPr>
          <w:ilvl w:val="0"/>
          <w:numId w:val="14"/>
        </w:numPr>
        <w:shd w:val="clear" w:color="auto" w:fill="FFFFFF"/>
        <w:spacing w:after="0" w:line="285" w:lineRule="atLeast"/>
        <w:ind w:left="0"/>
        <w:rPr>
          <w:ins w:id="294" w:author="Unknown"/>
          <w:rFonts w:ascii="Verdana" w:hAnsi="Verdana"/>
          <w:color w:val="000000"/>
          <w:sz w:val="18"/>
          <w:szCs w:val="18"/>
        </w:rPr>
      </w:pPr>
      <w:ins w:id="295" w:author="Unknown">
        <w:r>
          <w:rPr>
            <w:rFonts w:ascii="Verdana" w:hAnsi="Verdana"/>
            <w:color w:val="000000"/>
            <w:sz w:val="18"/>
            <w:szCs w:val="18"/>
            <w:bdr w:val="none" w:sz="0" w:space="0" w:color="auto" w:frame="1"/>
          </w:rPr>
          <w:t>}  </w:t>
        </w:r>
      </w:ins>
    </w:p>
    <w:p w:rsidR="00935974" w:rsidRDefault="00935974" w:rsidP="00935974">
      <w:pPr>
        <w:numPr>
          <w:ilvl w:val="0"/>
          <w:numId w:val="14"/>
        </w:numPr>
        <w:shd w:val="clear" w:color="auto" w:fill="FFFFFF"/>
        <w:spacing w:after="0" w:line="285" w:lineRule="atLeast"/>
        <w:ind w:left="0"/>
        <w:rPr>
          <w:ins w:id="296" w:author="Unknown"/>
          <w:rFonts w:ascii="Verdana" w:hAnsi="Verdana"/>
          <w:color w:val="000000"/>
          <w:sz w:val="18"/>
          <w:szCs w:val="18"/>
        </w:rPr>
      </w:pPr>
      <w:ins w:id="297" w:author="Unknown">
        <w:r>
          <w:rPr>
            <w:rFonts w:ascii="Verdana" w:hAnsi="Verdana"/>
            <w:color w:val="000000"/>
            <w:sz w:val="18"/>
            <w:szCs w:val="18"/>
            <w:bdr w:val="none" w:sz="0" w:space="0" w:color="auto" w:frame="1"/>
          </w:rPr>
          <w:t>  </w:t>
        </w:r>
      </w:ins>
    </w:p>
    <w:p w:rsidR="00935974" w:rsidRDefault="00935974" w:rsidP="00935974">
      <w:pPr>
        <w:numPr>
          <w:ilvl w:val="0"/>
          <w:numId w:val="14"/>
        </w:numPr>
        <w:shd w:val="clear" w:color="auto" w:fill="FFFFFF"/>
        <w:spacing w:after="0" w:line="285" w:lineRule="atLeast"/>
        <w:ind w:left="0"/>
        <w:rPr>
          <w:ins w:id="298" w:author="Unknown"/>
          <w:rFonts w:ascii="Verdana" w:hAnsi="Verdana"/>
          <w:color w:val="000000"/>
          <w:sz w:val="18"/>
          <w:szCs w:val="18"/>
        </w:rPr>
      </w:pPr>
      <w:ins w:id="299" w:author="Unknown">
        <w:r>
          <w:rPr>
            <w:rFonts w:ascii="Verdana" w:hAnsi="Verdana"/>
            <w:color w:val="000000"/>
            <w:sz w:val="18"/>
            <w:szCs w:val="18"/>
            <w:bdr w:val="none" w:sz="0" w:space="0" w:color="auto" w:frame="1"/>
          </w:rPr>
          <w:t>{</w:t>
        </w:r>
        <w:proofErr w:type="spellStart"/>
        <w:r>
          <w:rPr>
            <w:rFonts w:ascii="Verdana" w:hAnsi="Verdana"/>
            <w:color w:val="000000"/>
            <w:sz w:val="18"/>
            <w:szCs w:val="18"/>
            <w:bdr w:val="none" w:sz="0" w:space="0" w:color="auto" w:frame="1"/>
          </w:rPr>
          <w:t>System.out.println</w:t>
        </w:r>
        <w:proofErr w:type="spellEnd"/>
        <w:r>
          <w:rPr>
            <w:rFonts w:ascii="Verdana" w:hAnsi="Verdana"/>
            <w:color w:val="000000"/>
            <w:sz w:val="18"/>
            <w:szCs w:val="18"/>
            <w:bdr w:val="none" w:sz="0" w:space="0" w:color="auto" w:frame="1"/>
          </w:rPr>
          <w:t>(</w:t>
        </w:r>
        <w:r>
          <w:rPr>
            <w:rStyle w:val="string"/>
            <w:rFonts w:ascii="Verdana" w:hAnsi="Verdana"/>
            <w:color w:val="0000FF"/>
            <w:sz w:val="18"/>
            <w:szCs w:val="18"/>
            <w:bdr w:val="none" w:sz="0" w:space="0" w:color="auto" w:frame="1"/>
          </w:rPr>
          <w:t>"instance </w:t>
        </w:r>
        <w:proofErr w:type="spellStart"/>
        <w:r>
          <w:rPr>
            <w:rStyle w:val="string"/>
            <w:rFonts w:ascii="Verdana" w:hAnsi="Verdana"/>
            <w:color w:val="0000FF"/>
            <w:sz w:val="18"/>
            <w:szCs w:val="18"/>
            <w:bdr w:val="none" w:sz="0" w:space="0" w:color="auto" w:frame="1"/>
          </w:rPr>
          <w:t>initializer</w:t>
        </w:r>
        <w:proofErr w:type="spellEnd"/>
        <w:r>
          <w:rPr>
            <w:rStyle w:val="string"/>
            <w:rFonts w:ascii="Verdana" w:hAnsi="Verdana"/>
            <w:color w:val="0000FF"/>
            <w:sz w:val="18"/>
            <w:szCs w:val="18"/>
            <w:bdr w:val="none" w:sz="0" w:space="0" w:color="auto" w:frame="1"/>
          </w:rPr>
          <w:t> block is invoked"</w:t>
        </w:r>
        <w:r>
          <w:rPr>
            <w:rFonts w:ascii="Verdana" w:hAnsi="Verdana"/>
            <w:color w:val="000000"/>
            <w:sz w:val="18"/>
            <w:szCs w:val="18"/>
            <w:bdr w:val="none" w:sz="0" w:space="0" w:color="auto" w:frame="1"/>
          </w:rPr>
          <w:t>);}  </w:t>
        </w:r>
      </w:ins>
    </w:p>
    <w:p w:rsidR="00935974" w:rsidRDefault="00935974" w:rsidP="00935974">
      <w:pPr>
        <w:numPr>
          <w:ilvl w:val="0"/>
          <w:numId w:val="14"/>
        </w:numPr>
        <w:shd w:val="clear" w:color="auto" w:fill="FFFFFF"/>
        <w:spacing w:after="0" w:line="285" w:lineRule="atLeast"/>
        <w:ind w:left="0"/>
        <w:rPr>
          <w:ins w:id="300" w:author="Unknown"/>
          <w:rFonts w:ascii="Verdana" w:hAnsi="Verdana"/>
          <w:color w:val="000000"/>
          <w:sz w:val="18"/>
          <w:szCs w:val="18"/>
        </w:rPr>
      </w:pPr>
      <w:ins w:id="301" w:author="Unknown">
        <w:r>
          <w:rPr>
            <w:rFonts w:ascii="Verdana" w:hAnsi="Verdana"/>
            <w:color w:val="000000"/>
            <w:sz w:val="18"/>
            <w:szCs w:val="18"/>
            <w:bdr w:val="none" w:sz="0" w:space="0" w:color="auto" w:frame="1"/>
          </w:rPr>
          <w:t>  </w:t>
        </w:r>
      </w:ins>
    </w:p>
    <w:p w:rsidR="00935974" w:rsidRDefault="00935974" w:rsidP="00935974">
      <w:pPr>
        <w:numPr>
          <w:ilvl w:val="0"/>
          <w:numId w:val="14"/>
        </w:numPr>
        <w:shd w:val="clear" w:color="auto" w:fill="FFFFFF"/>
        <w:spacing w:after="0" w:line="285" w:lineRule="atLeast"/>
        <w:ind w:left="0"/>
        <w:rPr>
          <w:ins w:id="302" w:author="Unknown"/>
          <w:rFonts w:ascii="Verdana" w:hAnsi="Verdana"/>
          <w:color w:val="000000"/>
          <w:sz w:val="18"/>
          <w:szCs w:val="18"/>
        </w:rPr>
      </w:pPr>
      <w:ins w:id="303" w:author="Unknown">
        <w:r>
          <w:rPr>
            <w:rStyle w:val="keyword"/>
            <w:rFonts w:ascii="Verdana" w:hAnsi="Verdana"/>
            <w:b/>
            <w:bCs/>
            <w:color w:val="006699"/>
            <w:sz w:val="18"/>
            <w:szCs w:val="18"/>
            <w:bdr w:val="none" w:sz="0" w:space="0" w:color="auto" w:frame="1"/>
          </w:rPr>
          <w:t>public</w:t>
        </w: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static</w:t>
        </w: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void</w:t>
        </w:r>
        <w:r>
          <w:rPr>
            <w:rFonts w:ascii="Verdana" w:hAnsi="Verdana"/>
            <w:color w:val="000000"/>
            <w:sz w:val="18"/>
            <w:szCs w:val="18"/>
            <w:bdr w:val="none" w:sz="0" w:space="0" w:color="auto" w:frame="1"/>
          </w:rPr>
          <w:t> main(String </w:t>
        </w:r>
        <w:proofErr w:type="spellStart"/>
        <w:r>
          <w:rPr>
            <w:rFonts w:ascii="Verdana" w:hAnsi="Verdana"/>
            <w:color w:val="000000"/>
            <w:sz w:val="18"/>
            <w:szCs w:val="18"/>
            <w:bdr w:val="none" w:sz="0" w:space="0" w:color="auto" w:frame="1"/>
          </w:rPr>
          <w:t>args</w:t>
        </w:r>
        <w:proofErr w:type="spellEnd"/>
        <w:r>
          <w:rPr>
            <w:rFonts w:ascii="Verdana" w:hAnsi="Verdana"/>
            <w:color w:val="000000"/>
            <w:sz w:val="18"/>
            <w:szCs w:val="18"/>
            <w:bdr w:val="none" w:sz="0" w:space="0" w:color="auto" w:frame="1"/>
          </w:rPr>
          <w:t>[]){  </w:t>
        </w:r>
      </w:ins>
    </w:p>
    <w:p w:rsidR="00935974" w:rsidRDefault="00935974" w:rsidP="00935974">
      <w:pPr>
        <w:numPr>
          <w:ilvl w:val="0"/>
          <w:numId w:val="14"/>
        </w:numPr>
        <w:shd w:val="clear" w:color="auto" w:fill="FFFFFF"/>
        <w:spacing w:after="0" w:line="285" w:lineRule="atLeast"/>
        <w:ind w:left="0"/>
        <w:rPr>
          <w:ins w:id="304" w:author="Unknown"/>
          <w:rFonts w:ascii="Verdana" w:hAnsi="Verdana"/>
          <w:color w:val="000000"/>
          <w:sz w:val="18"/>
          <w:szCs w:val="18"/>
        </w:rPr>
      </w:pPr>
      <w:ins w:id="305" w:author="Unknown">
        <w:r>
          <w:rPr>
            <w:rFonts w:ascii="Verdana" w:hAnsi="Verdana"/>
            <w:color w:val="000000"/>
            <w:sz w:val="18"/>
            <w:szCs w:val="18"/>
            <w:bdr w:val="none" w:sz="0" w:space="0" w:color="auto" w:frame="1"/>
          </w:rPr>
          <w:lastRenderedPageBreak/>
          <w:t>B3 b1=</w:t>
        </w:r>
        <w:r>
          <w:rPr>
            <w:rStyle w:val="keyword"/>
            <w:rFonts w:ascii="Verdana" w:hAnsi="Verdana"/>
            <w:b/>
            <w:bCs/>
            <w:color w:val="006699"/>
            <w:sz w:val="18"/>
            <w:szCs w:val="18"/>
            <w:bdr w:val="none" w:sz="0" w:space="0" w:color="auto" w:frame="1"/>
          </w:rPr>
          <w:t>new</w:t>
        </w:r>
        <w:r>
          <w:rPr>
            <w:rFonts w:ascii="Verdana" w:hAnsi="Verdana"/>
            <w:color w:val="000000"/>
            <w:sz w:val="18"/>
            <w:szCs w:val="18"/>
            <w:bdr w:val="none" w:sz="0" w:space="0" w:color="auto" w:frame="1"/>
          </w:rPr>
          <w:t> B3();  </w:t>
        </w:r>
      </w:ins>
    </w:p>
    <w:p w:rsidR="00935974" w:rsidRDefault="00935974" w:rsidP="00935974">
      <w:pPr>
        <w:numPr>
          <w:ilvl w:val="0"/>
          <w:numId w:val="14"/>
        </w:numPr>
        <w:shd w:val="clear" w:color="auto" w:fill="FFFFFF"/>
        <w:spacing w:after="0" w:line="285" w:lineRule="atLeast"/>
        <w:ind w:left="0"/>
        <w:rPr>
          <w:ins w:id="306" w:author="Unknown"/>
          <w:rFonts w:ascii="Verdana" w:hAnsi="Verdana"/>
          <w:color w:val="000000"/>
          <w:sz w:val="18"/>
          <w:szCs w:val="18"/>
        </w:rPr>
      </w:pPr>
      <w:ins w:id="307" w:author="Unknown">
        <w:r>
          <w:rPr>
            <w:rFonts w:ascii="Verdana" w:hAnsi="Verdana"/>
            <w:color w:val="000000"/>
            <w:sz w:val="18"/>
            <w:szCs w:val="18"/>
            <w:bdr w:val="none" w:sz="0" w:space="0" w:color="auto" w:frame="1"/>
          </w:rPr>
          <w:t>B3 b2=</w:t>
        </w:r>
        <w:r>
          <w:rPr>
            <w:rStyle w:val="keyword"/>
            <w:rFonts w:ascii="Verdana" w:hAnsi="Verdana"/>
            <w:b/>
            <w:bCs/>
            <w:color w:val="006699"/>
            <w:sz w:val="18"/>
            <w:szCs w:val="18"/>
            <w:bdr w:val="none" w:sz="0" w:space="0" w:color="auto" w:frame="1"/>
          </w:rPr>
          <w:t>new</w:t>
        </w:r>
        <w:r>
          <w:rPr>
            <w:rFonts w:ascii="Verdana" w:hAnsi="Verdana"/>
            <w:color w:val="000000"/>
            <w:sz w:val="18"/>
            <w:szCs w:val="18"/>
            <w:bdr w:val="none" w:sz="0" w:space="0" w:color="auto" w:frame="1"/>
          </w:rPr>
          <w:t> B3(</w:t>
        </w:r>
        <w:r>
          <w:rPr>
            <w:rStyle w:val="number"/>
            <w:rFonts w:ascii="Verdana" w:hAnsi="Verdana"/>
            <w:color w:val="C00000"/>
            <w:sz w:val="18"/>
            <w:szCs w:val="18"/>
            <w:bdr w:val="none" w:sz="0" w:space="0" w:color="auto" w:frame="1"/>
          </w:rPr>
          <w:t>10</w:t>
        </w:r>
        <w:r>
          <w:rPr>
            <w:rFonts w:ascii="Verdana" w:hAnsi="Verdana"/>
            <w:color w:val="000000"/>
            <w:sz w:val="18"/>
            <w:szCs w:val="18"/>
            <w:bdr w:val="none" w:sz="0" w:space="0" w:color="auto" w:frame="1"/>
          </w:rPr>
          <w:t>);  </w:t>
        </w:r>
      </w:ins>
    </w:p>
    <w:p w:rsidR="00935974" w:rsidRDefault="00935974" w:rsidP="00935974">
      <w:pPr>
        <w:numPr>
          <w:ilvl w:val="0"/>
          <w:numId w:val="14"/>
        </w:numPr>
        <w:shd w:val="clear" w:color="auto" w:fill="FFFFFF"/>
        <w:spacing w:after="0" w:line="285" w:lineRule="atLeast"/>
        <w:ind w:left="0"/>
        <w:rPr>
          <w:ins w:id="308" w:author="Unknown"/>
          <w:rFonts w:ascii="Verdana" w:hAnsi="Verdana"/>
          <w:color w:val="000000"/>
          <w:sz w:val="18"/>
          <w:szCs w:val="18"/>
        </w:rPr>
      </w:pPr>
      <w:ins w:id="309" w:author="Unknown">
        <w:r>
          <w:rPr>
            <w:rFonts w:ascii="Verdana" w:hAnsi="Verdana"/>
            <w:color w:val="000000"/>
            <w:sz w:val="18"/>
            <w:szCs w:val="18"/>
            <w:bdr w:val="none" w:sz="0" w:space="0" w:color="auto" w:frame="1"/>
          </w:rPr>
          <w:t>}  </w:t>
        </w:r>
      </w:ins>
    </w:p>
    <w:p w:rsidR="00935974" w:rsidRDefault="00935974" w:rsidP="00935974">
      <w:pPr>
        <w:numPr>
          <w:ilvl w:val="0"/>
          <w:numId w:val="14"/>
        </w:numPr>
        <w:shd w:val="clear" w:color="auto" w:fill="FFFFFF"/>
        <w:spacing w:after="0" w:line="285" w:lineRule="atLeast"/>
        <w:ind w:left="0"/>
        <w:rPr>
          <w:ins w:id="310" w:author="Unknown"/>
          <w:rFonts w:ascii="Verdana" w:hAnsi="Verdana"/>
          <w:color w:val="000000"/>
          <w:sz w:val="18"/>
          <w:szCs w:val="18"/>
        </w:rPr>
      </w:pPr>
      <w:ins w:id="311" w:author="Unknown">
        <w:r>
          <w:rPr>
            <w:rFonts w:ascii="Verdana" w:hAnsi="Verdana"/>
            <w:color w:val="000000"/>
            <w:sz w:val="18"/>
            <w:szCs w:val="18"/>
            <w:bdr w:val="none" w:sz="0" w:space="0" w:color="auto" w:frame="1"/>
          </w:rPr>
          <w:t>}  </w:t>
        </w:r>
      </w:ins>
    </w:p>
    <w:p w:rsidR="00935974" w:rsidRDefault="00935974" w:rsidP="00935974">
      <w:pPr>
        <w:spacing w:line="240" w:lineRule="auto"/>
        <w:rPr>
          <w:ins w:id="312" w:author="Unknown"/>
          <w:rFonts w:ascii="Times New Roman" w:hAnsi="Times New Roman"/>
          <w:sz w:val="24"/>
          <w:szCs w:val="24"/>
        </w:rPr>
      </w:pPr>
    </w:p>
    <w:p w:rsidR="00935974" w:rsidRDefault="00935974" w:rsidP="00935974">
      <w:pPr>
        <w:pStyle w:val="HTMLPreformatted"/>
        <w:shd w:val="clear" w:color="auto" w:fill="F9FBF9"/>
        <w:rPr>
          <w:ins w:id="313" w:author="Unknown"/>
          <w:color w:val="000000"/>
        </w:rPr>
      </w:pPr>
      <w:proofErr w:type="spellStart"/>
      <w:ins w:id="314" w:author="Unknown">
        <w:r>
          <w:rPr>
            <w:color w:val="000000"/>
          </w:rPr>
          <w:t>Output:parent</w:t>
        </w:r>
        <w:proofErr w:type="spellEnd"/>
        <w:r>
          <w:rPr>
            <w:color w:val="000000"/>
          </w:rPr>
          <w:t xml:space="preserve"> class constructor invoked</w:t>
        </w:r>
      </w:ins>
    </w:p>
    <w:p w:rsidR="00935974" w:rsidRDefault="00935974" w:rsidP="00935974">
      <w:pPr>
        <w:pStyle w:val="HTMLPreformatted"/>
        <w:shd w:val="clear" w:color="auto" w:fill="F9FBF9"/>
        <w:rPr>
          <w:ins w:id="315" w:author="Unknown"/>
          <w:color w:val="000000"/>
        </w:rPr>
      </w:pPr>
      <w:ins w:id="316" w:author="Unknown">
        <w:r>
          <w:rPr>
            <w:color w:val="000000"/>
          </w:rPr>
          <w:t xml:space="preserve">       instance </w:t>
        </w:r>
        <w:proofErr w:type="spellStart"/>
        <w:r>
          <w:rPr>
            <w:color w:val="000000"/>
          </w:rPr>
          <w:t>initializer</w:t>
        </w:r>
        <w:proofErr w:type="spellEnd"/>
        <w:r>
          <w:rPr>
            <w:color w:val="000000"/>
          </w:rPr>
          <w:t xml:space="preserve"> block is invoked</w:t>
        </w:r>
      </w:ins>
    </w:p>
    <w:p w:rsidR="00935974" w:rsidRDefault="00935974" w:rsidP="00935974">
      <w:pPr>
        <w:pStyle w:val="HTMLPreformatted"/>
        <w:shd w:val="clear" w:color="auto" w:fill="F9FBF9"/>
        <w:rPr>
          <w:ins w:id="317" w:author="Unknown"/>
          <w:color w:val="000000"/>
        </w:rPr>
      </w:pPr>
      <w:ins w:id="318" w:author="Unknown">
        <w:r>
          <w:rPr>
            <w:color w:val="000000"/>
          </w:rPr>
          <w:t xml:space="preserve">       child class constructor invoked</w:t>
        </w:r>
      </w:ins>
    </w:p>
    <w:p w:rsidR="00935974" w:rsidRDefault="00935974" w:rsidP="00935974">
      <w:pPr>
        <w:pStyle w:val="HTMLPreformatted"/>
        <w:shd w:val="clear" w:color="auto" w:fill="F9FBF9"/>
        <w:rPr>
          <w:ins w:id="319" w:author="Unknown"/>
          <w:color w:val="000000"/>
        </w:rPr>
      </w:pPr>
      <w:ins w:id="320" w:author="Unknown">
        <w:r>
          <w:rPr>
            <w:color w:val="000000"/>
          </w:rPr>
          <w:t xml:space="preserve">       parent class constructor invoked</w:t>
        </w:r>
      </w:ins>
    </w:p>
    <w:p w:rsidR="00935974" w:rsidRDefault="00935974" w:rsidP="00935974">
      <w:pPr>
        <w:pStyle w:val="HTMLPreformatted"/>
        <w:shd w:val="clear" w:color="auto" w:fill="F9FBF9"/>
        <w:rPr>
          <w:ins w:id="321" w:author="Unknown"/>
          <w:color w:val="000000"/>
        </w:rPr>
      </w:pPr>
      <w:ins w:id="322" w:author="Unknown">
        <w:r>
          <w:rPr>
            <w:color w:val="000000"/>
          </w:rPr>
          <w:t xml:space="preserve">       instance </w:t>
        </w:r>
        <w:proofErr w:type="spellStart"/>
        <w:r>
          <w:rPr>
            <w:color w:val="000000"/>
          </w:rPr>
          <w:t>initializer</w:t>
        </w:r>
        <w:proofErr w:type="spellEnd"/>
        <w:r>
          <w:rPr>
            <w:color w:val="000000"/>
          </w:rPr>
          <w:t xml:space="preserve"> block is invoked</w:t>
        </w:r>
      </w:ins>
    </w:p>
    <w:p w:rsidR="00935974" w:rsidRDefault="00935974" w:rsidP="00935974">
      <w:pPr>
        <w:pStyle w:val="HTMLPreformatted"/>
        <w:shd w:val="clear" w:color="auto" w:fill="F9FBF9"/>
        <w:rPr>
          <w:ins w:id="323" w:author="Unknown"/>
          <w:color w:val="000000"/>
        </w:rPr>
      </w:pPr>
      <w:ins w:id="324" w:author="Unknown">
        <w:r>
          <w:rPr>
            <w:color w:val="000000"/>
          </w:rPr>
          <w:t xml:space="preserve">       child class constructor invoked 10</w:t>
        </w:r>
      </w:ins>
    </w:p>
    <w:p w:rsidR="002E7462" w:rsidRDefault="002E7462"/>
    <w:sectPr w:rsidR="002E7462" w:rsidSect="002E746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E31B3"/>
    <w:multiLevelType w:val="multilevel"/>
    <w:tmpl w:val="B67E8B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5664EE"/>
    <w:multiLevelType w:val="multilevel"/>
    <w:tmpl w:val="A3824B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74C12EF"/>
    <w:multiLevelType w:val="multilevel"/>
    <w:tmpl w:val="0F9E93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DEF328A"/>
    <w:multiLevelType w:val="multilevel"/>
    <w:tmpl w:val="4FA839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F804EED"/>
    <w:multiLevelType w:val="multilevel"/>
    <w:tmpl w:val="46049A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F4E26F6"/>
    <w:multiLevelType w:val="multilevel"/>
    <w:tmpl w:val="D9F65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372779C"/>
    <w:multiLevelType w:val="multilevel"/>
    <w:tmpl w:val="D7BCD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5B24933"/>
    <w:multiLevelType w:val="multilevel"/>
    <w:tmpl w:val="D4401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3503AE3"/>
    <w:multiLevelType w:val="multilevel"/>
    <w:tmpl w:val="90D60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B560266"/>
    <w:multiLevelType w:val="multilevel"/>
    <w:tmpl w:val="4C54A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CAB1AFA"/>
    <w:multiLevelType w:val="multilevel"/>
    <w:tmpl w:val="20E8E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35E07C2"/>
    <w:multiLevelType w:val="multilevel"/>
    <w:tmpl w:val="83BE8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5655780"/>
    <w:multiLevelType w:val="multilevel"/>
    <w:tmpl w:val="24F06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2817DDC"/>
    <w:multiLevelType w:val="multilevel"/>
    <w:tmpl w:val="82A43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1"/>
  </w:num>
  <w:num w:numId="3">
    <w:abstractNumId w:val="2"/>
  </w:num>
  <w:num w:numId="4">
    <w:abstractNumId w:val="3"/>
  </w:num>
  <w:num w:numId="5">
    <w:abstractNumId w:val="4"/>
  </w:num>
  <w:num w:numId="6">
    <w:abstractNumId w:val="7"/>
  </w:num>
  <w:num w:numId="7">
    <w:abstractNumId w:val="6"/>
  </w:num>
  <w:num w:numId="8">
    <w:abstractNumId w:val="10"/>
  </w:num>
  <w:num w:numId="9">
    <w:abstractNumId w:val="8"/>
  </w:num>
  <w:num w:numId="10">
    <w:abstractNumId w:val="9"/>
  </w:num>
  <w:num w:numId="11">
    <w:abstractNumId w:val="12"/>
  </w:num>
  <w:num w:numId="12">
    <w:abstractNumId w:val="0"/>
  </w:num>
  <w:num w:numId="13">
    <w:abstractNumId w:val="5"/>
  </w:num>
  <w:num w:numId="14">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compat/>
  <w:rsids>
    <w:rsidRoot w:val="00EB72F6"/>
    <w:rsid w:val="002E7462"/>
    <w:rsid w:val="007E1B5B"/>
    <w:rsid w:val="00935974"/>
    <w:rsid w:val="00E1684D"/>
    <w:rsid w:val="00EB72F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7462"/>
  </w:style>
  <w:style w:type="paragraph" w:styleId="Heading1">
    <w:name w:val="heading 1"/>
    <w:basedOn w:val="Normal"/>
    <w:link w:val="Heading1Char"/>
    <w:uiPriority w:val="9"/>
    <w:qFormat/>
    <w:rsid w:val="00EB72F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EB72F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93597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EB72F6"/>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72F6"/>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EB72F6"/>
    <w:rPr>
      <w:rFonts w:ascii="Times New Roman" w:eastAsia="Times New Roman" w:hAnsi="Times New Roman" w:cs="Times New Roman"/>
      <w:b/>
      <w:bCs/>
      <w:sz w:val="36"/>
      <w:szCs w:val="36"/>
      <w:lang w:eastAsia="en-IN"/>
    </w:rPr>
  </w:style>
  <w:style w:type="character" w:customStyle="1" w:styleId="Heading4Char">
    <w:name w:val="Heading 4 Char"/>
    <w:basedOn w:val="DefaultParagraphFont"/>
    <w:link w:val="Heading4"/>
    <w:uiPriority w:val="9"/>
    <w:rsid w:val="00EB72F6"/>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EB72F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B72F6"/>
    <w:rPr>
      <w:b/>
      <w:bCs/>
    </w:rPr>
  </w:style>
  <w:style w:type="character" w:styleId="Hyperlink">
    <w:name w:val="Hyperlink"/>
    <w:basedOn w:val="DefaultParagraphFont"/>
    <w:uiPriority w:val="99"/>
    <w:semiHidden/>
    <w:unhideWhenUsed/>
    <w:rsid w:val="00EB72F6"/>
    <w:rPr>
      <w:color w:val="0000FF"/>
      <w:u w:val="single"/>
    </w:rPr>
  </w:style>
  <w:style w:type="character" w:customStyle="1" w:styleId="keyword">
    <w:name w:val="keyword"/>
    <w:basedOn w:val="DefaultParagraphFont"/>
    <w:rsid w:val="00EB72F6"/>
  </w:style>
  <w:style w:type="character" w:customStyle="1" w:styleId="string">
    <w:name w:val="string"/>
    <w:basedOn w:val="DefaultParagraphFont"/>
    <w:rsid w:val="00EB72F6"/>
  </w:style>
  <w:style w:type="character" w:customStyle="1" w:styleId="comment">
    <w:name w:val="comment"/>
    <w:basedOn w:val="DefaultParagraphFont"/>
    <w:rsid w:val="00EB72F6"/>
  </w:style>
  <w:style w:type="character" w:customStyle="1" w:styleId="testit">
    <w:name w:val="testit"/>
    <w:basedOn w:val="DefaultParagraphFont"/>
    <w:rsid w:val="00EB72F6"/>
  </w:style>
  <w:style w:type="paragraph" w:styleId="HTMLPreformatted">
    <w:name w:val="HTML Preformatted"/>
    <w:basedOn w:val="Normal"/>
    <w:link w:val="HTMLPreformattedChar"/>
    <w:uiPriority w:val="99"/>
    <w:semiHidden/>
    <w:unhideWhenUsed/>
    <w:rsid w:val="00EB7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B72F6"/>
    <w:rPr>
      <w:rFonts w:ascii="Courier New" w:eastAsia="Times New Roman" w:hAnsi="Courier New" w:cs="Courier New"/>
      <w:sz w:val="20"/>
      <w:szCs w:val="20"/>
      <w:lang w:eastAsia="en-IN"/>
    </w:rPr>
  </w:style>
  <w:style w:type="character" w:customStyle="1" w:styleId="number">
    <w:name w:val="number"/>
    <w:basedOn w:val="DefaultParagraphFont"/>
    <w:rsid w:val="00EB72F6"/>
  </w:style>
  <w:style w:type="paragraph" w:styleId="BalloonText">
    <w:name w:val="Balloon Text"/>
    <w:basedOn w:val="Normal"/>
    <w:link w:val="BalloonTextChar"/>
    <w:uiPriority w:val="99"/>
    <w:semiHidden/>
    <w:unhideWhenUsed/>
    <w:rsid w:val="00EB72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72F6"/>
    <w:rPr>
      <w:rFonts w:ascii="Tahoma" w:hAnsi="Tahoma" w:cs="Tahoma"/>
      <w:sz w:val="16"/>
      <w:szCs w:val="16"/>
    </w:rPr>
  </w:style>
  <w:style w:type="character" w:customStyle="1" w:styleId="Heading3Char">
    <w:name w:val="Heading 3 Char"/>
    <w:basedOn w:val="DefaultParagraphFont"/>
    <w:link w:val="Heading3"/>
    <w:uiPriority w:val="9"/>
    <w:semiHidden/>
    <w:rsid w:val="00935974"/>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957489839">
      <w:bodyDiv w:val="1"/>
      <w:marLeft w:val="0"/>
      <w:marRight w:val="0"/>
      <w:marTop w:val="0"/>
      <w:marBottom w:val="0"/>
      <w:divBdr>
        <w:top w:val="none" w:sz="0" w:space="0" w:color="auto"/>
        <w:left w:val="none" w:sz="0" w:space="0" w:color="auto"/>
        <w:bottom w:val="none" w:sz="0" w:space="0" w:color="auto"/>
        <w:right w:val="none" w:sz="0" w:space="0" w:color="auto"/>
      </w:divBdr>
      <w:divsChild>
        <w:div w:id="285553015">
          <w:marLeft w:val="136"/>
          <w:marRight w:val="0"/>
          <w:marTop w:val="0"/>
          <w:marBottom w:val="0"/>
          <w:divBdr>
            <w:top w:val="single" w:sz="6" w:space="0" w:color="FFC0CB"/>
            <w:left w:val="single" w:sz="6" w:space="1" w:color="FFC0CB"/>
            <w:bottom w:val="single" w:sz="6" w:space="1" w:color="FFC0CB"/>
            <w:right w:val="single" w:sz="6" w:space="1" w:color="FFC0CB"/>
          </w:divBdr>
        </w:div>
        <w:div w:id="1016342545">
          <w:marLeft w:val="0"/>
          <w:marRight w:val="0"/>
          <w:marTop w:val="0"/>
          <w:marBottom w:val="109"/>
          <w:divBdr>
            <w:top w:val="single" w:sz="6" w:space="0" w:color="D5DDC6"/>
            <w:left w:val="single" w:sz="24" w:space="0" w:color="66BB55"/>
            <w:bottom w:val="single" w:sz="6" w:space="0" w:color="D5DDC6"/>
            <w:right w:val="single" w:sz="6" w:space="0" w:color="D5DDC6"/>
          </w:divBdr>
        </w:div>
        <w:div w:id="2057005747">
          <w:marLeft w:val="0"/>
          <w:marRight w:val="0"/>
          <w:marTop w:val="0"/>
          <w:marBottom w:val="109"/>
          <w:divBdr>
            <w:top w:val="single" w:sz="6" w:space="0" w:color="D5DDC6"/>
            <w:left w:val="single" w:sz="24" w:space="0" w:color="66BB55"/>
            <w:bottom w:val="single" w:sz="6" w:space="0" w:color="D5DDC6"/>
            <w:right w:val="single" w:sz="6" w:space="0" w:color="D5DDC6"/>
          </w:divBdr>
        </w:div>
        <w:div w:id="1941179401">
          <w:marLeft w:val="0"/>
          <w:marRight w:val="0"/>
          <w:marTop w:val="109"/>
          <w:marBottom w:val="0"/>
          <w:divBdr>
            <w:top w:val="single" w:sz="6" w:space="0" w:color="D5DDC6"/>
            <w:left w:val="single" w:sz="6" w:space="3" w:color="D5DDC6"/>
            <w:bottom w:val="single" w:sz="6" w:space="0" w:color="D5DDC6"/>
            <w:right w:val="single" w:sz="6" w:space="0" w:color="D5DDC6"/>
          </w:divBdr>
        </w:div>
        <w:div w:id="1582567087">
          <w:marLeft w:val="0"/>
          <w:marRight w:val="0"/>
          <w:marTop w:val="0"/>
          <w:marBottom w:val="109"/>
          <w:divBdr>
            <w:top w:val="single" w:sz="6" w:space="0" w:color="D5DDC6"/>
            <w:left w:val="single" w:sz="24" w:space="0" w:color="66BB55"/>
            <w:bottom w:val="single" w:sz="6" w:space="0" w:color="D5DDC6"/>
            <w:right w:val="single" w:sz="6" w:space="0" w:color="D5DDC6"/>
          </w:divBdr>
        </w:div>
        <w:div w:id="1582644261">
          <w:marLeft w:val="0"/>
          <w:marRight w:val="0"/>
          <w:marTop w:val="109"/>
          <w:marBottom w:val="0"/>
          <w:divBdr>
            <w:top w:val="single" w:sz="6" w:space="0" w:color="D5DDC6"/>
            <w:left w:val="single" w:sz="6" w:space="3" w:color="D5DDC6"/>
            <w:bottom w:val="single" w:sz="6" w:space="0" w:color="D5DDC6"/>
            <w:right w:val="single" w:sz="6" w:space="0" w:color="D5DDC6"/>
          </w:divBdr>
        </w:div>
        <w:div w:id="418864947">
          <w:marLeft w:val="0"/>
          <w:marRight w:val="0"/>
          <w:marTop w:val="0"/>
          <w:marBottom w:val="109"/>
          <w:divBdr>
            <w:top w:val="single" w:sz="6" w:space="0" w:color="D5DDC6"/>
            <w:left w:val="single" w:sz="24" w:space="0" w:color="66BB55"/>
            <w:bottom w:val="single" w:sz="6" w:space="0" w:color="D5DDC6"/>
            <w:right w:val="single" w:sz="6" w:space="0" w:color="D5DDC6"/>
          </w:divBdr>
        </w:div>
        <w:div w:id="1583368456">
          <w:marLeft w:val="0"/>
          <w:marRight w:val="0"/>
          <w:marTop w:val="109"/>
          <w:marBottom w:val="0"/>
          <w:divBdr>
            <w:top w:val="single" w:sz="6" w:space="0" w:color="D5DDC6"/>
            <w:left w:val="single" w:sz="6" w:space="3" w:color="D5DDC6"/>
            <w:bottom w:val="single" w:sz="6" w:space="0" w:color="D5DDC6"/>
            <w:right w:val="single" w:sz="6" w:space="0" w:color="D5DDC6"/>
          </w:divBdr>
        </w:div>
        <w:div w:id="46419836">
          <w:marLeft w:val="0"/>
          <w:marRight w:val="0"/>
          <w:marTop w:val="0"/>
          <w:marBottom w:val="109"/>
          <w:divBdr>
            <w:top w:val="single" w:sz="6" w:space="0" w:color="D5DDC6"/>
            <w:left w:val="single" w:sz="24" w:space="0" w:color="66BB55"/>
            <w:bottom w:val="single" w:sz="6" w:space="0" w:color="D5DDC6"/>
            <w:right w:val="single" w:sz="6" w:space="0" w:color="D5DDC6"/>
          </w:divBdr>
        </w:div>
        <w:div w:id="1857037049">
          <w:marLeft w:val="0"/>
          <w:marRight w:val="0"/>
          <w:marTop w:val="109"/>
          <w:marBottom w:val="0"/>
          <w:divBdr>
            <w:top w:val="single" w:sz="6" w:space="0" w:color="D5DDC6"/>
            <w:left w:val="single" w:sz="6" w:space="3" w:color="D5DDC6"/>
            <w:bottom w:val="single" w:sz="6" w:space="0" w:color="D5DDC6"/>
            <w:right w:val="single" w:sz="6" w:space="0" w:color="D5DDC6"/>
          </w:divBdr>
        </w:div>
      </w:divsChild>
    </w:div>
    <w:div w:id="1759449067">
      <w:bodyDiv w:val="1"/>
      <w:marLeft w:val="0"/>
      <w:marRight w:val="0"/>
      <w:marTop w:val="0"/>
      <w:marBottom w:val="0"/>
      <w:divBdr>
        <w:top w:val="none" w:sz="0" w:space="0" w:color="auto"/>
        <w:left w:val="none" w:sz="0" w:space="0" w:color="auto"/>
        <w:bottom w:val="none" w:sz="0" w:space="0" w:color="auto"/>
        <w:right w:val="none" w:sz="0" w:space="0" w:color="auto"/>
      </w:divBdr>
      <w:divsChild>
        <w:div w:id="1334263367">
          <w:marLeft w:val="0"/>
          <w:marRight w:val="0"/>
          <w:marTop w:val="0"/>
          <w:marBottom w:val="109"/>
          <w:divBdr>
            <w:top w:val="single" w:sz="6" w:space="0" w:color="D5DDC6"/>
            <w:left w:val="single" w:sz="24" w:space="0" w:color="66BB55"/>
            <w:bottom w:val="single" w:sz="6" w:space="0" w:color="D5DDC6"/>
            <w:right w:val="single" w:sz="6" w:space="0" w:color="D5DDC6"/>
          </w:divBdr>
        </w:div>
        <w:div w:id="866527025">
          <w:marLeft w:val="0"/>
          <w:marRight w:val="0"/>
          <w:marTop w:val="109"/>
          <w:marBottom w:val="0"/>
          <w:divBdr>
            <w:top w:val="single" w:sz="6" w:space="0" w:color="D5DDC6"/>
            <w:left w:val="single" w:sz="6" w:space="3" w:color="D5DDC6"/>
            <w:bottom w:val="single" w:sz="6" w:space="0" w:color="D5DDC6"/>
            <w:right w:val="single" w:sz="6" w:space="0" w:color="D5DDC6"/>
          </w:divBdr>
        </w:div>
        <w:div w:id="1929148567">
          <w:marLeft w:val="0"/>
          <w:marRight w:val="0"/>
          <w:marTop w:val="0"/>
          <w:marBottom w:val="109"/>
          <w:divBdr>
            <w:top w:val="single" w:sz="6" w:space="0" w:color="D5DDC6"/>
            <w:left w:val="single" w:sz="24" w:space="0" w:color="66BB55"/>
            <w:bottom w:val="single" w:sz="6" w:space="0" w:color="D5DDC6"/>
            <w:right w:val="single" w:sz="6" w:space="0" w:color="D5DDC6"/>
          </w:divBdr>
        </w:div>
        <w:div w:id="1781947449">
          <w:marLeft w:val="0"/>
          <w:marRight w:val="0"/>
          <w:marTop w:val="109"/>
          <w:marBottom w:val="0"/>
          <w:divBdr>
            <w:top w:val="single" w:sz="6" w:space="0" w:color="D5DDC6"/>
            <w:left w:val="single" w:sz="6" w:space="3" w:color="D5DDC6"/>
            <w:bottom w:val="single" w:sz="6" w:space="0" w:color="D5DDC6"/>
            <w:right w:val="single" w:sz="6" w:space="0" w:color="D5DDC6"/>
          </w:divBdr>
        </w:div>
        <w:div w:id="387144072">
          <w:marLeft w:val="0"/>
          <w:marRight w:val="0"/>
          <w:marTop w:val="0"/>
          <w:marBottom w:val="109"/>
          <w:divBdr>
            <w:top w:val="single" w:sz="6" w:space="0" w:color="D5DDC6"/>
            <w:left w:val="single" w:sz="24" w:space="0" w:color="66BB55"/>
            <w:bottom w:val="single" w:sz="6" w:space="0" w:color="D5DDC6"/>
            <w:right w:val="single" w:sz="6" w:space="0" w:color="D5DDC6"/>
          </w:divBdr>
        </w:div>
        <w:div w:id="1251815725">
          <w:marLeft w:val="0"/>
          <w:marRight w:val="0"/>
          <w:marTop w:val="109"/>
          <w:marBottom w:val="0"/>
          <w:divBdr>
            <w:top w:val="single" w:sz="6" w:space="0" w:color="D5DDC6"/>
            <w:left w:val="single" w:sz="6" w:space="3" w:color="D5DDC6"/>
            <w:bottom w:val="single" w:sz="6" w:space="0" w:color="D5DDC6"/>
            <w:right w:val="single" w:sz="6" w:space="0" w:color="D5DDC6"/>
          </w:divBdr>
        </w:div>
        <w:div w:id="497352857">
          <w:marLeft w:val="0"/>
          <w:marRight w:val="0"/>
          <w:marTop w:val="0"/>
          <w:marBottom w:val="109"/>
          <w:divBdr>
            <w:top w:val="single" w:sz="6" w:space="0" w:color="D5DDC6"/>
            <w:left w:val="single" w:sz="24" w:space="0" w:color="66BB55"/>
            <w:bottom w:val="single" w:sz="6" w:space="0" w:color="D5DDC6"/>
            <w:right w:val="single" w:sz="6" w:space="0" w:color="D5DDC6"/>
          </w:divBdr>
        </w:div>
        <w:div w:id="15621421">
          <w:marLeft w:val="0"/>
          <w:marRight w:val="0"/>
          <w:marTop w:val="109"/>
          <w:marBottom w:val="0"/>
          <w:divBdr>
            <w:top w:val="single" w:sz="6" w:space="0" w:color="D5DDC6"/>
            <w:left w:val="single" w:sz="6" w:space="3" w:color="D5DDC6"/>
            <w:bottom w:val="single" w:sz="6" w:space="0" w:color="D5DDC6"/>
            <w:right w:val="single" w:sz="6" w:space="0" w:color="D5DDC6"/>
          </w:divBdr>
        </w:div>
        <w:div w:id="910433738">
          <w:marLeft w:val="0"/>
          <w:marRight w:val="0"/>
          <w:marTop w:val="0"/>
          <w:marBottom w:val="109"/>
          <w:divBdr>
            <w:top w:val="single" w:sz="6" w:space="0" w:color="D5DDC6"/>
            <w:left w:val="single" w:sz="24" w:space="0" w:color="66BB55"/>
            <w:bottom w:val="single" w:sz="6" w:space="0" w:color="D5DDC6"/>
            <w:right w:val="single" w:sz="6" w:space="0" w:color="D5DDC6"/>
          </w:divBdr>
        </w:div>
        <w:div w:id="1573735816">
          <w:marLeft w:val="0"/>
          <w:marRight w:val="0"/>
          <w:marTop w:val="109"/>
          <w:marBottom w:val="0"/>
          <w:divBdr>
            <w:top w:val="single" w:sz="6" w:space="0" w:color="D5DDC6"/>
            <w:left w:val="single" w:sz="6" w:space="3" w:color="D5DDC6"/>
            <w:bottom w:val="single" w:sz="6" w:space="0" w:color="D5DDC6"/>
            <w:right w:val="single" w:sz="6" w:space="0" w:color="D5DDC6"/>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javatpoint.com/opr/test.jsp?filename=TestSuper1"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9</Pages>
  <Words>1187</Words>
  <Characters>6769</Characters>
  <Application>Microsoft Office Word</Application>
  <DocSecurity>0</DocSecurity>
  <Lines>56</Lines>
  <Paragraphs>15</Paragraphs>
  <ScaleCrop>false</ScaleCrop>
  <Company/>
  <LinksUpToDate>false</LinksUpToDate>
  <CharactersWithSpaces>7941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Harsh Vardhan</dc:creator>
  <cp:lastModifiedBy>Harsh Vardhan</cp:lastModifiedBy>
  <cp:revision>5</cp:revision>
  <dcterms:created xsi:type="dcterms:W3CDTF">2019-05-20T16:33:00Z</dcterms:created>
  <dcterms:modified xsi:type="dcterms:W3CDTF">2019-05-20T17:48:00Z</dcterms:modified>
</cp:coreProperties>
</file>