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E6A" w:rsidRPr="00CA1E6A" w:rsidRDefault="00CA1E6A" w:rsidP="00CA1E6A">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CA1E6A">
        <w:rPr>
          <w:rFonts w:ascii="Helvetica" w:eastAsia="Times New Roman" w:hAnsi="Helvetica" w:cs="Helvetica"/>
          <w:color w:val="610B38"/>
          <w:kern w:val="36"/>
          <w:sz w:val="39"/>
          <w:szCs w:val="39"/>
          <w:lang w:eastAsia="en-IN"/>
        </w:rPr>
        <w:t xml:space="preserve">Java </w:t>
      </w:r>
      <w:proofErr w:type="spellStart"/>
      <w:r w:rsidRPr="00CA1E6A">
        <w:rPr>
          <w:rFonts w:ascii="Helvetica" w:eastAsia="Times New Roman" w:hAnsi="Helvetica" w:cs="Helvetica"/>
          <w:color w:val="610B38"/>
          <w:kern w:val="36"/>
          <w:sz w:val="39"/>
          <w:szCs w:val="39"/>
          <w:lang w:eastAsia="en-IN"/>
        </w:rPr>
        <w:t>instanceof</w:t>
      </w:r>
      <w:proofErr w:type="spellEnd"/>
    </w:p>
    <w:p w:rsidR="00CA1E6A" w:rsidRPr="00CA1E6A" w:rsidRDefault="00CA1E6A" w:rsidP="00CA1E6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lang w:eastAsia="en-IN"/>
        </w:rPr>
        <w:t>1.</w:t>
      </w:r>
      <w:r w:rsidRPr="00CA1E6A">
        <w:rPr>
          <w:rFonts w:ascii="Verdana" w:eastAsia="Times New Roman" w:hAnsi="Verdana" w:cs="Times New Roman"/>
          <w:color w:val="000000"/>
          <w:sz w:val="18"/>
          <w:szCs w:val="18"/>
          <w:lang w:eastAsia="en-IN"/>
        </w:rPr>
        <w:tab/>
        <w:t xml:space="preserve">java </w:t>
      </w:r>
      <w:proofErr w:type="spellStart"/>
      <w:r w:rsidRPr="00CA1E6A">
        <w:rPr>
          <w:rFonts w:ascii="Verdana" w:eastAsia="Times New Roman" w:hAnsi="Verdana" w:cs="Times New Roman"/>
          <w:color w:val="000000"/>
          <w:sz w:val="18"/>
          <w:szCs w:val="18"/>
          <w:lang w:eastAsia="en-IN"/>
        </w:rPr>
        <w:t>instanceof</w:t>
      </w:r>
      <w:proofErr w:type="spellEnd"/>
    </w:p>
    <w:p w:rsidR="00CA1E6A" w:rsidRPr="00CA1E6A" w:rsidRDefault="00CA1E6A" w:rsidP="00CA1E6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lang w:eastAsia="en-IN"/>
        </w:rPr>
        <w:t>2.</w:t>
      </w:r>
      <w:r w:rsidRPr="00CA1E6A">
        <w:rPr>
          <w:rFonts w:ascii="Verdana" w:eastAsia="Times New Roman" w:hAnsi="Verdana" w:cs="Times New Roman"/>
          <w:color w:val="000000"/>
          <w:sz w:val="18"/>
          <w:szCs w:val="18"/>
          <w:lang w:eastAsia="en-IN"/>
        </w:rPr>
        <w:tab/>
        <w:t xml:space="preserve">Example of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operator</w:t>
      </w:r>
    </w:p>
    <w:p w:rsidR="00CA1E6A" w:rsidRPr="00CA1E6A" w:rsidRDefault="00CA1E6A" w:rsidP="00CA1E6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lang w:eastAsia="en-IN"/>
        </w:rPr>
        <w:t>3.</w:t>
      </w:r>
      <w:r w:rsidRPr="00CA1E6A">
        <w:rPr>
          <w:rFonts w:ascii="Verdana" w:eastAsia="Times New Roman" w:hAnsi="Verdana" w:cs="Times New Roman"/>
          <w:color w:val="000000"/>
          <w:sz w:val="18"/>
          <w:szCs w:val="18"/>
          <w:lang w:eastAsia="en-IN"/>
        </w:rPr>
        <w:tab/>
        <w:t xml:space="preserve">Applying the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operator with a variable </w:t>
      </w:r>
      <w:proofErr w:type="spellStart"/>
      <w:r w:rsidRPr="00CA1E6A">
        <w:rPr>
          <w:rFonts w:ascii="Verdana" w:eastAsia="Times New Roman" w:hAnsi="Verdana" w:cs="Times New Roman"/>
          <w:color w:val="000000"/>
          <w:sz w:val="18"/>
          <w:szCs w:val="18"/>
          <w:lang w:eastAsia="en-IN"/>
        </w:rPr>
        <w:t>the</w:t>
      </w:r>
      <w:proofErr w:type="spellEnd"/>
      <w:r w:rsidRPr="00CA1E6A">
        <w:rPr>
          <w:rFonts w:ascii="Verdana" w:eastAsia="Times New Roman" w:hAnsi="Verdana" w:cs="Times New Roman"/>
          <w:color w:val="000000"/>
          <w:sz w:val="18"/>
          <w:szCs w:val="18"/>
          <w:lang w:eastAsia="en-IN"/>
        </w:rPr>
        <w:t xml:space="preserve"> have null value</w:t>
      </w:r>
    </w:p>
    <w:p w:rsidR="00CA1E6A" w:rsidRPr="00CA1E6A" w:rsidRDefault="00CA1E6A" w:rsidP="00CA1E6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lang w:eastAsia="en-IN"/>
        </w:rPr>
        <w:t>4.</w:t>
      </w:r>
      <w:r w:rsidRPr="00CA1E6A">
        <w:rPr>
          <w:rFonts w:ascii="Verdana" w:eastAsia="Times New Roman" w:hAnsi="Verdana" w:cs="Times New Roman"/>
          <w:color w:val="000000"/>
          <w:sz w:val="18"/>
          <w:szCs w:val="18"/>
          <w:lang w:eastAsia="en-IN"/>
        </w:rPr>
        <w:tab/>
      </w:r>
      <w:proofErr w:type="spellStart"/>
      <w:r w:rsidRPr="00CA1E6A">
        <w:rPr>
          <w:rFonts w:ascii="Verdana" w:eastAsia="Times New Roman" w:hAnsi="Verdana" w:cs="Times New Roman"/>
          <w:color w:val="000000"/>
          <w:sz w:val="18"/>
          <w:szCs w:val="18"/>
          <w:lang w:eastAsia="en-IN"/>
        </w:rPr>
        <w:t>Downcasting</w:t>
      </w:r>
      <w:proofErr w:type="spellEnd"/>
      <w:r w:rsidRPr="00CA1E6A">
        <w:rPr>
          <w:rFonts w:ascii="Verdana" w:eastAsia="Times New Roman" w:hAnsi="Verdana" w:cs="Times New Roman"/>
          <w:color w:val="000000"/>
          <w:sz w:val="18"/>
          <w:szCs w:val="18"/>
          <w:lang w:eastAsia="en-IN"/>
        </w:rPr>
        <w:t xml:space="preserve"> with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operator</w:t>
      </w:r>
    </w:p>
    <w:p w:rsidR="00CA1E6A" w:rsidRDefault="00CA1E6A" w:rsidP="00CA1E6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lang w:eastAsia="en-IN"/>
        </w:rPr>
        <w:t>5.</w:t>
      </w:r>
      <w:r w:rsidRPr="00CA1E6A">
        <w:rPr>
          <w:rFonts w:ascii="Verdana" w:eastAsia="Times New Roman" w:hAnsi="Verdana" w:cs="Times New Roman"/>
          <w:color w:val="000000"/>
          <w:sz w:val="18"/>
          <w:szCs w:val="18"/>
          <w:lang w:eastAsia="en-IN"/>
        </w:rPr>
        <w:tab/>
      </w:r>
      <w:proofErr w:type="spellStart"/>
      <w:r w:rsidRPr="00CA1E6A">
        <w:rPr>
          <w:rFonts w:ascii="Verdana" w:eastAsia="Times New Roman" w:hAnsi="Verdana" w:cs="Times New Roman"/>
          <w:color w:val="000000"/>
          <w:sz w:val="18"/>
          <w:szCs w:val="18"/>
          <w:lang w:eastAsia="en-IN"/>
        </w:rPr>
        <w:t>Downcasting</w:t>
      </w:r>
      <w:proofErr w:type="spellEnd"/>
      <w:r w:rsidRPr="00CA1E6A">
        <w:rPr>
          <w:rFonts w:ascii="Verdana" w:eastAsia="Times New Roman" w:hAnsi="Verdana" w:cs="Times New Roman"/>
          <w:color w:val="000000"/>
          <w:sz w:val="18"/>
          <w:szCs w:val="18"/>
          <w:lang w:eastAsia="en-IN"/>
        </w:rPr>
        <w:t xml:space="preserve"> without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operator</w:t>
      </w:r>
    </w:p>
    <w:p w:rsidR="00CA1E6A" w:rsidRPr="00CA1E6A" w:rsidRDefault="00CA1E6A" w:rsidP="00CA1E6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lang w:eastAsia="en-IN"/>
        </w:rPr>
        <w:t>The </w:t>
      </w:r>
      <w:r w:rsidRPr="00CA1E6A">
        <w:rPr>
          <w:rFonts w:ascii="Verdana" w:eastAsia="Times New Roman" w:hAnsi="Verdana" w:cs="Times New Roman"/>
          <w:b/>
          <w:bCs/>
          <w:color w:val="2F4F4F"/>
          <w:sz w:val="18"/>
          <w:szCs w:val="18"/>
          <w:lang w:eastAsia="en-IN"/>
        </w:rPr>
        <w:t xml:space="preserve">java </w:t>
      </w:r>
      <w:proofErr w:type="spellStart"/>
      <w:r w:rsidRPr="00CA1E6A">
        <w:rPr>
          <w:rFonts w:ascii="Verdana" w:eastAsia="Times New Roman" w:hAnsi="Verdana" w:cs="Times New Roman"/>
          <w:b/>
          <w:bCs/>
          <w:color w:val="2F4F4F"/>
          <w:sz w:val="18"/>
          <w:szCs w:val="18"/>
          <w:lang w:eastAsia="en-IN"/>
        </w:rPr>
        <w:t>instanceof</w:t>
      </w:r>
      <w:proofErr w:type="spellEnd"/>
      <w:r w:rsidRPr="00CA1E6A">
        <w:rPr>
          <w:rFonts w:ascii="Verdana" w:eastAsia="Times New Roman" w:hAnsi="Verdana" w:cs="Times New Roman"/>
          <w:b/>
          <w:bCs/>
          <w:color w:val="2F4F4F"/>
          <w:sz w:val="18"/>
          <w:szCs w:val="18"/>
          <w:lang w:eastAsia="en-IN"/>
        </w:rPr>
        <w:t xml:space="preserve"> operator</w:t>
      </w:r>
      <w:r w:rsidRPr="00CA1E6A">
        <w:rPr>
          <w:rFonts w:ascii="Verdana" w:eastAsia="Times New Roman" w:hAnsi="Verdana" w:cs="Times New Roman"/>
          <w:color w:val="000000"/>
          <w:sz w:val="18"/>
          <w:szCs w:val="18"/>
          <w:lang w:eastAsia="en-IN"/>
        </w:rPr>
        <w:t> is used to test whether the object is an instance of the specified type (class or subclass or interface).</w:t>
      </w:r>
    </w:p>
    <w:p w:rsidR="00CA1E6A" w:rsidRPr="00CA1E6A" w:rsidRDefault="00CA1E6A" w:rsidP="00CA1E6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lang w:eastAsia="en-IN"/>
        </w:rPr>
        <w:t xml:space="preserve">The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in java is also known as type </w:t>
      </w:r>
      <w:r w:rsidRPr="00CA1E6A">
        <w:rPr>
          <w:rFonts w:ascii="Verdana" w:eastAsia="Times New Roman" w:hAnsi="Verdana" w:cs="Times New Roman"/>
          <w:i/>
          <w:iCs/>
          <w:color w:val="000000"/>
          <w:sz w:val="18"/>
          <w:szCs w:val="18"/>
          <w:lang w:eastAsia="en-IN"/>
        </w:rPr>
        <w:t>comparison operator</w:t>
      </w:r>
      <w:r w:rsidRPr="00CA1E6A">
        <w:rPr>
          <w:rFonts w:ascii="Verdana" w:eastAsia="Times New Roman" w:hAnsi="Verdana" w:cs="Times New Roman"/>
          <w:color w:val="000000"/>
          <w:sz w:val="18"/>
          <w:szCs w:val="18"/>
          <w:lang w:eastAsia="en-IN"/>
        </w:rPr>
        <w:t xml:space="preserve"> because it compares the instance with type. It returns either true or false. If we apply the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operator with any variable that has null value, it returns false.</w:t>
      </w:r>
    </w:p>
    <w:p w:rsidR="00CA1E6A" w:rsidRPr="00CA1E6A" w:rsidRDefault="00CA1E6A" w:rsidP="00CA1E6A">
      <w:pPr>
        <w:shd w:val="clear" w:color="auto" w:fill="FFFFFF"/>
        <w:spacing w:before="100" w:beforeAutospacing="1" w:after="100" w:afterAutospacing="1" w:line="240" w:lineRule="auto"/>
        <w:outlineLvl w:val="2"/>
        <w:rPr>
          <w:rFonts w:ascii="Tahoma" w:eastAsia="Times New Roman" w:hAnsi="Tahoma" w:cs="Tahoma"/>
          <w:color w:val="610B4B"/>
          <w:sz w:val="30"/>
          <w:szCs w:val="30"/>
          <w:lang w:eastAsia="en-IN"/>
        </w:rPr>
      </w:pPr>
      <w:r w:rsidRPr="00CA1E6A">
        <w:rPr>
          <w:rFonts w:ascii="Tahoma" w:eastAsia="Times New Roman" w:hAnsi="Tahoma" w:cs="Tahoma"/>
          <w:color w:val="610B4B"/>
          <w:sz w:val="30"/>
          <w:szCs w:val="30"/>
          <w:lang w:eastAsia="en-IN"/>
        </w:rPr>
        <w:t xml:space="preserve">Simple example of java </w:t>
      </w:r>
      <w:proofErr w:type="spellStart"/>
      <w:r w:rsidRPr="00CA1E6A">
        <w:rPr>
          <w:rFonts w:ascii="Tahoma" w:eastAsia="Times New Roman" w:hAnsi="Tahoma" w:cs="Tahoma"/>
          <w:color w:val="610B4B"/>
          <w:sz w:val="30"/>
          <w:szCs w:val="30"/>
          <w:lang w:eastAsia="en-IN"/>
        </w:rPr>
        <w:t>instanceof</w:t>
      </w:r>
      <w:proofErr w:type="spellEnd"/>
    </w:p>
    <w:p w:rsidR="00CA1E6A" w:rsidRPr="00CA1E6A" w:rsidRDefault="00CA1E6A" w:rsidP="00CA1E6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lang w:eastAsia="en-IN"/>
        </w:rPr>
        <w:t>Let's see the simple example of instance operator where it tests the current class.</w:t>
      </w:r>
    </w:p>
    <w:p w:rsidR="00CA1E6A" w:rsidRPr="00CA1E6A" w:rsidRDefault="00CA1E6A" w:rsidP="00CA1E6A">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Simple1{  </w:t>
      </w:r>
    </w:p>
    <w:p w:rsidR="00CA1E6A" w:rsidRPr="00CA1E6A" w:rsidRDefault="00CA1E6A" w:rsidP="00CA1E6A">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public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static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void</w:t>
      </w:r>
      <w:r w:rsidRPr="00CA1E6A">
        <w:rPr>
          <w:rFonts w:ascii="Verdana" w:eastAsia="Times New Roman" w:hAnsi="Verdana" w:cs="Times New Roman"/>
          <w:color w:val="000000"/>
          <w:sz w:val="18"/>
          <w:szCs w:val="18"/>
          <w:bdr w:val="none" w:sz="0" w:space="0" w:color="auto" w:frame="1"/>
          <w:lang w:eastAsia="en-IN"/>
        </w:rPr>
        <w:t> main(String </w:t>
      </w:r>
      <w:proofErr w:type="spellStart"/>
      <w:r w:rsidRPr="00CA1E6A">
        <w:rPr>
          <w:rFonts w:ascii="Verdana" w:eastAsia="Times New Roman" w:hAnsi="Verdana" w:cs="Times New Roman"/>
          <w:color w:val="000000"/>
          <w:sz w:val="18"/>
          <w:szCs w:val="18"/>
          <w:bdr w:val="none" w:sz="0" w:space="0" w:color="auto" w:frame="1"/>
          <w:lang w:eastAsia="en-IN"/>
        </w:rPr>
        <w:t>args</w:t>
      </w:r>
      <w:proofErr w:type="spellEnd"/>
      <w:r w:rsidRPr="00CA1E6A">
        <w:rPr>
          <w:rFonts w:ascii="Verdana" w:eastAsia="Times New Roman" w:hAnsi="Verdana" w:cs="Times New Roman"/>
          <w:color w:val="000000"/>
          <w:sz w:val="18"/>
          <w:szCs w:val="18"/>
          <w:bdr w:val="none" w:sz="0" w:space="0" w:color="auto" w:frame="1"/>
          <w:lang w:eastAsia="en-IN"/>
        </w:rPr>
        <w:t>[]){  </w:t>
      </w:r>
    </w:p>
    <w:p w:rsidR="00CA1E6A" w:rsidRPr="00CA1E6A" w:rsidRDefault="00CA1E6A" w:rsidP="00CA1E6A">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bdr w:val="none" w:sz="0" w:space="0" w:color="auto" w:frame="1"/>
          <w:lang w:eastAsia="en-IN"/>
        </w:rPr>
        <w:t> Simple1 s=</w:t>
      </w:r>
      <w:r w:rsidRPr="00CA1E6A">
        <w:rPr>
          <w:rFonts w:ascii="Verdana" w:eastAsia="Times New Roman" w:hAnsi="Verdana" w:cs="Times New Roman"/>
          <w:b/>
          <w:bCs/>
          <w:color w:val="006699"/>
          <w:sz w:val="18"/>
          <w:lang w:eastAsia="en-IN"/>
        </w:rPr>
        <w:t>new</w:t>
      </w:r>
      <w:r w:rsidRPr="00CA1E6A">
        <w:rPr>
          <w:rFonts w:ascii="Verdana" w:eastAsia="Times New Roman" w:hAnsi="Verdana" w:cs="Times New Roman"/>
          <w:color w:val="000000"/>
          <w:sz w:val="18"/>
          <w:szCs w:val="18"/>
          <w:bdr w:val="none" w:sz="0" w:space="0" w:color="auto" w:frame="1"/>
          <w:lang w:eastAsia="en-IN"/>
        </w:rPr>
        <w:t> Simple1();  </w:t>
      </w:r>
    </w:p>
    <w:p w:rsidR="00CA1E6A" w:rsidRPr="00CA1E6A" w:rsidRDefault="00CA1E6A" w:rsidP="00CA1E6A">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bdr w:val="none" w:sz="0" w:space="0" w:color="auto" w:frame="1"/>
          <w:lang w:eastAsia="en-IN"/>
        </w:rPr>
        <w:t> </w:t>
      </w:r>
      <w:proofErr w:type="spellStart"/>
      <w:r w:rsidRPr="00CA1E6A">
        <w:rPr>
          <w:rFonts w:ascii="Verdana" w:eastAsia="Times New Roman" w:hAnsi="Verdana" w:cs="Times New Roman"/>
          <w:color w:val="000000"/>
          <w:sz w:val="18"/>
          <w:szCs w:val="18"/>
          <w:bdr w:val="none" w:sz="0" w:space="0" w:color="auto" w:frame="1"/>
          <w:lang w:eastAsia="en-IN"/>
        </w:rPr>
        <w:t>System.out.println</w:t>
      </w:r>
      <w:proofErr w:type="spellEnd"/>
      <w:r w:rsidRPr="00CA1E6A">
        <w:rPr>
          <w:rFonts w:ascii="Verdana" w:eastAsia="Times New Roman" w:hAnsi="Verdana" w:cs="Times New Roman"/>
          <w:color w:val="000000"/>
          <w:sz w:val="18"/>
          <w:szCs w:val="18"/>
          <w:bdr w:val="none" w:sz="0" w:space="0" w:color="auto" w:frame="1"/>
          <w:lang w:eastAsia="en-IN"/>
        </w:rPr>
        <w:t>(s </w:t>
      </w:r>
      <w:proofErr w:type="spellStart"/>
      <w:r w:rsidRPr="00CA1E6A">
        <w:rPr>
          <w:rFonts w:ascii="Verdana" w:eastAsia="Times New Roman" w:hAnsi="Verdana" w:cs="Times New Roman"/>
          <w:b/>
          <w:bCs/>
          <w:color w:val="006699"/>
          <w:sz w:val="18"/>
          <w:lang w:eastAsia="en-IN"/>
        </w:rPr>
        <w:t>instanceof</w:t>
      </w:r>
      <w:proofErr w:type="spellEnd"/>
      <w:r w:rsidRPr="00CA1E6A">
        <w:rPr>
          <w:rFonts w:ascii="Verdana" w:eastAsia="Times New Roman" w:hAnsi="Verdana" w:cs="Times New Roman"/>
          <w:color w:val="000000"/>
          <w:sz w:val="18"/>
          <w:szCs w:val="18"/>
          <w:bdr w:val="none" w:sz="0" w:space="0" w:color="auto" w:frame="1"/>
          <w:lang w:eastAsia="en-IN"/>
        </w:rPr>
        <w:t> Simple1);</w:t>
      </w:r>
      <w:r w:rsidRPr="00CA1E6A">
        <w:rPr>
          <w:rFonts w:ascii="Verdana" w:eastAsia="Times New Roman" w:hAnsi="Verdana" w:cs="Times New Roman"/>
          <w:color w:val="008200"/>
          <w:sz w:val="18"/>
          <w:lang w:eastAsia="en-IN"/>
        </w:rPr>
        <w:t>//true</w:t>
      </w:r>
      <w:r w:rsidRPr="00CA1E6A">
        <w:rPr>
          <w:rFonts w:ascii="Verdana" w:eastAsia="Times New Roman" w:hAnsi="Verdana" w:cs="Times New Roman"/>
          <w:color w:val="000000"/>
          <w:sz w:val="18"/>
          <w:szCs w:val="18"/>
          <w:bdr w:val="none" w:sz="0" w:space="0" w:color="auto" w:frame="1"/>
          <w:lang w:eastAsia="en-IN"/>
        </w:rPr>
        <w:t>  </w:t>
      </w:r>
    </w:p>
    <w:p w:rsidR="00CA1E6A" w:rsidRPr="00CA1E6A" w:rsidRDefault="00CA1E6A" w:rsidP="00CA1E6A">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bdr w:val="none" w:sz="0" w:space="0" w:color="auto" w:frame="1"/>
          <w:lang w:eastAsia="en-IN"/>
        </w:rPr>
        <w:t> }  </w:t>
      </w:r>
    </w:p>
    <w:p w:rsidR="00CA1E6A" w:rsidRPr="00CA1E6A" w:rsidRDefault="00CA1E6A" w:rsidP="00CA1E6A">
      <w:pPr>
        <w:numPr>
          <w:ilvl w:val="0"/>
          <w:numId w:val="2"/>
        </w:numPr>
        <w:shd w:val="clear" w:color="auto" w:fill="FFFFFF"/>
        <w:spacing w:after="109" w:line="285" w:lineRule="atLeast"/>
        <w:ind w:left="0"/>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bdr w:val="none" w:sz="0" w:space="0" w:color="auto" w:frame="1"/>
          <w:lang w:eastAsia="en-IN"/>
        </w:rPr>
        <w:t>}  </w:t>
      </w:r>
    </w:p>
    <w:p w:rsidR="00CA1E6A" w:rsidRPr="00CA1E6A" w:rsidRDefault="00CA1E6A" w:rsidP="00CA1E6A">
      <w:pPr>
        <w:spacing w:after="0" w:line="240" w:lineRule="auto"/>
        <w:rPr>
          <w:rFonts w:ascii="Times New Roman" w:eastAsia="Times New Roman" w:hAnsi="Times New Roman" w:cs="Times New Roman"/>
          <w:sz w:val="24"/>
          <w:szCs w:val="24"/>
          <w:lang w:eastAsia="en-IN"/>
        </w:rPr>
      </w:pPr>
      <w:hyperlink r:id="rId5" w:tgtFrame="_blank" w:history="1">
        <w:r w:rsidRPr="00CA1E6A">
          <w:rPr>
            <w:rFonts w:ascii="Verdana" w:eastAsia="Times New Roman" w:hAnsi="Verdana" w:cs="Times New Roman"/>
            <w:b/>
            <w:bCs/>
            <w:color w:val="FFFFFF"/>
            <w:sz w:val="18"/>
            <w:u w:val="single"/>
            <w:lang w:eastAsia="en-IN"/>
          </w:rPr>
          <w:t>Test it Now</w:t>
        </w:r>
      </w:hyperlink>
    </w:p>
    <w:p w:rsidR="00CA1E6A" w:rsidRPr="00CA1E6A" w:rsidRDefault="00CA1E6A" w:rsidP="00CA1E6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A1E6A">
        <w:rPr>
          <w:rFonts w:ascii="Courier New" w:eastAsia="Times New Roman" w:hAnsi="Courier New" w:cs="Courier New"/>
          <w:color w:val="000000"/>
          <w:sz w:val="20"/>
          <w:szCs w:val="20"/>
          <w:lang w:eastAsia="en-IN"/>
        </w:rPr>
        <w:t>Output:true</w:t>
      </w:r>
      <w:proofErr w:type="spellEnd"/>
    </w:p>
    <w:p w:rsidR="00CA1E6A" w:rsidRPr="00CA1E6A" w:rsidRDefault="00CA1E6A" w:rsidP="00CA1E6A">
      <w:pPr>
        <w:spacing w:after="0" w:line="240" w:lineRule="auto"/>
        <w:rPr>
          <w:rFonts w:ascii="Times New Roman" w:eastAsia="Times New Roman" w:hAnsi="Times New Roman" w:cs="Times New Roman"/>
          <w:sz w:val="24"/>
          <w:szCs w:val="24"/>
          <w:lang w:eastAsia="en-IN"/>
        </w:rPr>
      </w:pPr>
      <w:r w:rsidRPr="00CA1E6A">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CA1E6A" w:rsidRPr="00CA1E6A" w:rsidRDefault="00CA1E6A" w:rsidP="00CA1E6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A1E6A">
        <w:rPr>
          <w:rFonts w:ascii="Verdana" w:eastAsia="Times New Roman" w:hAnsi="Verdana" w:cs="Times New Roman"/>
          <w:color w:val="000000"/>
          <w:sz w:val="18"/>
          <w:szCs w:val="18"/>
          <w:lang w:eastAsia="en-IN"/>
        </w:rPr>
        <w:t>An object of subclass type is also a type of parent class. For example, if Dog extends Animal then object of Dog can be referred by either Dog or Animal class.</w:t>
      </w:r>
    </w:p>
    <w:p w:rsidR="00CA1E6A" w:rsidRPr="00CA1E6A" w:rsidRDefault="00CA1E6A" w:rsidP="00CA1E6A">
      <w:pPr>
        <w:shd w:val="clear" w:color="auto" w:fill="FFFFFF"/>
        <w:spacing w:before="100" w:beforeAutospacing="1" w:after="100" w:afterAutospacing="1" w:line="240" w:lineRule="auto"/>
        <w:outlineLvl w:val="1"/>
        <w:rPr>
          <w:ins w:id="0" w:author="Unknown"/>
          <w:rFonts w:ascii="Tahoma" w:eastAsia="Times New Roman" w:hAnsi="Tahoma" w:cs="Tahoma"/>
          <w:color w:val="610B4B"/>
          <w:sz w:val="30"/>
          <w:szCs w:val="30"/>
          <w:lang w:eastAsia="en-IN"/>
        </w:rPr>
      </w:pPr>
      <w:ins w:id="1" w:author="Unknown">
        <w:r w:rsidRPr="00CA1E6A">
          <w:rPr>
            <w:rFonts w:ascii="Tahoma" w:eastAsia="Times New Roman" w:hAnsi="Tahoma" w:cs="Tahoma"/>
            <w:color w:val="610B4B"/>
            <w:sz w:val="30"/>
            <w:szCs w:val="30"/>
            <w:lang w:eastAsia="en-IN"/>
          </w:rPr>
          <w:t xml:space="preserve">Another example of java </w:t>
        </w:r>
        <w:proofErr w:type="spellStart"/>
        <w:r w:rsidRPr="00CA1E6A">
          <w:rPr>
            <w:rFonts w:ascii="Tahoma" w:eastAsia="Times New Roman" w:hAnsi="Tahoma" w:cs="Tahoma"/>
            <w:color w:val="610B4B"/>
            <w:sz w:val="30"/>
            <w:szCs w:val="30"/>
            <w:lang w:eastAsia="en-IN"/>
          </w:rPr>
          <w:t>instanceof</w:t>
        </w:r>
        <w:proofErr w:type="spellEnd"/>
        <w:r w:rsidRPr="00CA1E6A">
          <w:rPr>
            <w:rFonts w:ascii="Tahoma" w:eastAsia="Times New Roman" w:hAnsi="Tahoma" w:cs="Tahoma"/>
            <w:color w:val="610B4B"/>
            <w:sz w:val="30"/>
            <w:szCs w:val="30"/>
            <w:lang w:eastAsia="en-IN"/>
          </w:rPr>
          <w:t xml:space="preserve"> operator</w:t>
        </w:r>
      </w:ins>
    </w:p>
    <w:p w:rsidR="00CA1E6A" w:rsidRPr="00CA1E6A" w:rsidRDefault="00CA1E6A" w:rsidP="00CA1E6A">
      <w:pPr>
        <w:numPr>
          <w:ilvl w:val="0"/>
          <w:numId w:val="3"/>
        </w:numPr>
        <w:shd w:val="clear" w:color="auto" w:fill="FFFFFF"/>
        <w:spacing w:after="0" w:line="285" w:lineRule="atLeast"/>
        <w:ind w:left="0"/>
        <w:rPr>
          <w:ins w:id="2" w:author="Unknown"/>
          <w:rFonts w:ascii="Verdana" w:eastAsia="Times New Roman" w:hAnsi="Verdana" w:cs="Times New Roman"/>
          <w:color w:val="000000"/>
          <w:sz w:val="18"/>
          <w:szCs w:val="18"/>
          <w:lang w:eastAsia="en-IN"/>
        </w:rPr>
      </w:pPr>
      <w:ins w:id="3" w:author="Unknown">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Animal{}  </w:t>
        </w:r>
      </w:ins>
    </w:p>
    <w:p w:rsidR="00CA1E6A" w:rsidRPr="00CA1E6A" w:rsidRDefault="00CA1E6A" w:rsidP="00CA1E6A">
      <w:pPr>
        <w:numPr>
          <w:ilvl w:val="0"/>
          <w:numId w:val="3"/>
        </w:numPr>
        <w:shd w:val="clear" w:color="auto" w:fill="FFFFFF"/>
        <w:spacing w:after="0" w:line="285" w:lineRule="atLeast"/>
        <w:ind w:left="0"/>
        <w:rPr>
          <w:ins w:id="4" w:author="Unknown"/>
          <w:rFonts w:ascii="Verdana" w:eastAsia="Times New Roman" w:hAnsi="Verdana" w:cs="Times New Roman"/>
          <w:color w:val="000000"/>
          <w:sz w:val="18"/>
          <w:szCs w:val="18"/>
          <w:lang w:eastAsia="en-IN"/>
        </w:rPr>
      </w:pPr>
      <w:ins w:id="5" w:author="Unknown">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Dog1 </w:t>
        </w:r>
        <w:r w:rsidRPr="00CA1E6A">
          <w:rPr>
            <w:rFonts w:ascii="Verdana" w:eastAsia="Times New Roman" w:hAnsi="Verdana" w:cs="Times New Roman"/>
            <w:b/>
            <w:bCs/>
            <w:color w:val="006699"/>
            <w:sz w:val="18"/>
            <w:lang w:eastAsia="en-IN"/>
          </w:rPr>
          <w:t>extends</w:t>
        </w:r>
        <w:r w:rsidRPr="00CA1E6A">
          <w:rPr>
            <w:rFonts w:ascii="Verdana" w:eastAsia="Times New Roman" w:hAnsi="Verdana" w:cs="Times New Roman"/>
            <w:color w:val="000000"/>
            <w:sz w:val="18"/>
            <w:szCs w:val="18"/>
            <w:bdr w:val="none" w:sz="0" w:space="0" w:color="auto" w:frame="1"/>
            <w:lang w:eastAsia="en-IN"/>
          </w:rPr>
          <w:t> Animal{</w:t>
        </w:r>
        <w:r w:rsidRPr="00CA1E6A">
          <w:rPr>
            <w:rFonts w:ascii="Verdana" w:eastAsia="Times New Roman" w:hAnsi="Verdana" w:cs="Times New Roman"/>
            <w:color w:val="008200"/>
            <w:sz w:val="18"/>
            <w:lang w:eastAsia="en-IN"/>
          </w:rPr>
          <w:t>//Dog inherits Animal</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3"/>
        </w:numPr>
        <w:shd w:val="clear" w:color="auto" w:fill="FFFFFF"/>
        <w:spacing w:after="0" w:line="285" w:lineRule="atLeast"/>
        <w:ind w:left="0"/>
        <w:rPr>
          <w:ins w:id="6" w:author="Unknown"/>
          <w:rFonts w:ascii="Verdana" w:eastAsia="Times New Roman" w:hAnsi="Verdana" w:cs="Times New Roman"/>
          <w:color w:val="000000"/>
          <w:sz w:val="18"/>
          <w:szCs w:val="18"/>
          <w:lang w:eastAsia="en-IN"/>
        </w:rPr>
      </w:pPr>
      <w:ins w:id="7"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3"/>
        </w:numPr>
        <w:shd w:val="clear" w:color="auto" w:fill="FFFFFF"/>
        <w:spacing w:after="0" w:line="285" w:lineRule="atLeast"/>
        <w:ind w:left="0"/>
        <w:rPr>
          <w:ins w:id="8" w:author="Unknown"/>
          <w:rFonts w:ascii="Verdana" w:eastAsia="Times New Roman" w:hAnsi="Verdana" w:cs="Times New Roman"/>
          <w:color w:val="000000"/>
          <w:sz w:val="18"/>
          <w:szCs w:val="18"/>
          <w:lang w:eastAsia="en-IN"/>
        </w:rPr>
      </w:pPr>
      <w:ins w:id="9" w:author="Unknown">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public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static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void</w:t>
        </w:r>
        <w:r w:rsidRPr="00CA1E6A">
          <w:rPr>
            <w:rFonts w:ascii="Verdana" w:eastAsia="Times New Roman" w:hAnsi="Verdana" w:cs="Times New Roman"/>
            <w:color w:val="000000"/>
            <w:sz w:val="18"/>
            <w:szCs w:val="18"/>
            <w:bdr w:val="none" w:sz="0" w:space="0" w:color="auto" w:frame="1"/>
            <w:lang w:eastAsia="en-IN"/>
          </w:rPr>
          <w:t> main(String </w:t>
        </w:r>
        <w:proofErr w:type="spellStart"/>
        <w:r w:rsidRPr="00CA1E6A">
          <w:rPr>
            <w:rFonts w:ascii="Verdana" w:eastAsia="Times New Roman" w:hAnsi="Verdana" w:cs="Times New Roman"/>
            <w:color w:val="000000"/>
            <w:sz w:val="18"/>
            <w:szCs w:val="18"/>
            <w:bdr w:val="none" w:sz="0" w:space="0" w:color="auto" w:frame="1"/>
            <w:lang w:eastAsia="en-IN"/>
          </w:rPr>
          <w:t>args</w:t>
        </w:r>
        <w:proofErr w:type="spellEnd"/>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3"/>
        </w:numPr>
        <w:shd w:val="clear" w:color="auto" w:fill="FFFFFF"/>
        <w:spacing w:after="0" w:line="285" w:lineRule="atLeast"/>
        <w:ind w:left="0"/>
        <w:rPr>
          <w:ins w:id="10" w:author="Unknown"/>
          <w:rFonts w:ascii="Verdana" w:eastAsia="Times New Roman" w:hAnsi="Verdana" w:cs="Times New Roman"/>
          <w:color w:val="000000"/>
          <w:sz w:val="18"/>
          <w:szCs w:val="18"/>
          <w:lang w:eastAsia="en-IN"/>
        </w:rPr>
      </w:pPr>
      <w:ins w:id="11" w:author="Unknown">
        <w:r w:rsidRPr="00CA1E6A">
          <w:rPr>
            <w:rFonts w:ascii="Verdana" w:eastAsia="Times New Roman" w:hAnsi="Verdana" w:cs="Times New Roman"/>
            <w:color w:val="000000"/>
            <w:sz w:val="18"/>
            <w:szCs w:val="18"/>
            <w:bdr w:val="none" w:sz="0" w:space="0" w:color="auto" w:frame="1"/>
            <w:lang w:eastAsia="en-IN"/>
          </w:rPr>
          <w:t> Dog1 d=</w:t>
        </w:r>
        <w:r w:rsidRPr="00CA1E6A">
          <w:rPr>
            <w:rFonts w:ascii="Verdana" w:eastAsia="Times New Roman" w:hAnsi="Verdana" w:cs="Times New Roman"/>
            <w:b/>
            <w:bCs/>
            <w:color w:val="006699"/>
            <w:sz w:val="18"/>
            <w:lang w:eastAsia="en-IN"/>
          </w:rPr>
          <w:t>new</w:t>
        </w:r>
        <w:r w:rsidRPr="00CA1E6A">
          <w:rPr>
            <w:rFonts w:ascii="Verdana" w:eastAsia="Times New Roman" w:hAnsi="Verdana" w:cs="Times New Roman"/>
            <w:color w:val="000000"/>
            <w:sz w:val="18"/>
            <w:szCs w:val="18"/>
            <w:bdr w:val="none" w:sz="0" w:space="0" w:color="auto" w:frame="1"/>
            <w:lang w:eastAsia="en-IN"/>
          </w:rPr>
          <w:t> Dog1();  </w:t>
        </w:r>
      </w:ins>
    </w:p>
    <w:p w:rsidR="00CA1E6A" w:rsidRPr="00CA1E6A" w:rsidRDefault="00CA1E6A" w:rsidP="00CA1E6A">
      <w:pPr>
        <w:numPr>
          <w:ilvl w:val="0"/>
          <w:numId w:val="3"/>
        </w:numPr>
        <w:shd w:val="clear" w:color="auto" w:fill="FFFFFF"/>
        <w:spacing w:after="0" w:line="285" w:lineRule="atLeast"/>
        <w:ind w:left="0"/>
        <w:rPr>
          <w:ins w:id="12" w:author="Unknown"/>
          <w:rFonts w:ascii="Verdana" w:eastAsia="Times New Roman" w:hAnsi="Verdana" w:cs="Times New Roman"/>
          <w:color w:val="000000"/>
          <w:sz w:val="18"/>
          <w:szCs w:val="18"/>
          <w:lang w:eastAsia="en-IN"/>
        </w:rPr>
      </w:pPr>
      <w:ins w:id="13" w:author="Unknown">
        <w:r w:rsidRPr="00CA1E6A">
          <w:rPr>
            <w:rFonts w:ascii="Verdana" w:eastAsia="Times New Roman" w:hAnsi="Verdana" w:cs="Times New Roman"/>
            <w:color w:val="000000"/>
            <w:sz w:val="18"/>
            <w:szCs w:val="18"/>
            <w:bdr w:val="none" w:sz="0" w:space="0" w:color="auto" w:frame="1"/>
            <w:lang w:eastAsia="en-IN"/>
          </w:rPr>
          <w:t> </w:t>
        </w:r>
        <w:proofErr w:type="spellStart"/>
        <w:r w:rsidRPr="00CA1E6A">
          <w:rPr>
            <w:rFonts w:ascii="Verdana" w:eastAsia="Times New Roman" w:hAnsi="Verdana" w:cs="Times New Roman"/>
            <w:color w:val="000000"/>
            <w:sz w:val="18"/>
            <w:szCs w:val="18"/>
            <w:bdr w:val="none" w:sz="0" w:space="0" w:color="auto" w:frame="1"/>
            <w:lang w:eastAsia="en-IN"/>
          </w:rPr>
          <w:t>System.out.println</w:t>
        </w:r>
        <w:proofErr w:type="spellEnd"/>
        <w:r w:rsidRPr="00CA1E6A">
          <w:rPr>
            <w:rFonts w:ascii="Verdana" w:eastAsia="Times New Roman" w:hAnsi="Verdana" w:cs="Times New Roman"/>
            <w:color w:val="000000"/>
            <w:sz w:val="18"/>
            <w:szCs w:val="18"/>
            <w:bdr w:val="none" w:sz="0" w:space="0" w:color="auto" w:frame="1"/>
            <w:lang w:eastAsia="en-IN"/>
          </w:rPr>
          <w:t>(d </w:t>
        </w:r>
        <w:proofErr w:type="spellStart"/>
        <w:r w:rsidRPr="00CA1E6A">
          <w:rPr>
            <w:rFonts w:ascii="Verdana" w:eastAsia="Times New Roman" w:hAnsi="Verdana" w:cs="Times New Roman"/>
            <w:b/>
            <w:bCs/>
            <w:color w:val="006699"/>
            <w:sz w:val="18"/>
            <w:lang w:eastAsia="en-IN"/>
          </w:rPr>
          <w:t>instanceof</w:t>
        </w:r>
        <w:proofErr w:type="spellEnd"/>
        <w:r w:rsidRPr="00CA1E6A">
          <w:rPr>
            <w:rFonts w:ascii="Verdana" w:eastAsia="Times New Roman" w:hAnsi="Verdana" w:cs="Times New Roman"/>
            <w:color w:val="000000"/>
            <w:sz w:val="18"/>
            <w:szCs w:val="18"/>
            <w:bdr w:val="none" w:sz="0" w:space="0" w:color="auto" w:frame="1"/>
            <w:lang w:eastAsia="en-IN"/>
          </w:rPr>
          <w:t> Animal);</w:t>
        </w:r>
        <w:r w:rsidRPr="00CA1E6A">
          <w:rPr>
            <w:rFonts w:ascii="Verdana" w:eastAsia="Times New Roman" w:hAnsi="Verdana" w:cs="Times New Roman"/>
            <w:color w:val="008200"/>
            <w:sz w:val="18"/>
            <w:lang w:eastAsia="en-IN"/>
          </w:rPr>
          <w:t>//true</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3"/>
        </w:numPr>
        <w:shd w:val="clear" w:color="auto" w:fill="FFFFFF"/>
        <w:spacing w:after="0" w:line="285" w:lineRule="atLeast"/>
        <w:ind w:left="0"/>
        <w:rPr>
          <w:ins w:id="14" w:author="Unknown"/>
          <w:rFonts w:ascii="Verdana" w:eastAsia="Times New Roman" w:hAnsi="Verdana" w:cs="Times New Roman"/>
          <w:color w:val="000000"/>
          <w:sz w:val="18"/>
          <w:szCs w:val="18"/>
          <w:lang w:eastAsia="en-IN"/>
        </w:rPr>
      </w:pPr>
      <w:ins w:id="15" w:author="Unknown">
        <w:r w:rsidRPr="00CA1E6A">
          <w:rPr>
            <w:rFonts w:ascii="Verdana" w:eastAsia="Times New Roman" w:hAnsi="Verdana" w:cs="Times New Roman"/>
            <w:color w:val="000000"/>
            <w:sz w:val="18"/>
            <w:szCs w:val="18"/>
            <w:bdr w:val="none" w:sz="0" w:space="0" w:color="auto" w:frame="1"/>
            <w:lang w:eastAsia="en-IN"/>
          </w:rPr>
          <w:t> }  </w:t>
        </w:r>
      </w:ins>
    </w:p>
    <w:p w:rsidR="00CA1E6A" w:rsidRPr="00CA1E6A" w:rsidRDefault="00CA1E6A" w:rsidP="00CA1E6A">
      <w:pPr>
        <w:numPr>
          <w:ilvl w:val="0"/>
          <w:numId w:val="3"/>
        </w:numPr>
        <w:shd w:val="clear" w:color="auto" w:fill="FFFFFF"/>
        <w:spacing w:after="109" w:line="285" w:lineRule="atLeast"/>
        <w:ind w:left="0"/>
        <w:rPr>
          <w:ins w:id="16" w:author="Unknown"/>
          <w:rFonts w:ascii="Verdana" w:eastAsia="Times New Roman" w:hAnsi="Verdana" w:cs="Times New Roman"/>
          <w:color w:val="000000"/>
          <w:sz w:val="18"/>
          <w:szCs w:val="18"/>
          <w:lang w:eastAsia="en-IN"/>
        </w:rPr>
      </w:pPr>
      <w:ins w:id="17"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spacing w:after="0" w:line="240" w:lineRule="auto"/>
        <w:rPr>
          <w:ins w:id="18" w:author="Unknown"/>
          <w:rFonts w:ascii="Times New Roman" w:eastAsia="Times New Roman" w:hAnsi="Times New Roman" w:cs="Times New Roman"/>
          <w:sz w:val="24"/>
          <w:szCs w:val="24"/>
          <w:lang w:eastAsia="en-IN"/>
        </w:rPr>
      </w:pPr>
      <w:ins w:id="19" w:author="Unknown">
        <w:r w:rsidRPr="00CA1E6A">
          <w:rPr>
            <w:rFonts w:ascii="Verdana" w:eastAsia="Times New Roman" w:hAnsi="Verdana" w:cs="Times New Roman"/>
            <w:color w:val="000000"/>
            <w:sz w:val="18"/>
            <w:lang w:eastAsia="en-IN"/>
          </w:rPr>
          <w:fldChar w:fldCharType="begin"/>
        </w:r>
        <w:r w:rsidRPr="00CA1E6A">
          <w:rPr>
            <w:rFonts w:ascii="Verdana" w:eastAsia="Times New Roman" w:hAnsi="Verdana" w:cs="Times New Roman"/>
            <w:color w:val="000000"/>
            <w:sz w:val="18"/>
            <w:lang w:eastAsia="en-IN"/>
          </w:rPr>
          <w:instrText xml:space="preserve"> HYPERLINK "http://www.javatpoint.com/opr/test.jsp?filename=Dog1" \t "_blank" </w:instrText>
        </w:r>
        <w:r w:rsidRPr="00CA1E6A">
          <w:rPr>
            <w:rFonts w:ascii="Verdana" w:eastAsia="Times New Roman" w:hAnsi="Verdana" w:cs="Times New Roman"/>
            <w:color w:val="000000"/>
            <w:sz w:val="18"/>
            <w:lang w:eastAsia="en-IN"/>
          </w:rPr>
          <w:fldChar w:fldCharType="separate"/>
        </w:r>
        <w:r w:rsidRPr="00CA1E6A">
          <w:rPr>
            <w:rFonts w:ascii="Verdana" w:eastAsia="Times New Roman" w:hAnsi="Verdana" w:cs="Times New Roman"/>
            <w:b/>
            <w:bCs/>
            <w:color w:val="FFFFFF"/>
            <w:sz w:val="18"/>
            <w:u w:val="single"/>
            <w:lang w:eastAsia="en-IN"/>
          </w:rPr>
          <w:t>Test it Now</w:t>
        </w:r>
        <w:r w:rsidRPr="00CA1E6A">
          <w:rPr>
            <w:rFonts w:ascii="Verdana" w:eastAsia="Times New Roman" w:hAnsi="Verdana" w:cs="Times New Roman"/>
            <w:color w:val="000000"/>
            <w:sz w:val="18"/>
            <w:lang w:eastAsia="en-IN"/>
          </w:rPr>
          <w:fldChar w:fldCharType="end"/>
        </w:r>
      </w:ins>
    </w:p>
    <w:p w:rsidR="00CA1E6A" w:rsidRPr="00CA1E6A" w:rsidRDefault="00CA1E6A" w:rsidP="00CA1E6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Courier New" w:eastAsia="Times New Roman" w:hAnsi="Courier New" w:cs="Courier New"/>
          <w:color w:val="000000"/>
          <w:sz w:val="20"/>
          <w:szCs w:val="20"/>
          <w:lang w:eastAsia="en-IN"/>
        </w:rPr>
      </w:pPr>
      <w:proofErr w:type="spellStart"/>
      <w:ins w:id="21" w:author="Unknown">
        <w:r w:rsidRPr="00CA1E6A">
          <w:rPr>
            <w:rFonts w:ascii="Courier New" w:eastAsia="Times New Roman" w:hAnsi="Courier New" w:cs="Courier New"/>
            <w:color w:val="000000"/>
            <w:sz w:val="20"/>
            <w:szCs w:val="20"/>
            <w:lang w:eastAsia="en-IN"/>
          </w:rPr>
          <w:t>Output:true</w:t>
        </w:r>
        <w:proofErr w:type="spellEnd"/>
      </w:ins>
    </w:p>
    <w:p w:rsidR="00CA1E6A" w:rsidRPr="00CA1E6A" w:rsidRDefault="00CA1E6A" w:rsidP="00CA1E6A">
      <w:pPr>
        <w:spacing w:after="0" w:line="240" w:lineRule="auto"/>
        <w:rPr>
          <w:ins w:id="22" w:author="Unknown"/>
          <w:rFonts w:ascii="Times New Roman" w:eastAsia="Times New Roman" w:hAnsi="Times New Roman" w:cs="Times New Roman"/>
          <w:sz w:val="24"/>
          <w:szCs w:val="24"/>
          <w:lang w:eastAsia="en-IN"/>
        </w:rPr>
      </w:pPr>
      <w:ins w:id="23" w:author="Unknown">
        <w:r w:rsidRPr="00CA1E6A">
          <w:rPr>
            <w:rFonts w:ascii="Times New Roman" w:eastAsia="Times New Roman" w:hAnsi="Times New Roman" w:cs="Times New Roman"/>
            <w:sz w:val="24"/>
            <w:szCs w:val="24"/>
            <w:lang w:eastAsia="en-IN"/>
          </w:rPr>
          <w:pict>
            <v:rect id="_x0000_i1026" style="width:0;height:.7pt" o:hralign="center" o:hrstd="t" o:hrnoshade="t" o:hr="t" fillcolor="#d4d4d4" stroked="f"/>
          </w:pict>
        </w:r>
      </w:ins>
    </w:p>
    <w:p w:rsidR="00CA1E6A" w:rsidRPr="00CA1E6A" w:rsidRDefault="00CA1E6A" w:rsidP="00CA1E6A">
      <w:pPr>
        <w:shd w:val="clear" w:color="auto" w:fill="FFFFFF"/>
        <w:spacing w:before="100" w:beforeAutospacing="1" w:after="100" w:afterAutospacing="1" w:line="312" w:lineRule="atLeast"/>
        <w:outlineLvl w:val="1"/>
        <w:rPr>
          <w:ins w:id="24" w:author="Unknown"/>
          <w:rFonts w:ascii="Helvetica" w:eastAsia="Times New Roman" w:hAnsi="Helvetica" w:cs="Helvetica"/>
          <w:color w:val="610B38"/>
          <w:sz w:val="34"/>
          <w:szCs w:val="34"/>
          <w:lang w:eastAsia="en-IN"/>
        </w:rPr>
      </w:pPr>
      <w:proofErr w:type="spellStart"/>
      <w:ins w:id="25" w:author="Unknown">
        <w:r w:rsidRPr="00CA1E6A">
          <w:rPr>
            <w:rFonts w:ascii="Helvetica" w:eastAsia="Times New Roman" w:hAnsi="Helvetica" w:cs="Helvetica"/>
            <w:color w:val="610B38"/>
            <w:sz w:val="34"/>
            <w:szCs w:val="34"/>
            <w:lang w:eastAsia="en-IN"/>
          </w:rPr>
          <w:lastRenderedPageBreak/>
          <w:t>instanceof</w:t>
        </w:r>
        <w:proofErr w:type="spellEnd"/>
        <w:r w:rsidRPr="00CA1E6A">
          <w:rPr>
            <w:rFonts w:ascii="Helvetica" w:eastAsia="Times New Roman" w:hAnsi="Helvetica" w:cs="Helvetica"/>
            <w:color w:val="610B38"/>
            <w:sz w:val="34"/>
            <w:szCs w:val="34"/>
            <w:lang w:eastAsia="en-IN"/>
          </w:rPr>
          <w:t xml:space="preserve"> in java with a variable that have null value</w:t>
        </w:r>
      </w:ins>
    </w:p>
    <w:p w:rsidR="00CA1E6A" w:rsidRPr="00CA1E6A" w:rsidRDefault="00CA1E6A" w:rsidP="00CA1E6A">
      <w:pPr>
        <w:shd w:val="clear" w:color="auto" w:fill="FFFFFF"/>
        <w:spacing w:before="100" w:beforeAutospacing="1" w:after="100" w:afterAutospacing="1" w:line="240" w:lineRule="auto"/>
        <w:rPr>
          <w:ins w:id="26" w:author="Unknown"/>
          <w:rFonts w:ascii="Verdana" w:eastAsia="Times New Roman" w:hAnsi="Verdana" w:cs="Times New Roman"/>
          <w:color w:val="000000"/>
          <w:sz w:val="18"/>
          <w:szCs w:val="18"/>
          <w:lang w:eastAsia="en-IN"/>
        </w:rPr>
      </w:pPr>
      <w:ins w:id="27" w:author="Unknown">
        <w:r w:rsidRPr="00CA1E6A">
          <w:rPr>
            <w:rFonts w:ascii="Verdana" w:eastAsia="Times New Roman" w:hAnsi="Verdana" w:cs="Times New Roman"/>
            <w:color w:val="000000"/>
            <w:sz w:val="18"/>
            <w:szCs w:val="18"/>
            <w:lang w:eastAsia="en-IN"/>
          </w:rPr>
          <w:t xml:space="preserve">If we apply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operator with a variable that have null value, it returns false. Let's see the example given below where we apply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operator with the variable that have null value.</w:t>
        </w:r>
      </w:ins>
    </w:p>
    <w:p w:rsidR="00CA1E6A" w:rsidRPr="00CA1E6A" w:rsidRDefault="00CA1E6A" w:rsidP="00CA1E6A">
      <w:pPr>
        <w:numPr>
          <w:ilvl w:val="0"/>
          <w:numId w:val="4"/>
        </w:numPr>
        <w:shd w:val="clear" w:color="auto" w:fill="FFFFFF"/>
        <w:spacing w:after="0" w:line="285" w:lineRule="atLeast"/>
        <w:ind w:left="0"/>
        <w:rPr>
          <w:ins w:id="28" w:author="Unknown"/>
          <w:rFonts w:ascii="Verdana" w:eastAsia="Times New Roman" w:hAnsi="Verdana" w:cs="Times New Roman"/>
          <w:color w:val="000000"/>
          <w:sz w:val="18"/>
          <w:szCs w:val="18"/>
          <w:lang w:eastAsia="en-IN"/>
        </w:rPr>
      </w:pPr>
      <w:ins w:id="29" w:author="Unknown">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Dog2{  </w:t>
        </w:r>
      </w:ins>
    </w:p>
    <w:p w:rsidR="00CA1E6A" w:rsidRPr="00CA1E6A" w:rsidRDefault="00CA1E6A" w:rsidP="00CA1E6A">
      <w:pPr>
        <w:numPr>
          <w:ilvl w:val="0"/>
          <w:numId w:val="4"/>
        </w:numPr>
        <w:shd w:val="clear" w:color="auto" w:fill="FFFFFF"/>
        <w:spacing w:after="0" w:line="285" w:lineRule="atLeast"/>
        <w:ind w:left="0"/>
        <w:rPr>
          <w:ins w:id="30" w:author="Unknown"/>
          <w:rFonts w:ascii="Verdana" w:eastAsia="Times New Roman" w:hAnsi="Verdana" w:cs="Times New Roman"/>
          <w:color w:val="000000"/>
          <w:sz w:val="18"/>
          <w:szCs w:val="18"/>
          <w:lang w:eastAsia="en-IN"/>
        </w:rPr>
      </w:pPr>
      <w:ins w:id="31" w:author="Unknown">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public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static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void</w:t>
        </w:r>
        <w:r w:rsidRPr="00CA1E6A">
          <w:rPr>
            <w:rFonts w:ascii="Verdana" w:eastAsia="Times New Roman" w:hAnsi="Verdana" w:cs="Times New Roman"/>
            <w:color w:val="000000"/>
            <w:sz w:val="18"/>
            <w:szCs w:val="18"/>
            <w:bdr w:val="none" w:sz="0" w:space="0" w:color="auto" w:frame="1"/>
            <w:lang w:eastAsia="en-IN"/>
          </w:rPr>
          <w:t> main(String </w:t>
        </w:r>
        <w:proofErr w:type="spellStart"/>
        <w:r w:rsidRPr="00CA1E6A">
          <w:rPr>
            <w:rFonts w:ascii="Verdana" w:eastAsia="Times New Roman" w:hAnsi="Verdana" w:cs="Times New Roman"/>
            <w:color w:val="000000"/>
            <w:sz w:val="18"/>
            <w:szCs w:val="18"/>
            <w:bdr w:val="none" w:sz="0" w:space="0" w:color="auto" w:frame="1"/>
            <w:lang w:eastAsia="en-IN"/>
          </w:rPr>
          <w:t>args</w:t>
        </w:r>
        <w:proofErr w:type="spellEnd"/>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4"/>
        </w:numPr>
        <w:shd w:val="clear" w:color="auto" w:fill="FFFFFF"/>
        <w:spacing w:after="0" w:line="285" w:lineRule="atLeast"/>
        <w:ind w:left="0"/>
        <w:rPr>
          <w:ins w:id="32" w:author="Unknown"/>
          <w:rFonts w:ascii="Verdana" w:eastAsia="Times New Roman" w:hAnsi="Verdana" w:cs="Times New Roman"/>
          <w:color w:val="000000"/>
          <w:sz w:val="18"/>
          <w:szCs w:val="18"/>
          <w:lang w:eastAsia="en-IN"/>
        </w:rPr>
      </w:pPr>
      <w:ins w:id="33" w:author="Unknown">
        <w:r w:rsidRPr="00CA1E6A">
          <w:rPr>
            <w:rFonts w:ascii="Verdana" w:eastAsia="Times New Roman" w:hAnsi="Verdana" w:cs="Times New Roman"/>
            <w:color w:val="000000"/>
            <w:sz w:val="18"/>
            <w:szCs w:val="18"/>
            <w:bdr w:val="none" w:sz="0" w:space="0" w:color="auto" w:frame="1"/>
            <w:lang w:eastAsia="en-IN"/>
          </w:rPr>
          <w:t>  Dog2 d=</w:t>
        </w:r>
        <w:r w:rsidRPr="00CA1E6A">
          <w:rPr>
            <w:rFonts w:ascii="Verdana" w:eastAsia="Times New Roman" w:hAnsi="Verdana" w:cs="Times New Roman"/>
            <w:b/>
            <w:bCs/>
            <w:color w:val="006699"/>
            <w:sz w:val="18"/>
            <w:lang w:eastAsia="en-IN"/>
          </w:rPr>
          <w:t>null</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4"/>
        </w:numPr>
        <w:shd w:val="clear" w:color="auto" w:fill="FFFFFF"/>
        <w:spacing w:after="0" w:line="285" w:lineRule="atLeast"/>
        <w:ind w:left="0"/>
        <w:rPr>
          <w:ins w:id="34" w:author="Unknown"/>
          <w:rFonts w:ascii="Verdana" w:eastAsia="Times New Roman" w:hAnsi="Verdana" w:cs="Times New Roman"/>
          <w:color w:val="000000"/>
          <w:sz w:val="18"/>
          <w:szCs w:val="18"/>
          <w:lang w:eastAsia="en-IN"/>
        </w:rPr>
      </w:pPr>
      <w:ins w:id="35" w:author="Unknown">
        <w:r w:rsidRPr="00CA1E6A">
          <w:rPr>
            <w:rFonts w:ascii="Verdana" w:eastAsia="Times New Roman" w:hAnsi="Verdana" w:cs="Times New Roman"/>
            <w:color w:val="000000"/>
            <w:sz w:val="18"/>
            <w:szCs w:val="18"/>
            <w:bdr w:val="none" w:sz="0" w:space="0" w:color="auto" w:frame="1"/>
            <w:lang w:eastAsia="en-IN"/>
          </w:rPr>
          <w:t>  </w:t>
        </w:r>
        <w:proofErr w:type="spellStart"/>
        <w:r w:rsidRPr="00CA1E6A">
          <w:rPr>
            <w:rFonts w:ascii="Verdana" w:eastAsia="Times New Roman" w:hAnsi="Verdana" w:cs="Times New Roman"/>
            <w:color w:val="000000"/>
            <w:sz w:val="18"/>
            <w:szCs w:val="18"/>
            <w:bdr w:val="none" w:sz="0" w:space="0" w:color="auto" w:frame="1"/>
            <w:lang w:eastAsia="en-IN"/>
          </w:rPr>
          <w:t>System.out.println</w:t>
        </w:r>
        <w:proofErr w:type="spellEnd"/>
        <w:r w:rsidRPr="00CA1E6A">
          <w:rPr>
            <w:rFonts w:ascii="Verdana" w:eastAsia="Times New Roman" w:hAnsi="Verdana" w:cs="Times New Roman"/>
            <w:color w:val="000000"/>
            <w:sz w:val="18"/>
            <w:szCs w:val="18"/>
            <w:bdr w:val="none" w:sz="0" w:space="0" w:color="auto" w:frame="1"/>
            <w:lang w:eastAsia="en-IN"/>
          </w:rPr>
          <w:t>(d </w:t>
        </w:r>
        <w:proofErr w:type="spellStart"/>
        <w:r w:rsidRPr="00CA1E6A">
          <w:rPr>
            <w:rFonts w:ascii="Verdana" w:eastAsia="Times New Roman" w:hAnsi="Verdana" w:cs="Times New Roman"/>
            <w:b/>
            <w:bCs/>
            <w:color w:val="006699"/>
            <w:sz w:val="18"/>
            <w:lang w:eastAsia="en-IN"/>
          </w:rPr>
          <w:t>instanceof</w:t>
        </w:r>
        <w:proofErr w:type="spellEnd"/>
        <w:r w:rsidRPr="00CA1E6A">
          <w:rPr>
            <w:rFonts w:ascii="Verdana" w:eastAsia="Times New Roman" w:hAnsi="Verdana" w:cs="Times New Roman"/>
            <w:color w:val="000000"/>
            <w:sz w:val="18"/>
            <w:szCs w:val="18"/>
            <w:bdr w:val="none" w:sz="0" w:space="0" w:color="auto" w:frame="1"/>
            <w:lang w:eastAsia="en-IN"/>
          </w:rPr>
          <w:t> Dog2);</w:t>
        </w:r>
        <w:r w:rsidRPr="00CA1E6A">
          <w:rPr>
            <w:rFonts w:ascii="Verdana" w:eastAsia="Times New Roman" w:hAnsi="Verdana" w:cs="Times New Roman"/>
            <w:color w:val="008200"/>
            <w:sz w:val="18"/>
            <w:lang w:eastAsia="en-IN"/>
          </w:rPr>
          <w:t>//false</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4"/>
        </w:numPr>
        <w:shd w:val="clear" w:color="auto" w:fill="FFFFFF"/>
        <w:spacing w:after="0" w:line="285" w:lineRule="atLeast"/>
        <w:ind w:left="0"/>
        <w:rPr>
          <w:ins w:id="36" w:author="Unknown"/>
          <w:rFonts w:ascii="Verdana" w:eastAsia="Times New Roman" w:hAnsi="Verdana" w:cs="Times New Roman"/>
          <w:color w:val="000000"/>
          <w:sz w:val="18"/>
          <w:szCs w:val="18"/>
          <w:lang w:eastAsia="en-IN"/>
        </w:rPr>
      </w:pPr>
      <w:ins w:id="37" w:author="Unknown">
        <w:r w:rsidRPr="00CA1E6A">
          <w:rPr>
            <w:rFonts w:ascii="Verdana" w:eastAsia="Times New Roman" w:hAnsi="Verdana" w:cs="Times New Roman"/>
            <w:color w:val="000000"/>
            <w:sz w:val="18"/>
            <w:szCs w:val="18"/>
            <w:bdr w:val="none" w:sz="0" w:space="0" w:color="auto" w:frame="1"/>
            <w:lang w:eastAsia="en-IN"/>
          </w:rPr>
          <w:t> }  </w:t>
        </w:r>
      </w:ins>
    </w:p>
    <w:p w:rsidR="00CA1E6A" w:rsidRPr="00CA1E6A" w:rsidRDefault="00CA1E6A" w:rsidP="00CA1E6A">
      <w:pPr>
        <w:numPr>
          <w:ilvl w:val="0"/>
          <w:numId w:val="4"/>
        </w:numPr>
        <w:shd w:val="clear" w:color="auto" w:fill="FFFFFF"/>
        <w:spacing w:after="109" w:line="285" w:lineRule="atLeast"/>
        <w:ind w:left="0"/>
        <w:rPr>
          <w:ins w:id="38" w:author="Unknown"/>
          <w:rFonts w:ascii="Verdana" w:eastAsia="Times New Roman" w:hAnsi="Verdana" w:cs="Times New Roman"/>
          <w:color w:val="000000"/>
          <w:sz w:val="18"/>
          <w:szCs w:val="18"/>
          <w:lang w:eastAsia="en-IN"/>
        </w:rPr>
      </w:pPr>
      <w:ins w:id="39"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spacing w:after="0" w:line="240" w:lineRule="auto"/>
        <w:rPr>
          <w:ins w:id="40" w:author="Unknown"/>
          <w:rFonts w:ascii="Times New Roman" w:eastAsia="Times New Roman" w:hAnsi="Times New Roman" w:cs="Times New Roman"/>
          <w:sz w:val="24"/>
          <w:szCs w:val="24"/>
          <w:lang w:eastAsia="en-IN"/>
        </w:rPr>
      </w:pPr>
      <w:ins w:id="41" w:author="Unknown">
        <w:r w:rsidRPr="00CA1E6A">
          <w:rPr>
            <w:rFonts w:ascii="Verdana" w:eastAsia="Times New Roman" w:hAnsi="Verdana" w:cs="Times New Roman"/>
            <w:color w:val="000000"/>
            <w:sz w:val="18"/>
            <w:lang w:eastAsia="en-IN"/>
          </w:rPr>
          <w:fldChar w:fldCharType="begin"/>
        </w:r>
        <w:r w:rsidRPr="00CA1E6A">
          <w:rPr>
            <w:rFonts w:ascii="Verdana" w:eastAsia="Times New Roman" w:hAnsi="Verdana" w:cs="Times New Roman"/>
            <w:color w:val="000000"/>
            <w:sz w:val="18"/>
            <w:lang w:eastAsia="en-IN"/>
          </w:rPr>
          <w:instrText xml:space="preserve"> HYPERLINK "http://www.javatpoint.com/opr/test.jsp?filename=Dog2" \t "_blank" </w:instrText>
        </w:r>
        <w:r w:rsidRPr="00CA1E6A">
          <w:rPr>
            <w:rFonts w:ascii="Verdana" w:eastAsia="Times New Roman" w:hAnsi="Verdana" w:cs="Times New Roman"/>
            <w:color w:val="000000"/>
            <w:sz w:val="18"/>
            <w:lang w:eastAsia="en-IN"/>
          </w:rPr>
          <w:fldChar w:fldCharType="separate"/>
        </w:r>
        <w:r w:rsidRPr="00CA1E6A">
          <w:rPr>
            <w:rFonts w:ascii="Verdana" w:eastAsia="Times New Roman" w:hAnsi="Verdana" w:cs="Times New Roman"/>
            <w:b/>
            <w:bCs/>
            <w:color w:val="FFFFFF"/>
            <w:sz w:val="18"/>
            <w:u w:val="single"/>
            <w:lang w:eastAsia="en-IN"/>
          </w:rPr>
          <w:t>Test it Now</w:t>
        </w:r>
        <w:r w:rsidRPr="00CA1E6A">
          <w:rPr>
            <w:rFonts w:ascii="Verdana" w:eastAsia="Times New Roman" w:hAnsi="Verdana" w:cs="Times New Roman"/>
            <w:color w:val="000000"/>
            <w:sz w:val="18"/>
            <w:lang w:eastAsia="en-IN"/>
          </w:rPr>
          <w:fldChar w:fldCharType="end"/>
        </w:r>
      </w:ins>
    </w:p>
    <w:p w:rsidR="00CA1E6A" w:rsidRPr="00CA1E6A" w:rsidRDefault="00CA1E6A" w:rsidP="00CA1E6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color w:val="000000"/>
          <w:sz w:val="20"/>
          <w:szCs w:val="20"/>
          <w:lang w:eastAsia="en-IN"/>
        </w:rPr>
      </w:pPr>
      <w:proofErr w:type="spellStart"/>
      <w:ins w:id="43" w:author="Unknown">
        <w:r w:rsidRPr="00CA1E6A">
          <w:rPr>
            <w:rFonts w:ascii="Courier New" w:eastAsia="Times New Roman" w:hAnsi="Courier New" w:cs="Courier New"/>
            <w:color w:val="000000"/>
            <w:sz w:val="20"/>
            <w:szCs w:val="20"/>
            <w:lang w:eastAsia="en-IN"/>
          </w:rPr>
          <w:t>Output:false</w:t>
        </w:r>
        <w:proofErr w:type="spellEnd"/>
      </w:ins>
    </w:p>
    <w:p w:rsidR="00CA1E6A" w:rsidRPr="00CA1E6A" w:rsidRDefault="00CA1E6A" w:rsidP="00CA1E6A">
      <w:pPr>
        <w:spacing w:after="0" w:line="240" w:lineRule="auto"/>
        <w:rPr>
          <w:ins w:id="44" w:author="Unknown"/>
          <w:rFonts w:ascii="Times New Roman" w:eastAsia="Times New Roman" w:hAnsi="Times New Roman" w:cs="Times New Roman"/>
          <w:sz w:val="24"/>
          <w:szCs w:val="24"/>
          <w:lang w:eastAsia="en-IN"/>
        </w:rPr>
      </w:pPr>
      <w:ins w:id="45" w:author="Unknown">
        <w:r w:rsidRPr="00CA1E6A">
          <w:rPr>
            <w:rFonts w:ascii="Times New Roman" w:eastAsia="Times New Roman" w:hAnsi="Times New Roman" w:cs="Times New Roman"/>
            <w:sz w:val="24"/>
            <w:szCs w:val="24"/>
            <w:lang w:eastAsia="en-IN"/>
          </w:rPr>
          <w:pict>
            <v:rect id="_x0000_i1027" style="width:0;height:.7pt" o:hralign="center" o:hrstd="t" o:hrnoshade="t" o:hr="t" fillcolor="#d4d4d4" stroked="f"/>
          </w:pict>
        </w:r>
      </w:ins>
    </w:p>
    <w:p w:rsidR="00CA1E6A" w:rsidRPr="00CA1E6A" w:rsidRDefault="00CA1E6A" w:rsidP="00CA1E6A">
      <w:pPr>
        <w:shd w:val="clear" w:color="auto" w:fill="FFFFFF"/>
        <w:spacing w:before="100" w:beforeAutospacing="1" w:after="100" w:afterAutospacing="1" w:line="312" w:lineRule="atLeast"/>
        <w:outlineLvl w:val="1"/>
        <w:rPr>
          <w:ins w:id="46" w:author="Unknown"/>
          <w:rFonts w:ascii="Helvetica" w:eastAsia="Times New Roman" w:hAnsi="Helvetica" w:cs="Helvetica"/>
          <w:color w:val="610B38"/>
          <w:sz w:val="34"/>
          <w:szCs w:val="34"/>
          <w:lang w:eastAsia="en-IN"/>
        </w:rPr>
      </w:pPr>
      <w:proofErr w:type="spellStart"/>
      <w:ins w:id="47" w:author="Unknown">
        <w:r w:rsidRPr="00CA1E6A">
          <w:rPr>
            <w:rFonts w:ascii="Helvetica" w:eastAsia="Times New Roman" w:hAnsi="Helvetica" w:cs="Helvetica"/>
            <w:color w:val="610B38"/>
            <w:sz w:val="34"/>
            <w:szCs w:val="34"/>
            <w:lang w:eastAsia="en-IN"/>
          </w:rPr>
          <w:t>Downcasting</w:t>
        </w:r>
        <w:proofErr w:type="spellEnd"/>
        <w:r w:rsidRPr="00CA1E6A">
          <w:rPr>
            <w:rFonts w:ascii="Helvetica" w:eastAsia="Times New Roman" w:hAnsi="Helvetica" w:cs="Helvetica"/>
            <w:color w:val="610B38"/>
            <w:sz w:val="34"/>
            <w:szCs w:val="34"/>
            <w:lang w:eastAsia="en-IN"/>
          </w:rPr>
          <w:t xml:space="preserve"> with java </w:t>
        </w:r>
        <w:proofErr w:type="spellStart"/>
        <w:r w:rsidRPr="00CA1E6A">
          <w:rPr>
            <w:rFonts w:ascii="Helvetica" w:eastAsia="Times New Roman" w:hAnsi="Helvetica" w:cs="Helvetica"/>
            <w:color w:val="610B38"/>
            <w:sz w:val="34"/>
            <w:szCs w:val="34"/>
            <w:lang w:eastAsia="en-IN"/>
          </w:rPr>
          <w:t>instanceof</w:t>
        </w:r>
        <w:proofErr w:type="spellEnd"/>
        <w:r w:rsidRPr="00CA1E6A">
          <w:rPr>
            <w:rFonts w:ascii="Helvetica" w:eastAsia="Times New Roman" w:hAnsi="Helvetica" w:cs="Helvetica"/>
            <w:color w:val="610B38"/>
            <w:sz w:val="34"/>
            <w:szCs w:val="34"/>
            <w:lang w:eastAsia="en-IN"/>
          </w:rPr>
          <w:t xml:space="preserve"> operator</w:t>
        </w:r>
      </w:ins>
    </w:p>
    <w:p w:rsidR="00CA1E6A" w:rsidRPr="00CA1E6A" w:rsidRDefault="00CA1E6A" w:rsidP="00CA1E6A">
      <w:pPr>
        <w:shd w:val="clear" w:color="auto" w:fill="FFFFFF"/>
        <w:spacing w:before="100" w:beforeAutospacing="1" w:after="100" w:afterAutospacing="1" w:line="240" w:lineRule="auto"/>
        <w:rPr>
          <w:ins w:id="48" w:author="Unknown"/>
          <w:rFonts w:ascii="Verdana" w:eastAsia="Times New Roman" w:hAnsi="Verdana" w:cs="Times New Roman"/>
          <w:color w:val="000000"/>
          <w:sz w:val="18"/>
          <w:szCs w:val="18"/>
          <w:lang w:eastAsia="en-IN"/>
        </w:rPr>
      </w:pPr>
      <w:ins w:id="49" w:author="Unknown">
        <w:r w:rsidRPr="00CA1E6A">
          <w:rPr>
            <w:rFonts w:ascii="Verdana" w:eastAsia="Times New Roman" w:hAnsi="Verdana" w:cs="Times New Roman"/>
            <w:color w:val="000000"/>
            <w:sz w:val="18"/>
            <w:szCs w:val="18"/>
            <w:lang w:eastAsia="en-IN"/>
          </w:rPr>
          <w:t xml:space="preserve">When Subclass type refers to the object of Parent class, it is known as </w:t>
        </w:r>
        <w:proofErr w:type="spellStart"/>
        <w:r w:rsidRPr="00CA1E6A">
          <w:rPr>
            <w:rFonts w:ascii="Verdana" w:eastAsia="Times New Roman" w:hAnsi="Verdana" w:cs="Times New Roman"/>
            <w:color w:val="000000"/>
            <w:sz w:val="18"/>
            <w:szCs w:val="18"/>
            <w:lang w:eastAsia="en-IN"/>
          </w:rPr>
          <w:t>downcasting</w:t>
        </w:r>
        <w:proofErr w:type="spellEnd"/>
        <w:r w:rsidRPr="00CA1E6A">
          <w:rPr>
            <w:rFonts w:ascii="Verdana" w:eastAsia="Times New Roman" w:hAnsi="Verdana" w:cs="Times New Roman"/>
            <w:color w:val="000000"/>
            <w:sz w:val="18"/>
            <w:szCs w:val="18"/>
            <w:lang w:eastAsia="en-IN"/>
          </w:rPr>
          <w:t xml:space="preserve">. If we perform it directly, compiler gives Compilation error. If you perform it by typecasting, </w:t>
        </w:r>
        <w:proofErr w:type="spellStart"/>
        <w:r w:rsidRPr="00CA1E6A">
          <w:rPr>
            <w:rFonts w:ascii="Verdana" w:eastAsia="Times New Roman" w:hAnsi="Verdana" w:cs="Times New Roman"/>
            <w:color w:val="000000"/>
            <w:sz w:val="18"/>
            <w:szCs w:val="18"/>
            <w:lang w:eastAsia="en-IN"/>
          </w:rPr>
          <w:t>ClassCastException</w:t>
        </w:r>
        <w:proofErr w:type="spellEnd"/>
        <w:r w:rsidRPr="00CA1E6A">
          <w:rPr>
            <w:rFonts w:ascii="Verdana" w:eastAsia="Times New Roman" w:hAnsi="Verdana" w:cs="Times New Roman"/>
            <w:color w:val="000000"/>
            <w:sz w:val="18"/>
            <w:szCs w:val="18"/>
            <w:lang w:eastAsia="en-IN"/>
          </w:rPr>
          <w:t xml:space="preserve"> is thrown at runtime. But if we use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operator, </w:t>
        </w:r>
        <w:proofErr w:type="spellStart"/>
        <w:r w:rsidRPr="00CA1E6A">
          <w:rPr>
            <w:rFonts w:ascii="Verdana" w:eastAsia="Times New Roman" w:hAnsi="Verdana" w:cs="Times New Roman"/>
            <w:color w:val="000000"/>
            <w:sz w:val="18"/>
            <w:szCs w:val="18"/>
            <w:lang w:eastAsia="en-IN"/>
          </w:rPr>
          <w:t>downcasting</w:t>
        </w:r>
        <w:proofErr w:type="spellEnd"/>
        <w:r w:rsidRPr="00CA1E6A">
          <w:rPr>
            <w:rFonts w:ascii="Verdana" w:eastAsia="Times New Roman" w:hAnsi="Verdana" w:cs="Times New Roman"/>
            <w:color w:val="000000"/>
            <w:sz w:val="18"/>
            <w:szCs w:val="18"/>
            <w:lang w:eastAsia="en-IN"/>
          </w:rPr>
          <w:t xml:space="preserve"> is possible.</w:t>
        </w:r>
      </w:ins>
    </w:p>
    <w:p w:rsidR="00CA1E6A" w:rsidRPr="00CA1E6A" w:rsidRDefault="00CA1E6A" w:rsidP="00CA1E6A">
      <w:pPr>
        <w:numPr>
          <w:ilvl w:val="0"/>
          <w:numId w:val="5"/>
        </w:numPr>
        <w:shd w:val="clear" w:color="auto" w:fill="FFFFFF"/>
        <w:spacing w:after="109" w:line="285" w:lineRule="atLeast"/>
        <w:ind w:left="0"/>
        <w:rPr>
          <w:ins w:id="50" w:author="Unknown"/>
          <w:rFonts w:ascii="Verdana" w:eastAsia="Times New Roman" w:hAnsi="Verdana" w:cs="Times New Roman"/>
          <w:color w:val="000000"/>
          <w:sz w:val="18"/>
          <w:szCs w:val="18"/>
          <w:lang w:eastAsia="en-IN"/>
        </w:rPr>
      </w:pPr>
      <w:ins w:id="51" w:author="Unknown">
        <w:r w:rsidRPr="00CA1E6A">
          <w:rPr>
            <w:rFonts w:ascii="Verdana" w:eastAsia="Times New Roman" w:hAnsi="Verdana" w:cs="Times New Roman"/>
            <w:color w:val="000000"/>
            <w:sz w:val="18"/>
            <w:szCs w:val="18"/>
            <w:bdr w:val="none" w:sz="0" w:space="0" w:color="auto" w:frame="1"/>
            <w:lang w:eastAsia="en-IN"/>
          </w:rPr>
          <w:t>Dog d=</w:t>
        </w:r>
        <w:r w:rsidRPr="00CA1E6A">
          <w:rPr>
            <w:rFonts w:ascii="Verdana" w:eastAsia="Times New Roman" w:hAnsi="Verdana" w:cs="Times New Roman"/>
            <w:b/>
            <w:bCs/>
            <w:color w:val="006699"/>
            <w:sz w:val="18"/>
            <w:lang w:eastAsia="en-IN"/>
          </w:rPr>
          <w:t>new</w:t>
        </w:r>
        <w:r w:rsidRPr="00CA1E6A">
          <w:rPr>
            <w:rFonts w:ascii="Verdana" w:eastAsia="Times New Roman" w:hAnsi="Verdana" w:cs="Times New Roman"/>
            <w:color w:val="000000"/>
            <w:sz w:val="18"/>
            <w:szCs w:val="18"/>
            <w:bdr w:val="none" w:sz="0" w:space="0" w:color="auto" w:frame="1"/>
            <w:lang w:eastAsia="en-IN"/>
          </w:rPr>
          <w:t> Animal();</w:t>
        </w:r>
        <w:r w:rsidRPr="00CA1E6A">
          <w:rPr>
            <w:rFonts w:ascii="Verdana" w:eastAsia="Times New Roman" w:hAnsi="Verdana" w:cs="Times New Roman"/>
            <w:color w:val="008200"/>
            <w:sz w:val="18"/>
            <w:lang w:eastAsia="en-IN"/>
          </w:rPr>
          <w:t>//Compilation error</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shd w:val="clear" w:color="auto" w:fill="FFFFFF"/>
        <w:spacing w:before="100" w:beforeAutospacing="1" w:after="100" w:afterAutospacing="1" w:line="240" w:lineRule="auto"/>
        <w:rPr>
          <w:ins w:id="52" w:author="Unknown"/>
          <w:rFonts w:ascii="Verdana" w:eastAsia="Times New Roman" w:hAnsi="Verdana" w:cs="Times New Roman"/>
          <w:color w:val="000000"/>
          <w:sz w:val="18"/>
          <w:szCs w:val="18"/>
          <w:lang w:eastAsia="en-IN"/>
        </w:rPr>
      </w:pPr>
      <w:ins w:id="53" w:author="Unknown">
        <w:r w:rsidRPr="00CA1E6A">
          <w:rPr>
            <w:rFonts w:ascii="Verdana" w:eastAsia="Times New Roman" w:hAnsi="Verdana" w:cs="Times New Roman"/>
            <w:color w:val="000000"/>
            <w:sz w:val="18"/>
            <w:szCs w:val="18"/>
            <w:lang w:eastAsia="en-IN"/>
          </w:rPr>
          <w:t xml:space="preserve">If we perform </w:t>
        </w:r>
        <w:proofErr w:type="spellStart"/>
        <w:r w:rsidRPr="00CA1E6A">
          <w:rPr>
            <w:rFonts w:ascii="Verdana" w:eastAsia="Times New Roman" w:hAnsi="Verdana" w:cs="Times New Roman"/>
            <w:color w:val="000000"/>
            <w:sz w:val="18"/>
            <w:szCs w:val="18"/>
            <w:lang w:eastAsia="en-IN"/>
          </w:rPr>
          <w:t>downcasting</w:t>
        </w:r>
        <w:proofErr w:type="spellEnd"/>
        <w:r w:rsidRPr="00CA1E6A">
          <w:rPr>
            <w:rFonts w:ascii="Verdana" w:eastAsia="Times New Roman" w:hAnsi="Verdana" w:cs="Times New Roman"/>
            <w:color w:val="000000"/>
            <w:sz w:val="18"/>
            <w:szCs w:val="18"/>
            <w:lang w:eastAsia="en-IN"/>
          </w:rPr>
          <w:t xml:space="preserve"> by typecasting, </w:t>
        </w:r>
        <w:proofErr w:type="spellStart"/>
        <w:r w:rsidRPr="00CA1E6A">
          <w:rPr>
            <w:rFonts w:ascii="Verdana" w:eastAsia="Times New Roman" w:hAnsi="Verdana" w:cs="Times New Roman"/>
            <w:color w:val="000000"/>
            <w:sz w:val="18"/>
            <w:szCs w:val="18"/>
            <w:lang w:eastAsia="en-IN"/>
          </w:rPr>
          <w:t>ClassCastException</w:t>
        </w:r>
        <w:proofErr w:type="spellEnd"/>
        <w:r w:rsidRPr="00CA1E6A">
          <w:rPr>
            <w:rFonts w:ascii="Verdana" w:eastAsia="Times New Roman" w:hAnsi="Verdana" w:cs="Times New Roman"/>
            <w:color w:val="000000"/>
            <w:sz w:val="18"/>
            <w:szCs w:val="18"/>
            <w:lang w:eastAsia="en-IN"/>
          </w:rPr>
          <w:t xml:space="preserve"> is thrown at runtime.</w:t>
        </w:r>
      </w:ins>
    </w:p>
    <w:p w:rsidR="00CA1E6A" w:rsidRPr="00CA1E6A" w:rsidRDefault="00CA1E6A" w:rsidP="00CA1E6A">
      <w:pPr>
        <w:numPr>
          <w:ilvl w:val="0"/>
          <w:numId w:val="6"/>
        </w:numPr>
        <w:shd w:val="clear" w:color="auto" w:fill="FFFFFF"/>
        <w:spacing w:after="0" w:line="285" w:lineRule="atLeast"/>
        <w:ind w:left="0"/>
        <w:rPr>
          <w:ins w:id="54" w:author="Unknown"/>
          <w:rFonts w:ascii="Verdana" w:eastAsia="Times New Roman" w:hAnsi="Verdana" w:cs="Times New Roman"/>
          <w:color w:val="000000"/>
          <w:sz w:val="18"/>
          <w:szCs w:val="18"/>
          <w:lang w:eastAsia="en-IN"/>
        </w:rPr>
      </w:pPr>
      <w:ins w:id="55" w:author="Unknown">
        <w:r w:rsidRPr="00CA1E6A">
          <w:rPr>
            <w:rFonts w:ascii="Verdana" w:eastAsia="Times New Roman" w:hAnsi="Verdana" w:cs="Times New Roman"/>
            <w:color w:val="000000"/>
            <w:sz w:val="18"/>
            <w:szCs w:val="18"/>
            <w:bdr w:val="none" w:sz="0" w:space="0" w:color="auto" w:frame="1"/>
            <w:lang w:eastAsia="en-IN"/>
          </w:rPr>
          <w:t>Dog d=(Dog)</w:t>
        </w:r>
        <w:r w:rsidRPr="00CA1E6A">
          <w:rPr>
            <w:rFonts w:ascii="Verdana" w:eastAsia="Times New Roman" w:hAnsi="Verdana" w:cs="Times New Roman"/>
            <w:b/>
            <w:bCs/>
            <w:color w:val="006699"/>
            <w:sz w:val="18"/>
            <w:lang w:eastAsia="en-IN"/>
          </w:rPr>
          <w:t>new</w:t>
        </w:r>
        <w:r w:rsidRPr="00CA1E6A">
          <w:rPr>
            <w:rFonts w:ascii="Verdana" w:eastAsia="Times New Roman" w:hAnsi="Verdana" w:cs="Times New Roman"/>
            <w:color w:val="000000"/>
            <w:sz w:val="18"/>
            <w:szCs w:val="18"/>
            <w:bdr w:val="none" w:sz="0" w:space="0" w:color="auto" w:frame="1"/>
            <w:lang w:eastAsia="en-IN"/>
          </w:rPr>
          <w:t> Animal();  </w:t>
        </w:r>
      </w:ins>
    </w:p>
    <w:p w:rsidR="00CA1E6A" w:rsidRPr="00CA1E6A" w:rsidRDefault="00CA1E6A" w:rsidP="00CA1E6A">
      <w:pPr>
        <w:numPr>
          <w:ilvl w:val="0"/>
          <w:numId w:val="6"/>
        </w:numPr>
        <w:shd w:val="clear" w:color="auto" w:fill="FFFFFF"/>
        <w:spacing w:after="109" w:line="285" w:lineRule="atLeast"/>
        <w:ind w:left="0"/>
        <w:rPr>
          <w:ins w:id="56" w:author="Unknown"/>
          <w:rFonts w:ascii="Verdana" w:eastAsia="Times New Roman" w:hAnsi="Verdana" w:cs="Times New Roman"/>
          <w:color w:val="000000"/>
          <w:sz w:val="18"/>
          <w:szCs w:val="18"/>
          <w:lang w:eastAsia="en-IN"/>
        </w:rPr>
      </w:pPr>
      <w:ins w:id="57" w:author="Unknown">
        <w:r w:rsidRPr="00CA1E6A">
          <w:rPr>
            <w:rFonts w:ascii="Verdana" w:eastAsia="Times New Roman" w:hAnsi="Verdana" w:cs="Times New Roman"/>
            <w:color w:val="008200"/>
            <w:sz w:val="18"/>
            <w:lang w:eastAsia="en-IN"/>
          </w:rPr>
          <w:t>//Compiles successfully but ClassCastException is thrown at runtime</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shd w:val="clear" w:color="auto" w:fill="FFFFFF"/>
        <w:spacing w:before="100" w:beforeAutospacing="1" w:after="100" w:afterAutospacing="1" w:line="312" w:lineRule="atLeast"/>
        <w:outlineLvl w:val="2"/>
        <w:rPr>
          <w:ins w:id="58" w:author="Unknown"/>
          <w:rFonts w:ascii="Helvetica" w:eastAsia="Times New Roman" w:hAnsi="Helvetica" w:cs="Helvetica"/>
          <w:color w:val="610B4B"/>
          <w:sz w:val="29"/>
          <w:szCs w:val="29"/>
          <w:lang w:eastAsia="en-IN"/>
        </w:rPr>
      </w:pPr>
      <w:ins w:id="59" w:author="Unknown">
        <w:r w:rsidRPr="00CA1E6A">
          <w:rPr>
            <w:rFonts w:ascii="Helvetica" w:eastAsia="Times New Roman" w:hAnsi="Helvetica" w:cs="Helvetica"/>
            <w:color w:val="610B4B"/>
            <w:sz w:val="29"/>
            <w:szCs w:val="29"/>
            <w:lang w:eastAsia="en-IN"/>
          </w:rPr>
          <w:t xml:space="preserve">Possibility of </w:t>
        </w:r>
        <w:proofErr w:type="spellStart"/>
        <w:r w:rsidRPr="00CA1E6A">
          <w:rPr>
            <w:rFonts w:ascii="Helvetica" w:eastAsia="Times New Roman" w:hAnsi="Helvetica" w:cs="Helvetica"/>
            <w:color w:val="610B4B"/>
            <w:sz w:val="29"/>
            <w:szCs w:val="29"/>
            <w:lang w:eastAsia="en-IN"/>
          </w:rPr>
          <w:t>downcasting</w:t>
        </w:r>
        <w:proofErr w:type="spellEnd"/>
        <w:r w:rsidRPr="00CA1E6A">
          <w:rPr>
            <w:rFonts w:ascii="Helvetica" w:eastAsia="Times New Roman" w:hAnsi="Helvetica" w:cs="Helvetica"/>
            <w:color w:val="610B4B"/>
            <w:sz w:val="29"/>
            <w:szCs w:val="29"/>
            <w:lang w:eastAsia="en-IN"/>
          </w:rPr>
          <w:t xml:space="preserve"> with </w:t>
        </w:r>
        <w:proofErr w:type="spellStart"/>
        <w:r w:rsidRPr="00CA1E6A">
          <w:rPr>
            <w:rFonts w:ascii="Helvetica" w:eastAsia="Times New Roman" w:hAnsi="Helvetica" w:cs="Helvetica"/>
            <w:color w:val="610B4B"/>
            <w:sz w:val="29"/>
            <w:szCs w:val="29"/>
            <w:lang w:eastAsia="en-IN"/>
          </w:rPr>
          <w:t>instanceof</w:t>
        </w:r>
        <w:proofErr w:type="spellEnd"/>
      </w:ins>
    </w:p>
    <w:p w:rsidR="00CA1E6A" w:rsidRPr="00CA1E6A" w:rsidRDefault="00CA1E6A" w:rsidP="00CA1E6A">
      <w:pPr>
        <w:shd w:val="clear" w:color="auto" w:fill="FFFFFF"/>
        <w:spacing w:before="100" w:beforeAutospacing="1" w:after="100" w:afterAutospacing="1" w:line="240" w:lineRule="auto"/>
        <w:rPr>
          <w:ins w:id="60" w:author="Unknown"/>
          <w:rFonts w:ascii="Verdana" w:eastAsia="Times New Roman" w:hAnsi="Verdana" w:cs="Times New Roman"/>
          <w:color w:val="000000"/>
          <w:sz w:val="18"/>
          <w:szCs w:val="18"/>
          <w:lang w:eastAsia="en-IN"/>
        </w:rPr>
      </w:pPr>
      <w:ins w:id="61" w:author="Unknown">
        <w:r w:rsidRPr="00CA1E6A">
          <w:rPr>
            <w:rFonts w:ascii="Verdana" w:eastAsia="Times New Roman" w:hAnsi="Verdana" w:cs="Times New Roman"/>
            <w:color w:val="000000"/>
            <w:sz w:val="18"/>
            <w:szCs w:val="18"/>
            <w:lang w:eastAsia="en-IN"/>
          </w:rPr>
          <w:t xml:space="preserve">Let's see the example, where </w:t>
        </w:r>
        <w:proofErr w:type="spellStart"/>
        <w:r w:rsidRPr="00CA1E6A">
          <w:rPr>
            <w:rFonts w:ascii="Verdana" w:eastAsia="Times New Roman" w:hAnsi="Verdana" w:cs="Times New Roman"/>
            <w:color w:val="000000"/>
            <w:sz w:val="18"/>
            <w:szCs w:val="18"/>
            <w:lang w:eastAsia="en-IN"/>
          </w:rPr>
          <w:t>downcasting</w:t>
        </w:r>
        <w:proofErr w:type="spellEnd"/>
        <w:r w:rsidRPr="00CA1E6A">
          <w:rPr>
            <w:rFonts w:ascii="Verdana" w:eastAsia="Times New Roman" w:hAnsi="Verdana" w:cs="Times New Roman"/>
            <w:color w:val="000000"/>
            <w:sz w:val="18"/>
            <w:szCs w:val="18"/>
            <w:lang w:eastAsia="en-IN"/>
          </w:rPr>
          <w:t xml:space="preserve"> is possible by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operator.</w:t>
        </w:r>
      </w:ins>
    </w:p>
    <w:p w:rsidR="00CA1E6A" w:rsidRPr="00CA1E6A" w:rsidRDefault="00CA1E6A" w:rsidP="00CA1E6A">
      <w:pPr>
        <w:numPr>
          <w:ilvl w:val="0"/>
          <w:numId w:val="7"/>
        </w:numPr>
        <w:shd w:val="clear" w:color="auto" w:fill="FFFFFF"/>
        <w:spacing w:after="0" w:line="285" w:lineRule="atLeast"/>
        <w:ind w:left="0"/>
        <w:rPr>
          <w:ins w:id="62" w:author="Unknown"/>
          <w:rFonts w:ascii="Verdana" w:eastAsia="Times New Roman" w:hAnsi="Verdana" w:cs="Times New Roman"/>
          <w:color w:val="000000"/>
          <w:sz w:val="18"/>
          <w:szCs w:val="18"/>
          <w:lang w:eastAsia="en-IN"/>
        </w:rPr>
      </w:pPr>
      <w:ins w:id="63" w:author="Unknown">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Animal { }  </w:t>
        </w:r>
      </w:ins>
    </w:p>
    <w:p w:rsidR="00CA1E6A" w:rsidRPr="00CA1E6A" w:rsidRDefault="00CA1E6A" w:rsidP="00CA1E6A">
      <w:pPr>
        <w:numPr>
          <w:ilvl w:val="0"/>
          <w:numId w:val="7"/>
        </w:numPr>
        <w:shd w:val="clear" w:color="auto" w:fill="FFFFFF"/>
        <w:spacing w:after="0" w:line="285" w:lineRule="atLeast"/>
        <w:ind w:left="0"/>
        <w:rPr>
          <w:ins w:id="64" w:author="Unknown"/>
          <w:rFonts w:ascii="Verdana" w:eastAsia="Times New Roman" w:hAnsi="Verdana" w:cs="Times New Roman"/>
          <w:color w:val="000000"/>
          <w:sz w:val="18"/>
          <w:szCs w:val="18"/>
          <w:lang w:eastAsia="en-IN"/>
        </w:rPr>
      </w:pPr>
      <w:ins w:id="65"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7"/>
        </w:numPr>
        <w:shd w:val="clear" w:color="auto" w:fill="FFFFFF"/>
        <w:spacing w:after="0" w:line="285" w:lineRule="atLeast"/>
        <w:ind w:left="0"/>
        <w:rPr>
          <w:ins w:id="66" w:author="Unknown"/>
          <w:rFonts w:ascii="Verdana" w:eastAsia="Times New Roman" w:hAnsi="Verdana" w:cs="Times New Roman"/>
          <w:color w:val="000000"/>
          <w:sz w:val="18"/>
          <w:szCs w:val="18"/>
          <w:lang w:eastAsia="en-IN"/>
        </w:rPr>
      </w:pPr>
      <w:ins w:id="67" w:author="Unknown">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Dog3 </w:t>
        </w:r>
        <w:r w:rsidRPr="00CA1E6A">
          <w:rPr>
            <w:rFonts w:ascii="Verdana" w:eastAsia="Times New Roman" w:hAnsi="Verdana" w:cs="Times New Roman"/>
            <w:b/>
            <w:bCs/>
            <w:color w:val="006699"/>
            <w:sz w:val="18"/>
            <w:lang w:eastAsia="en-IN"/>
          </w:rPr>
          <w:t>extends</w:t>
        </w:r>
        <w:r w:rsidRPr="00CA1E6A">
          <w:rPr>
            <w:rFonts w:ascii="Verdana" w:eastAsia="Times New Roman" w:hAnsi="Verdana" w:cs="Times New Roman"/>
            <w:color w:val="000000"/>
            <w:sz w:val="18"/>
            <w:szCs w:val="18"/>
            <w:bdr w:val="none" w:sz="0" w:space="0" w:color="auto" w:frame="1"/>
            <w:lang w:eastAsia="en-IN"/>
          </w:rPr>
          <w:t> Animal {  </w:t>
        </w:r>
      </w:ins>
    </w:p>
    <w:p w:rsidR="00CA1E6A" w:rsidRPr="00CA1E6A" w:rsidRDefault="00CA1E6A" w:rsidP="00CA1E6A">
      <w:pPr>
        <w:numPr>
          <w:ilvl w:val="0"/>
          <w:numId w:val="7"/>
        </w:numPr>
        <w:shd w:val="clear" w:color="auto" w:fill="FFFFFF"/>
        <w:spacing w:after="0" w:line="285" w:lineRule="atLeast"/>
        <w:ind w:left="0"/>
        <w:rPr>
          <w:ins w:id="68" w:author="Unknown"/>
          <w:rFonts w:ascii="Verdana" w:eastAsia="Times New Roman" w:hAnsi="Verdana" w:cs="Times New Roman"/>
          <w:color w:val="000000"/>
          <w:sz w:val="18"/>
          <w:szCs w:val="18"/>
          <w:lang w:eastAsia="en-IN"/>
        </w:rPr>
      </w:pPr>
      <w:ins w:id="69" w:author="Unknown">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static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void</w:t>
        </w:r>
        <w:r w:rsidRPr="00CA1E6A">
          <w:rPr>
            <w:rFonts w:ascii="Verdana" w:eastAsia="Times New Roman" w:hAnsi="Verdana" w:cs="Times New Roman"/>
            <w:color w:val="000000"/>
            <w:sz w:val="18"/>
            <w:szCs w:val="18"/>
            <w:bdr w:val="none" w:sz="0" w:space="0" w:color="auto" w:frame="1"/>
            <w:lang w:eastAsia="en-IN"/>
          </w:rPr>
          <w:t> method(Animal a) {  </w:t>
        </w:r>
      </w:ins>
    </w:p>
    <w:p w:rsidR="00CA1E6A" w:rsidRPr="00CA1E6A" w:rsidRDefault="00CA1E6A" w:rsidP="00CA1E6A">
      <w:pPr>
        <w:numPr>
          <w:ilvl w:val="0"/>
          <w:numId w:val="7"/>
        </w:numPr>
        <w:shd w:val="clear" w:color="auto" w:fill="FFFFFF"/>
        <w:spacing w:after="0" w:line="285" w:lineRule="atLeast"/>
        <w:ind w:left="0"/>
        <w:rPr>
          <w:ins w:id="70" w:author="Unknown"/>
          <w:rFonts w:ascii="Verdana" w:eastAsia="Times New Roman" w:hAnsi="Verdana" w:cs="Times New Roman"/>
          <w:color w:val="000000"/>
          <w:sz w:val="18"/>
          <w:szCs w:val="18"/>
          <w:lang w:eastAsia="en-IN"/>
        </w:rPr>
      </w:pPr>
      <w:ins w:id="71" w:author="Unknown">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if</w:t>
        </w:r>
        <w:r w:rsidRPr="00CA1E6A">
          <w:rPr>
            <w:rFonts w:ascii="Verdana" w:eastAsia="Times New Roman" w:hAnsi="Verdana" w:cs="Times New Roman"/>
            <w:color w:val="000000"/>
            <w:sz w:val="18"/>
            <w:szCs w:val="18"/>
            <w:bdr w:val="none" w:sz="0" w:space="0" w:color="auto" w:frame="1"/>
            <w:lang w:eastAsia="en-IN"/>
          </w:rPr>
          <w:t>(a </w:t>
        </w:r>
        <w:proofErr w:type="spellStart"/>
        <w:r w:rsidRPr="00CA1E6A">
          <w:rPr>
            <w:rFonts w:ascii="Verdana" w:eastAsia="Times New Roman" w:hAnsi="Verdana" w:cs="Times New Roman"/>
            <w:b/>
            <w:bCs/>
            <w:color w:val="006699"/>
            <w:sz w:val="18"/>
            <w:lang w:eastAsia="en-IN"/>
          </w:rPr>
          <w:t>instanceof</w:t>
        </w:r>
        <w:proofErr w:type="spellEnd"/>
        <w:r w:rsidRPr="00CA1E6A">
          <w:rPr>
            <w:rFonts w:ascii="Verdana" w:eastAsia="Times New Roman" w:hAnsi="Verdana" w:cs="Times New Roman"/>
            <w:color w:val="000000"/>
            <w:sz w:val="18"/>
            <w:szCs w:val="18"/>
            <w:bdr w:val="none" w:sz="0" w:space="0" w:color="auto" w:frame="1"/>
            <w:lang w:eastAsia="en-IN"/>
          </w:rPr>
          <w:t> Dog3){  </w:t>
        </w:r>
      </w:ins>
    </w:p>
    <w:p w:rsidR="00CA1E6A" w:rsidRPr="00CA1E6A" w:rsidRDefault="00CA1E6A" w:rsidP="00CA1E6A">
      <w:pPr>
        <w:numPr>
          <w:ilvl w:val="0"/>
          <w:numId w:val="7"/>
        </w:numPr>
        <w:shd w:val="clear" w:color="auto" w:fill="FFFFFF"/>
        <w:spacing w:after="0" w:line="285" w:lineRule="atLeast"/>
        <w:ind w:left="0"/>
        <w:rPr>
          <w:ins w:id="72" w:author="Unknown"/>
          <w:rFonts w:ascii="Verdana" w:eastAsia="Times New Roman" w:hAnsi="Verdana" w:cs="Times New Roman"/>
          <w:color w:val="000000"/>
          <w:sz w:val="18"/>
          <w:szCs w:val="18"/>
          <w:lang w:eastAsia="en-IN"/>
        </w:rPr>
      </w:pPr>
      <w:ins w:id="73" w:author="Unknown">
        <w:r w:rsidRPr="00CA1E6A">
          <w:rPr>
            <w:rFonts w:ascii="Verdana" w:eastAsia="Times New Roman" w:hAnsi="Verdana" w:cs="Times New Roman"/>
            <w:color w:val="000000"/>
            <w:sz w:val="18"/>
            <w:szCs w:val="18"/>
            <w:bdr w:val="none" w:sz="0" w:space="0" w:color="auto" w:frame="1"/>
            <w:lang w:eastAsia="en-IN"/>
          </w:rPr>
          <w:t>       Dog3 d=(Dog3)a;</w:t>
        </w:r>
        <w:r w:rsidRPr="00CA1E6A">
          <w:rPr>
            <w:rFonts w:ascii="Verdana" w:eastAsia="Times New Roman" w:hAnsi="Verdana" w:cs="Times New Roman"/>
            <w:color w:val="008200"/>
            <w:sz w:val="18"/>
            <w:lang w:eastAsia="en-IN"/>
          </w:rPr>
          <w:t>//</w:t>
        </w:r>
        <w:proofErr w:type="spellStart"/>
        <w:r w:rsidRPr="00CA1E6A">
          <w:rPr>
            <w:rFonts w:ascii="Verdana" w:eastAsia="Times New Roman" w:hAnsi="Verdana" w:cs="Times New Roman"/>
            <w:color w:val="008200"/>
            <w:sz w:val="18"/>
            <w:lang w:eastAsia="en-IN"/>
          </w:rPr>
          <w:t>downcasting</w:t>
        </w:r>
        <w:proofErr w:type="spellEnd"/>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7"/>
        </w:numPr>
        <w:shd w:val="clear" w:color="auto" w:fill="FFFFFF"/>
        <w:spacing w:after="0" w:line="285" w:lineRule="atLeast"/>
        <w:ind w:left="0"/>
        <w:rPr>
          <w:ins w:id="74" w:author="Unknown"/>
          <w:rFonts w:ascii="Verdana" w:eastAsia="Times New Roman" w:hAnsi="Verdana" w:cs="Times New Roman"/>
          <w:color w:val="000000"/>
          <w:sz w:val="18"/>
          <w:szCs w:val="18"/>
          <w:lang w:eastAsia="en-IN"/>
        </w:rPr>
      </w:pPr>
      <w:ins w:id="75" w:author="Unknown">
        <w:r w:rsidRPr="00CA1E6A">
          <w:rPr>
            <w:rFonts w:ascii="Verdana" w:eastAsia="Times New Roman" w:hAnsi="Verdana" w:cs="Times New Roman"/>
            <w:color w:val="000000"/>
            <w:sz w:val="18"/>
            <w:szCs w:val="18"/>
            <w:bdr w:val="none" w:sz="0" w:space="0" w:color="auto" w:frame="1"/>
            <w:lang w:eastAsia="en-IN"/>
          </w:rPr>
          <w:t>       </w:t>
        </w:r>
        <w:proofErr w:type="spellStart"/>
        <w:r w:rsidRPr="00CA1E6A">
          <w:rPr>
            <w:rFonts w:ascii="Verdana" w:eastAsia="Times New Roman" w:hAnsi="Verdana" w:cs="Times New Roman"/>
            <w:color w:val="000000"/>
            <w:sz w:val="18"/>
            <w:szCs w:val="18"/>
            <w:bdr w:val="none" w:sz="0" w:space="0" w:color="auto" w:frame="1"/>
            <w:lang w:eastAsia="en-IN"/>
          </w:rPr>
          <w:t>System.out.println</w:t>
        </w:r>
        <w:proofErr w:type="spellEnd"/>
        <w:r w:rsidRPr="00CA1E6A">
          <w:rPr>
            <w:rFonts w:ascii="Verdana" w:eastAsia="Times New Roman" w:hAnsi="Verdana" w:cs="Times New Roman"/>
            <w:color w:val="000000"/>
            <w:sz w:val="18"/>
            <w:szCs w:val="18"/>
            <w:bdr w:val="none" w:sz="0" w:space="0" w:color="auto" w:frame="1"/>
            <w:lang w:eastAsia="en-IN"/>
          </w:rPr>
          <w:t>(</w:t>
        </w:r>
        <w:r w:rsidRPr="00CA1E6A">
          <w:rPr>
            <w:rFonts w:ascii="Verdana" w:eastAsia="Times New Roman" w:hAnsi="Verdana" w:cs="Times New Roman"/>
            <w:color w:val="0000FF"/>
            <w:sz w:val="18"/>
            <w:lang w:eastAsia="en-IN"/>
          </w:rPr>
          <w:t>"ok </w:t>
        </w:r>
        <w:proofErr w:type="spellStart"/>
        <w:r w:rsidRPr="00CA1E6A">
          <w:rPr>
            <w:rFonts w:ascii="Verdana" w:eastAsia="Times New Roman" w:hAnsi="Verdana" w:cs="Times New Roman"/>
            <w:color w:val="0000FF"/>
            <w:sz w:val="18"/>
            <w:lang w:eastAsia="en-IN"/>
          </w:rPr>
          <w:t>downcasting</w:t>
        </w:r>
        <w:proofErr w:type="spellEnd"/>
        <w:r w:rsidRPr="00CA1E6A">
          <w:rPr>
            <w:rFonts w:ascii="Verdana" w:eastAsia="Times New Roman" w:hAnsi="Verdana" w:cs="Times New Roman"/>
            <w:color w:val="0000FF"/>
            <w:sz w:val="18"/>
            <w:lang w:eastAsia="en-IN"/>
          </w:rPr>
          <w:t> performed"</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7"/>
        </w:numPr>
        <w:shd w:val="clear" w:color="auto" w:fill="FFFFFF"/>
        <w:spacing w:after="0" w:line="285" w:lineRule="atLeast"/>
        <w:ind w:left="0"/>
        <w:rPr>
          <w:ins w:id="76" w:author="Unknown"/>
          <w:rFonts w:ascii="Verdana" w:eastAsia="Times New Roman" w:hAnsi="Verdana" w:cs="Times New Roman"/>
          <w:color w:val="000000"/>
          <w:sz w:val="18"/>
          <w:szCs w:val="18"/>
          <w:lang w:eastAsia="en-IN"/>
        </w:rPr>
      </w:pPr>
      <w:ins w:id="77" w:author="Unknown">
        <w:r w:rsidRPr="00CA1E6A">
          <w:rPr>
            <w:rFonts w:ascii="Verdana" w:eastAsia="Times New Roman" w:hAnsi="Verdana" w:cs="Times New Roman"/>
            <w:color w:val="000000"/>
            <w:sz w:val="18"/>
            <w:szCs w:val="18"/>
            <w:bdr w:val="none" w:sz="0" w:space="0" w:color="auto" w:frame="1"/>
            <w:lang w:eastAsia="en-IN"/>
          </w:rPr>
          <w:t>    }  </w:t>
        </w:r>
      </w:ins>
    </w:p>
    <w:p w:rsidR="00CA1E6A" w:rsidRPr="00CA1E6A" w:rsidRDefault="00CA1E6A" w:rsidP="00CA1E6A">
      <w:pPr>
        <w:numPr>
          <w:ilvl w:val="0"/>
          <w:numId w:val="7"/>
        </w:numPr>
        <w:shd w:val="clear" w:color="auto" w:fill="FFFFFF"/>
        <w:spacing w:after="0" w:line="285" w:lineRule="atLeast"/>
        <w:ind w:left="0"/>
        <w:rPr>
          <w:ins w:id="78" w:author="Unknown"/>
          <w:rFonts w:ascii="Verdana" w:eastAsia="Times New Roman" w:hAnsi="Verdana" w:cs="Times New Roman"/>
          <w:color w:val="000000"/>
          <w:sz w:val="18"/>
          <w:szCs w:val="18"/>
          <w:lang w:eastAsia="en-IN"/>
        </w:rPr>
      </w:pPr>
      <w:ins w:id="79" w:author="Unknown">
        <w:r w:rsidRPr="00CA1E6A">
          <w:rPr>
            <w:rFonts w:ascii="Verdana" w:eastAsia="Times New Roman" w:hAnsi="Verdana" w:cs="Times New Roman"/>
            <w:color w:val="000000"/>
            <w:sz w:val="18"/>
            <w:szCs w:val="18"/>
            <w:bdr w:val="none" w:sz="0" w:space="0" w:color="auto" w:frame="1"/>
            <w:lang w:eastAsia="en-IN"/>
          </w:rPr>
          <w:t>  }  </w:t>
        </w:r>
      </w:ins>
    </w:p>
    <w:p w:rsidR="00CA1E6A" w:rsidRPr="00CA1E6A" w:rsidRDefault="00CA1E6A" w:rsidP="00CA1E6A">
      <w:pPr>
        <w:numPr>
          <w:ilvl w:val="0"/>
          <w:numId w:val="7"/>
        </w:numPr>
        <w:shd w:val="clear" w:color="auto" w:fill="FFFFFF"/>
        <w:spacing w:after="0" w:line="285" w:lineRule="atLeast"/>
        <w:ind w:left="0"/>
        <w:rPr>
          <w:ins w:id="80" w:author="Unknown"/>
          <w:rFonts w:ascii="Verdana" w:eastAsia="Times New Roman" w:hAnsi="Verdana" w:cs="Times New Roman"/>
          <w:color w:val="000000"/>
          <w:sz w:val="18"/>
          <w:szCs w:val="18"/>
          <w:lang w:eastAsia="en-IN"/>
        </w:rPr>
      </w:pPr>
      <w:ins w:id="81"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7"/>
        </w:numPr>
        <w:shd w:val="clear" w:color="auto" w:fill="FFFFFF"/>
        <w:spacing w:after="0" w:line="285" w:lineRule="atLeast"/>
        <w:ind w:left="0"/>
        <w:rPr>
          <w:ins w:id="82" w:author="Unknown"/>
          <w:rFonts w:ascii="Verdana" w:eastAsia="Times New Roman" w:hAnsi="Verdana" w:cs="Times New Roman"/>
          <w:color w:val="000000"/>
          <w:sz w:val="18"/>
          <w:szCs w:val="18"/>
          <w:lang w:eastAsia="en-IN"/>
        </w:rPr>
      </w:pPr>
      <w:ins w:id="83" w:author="Unknown">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public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static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void</w:t>
        </w:r>
        <w:r w:rsidRPr="00CA1E6A">
          <w:rPr>
            <w:rFonts w:ascii="Verdana" w:eastAsia="Times New Roman" w:hAnsi="Verdana" w:cs="Times New Roman"/>
            <w:color w:val="000000"/>
            <w:sz w:val="18"/>
            <w:szCs w:val="18"/>
            <w:bdr w:val="none" w:sz="0" w:space="0" w:color="auto" w:frame="1"/>
            <w:lang w:eastAsia="en-IN"/>
          </w:rPr>
          <w:t> main (String [] </w:t>
        </w:r>
        <w:proofErr w:type="spellStart"/>
        <w:r w:rsidRPr="00CA1E6A">
          <w:rPr>
            <w:rFonts w:ascii="Verdana" w:eastAsia="Times New Roman" w:hAnsi="Verdana" w:cs="Times New Roman"/>
            <w:color w:val="000000"/>
            <w:sz w:val="18"/>
            <w:szCs w:val="18"/>
            <w:bdr w:val="none" w:sz="0" w:space="0" w:color="auto" w:frame="1"/>
            <w:lang w:eastAsia="en-IN"/>
          </w:rPr>
          <w:t>args</w:t>
        </w:r>
        <w:proofErr w:type="spellEnd"/>
        <w:r w:rsidRPr="00CA1E6A">
          <w:rPr>
            <w:rFonts w:ascii="Verdana" w:eastAsia="Times New Roman" w:hAnsi="Verdana" w:cs="Times New Roman"/>
            <w:color w:val="000000"/>
            <w:sz w:val="18"/>
            <w:szCs w:val="18"/>
            <w:bdr w:val="none" w:sz="0" w:space="0" w:color="auto" w:frame="1"/>
            <w:lang w:eastAsia="en-IN"/>
          </w:rPr>
          <w:t>) {  </w:t>
        </w:r>
      </w:ins>
    </w:p>
    <w:p w:rsidR="00CA1E6A" w:rsidRPr="00CA1E6A" w:rsidRDefault="00CA1E6A" w:rsidP="00CA1E6A">
      <w:pPr>
        <w:numPr>
          <w:ilvl w:val="0"/>
          <w:numId w:val="7"/>
        </w:numPr>
        <w:shd w:val="clear" w:color="auto" w:fill="FFFFFF"/>
        <w:spacing w:after="0" w:line="285" w:lineRule="atLeast"/>
        <w:ind w:left="0"/>
        <w:rPr>
          <w:ins w:id="84" w:author="Unknown"/>
          <w:rFonts w:ascii="Verdana" w:eastAsia="Times New Roman" w:hAnsi="Verdana" w:cs="Times New Roman"/>
          <w:color w:val="000000"/>
          <w:sz w:val="18"/>
          <w:szCs w:val="18"/>
          <w:lang w:eastAsia="en-IN"/>
        </w:rPr>
      </w:pPr>
      <w:ins w:id="85" w:author="Unknown">
        <w:r w:rsidRPr="00CA1E6A">
          <w:rPr>
            <w:rFonts w:ascii="Verdana" w:eastAsia="Times New Roman" w:hAnsi="Verdana" w:cs="Times New Roman"/>
            <w:color w:val="000000"/>
            <w:sz w:val="18"/>
            <w:szCs w:val="18"/>
            <w:bdr w:val="none" w:sz="0" w:space="0" w:color="auto" w:frame="1"/>
            <w:lang w:eastAsia="en-IN"/>
          </w:rPr>
          <w:t>    Animal a=</w:t>
        </w:r>
        <w:r w:rsidRPr="00CA1E6A">
          <w:rPr>
            <w:rFonts w:ascii="Verdana" w:eastAsia="Times New Roman" w:hAnsi="Verdana" w:cs="Times New Roman"/>
            <w:b/>
            <w:bCs/>
            <w:color w:val="006699"/>
            <w:sz w:val="18"/>
            <w:lang w:eastAsia="en-IN"/>
          </w:rPr>
          <w:t>new</w:t>
        </w:r>
        <w:r w:rsidRPr="00CA1E6A">
          <w:rPr>
            <w:rFonts w:ascii="Verdana" w:eastAsia="Times New Roman" w:hAnsi="Verdana" w:cs="Times New Roman"/>
            <w:color w:val="000000"/>
            <w:sz w:val="18"/>
            <w:szCs w:val="18"/>
            <w:bdr w:val="none" w:sz="0" w:space="0" w:color="auto" w:frame="1"/>
            <w:lang w:eastAsia="en-IN"/>
          </w:rPr>
          <w:t> Dog3();  </w:t>
        </w:r>
      </w:ins>
    </w:p>
    <w:p w:rsidR="00CA1E6A" w:rsidRPr="00CA1E6A" w:rsidRDefault="00CA1E6A" w:rsidP="00CA1E6A">
      <w:pPr>
        <w:numPr>
          <w:ilvl w:val="0"/>
          <w:numId w:val="7"/>
        </w:numPr>
        <w:shd w:val="clear" w:color="auto" w:fill="FFFFFF"/>
        <w:spacing w:after="0" w:line="285" w:lineRule="atLeast"/>
        <w:ind w:left="0"/>
        <w:rPr>
          <w:ins w:id="86" w:author="Unknown"/>
          <w:rFonts w:ascii="Verdana" w:eastAsia="Times New Roman" w:hAnsi="Verdana" w:cs="Times New Roman"/>
          <w:color w:val="000000"/>
          <w:sz w:val="18"/>
          <w:szCs w:val="18"/>
          <w:lang w:eastAsia="en-IN"/>
        </w:rPr>
      </w:pPr>
      <w:ins w:id="87" w:author="Unknown">
        <w:r w:rsidRPr="00CA1E6A">
          <w:rPr>
            <w:rFonts w:ascii="Verdana" w:eastAsia="Times New Roman" w:hAnsi="Verdana" w:cs="Times New Roman"/>
            <w:color w:val="000000"/>
            <w:sz w:val="18"/>
            <w:szCs w:val="18"/>
            <w:bdr w:val="none" w:sz="0" w:space="0" w:color="auto" w:frame="1"/>
            <w:lang w:eastAsia="en-IN"/>
          </w:rPr>
          <w:t>    Dog3.method(a);  </w:t>
        </w:r>
      </w:ins>
    </w:p>
    <w:p w:rsidR="00CA1E6A" w:rsidRPr="00CA1E6A" w:rsidRDefault="00CA1E6A" w:rsidP="00CA1E6A">
      <w:pPr>
        <w:numPr>
          <w:ilvl w:val="0"/>
          <w:numId w:val="7"/>
        </w:numPr>
        <w:shd w:val="clear" w:color="auto" w:fill="FFFFFF"/>
        <w:spacing w:after="0" w:line="285" w:lineRule="atLeast"/>
        <w:ind w:left="0"/>
        <w:rPr>
          <w:ins w:id="88" w:author="Unknown"/>
          <w:rFonts w:ascii="Verdana" w:eastAsia="Times New Roman" w:hAnsi="Verdana" w:cs="Times New Roman"/>
          <w:color w:val="000000"/>
          <w:sz w:val="18"/>
          <w:szCs w:val="18"/>
          <w:lang w:eastAsia="en-IN"/>
        </w:rPr>
      </w:pPr>
      <w:ins w:id="89" w:author="Unknown">
        <w:r w:rsidRPr="00CA1E6A">
          <w:rPr>
            <w:rFonts w:ascii="Verdana" w:eastAsia="Times New Roman" w:hAnsi="Verdana" w:cs="Times New Roman"/>
            <w:color w:val="000000"/>
            <w:sz w:val="18"/>
            <w:szCs w:val="18"/>
            <w:bdr w:val="none" w:sz="0" w:space="0" w:color="auto" w:frame="1"/>
            <w:lang w:eastAsia="en-IN"/>
          </w:rPr>
          <w:t>  }  </w:t>
        </w:r>
      </w:ins>
    </w:p>
    <w:p w:rsidR="00CA1E6A" w:rsidRPr="00CA1E6A" w:rsidRDefault="00CA1E6A" w:rsidP="00CA1E6A">
      <w:pPr>
        <w:numPr>
          <w:ilvl w:val="0"/>
          <w:numId w:val="7"/>
        </w:numPr>
        <w:shd w:val="clear" w:color="auto" w:fill="FFFFFF"/>
        <w:spacing w:after="0" w:line="285" w:lineRule="atLeast"/>
        <w:ind w:left="0"/>
        <w:rPr>
          <w:ins w:id="90" w:author="Unknown"/>
          <w:rFonts w:ascii="Verdana" w:eastAsia="Times New Roman" w:hAnsi="Verdana" w:cs="Times New Roman"/>
          <w:color w:val="000000"/>
          <w:sz w:val="18"/>
          <w:szCs w:val="18"/>
          <w:lang w:eastAsia="en-IN"/>
        </w:rPr>
      </w:pPr>
      <w:ins w:id="91"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7"/>
        </w:numPr>
        <w:shd w:val="clear" w:color="auto" w:fill="FFFFFF"/>
        <w:spacing w:after="109" w:line="285" w:lineRule="atLeast"/>
        <w:ind w:left="0"/>
        <w:rPr>
          <w:ins w:id="92" w:author="Unknown"/>
          <w:rFonts w:ascii="Verdana" w:eastAsia="Times New Roman" w:hAnsi="Verdana" w:cs="Times New Roman"/>
          <w:color w:val="000000"/>
          <w:sz w:val="18"/>
          <w:szCs w:val="18"/>
          <w:lang w:eastAsia="en-IN"/>
        </w:rPr>
      </w:pPr>
      <w:ins w:id="93" w:author="Unknown">
        <w:r w:rsidRPr="00CA1E6A">
          <w:rPr>
            <w:rFonts w:ascii="Verdana" w:eastAsia="Times New Roman" w:hAnsi="Verdana" w:cs="Times New Roman"/>
            <w:color w:val="000000"/>
            <w:sz w:val="18"/>
            <w:szCs w:val="18"/>
            <w:bdr w:val="none" w:sz="0" w:space="0" w:color="auto" w:frame="1"/>
            <w:lang w:eastAsia="en-IN"/>
          </w:rPr>
          <w:t> }  </w:t>
        </w:r>
      </w:ins>
    </w:p>
    <w:p w:rsidR="00CA1E6A" w:rsidRPr="00CA1E6A" w:rsidRDefault="00CA1E6A" w:rsidP="00CA1E6A">
      <w:pPr>
        <w:spacing w:after="0" w:line="240" w:lineRule="auto"/>
        <w:rPr>
          <w:ins w:id="94" w:author="Unknown"/>
          <w:rFonts w:ascii="Times New Roman" w:eastAsia="Times New Roman" w:hAnsi="Times New Roman" w:cs="Times New Roman"/>
          <w:sz w:val="24"/>
          <w:szCs w:val="24"/>
          <w:lang w:eastAsia="en-IN"/>
        </w:rPr>
      </w:pPr>
      <w:ins w:id="95" w:author="Unknown">
        <w:r w:rsidRPr="00CA1E6A">
          <w:rPr>
            <w:rFonts w:ascii="Verdana" w:eastAsia="Times New Roman" w:hAnsi="Verdana" w:cs="Times New Roman"/>
            <w:color w:val="000000"/>
            <w:sz w:val="18"/>
            <w:lang w:eastAsia="en-IN"/>
          </w:rPr>
          <w:fldChar w:fldCharType="begin"/>
        </w:r>
        <w:r w:rsidRPr="00CA1E6A">
          <w:rPr>
            <w:rFonts w:ascii="Verdana" w:eastAsia="Times New Roman" w:hAnsi="Verdana" w:cs="Times New Roman"/>
            <w:color w:val="000000"/>
            <w:sz w:val="18"/>
            <w:lang w:eastAsia="en-IN"/>
          </w:rPr>
          <w:instrText xml:space="preserve"> HYPERLINK "http://www.javatpoint.com/opr/test.jsp?filename=Dog3" \t "_blank" </w:instrText>
        </w:r>
        <w:r w:rsidRPr="00CA1E6A">
          <w:rPr>
            <w:rFonts w:ascii="Verdana" w:eastAsia="Times New Roman" w:hAnsi="Verdana" w:cs="Times New Roman"/>
            <w:color w:val="000000"/>
            <w:sz w:val="18"/>
            <w:lang w:eastAsia="en-IN"/>
          </w:rPr>
          <w:fldChar w:fldCharType="separate"/>
        </w:r>
        <w:r w:rsidRPr="00CA1E6A">
          <w:rPr>
            <w:rFonts w:ascii="Verdana" w:eastAsia="Times New Roman" w:hAnsi="Verdana" w:cs="Times New Roman"/>
            <w:b/>
            <w:bCs/>
            <w:color w:val="FFFFFF"/>
            <w:sz w:val="18"/>
            <w:u w:val="single"/>
            <w:lang w:eastAsia="en-IN"/>
          </w:rPr>
          <w:t>Test it Now</w:t>
        </w:r>
        <w:r w:rsidRPr="00CA1E6A">
          <w:rPr>
            <w:rFonts w:ascii="Verdana" w:eastAsia="Times New Roman" w:hAnsi="Verdana" w:cs="Times New Roman"/>
            <w:color w:val="000000"/>
            <w:sz w:val="18"/>
            <w:lang w:eastAsia="en-IN"/>
          </w:rPr>
          <w:fldChar w:fldCharType="end"/>
        </w:r>
      </w:ins>
    </w:p>
    <w:p w:rsidR="00CA1E6A" w:rsidRPr="00CA1E6A" w:rsidRDefault="00CA1E6A" w:rsidP="00CA1E6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color w:val="000000"/>
          <w:sz w:val="20"/>
          <w:szCs w:val="20"/>
          <w:lang w:eastAsia="en-IN"/>
        </w:rPr>
      </w:pPr>
      <w:proofErr w:type="spellStart"/>
      <w:ins w:id="97" w:author="Unknown">
        <w:r w:rsidRPr="00CA1E6A">
          <w:rPr>
            <w:rFonts w:ascii="Courier New" w:eastAsia="Times New Roman" w:hAnsi="Courier New" w:cs="Courier New"/>
            <w:color w:val="000000"/>
            <w:sz w:val="20"/>
            <w:szCs w:val="20"/>
            <w:lang w:eastAsia="en-IN"/>
          </w:rPr>
          <w:t>Output:ok</w:t>
        </w:r>
        <w:proofErr w:type="spellEnd"/>
        <w:r w:rsidRPr="00CA1E6A">
          <w:rPr>
            <w:rFonts w:ascii="Courier New" w:eastAsia="Times New Roman" w:hAnsi="Courier New" w:cs="Courier New"/>
            <w:color w:val="000000"/>
            <w:sz w:val="20"/>
            <w:szCs w:val="20"/>
            <w:lang w:eastAsia="en-IN"/>
          </w:rPr>
          <w:t xml:space="preserve"> </w:t>
        </w:r>
        <w:proofErr w:type="spellStart"/>
        <w:r w:rsidRPr="00CA1E6A">
          <w:rPr>
            <w:rFonts w:ascii="Courier New" w:eastAsia="Times New Roman" w:hAnsi="Courier New" w:cs="Courier New"/>
            <w:color w:val="000000"/>
            <w:sz w:val="20"/>
            <w:szCs w:val="20"/>
            <w:lang w:eastAsia="en-IN"/>
          </w:rPr>
          <w:t>downcasting</w:t>
        </w:r>
        <w:proofErr w:type="spellEnd"/>
        <w:r w:rsidRPr="00CA1E6A">
          <w:rPr>
            <w:rFonts w:ascii="Courier New" w:eastAsia="Times New Roman" w:hAnsi="Courier New" w:cs="Courier New"/>
            <w:color w:val="000000"/>
            <w:sz w:val="20"/>
            <w:szCs w:val="20"/>
            <w:lang w:eastAsia="en-IN"/>
          </w:rPr>
          <w:t xml:space="preserve"> performed</w:t>
        </w:r>
      </w:ins>
    </w:p>
    <w:p w:rsidR="00CA1E6A" w:rsidRPr="00CA1E6A" w:rsidRDefault="00CA1E6A" w:rsidP="00CA1E6A">
      <w:pPr>
        <w:spacing w:after="0" w:line="240" w:lineRule="auto"/>
        <w:rPr>
          <w:ins w:id="98" w:author="Unknown"/>
          <w:rFonts w:ascii="Times New Roman" w:eastAsia="Times New Roman" w:hAnsi="Times New Roman" w:cs="Times New Roman"/>
          <w:sz w:val="24"/>
          <w:szCs w:val="24"/>
          <w:lang w:eastAsia="en-IN"/>
        </w:rPr>
      </w:pPr>
      <w:ins w:id="99" w:author="Unknown">
        <w:r w:rsidRPr="00CA1E6A">
          <w:rPr>
            <w:rFonts w:ascii="Times New Roman" w:eastAsia="Times New Roman" w:hAnsi="Times New Roman" w:cs="Times New Roman"/>
            <w:sz w:val="24"/>
            <w:szCs w:val="24"/>
            <w:lang w:eastAsia="en-IN"/>
          </w:rPr>
          <w:lastRenderedPageBreak/>
          <w:pict>
            <v:rect id="_x0000_i1028" style="width:0;height:.7pt" o:hralign="center" o:hrstd="t" o:hrnoshade="t" o:hr="t" fillcolor="#d4d4d4" stroked="f"/>
          </w:pict>
        </w:r>
      </w:ins>
    </w:p>
    <w:p w:rsidR="00CA1E6A" w:rsidRPr="00CA1E6A" w:rsidRDefault="00CA1E6A" w:rsidP="00CA1E6A">
      <w:pPr>
        <w:shd w:val="clear" w:color="auto" w:fill="FFFFFF"/>
        <w:spacing w:before="100" w:beforeAutospacing="1" w:after="100" w:afterAutospacing="1" w:line="312" w:lineRule="atLeast"/>
        <w:outlineLvl w:val="2"/>
        <w:rPr>
          <w:ins w:id="100" w:author="Unknown"/>
          <w:rFonts w:ascii="Helvetica" w:eastAsia="Times New Roman" w:hAnsi="Helvetica" w:cs="Helvetica"/>
          <w:color w:val="610B4B"/>
          <w:sz w:val="29"/>
          <w:szCs w:val="29"/>
          <w:lang w:eastAsia="en-IN"/>
        </w:rPr>
      </w:pPr>
      <w:proofErr w:type="spellStart"/>
      <w:ins w:id="101" w:author="Unknown">
        <w:r w:rsidRPr="00CA1E6A">
          <w:rPr>
            <w:rFonts w:ascii="Helvetica" w:eastAsia="Times New Roman" w:hAnsi="Helvetica" w:cs="Helvetica"/>
            <w:color w:val="610B4B"/>
            <w:sz w:val="29"/>
            <w:szCs w:val="29"/>
            <w:lang w:eastAsia="en-IN"/>
          </w:rPr>
          <w:t>Downcasting</w:t>
        </w:r>
        <w:proofErr w:type="spellEnd"/>
        <w:r w:rsidRPr="00CA1E6A">
          <w:rPr>
            <w:rFonts w:ascii="Helvetica" w:eastAsia="Times New Roman" w:hAnsi="Helvetica" w:cs="Helvetica"/>
            <w:color w:val="610B4B"/>
            <w:sz w:val="29"/>
            <w:szCs w:val="29"/>
            <w:lang w:eastAsia="en-IN"/>
          </w:rPr>
          <w:t xml:space="preserve"> without the use of java </w:t>
        </w:r>
        <w:proofErr w:type="spellStart"/>
        <w:r w:rsidRPr="00CA1E6A">
          <w:rPr>
            <w:rFonts w:ascii="Helvetica" w:eastAsia="Times New Roman" w:hAnsi="Helvetica" w:cs="Helvetica"/>
            <w:color w:val="610B4B"/>
            <w:sz w:val="29"/>
            <w:szCs w:val="29"/>
            <w:lang w:eastAsia="en-IN"/>
          </w:rPr>
          <w:t>instanceof</w:t>
        </w:r>
        <w:proofErr w:type="spellEnd"/>
      </w:ins>
    </w:p>
    <w:p w:rsidR="00CA1E6A" w:rsidRPr="00CA1E6A" w:rsidRDefault="00CA1E6A" w:rsidP="00CA1E6A">
      <w:pPr>
        <w:shd w:val="clear" w:color="auto" w:fill="FFFFFF"/>
        <w:spacing w:before="100" w:beforeAutospacing="1" w:after="100" w:afterAutospacing="1" w:line="240" w:lineRule="auto"/>
        <w:rPr>
          <w:ins w:id="102" w:author="Unknown"/>
          <w:rFonts w:ascii="Verdana" w:eastAsia="Times New Roman" w:hAnsi="Verdana" w:cs="Times New Roman"/>
          <w:color w:val="000000"/>
          <w:sz w:val="18"/>
          <w:szCs w:val="18"/>
          <w:lang w:eastAsia="en-IN"/>
        </w:rPr>
      </w:pPr>
      <w:proofErr w:type="spellStart"/>
      <w:ins w:id="103" w:author="Unknown">
        <w:r w:rsidRPr="00CA1E6A">
          <w:rPr>
            <w:rFonts w:ascii="Verdana" w:eastAsia="Times New Roman" w:hAnsi="Verdana" w:cs="Times New Roman"/>
            <w:color w:val="000000"/>
            <w:sz w:val="18"/>
            <w:szCs w:val="18"/>
            <w:lang w:eastAsia="en-IN"/>
          </w:rPr>
          <w:t>Downcasting</w:t>
        </w:r>
        <w:proofErr w:type="spellEnd"/>
        <w:r w:rsidRPr="00CA1E6A">
          <w:rPr>
            <w:rFonts w:ascii="Verdana" w:eastAsia="Times New Roman" w:hAnsi="Verdana" w:cs="Times New Roman"/>
            <w:color w:val="000000"/>
            <w:sz w:val="18"/>
            <w:szCs w:val="18"/>
            <w:lang w:eastAsia="en-IN"/>
          </w:rPr>
          <w:t xml:space="preserve"> can also be performed without the use of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operator as displayed in the following example:</w:t>
        </w:r>
      </w:ins>
    </w:p>
    <w:p w:rsidR="00CA1E6A" w:rsidRPr="00CA1E6A" w:rsidRDefault="00CA1E6A" w:rsidP="00CA1E6A">
      <w:pPr>
        <w:numPr>
          <w:ilvl w:val="0"/>
          <w:numId w:val="8"/>
        </w:numPr>
        <w:shd w:val="clear" w:color="auto" w:fill="FFFFFF"/>
        <w:spacing w:after="0" w:line="285" w:lineRule="atLeast"/>
        <w:ind w:left="0"/>
        <w:rPr>
          <w:ins w:id="104" w:author="Unknown"/>
          <w:rFonts w:ascii="Verdana" w:eastAsia="Times New Roman" w:hAnsi="Verdana" w:cs="Times New Roman"/>
          <w:color w:val="000000"/>
          <w:sz w:val="18"/>
          <w:szCs w:val="18"/>
          <w:lang w:eastAsia="en-IN"/>
        </w:rPr>
      </w:pPr>
      <w:ins w:id="105" w:author="Unknown">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Animal { }  </w:t>
        </w:r>
      </w:ins>
    </w:p>
    <w:p w:rsidR="00CA1E6A" w:rsidRPr="00CA1E6A" w:rsidRDefault="00CA1E6A" w:rsidP="00CA1E6A">
      <w:pPr>
        <w:numPr>
          <w:ilvl w:val="0"/>
          <w:numId w:val="8"/>
        </w:numPr>
        <w:shd w:val="clear" w:color="auto" w:fill="FFFFFF"/>
        <w:spacing w:after="0" w:line="285" w:lineRule="atLeast"/>
        <w:ind w:left="0"/>
        <w:rPr>
          <w:ins w:id="106" w:author="Unknown"/>
          <w:rFonts w:ascii="Verdana" w:eastAsia="Times New Roman" w:hAnsi="Verdana" w:cs="Times New Roman"/>
          <w:color w:val="000000"/>
          <w:sz w:val="18"/>
          <w:szCs w:val="18"/>
          <w:lang w:eastAsia="en-IN"/>
        </w:rPr>
      </w:pPr>
      <w:ins w:id="107" w:author="Unknown">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Dog4 </w:t>
        </w:r>
        <w:r w:rsidRPr="00CA1E6A">
          <w:rPr>
            <w:rFonts w:ascii="Verdana" w:eastAsia="Times New Roman" w:hAnsi="Verdana" w:cs="Times New Roman"/>
            <w:b/>
            <w:bCs/>
            <w:color w:val="006699"/>
            <w:sz w:val="18"/>
            <w:lang w:eastAsia="en-IN"/>
          </w:rPr>
          <w:t>extends</w:t>
        </w:r>
        <w:r w:rsidRPr="00CA1E6A">
          <w:rPr>
            <w:rFonts w:ascii="Verdana" w:eastAsia="Times New Roman" w:hAnsi="Verdana" w:cs="Times New Roman"/>
            <w:color w:val="000000"/>
            <w:sz w:val="18"/>
            <w:szCs w:val="18"/>
            <w:bdr w:val="none" w:sz="0" w:space="0" w:color="auto" w:frame="1"/>
            <w:lang w:eastAsia="en-IN"/>
          </w:rPr>
          <w:t> Animal {  </w:t>
        </w:r>
      </w:ins>
    </w:p>
    <w:p w:rsidR="00CA1E6A" w:rsidRPr="00CA1E6A" w:rsidRDefault="00CA1E6A" w:rsidP="00CA1E6A">
      <w:pPr>
        <w:numPr>
          <w:ilvl w:val="0"/>
          <w:numId w:val="8"/>
        </w:numPr>
        <w:shd w:val="clear" w:color="auto" w:fill="FFFFFF"/>
        <w:spacing w:after="0" w:line="285" w:lineRule="atLeast"/>
        <w:ind w:left="0"/>
        <w:rPr>
          <w:ins w:id="108" w:author="Unknown"/>
          <w:rFonts w:ascii="Verdana" w:eastAsia="Times New Roman" w:hAnsi="Verdana" w:cs="Times New Roman"/>
          <w:color w:val="000000"/>
          <w:sz w:val="18"/>
          <w:szCs w:val="18"/>
          <w:lang w:eastAsia="en-IN"/>
        </w:rPr>
      </w:pPr>
      <w:ins w:id="109" w:author="Unknown">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static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void</w:t>
        </w:r>
        <w:r w:rsidRPr="00CA1E6A">
          <w:rPr>
            <w:rFonts w:ascii="Verdana" w:eastAsia="Times New Roman" w:hAnsi="Verdana" w:cs="Times New Roman"/>
            <w:color w:val="000000"/>
            <w:sz w:val="18"/>
            <w:szCs w:val="18"/>
            <w:bdr w:val="none" w:sz="0" w:space="0" w:color="auto" w:frame="1"/>
            <w:lang w:eastAsia="en-IN"/>
          </w:rPr>
          <w:t> method(Animal a) {  </w:t>
        </w:r>
      </w:ins>
    </w:p>
    <w:p w:rsidR="00CA1E6A" w:rsidRPr="00CA1E6A" w:rsidRDefault="00CA1E6A" w:rsidP="00CA1E6A">
      <w:pPr>
        <w:numPr>
          <w:ilvl w:val="0"/>
          <w:numId w:val="8"/>
        </w:numPr>
        <w:shd w:val="clear" w:color="auto" w:fill="FFFFFF"/>
        <w:spacing w:after="0" w:line="285" w:lineRule="atLeast"/>
        <w:ind w:left="0"/>
        <w:rPr>
          <w:ins w:id="110" w:author="Unknown"/>
          <w:rFonts w:ascii="Verdana" w:eastAsia="Times New Roman" w:hAnsi="Verdana" w:cs="Times New Roman"/>
          <w:color w:val="000000"/>
          <w:sz w:val="18"/>
          <w:szCs w:val="18"/>
          <w:lang w:eastAsia="en-IN"/>
        </w:rPr>
      </w:pPr>
      <w:ins w:id="111" w:author="Unknown">
        <w:r w:rsidRPr="00CA1E6A">
          <w:rPr>
            <w:rFonts w:ascii="Verdana" w:eastAsia="Times New Roman" w:hAnsi="Verdana" w:cs="Times New Roman"/>
            <w:color w:val="000000"/>
            <w:sz w:val="18"/>
            <w:szCs w:val="18"/>
            <w:bdr w:val="none" w:sz="0" w:space="0" w:color="auto" w:frame="1"/>
            <w:lang w:eastAsia="en-IN"/>
          </w:rPr>
          <w:t>       Dog4 d=(Dog4)a;</w:t>
        </w:r>
        <w:r w:rsidRPr="00CA1E6A">
          <w:rPr>
            <w:rFonts w:ascii="Verdana" w:eastAsia="Times New Roman" w:hAnsi="Verdana" w:cs="Times New Roman"/>
            <w:color w:val="008200"/>
            <w:sz w:val="18"/>
            <w:lang w:eastAsia="en-IN"/>
          </w:rPr>
          <w:t>//</w:t>
        </w:r>
        <w:proofErr w:type="spellStart"/>
        <w:r w:rsidRPr="00CA1E6A">
          <w:rPr>
            <w:rFonts w:ascii="Verdana" w:eastAsia="Times New Roman" w:hAnsi="Verdana" w:cs="Times New Roman"/>
            <w:color w:val="008200"/>
            <w:sz w:val="18"/>
            <w:lang w:eastAsia="en-IN"/>
          </w:rPr>
          <w:t>downcasting</w:t>
        </w:r>
        <w:proofErr w:type="spellEnd"/>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8"/>
        </w:numPr>
        <w:shd w:val="clear" w:color="auto" w:fill="FFFFFF"/>
        <w:spacing w:after="0" w:line="285" w:lineRule="atLeast"/>
        <w:ind w:left="0"/>
        <w:rPr>
          <w:ins w:id="112" w:author="Unknown"/>
          <w:rFonts w:ascii="Verdana" w:eastAsia="Times New Roman" w:hAnsi="Verdana" w:cs="Times New Roman"/>
          <w:color w:val="000000"/>
          <w:sz w:val="18"/>
          <w:szCs w:val="18"/>
          <w:lang w:eastAsia="en-IN"/>
        </w:rPr>
      </w:pPr>
      <w:ins w:id="113" w:author="Unknown">
        <w:r w:rsidRPr="00CA1E6A">
          <w:rPr>
            <w:rFonts w:ascii="Verdana" w:eastAsia="Times New Roman" w:hAnsi="Verdana" w:cs="Times New Roman"/>
            <w:color w:val="000000"/>
            <w:sz w:val="18"/>
            <w:szCs w:val="18"/>
            <w:bdr w:val="none" w:sz="0" w:space="0" w:color="auto" w:frame="1"/>
            <w:lang w:eastAsia="en-IN"/>
          </w:rPr>
          <w:t>       </w:t>
        </w:r>
        <w:proofErr w:type="spellStart"/>
        <w:r w:rsidRPr="00CA1E6A">
          <w:rPr>
            <w:rFonts w:ascii="Verdana" w:eastAsia="Times New Roman" w:hAnsi="Verdana" w:cs="Times New Roman"/>
            <w:color w:val="000000"/>
            <w:sz w:val="18"/>
            <w:szCs w:val="18"/>
            <w:bdr w:val="none" w:sz="0" w:space="0" w:color="auto" w:frame="1"/>
            <w:lang w:eastAsia="en-IN"/>
          </w:rPr>
          <w:t>System.out.println</w:t>
        </w:r>
        <w:proofErr w:type="spellEnd"/>
        <w:r w:rsidRPr="00CA1E6A">
          <w:rPr>
            <w:rFonts w:ascii="Verdana" w:eastAsia="Times New Roman" w:hAnsi="Verdana" w:cs="Times New Roman"/>
            <w:color w:val="000000"/>
            <w:sz w:val="18"/>
            <w:szCs w:val="18"/>
            <w:bdr w:val="none" w:sz="0" w:space="0" w:color="auto" w:frame="1"/>
            <w:lang w:eastAsia="en-IN"/>
          </w:rPr>
          <w:t>(</w:t>
        </w:r>
        <w:r w:rsidRPr="00CA1E6A">
          <w:rPr>
            <w:rFonts w:ascii="Verdana" w:eastAsia="Times New Roman" w:hAnsi="Verdana" w:cs="Times New Roman"/>
            <w:color w:val="0000FF"/>
            <w:sz w:val="18"/>
            <w:lang w:eastAsia="en-IN"/>
          </w:rPr>
          <w:t>"ok </w:t>
        </w:r>
        <w:proofErr w:type="spellStart"/>
        <w:r w:rsidRPr="00CA1E6A">
          <w:rPr>
            <w:rFonts w:ascii="Verdana" w:eastAsia="Times New Roman" w:hAnsi="Verdana" w:cs="Times New Roman"/>
            <w:color w:val="0000FF"/>
            <w:sz w:val="18"/>
            <w:lang w:eastAsia="en-IN"/>
          </w:rPr>
          <w:t>downcasting</w:t>
        </w:r>
        <w:proofErr w:type="spellEnd"/>
        <w:r w:rsidRPr="00CA1E6A">
          <w:rPr>
            <w:rFonts w:ascii="Verdana" w:eastAsia="Times New Roman" w:hAnsi="Verdana" w:cs="Times New Roman"/>
            <w:color w:val="0000FF"/>
            <w:sz w:val="18"/>
            <w:lang w:eastAsia="en-IN"/>
          </w:rPr>
          <w:t> performed"</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8"/>
        </w:numPr>
        <w:shd w:val="clear" w:color="auto" w:fill="FFFFFF"/>
        <w:spacing w:after="0" w:line="285" w:lineRule="atLeast"/>
        <w:ind w:left="0"/>
        <w:rPr>
          <w:ins w:id="114" w:author="Unknown"/>
          <w:rFonts w:ascii="Verdana" w:eastAsia="Times New Roman" w:hAnsi="Verdana" w:cs="Times New Roman"/>
          <w:color w:val="000000"/>
          <w:sz w:val="18"/>
          <w:szCs w:val="18"/>
          <w:lang w:eastAsia="en-IN"/>
        </w:rPr>
      </w:pPr>
      <w:ins w:id="115" w:author="Unknown">
        <w:r w:rsidRPr="00CA1E6A">
          <w:rPr>
            <w:rFonts w:ascii="Verdana" w:eastAsia="Times New Roman" w:hAnsi="Verdana" w:cs="Times New Roman"/>
            <w:color w:val="000000"/>
            <w:sz w:val="18"/>
            <w:szCs w:val="18"/>
            <w:bdr w:val="none" w:sz="0" w:space="0" w:color="auto" w:frame="1"/>
            <w:lang w:eastAsia="en-IN"/>
          </w:rPr>
          <w:t>  }  </w:t>
        </w:r>
      </w:ins>
    </w:p>
    <w:p w:rsidR="00CA1E6A" w:rsidRPr="00CA1E6A" w:rsidRDefault="00CA1E6A" w:rsidP="00CA1E6A">
      <w:pPr>
        <w:numPr>
          <w:ilvl w:val="0"/>
          <w:numId w:val="8"/>
        </w:numPr>
        <w:shd w:val="clear" w:color="auto" w:fill="FFFFFF"/>
        <w:spacing w:after="0" w:line="285" w:lineRule="atLeast"/>
        <w:ind w:left="0"/>
        <w:rPr>
          <w:ins w:id="116" w:author="Unknown"/>
          <w:rFonts w:ascii="Verdana" w:eastAsia="Times New Roman" w:hAnsi="Verdana" w:cs="Times New Roman"/>
          <w:color w:val="000000"/>
          <w:sz w:val="18"/>
          <w:szCs w:val="18"/>
          <w:lang w:eastAsia="en-IN"/>
        </w:rPr>
      </w:pPr>
      <w:ins w:id="117" w:author="Unknown">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public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static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void</w:t>
        </w:r>
        <w:r w:rsidRPr="00CA1E6A">
          <w:rPr>
            <w:rFonts w:ascii="Verdana" w:eastAsia="Times New Roman" w:hAnsi="Verdana" w:cs="Times New Roman"/>
            <w:color w:val="000000"/>
            <w:sz w:val="18"/>
            <w:szCs w:val="18"/>
            <w:bdr w:val="none" w:sz="0" w:space="0" w:color="auto" w:frame="1"/>
            <w:lang w:eastAsia="en-IN"/>
          </w:rPr>
          <w:t> main (String [] </w:t>
        </w:r>
        <w:proofErr w:type="spellStart"/>
        <w:r w:rsidRPr="00CA1E6A">
          <w:rPr>
            <w:rFonts w:ascii="Verdana" w:eastAsia="Times New Roman" w:hAnsi="Verdana" w:cs="Times New Roman"/>
            <w:color w:val="000000"/>
            <w:sz w:val="18"/>
            <w:szCs w:val="18"/>
            <w:bdr w:val="none" w:sz="0" w:space="0" w:color="auto" w:frame="1"/>
            <w:lang w:eastAsia="en-IN"/>
          </w:rPr>
          <w:t>args</w:t>
        </w:r>
        <w:proofErr w:type="spellEnd"/>
        <w:r w:rsidRPr="00CA1E6A">
          <w:rPr>
            <w:rFonts w:ascii="Verdana" w:eastAsia="Times New Roman" w:hAnsi="Verdana" w:cs="Times New Roman"/>
            <w:color w:val="000000"/>
            <w:sz w:val="18"/>
            <w:szCs w:val="18"/>
            <w:bdr w:val="none" w:sz="0" w:space="0" w:color="auto" w:frame="1"/>
            <w:lang w:eastAsia="en-IN"/>
          </w:rPr>
          <w:t>) {  </w:t>
        </w:r>
      </w:ins>
    </w:p>
    <w:p w:rsidR="00CA1E6A" w:rsidRPr="00CA1E6A" w:rsidRDefault="00CA1E6A" w:rsidP="00CA1E6A">
      <w:pPr>
        <w:numPr>
          <w:ilvl w:val="0"/>
          <w:numId w:val="8"/>
        </w:numPr>
        <w:shd w:val="clear" w:color="auto" w:fill="FFFFFF"/>
        <w:spacing w:after="0" w:line="285" w:lineRule="atLeast"/>
        <w:ind w:left="0"/>
        <w:rPr>
          <w:ins w:id="118" w:author="Unknown"/>
          <w:rFonts w:ascii="Verdana" w:eastAsia="Times New Roman" w:hAnsi="Verdana" w:cs="Times New Roman"/>
          <w:color w:val="000000"/>
          <w:sz w:val="18"/>
          <w:szCs w:val="18"/>
          <w:lang w:eastAsia="en-IN"/>
        </w:rPr>
      </w:pPr>
      <w:ins w:id="119" w:author="Unknown">
        <w:r w:rsidRPr="00CA1E6A">
          <w:rPr>
            <w:rFonts w:ascii="Verdana" w:eastAsia="Times New Roman" w:hAnsi="Verdana" w:cs="Times New Roman"/>
            <w:color w:val="000000"/>
            <w:sz w:val="18"/>
            <w:szCs w:val="18"/>
            <w:bdr w:val="none" w:sz="0" w:space="0" w:color="auto" w:frame="1"/>
            <w:lang w:eastAsia="en-IN"/>
          </w:rPr>
          <w:t>    Animal a=</w:t>
        </w:r>
        <w:r w:rsidRPr="00CA1E6A">
          <w:rPr>
            <w:rFonts w:ascii="Verdana" w:eastAsia="Times New Roman" w:hAnsi="Verdana" w:cs="Times New Roman"/>
            <w:b/>
            <w:bCs/>
            <w:color w:val="006699"/>
            <w:sz w:val="18"/>
            <w:lang w:eastAsia="en-IN"/>
          </w:rPr>
          <w:t>new</w:t>
        </w:r>
        <w:r w:rsidRPr="00CA1E6A">
          <w:rPr>
            <w:rFonts w:ascii="Verdana" w:eastAsia="Times New Roman" w:hAnsi="Verdana" w:cs="Times New Roman"/>
            <w:color w:val="000000"/>
            <w:sz w:val="18"/>
            <w:szCs w:val="18"/>
            <w:bdr w:val="none" w:sz="0" w:space="0" w:color="auto" w:frame="1"/>
            <w:lang w:eastAsia="en-IN"/>
          </w:rPr>
          <w:t> Dog4();  </w:t>
        </w:r>
      </w:ins>
    </w:p>
    <w:p w:rsidR="00CA1E6A" w:rsidRPr="00CA1E6A" w:rsidRDefault="00CA1E6A" w:rsidP="00CA1E6A">
      <w:pPr>
        <w:numPr>
          <w:ilvl w:val="0"/>
          <w:numId w:val="8"/>
        </w:numPr>
        <w:shd w:val="clear" w:color="auto" w:fill="FFFFFF"/>
        <w:spacing w:after="0" w:line="285" w:lineRule="atLeast"/>
        <w:ind w:left="0"/>
        <w:rPr>
          <w:ins w:id="120" w:author="Unknown"/>
          <w:rFonts w:ascii="Verdana" w:eastAsia="Times New Roman" w:hAnsi="Verdana" w:cs="Times New Roman"/>
          <w:color w:val="000000"/>
          <w:sz w:val="18"/>
          <w:szCs w:val="18"/>
          <w:lang w:eastAsia="en-IN"/>
        </w:rPr>
      </w:pPr>
      <w:ins w:id="121" w:author="Unknown">
        <w:r w:rsidRPr="00CA1E6A">
          <w:rPr>
            <w:rFonts w:ascii="Verdana" w:eastAsia="Times New Roman" w:hAnsi="Verdana" w:cs="Times New Roman"/>
            <w:color w:val="000000"/>
            <w:sz w:val="18"/>
            <w:szCs w:val="18"/>
            <w:bdr w:val="none" w:sz="0" w:space="0" w:color="auto" w:frame="1"/>
            <w:lang w:eastAsia="en-IN"/>
          </w:rPr>
          <w:t>    Dog4.method(a);  </w:t>
        </w:r>
      </w:ins>
    </w:p>
    <w:p w:rsidR="00CA1E6A" w:rsidRPr="00CA1E6A" w:rsidRDefault="00CA1E6A" w:rsidP="00CA1E6A">
      <w:pPr>
        <w:numPr>
          <w:ilvl w:val="0"/>
          <w:numId w:val="8"/>
        </w:numPr>
        <w:shd w:val="clear" w:color="auto" w:fill="FFFFFF"/>
        <w:spacing w:after="0" w:line="285" w:lineRule="atLeast"/>
        <w:ind w:left="0"/>
        <w:rPr>
          <w:ins w:id="122" w:author="Unknown"/>
          <w:rFonts w:ascii="Verdana" w:eastAsia="Times New Roman" w:hAnsi="Verdana" w:cs="Times New Roman"/>
          <w:color w:val="000000"/>
          <w:sz w:val="18"/>
          <w:szCs w:val="18"/>
          <w:lang w:eastAsia="en-IN"/>
        </w:rPr>
      </w:pPr>
      <w:ins w:id="123" w:author="Unknown">
        <w:r w:rsidRPr="00CA1E6A">
          <w:rPr>
            <w:rFonts w:ascii="Verdana" w:eastAsia="Times New Roman" w:hAnsi="Verdana" w:cs="Times New Roman"/>
            <w:color w:val="000000"/>
            <w:sz w:val="18"/>
            <w:szCs w:val="18"/>
            <w:bdr w:val="none" w:sz="0" w:space="0" w:color="auto" w:frame="1"/>
            <w:lang w:eastAsia="en-IN"/>
          </w:rPr>
          <w:t>  }  </w:t>
        </w:r>
      </w:ins>
    </w:p>
    <w:p w:rsidR="00CA1E6A" w:rsidRPr="00CA1E6A" w:rsidRDefault="00CA1E6A" w:rsidP="00CA1E6A">
      <w:pPr>
        <w:numPr>
          <w:ilvl w:val="0"/>
          <w:numId w:val="8"/>
        </w:numPr>
        <w:shd w:val="clear" w:color="auto" w:fill="FFFFFF"/>
        <w:spacing w:after="109" w:line="285" w:lineRule="atLeast"/>
        <w:ind w:left="0"/>
        <w:rPr>
          <w:ins w:id="124" w:author="Unknown"/>
          <w:rFonts w:ascii="Verdana" w:eastAsia="Times New Roman" w:hAnsi="Verdana" w:cs="Times New Roman"/>
          <w:color w:val="000000"/>
          <w:sz w:val="18"/>
          <w:szCs w:val="18"/>
          <w:lang w:eastAsia="en-IN"/>
        </w:rPr>
      </w:pPr>
      <w:ins w:id="125"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spacing w:after="0" w:line="240" w:lineRule="auto"/>
        <w:rPr>
          <w:ins w:id="126" w:author="Unknown"/>
          <w:rFonts w:ascii="Times New Roman" w:eastAsia="Times New Roman" w:hAnsi="Times New Roman" w:cs="Times New Roman"/>
          <w:sz w:val="24"/>
          <w:szCs w:val="24"/>
          <w:lang w:eastAsia="en-IN"/>
        </w:rPr>
      </w:pPr>
      <w:ins w:id="127" w:author="Unknown">
        <w:r w:rsidRPr="00CA1E6A">
          <w:rPr>
            <w:rFonts w:ascii="Verdana" w:eastAsia="Times New Roman" w:hAnsi="Verdana" w:cs="Times New Roman"/>
            <w:color w:val="000000"/>
            <w:sz w:val="18"/>
            <w:lang w:eastAsia="en-IN"/>
          </w:rPr>
          <w:fldChar w:fldCharType="begin"/>
        </w:r>
        <w:r w:rsidRPr="00CA1E6A">
          <w:rPr>
            <w:rFonts w:ascii="Verdana" w:eastAsia="Times New Roman" w:hAnsi="Verdana" w:cs="Times New Roman"/>
            <w:color w:val="000000"/>
            <w:sz w:val="18"/>
            <w:lang w:eastAsia="en-IN"/>
          </w:rPr>
          <w:instrText xml:space="preserve"> HYPERLINK "http://www.javatpoint.com/opr/test.jsp?filename=Dog4" \t "_blank" </w:instrText>
        </w:r>
        <w:r w:rsidRPr="00CA1E6A">
          <w:rPr>
            <w:rFonts w:ascii="Verdana" w:eastAsia="Times New Roman" w:hAnsi="Verdana" w:cs="Times New Roman"/>
            <w:color w:val="000000"/>
            <w:sz w:val="18"/>
            <w:lang w:eastAsia="en-IN"/>
          </w:rPr>
          <w:fldChar w:fldCharType="separate"/>
        </w:r>
        <w:r w:rsidRPr="00CA1E6A">
          <w:rPr>
            <w:rFonts w:ascii="Verdana" w:eastAsia="Times New Roman" w:hAnsi="Verdana" w:cs="Times New Roman"/>
            <w:b/>
            <w:bCs/>
            <w:color w:val="FFFFFF"/>
            <w:sz w:val="18"/>
            <w:u w:val="single"/>
            <w:lang w:eastAsia="en-IN"/>
          </w:rPr>
          <w:t>Test it Now</w:t>
        </w:r>
        <w:r w:rsidRPr="00CA1E6A">
          <w:rPr>
            <w:rFonts w:ascii="Verdana" w:eastAsia="Times New Roman" w:hAnsi="Verdana" w:cs="Times New Roman"/>
            <w:color w:val="000000"/>
            <w:sz w:val="18"/>
            <w:lang w:eastAsia="en-IN"/>
          </w:rPr>
          <w:fldChar w:fldCharType="end"/>
        </w:r>
      </w:ins>
    </w:p>
    <w:p w:rsidR="00CA1E6A" w:rsidRPr="00CA1E6A" w:rsidRDefault="00CA1E6A" w:rsidP="00CA1E6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 w:author="Unknown"/>
          <w:rFonts w:ascii="Courier New" w:eastAsia="Times New Roman" w:hAnsi="Courier New" w:cs="Courier New"/>
          <w:color w:val="000000"/>
          <w:sz w:val="20"/>
          <w:szCs w:val="20"/>
          <w:lang w:eastAsia="en-IN"/>
        </w:rPr>
      </w:pPr>
      <w:proofErr w:type="spellStart"/>
      <w:ins w:id="129" w:author="Unknown">
        <w:r w:rsidRPr="00CA1E6A">
          <w:rPr>
            <w:rFonts w:ascii="Courier New" w:eastAsia="Times New Roman" w:hAnsi="Courier New" w:cs="Courier New"/>
            <w:color w:val="000000"/>
            <w:sz w:val="20"/>
            <w:szCs w:val="20"/>
            <w:lang w:eastAsia="en-IN"/>
          </w:rPr>
          <w:t>Output:ok</w:t>
        </w:r>
        <w:proofErr w:type="spellEnd"/>
        <w:r w:rsidRPr="00CA1E6A">
          <w:rPr>
            <w:rFonts w:ascii="Courier New" w:eastAsia="Times New Roman" w:hAnsi="Courier New" w:cs="Courier New"/>
            <w:color w:val="000000"/>
            <w:sz w:val="20"/>
            <w:szCs w:val="20"/>
            <w:lang w:eastAsia="en-IN"/>
          </w:rPr>
          <w:t xml:space="preserve"> </w:t>
        </w:r>
        <w:proofErr w:type="spellStart"/>
        <w:r w:rsidRPr="00CA1E6A">
          <w:rPr>
            <w:rFonts w:ascii="Courier New" w:eastAsia="Times New Roman" w:hAnsi="Courier New" w:cs="Courier New"/>
            <w:color w:val="000000"/>
            <w:sz w:val="20"/>
            <w:szCs w:val="20"/>
            <w:lang w:eastAsia="en-IN"/>
          </w:rPr>
          <w:t>downcasting</w:t>
        </w:r>
        <w:proofErr w:type="spellEnd"/>
        <w:r w:rsidRPr="00CA1E6A">
          <w:rPr>
            <w:rFonts w:ascii="Courier New" w:eastAsia="Times New Roman" w:hAnsi="Courier New" w:cs="Courier New"/>
            <w:color w:val="000000"/>
            <w:sz w:val="20"/>
            <w:szCs w:val="20"/>
            <w:lang w:eastAsia="en-IN"/>
          </w:rPr>
          <w:t xml:space="preserve"> performed</w:t>
        </w:r>
      </w:ins>
    </w:p>
    <w:p w:rsidR="00CA1E6A" w:rsidRPr="00CA1E6A" w:rsidRDefault="00CA1E6A" w:rsidP="00CA1E6A">
      <w:pPr>
        <w:shd w:val="clear" w:color="auto" w:fill="FFFFFF"/>
        <w:spacing w:before="100" w:beforeAutospacing="1" w:after="100" w:afterAutospacing="1" w:line="240" w:lineRule="auto"/>
        <w:rPr>
          <w:ins w:id="130" w:author="Unknown"/>
          <w:rFonts w:ascii="Verdana" w:eastAsia="Times New Roman" w:hAnsi="Verdana" w:cs="Times New Roman"/>
          <w:color w:val="000000"/>
          <w:sz w:val="18"/>
          <w:szCs w:val="18"/>
          <w:lang w:eastAsia="en-IN"/>
        </w:rPr>
      </w:pPr>
      <w:ins w:id="131" w:author="Unknown">
        <w:r w:rsidRPr="00CA1E6A">
          <w:rPr>
            <w:rFonts w:ascii="Verdana" w:eastAsia="Times New Roman" w:hAnsi="Verdana" w:cs="Times New Roman"/>
            <w:color w:val="000000"/>
            <w:sz w:val="18"/>
            <w:szCs w:val="18"/>
            <w:lang w:eastAsia="en-IN"/>
          </w:rPr>
          <w:t>Let's take closer look at this, actual object that is referred by a, is an object of Dog class. So if we downcast it, it is fine. But what will happen if we write:</w:t>
        </w:r>
      </w:ins>
    </w:p>
    <w:p w:rsidR="00CA1E6A" w:rsidRPr="00CA1E6A" w:rsidRDefault="00CA1E6A" w:rsidP="00CA1E6A">
      <w:pPr>
        <w:numPr>
          <w:ilvl w:val="0"/>
          <w:numId w:val="9"/>
        </w:numPr>
        <w:shd w:val="clear" w:color="auto" w:fill="FFFFFF"/>
        <w:spacing w:after="0" w:line="285" w:lineRule="atLeast"/>
        <w:ind w:left="0"/>
        <w:rPr>
          <w:ins w:id="132" w:author="Unknown"/>
          <w:rFonts w:ascii="Verdana" w:eastAsia="Times New Roman" w:hAnsi="Verdana" w:cs="Times New Roman"/>
          <w:color w:val="000000"/>
          <w:sz w:val="18"/>
          <w:szCs w:val="18"/>
          <w:lang w:eastAsia="en-IN"/>
        </w:rPr>
      </w:pPr>
      <w:ins w:id="133" w:author="Unknown">
        <w:r w:rsidRPr="00CA1E6A">
          <w:rPr>
            <w:rFonts w:ascii="Verdana" w:eastAsia="Times New Roman" w:hAnsi="Verdana" w:cs="Times New Roman"/>
            <w:color w:val="000000"/>
            <w:sz w:val="18"/>
            <w:szCs w:val="18"/>
            <w:bdr w:val="none" w:sz="0" w:space="0" w:color="auto" w:frame="1"/>
            <w:lang w:eastAsia="en-IN"/>
          </w:rPr>
          <w:t>Animal a=</w:t>
        </w:r>
        <w:r w:rsidRPr="00CA1E6A">
          <w:rPr>
            <w:rFonts w:ascii="Verdana" w:eastAsia="Times New Roman" w:hAnsi="Verdana" w:cs="Times New Roman"/>
            <w:b/>
            <w:bCs/>
            <w:color w:val="006699"/>
            <w:sz w:val="18"/>
            <w:lang w:eastAsia="en-IN"/>
          </w:rPr>
          <w:t>new</w:t>
        </w:r>
        <w:r w:rsidRPr="00CA1E6A">
          <w:rPr>
            <w:rFonts w:ascii="Verdana" w:eastAsia="Times New Roman" w:hAnsi="Verdana" w:cs="Times New Roman"/>
            <w:color w:val="000000"/>
            <w:sz w:val="18"/>
            <w:szCs w:val="18"/>
            <w:bdr w:val="none" w:sz="0" w:space="0" w:color="auto" w:frame="1"/>
            <w:lang w:eastAsia="en-IN"/>
          </w:rPr>
          <w:t> Animal();  </w:t>
        </w:r>
      </w:ins>
    </w:p>
    <w:p w:rsidR="00CA1E6A" w:rsidRPr="00CA1E6A" w:rsidRDefault="00CA1E6A" w:rsidP="00CA1E6A">
      <w:pPr>
        <w:numPr>
          <w:ilvl w:val="0"/>
          <w:numId w:val="9"/>
        </w:numPr>
        <w:shd w:val="clear" w:color="auto" w:fill="FFFFFF"/>
        <w:spacing w:after="0" w:line="285" w:lineRule="atLeast"/>
        <w:ind w:left="0"/>
        <w:rPr>
          <w:ins w:id="134" w:author="Unknown"/>
          <w:rFonts w:ascii="Verdana" w:eastAsia="Times New Roman" w:hAnsi="Verdana" w:cs="Times New Roman"/>
          <w:color w:val="000000"/>
          <w:sz w:val="18"/>
          <w:szCs w:val="18"/>
          <w:lang w:eastAsia="en-IN"/>
        </w:rPr>
      </w:pPr>
      <w:proofErr w:type="spellStart"/>
      <w:ins w:id="135" w:author="Unknown">
        <w:r w:rsidRPr="00CA1E6A">
          <w:rPr>
            <w:rFonts w:ascii="Verdana" w:eastAsia="Times New Roman" w:hAnsi="Verdana" w:cs="Times New Roman"/>
            <w:color w:val="000000"/>
            <w:sz w:val="18"/>
            <w:szCs w:val="18"/>
            <w:bdr w:val="none" w:sz="0" w:space="0" w:color="auto" w:frame="1"/>
            <w:lang w:eastAsia="en-IN"/>
          </w:rPr>
          <w:t>Dog.method</w:t>
        </w:r>
        <w:proofErr w:type="spellEnd"/>
        <w:r w:rsidRPr="00CA1E6A">
          <w:rPr>
            <w:rFonts w:ascii="Verdana" w:eastAsia="Times New Roman" w:hAnsi="Verdana" w:cs="Times New Roman"/>
            <w:color w:val="000000"/>
            <w:sz w:val="18"/>
            <w:szCs w:val="18"/>
            <w:bdr w:val="none" w:sz="0" w:space="0" w:color="auto" w:frame="1"/>
            <w:lang w:eastAsia="en-IN"/>
          </w:rPr>
          <w:t>(a);  </w:t>
        </w:r>
      </w:ins>
    </w:p>
    <w:p w:rsidR="00CA1E6A" w:rsidRPr="00CA1E6A" w:rsidRDefault="00CA1E6A" w:rsidP="00CA1E6A">
      <w:pPr>
        <w:numPr>
          <w:ilvl w:val="0"/>
          <w:numId w:val="9"/>
        </w:numPr>
        <w:shd w:val="clear" w:color="auto" w:fill="FFFFFF"/>
        <w:spacing w:after="109" w:line="285" w:lineRule="atLeast"/>
        <w:ind w:left="0"/>
        <w:rPr>
          <w:ins w:id="136" w:author="Unknown"/>
          <w:rFonts w:ascii="Verdana" w:eastAsia="Times New Roman" w:hAnsi="Verdana" w:cs="Times New Roman"/>
          <w:color w:val="000000"/>
          <w:sz w:val="18"/>
          <w:szCs w:val="18"/>
          <w:lang w:eastAsia="en-IN"/>
        </w:rPr>
      </w:pPr>
      <w:ins w:id="137" w:author="Unknown">
        <w:r w:rsidRPr="00CA1E6A">
          <w:rPr>
            <w:rFonts w:ascii="Verdana" w:eastAsia="Times New Roman" w:hAnsi="Verdana" w:cs="Times New Roman"/>
            <w:color w:val="008200"/>
            <w:sz w:val="18"/>
            <w:lang w:eastAsia="en-IN"/>
          </w:rPr>
          <w:t>//Now ClassCastException but not in case of instanceof operator</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shd w:val="clear" w:color="auto" w:fill="FFFFFF"/>
        <w:spacing w:before="100" w:beforeAutospacing="1" w:after="100" w:afterAutospacing="1" w:line="312" w:lineRule="atLeast"/>
        <w:outlineLvl w:val="2"/>
        <w:rPr>
          <w:ins w:id="138" w:author="Unknown"/>
          <w:rFonts w:ascii="Helvetica" w:eastAsia="Times New Roman" w:hAnsi="Helvetica" w:cs="Helvetica"/>
          <w:color w:val="610B38"/>
          <w:sz w:val="34"/>
          <w:szCs w:val="34"/>
          <w:lang w:eastAsia="en-IN"/>
        </w:rPr>
      </w:pPr>
      <w:ins w:id="139" w:author="Unknown">
        <w:r w:rsidRPr="00CA1E6A">
          <w:rPr>
            <w:rFonts w:ascii="Helvetica" w:eastAsia="Times New Roman" w:hAnsi="Helvetica" w:cs="Helvetica"/>
            <w:color w:val="610B38"/>
            <w:sz w:val="34"/>
            <w:szCs w:val="34"/>
            <w:lang w:eastAsia="en-IN"/>
          </w:rPr>
          <w:t xml:space="preserve">Understanding Real use of </w:t>
        </w:r>
        <w:proofErr w:type="spellStart"/>
        <w:r w:rsidRPr="00CA1E6A">
          <w:rPr>
            <w:rFonts w:ascii="Helvetica" w:eastAsia="Times New Roman" w:hAnsi="Helvetica" w:cs="Helvetica"/>
            <w:color w:val="610B38"/>
            <w:sz w:val="34"/>
            <w:szCs w:val="34"/>
            <w:lang w:eastAsia="en-IN"/>
          </w:rPr>
          <w:t>instanceof</w:t>
        </w:r>
        <w:proofErr w:type="spellEnd"/>
        <w:r w:rsidRPr="00CA1E6A">
          <w:rPr>
            <w:rFonts w:ascii="Helvetica" w:eastAsia="Times New Roman" w:hAnsi="Helvetica" w:cs="Helvetica"/>
            <w:color w:val="610B38"/>
            <w:sz w:val="34"/>
            <w:szCs w:val="34"/>
            <w:lang w:eastAsia="en-IN"/>
          </w:rPr>
          <w:t xml:space="preserve"> in java</w:t>
        </w:r>
      </w:ins>
    </w:p>
    <w:p w:rsidR="00CA1E6A" w:rsidRPr="00CA1E6A" w:rsidRDefault="00CA1E6A" w:rsidP="00CA1E6A">
      <w:pPr>
        <w:shd w:val="clear" w:color="auto" w:fill="FFFFFF"/>
        <w:spacing w:before="100" w:beforeAutospacing="1" w:after="100" w:afterAutospacing="1" w:line="240" w:lineRule="auto"/>
        <w:rPr>
          <w:ins w:id="140" w:author="Unknown"/>
          <w:rFonts w:ascii="Verdana" w:eastAsia="Times New Roman" w:hAnsi="Verdana" w:cs="Times New Roman"/>
          <w:color w:val="000000"/>
          <w:sz w:val="18"/>
          <w:szCs w:val="18"/>
          <w:lang w:eastAsia="en-IN"/>
        </w:rPr>
      </w:pPr>
      <w:ins w:id="141" w:author="Unknown">
        <w:r w:rsidRPr="00CA1E6A">
          <w:rPr>
            <w:rFonts w:ascii="Verdana" w:eastAsia="Times New Roman" w:hAnsi="Verdana" w:cs="Times New Roman"/>
            <w:color w:val="000000"/>
            <w:sz w:val="18"/>
            <w:szCs w:val="18"/>
            <w:lang w:eastAsia="en-IN"/>
          </w:rPr>
          <w:t xml:space="preserve">Let's see the real use of </w:t>
        </w:r>
        <w:proofErr w:type="spellStart"/>
        <w:r w:rsidRPr="00CA1E6A">
          <w:rPr>
            <w:rFonts w:ascii="Verdana" w:eastAsia="Times New Roman" w:hAnsi="Verdana" w:cs="Times New Roman"/>
            <w:color w:val="000000"/>
            <w:sz w:val="18"/>
            <w:szCs w:val="18"/>
            <w:lang w:eastAsia="en-IN"/>
          </w:rPr>
          <w:t>instanceof</w:t>
        </w:r>
        <w:proofErr w:type="spellEnd"/>
        <w:r w:rsidRPr="00CA1E6A">
          <w:rPr>
            <w:rFonts w:ascii="Verdana" w:eastAsia="Times New Roman" w:hAnsi="Verdana" w:cs="Times New Roman"/>
            <w:color w:val="000000"/>
            <w:sz w:val="18"/>
            <w:szCs w:val="18"/>
            <w:lang w:eastAsia="en-IN"/>
          </w:rPr>
          <w:t xml:space="preserve"> keyword by the example given below.</w:t>
        </w:r>
      </w:ins>
    </w:p>
    <w:p w:rsidR="00CA1E6A" w:rsidRPr="00CA1E6A" w:rsidRDefault="00CA1E6A" w:rsidP="00CA1E6A">
      <w:pPr>
        <w:numPr>
          <w:ilvl w:val="0"/>
          <w:numId w:val="10"/>
        </w:numPr>
        <w:shd w:val="clear" w:color="auto" w:fill="FFFFFF"/>
        <w:spacing w:after="0" w:line="285" w:lineRule="atLeast"/>
        <w:ind w:left="0"/>
        <w:rPr>
          <w:ins w:id="142" w:author="Unknown"/>
          <w:rFonts w:ascii="Verdana" w:eastAsia="Times New Roman" w:hAnsi="Verdana" w:cs="Times New Roman"/>
          <w:color w:val="000000"/>
          <w:sz w:val="18"/>
          <w:szCs w:val="18"/>
          <w:lang w:eastAsia="en-IN"/>
        </w:rPr>
      </w:pPr>
      <w:ins w:id="143" w:author="Unknown">
        <w:r w:rsidRPr="00CA1E6A">
          <w:rPr>
            <w:rFonts w:ascii="Verdana" w:eastAsia="Times New Roman" w:hAnsi="Verdana" w:cs="Times New Roman"/>
            <w:b/>
            <w:bCs/>
            <w:color w:val="006699"/>
            <w:sz w:val="18"/>
            <w:lang w:eastAsia="en-IN"/>
          </w:rPr>
          <w:t>interface</w:t>
        </w:r>
        <w:r w:rsidRPr="00CA1E6A">
          <w:rPr>
            <w:rFonts w:ascii="Verdana" w:eastAsia="Times New Roman" w:hAnsi="Verdana" w:cs="Times New Roman"/>
            <w:color w:val="000000"/>
            <w:sz w:val="18"/>
            <w:szCs w:val="18"/>
            <w:bdr w:val="none" w:sz="0" w:space="0" w:color="auto" w:frame="1"/>
            <w:lang w:eastAsia="en-IN"/>
          </w:rPr>
          <w:t> Printable{}  </w:t>
        </w:r>
      </w:ins>
    </w:p>
    <w:p w:rsidR="00CA1E6A" w:rsidRPr="00CA1E6A" w:rsidRDefault="00CA1E6A" w:rsidP="00CA1E6A">
      <w:pPr>
        <w:numPr>
          <w:ilvl w:val="0"/>
          <w:numId w:val="10"/>
        </w:numPr>
        <w:shd w:val="clear" w:color="auto" w:fill="FFFFFF"/>
        <w:spacing w:after="0" w:line="285" w:lineRule="atLeast"/>
        <w:ind w:left="0"/>
        <w:rPr>
          <w:ins w:id="144" w:author="Unknown"/>
          <w:rFonts w:ascii="Verdana" w:eastAsia="Times New Roman" w:hAnsi="Verdana" w:cs="Times New Roman"/>
          <w:color w:val="000000"/>
          <w:sz w:val="18"/>
          <w:szCs w:val="18"/>
          <w:lang w:eastAsia="en-IN"/>
        </w:rPr>
      </w:pPr>
      <w:ins w:id="145" w:author="Unknown">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A </w:t>
        </w:r>
        <w:r w:rsidRPr="00CA1E6A">
          <w:rPr>
            <w:rFonts w:ascii="Verdana" w:eastAsia="Times New Roman" w:hAnsi="Verdana" w:cs="Times New Roman"/>
            <w:b/>
            <w:bCs/>
            <w:color w:val="006699"/>
            <w:sz w:val="18"/>
            <w:lang w:eastAsia="en-IN"/>
          </w:rPr>
          <w:t>implements</w:t>
        </w:r>
        <w:r w:rsidRPr="00CA1E6A">
          <w:rPr>
            <w:rFonts w:ascii="Verdana" w:eastAsia="Times New Roman" w:hAnsi="Verdana" w:cs="Times New Roman"/>
            <w:color w:val="000000"/>
            <w:sz w:val="18"/>
            <w:szCs w:val="18"/>
            <w:bdr w:val="none" w:sz="0" w:space="0" w:color="auto" w:frame="1"/>
            <w:lang w:eastAsia="en-IN"/>
          </w:rPr>
          <w:t> Printable{  </w:t>
        </w:r>
      </w:ins>
    </w:p>
    <w:p w:rsidR="00CA1E6A" w:rsidRPr="00CA1E6A" w:rsidRDefault="00CA1E6A" w:rsidP="00CA1E6A">
      <w:pPr>
        <w:numPr>
          <w:ilvl w:val="0"/>
          <w:numId w:val="10"/>
        </w:numPr>
        <w:shd w:val="clear" w:color="auto" w:fill="FFFFFF"/>
        <w:spacing w:after="0" w:line="285" w:lineRule="atLeast"/>
        <w:ind w:left="0"/>
        <w:rPr>
          <w:ins w:id="146" w:author="Unknown"/>
          <w:rFonts w:ascii="Verdana" w:eastAsia="Times New Roman" w:hAnsi="Verdana" w:cs="Times New Roman"/>
          <w:color w:val="000000"/>
          <w:sz w:val="18"/>
          <w:szCs w:val="18"/>
          <w:lang w:eastAsia="en-IN"/>
        </w:rPr>
      </w:pPr>
      <w:ins w:id="147" w:author="Unknown">
        <w:r w:rsidRPr="00CA1E6A">
          <w:rPr>
            <w:rFonts w:ascii="Verdana" w:eastAsia="Times New Roman" w:hAnsi="Verdana" w:cs="Times New Roman"/>
            <w:b/>
            <w:bCs/>
            <w:color w:val="006699"/>
            <w:sz w:val="18"/>
            <w:lang w:eastAsia="en-IN"/>
          </w:rPr>
          <w:t>public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void</w:t>
        </w:r>
        <w:r w:rsidRPr="00CA1E6A">
          <w:rPr>
            <w:rFonts w:ascii="Verdana" w:eastAsia="Times New Roman" w:hAnsi="Verdana" w:cs="Times New Roman"/>
            <w:color w:val="000000"/>
            <w:sz w:val="18"/>
            <w:szCs w:val="18"/>
            <w:bdr w:val="none" w:sz="0" w:space="0" w:color="auto" w:frame="1"/>
            <w:lang w:eastAsia="en-IN"/>
          </w:rPr>
          <w:t> a(){</w:t>
        </w:r>
        <w:proofErr w:type="spellStart"/>
        <w:r w:rsidRPr="00CA1E6A">
          <w:rPr>
            <w:rFonts w:ascii="Verdana" w:eastAsia="Times New Roman" w:hAnsi="Verdana" w:cs="Times New Roman"/>
            <w:color w:val="000000"/>
            <w:sz w:val="18"/>
            <w:szCs w:val="18"/>
            <w:bdr w:val="none" w:sz="0" w:space="0" w:color="auto" w:frame="1"/>
            <w:lang w:eastAsia="en-IN"/>
          </w:rPr>
          <w:t>System.out.println</w:t>
        </w:r>
        <w:proofErr w:type="spellEnd"/>
        <w:r w:rsidRPr="00CA1E6A">
          <w:rPr>
            <w:rFonts w:ascii="Verdana" w:eastAsia="Times New Roman" w:hAnsi="Verdana" w:cs="Times New Roman"/>
            <w:color w:val="000000"/>
            <w:sz w:val="18"/>
            <w:szCs w:val="18"/>
            <w:bdr w:val="none" w:sz="0" w:space="0" w:color="auto" w:frame="1"/>
            <w:lang w:eastAsia="en-IN"/>
          </w:rPr>
          <w:t>(</w:t>
        </w:r>
        <w:r w:rsidRPr="00CA1E6A">
          <w:rPr>
            <w:rFonts w:ascii="Verdana" w:eastAsia="Times New Roman" w:hAnsi="Verdana" w:cs="Times New Roman"/>
            <w:color w:val="0000FF"/>
            <w:sz w:val="18"/>
            <w:lang w:eastAsia="en-IN"/>
          </w:rPr>
          <w:t>"a method"</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48" w:author="Unknown"/>
          <w:rFonts w:ascii="Verdana" w:eastAsia="Times New Roman" w:hAnsi="Verdana" w:cs="Times New Roman"/>
          <w:color w:val="000000"/>
          <w:sz w:val="18"/>
          <w:szCs w:val="18"/>
          <w:lang w:eastAsia="en-IN"/>
        </w:rPr>
      </w:pPr>
      <w:ins w:id="149"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50" w:author="Unknown"/>
          <w:rFonts w:ascii="Verdana" w:eastAsia="Times New Roman" w:hAnsi="Verdana" w:cs="Times New Roman"/>
          <w:color w:val="000000"/>
          <w:sz w:val="18"/>
          <w:szCs w:val="18"/>
          <w:lang w:eastAsia="en-IN"/>
        </w:rPr>
      </w:pPr>
      <w:ins w:id="151" w:author="Unknown">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B </w:t>
        </w:r>
        <w:r w:rsidRPr="00CA1E6A">
          <w:rPr>
            <w:rFonts w:ascii="Verdana" w:eastAsia="Times New Roman" w:hAnsi="Verdana" w:cs="Times New Roman"/>
            <w:b/>
            <w:bCs/>
            <w:color w:val="006699"/>
            <w:sz w:val="18"/>
            <w:lang w:eastAsia="en-IN"/>
          </w:rPr>
          <w:t>implements</w:t>
        </w:r>
        <w:r w:rsidRPr="00CA1E6A">
          <w:rPr>
            <w:rFonts w:ascii="Verdana" w:eastAsia="Times New Roman" w:hAnsi="Verdana" w:cs="Times New Roman"/>
            <w:color w:val="000000"/>
            <w:sz w:val="18"/>
            <w:szCs w:val="18"/>
            <w:bdr w:val="none" w:sz="0" w:space="0" w:color="auto" w:frame="1"/>
            <w:lang w:eastAsia="en-IN"/>
          </w:rPr>
          <w:t> Printable{  </w:t>
        </w:r>
      </w:ins>
    </w:p>
    <w:p w:rsidR="00CA1E6A" w:rsidRPr="00CA1E6A" w:rsidRDefault="00CA1E6A" w:rsidP="00CA1E6A">
      <w:pPr>
        <w:numPr>
          <w:ilvl w:val="0"/>
          <w:numId w:val="10"/>
        </w:numPr>
        <w:shd w:val="clear" w:color="auto" w:fill="FFFFFF"/>
        <w:spacing w:after="0" w:line="285" w:lineRule="atLeast"/>
        <w:ind w:left="0"/>
        <w:rPr>
          <w:ins w:id="152" w:author="Unknown"/>
          <w:rFonts w:ascii="Verdana" w:eastAsia="Times New Roman" w:hAnsi="Verdana" w:cs="Times New Roman"/>
          <w:color w:val="000000"/>
          <w:sz w:val="18"/>
          <w:szCs w:val="18"/>
          <w:lang w:eastAsia="en-IN"/>
        </w:rPr>
      </w:pPr>
      <w:ins w:id="153" w:author="Unknown">
        <w:r w:rsidRPr="00CA1E6A">
          <w:rPr>
            <w:rFonts w:ascii="Verdana" w:eastAsia="Times New Roman" w:hAnsi="Verdana" w:cs="Times New Roman"/>
            <w:b/>
            <w:bCs/>
            <w:color w:val="006699"/>
            <w:sz w:val="18"/>
            <w:lang w:eastAsia="en-IN"/>
          </w:rPr>
          <w:t>public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void</w:t>
        </w:r>
        <w:r w:rsidRPr="00CA1E6A">
          <w:rPr>
            <w:rFonts w:ascii="Verdana" w:eastAsia="Times New Roman" w:hAnsi="Verdana" w:cs="Times New Roman"/>
            <w:color w:val="000000"/>
            <w:sz w:val="18"/>
            <w:szCs w:val="18"/>
            <w:bdr w:val="none" w:sz="0" w:space="0" w:color="auto" w:frame="1"/>
            <w:lang w:eastAsia="en-IN"/>
          </w:rPr>
          <w:t> b(){</w:t>
        </w:r>
        <w:proofErr w:type="spellStart"/>
        <w:r w:rsidRPr="00CA1E6A">
          <w:rPr>
            <w:rFonts w:ascii="Verdana" w:eastAsia="Times New Roman" w:hAnsi="Verdana" w:cs="Times New Roman"/>
            <w:color w:val="000000"/>
            <w:sz w:val="18"/>
            <w:szCs w:val="18"/>
            <w:bdr w:val="none" w:sz="0" w:space="0" w:color="auto" w:frame="1"/>
            <w:lang w:eastAsia="en-IN"/>
          </w:rPr>
          <w:t>System.out.println</w:t>
        </w:r>
        <w:proofErr w:type="spellEnd"/>
        <w:r w:rsidRPr="00CA1E6A">
          <w:rPr>
            <w:rFonts w:ascii="Verdana" w:eastAsia="Times New Roman" w:hAnsi="Verdana" w:cs="Times New Roman"/>
            <w:color w:val="000000"/>
            <w:sz w:val="18"/>
            <w:szCs w:val="18"/>
            <w:bdr w:val="none" w:sz="0" w:space="0" w:color="auto" w:frame="1"/>
            <w:lang w:eastAsia="en-IN"/>
          </w:rPr>
          <w:t>(</w:t>
        </w:r>
        <w:r w:rsidRPr="00CA1E6A">
          <w:rPr>
            <w:rFonts w:ascii="Verdana" w:eastAsia="Times New Roman" w:hAnsi="Verdana" w:cs="Times New Roman"/>
            <w:color w:val="0000FF"/>
            <w:sz w:val="18"/>
            <w:lang w:eastAsia="en-IN"/>
          </w:rPr>
          <w:t>"b method"</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54" w:author="Unknown"/>
          <w:rFonts w:ascii="Verdana" w:eastAsia="Times New Roman" w:hAnsi="Verdana" w:cs="Times New Roman"/>
          <w:color w:val="000000"/>
          <w:sz w:val="18"/>
          <w:szCs w:val="18"/>
          <w:lang w:eastAsia="en-IN"/>
        </w:rPr>
      </w:pPr>
      <w:ins w:id="155"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56" w:author="Unknown"/>
          <w:rFonts w:ascii="Verdana" w:eastAsia="Times New Roman" w:hAnsi="Verdana" w:cs="Times New Roman"/>
          <w:color w:val="000000"/>
          <w:sz w:val="18"/>
          <w:szCs w:val="18"/>
          <w:lang w:eastAsia="en-IN"/>
        </w:rPr>
      </w:pPr>
      <w:ins w:id="157"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58" w:author="Unknown"/>
          <w:rFonts w:ascii="Verdana" w:eastAsia="Times New Roman" w:hAnsi="Verdana" w:cs="Times New Roman"/>
          <w:color w:val="000000"/>
          <w:sz w:val="18"/>
          <w:szCs w:val="18"/>
          <w:lang w:eastAsia="en-IN"/>
        </w:rPr>
      </w:pPr>
      <w:ins w:id="159" w:author="Unknown">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Call{  </w:t>
        </w:r>
      </w:ins>
    </w:p>
    <w:p w:rsidR="00CA1E6A" w:rsidRPr="00CA1E6A" w:rsidRDefault="00CA1E6A" w:rsidP="00CA1E6A">
      <w:pPr>
        <w:numPr>
          <w:ilvl w:val="0"/>
          <w:numId w:val="10"/>
        </w:numPr>
        <w:shd w:val="clear" w:color="auto" w:fill="FFFFFF"/>
        <w:spacing w:after="0" w:line="285" w:lineRule="atLeast"/>
        <w:ind w:left="0"/>
        <w:rPr>
          <w:ins w:id="160" w:author="Unknown"/>
          <w:rFonts w:ascii="Verdana" w:eastAsia="Times New Roman" w:hAnsi="Verdana" w:cs="Times New Roman"/>
          <w:color w:val="000000"/>
          <w:sz w:val="18"/>
          <w:szCs w:val="18"/>
          <w:lang w:eastAsia="en-IN"/>
        </w:rPr>
      </w:pPr>
      <w:ins w:id="161" w:author="Unknown">
        <w:r w:rsidRPr="00CA1E6A">
          <w:rPr>
            <w:rFonts w:ascii="Verdana" w:eastAsia="Times New Roman" w:hAnsi="Verdana" w:cs="Times New Roman"/>
            <w:b/>
            <w:bCs/>
            <w:color w:val="006699"/>
            <w:sz w:val="18"/>
            <w:lang w:eastAsia="en-IN"/>
          </w:rPr>
          <w:t>void</w:t>
        </w:r>
        <w:r w:rsidRPr="00CA1E6A">
          <w:rPr>
            <w:rFonts w:ascii="Verdana" w:eastAsia="Times New Roman" w:hAnsi="Verdana" w:cs="Times New Roman"/>
            <w:color w:val="000000"/>
            <w:sz w:val="18"/>
            <w:szCs w:val="18"/>
            <w:bdr w:val="none" w:sz="0" w:space="0" w:color="auto" w:frame="1"/>
            <w:lang w:eastAsia="en-IN"/>
          </w:rPr>
          <w:t> invoke(Printable p){</w:t>
        </w:r>
        <w:r w:rsidRPr="00CA1E6A">
          <w:rPr>
            <w:rFonts w:ascii="Verdana" w:eastAsia="Times New Roman" w:hAnsi="Verdana" w:cs="Times New Roman"/>
            <w:color w:val="008200"/>
            <w:sz w:val="18"/>
            <w:lang w:eastAsia="en-IN"/>
          </w:rPr>
          <w:t>//</w:t>
        </w:r>
        <w:proofErr w:type="spellStart"/>
        <w:r w:rsidRPr="00CA1E6A">
          <w:rPr>
            <w:rFonts w:ascii="Verdana" w:eastAsia="Times New Roman" w:hAnsi="Verdana" w:cs="Times New Roman"/>
            <w:color w:val="008200"/>
            <w:sz w:val="18"/>
            <w:lang w:eastAsia="en-IN"/>
          </w:rPr>
          <w:t>upcasting</w:t>
        </w:r>
        <w:proofErr w:type="spellEnd"/>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62" w:author="Unknown"/>
          <w:rFonts w:ascii="Verdana" w:eastAsia="Times New Roman" w:hAnsi="Verdana" w:cs="Times New Roman"/>
          <w:color w:val="000000"/>
          <w:sz w:val="18"/>
          <w:szCs w:val="18"/>
          <w:lang w:eastAsia="en-IN"/>
        </w:rPr>
      </w:pPr>
      <w:ins w:id="163" w:author="Unknown">
        <w:r w:rsidRPr="00CA1E6A">
          <w:rPr>
            <w:rFonts w:ascii="Verdana" w:eastAsia="Times New Roman" w:hAnsi="Verdana" w:cs="Times New Roman"/>
            <w:b/>
            <w:bCs/>
            <w:color w:val="006699"/>
            <w:sz w:val="18"/>
            <w:lang w:eastAsia="en-IN"/>
          </w:rPr>
          <w:t>if</w:t>
        </w:r>
        <w:r w:rsidRPr="00CA1E6A">
          <w:rPr>
            <w:rFonts w:ascii="Verdana" w:eastAsia="Times New Roman" w:hAnsi="Verdana" w:cs="Times New Roman"/>
            <w:color w:val="000000"/>
            <w:sz w:val="18"/>
            <w:szCs w:val="18"/>
            <w:bdr w:val="none" w:sz="0" w:space="0" w:color="auto" w:frame="1"/>
            <w:lang w:eastAsia="en-IN"/>
          </w:rPr>
          <w:t>(p </w:t>
        </w:r>
        <w:proofErr w:type="spellStart"/>
        <w:r w:rsidRPr="00CA1E6A">
          <w:rPr>
            <w:rFonts w:ascii="Verdana" w:eastAsia="Times New Roman" w:hAnsi="Verdana" w:cs="Times New Roman"/>
            <w:b/>
            <w:bCs/>
            <w:color w:val="006699"/>
            <w:sz w:val="18"/>
            <w:lang w:eastAsia="en-IN"/>
          </w:rPr>
          <w:t>instanceof</w:t>
        </w:r>
        <w:proofErr w:type="spellEnd"/>
        <w:r w:rsidRPr="00CA1E6A">
          <w:rPr>
            <w:rFonts w:ascii="Verdana" w:eastAsia="Times New Roman" w:hAnsi="Verdana" w:cs="Times New Roman"/>
            <w:color w:val="000000"/>
            <w:sz w:val="18"/>
            <w:szCs w:val="18"/>
            <w:bdr w:val="none" w:sz="0" w:space="0" w:color="auto" w:frame="1"/>
            <w:lang w:eastAsia="en-IN"/>
          </w:rPr>
          <w:t> A){  </w:t>
        </w:r>
      </w:ins>
    </w:p>
    <w:p w:rsidR="00CA1E6A" w:rsidRPr="00CA1E6A" w:rsidRDefault="00CA1E6A" w:rsidP="00CA1E6A">
      <w:pPr>
        <w:numPr>
          <w:ilvl w:val="0"/>
          <w:numId w:val="10"/>
        </w:numPr>
        <w:shd w:val="clear" w:color="auto" w:fill="FFFFFF"/>
        <w:spacing w:after="0" w:line="285" w:lineRule="atLeast"/>
        <w:ind w:left="0"/>
        <w:rPr>
          <w:ins w:id="164" w:author="Unknown"/>
          <w:rFonts w:ascii="Verdana" w:eastAsia="Times New Roman" w:hAnsi="Verdana" w:cs="Times New Roman"/>
          <w:color w:val="000000"/>
          <w:sz w:val="18"/>
          <w:szCs w:val="18"/>
          <w:lang w:eastAsia="en-IN"/>
        </w:rPr>
      </w:pPr>
      <w:ins w:id="165" w:author="Unknown">
        <w:r w:rsidRPr="00CA1E6A">
          <w:rPr>
            <w:rFonts w:ascii="Verdana" w:eastAsia="Times New Roman" w:hAnsi="Verdana" w:cs="Times New Roman"/>
            <w:color w:val="000000"/>
            <w:sz w:val="18"/>
            <w:szCs w:val="18"/>
            <w:bdr w:val="none" w:sz="0" w:space="0" w:color="auto" w:frame="1"/>
            <w:lang w:eastAsia="en-IN"/>
          </w:rPr>
          <w:t>A a=(A)p;</w:t>
        </w:r>
        <w:r w:rsidRPr="00CA1E6A">
          <w:rPr>
            <w:rFonts w:ascii="Verdana" w:eastAsia="Times New Roman" w:hAnsi="Verdana" w:cs="Times New Roman"/>
            <w:color w:val="008200"/>
            <w:sz w:val="18"/>
            <w:lang w:eastAsia="en-IN"/>
          </w:rPr>
          <w:t>//Downcasting </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66" w:author="Unknown"/>
          <w:rFonts w:ascii="Verdana" w:eastAsia="Times New Roman" w:hAnsi="Verdana" w:cs="Times New Roman"/>
          <w:color w:val="000000"/>
          <w:sz w:val="18"/>
          <w:szCs w:val="18"/>
          <w:lang w:eastAsia="en-IN"/>
        </w:rPr>
      </w:pPr>
      <w:proofErr w:type="spellStart"/>
      <w:ins w:id="167" w:author="Unknown">
        <w:r w:rsidRPr="00CA1E6A">
          <w:rPr>
            <w:rFonts w:ascii="Verdana" w:eastAsia="Times New Roman" w:hAnsi="Verdana" w:cs="Times New Roman"/>
            <w:color w:val="000000"/>
            <w:sz w:val="18"/>
            <w:szCs w:val="18"/>
            <w:bdr w:val="none" w:sz="0" w:space="0" w:color="auto" w:frame="1"/>
            <w:lang w:eastAsia="en-IN"/>
          </w:rPr>
          <w:t>a.a</w:t>
        </w:r>
        <w:proofErr w:type="spellEnd"/>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68" w:author="Unknown"/>
          <w:rFonts w:ascii="Verdana" w:eastAsia="Times New Roman" w:hAnsi="Verdana" w:cs="Times New Roman"/>
          <w:color w:val="000000"/>
          <w:sz w:val="18"/>
          <w:szCs w:val="18"/>
          <w:lang w:eastAsia="en-IN"/>
        </w:rPr>
      </w:pPr>
      <w:ins w:id="169"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70" w:author="Unknown"/>
          <w:rFonts w:ascii="Verdana" w:eastAsia="Times New Roman" w:hAnsi="Verdana" w:cs="Times New Roman"/>
          <w:color w:val="000000"/>
          <w:sz w:val="18"/>
          <w:szCs w:val="18"/>
          <w:lang w:eastAsia="en-IN"/>
        </w:rPr>
      </w:pPr>
      <w:ins w:id="171" w:author="Unknown">
        <w:r w:rsidRPr="00CA1E6A">
          <w:rPr>
            <w:rFonts w:ascii="Verdana" w:eastAsia="Times New Roman" w:hAnsi="Verdana" w:cs="Times New Roman"/>
            <w:b/>
            <w:bCs/>
            <w:color w:val="006699"/>
            <w:sz w:val="18"/>
            <w:lang w:eastAsia="en-IN"/>
          </w:rPr>
          <w:t>if</w:t>
        </w:r>
        <w:r w:rsidRPr="00CA1E6A">
          <w:rPr>
            <w:rFonts w:ascii="Verdana" w:eastAsia="Times New Roman" w:hAnsi="Verdana" w:cs="Times New Roman"/>
            <w:color w:val="000000"/>
            <w:sz w:val="18"/>
            <w:szCs w:val="18"/>
            <w:bdr w:val="none" w:sz="0" w:space="0" w:color="auto" w:frame="1"/>
            <w:lang w:eastAsia="en-IN"/>
          </w:rPr>
          <w:t>(p </w:t>
        </w:r>
        <w:proofErr w:type="spellStart"/>
        <w:r w:rsidRPr="00CA1E6A">
          <w:rPr>
            <w:rFonts w:ascii="Verdana" w:eastAsia="Times New Roman" w:hAnsi="Verdana" w:cs="Times New Roman"/>
            <w:b/>
            <w:bCs/>
            <w:color w:val="006699"/>
            <w:sz w:val="18"/>
            <w:lang w:eastAsia="en-IN"/>
          </w:rPr>
          <w:t>instanceof</w:t>
        </w:r>
        <w:proofErr w:type="spellEnd"/>
        <w:r w:rsidRPr="00CA1E6A">
          <w:rPr>
            <w:rFonts w:ascii="Verdana" w:eastAsia="Times New Roman" w:hAnsi="Verdana" w:cs="Times New Roman"/>
            <w:color w:val="000000"/>
            <w:sz w:val="18"/>
            <w:szCs w:val="18"/>
            <w:bdr w:val="none" w:sz="0" w:space="0" w:color="auto" w:frame="1"/>
            <w:lang w:eastAsia="en-IN"/>
          </w:rPr>
          <w:t> B){  </w:t>
        </w:r>
      </w:ins>
    </w:p>
    <w:p w:rsidR="00CA1E6A" w:rsidRPr="00CA1E6A" w:rsidRDefault="00CA1E6A" w:rsidP="00CA1E6A">
      <w:pPr>
        <w:numPr>
          <w:ilvl w:val="0"/>
          <w:numId w:val="10"/>
        </w:numPr>
        <w:shd w:val="clear" w:color="auto" w:fill="FFFFFF"/>
        <w:spacing w:after="0" w:line="285" w:lineRule="atLeast"/>
        <w:ind w:left="0"/>
        <w:rPr>
          <w:ins w:id="172" w:author="Unknown"/>
          <w:rFonts w:ascii="Verdana" w:eastAsia="Times New Roman" w:hAnsi="Verdana" w:cs="Times New Roman"/>
          <w:color w:val="000000"/>
          <w:sz w:val="18"/>
          <w:szCs w:val="18"/>
          <w:lang w:eastAsia="en-IN"/>
        </w:rPr>
      </w:pPr>
      <w:ins w:id="173" w:author="Unknown">
        <w:r w:rsidRPr="00CA1E6A">
          <w:rPr>
            <w:rFonts w:ascii="Verdana" w:eastAsia="Times New Roman" w:hAnsi="Verdana" w:cs="Times New Roman"/>
            <w:color w:val="000000"/>
            <w:sz w:val="18"/>
            <w:szCs w:val="18"/>
            <w:bdr w:val="none" w:sz="0" w:space="0" w:color="auto" w:frame="1"/>
            <w:lang w:eastAsia="en-IN"/>
          </w:rPr>
          <w:t>B b=(B)p;</w:t>
        </w:r>
        <w:r w:rsidRPr="00CA1E6A">
          <w:rPr>
            <w:rFonts w:ascii="Verdana" w:eastAsia="Times New Roman" w:hAnsi="Verdana" w:cs="Times New Roman"/>
            <w:color w:val="008200"/>
            <w:sz w:val="18"/>
            <w:lang w:eastAsia="en-IN"/>
          </w:rPr>
          <w:t>//Downcasting </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74" w:author="Unknown"/>
          <w:rFonts w:ascii="Verdana" w:eastAsia="Times New Roman" w:hAnsi="Verdana" w:cs="Times New Roman"/>
          <w:color w:val="000000"/>
          <w:sz w:val="18"/>
          <w:szCs w:val="18"/>
          <w:lang w:eastAsia="en-IN"/>
        </w:rPr>
      </w:pPr>
      <w:proofErr w:type="spellStart"/>
      <w:ins w:id="175" w:author="Unknown">
        <w:r w:rsidRPr="00CA1E6A">
          <w:rPr>
            <w:rFonts w:ascii="Verdana" w:eastAsia="Times New Roman" w:hAnsi="Verdana" w:cs="Times New Roman"/>
            <w:color w:val="000000"/>
            <w:sz w:val="18"/>
            <w:szCs w:val="18"/>
            <w:bdr w:val="none" w:sz="0" w:space="0" w:color="auto" w:frame="1"/>
            <w:lang w:eastAsia="en-IN"/>
          </w:rPr>
          <w:t>b.b</w:t>
        </w:r>
        <w:proofErr w:type="spellEnd"/>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76" w:author="Unknown"/>
          <w:rFonts w:ascii="Verdana" w:eastAsia="Times New Roman" w:hAnsi="Verdana" w:cs="Times New Roman"/>
          <w:color w:val="000000"/>
          <w:sz w:val="18"/>
          <w:szCs w:val="18"/>
          <w:lang w:eastAsia="en-IN"/>
        </w:rPr>
      </w:pPr>
      <w:ins w:id="177" w:author="Unknown">
        <w:r w:rsidRPr="00CA1E6A">
          <w:rPr>
            <w:rFonts w:ascii="Verdana" w:eastAsia="Times New Roman" w:hAnsi="Verdana" w:cs="Times New Roman"/>
            <w:color w:val="000000"/>
            <w:sz w:val="18"/>
            <w:szCs w:val="18"/>
            <w:bdr w:val="none" w:sz="0" w:space="0" w:color="auto" w:frame="1"/>
            <w:lang w:eastAsia="en-IN"/>
          </w:rPr>
          <w:lastRenderedPageBreak/>
          <w:t>}  </w:t>
        </w:r>
      </w:ins>
    </w:p>
    <w:p w:rsidR="00CA1E6A" w:rsidRPr="00CA1E6A" w:rsidRDefault="00CA1E6A" w:rsidP="00CA1E6A">
      <w:pPr>
        <w:numPr>
          <w:ilvl w:val="0"/>
          <w:numId w:val="10"/>
        </w:numPr>
        <w:shd w:val="clear" w:color="auto" w:fill="FFFFFF"/>
        <w:spacing w:after="0" w:line="285" w:lineRule="atLeast"/>
        <w:ind w:left="0"/>
        <w:rPr>
          <w:ins w:id="178" w:author="Unknown"/>
          <w:rFonts w:ascii="Verdana" w:eastAsia="Times New Roman" w:hAnsi="Verdana" w:cs="Times New Roman"/>
          <w:color w:val="000000"/>
          <w:sz w:val="18"/>
          <w:szCs w:val="18"/>
          <w:lang w:eastAsia="en-IN"/>
        </w:rPr>
      </w:pPr>
      <w:ins w:id="179"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80" w:author="Unknown"/>
          <w:rFonts w:ascii="Verdana" w:eastAsia="Times New Roman" w:hAnsi="Verdana" w:cs="Times New Roman"/>
          <w:color w:val="000000"/>
          <w:sz w:val="18"/>
          <w:szCs w:val="18"/>
          <w:lang w:eastAsia="en-IN"/>
        </w:rPr>
      </w:pPr>
      <w:ins w:id="181"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82" w:author="Unknown"/>
          <w:rFonts w:ascii="Verdana" w:eastAsia="Times New Roman" w:hAnsi="Verdana" w:cs="Times New Roman"/>
          <w:color w:val="000000"/>
          <w:sz w:val="18"/>
          <w:szCs w:val="18"/>
          <w:lang w:eastAsia="en-IN"/>
        </w:rPr>
      </w:pPr>
      <w:ins w:id="183" w:author="Unknown">
        <w:r w:rsidRPr="00CA1E6A">
          <w:rPr>
            <w:rFonts w:ascii="Verdana" w:eastAsia="Times New Roman" w:hAnsi="Verdana" w:cs="Times New Roman"/>
            <w:color w:val="000000"/>
            <w:sz w:val="18"/>
            <w:szCs w:val="18"/>
            <w:bdr w:val="none" w:sz="0" w:space="0" w:color="auto" w:frame="1"/>
            <w:lang w:eastAsia="en-IN"/>
          </w:rPr>
          <w:t>}</w:t>
        </w:r>
        <w:r w:rsidRPr="00CA1E6A">
          <w:rPr>
            <w:rFonts w:ascii="Verdana" w:eastAsia="Times New Roman" w:hAnsi="Verdana" w:cs="Times New Roman"/>
            <w:color w:val="008200"/>
            <w:sz w:val="18"/>
            <w:lang w:eastAsia="en-IN"/>
          </w:rPr>
          <w:t>//end of Call class</w:t>
        </w:r>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84" w:author="Unknown"/>
          <w:rFonts w:ascii="Verdana" w:eastAsia="Times New Roman" w:hAnsi="Verdana" w:cs="Times New Roman"/>
          <w:color w:val="000000"/>
          <w:sz w:val="18"/>
          <w:szCs w:val="18"/>
          <w:lang w:eastAsia="en-IN"/>
        </w:rPr>
      </w:pPr>
      <w:ins w:id="185"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86" w:author="Unknown"/>
          <w:rFonts w:ascii="Verdana" w:eastAsia="Times New Roman" w:hAnsi="Verdana" w:cs="Times New Roman"/>
          <w:color w:val="000000"/>
          <w:sz w:val="18"/>
          <w:szCs w:val="18"/>
          <w:lang w:eastAsia="en-IN"/>
        </w:rPr>
      </w:pPr>
      <w:ins w:id="187" w:author="Unknown">
        <w:r w:rsidRPr="00CA1E6A">
          <w:rPr>
            <w:rFonts w:ascii="Verdana" w:eastAsia="Times New Roman" w:hAnsi="Verdana" w:cs="Times New Roman"/>
            <w:b/>
            <w:bCs/>
            <w:color w:val="006699"/>
            <w:sz w:val="18"/>
            <w:lang w:eastAsia="en-IN"/>
          </w:rPr>
          <w:t>class</w:t>
        </w:r>
        <w:r w:rsidRPr="00CA1E6A">
          <w:rPr>
            <w:rFonts w:ascii="Verdana" w:eastAsia="Times New Roman" w:hAnsi="Verdana" w:cs="Times New Roman"/>
            <w:color w:val="000000"/>
            <w:sz w:val="18"/>
            <w:szCs w:val="18"/>
            <w:bdr w:val="none" w:sz="0" w:space="0" w:color="auto" w:frame="1"/>
            <w:lang w:eastAsia="en-IN"/>
          </w:rPr>
          <w:t> Test4{  </w:t>
        </w:r>
      </w:ins>
    </w:p>
    <w:p w:rsidR="00CA1E6A" w:rsidRPr="00CA1E6A" w:rsidRDefault="00CA1E6A" w:rsidP="00CA1E6A">
      <w:pPr>
        <w:numPr>
          <w:ilvl w:val="0"/>
          <w:numId w:val="10"/>
        </w:numPr>
        <w:shd w:val="clear" w:color="auto" w:fill="FFFFFF"/>
        <w:spacing w:after="0" w:line="285" w:lineRule="atLeast"/>
        <w:ind w:left="0"/>
        <w:rPr>
          <w:ins w:id="188" w:author="Unknown"/>
          <w:rFonts w:ascii="Verdana" w:eastAsia="Times New Roman" w:hAnsi="Verdana" w:cs="Times New Roman"/>
          <w:color w:val="000000"/>
          <w:sz w:val="18"/>
          <w:szCs w:val="18"/>
          <w:lang w:eastAsia="en-IN"/>
        </w:rPr>
      </w:pPr>
      <w:ins w:id="189" w:author="Unknown">
        <w:r w:rsidRPr="00CA1E6A">
          <w:rPr>
            <w:rFonts w:ascii="Verdana" w:eastAsia="Times New Roman" w:hAnsi="Verdana" w:cs="Times New Roman"/>
            <w:b/>
            <w:bCs/>
            <w:color w:val="006699"/>
            <w:sz w:val="18"/>
            <w:lang w:eastAsia="en-IN"/>
          </w:rPr>
          <w:t>public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static</w:t>
        </w:r>
        <w:r w:rsidRPr="00CA1E6A">
          <w:rPr>
            <w:rFonts w:ascii="Verdana" w:eastAsia="Times New Roman" w:hAnsi="Verdana" w:cs="Times New Roman"/>
            <w:color w:val="000000"/>
            <w:sz w:val="18"/>
            <w:szCs w:val="18"/>
            <w:bdr w:val="none" w:sz="0" w:space="0" w:color="auto" w:frame="1"/>
            <w:lang w:eastAsia="en-IN"/>
          </w:rPr>
          <w:t> </w:t>
        </w:r>
        <w:r w:rsidRPr="00CA1E6A">
          <w:rPr>
            <w:rFonts w:ascii="Verdana" w:eastAsia="Times New Roman" w:hAnsi="Verdana" w:cs="Times New Roman"/>
            <w:b/>
            <w:bCs/>
            <w:color w:val="006699"/>
            <w:sz w:val="18"/>
            <w:lang w:eastAsia="en-IN"/>
          </w:rPr>
          <w:t>void</w:t>
        </w:r>
        <w:r w:rsidRPr="00CA1E6A">
          <w:rPr>
            <w:rFonts w:ascii="Verdana" w:eastAsia="Times New Roman" w:hAnsi="Verdana" w:cs="Times New Roman"/>
            <w:color w:val="000000"/>
            <w:sz w:val="18"/>
            <w:szCs w:val="18"/>
            <w:bdr w:val="none" w:sz="0" w:space="0" w:color="auto" w:frame="1"/>
            <w:lang w:eastAsia="en-IN"/>
          </w:rPr>
          <w:t> main(String </w:t>
        </w:r>
        <w:proofErr w:type="spellStart"/>
        <w:r w:rsidRPr="00CA1E6A">
          <w:rPr>
            <w:rFonts w:ascii="Verdana" w:eastAsia="Times New Roman" w:hAnsi="Verdana" w:cs="Times New Roman"/>
            <w:color w:val="000000"/>
            <w:sz w:val="18"/>
            <w:szCs w:val="18"/>
            <w:bdr w:val="none" w:sz="0" w:space="0" w:color="auto" w:frame="1"/>
            <w:lang w:eastAsia="en-IN"/>
          </w:rPr>
          <w:t>args</w:t>
        </w:r>
        <w:proofErr w:type="spellEnd"/>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0" w:line="285" w:lineRule="atLeast"/>
        <w:ind w:left="0"/>
        <w:rPr>
          <w:ins w:id="190" w:author="Unknown"/>
          <w:rFonts w:ascii="Verdana" w:eastAsia="Times New Roman" w:hAnsi="Verdana" w:cs="Times New Roman"/>
          <w:color w:val="000000"/>
          <w:sz w:val="18"/>
          <w:szCs w:val="18"/>
          <w:lang w:eastAsia="en-IN"/>
        </w:rPr>
      </w:pPr>
      <w:ins w:id="191" w:author="Unknown">
        <w:r w:rsidRPr="00CA1E6A">
          <w:rPr>
            <w:rFonts w:ascii="Verdana" w:eastAsia="Times New Roman" w:hAnsi="Verdana" w:cs="Times New Roman"/>
            <w:color w:val="000000"/>
            <w:sz w:val="18"/>
            <w:szCs w:val="18"/>
            <w:bdr w:val="none" w:sz="0" w:space="0" w:color="auto" w:frame="1"/>
            <w:lang w:eastAsia="en-IN"/>
          </w:rPr>
          <w:t>Printable p=</w:t>
        </w:r>
        <w:r w:rsidRPr="00CA1E6A">
          <w:rPr>
            <w:rFonts w:ascii="Verdana" w:eastAsia="Times New Roman" w:hAnsi="Verdana" w:cs="Times New Roman"/>
            <w:b/>
            <w:bCs/>
            <w:color w:val="006699"/>
            <w:sz w:val="18"/>
            <w:lang w:eastAsia="en-IN"/>
          </w:rPr>
          <w:t>new</w:t>
        </w:r>
        <w:r w:rsidRPr="00CA1E6A">
          <w:rPr>
            <w:rFonts w:ascii="Verdana" w:eastAsia="Times New Roman" w:hAnsi="Verdana" w:cs="Times New Roman"/>
            <w:color w:val="000000"/>
            <w:sz w:val="18"/>
            <w:szCs w:val="18"/>
            <w:bdr w:val="none" w:sz="0" w:space="0" w:color="auto" w:frame="1"/>
            <w:lang w:eastAsia="en-IN"/>
          </w:rPr>
          <w:t> B();  </w:t>
        </w:r>
      </w:ins>
    </w:p>
    <w:p w:rsidR="00CA1E6A" w:rsidRPr="00CA1E6A" w:rsidRDefault="00CA1E6A" w:rsidP="00CA1E6A">
      <w:pPr>
        <w:numPr>
          <w:ilvl w:val="0"/>
          <w:numId w:val="10"/>
        </w:numPr>
        <w:shd w:val="clear" w:color="auto" w:fill="FFFFFF"/>
        <w:spacing w:after="0" w:line="285" w:lineRule="atLeast"/>
        <w:ind w:left="0"/>
        <w:rPr>
          <w:ins w:id="192" w:author="Unknown"/>
          <w:rFonts w:ascii="Verdana" w:eastAsia="Times New Roman" w:hAnsi="Verdana" w:cs="Times New Roman"/>
          <w:color w:val="000000"/>
          <w:sz w:val="18"/>
          <w:szCs w:val="18"/>
          <w:lang w:eastAsia="en-IN"/>
        </w:rPr>
      </w:pPr>
      <w:ins w:id="193" w:author="Unknown">
        <w:r w:rsidRPr="00CA1E6A">
          <w:rPr>
            <w:rFonts w:ascii="Verdana" w:eastAsia="Times New Roman" w:hAnsi="Verdana" w:cs="Times New Roman"/>
            <w:color w:val="000000"/>
            <w:sz w:val="18"/>
            <w:szCs w:val="18"/>
            <w:bdr w:val="none" w:sz="0" w:space="0" w:color="auto" w:frame="1"/>
            <w:lang w:eastAsia="en-IN"/>
          </w:rPr>
          <w:t>Call c=</w:t>
        </w:r>
        <w:r w:rsidRPr="00CA1E6A">
          <w:rPr>
            <w:rFonts w:ascii="Verdana" w:eastAsia="Times New Roman" w:hAnsi="Verdana" w:cs="Times New Roman"/>
            <w:b/>
            <w:bCs/>
            <w:color w:val="006699"/>
            <w:sz w:val="18"/>
            <w:lang w:eastAsia="en-IN"/>
          </w:rPr>
          <w:t>new</w:t>
        </w:r>
        <w:r w:rsidRPr="00CA1E6A">
          <w:rPr>
            <w:rFonts w:ascii="Verdana" w:eastAsia="Times New Roman" w:hAnsi="Verdana" w:cs="Times New Roman"/>
            <w:color w:val="000000"/>
            <w:sz w:val="18"/>
            <w:szCs w:val="18"/>
            <w:bdr w:val="none" w:sz="0" w:space="0" w:color="auto" w:frame="1"/>
            <w:lang w:eastAsia="en-IN"/>
          </w:rPr>
          <w:t> Call();  </w:t>
        </w:r>
      </w:ins>
    </w:p>
    <w:p w:rsidR="00CA1E6A" w:rsidRPr="00CA1E6A" w:rsidRDefault="00CA1E6A" w:rsidP="00CA1E6A">
      <w:pPr>
        <w:numPr>
          <w:ilvl w:val="0"/>
          <w:numId w:val="10"/>
        </w:numPr>
        <w:shd w:val="clear" w:color="auto" w:fill="FFFFFF"/>
        <w:spacing w:after="0" w:line="285" w:lineRule="atLeast"/>
        <w:ind w:left="0"/>
        <w:rPr>
          <w:ins w:id="194" w:author="Unknown"/>
          <w:rFonts w:ascii="Verdana" w:eastAsia="Times New Roman" w:hAnsi="Verdana" w:cs="Times New Roman"/>
          <w:color w:val="000000"/>
          <w:sz w:val="18"/>
          <w:szCs w:val="18"/>
          <w:lang w:eastAsia="en-IN"/>
        </w:rPr>
      </w:pPr>
      <w:proofErr w:type="spellStart"/>
      <w:ins w:id="195" w:author="Unknown">
        <w:r w:rsidRPr="00CA1E6A">
          <w:rPr>
            <w:rFonts w:ascii="Verdana" w:eastAsia="Times New Roman" w:hAnsi="Verdana" w:cs="Times New Roman"/>
            <w:color w:val="000000"/>
            <w:sz w:val="18"/>
            <w:szCs w:val="18"/>
            <w:bdr w:val="none" w:sz="0" w:space="0" w:color="auto" w:frame="1"/>
            <w:lang w:eastAsia="en-IN"/>
          </w:rPr>
          <w:t>c.invoke</w:t>
        </w:r>
        <w:proofErr w:type="spellEnd"/>
        <w:r w:rsidRPr="00CA1E6A">
          <w:rPr>
            <w:rFonts w:ascii="Verdana" w:eastAsia="Times New Roman" w:hAnsi="Verdana" w:cs="Times New Roman"/>
            <w:color w:val="000000"/>
            <w:sz w:val="18"/>
            <w:szCs w:val="18"/>
            <w:bdr w:val="none" w:sz="0" w:space="0" w:color="auto" w:frame="1"/>
            <w:lang w:eastAsia="en-IN"/>
          </w:rPr>
          <w:t>(p);  </w:t>
        </w:r>
      </w:ins>
    </w:p>
    <w:p w:rsidR="00CA1E6A" w:rsidRPr="00CA1E6A" w:rsidRDefault="00CA1E6A" w:rsidP="00CA1E6A">
      <w:pPr>
        <w:numPr>
          <w:ilvl w:val="0"/>
          <w:numId w:val="10"/>
        </w:numPr>
        <w:shd w:val="clear" w:color="auto" w:fill="FFFFFF"/>
        <w:spacing w:after="0" w:line="285" w:lineRule="atLeast"/>
        <w:ind w:left="0"/>
        <w:rPr>
          <w:ins w:id="196" w:author="Unknown"/>
          <w:rFonts w:ascii="Verdana" w:eastAsia="Times New Roman" w:hAnsi="Verdana" w:cs="Times New Roman"/>
          <w:color w:val="000000"/>
          <w:sz w:val="18"/>
          <w:szCs w:val="18"/>
          <w:lang w:eastAsia="en-IN"/>
        </w:rPr>
      </w:pPr>
      <w:ins w:id="197"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numPr>
          <w:ilvl w:val="0"/>
          <w:numId w:val="10"/>
        </w:numPr>
        <w:shd w:val="clear" w:color="auto" w:fill="FFFFFF"/>
        <w:spacing w:after="109" w:line="285" w:lineRule="atLeast"/>
        <w:ind w:left="0"/>
        <w:rPr>
          <w:ins w:id="198" w:author="Unknown"/>
          <w:rFonts w:ascii="Verdana" w:eastAsia="Times New Roman" w:hAnsi="Verdana" w:cs="Times New Roman"/>
          <w:color w:val="000000"/>
          <w:sz w:val="18"/>
          <w:szCs w:val="18"/>
          <w:lang w:eastAsia="en-IN"/>
        </w:rPr>
      </w:pPr>
      <w:ins w:id="199" w:author="Unknown">
        <w:r w:rsidRPr="00CA1E6A">
          <w:rPr>
            <w:rFonts w:ascii="Verdana" w:eastAsia="Times New Roman" w:hAnsi="Verdana" w:cs="Times New Roman"/>
            <w:color w:val="000000"/>
            <w:sz w:val="18"/>
            <w:szCs w:val="18"/>
            <w:bdr w:val="none" w:sz="0" w:space="0" w:color="auto" w:frame="1"/>
            <w:lang w:eastAsia="en-IN"/>
          </w:rPr>
          <w:t>}  </w:t>
        </w:r>
      </w:ins>
    </w:p>
    <w:p w:rsidR="00CA1E6A" w:rsidRPr="00CA1E6A" w:rsidRDefault="00CA1E6A" w:rsidP="00CA1E6A">
      <w:pPr>
        <w:spacing w:after="0" w:line="240" w:lineRule="auto"/>
        <w:rPr>
          <w:ins w:id="200" w:author="Unknown"/>
          <w:rFonts w:ascii="Times New Roman" w:eastAsia="Times New Roman" w:hAnsi="Times New Roman" w:cs="Times New Roman"/>
          <w:sz w:val="24"/>
          <w:szCs w:val="24"/>
          <w:lang w:eastAsia="en-IN"/>
        </w:rPr>
      </w:pPr>
      <w:ins w:id="201" w:author="Unknown">
        <w:r w:rsidRPr="00CA1E6A">
          <w:rPr>
            <w:rFonts w:ascii="Verdana" w:eastAsia="Times New Roman" w:hAnsi="Verdana" w:cs="Times New Roman"/>
            <w:color w:val="000000"/>
            <w:sz w:val="18"/>
            <w:lang w:eastAsia="en-IN"/>
          </w:rPr>
          <w:fldChar w:fldCharType="begin"/>
        </w:r>
        <w:r w:rsidRPr="00CA1E6A">
          <w:rPr>
            <w:rFonts w:ascii="Verdana" w:eastAsia="Times New Roman" w:hAnsi="Verdana" w:cs="Times New Roman"/>
            <w:color w:val="000000"/>
            <w:sz w:val="18"/>
            <w:lang w:eastAsia="en-IN"/>
          </w:rPr>
          <w:instrText xml:space="preserve"> HYPERLINK "http://www.javatpoint.com/opr/test.jsp?filename=Test4" \t "_blank" </w:instrText>
        </w:r>
        <w:r w:rsidRPr="00CA1E6A">
          <w:rPr>
            <w:rFonts w:ascii="Verdana" w:eastAsia="Times New Roman" w:hAnsi="Verdana" w:cs="Times New Roman"/>
            <w:color w:val="000000"/>
            <w:sz w:val="18"/>
            <w:lang w:eastAsia="en-IN"/>
          </w:rPr>
          <w:fldChar w:fldCharType="separate"/>
        </w:r>
        <w:r w:rsidRPr="00CA1E6A">
          <w:rPr>
            <w:rFonts w:ascii="Verdana" w:eastAsia="Times New Roman" w:hAnsi="Verdana" w:cs="Times New Roman"/>
            <w:b/>
            <w:bCs/>
            <w:color w:val="FFFFFF"/>
            <w:sz w:val="18"/>
            <w:u w:val="single"/>
            <w:lang w:eastAsia="en-IN"/>
          </w:rPr>
          <w:t>Test it Now</w:t>
        </w:r>
        <w:r w:rsidRPr="00CA1E6A">
          <w:rPr>
            <w:rFonts w:ascii="Verdana" w:eastAsia="Times New Roman" w:hAnsi="Verdana" w:cs="Times New Roman"/>
            <w:color w:val="000000"/>
            <w:sz w:val="18"/>
            <w:lang w:eastAsia="en-IN"/>
          </w:rPr>
          <w:fldChar w:fldCharType="end"/>
        </w:r>
      </w:ins>
    </w:p>
    <w:p w:rsidR="00CA1E6A" w:rsidRPr="00CA1E6A" w:rsidRDefault="00CA1E6A" w:rsidP="00CA1E6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 w:author="Unknown"/>
          <w:rFonts w:ascii="Courier New" w:eastAsia="Times New Roman" w:hAnsi="Courier New" w:cs="Courier New"/>
          <w:color w:val="000000"/>
          <w:sz w:val="20"/>
          <w:szCs w:val="20"/>
          <w:lang w:eastAsia="en-IN"/>
        </w:rPr>
      </w:pPr>
      <w:ins w:id="203" w:author="Unknown">
        <w:r w:rsidRPr="00CA1E6A">
          <w:rPr>
            <w:rFonts w:ascii="Courier New" w:eastAsia="Times New Roman" w:hAnsi="Courier New" w:cs="Courier New"/>
            <w:color w:val="000000"/>
            <w:sz w:val="20"/>
            <w:szCs w:val="20"/>
            <w:lang w:eastAsia="en-IN"/>
          </w:rPr>
          <w:t>Output: b method</w:t>
        </w:r>
      </w:ins>
    </w:p>
    <w:p w:rsidR="002E7462" w:rsidRDefault="002E7462"/>
    <w:sectPr w:rsidR="002E7462" w:rsidSect="002E74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00DCA"/>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5330A4"/>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36125D"/>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8D195B"/>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604491"/>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6A48B3"/>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5A63E3"/>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B1248E"/>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056891"/>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D55036"/>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9"/>
  </w:num>
  <w:num w:numId="5">
    <w:abstractNumId w:val="5"/>
  </w:num>
  <w:num w:numId="6">
    <w:abstractNumId w:val="1"/>
  </w:num>
  <w:num w:numId="7">
    <w:abstractNumId w:val="8"/>
  </w:num>
  <w:num w:numId="8">
    <w:abstractNumId w:val="7"/>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A1E6A"/>
    <w:rsid w:val="002E7462"/>
    <w:rsid w:val="00CA1E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462"/>
  </w:style>
  <w:style w:type="paragraph" w:styleId="Heading1">
    <w:name w:val="heading 1"/>
    <w:basedOn w:val="Normal"/>
    <w:link w:val="Heading1Char"/>
    <w:uiPriority w:val="9"/>
    <w:qFormat/>
    <w:rsid w:val="00CA1E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A1E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1E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A1E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1E6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A1E6A"/>
    <w:rPr>
      <w:color w:val="0000FF"/>
      <w:u w:val="single"/>
    </w:rPr>
  </w:style>
  <w:style w:type="paragraph" w:styleId="NormalWeb">
    <w:name w:val="Normal (Web)"/>
    <w:basedOn w:val="Normal"/>
    <w:uiPriority w:val="99"/>
    <w:semiHidden/>
    <w:unhideWhenUsed/>
    <w:rsid w:val="00CA1E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A1E6A"/>
  </w:style>
  <w:style w:type="character" w:customStyle="1" w:styleId="comment">
    <w:name w:val="comment"/>
    <w:basedOn w:val="DefaultParagraphFont"/>
    <w:rsid w:val="00CA1E6A"/>
  </w:style>
  <w:style w:type="character" w:customStyle="1" w:styleId="testit">
    <w:name w:val="testit"/>
    <w:basedOn w:val="DefaultParagraphFont"/>
    <w:rsid w:val="00CA1E6A"/>
  </w:style>
  <w:style w:type="paragraph" w:styleId="HTMLPreformatted">
    <w:name w:val="HTML Preformatted"/>
    <w:basedOn w:val="Normal"/>
    <w:link w:val="HTMLPreformattedChar"/>
    <w:uiPriority w:val="99"/>
    <w:semiHidden/>
    <w:unhideWhenUsed/>
    <w:rsid w:val="00CA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1E6A"/>
    <w:rPr>
      <w:rFonts w:ascii="Courier New" w:eastAsia="Times New Roman" w:hAnsi="Courier New" w:cs="Courier New"/>
      <w:sz w:val="20"/>
      <w:szCs w:val="20"/>
      <w:lang w:eastAsia="en-IN"/>
    </w:rPr>
  </w:style>
  <w:style w:type="character" w:customStyle="1" w:styleId="string">
    <w:name w:val="string"/>
    <w:basedOn w:val="DefaultParagraphFont"/>
    <w:rsid w:val="00CA1E6A"/>
  </w:style>
</w:styles>
</file>

<file path=word/webSettings.xml><?xml version="1.0" encoding="utf-8"?>
<w:webSettings xmlns:r="http://schemas.openxmlformats.org/officeDocument/2006/relationships" xmlns:w="http://schemas.openxmlformats.org/wordprocessingml/2006/main">
  <w:divs>
    <w:div w:id="1834761444">
      <w:bodyDiv w:val="1"/>
      <w:marLeft w:val="0"/>
      <w:marRight w:val="0"/>
      <w:marTop w:val="0"/>
      <w:marBottom w:val="0"/>
      <w:divBdr>
        <w:top w:val="none" w:sz="0" w:space="0" w:color="auto"/>
        <w:left w:val="none" w:sz="0" w:space="0" w:color="auto"/>
        <w:bottom w:val="none" w:sz="0" w:space="0" w:color="auto"/>
        <w:right w:val="none" w:sz="0" w:space="0" w:color="auto"/>
      </w:divBdr>
      <w:divsChild>
        <w:div w:id="718433310">
          <w:marLeft w:val="136"/>
          <w:marRight w:val="0"/>
          <w:marTop w:val="0"/>
          <w:marBottom w:val="0"/>
          <w:divBdr>
            <w:top w:val="single" w:sz="6" w:space="0" w:color="FFC0CB"/>
            <w:left w:val="single" w:sz="6" w:space="1" w:color="FFC0CB"/>
            <w:bottom w:val="single" w:sz="6" w:space="1" w:color="FFC0CB"/>
            <w:right w:val="single" w:sz="6" w:space="1" w:color="FFC0CB"/>
          </w:divBdr>
        </w:div>
        <w:div w:id="884220748">
          <w:marLeft w:val="0"/>
          <w:marRight w:val="0"/>
          <w:marTop w:val="0"/>
          <w:marBottom w:val="109"/>
          <w:divBdr>
            <w:top w:val="single" w:sz="6" w:space="0" w:color="D5DDC6"/>
            <w:left w:val="single" w:sz="24" w:space="0" w:color="66BB55"/>
            <w:bottom w:val="single" w:sz="6" w:space="0" w:color="D5DDC6"/>
            <w:right w:val="single" w:sz="6" w:space="0" w:color="D5DDC6"/>
          </w:divBdr>
        </w:div>
        <w:div w:id="841892283">
          <w:marLeft w:val="0"/>
          <w:marRight w:val="0"/>
          <w:marTop w:val="109"/>
          <w:marBottom w:val="0"/>
          <w:divBdr>
            <w:top w:val="single" w:sz="6" w:space="0" w:color="D5DDC6"/>
            <w:left w:val="single" w:sz="6" w:space="3" w:color="D5DDC6"/>
            <w:bottom w:val="single" w:sz="6" w:space="0" w:color="D5DDC6"/>
            <w:right w:val="single" w:sz="6" w:space="0" w:color="D5DDC6"/>
          </w:divBdr>
        </w:div>
        <w:div w:id="955915841">
          <w:marLeft w:val="0"/>
          <w:marRight w:val="0"/>
          <w:marTop w:val="0"/>
          <w:marBottom w:val="109"/>
          <w:divBdr>
            <w:top w:val="single" w:sz="6" w:space="0" w:color="D5DDC6"/>
            <w:left w:val="single" w:sz="24" w:space="0" w:color="66BB55"/>
            <w:bottom w:val="single" w:sz="6" w:space="0" w:color="D5DDC6"/>
            <w:right w:val="single" w:sz="6" w:space="0" w:color="D5DDC6"/>
          </w:divBdr>
        </w:div>
        <w:div w:id="1194490995">
          <w:marLeft w:val="0"/>
          <w:marRight w:val="0"/>
          <w:marTop w:val="109"/>
          <w:marBottom w:val="0"/>
          <w:divBdr>
            <w:top w:val="single" w:sz="6" w:space="0" w:color="D5DDC6"/>
            <w:left w:val="single" w:sz="6" w:space="3" w:color="D5DDC6"/>
            <w:bottom w:val="single" w:sz="6" w:space="0" w:color="D5DDC6"/>
            <w:right w:val="single" w:sz="6" w:space="0" w:color="D5DDC6"/>
          </w:divBdr>
        </w:div>
        <w:div w:id="1901355577">
          <w:marLeft w:val="0"/>
          <w:marRight w:val="0"/>
          <w:marTop w:val="0"/>
          <w:marBottom w:val="109"/>
          <w:divBdr>
            <w:top w:val="single" w:sz="6" w:space="0" w:color="D5DDC6"/>
            <w:left w:val="single" w:sz="24" w:space="0" w:color="66BB55"/>
            <w:bottom w:val="single" w:sz="6" w:space="0" w:color="D5DDC6"/>
            <w:right w:val="single" w:sz="6" w:space="0" w:color="D5DDC6"/>
          </w:divBdr>
        </w:div>
        <w:div w:id="1066151214">
          <w:marLeft w:val="0"/>
          <w:marRight w:val="0"/>
          <w:marTop w:val="109"/>
          <w:marBottom w:val="0"/>
          <w:divBdr>
            <w:top w:val="single" w:sz="6" w:space="0" w:color="D5DDC6"/>
            <w:left w:val="single" w:sz="6" w:space="3" w:color="D5DDC6"/>
            <w:bottom w:val="single" w:sz="6" w:space="0" w:color="D5DDC6"/>
            <w:right w:val="single" w:sz="6" w:space="0" w:color="D5DDC6"/>
          </w:divBdr>
        </w:div>
        <w:div w:id="1120301889">
          <w:marLeft w:val="0"/>
          <w:marRight w:val="0"/>
          <w:marTop w:val="0"/>
          <w:marBottom w:val="109"/>
          <w:divBdr>
            <w:top w:val="single" w:sz="6" w:space="0" w:color="D5DDC6"/>
            <w:left w:val="single" w:sz="24" w:space="0" w:color="66BB55"/>
            <w:bottom w:val="single" w:sz="6" w:space="0" w:color="D5DDC6"/>
            <w:right w:val="single" w:sz="6" w:space="0" w:color="D5DDC6"/>
          </w:divBdr>
        </w:div>
        <w:div w:id="1195537262">
          <w:marLeft w:val="0"/>
          <w:marRight w:val="0"/>
          <w:marTop w:val="0"/>
          <w:marBottom w:val="109"/>
          <w:divBdr>
            <w:top w:val="single" w:sz="6" w:space="0" w:color="D5DDC6"/>
            <w:left w:val="single" w:sz="24" w:space="0" w:color="66BB55"/>
            <w:bottom w:val="single" w:sz="6" w:space="0" w:color="D5DDC6"/>
            <w:right w:val="single" w:sz="6" w:space="0" w:color="D5DDC6"/>
          </w:divBdr>
        </w:div>
        <w:div w:id="1563564682">
          <w:marLeft w:val="0"/>
          <w:marRight w:val="0"/>
          <w:marTop w:val="0"/>
          <w:marBottom w:val="109"/>
          <w:divBdr>
            <w:top w:val="single" w:sz="6" w:space="0" w:color="D5DDC6"/>
            <w:left w:val="single" w:sz="24" w:space="0" w:color="66BB55"/>
            <w:bottom w:val="single" w:sz="6" w:space="0" w:color="D5DDC6"/>
            <w:right w:val="single" w:sz="6" w:space="0" w:color="D5DDC6"/>
          </w:divBdr>
        </w:div>
        <w:div w:id="1061710788">
          <w:marLeft w:val="0"/>
          <w:marRight w:val="0"/>
          <w:marTop w:val="109"/>
          <w:marBottom w:val="0"/>
          <w:divBdr>
            <w:top w:val="single" w:sz="6" w:space="0" w:color="D5DDC6"/>
            <w:left w:val="single" w:sz="6" w:space="3" w:color="D5DDC6"/>
            <w:bottom w:val="single" w:sz="6" w:space="0" w:color="D5DDC6"/>
            <w:right w:val="single" w:sz="6" w:space="0" w:color="D5DDC6"/>
          </w:divBdr>
        </w:div>
        <w:div w:id="637149713">
          <w:marLeft w:val="0"/>
          <w:marRight w:val="0"/>
          <w:marTop w:val="0"/>
          <w:marBottom w:val="109"/>
          <w:divBdr>
            <w:top w:val="single" w:sz="6" w:space="0" w:color="D5DDC6"/>
            <w:left w:val="single" w:sz="24" w:space="0" w:color="66BB55"/>
            <w:bottom w:val="single" w:sz="6" w:space="0" w:color="D5DDC6"/>
            <w:right w:val="single" w:sz="6" w:space="0" w:color="D5DDC6"/>
          </w:divBdr>
        </w:div>
        <w:div w:id="1844394960">
          <w:marLeft w:val="0"/>
          <w:marRight w:val="0"/>
          <w:marTop w:val="109"/>
          <w:marBottom w:val="0"/>
          <w:divBdr>
            <w:top w:val="single" w:sz="6" w:space="0" w:color="D5DDC6"/>
            <w:left w:val="single" w:sz="6" w:space="3" w:color="D5DDC6"/>
            <w:bottom w:val="single" w:sz="6" w:space="0" w:color="D5DDC6"/>
            <w:right w:val="single" w:sz="6" w:space="0" w:color="D5DDC6"/>
          </w:divBdr>
        </w:div>
        <w:div w:id="2068145071">
          <w:marLeft w:val="0"/>
          <w:marRight w:val="0"/>
          <w:marTop w:val="0"/>
          <w:marBottom w:val="109"/>
          <w:divBdr>
            <w:top w:val="single" w:sz="6" w:space="0" w:color="D5DDC6"/>
            <w:left w:val="single" w:sz="24" w:space="0" w:color="66BB55"/>
            <w:bottom w:val="single" w:sz="6" w:space="0" w:color="D5DDC6"/>
            <w:right w:val="single" w:sz="6" w:space="0" w:color="D5DDC6"/>
          </w:divBdr>
        </w:div>
        <w:div w:id="1346203720">
          <w:marLeft w:val="0"/>
          <w:marRight w:val="0"/>
          <w:marTop w:val="0"/>
          <w:marBottom w:val="109"/>
          <w:divBdr>
            <w:top w:val="single" w:sz="6" w:space="0" w:color="D5DDC6"/>
            <w:left w:val="single" w:sz="24" w:space="0" w:color="66BB55"/>
            <w:bottom w:val="single" w:sz="6" w:space="0" w:color="D5DDC6"/>
            <w:right w:val="single" w:sz="6" w:space="0" w:color="D5DDC6"/>
          </w:divBdr>
        </w:div>
        <w:div w:id="576014784">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tpoint.com/opr/test.jsp?filename=Simpl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2019-05-24T01:47:00Z</dcterms:created>
  <dcterms:modified xsi:type="dcterms:W3CDTF">2019-05-24T01:48:00Z</dcterms:modified>
</cp:coreProperties>
</file>