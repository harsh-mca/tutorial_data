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FD" w:rsidRPr="00F976FD" w:rsidRDefault="00F976FD" w:rsidP="00F976FD">
      <w:pPr>
        <w:shd w:val="clear" w:color="auto" w:fill="FFFFFF"/>
        <w:spacing w:before="68" w:after="100" w:afterAutospacing="1" w:line="312" w:lineRule="atLeast"/>
        <w:outlineLvl w:val="0"/>
        <w:rPr>
          <w:rFonts w:ascii="Helvetica" w:eastAsia="Times New Roman" w:hAnsi="Helvetica" w:cs="Helvetica"/>
          <w:color w:val="610B38"/>
          <w:kern w:val="36"/>
          <w:sz w:val="35"/>
          <w:szCs w:val="35"/>
          <w:lang w:eastAsia="en-IN"/>
        </w:rPr>
      </w:pPr>
      <w:r w:rsidRPr="00F976FD">
        <w:rPr>
          <w:rFonts w:ascii="Helvetica" w:eastAsia="Times New Roman" w:hAnsi="Helvetica" w:cs="Helvetica"/>
          <w:color w:val="610B38"/>
          <w:kern w:val="36"/>
          <w:sz w:val="35"/>
          <w:szCs w:val="35"/>
          <w:lang w:eastAsia="en-IN"/>
        </w:rPr>
        <w:t>Difference between JDK, JRE, and JVM</w:t>
      </w: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We must understand the differences between JDK, JRE, and JVM before proceeding further to </w:t>
      </w:r>
      <w:hyperlink r:id="rId5" w:history="1">
        <w:r w:rsidRPr="00F976FD">
          <w:rPr>
            <w:rFonts w:ascii="Verdana" w:eastAsia="Times New Roman" w:hAnsi="Verdana" w:cs="Times New Roman"/>
            <w:color w:val="008000"/>
            <w:sz w:val="18"/>
            <w:u w:val="single"/>
            <w:lang w:eastAsia="en-IN"/>
          </w:rPr>
          <w:t>Java</w:t>
        </w:r>
      </w:hyperlink>
      <w:r w:rsidRPr="00F976FD">
        <w:rPr>
          <w:rFonts w:ascii="Verdana" w:eastAsia="Times New Roman" w:hAnsi="Verdana" w:cs="Times New Roman"/>
          <w:color w:val="000000"/>
          <w:sz w:val="18"/>
          <w:szCs w:val="18"/>
          <w:lang w:eastAsia="en-IN"/>
        </w:rPr>
        <w:t>. See the brief overview of JVM here.</w:t>
      </w: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If you want to get the detailed knowledge of Java Virtual Machine, move to the next page. Firstly, let's see the differences between the JDK, JRE, and JVM.</w:t>
      </w:r>
    </w:p>
    <w:p w:rsidR="00F976FD" w:rsidRPr="00F976FD" w:rsidRDefault="00F976FD" w:rsidP="00F976FD">
      <w:pPr>
        <w:spacing w:after="0" w:line="240" w:lineRule="auto"/>
        <w:rPr>
          <w:rFonts w:ascii="Times New Roman" w:eastAsia="Times New Roman" w:hAnsi="Times New Roman" w:cs="Times New Roman"/>
          <w:sz w:val="24"/>
          <w:szCs w:val="24"/>
          <w:lang w:eastAsia="en-IN"/>
        </w:rPr>
      </w:pPr>
      <w:r w:rsidRPr="00F976FD">
        <w:rPr>
          <w:rFonts w:ascii="Times New Roman" w:eastAsia="Times New Roman" w:hAnsi="Times New Roman" w:cs="Times New Roman"/>
          <w:sz w:val="24"/>
          <w:szCs w:val="24"/>
          <w:lang w:eastAsia="en-IN"/>
        </w:rPr>
        <w:pict>
          <v:rect id="_x0000_i1030" style="width:0;height:.7pt" o:hralign="center" o:hrstd="t" o:hrnoshade="t" o:hr="t" fillcolor="#d4d4d4" stroked="f"/>
        </w:pict>
      </w:r>
    </w:p>
    <w:p w:rsidR="00F976FD" w:rsidRPr="00F976FD" w:rsidRDefault="00F976FD" w:rsidP="00F976FD">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F976FD">
        <w:rPr>
          <w:rFonts w:ascii="Helvetica" w:eastAsia="Times New Roman" w:hAnsi="Helvetica" w:cs="Helvetica"/>
          <w:color w:val="610B4B"/>
          <w:sz w:val="29"/>
          <w:szCs w:val="29"/>
          <w:lang w:eastAsia="en-IN"/>
        </w:rPr>
        <w:t>JVM</w:t>
      </w: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 xml:space="preserve">JVM (Java Virtual Machine) is an abstract machine. It is called a virtual machine because it doesn't physically exist. It is a specification that provides a runtime environment in which Java </w:t>
      </w:r>
      <w:proofErr w:type="spellStart"/>
      <w:r w:rsidRPr="00F976FD">
        <w:rPr>
          <w:rFonts w:ascii="Verdana" w:eastAsia="Times New Roman" w:hAnsi="Verdana" w:cs="Times New Roman"/>
          <w:color w:val="000000"/>
          <w:sz w:val="18"/>
          <w:szCs w:val="18"/>
          <w:lang w:eastAsia="en-IN"/>
        </w:rPr>
        <w:t>bytecode</w:t>
      </w:r>
      <w:proofErr w:type="spellEnd"/>
      <w:r w:rsidRPr="00F976FD">
        <w:rPr>
          <w:rFonts w:ascii="Verdana" w:eastAsia="Times New Roman" w:hAnsi="Verdana" w:cs="Times New Roman"/>
          <w:color w:val="000000"/>
          <w:sz w:val="18"/>
          <w:szCs w:val="18"/>
          <w:lang w:eastAsia="en-IN"/>
        </w:rPr>
        <w:t xml:space="preserve"> can be executed. It can also run those programs which are written in other languages and compiled to Java </w:t>
      </w:r>
      <w:proofErr w:type="spellStart"/>
      <w:r w:rsidRPr="00F976FD">
        <w:rPr>
          <w:rFonts w:ascii="Verdana" w:eastAsia="Times New Roman" w:hAnsi="Verdana" w:cs="Times New Roman"/>
          <w:color w:val="000000"/>
          <w:sz w:val="18"/>
          <w:szCs w:val="18"/>
          <w:lang w:eastAsia="en-IN"/>
        </w:rPr>
        <w:t>bytecode</w:t>
      </w:r>
      <w:proofErr w:type="spellEnd"/>
      <w:r w:rsidRPr="00F976FD">
        <w:rPr>
          <w:rFonts w:ascii="Verdana" w:eastAsia="Times New Roman" w:hAnsi="Verdana" w:cs="Times New Roman"/>
          <w:color w:val="000000"/>
          <w:sz w:val="18"/>
          <w:szCs w:val="18"/>
          <w:lang w:eastAsia="en-IN"/>
        </w:rPr>
        <w:t>.</w:t>
      </w: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JVMs are available for many hardware and software platforms. JVM, JRE, and JDK are platform dependent because the configuration of each </w:t>
      </w:r>
      <w:hyperlink r:id="rId6" w:history="1">
        <w:r w:rsidRPr="00F976FD">
          <w:rPr>
            <w:rFonts w:ascii="Verdana" w:eastAsia="Times New Roman" w:hAnsi="Verdana" w:cs="Times New Roman"/>
            <w:color w:val="008000"/>
            <w:sz w:val="18"/>
            <w:u w:val="single"/>
            <w:lang w:eastAsia="en-IN"/>
          </w:rPr>
          <w:t>OS</w:t>
        </w:r>
      </w:hyperlink>
      <w:r w:rsidRPr="00F976FD">
        <w:rPr>
          <w:rFonts w:ascii="Verdana" w:eastAsia="Times New Roman" w:hAnsi="Verdana" w:cs="Times New Roman"/>
          <w:color w:val="000000"/>
          <w:sz w:val="18"/>
          <w:szCs w:val="18"/>
          <w:lang w:eastAsia="en-IN"/>
        </w:rPr>
        <w:t> is different from each other. However, Java is platform independent. There are three notions of the JVM: </w:t>
      </w:r>
      <w:r w:rsidRPr="00F976FD">
        <w:rPr>
          <w:rFonts w:ascii="Verdana" w:eastAsia="Times New Roman" w:hAnsi="Verdana" w:cs="Times New Roman"/>
          <w:i/>
          <w:iCs/>
          <w:color w:val="000000"/>
          <w:sz w:val="18"/>
          <w:lang w:eastAsia="en-IN"/>
        </w:rPr>
        <w:t>specification</w:t>
      </w:r>
      <w:r w:rsidRPr="00F976FD">
        <w:rPr>
          <w:rFonts w:ascii="Verdana" w:eastAsia="Times New Roman" w:hAnsi="Verdana" w:cs="Times New Roman"/>
          <w:color w:val="000000"/>
          <w:sz w:val="18"/>
          <w:szCs w:val="18"/>
          <w:lang w:eastAsia="en-IN"/>
        </w:rPr>
        <w:t>, </w:t>
      </w:r>
      <w:r w:rsidRPr="00F976FD">
        <w:rPr>
          <w:rFonts w:ascii="Verdana" w:eastAsia="Times New Roman" w:hAnsi="Verdana" w:cs="Times New Roman"/>
          <w:i/>
          <w:iCs/>
          <w:color w:val="000000"/>
          <w:sz w:val="18"/>
          <w:lang w:eastAsia="en-IN"/>
        </w:rPr>
        <w:t>implementation</w:t>
      </w:r>
      <w:r w:rsidRPr="00F976FD">
        <w:rPr>
          <w:rFonts w:ascii="Verdana" w:eastAsia="Times New Roman" w:hAnsi="Verdana" w:cs="Times New Roman"/>
          <w:color w:val="000000"/>
          <w:sz w:val="18"/>
          <w:szCs w:val="18"/>
          <w:lang w:eastAsia="en-IN"/>
        </w:rPr>
        <w:t>, and </w:t>
      </w:r>
      <w:r w:rsidRPr="00F976FD">
        <w:rPr>
          <w:rFonts w:ascii="Verdana" w:eastAsia="Times New Roman" w:hAnsi="Verdana" w:cs="Times New Roman"/>
          <w:i/>
          <w:iCs/>
          <w:color w:val="000000"/>
          <w:sz w:val="18"/>
          <w:lang w:eastAsia="en-IN"/>
        </w:rPr>
        <w:t>instance</w:t>
      </w:r>
      <w:r w:rsidRPr="00F976FD">
        <w:rPr>
          <w:rFonts w:ascii="Verdana" w:eastAsia="Times New Roman" w:hAnsi="Verdana" w:cs="Times New Roman"/>
          <w:color w:val="000000"/>
          <w:sz w:val="18"/>
          <w:szCs w:val="18"/>
          <w:lang w:eastAsia="en-IN"/>
        </w:rPr>
        <w:t>.</w:t>
      </w: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The JVM performs the following main tasks:</w:t>
      </w:r>
    </w:p>
    <w:p w:rsidR="00F976FD" w:rsidRPr="00F976FD" w:rsidRDefault="00F976FD" w:rsidP="00F976FD">
      <w:pPr>
        <w:numPr>
          <w:ilvl w:val="0"/>
          <w:numId w:val="3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Loads code</w:t>
      </w:r>
    </w:p>
    <w:p w:rsidR="00F976FD" w:rsidRPr="00F976FD" w:rsidRDefault="00F976FD" w:rsidP="00F976FD">
      <w:pPr>
        <w:numPr>
          <w:ilvl w:val="0"/>
          <w:numId w:val="3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Verifies code</w:t>
      </w:r>
    </w:p>
    <w:p w:rsidR="00F976FD" w:rsidRPr="00F976FD" w:rsidRDefault="00F976FD" w:rsidP="00F976FD">
      <w:pPr>
        <w:numPr>
          <w:ilvl w:val="0"/>
          <w:numId w:val="3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Executes code</w:t>
      </w:r>
    </w:p>
    <w:p w:rsidR="00F976FD" w:rsidRPr="00F976FD" w:rsidRDefault="00F976FD" w:rsidP="00F976FD">
      <w:pPr>
        <w:numPr>
          <w:ilvl w:val="0"/>
          <w:numId w:val="3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Provides runtime environment</w:t>
      </w:r>
    </w:p>
    <w:p w:rsidR="00F976FD" w:rsidRPr="00F976FD" w:rsidRDefault="00F976FD" w:rsidP="00F976FD">
      <w:pPr>
        <w:spacing w:after="0" w:line="240" w:lineRule="auto"/>
        <w:rPr>
          <w:rFonts w:ascii="Times New Roman" w:eastAsia="Times New Roman" w:hAnsi="Times New Roman" w:cs="Times New Roman"/>
          <w:sz w:val="24"/>
          <w:szCs w:val="24"/>
          <w:lang w:eastAsia="en-IN"/>
        </w:rPr>
      </w:pPr>
      <w:r w:rsidRPr="00F976FD">
        <w:rPr>
          <w:rFonts w:ascii="Times New Roman" w:eastAsia="Times New Roman" w:hAnsi="Times New Roman" w:cs="Times New Roman"/>
          <w:sz w:val="24"/>
          <w:szCs w:val="24"/>
          <w:lang w:eastAsia="en-IN"/>
        </w:rPr>
        <w:pict>
          <v:rect id="_x0000_i1031" style="width:0;height:.7pt" o:hralign="center" o:hrstd="t" o:hrnoshade="t" o:hr="t" fillcolor="#d4d4d4" stroked="f"/>
        </w:pict>
      </w:r>
    </w:p>
    <w:p w:rsidR="00F976FD" w:rsidRPr="00F976FD" w:rsidRDefault="00F976FD" w:rsidP="00F976FD">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4B"/>
          <w:sz w:val="29"/>
          <w:szCs w:val="29"/>
          <w:lang w:eastAsia="en-IN"/>
        </w:rPr>
      </w:pPr>
      <w:ins w:id="1" w:author="Unknown">
        <w:r w:rsidRPr="00F976FD">
          <w:rPr>
            <w:rFonts w:ascii="Helvetica" w:eastAsia="Times New Roman" w:hAnsi="Helvetica" w:cs="Helvetica"/>
            <w:color w:val="610B4B"/>
            <w:sz w:val="29"/>
            <w:szCs w:val="29"/>
            <w:lang w:eastAsia="en-IN"/>
          </w:rPr>
          <w:t>JRE</w:t>
        </w:r>
      </w:ins>
    </w:p>
    <w:p w:rsidR="00F976FD" w:rsidRPr="00F976FD" w:rsidRDefault="00F976FD" w:rsidP="00F976FD">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F976FD">
          <w:rPr>
            <w:rFonts w:ascii="Verdana" w:eastAsia="Times New Roman" w:hAnsi="Verdana" w:cs="Times New Roman"/>
            <w:color w:val="000000"/>
            <w:sz w:val="18"/>
            <w:szCs w:val="18"/>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ins>
    </w:p>
    <w:p w:rsidR="00F976FD" w:rsidRPr="00F976FD" w:rsidRDefault="00F976FD" w:rsidP="00F976FD">
      <w:pPr>
        <w:shd w:val="clear" w:color="auto" w:fill="FFFFFF"/>
        <w:spacing w:before="100" w:beforeAutospacing="1" w:after="100" w:afterAutospacing="1" w:line="240" w:lineRule="auto"/>
        <w:rPr>
          <w:ins w:id="4" w:author="Unknown"/>
          <w:rFonts w:ascii="Verdana" w:eastAsia="Times New Roman" w:hAnsi="Verdana" w:cs="Times New Roman"/>
          <w:color w:val="000000"/>
          <w:sz w:val="18"/>
          <w:szCs w:val="18"/>
          <w:lang w:eastAsia="en-IN"/>
        </w:rPr>
      </w:pPr>
      <w:ins w:id="5" w:author="Unknown">
        <w:r w:rsidRPr="00F976FD">
          <w:rPr>
            <w:rFonts w:ascii="Verdana" w:eastAsia="Times New Roman" w:hAnsi="Verdana" w:cs="Times New Roman"/>
            <w:color w:val="000000"/>
            <w:sz w:val="18"/>
            <w:szCs w:val="18"/>
            <w:lang w:eastAsia="en-IN"/>
          </w:rPr>
          <w:t>The implementation of JVM is also actively released by other companies besides Sun Micro Systems.</w:t>
        </w:r>
      </w:ins>
    </w:p>
    <w:p w:rsidR="00F976FD" w:rsidRPr="00F976FD" w:rsidRDefault="00F976FD" w:rsidP="00F976FD">
      <w:pPr>
        <w:spacing w:after="0" w:line="240" w:lineRule="auto"/>
        <w:rPr>
          <w:ins w:id="6"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891530" cy="3467735"/>
            <wp:effectExtent l="19050" t="0" r="0" b="0"/>
            <wp:docPr id="49" name="Picture 4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RE"/>
                    <pic:cNvPicPr>
                      <a:picLocks noChangeAspect="1" noChangeArrowheads="1"/>
                    </pic:cNvPicPr>
                  </pic:nvPicPr>
                  <pic:blipFill>
                    <a:blip r:embed="rId7"/>
                    <a:srcRect/>
                    <a:stretch>
                      <a:fillRect/>
                    </a:stretch>
                  </pic:blipFill>
                  <pic:spPr bwMode="auto">
                    <a:xfrm>
                      <a:off x="0" y="0"/>
                      <a:ext cx="5891530" cy="3467735"/>
                    </a:xfrm>
                    <a:prstGeom prst="rect">
                      <a:avLst/>
                    </a:prstGeom>
                    <a:noFill/>
                    <a:ln w="9525">
                      <a:noFill/>
                      <a:miter lim="800000"/>
                      <a:headEnd/>
                      <a:tailEnd/>
                    </a:ln>
                  </pic:spPr>
                </pic:pic>
              </a:graphicData>
            </a:graphic>
          </wp:inline>
        </w:drawing>
      </w:r>
    </w:p>
    <w:p w:rsidR="00F976FD" w:rsidRPr="00F976FD" w:rsidRDefault="00F976FD" w:rsidP="00F976FD">
      <w:pPr>
        <w:spacing w:after="0" w:line="240" w:lineRule="auto"/>
        <w:rPr>
          <w:ins w:id="7" w:author="Unknown"/>
          <w:rFonts w:ascii="Times New Roman" w:eastAsia="Times New Roman" w:hAnsi="Times New Roman" w:cs="Times New Roman"/>
          <w:sz w:val="24"/>
          <w:szCs w:val="24"/>
          <w:lang w:eastAsia="en-IN"/>
        </w:rPr>
      </w:pPr>
      <w:ins w:id="8" w:author="Unknown">
        <w:r w:rsidRPr="00F976FD">
          <w:rPr>
            <w:rFonts w:ascii="Times New Roman" w:eastAsia="Times New Roman" w:hAnsi="Times New Roman" w:cs="Times New Roman"/>
            <w:sz w:val="24"/>
            <w:szCs w:val="24"/>
            <w:lang w:eastAsia="en-IN"/>
          </w:rPr>
          <w:pict>
            <v:rect id="_x0000_i1032" style="width:0;height:.7pt" o:hralign="center" o:hrstd="t" o:hrnoshade="t" o:hr="t" fillcolor="#d4d4d4" stroked="f"/>
          </w:pict>
        </w:r>
      </w:ins>
    </w:p>
    <w:p w:rsidR="00F976FD" w:rsidRPr="00F976FD" w:rsidRDefault="00F976FD" w:rsidP="00F976FD">
      <w:pPr>
        <w:shd w:val="clear" w:color="auto" w:fill="FFFFFF"/>
        <w:spacing w:before="100" w:beforeAutospacing="1" w:after="100" w:afterAutospacing="1" w:line="312" w:lineRule="atLeast"/>
        <w:outlineLvl w:val="2"/>
        <w:rPr>
          <w:ins w:id="9" w:author="Unknown"/>
          <w:rFonts w:ascii="Helvetica" w:eastAsia="Times New Roman" w:hAnsi="Helvetica" w:cs="Helvetica"/>
          <w:color w:val="610B4B"/>
          <w:sz w:val="29"/>
          <w:szCs w:val="29"/>
          <w:lang w:eastAsia="en-IN"/>
        </w:rPr>
      </w:pPr>
      <w:ins w:id="10" w:author="Unknown">
        <w:r w:rsidRPr="00F976FD">
          <w:rPr>
            <w:rFonts w:ascii="Helvetica" w:eastAsia="Times New Roman" w:hAnsi="Helvetica" w:cs="Helvetica"/>
            <w:color w:val="610B4B"/>
            <w:sz w:val="29"/>
            <w:szCs w:val="29"/>
            <w:lang w:eastAsia="en-IN"/>
          </w:rPr>
          <w:t>JDK</w:t>
        </w:r>
      </w:ins>
    </w:p>
    <w:p w:rsidR="00F976FD" w:rsidRPr="00F976FD" w:rsidRDefault="00F976FD" w:rsidP="00F976FD">
      <w:pPr>
        <w:shd w:val="clear" w:color="auto" w:fill="FFFFFF"/>
        <w:spacing w:before="100" w:beforeAutospacing="1" w:after="100" w:afterAutospacing="1" w:line="240" w:lineRule="auto"/>
        <w:rPr>
          <w:ins w:id="11" w:author="Unknown"/>
          <w:rFonts w:ascii="Verdana" w:eastAsia="Times New Roman" w:hAnsi="Verdana" w:cs="Times New Roman"/>
          <w:color w:val="000000"/>
          <w:sz w:val="18"/>
          <w:szCs w:val="18"/>
          <w:lang w:eastAsia="en-IN"/>
        </w:rPr>
      </w:pPr>
      <w:ins w:id="12" w:author="Unknown">
        <w:r w:rsidRPr="00F976FD">
          <w:rPr>
            <w:rFonts w:ascii="Verdana" w:eastAsia="Times New Roman" w:hAnsi="Verdana" w:cs="Times New Roman"/>
            <w:color w:val="000000"/>
            <w:sz w:val="18"/>
            <w:szCs w:val="18"/>
            <w:lang w:eastAsia="en-IN"/>
          </w:rPr>
          <w:t>JDK is an acronym for Java Development Kit. The Java Development Kit (JDK) is a software development environment which is used to develop Java applications and </w:t>
        </w:r>
        <w:r w:rsidRPr="00F976FD">
          <w:rPr>
            <w:rFonts w:ascii="Verdana" w:eastAsia="Times New Roman" w:hAnsi="Verdana" w:cs="Times New Roman"/>
            <w:color w:val="000000"/>
            <w:sz w:val="18"/>
            <w:szCs w:val="18"/>
            <w:lang w:eastAsia="en-IN"/>
          </w:rPr>
          <w:fldChar w:fldCharType="begin"/>
        </w:r>
        <w:r w:rsidRPr="00F976FD">
          <w:rPr>
            <w:rFonts w:ascii="Verdana" w:eastAsia="Times New Roman" w:hAnsi="Verdana" w:cs="Times New Roman"/>
            <w:color w:val="000000"/>
            <w:sz w:val="18"/>
            <w:szCs w:val="18"/>
            <w:lang w:eastAsia="en-IN"/>
          </w:rPr>
          <w:instrText xml:space="preserve"> HYPERLINK "https://www.javatpoint.com/java-applet" </w:instrText>
        </w:r>
        <w:r w:rsidRPr="00F976FD">
          <w:rPr>
            <w:rFonts w:ascii="Verdana" w:eastAsia="Times New Roman" w:hAnsi="Verdana" w:cs="Times New Roman"/>
            <w:color w:val="000000"/>
            <w:sz w:val="18"/>
            <w:szCs w:val="18"/>
            <w:lang w:eastAsia="en-IN"/>
          </w:rPr>
          <w:fldChar w:fldCharType="separate"/>
        </w:r>
        <w:r w:rsidRPr="00F976FD">
          <w:rPr>
            <w:rFonts w:ascii="Verdana" w:eastAsia="Times New Roman" w:hAnsi="Verdana" w:cs="Times New Roman"/>
            <w:color w:val="008000"/>
            <w:sz w:val="18"/>
            <w:u w:val="single"/>
            <w:lang w:eastAsia="en-IN"/>
          </w:rPr>
          <w:t>applets</w:t>
        </w:r>
        <w:r w:rsidRPr="00F976FD">
          <w:rPr>
            <w:rFonts w:ascii="Verdana" w:eastAsia="Times New Roman" w:hAnsi="Verdana" w:cs="Times New Roman"/>
            <w:color w:val="000000"/>
            <w:sz w:val="18"/>
            <w:szCs w:val="18"/>
            <w:lang w:eastAsia="en-IN"/>
          </w:rPr>
          <w:fldChar w:fldCharType="end"/>
        </w:r>
        <w:r w:rsidRPr="00F976FD">
          <w:rPr>
            <w:rFonts w:ascii="Verdana" w:eastAsia="Times New Roman" w:hAnsi="Verdana" w:cs="Times New Roman"/>
            <w:color w:val="000000"/>
            <w:sz w:val="18"/>
            <w:szCs w:val="18"/>
            <w:lang w:eastAsia="en-IN"/>
          </w:rPr>
          <w:t>. It physically exists. It contains JRE + development tools.</w:t>
        </w:r>
      </w:ins>
    </w:p>
    <w:p w:rsidR="00F976FD" w:rsidRPr="00F976FD" w:rsidRDefault="00F976FD" w:rsidP="00F976FD">
      <w:pPr>
        <w:shd w:val="clear" w:color="auto" w:fill="FFFFFF"/>
        <w:spacing w:before="100" w:beforeAutospacing="1" w:after="100" w:afterAutospacing="1" w:line="240" w:lineRule="auto"/>
        <w:rPr>
          <w:ins w:id="13" w:author="Unknown"/>
          <w:rFonts w:ascii="Verdana" w:eastAsia="Times New Roman" w:hAnsi="Verdana" w:cs="Times New Roman"/>
          <w:color w:val="000000"/>
          <w:sz w:val="18"/>
          <w:szCs w:val="18"/>
          <w:lang w:eastAsia="en-IN"/>
        </w:rPr>
      </w:pPr>
      <w:ins w:id="14" w:author="Unknown">
        <w:r w:rsidRPr="00F976FD">
          <w:rPr>
            <w:rFonts w:ascii="Verdana" w:eastAsia="Times New Roman" w:hAnsi="Verdana" w:cs="Times New Roman"/>
            <w:color w:val="000000"/>
            <w:sz w:val="18"/>
            <w:szCs w:val="18"/>
            <w:lang w:eastAsia="en-IN"/>
          </w:rPr>
          <w:t>JDK is an implementation of any one of the below given Java Platforms released by Oracle Corporation:</w:t>
        </w:r>
      </w:ins>
    </w:p>
    <w:p w:rsidR="00F976FD" w:rsidRPr="00F976FD" w:rsidRDefault="00F976FD" w:rsidP="00F976FD">
      <w:pPr>
        <w:numPr>
          <w:ilvl w:val="0"/>
          <w:numId w:val="39"/>
        </w:numPr>
        <w:shd w:val="clear" w:color="auto" w:fill="FFFFFF"/>
        <w:spacing w:before="54" w:after="100" w:afterAutospacing="1" w:line="285" w:lineRule="atLeast"/>
        <w:rPr>
          <w:ins w:id="15" w:author="Unknown"/>
          <w:rFonts w:ascii="Verdana" w:eastAsia="Times New Roman" w:hAnsi="Verdana" w:cs="Times New Roman"/>
          <w:color w:val="000000"/>
          <w:sz w:val="18"/>
          <w:szCs w:val="18"/>
          <w:lang w:eastAsia="en-IN"/>
        </w:rPr>
      </w:pPr>
      <w:ins w:id="16" w:author="Unknown">
        <w:r w:rsidRPr="00F976FD">
          <w:rPr>
            <w:rFonts w:ascii="Verdana" w:eastAsia="Times New Roman" w:hAnsi="Verdana" w:cs="Times New Roman"/>
            <w:color w:val="000000"/>
            <w:sz w:val="18"/>
            <w:szCs w:val="18"/>
            <w:lang w:eastAsia="en-IN"/>
          </w:rPr>
          <w:t>Standard Edition Java Platform</w:t>
        </w:r>
      </w:ins>
    </w:p>
    <w:p w:rsidR="00F976FD" w:rsidRPr="00F976FD" w:rsidRDefault="00F976FD" w:rsidP="00F976FD">
      <w:pPr>
        <w:numPr>
          <w:ilvl w:val="0"/>
          <w:numId w:val="39"/>
        </w:numPr>
        <w:shd w:val="clear" w:color="auto" w:fill="FFFFFF"/>
        <w:spacing w:before="54" w:after="100" w:afterAutospacing="1" w:line="285" w:lineRule="atLeast"/>
        <w:rPr>
          <w:ins w:id="17" w:author="Unknown"/>
          <w:rFonts w:ascii="Verdana" w:eastAsia="Times New Roman" w:hAnsi="Verdana" w:cs="Times New Roman"/>
          <w:color w:val="000000"/>
          <w:sz w:val="18"/>
          <w:szCs w:val="18"/>
          <w:lang w:eastAsia="en-IN"/>
        </w:rPr>
      </w:pPr>
      <w:ins w:id="18" w:author="Unknown">
        <w:r w:rsidRPr="00F976FD">
          <w:rPr>
            <w:rFonts w:ascii="Verdana" w:eastAsia="Times New Roman" w:hAnsi="Verdana" w:cs="Times New Roman"/>
            <w:color w:val="000000"/>
            <w:sz w:val="18"/>
            <w:szCs w:val="18"/>
            <w:lang w:eastAsia="en-IN"/>
          </w:rPr>
          <w:t>Enterprise Edition Java Platform</w:t>
        </w:r>
      </w:ins>
    </w:p>
    <w:p w:rsidR="00F976FD" w:rsidRPr="00F976FD" w:rsidRDefault="00F976FD" w:rsidP="00F976FD">
      <w:pPr>
        <w:numPr>
          <w:ilvl w:val="0"/>
          <w:numId w:val="39"/>
        </w:numPr>
        <w:shd w:val="clear" w:color="auto" w:fill="FFFFFF"/>
        <w:spacing w:before="54" w:after="100" w:afterAutospacing="1" w:line="285" w:lineRule="atLeast"/>
        <w:rPr>
          <w:ins w:id="19" w:author="Unknown"/>
          <w:rFonts w:ascii="Verdana" w:eastAsia="Times New Roman" w:hAnsi="Verdana" w:cs="Times New Roman"/>
          <w:color w:val="000000"/>
          <w:sz w:val="18"/>
          <w:szCs w:val="18"/>
          <w:lang w:eastAsia="en-IN"/>
        </w:rPr>
      </w:pPr>
      <w:ins w:id="20" w:author="Unknown">
        <w:r w:rsidRPr="00F976FD">
          <w:rPr>
            <w:rFonts w:ascii="Verdana" w:eastAsia="Times New Roman" w:hAnsi="Verdana" w:cs="Times New Roman"/>
            <w:color w:val="000000"/>
            <w:sz w:val="18"/>
            <w:szCs w:val="18"/>
            <w:lang w:eastAsia="en-IN"/>
          </w:rPr>
          <w:t>Micro Edition Java Platform</w:t>
        </w:r>
      </w:ins>
    </w:p>
    <w:p w:rsidR="00F976FD" w:rsidRPr="00F976FD" w:rsidRDefault="00F976FD" w:rsidP="00F976FD">
      <w:pPr>
        <w:shd w:val="clear" w:color="auto" w:fill="FFFFFF"/>
        <w:spacing w:before="100" w:beforeAutospacing="1" w:after="100" w:afterAutospacing="1" w:line="240" w:lineRule="auto"/>
        <w:rPr>
          <w:ins w:id="21" w:author="Unknown"/>
          <w:rFonts w:ascii="Verdana" w:eastAsia="Times New Roman" w:hAnsi="Verdana" w:cs="Times New Roman"/>
          <w:color w:val="000000"/>
          <w:sz w:val="18"/>
          <w:szCs w:val="18"/>
          <w:lang w:eastAsia="en-IN"/>
        </w:rPr>
      </w:pPr>
      <w:ins w:id="22" w:author="Unknown">
        <w:r w:rsidRPr="00F976FD">
          <w:rPr>
            <w:rFonts w:ascii="Verdana" w:eastAsia="Times New Roman" w:hAnsi="Verdana" w:cs="Times New Roman"/>
            <w:color w:val="000000"/>
            <w:sz w:val="18"/>
            <w:szCs w:val="18"/>
            <w:lang w:eastAsia="en-IN"/>
          </w:rPr>
          <w:t>The JDK contains a private Java Virtual Machine (JVM) and a few other resources such as an interpreter/loader (java), a compiler (</w:t>
        </w:r>
        <w:proofErr w:type="spellStart"/>
        <w:r w:rsidRPr="00F976FD">
          <w:rPr>
            <w:rFonts w:ascii="Verdana" w:eastAsia="Times New Roman" w:hAnsi="Verdana" w:cs="Times New Roman"/>
            <w:color w:val="000000"/>
            <w:sz w:val="18"/>
            <w:szCs w:val="18"/>
            <w:lang w:eastAsia="en-IN"/>
          </w:rPr>
          <w:t>javac</w:t>
        </w:r>
        <w:proofErr w:type="spellEnd"/>
        <w:r w:rsidRPr="00F976FD">
          <w:rPr>
            <w:rFonts w:ascii="Verdana" w:eastAsia="Times New Roman" w:hAnsi="Verdana" w:cs="Times New Roman"/>
            <w:color w:val="000000"/>
            <w:sz w:val="18"/>
            <w:szCs w:val="18"/>
            <w:lang w:eastAsia="en-IN"/>
          </w:rPr>
          <w:t xml:space="preserve">), an </w:t>
        </w:r>
        <w:proofErr w:type="spellStart"/>
        <w:r w:rsidRPr="00F976FD">
          <w:rPr>
            <w:rFonts w:ascii="Verdana" w:eastAsia="Times New Roman" w:hAnsi="Verdana" w:cs="Times New Roman"/>
            <w:color w:val="000000"/>
            <w:sz w:val="18"/>
            <w:szCs w:val="18"/>
            <w:lang w:eastAsia="en-IN"/>
          </w:rPr>
          <w:t>archiver</w:t>
        </w:r>
        <w:proofErr w:type="spellEnd"/>
        <w:r w:rsidRPr="00F976FD">
          <w:rPr>
            <w:rFonts w:ascii="Verdana" w:eastAsia="Times New Roman" w:hAnsi="Verdana" w:cs="Times New Roman"/>
            <w:color w:val="000000"/>
            <w:sz w:val="18"/>
            <w:szCs w:val="18"/>
            <w:lang w:eastAsia="en-IN"/>
          </w:rPr>
          <w:t xml:space="preserve"> (jar), a documentation generator (</w:t>
        </w:r>
        <w:proofErr w:type="spellStart"/>
        <w:r w:rsidRPr="00F976FD">
          <w:rPr>
            <w:rFonts w:ascii="Verdana" w:eastAsia="Times New Roman" w:hAnsi="Verdana" w:cs="Times New Roman"/>
            <w:color w:val="000000"/>
            <w:sz w:val="18"/>
            <w:szCs w:val="18"/>
            <w:lang w:eastAsia="en-IN"/>
          </w:rPr>
          <w:t>Javadoc</w:t>
        </w:r>
        <w:proofErr w:type="spellEnd"/>
        <w:r w:rsidRPr="00F976FD">
          <w:rPr>
            <w:rFonts w:ascii="Verdana" w:eastAsia="Times New Roman" w:hAnsi="Verdana" w:cs="Times New Roman"/>
            <w:color w:val="000000"/>
            <w:sz w:val="18"/>
            <w:szCs w:val="18"/>
            <w:lang w:eastAsia="en-IN"/>
          </w:rPr>
          <w:t>), etc. to complete the development of a Java Application.</w:t>
        </w:r>
      </w:ins>
    </w:p>
    <w:p w:rsidR="00F976FD" w:rsidRDefault="00F976FD" w:rsidP="00F976FD">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Pr>
          <w:rFonts w:ascii="Times New Roman" w:eastAsia="Times New Roman" w:hAnsi="Times New Roman" w:cs="Times New Roman"/>
          <w:noProof/>
          <w:sz w:val="24"/>
          <w:szCs w:val="24"/>
          <w:lang w:eastAsia="en-IN"/>
        </w:rPr>
        <w:lastRenderedPageBreak/>
        <w:drawing>
          <wp:inline distT="0" distB="0" distL="0" distR="0">
            <wp:extent cx="5891530" cy="3450590"/>
            <wp:effectExtent l="19050" t="0" r="0" b="0"/>
            <wp:docPr id="51" name="Picture 5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DK"/>
                    <pic:cNvPicPr>
                      <a:picLocks noChangeAspect="1" noChangeArrowheads="1"/>
                    </pic:cNvPicPr>
                  </pic:nvPicPr>
                  <pic:blipFill>
                    <a:blip r:embed="rId8"/>
                    <a:srcRect/>
                    <a:stretch>
                      <a:fillRect/>
                    </a:stretch>
                  </pic:blipFill>
                  <pic:spPr bwMode="auto">
                    <a:xfrm>
                      <a:off x="0" y="0"/>
                      <a:ext cx="5891530" cy="3450590"/>
                    </a:xfrm>
                    <a:prstGeom prst="rect">
                      <a:avLst/>
                    </a:prstGeom>
                    <a:noFill/>
                    <a:ln w="9525">
                      <a:noFill/>
                      <a:miter lim="800000"/>
                      <a:headEnd/>
                      <a:tailEnd/>
                    </a:ln>
                  </pic:spPr>
                </pic:pic>
              </a:graphicData>
            </a:graphic>
          </wp:inline>
        </w:drawing>
      </w:r>
      <w:ins w:id="23" w:author="Unknown">
        <w:r w:rsidRPr="00F976FD">
          <w:rPr>
            <w:rFonts w:ascii="Verdana" w:eastAsia="Times New Roman" w:hAnsi="Verdana" w:cs="Times New Roman"/>
            <w:color w:val="000000"/>
            <w:sz w:val="18"/>
            <w:szCs w:val="18"/>
            <w:shd w:val="clear" w:color="auto" w:fill="FFFFFF"/>
            <w:lang w:eastAsia="en-IN"/>
          </w:rPr>
          <w:t> </w:t>
        </w:r>
      </w:ins>
    </w:p>
    <w:p w:rsidR="00F976FD" w:rsidRPr="00F976FD" w:rsidRDefault="00F976FD" w:rsidP="00F976FD">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F976FD">
        <w:rPr>
          <w:rFonts w:ascii="Helvetica" w:eastAsia="Times New Roman" w:hAnsi="Helvetica" w:cs="Helvetica"/>
          <w:color w:val="610B38"/>
          <w:kern w:val="36"/>
          <w:sz w:val="39"/>
          <w:szCs w:val="39"/>
          <w:lang w:eastAsia="en-IN"/>
        </w:rPr>
        <w:t>Internal Details of Hello Java Program</w:t>
      </w:r>
    </w:p>
    <w:p w:rsidR="00F976FD" w:rsidRPr="00F976FD" w:rsidRDefault="00F976FD" w:rsidP="00F976FD">
      <w:p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we have learnt about the first program, how to compile and run the first java program. Here, we are going to learn, what happens while compiling and running the java program. Moreover, we will see some question based on the first program.</w:t>
      </w:r>
    </w:p>
    <w:p w:rsidR="00F976FD" w:rsidRPr="00F976FD" w:rsidRDefault="00F976FD" w:rsidP="00F976FD">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F976FD">
        <w:rPr>
          <w:rFonts w:ascii="Helvetica" w:eastAsia="Times New Roman" w:hAnsi="Helvetica" w:cs="Helvetica"/>
          <w:color w:val="610B38"/>
          <w:sz w:val="34"/>
          <w:szCs w:val="34"/>
          <w:lang w:eastAsia="en-IN"/>
        </w:rPr>
        <w:t>What happens at compile time?</w:t>
      </w:r>
    </w:p>
    <w:p w:rsidR="00F976FD" w:rsidRPr="00F976FD" w:rsidRDefault="00F976FD" w:rsidP="00F976FD">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 xml:space="preserve">At compile time, java file is compiled by Java Compiler (It does not interact with OS) and converts the java code into </w:t>
      </w:r>
      <w:proofErr w:type="spellStart"/>
      <w:r w:rsidRPr="00F976FD">
        <w:rPr>
          <w:rFonts w:ascii="Verdana" w:eastAsia="Times New Roman" w:hAnsi="Verdana" w:cs="Times New Roman"/>
          <w:color w:val="000000"/>
          <w:sz w:val="18"/>
          <w:szCs w:val="18"/>
          <w:lang w:eastAsia="en-IN"/>
        </w:rPr>
        <w:t>bytecode</w:t>
      </w:r>
      <w:proofErr w:type="spellEnd"/>
      <w:r w:rsidRPr="00F976FD">
        <w:rPr>
          <w:rFonts w:ascii="Verdana" w:eastAsia="Times New Roman" w:hAnsi="Verdana" w:cs="Times New Roman"/>
          <w:color w:val="000000"/>
          <w:sz w:val="18"/>
          <w:szCs w:val="18"/>
          <w:lang w:eastAsia="en-IN"/>
        </w:rPr>
        <w:t>.</w:t>
      </w:r>
    </w:p>
    <w:p w:rsidR="00F976FD" w:rsidRPr="00F976FD" w:rsidRDefault="00F976FD" w:rsidP="00F976F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50610" cy="1802765"/>
            <wp:effectExtent l="19050" t="0" r="2540" b="0"/>
            <wp:docPr id="33" name="Picture 3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ilation of simple java program"/>
                    <pic:cNvPicPr>
                      <a:picLocks noChangeAspect="1" noChangeArrowheads="1"/>
                    </pic:cNvPicPr>
                  </pic:nvPicPr>
                  <pic:blipFill>
                    <a:blip r:embed="rId9"/>
                    <a:srcRect/>
                    <a:stretch>
                      <a:fillRect/>
                    </a:stretch>
                  </pic:blipFill>
                  <pic:spPr bwMode="auto">
                    <a:xfrm>
                      <a:off x="0" y="0"/>
                      <a:ext cx="6150610" cy="1802765"/>
                    </a:xfrm>
                    <a:prstGeom prst="rect">
                      <a:avLst/>
                    </a:prstGeom>
                    <a:noFill/>
                    <a:ln w="9525">
                      <a:noFill/>
                      <a:miter lim="800000"/>
                      <a:headEnd/>
                      <a:tailEnd/>
                    </a:ln>
                  </pic:spPr>
                </pic:pic>
              </a:graphicData>
            </a:graphic>
          </wp:inline>
        </w:drawing>
      </w:r>
      <w:r w:rsidRPr="00F976FD">
        <w:rPr>
          <w:rFonts w:ascii="Verdana" w:eastAsia="Times New Roman" w:hAnsi="Verdana" w:cs="Times New Roman"/>
          <w:color w:val="000000"/>
          <w:sz w:val="18"/>
          <w:szCs w:val="18"/>
          <w:shd w:val="clear" w:color="auto" w:fill="FFFFFF"/>
          <w:lang w:eastAsia="en-IN"/>
        </w:rPr>
        <w:t> </w:t>
      </w:r>
      <w:r w:rsidRPr="00F976FD">
        <w:rPr>
          <w:rFonts w:ascii="Verdana" w:eastAsia="Times New Roman" w:hAnsi="Verdana" w:cs="Times New Roman"/>
          <w:color w:val="000000"/>
          <w:sz w:val="18"/>
          <w:szCs w:val="18"/>
          <w:lang w:eastAsia="en-IN"/>
        </w:rPr>
        <w:br/>
      </w:r>
    </w:p>
    <w:p w:rsidR="00F976FD" w:rsidRPr="00F976FD" w:rsidRDefault="00F976FD" w:rsidP="00F976FD">
      <w:pPr>
        <w:spacing w:after="0" w:line="240" w:lineRule="auto"/>
        <w:rPr>
          <w:rFonts w:ascii="Times New Roman" w:eastAsia="Times New Roman" w:hAnsi="Times New Roman" w:cs="Times New Roman"/>
          <w:sz w:val="24"/>
          <w:szCs w:val="24"/>
          <w:lang w:eastAsia="en-IN"/>
        </w:rPr>
      </w:pPr>
      <w:r w:rsidRPr="00F976FD">
        <w:rPr>
          <w:rFonts w:ascii="Times New Roman" w:eastAsia="Times New Roman" w:hAnsi="Times New Roman" w:cs="Times New Roman"/>
          <w:sz w:val="24"/>
          <w:szCs w:val="24"/>
          <w:lang w:eastAsia="en-IN"/>
        </w:rPr>
        <w:pict>
          <v:rect id="_x0000_i1027" style="width:0;height:.7pt" o:hralign="center" o:hrstd="t" o:hrnoshade="t" o:hr="t" fillcolor="#d4d4d4" stroked="f"/>
        </w:pict>
      </w:r>
    </w:p>
    <w:p w:rsidR="00F976FD" w:rsidRPr="00F976FD" w:rsidRDefault="00F976FD" w:rsidP="00F976FD">
      <w:pPr>
        <w:shd w:val="clear" w:color="auto" w:fill="FFFFFF"/>
        <w:spacing w:before="100" w:beforeAutospacing="1" w:after="100" w:afterAutospacing="1" w:line="312" w:lineRule="atLeast"/>
        <w:outlineLvl w:val="1"/>
        <w:rPr>
          <w:ins w:id="24" w:author="Unknown"/>
          <w:rFonts w:ascii="Helvetica" w:eastAsia="Times New Roman" w:hAnsi="Helvetica" w:cs="Helvetica"/>
          <w:color w:val="610B38"/>
          <w:sz w:val="34"/>
          <w:szCs w:val="34"/>
          <w:lang w:eastAsia="en-IN"/>
        </w:rPr>
      </w:pPr>
      <w:ins w:id="25" w:author="Unknown">
        <w:r w:rsidRPr="00F976FD">
          <w:rPr>
            <w:rFonts w:ascii="Helvetica" w:eastAsia="Times New Roman" w:hAnsi="Helvetica" w:cs="Helvetica"/>
            <w:color w:val="610B38"/>
            <w:sz w:val="34"/>
            <w:szCs w:val="34"/>
            <w:lang w:eastAsia="en-IN"/>
          </w:rPr>
          <w:t>What happens at runtime?</w:t>
        </w:r>
      </w:ins>
    </w:p>
    <w:p w:rsidR="00F976FD" w:rsidRPr="00F976FD" w:rsidRDefault="00F976FD" w:rsidP="00F976FD">
      <w:pPr>
        <w:shd w:val="clear" w:color="auto" w:fill="FFFFFF"/>
        <w:spacing w:before="100" w:beforeAutospacing="1" w:after="100" w:afterAutospacing="1" w:line="240" w:lineRule="auto"/>
        <w:rPr>
          <w:ins w:id="26" w:author="Unknown"/>
          <w:rFonts w:ascii="Verdana" w:eastAsia="Times New Roman" w:hAnsi="Verdana" w:cs="Times New Roman"/>
          <w:color w:val="000000"/>
          <w:sz w:val="18"/>
          <w:szCs w:val="18"/>
          <w:lang w:eastAsia="en-IN"/>
        </w:rPr>
      </w:pPr>
      <w:ins w:id="27" w:author="Unknown">
        <w:r w:rsidRPr="00F976FD">
          <w:rPr>
            <w:rFonts w:ascii="Verdana" w:eastAsia="Times New Roman" w:hAnsi="Verdana" w:cs="Times New Roman"/>
            <w:color w:val="000000"/>
            <w:sz w:val="18"/>
            <w:szCs w:val="18"/>
            <w:lang w:eastAsia="en-IN"/>
          </w:rPr>
          <w:lastRenderedPageBreak/>
          <w:t>At runtime, following steps are performed:</w:t>
        </w:r>
      </w:ins>
    </w:p>
    <w:p w:rsidR="00F976FD" w:rsidRPr="00F976FD" w:rsidRDefault="00F976FD" w:rsidP="00F976FD">
      <w:pPr>
        <w:spacing w:after="0" w:line="240" w:lineRule="auto"/>
        <w:rPr>
          <w:ins w:id="28"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621790" cy="4080510"/>
            <wp:effectExtent l="19050" t="0" r="0" b="0"/>
            <wp:docPr id="35" name="Picture 35"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Runtime Processing"/>
                    <pic:cNvPicPr>
                      <a:picLocks noChangeAspect="1" noChangeArrowheads="1"/>
                    </pic:cNvPicPr>
                  </pic:nvPicPr>
                  <pic:blipFill>
                    <a:blip r:embed="rId10"/>
                    <a:srcRect/>
                    <a:stretch>
                      <a:fillRect/>
                    </a:stretch>
                  </pic:blipFill>
                  <pic:spPr bwMode="auto">
                    <a:xfrm>
                      <a:off x="0" y="0"/>
                      <a:ext cx="1621790" cy="4080510"/>
                    </a:xfrm>
                    <a:prstGeom prst="rect">
                      <a:avLst/>
                    </a:prstGeom>
                    <a:noFill/>
                    <a:ln w="9525">
                      <a:noFill/>
                      <a:miter lim="800000"/>
                      <a:headEnd/>
                      <a:tailEnd/>
                    </a:ln>
                  </pic:spPr>
                </pic:pic>
              </a:graphicData>
            </a:graphic>
          </wp:inline>
        </w:drawing>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proofErr w:type="spellStart"/>
            <w:r w:rsidRPr="00F976FD">
              <w:rPr>
                <w:rFonts w:ascii="Verdana" w:eastAsia="Times New Roman" w:hAnsi="Verdana" w:cs="Times New Roman"/>
                <w:b/>
                <w:bCs/>
                <w:color w:val="2F4F4F"/>
                <w:sz w:val="18"/>
                <w:lang w:eastAsia="en-IN"/>
              </w:rPr>
              <w:t>Classloader</w:t>
            </w:r>
            <w:proofErr w:type="spellEnd"/>
            <w:r w:rsidRPr="00F976FD">
              <w:rPr>
                <w:rFonts w:ascii="Verdana" w:eastAsia="Times New Roman" w:hAnsi="Verdana" w:cs="Times New Roman"/>
                <w:b/>
                <w:bCs/>
                <w:color w:val="2F4F4F"/>
                <w:sz w:val="18"/>
                <w:lang w:eastAsia="en-IN"/>
              </w:rPr>
              <w:t>: </w:t>
            </w:r>
            <w:r w:rsidRPr="00F976FD">
              <w:rPr>
                <w:rFonts w:ascii="Verdana" w:eastAsia="Times New Roman" w:hAnsi="Verdana" w:cs="Times New Roman"/>
                <w:color w:val="000000"/>
                <w:sz w:val="18"/>
                <w:szCs w:val="18"/>
                <w:lang w:eastAsia="en-IN"/>
              </w:rPr>
              <w:t>is the subsystem of JVM that is used to load class files.</w:t>
            </w:r>
          </w:p>
        </w:tc>
      </w:tr>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proofErr w:type="spellStart"/>
            <w:r w:rsidRPr="00F976FD">
              <w:rPr>
                <w:rFonts w:ascii="Verdana" w:eastAsia="Times New Roman" w:hAnsi="Verdana" w:cs="Times New Roman"/>
                <w:b/>
                <w:bCs/>
                <w:color w:val="2F4F4F"/>
                <w:sz w:val="18"/>
                <w:lang w:eastAsia="en-IN"/>
              </w:rPr>
              <w:t>Bytecode</w:t>
            </w:r>
            <w:proofErr w:type="spellEnd"/>
            <w:r w:rsidRPr="00F976FD">
              <w:rPr>
                <w:rFonts w:ascii="Verdana" w:eastAsia="Times New Roman" w:hAnsi="Verdana" w:cs="Times New Roman"/>
                <w:b/>
                <w:bCs/>
                <w:color w:val="2F4F4F"/>
                <w:sz w:val="18"/>
                <w:lang w:eastAsia="en-IN"/>
              </w:rPr>
              <w:t xml:space="preserve"> Verifier: </w:t>
            </w:r>
            <w:r w:rsidRPr="00F976FD">
              <w:rPr>
                <w:rFonts w:ascii="Verdana" w:eastAsia="Times New Roman" w:hAnsi="Verdana" w:cs="Times New Roman"/>
                <w:color w:val="000000"/>
                <w:sz w:val="18"/>
                <w:szCs w:val="18"/>
                <w:lang w:eastAsia="en-IN"/>
              </w:rPr>
              <w:t>checks the code fragments for illegal code that can violate access right to objects.</w:t>
            </w:r>
          </w:p>
        </w:tc>
      </w:tr>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sidRPr="00F976FD">
              <w:rPr>
                <w:rFonts w:ascii="Verdana" w:eastAsia="Times New Roman" w:hAnsi="Verdana" w:cs="Times New Roman"/>
                <w:b/>
                <w:bCs/>
                <w:color w:val="2F4F4F"/>
                <w:sz w:val="18"/>
                <w:lang w:eastAsia="en-IN"/>
              </w:rPr>
              <w:t>Interpreter: </w:t>
            </w:r>
            <w:r w:rsidRPr="00F976FD">
              <w:rPr>
                <w:rFonts w:ascii="Verdana" w:eastAsia="Times New Roman" w:hAnsi="Verdana" w:cs="Times New Roman"/>
                <w:color w:val="000000"/>
                <w:sz w:val="18"/>
                <w:szCs w:val="18"/>
                <w:lang w:eastAsia="en-IN"/>
              </w:rPr>
              <w:t xml:space="preserve">read </w:t>
            </w:r>
            <w:proofErr w:type="spellStart"/>
            <w:r w:rsidRPr="00F976FD">
              <w:rPr>
                <w:rFonts w:ascii="Verdana" w:eastAsia="Times New Roman" w:hAnsi="Verdana" w:cs="Times New Roman"/>
                <w:color w:val="000000"/>
                <w:sz w:val="18"/>
                <w:szCs w:val="18"/>
                <w:lang w:eastAsia="en-IN"/>
              </w:rPr>
              <w:t>bytecode</w:t>
            </w:r>
            <w:proofErr w:type="spellEnd"/>
            <w:r w:rsidRPr="00F976FD">
              <w:rPr>
                <w:rFonts w:ascii="Verdana" w:eastAsia="Times New Roman" w:hAnsi="Verdana" w:cs="Times New Roman"/>
                <w:color w:val="000000"/>
                <w:sz w:val="18"/>
                <w:szCs w:val="18"/>
                <w:lang w:eastAsia="en-IN"/>
              </w:rPr>
              <w:t xml:space="preserve"> stream then execute the instructions.</w:t>
            </w:r>
          </w:p>
        </w:tc>
      </w:tr>
    </w:tbl>
    <w:p w:rsidR="00F976FD" w:rsidRPr="00F976FD" w:rsidRDefault="00F976FD" w:rsidP="00F976FD">
      <w:pPr>
        <w:spacing w:after="0" w:line="240" w:lineRule="auto"/>
        <w:rPr>
          <w:ins w:id="29" w:author="Unknown"/>
          <w:rFonts w:ascii="Times New Roman" w:eastAsia="Times New Roman" w:hAnsi="Times New Roman" w:cs="Times New Roman"/>
          <w:sz w:val="24"/>
          <w:szCs w:val="24"/>
          <w:lang w:eastAsia="en-IN"/>
        </w:rPr>
      </w:pPr>
      <w:ins w:id="30" w:author="Unknown">
        <w:r w:rsidRPr="00F976FD">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F976FD" w:rsidRPr="00F976FD" w:rsidRDefault="00F976FD" w:rsidP="00F976FD">
      <w:pPr>
        <w:spacing w:after="0" w:line="240" w:lineRule="auto"/>
        <w:rPr>
          <w:ins w:id="31" w:author="Unknown"/>
          <w:rFonts w:ascii="Times New Roman" w:eastAsia="Times New Roman" w:hAnsi="Times New Roman" w:cs="Times New Roman"/>
          <w:sz w:val="24"/>
          <w:szCs w:val="24"/>
          <w:lang w:eastAsia="en-IN"/>
        </w:rPr>
      </w:pPr>
      <w:ins w:id="32" w:author="Unknown">
        <w:r w:rsidRPr="00F976FD">
          <w:rPr>
            <w:rFonts w:ascii="Verdana" w:eastAsia="Times New Roman" w:hAnsi="Verdana" w:cs="Times New Roman"/>
            <w:color w:val="000000"/>
            <w:sz w:val="18"/>
            <w:szCs w:val="18"/>
            <w:lang w:eastAsia="en-IN"/>
          </w:rPr>
          <w:br/>
        </w:r>
      </w:ins>
    </w:p>
    <w:p w:rsidR="00F976FD" w:rsidRPr="00F976FD" w:rsidRDefault="00F976FD" w:rsidP="00F976FD">
      <w:pPr>
        <w:shd w:val="clear" w:color="auto" w:fill="FFFFFF"/>
        <w:spacing w:before="100" w:beforeAutospacing="1" w:after="100" w:afterAutospacing="1" w:line="312" w:lineRule="atLeast"/>
        <w:outlineLvl w:val="2"/>
        <w:rPr>
          <w:ins w:id="33" w:author="Unknown"/>
          <w:rFonts w:ascii="Helvetica" w:eastAsia="Times New Roman" w:hAnsi="Helvetica" w:cs="Helvetica"/>
          <w:color w:val="610B4B"/>
          <w:sz w:val="29"/>
          <w:szCs w:val="29"/>
          <w:lang w:eastAsia="en-IN"/>
        </w:rPr>
      </w:pPr>
      <w:ins w:id="34" w:author="Unknown">
        <w:r w:rsidRPr="00F976FD">
          <w:rPr>
            <w:rFonts w:ascii="Helvetica" w:eastAsia="Times New Roman" w:hAnsi="Helvetica" w:cs="Helvetica"/>
            <w:color w:val="610B4B"/>
            <w:sz w:val="29"/>
            <w:szCs w:val="29"/>
            <w:lang w:eastAsia="en-IN"/>
          </w:rPr>
          <w:t>Q) Can you save a java source file by other name than the class name?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Yes, if the class is not public. It is explained in the figure given below:</w:t>
            </w:r>
          </w:p>
        </w:tc>
      </w:tr>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lastRenderedPageBreak/>
              <w:drawing>
                <wp:inline distT="0" distB="0" distL="0" distR="0">
                  <wp:extent cx="7194550" cy="3657600"/>
                  <wp:effectExtent l="19050" t="0" r="6350" b="0"/>
                  <wp:docPr id="37" name="Picture 37"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save simple java program by another name"/>
                          <pic:cNvPicPr>
                            <a:picLocks noChangeAspect="1" noChangeArrowheads="1"/>
                          </pic:cNvPicPr>
                        </pic:nvPicPr>
                        <pic:blipFill>
                          <a:blip r:embed="rId11"/>
                          <a:srcRect/>
                          <a:stretch>
                            <a:fillRect/>
                          </a:stretch>
                        </pic:blipFill>
                        <pic:spPr bwMode="auto">
                          <a:xfrm>
                            <a:off x="0" y="0"/>
                            <a:ext cx="7194550" cy="3657600"/>
                          </a:xfrm>
                          <a:prstGeom prst="rect">
                            <a:avLst/>
                          </a:prstGeom>
                          <a:noFill/>
                          <a:ln w="9525">
                            <a:noFill/>
                            <a:miter lim="800000"/>
                            <a:headEnd/>
                            <a:tailEnd/>
                          </a:ln>
                        </pic:spPr>
                      </pic:pic>
                    </a:graphicData>
                  </a:graphic>
                </wp:inline>
              </w:drawing>
            </w:r>
          </w:p>
        </w:tc>
      </w:tr>
    </w:tbl>
    <w:p w:rsidR="00F976FD" w:rsidRPr="00F976FD" w:rsidRDefault="00F976FD" w:rsidP="00F976FD">
      <w:pPr>
        <w:spacing w:after="0" w:line="240" w:lineRule="auto"/>
        <w:rPr>
          <w:ins w:id="35" w:author="Unknown"/>
          <w:rFonts w:ascii="Times New Roman" w:eastAsia="Times New Roman" w:hAnsi="Times New Roman" w:cs="Times New Roman"/>
          <w:vanish/>
          <w:sz w:val="24"/>
          <w:szCs w:val="24"/>
          <w:lang w:eastAsia="en-IN"/>
        </w:rPr>
      </w:pPr>
    </w:p>
    <w:tbl>
      <w:tblPr>
        <w:tblW w:w="13162" w:type="dxa"/>
        <w:tblCellSpacing w:w="15" w:type="dxa"/>
        <w:shd w:val="clear" w:color="auto" w:fill="FFFFFF"/>
        <w:tblCellMar>
          <w:top w:w="15" w:type="dxa"/>
          <w:left w:w="15" w:type="dxa"/>
          <w:bottom w:w="15" w:type="dxa"/>
          <w:right w:w="15" w:type="dxa"/>
        </w:tblCellMar>
        <w:tblLook w:val="04A0"/>
      </w:tblPr>
      <w:tblGrid>
        <w:gridCol w:w="6073"/>
        <w:gridCol w:w="7089"/>
      </w:tblGrid>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sidRPr="00F976FD">
              <w:rPr>
                <w:rFonts w:ascii="Verdana" w:eastAsia="Times New Roman" w:hAnsi="Verdana" w:cs="Times New Roman"/>
                <w:b/>
                <w:bCs/>
                <w:color w:val="2F4F4F"/>
                <w:sz w:val="18"/>
                <w:lang w:eastAsia="en-IN"/>
              </w:rPr>
              <w:t>To compile:</w:t>
            </w:r>
          </w:p>
        </w:tc>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proofErr w:type="spellStart"/>
            <w:r w:rsidRPr="00F976FD">
              <w:rPr>
                <w:rFonts w:ascii="Verdana" w:eastAsia="Times New Roman" w:hAnsi="Verdana" w:cs="Times New Roman"/>
                <w:color w:val="000000"/>
                <w:sz w:val="18"/>
                <w:szCs w:val="18"/>
                <w:lang w:eastAsia="en-IN"/>
              </w:rPr>
              <w:t>javac</w:t>
            </w:r>
            <w:proofErr w:type="spellEnd"/>
            <w:r w:rsidRPr="00F976FD">
              <w:rPr>
                <w:rFonts w:ascii="Verdana" w:eastAsia="Times New Roman" w:hAnsi="Verdana" w:cs="Times New Roman"/>
                <w:color w:val="000000"/>
                <w:sz w:val="18"/>
                <w:szCs w:val="18"/>
                <w:lang w:eastAsia="en-IN"/>
              </w:rPr>
              <w:t xml:space="preserve"> Hard.java</w:t>
            </w:r>
          </w:p>
        </w:tc>
      </w:tr>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sidRPr="00F976FD">
              <w:rPr>
                <w:rFonts w:ascii="Verdana" w:eastAsia="Times New Roman" w:hAnsi="Verdana" w:cs="Times New Roman"/>
                <w:b/>
                <w:bCs/>
                <w:color w:val="2F4F4F"/>
                <w:sz w:val="18"/>
                <w:lang w:eastAsia="en-IN"/>
              </w:rPr>
              <w:t>To execute:</w:t>
            </w:r>
          </w:p>
        </w:tc>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java Simple</w:t>
            </w:r>
          </w:p>
        </w:tc>
      </w:tr>
    </w:tbl>
    <w:p w:rsidR="00F976FD" w:rsidRPr="00F976FD" w:rsidRDefault="00F976FD" w:rsidP="00F976FD">
      <w:pPr>
        <w:spacing w:after="0" w:line="240" w:lineRule="auto"/>
        <w:rPr>
          <w:ins w:id="36" w:author="Unknown"/>
          <w:rFonts w:ascii="Times New Roman" w:eastAsia="Times New Roman" w:hAnsi="Times New Roman" w:cs="Times New Roman"/>
          <w:sz w:val="24"/>
          <w:szCs w:val="24"/>
          <w:lang w:eastAsia="en-IN"/>
        </w:rPr>
      </w:pPr>
      <w:ins w:id="37" w:author="Unknown">
        <w:r w:rsidRPr="00F976FD">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F976FD" w:rsidRPr="00F976FD" w:rsidRDefault="00F976FD" w:rsidP="00F976FD">
      <w:pPr>
        <w:spacing w:after="0" w:line="240" w:lineRule="auto"/>
        <w:rPr>
          <w:ins w:id="38" w:author="Unknown"/>
          <w:rFonts w:ascii="Times New Roman" w:eastAsia="Times New Roman" w:hAnsi="Times New Roman" w:cs="Times New Roman"/>
          <w:sz w:val="24"/>
          <w:szCs w:val="24"/>
          <w:lang w:eastAsia="en-IN"/>
        </w:rPr>
      </w:pPr>
      <w:ins w:id="39" w:author="Unknown">
        <w:r w:rsidRPr="00F976FD">
          <w:rPr>
            <w:rFonts w:ascii="Verdana" w:eastAsia="Times New Roman" w:hAnsi="Verdana" w:cs="Times New Roman"/>
            <w:color w:val="000000"/>
            <w:sz w:val="18"/>
            <w:szCs w:val="18"/>
            <w:lang w:eastAsia="en-IN"/>
          </w:rPr>
          <w:br/>
        </w:r>
      </w:ins>
    </w:p>
    <w:p w:rsidR="00F976FD" w:rsidRPr="00F976FD" w:rsidRDefault="00F976FD" w:rsidP="00F976FD">
      <w:pPr>
        <w:shd w:val="clear" w:color="auto" w:fill="FFFFFF"/>
        <w:spacing w:before="100" w:beforeAutospacing="1" w:after="100" w:afterAutospacing="1" w:line="312" w:lineRule="atLeast"/>
        <w:outlineLvl w:val="2"/>
        <w:rPr>
          <w:ins w:id="40" w:author="Unknown"/>
          <w:rFonts w:ascii="Helvetica" w:eastAsia="Times New Roman" w:hAnsi="Helvetica" w:cs="Helvetica"/>
          <w:color w:val="610B4B"/>
          <w:sz w:val="29"/>
          <w:szCs w:val="29"/>
          <w:lang w:eastAsia="en-IN"/>
        </w:rPr>
      </w:pPr>
      <w:ins w:id="41" w:author="Unknown">
        <w:r w:rsidRPr="00F976FD">
          <w:rPr>
            <w:rFonts w:ascii="Helvetica" w:eastAsia="Times New Roman" w:hAnsi="Helvetica" w:cs="Helvetica"/>
            <w:color w:val="610B4B"/>
            <w:sz w:val="29"/>
            <w:szCs w:val="29"/>
            <w:lang w:eastAsia="en-IN"/>
          </w:rPr>
          <w:t>Q) Can you have multiple classes in a java source file?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sidRPr="00F976FD">
              <w:rPr>
                <w:rFonts w:ascii="Verdana" w:eastAsia="Times New Roman" w:hAnsi="Verdana" w:cs="Times New Roman"/>
                <w:color w:val="000000"/>
                <w:sz w:val="18"/>
                <w:szCs w:val="18"/>
                <w:lang w:eastAsia="en-IN"/>
              </w:rPr>
              <w:t>Yes, like the figure given below illustrates:</w:t>
            </w:r>
          </w:p>
        </w:tc>
      </w:tr>
      <w:tr w:rsidR="00F976FD" w:rsidRPr="00F976FD" w:rsidTr="00F976FD">
        <w:trPr>
          <w:tblCellSpacing w:w="15" w:type="dxa"/>
        </w:trPr>
        <w:tc>
          <w:tcPr>
            <w:tcW w:w="0" w:type="auto"/>
            <w:shd w:val="clear" w:color="auto" w:fill="FFFFFF"/>
            <w:vAlign w:val="center"/>
            <w:hideMark/>
          </w:tcPr>
          <w:p w:rsidR="00F976FD" w:rsidRPr="00F976FD" w:rsidRDefault="00F976FD" w:rsidP="00F976FD">
            <w:pPr>
              <w:spacing w:after="0" w:line="312" w:lineRule="atLeast"/>
              <w:ind w:left="272"/>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6323330" cy="3096895"/>
                  <wp:effectExtent l="0" t="0" r="0" b="0"/>
                  <wp:docPr id="39" name="Picture 39"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contain multiple class in simple java program"/>
                          <pic:cNvPicPr>
                            <a:picLocks noChangeAspect="1" noChangeArrowheads="1"/>
                          </pic:cNvPicPr>
                        </pic:nvPicPr>
                        <pic:blipFill>
                          <a:blip r:embed="rId12"/>
                          <a:srcRect/>
                          <a:stretch>
                            <a:fillRect/>
                          </a:stretch>
                        </pic:blipFill>
                        <pic:spPr bwMode="auto">
                          <a:xfrm>
                            <a:off x="0" y="0"/>
                            <a:ext cx="6323330" cy="3096895"/>
                          </a:xfrm>
                          <a:prstGeom prst="rect">
                            <a:avLst/>
                          </a:prstGeom>
                          <a:noFill/>
                          <a:ln w="9525">
                            <a:noFill/>
                            <a:miter lim="800000"/>
                            <a:headEnd/>
                            <a:tailEnd/>
                          </a:ln>
                        </pic:spPr>
                      </pic:pic>
                    </a:graphicData>
                  </a:graphic>
                </wp:inline>
              </w:drawing>
            </w:r>
          </w:p>
        </w:tc>
      </w:tr>
    </w:tbl>
    <w:p w:rsidR="00F976FD" w:rsidRDefault="00F976FD" w:rsidP="004B7C82">
      <w:pPr>
        <w:shd w:val="clear" w:color="auto" w:fill="FFFFFF"/>
        <w:spacing w:before="54" w:after="100" w:afterAutospacing="1" w:line="312" w:lineRule="atLeast"/>
        <w:outlineLvl w:val="0"/>
        <w:rPr>
          <w:rFonts w:ascii="Helvetica" w:eastAsia="Times New Roman" w:hAnsi="Helvetica" w:cs="Helvetica"/>
          <w:color w:val="610B38"/>
          <w:kern w:val="36"/>
          <w:sz w:val="28"/>
          <w:szCs w:val="28"/>
          <w:lang w:eastAsia="en-IN"/>
        </w:rPr>
      </w:pPr>
    </w:p>
    <w:p w:rsidR="004B7C82" w:rsidRPr="004B7C82" w:rsidRDefault="004B7C82" w:rsidP="004B7C82">
      <w:pPr>
        <w:shd w:val="clear" w:color="auto" w:fill="FFFFFF"/>
        <w:spacing w:before="54" w:after="100" w:afterAutospacing="1" w:line="312" w:lineRule="atLeast"/>
        <w:outlineLvl w:val="0"/>
        <w:rPr>
          <w:rFonts w:ascii="Helvetica" w:eastAsia="Times New Roman" w:hAnsi="Helvetica" w:cs="Helvetica"/>
          <w:color w:val="610B38"/>
          <w:kern w:val="36"/>
          <w:sz w:val="28"/>
          <w:szCs w:val="28"/>
          <w:lang w:eastAsia="en-IN"/>
        </w:rPr>
      </w:pPr>
      <w:r w:rsidRPr="004B7C82">
        <w:rPr>
          <w:rFonts w:ascii="Helvetica" w:eastAsia="Times New Roman" w:hAnsi="Helvetica" w:cs="Helvetica"/>
          <w:color w:val="610B38"/>
          <w:kern w:val="36"/>
          <w:sz w:val="28"/>
          <w:szCs w:val="28"/>
          <w:lang w:eastAsia="en-IN"/>
        </w:rPr>
        <w:t>Data Types in Java</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Data types specify the different sizes and values that can be stored in the variable. There are two types of data types in Java:</w:t>
      </w:r>
    </w:p>
    <w:p w:rsidR="004B7C82" w:rsidRPr="004B7C82" w:rsidRDefault="004B7C82" w:rsidP="004B7C82">
      <w:pPr>
        <w:numPr>
          <w:ilvl w:val="0"/>
          <w:numId w:val="1"/>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Primitive data types:</w:t>
      </w:r>
      <w:r w:rsidRPr="004B7C82">
        <w:rPr>
          <w:rFonts w:ascii="Verdana" w:eastAsia="Times New Roman" w:hAnsi="Verdana" w:cs="Times New Roman"/>
          <w:color w:val="000000"/>
          <w:sz w:val="14"/>
          <w:szCs w:val="14"/>
          <w:lang w:eastAsia="en-IN"/>
        </w:rPr>
        <w:t xml:space="preserve"> The primitive data types include </w:t>
      </w:r>
      <w:proofErr w:type="spellStart"/>
      <w:r w:rsidRPr="004B7C82">
        <w:rPr>
          <w:rFonts w:ascii="Verdana" w:eastAsia="Times New Roman" w:hAnsi="Verdana" w:cs="Times New Roman"/>
          <w:color w:val="000000"/>
          <w:sz w:val="14"/>
          <w:szCs w:val="14"/>
          <w:lang w:eastAsia="en-IN"/>
        </w:rPr>
        <w:t>boolean</w:t>
      </w:r>
      <w:proofErr w:type="spellEnd"/>
      <w:r w:rsidRPr="004B7C82">
        <w:rPr>
          <w:rFonts w:ascii="Verdana" w:eastAsia="Times New Roman" w:hAnsi="Verdana" w:cs="Times New Roman"/>
          <w:color w:val="000000"/>
          <w:sz w:val="14"/>
          <w:szCs w:val="14"/>
          <w:lang w:eastAsia="en-IN"/>
        </w:rPr>
        <w:t xml:space="preserve">, char, byte, short, </w:t>
      </w: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long, float and double.</w:t>
      </w:r>
    </w:p>
    <w:p w:rsidR="004B7C82" w:rsidRPr="004B7C82" w:rsidRDefault="004B7C82" w:rsidP="004B7C82">
      <w:pPr>
        <w:numPr>
          <w:ilvl w:val="0"/>
          <w:numId w:val="1"/>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Non-primitive data types:</w:t>
      </w:r>
      <w:r w:rsidRPr="004B7C82">
        <w:rPr>
          <w:rFonts w:ascii="Verdana" w:eastAsia="Times New Roman" w:hAnsi="Verdana" w:cs="Times New Roman"/>
          <w:color w:val="000000"/>
          <w:sz w:val="14"/>
          <w:szCs w:val="14"/>
          <w:lang w:eastAsia="en-IN"/>
        </w:rPr>
        <w:t> The non-primitive data types include Classes, Interfaces, and Arrays.</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Java Primitive Data Types</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In Java language, primitive data types are the building blocks of data manipulation. These are the most basic data types available in Java language.</w:t>
      </w:r>
    </w:p>
    <w:p w:rsidR="004B7C82" w:rsidRPr="004B7C82" w:rsidRDefault="004B7C82" w:rsidP="004B7C82">
      <w:pPr>
        <w:pBdr>
          <w:top w:val="single" w:sz="4" w:space="8" w:color="FFC0CB"/>
          <w:left w:val="single" w:sz="12" w:space="22" w:color="FFA500"/>
          <w:bottom w:val="single" w:sz="4" w:space="8" w:color="FFC0CB"/>
          <w:right w:val="single" w:sz="4" w:space="8" w:color="FFC0CB"/>
        </w:pBdr>
        <w:shd w:val="clear" w:color="auto" w:fill="FFFFFF"/>
        <w:spacing w:before="100" w:beforeAutospacing="1" w:after="100" w:afterAutospacing="1" w:line="240" w:lineRule="auto"/>
        <w:rPr>
          <w:rFonts w:ascii="Arial" w:eastAsia="Times New Roman" w:hAnsi="Arial" w:cs="Arial"/>
          <w:color w:val="008000"/>
          <w:sz w:val="15"/>
          <w:szCs w:val="15"/>
          <w:lang w:eastAsia="en-IN"/>
        </w:rPr>
      </w:pPr>
      <w:r w:rsidRPr="004B7C82">
        <w:rPr>
          <w:rFonts w:ascii="Arial" w:eastAsia="Times New Roman" w:hAnsi="Arial" w:cs="Arial"/>
          <w:color w:val="008000"/>
          <w:sz w:val="15"/>
          <w:szCs w:val="15"/>
          <w:lang w:eastAsia="en-IN"/>
        </w:rPr>
        <w:t>Java is a statically-typed programming language. It means, all variables must be declared before its use. That is why we need to declare variable's type and name.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There are 8 types of primitive data types:</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lang w:eastAsia="en-IN"/>
        </w:rPr>
        <w:t>boolean</w:t>
      </w:r>
      <w:proofErr w:type="spellEnd"/>
      <w:r w:rsidRPr="004B7C82">
        <w:rPr>
          <w:rFonts w:ascii="Verdana" w:eastAsia="Times New Roman" w:hAnsi="Verdana" w:cs="Times New Roman"/>
          <w:color w:val="000000"/>
          <w:sz w:val="14"/>
          <w:szCs w:val="14"/>
          <w:lang w:eastAsia="en-IN"/>
        </w:rPr>
        <w:t xml:space="preserve">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byte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char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short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xml:space="preserve">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long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float data type</w:t>
      </w:r>
    </w:p>
    <w:p w:rsidR="004B7C82" w:rsidRPr="004B7C82" w:rsidRDefault="004B7C82" w:rsidP="004B7C82">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double data type</w:t>
      </w:r>
    </w:p>
    <w:p w:rsidR="004B7C82" w:rsidRPr="004B7C82" w:rsidRDefault="004B7C82" w:rsidP="004B7C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6865" cy="3664585"/>
            <wp:effectExtent l="19050" t="0" r="635"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3"/>
                    <a:srcRect/>
                    <a:stretch>
                      <a:fillRect/>
                    </a:stretch>
                  </pic:blipFill>
                  <pic:spPr bwMode="auto">
                    <a:xfrm>
                      <a:off x="0" y="0"/>
                      <a:ext cx="6666865" cy="3664585"/>
                    </a:xfrm>
                    <a:prstGeom prst="rect">
                      <a:avLst/>
                    </a:prstGeom>
                    <a:noFill/>
                    <a:ln w="9525">
                      <a:noFill/>
                      <a:miter lim="800000"/>
                      <a:headEnd/>
                      <a:tailEnd/>
                    </a:ln>
                  </pic:spPr>
                </pic:pic>
              </a:graphicData>
            </a:graphic>
          </wp:inline>
        </w:drawing>
      </w:r>
    </w:p>
    <w:tbl>
      <w:tblPr>
        <w:tblW w:w="1040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24"/>
        <w:gridCol w:w="3888"/>
        <w:gridCol w:w="3388"/>
      </w:tblGrid>
      <w:tr w:rsidR="004B7C82" w:rsidRPr="004B7C82" w:rsidTr="004B7C82">
        <w:tc>
          <w:tcPr>
            <w:tcW w:w="0" w:type="auto"/>
            <w:shd w:val="clear" w:color="auto" w:fill="C7CCBE"/>
            <w:tcMar>
              <w:top w:w="129" w:type="dxa"/>
              <w:left w:w="129" w:type="dxa"/>
              <w:bottom w:w="129" w:type="dxa"/>
              <w:right w:w="129" w:type="dxa"/>
            </w:tcMar>
            <w:hideMark/>
          </w:tcPr>
          <w:p w:rsidR="004B7C82" w:rsidRPr="004B7C82" w:rsidRDefault="004B7C82" w:rsidP="004B7C82">
            <w:pPr>
              <w:spacing w:after="0" w:line="240" w:lineRule="auto"/>
              <w:rPr>
                <w:rFonts w:ascii="Times New Roman" w:eastAsia="Times New Roman" w:hAnsi="Times New Roman" w:cs="Times New Roman"/>
                <w:b/>
                <w:bCs/>
                <w:color w:val="000000"/>
                <w:sz w:val="18"/>
                <w:szCs w:val="18"/>
                <w:lang w:eastAsia="en-IN"/>
              </w:rPr>
            </w:pPr>
            <w:r w:rsidRPr="004B7C82">
              <w:rPr>
                <w:rFonts w:ascii="Times New Roman" w:eastAsia="Times New Roman" w:hAnsi="Times New Roman" w:cs="Times New Roman"/>
                <w:b/>
                <w:bCs/>
                <w:color w:val="2F4F4F"/>
                <w:sz w:val="18"/>
                <w:lang w:eastAsia="en-IN"/>
              </w:rPr>
              <w:t>Data Type</w:t>
            </w:r>
          </w:p>
        </w:tc>
        <w:tc>
          <w:tcPr>
            <w:tcW w:w="0" w:type="auto"/>
            <w:shd w:val="clear" w:color="auto" w:fill="C7CCBE"/>
            <w:tcMar>
              <w:top w:w="129" w:type="dxa"/>
              <w:left w:w="129" w:type="dxa"/>
              <w:bottom w:w="129" w:type="dxa"/>
              <w:right w:w="129" w:type="dxa"/>
            </w:tcMar>
            <w:hideMark/>
          </w:tcPr>
          <w:p w:rsidR="004B7C82" w:rsidRPr="004B7C82" w:rsidRDefault="004B7C82" w:rsidP="004B7C82">
            <w:pPr>
              <w:spacing w:after="0" w:line="240" w:lineRule="auto"/>
              <w:rPr>
                <w:rFonts w:ascii="Times New Roman" w:eastAsia="Times New Roman" w:hAnsi="Times New Roman" w:cs="Times New Roman"/>
                <w:b/>
                <w:bCs/>
                <w:color w:val="000000"/>
                <w:sz w:val="18"/>
                <w:szCs w:val="18"/>
                <w:lang w:eastAsia="en-IN"/>
              </w:rPr>
            </w:pPr>
            <w:r w:rsidRPr="004B7C82">
              <w:rPr>
                <w:rFonts w:ascii="Times New Roman" w:eastAsia="Times New Roman" w:hAnsi="Times New Roman" w:cs="Times New Roman"/>
                <w:b/>
                <w:bCs/>
                <w:color w:val="2F4F4F"/>
                <w:sz w:val="18"/>
                <w:lang w:eastAsia="en-IN"/>
              </w:rPr>
              <w:t>Default Value</w:t>
            </w:r>
          </w:p>
        </w:tc>
        <w:tc>
          <w:tcPr>
            <w:tcW w:w="0" w:type="auto"/>
            <w:shd w:val="clear" w:color="auto" w:fill="C7CCBE"/>
            <w:tcMar>
              <w:top w:w="129" w:type="dxa"/>
              <w:left w:w="129" w:type="dxa"/>
              <w:bottom w:w="129" w:type="dxa"/>
              <w:right w:w="129" w:type="dxa"/>
            </w:tcMar>
            <w:hideMark/>
          </w:tcPr>
          <w:p w:rsidR="004B7C82" w:rsidRPr="004B7C82" w:rsidRDefault="004B7C82" w:rsidP="004B7C82">
            <w:pPr>
              <w:spacing w:after="0" w:line="240" w:lineRule="auto"/>
              <w:rPr>
                <w:rFonts w:ascii="Times New Roman" w:eastAsia="Times New Roman" w:hAnsi="Times New Roman" w:cs="Times New Roman"/>
                <w:b/>
                <w:bCs/>
                <w:color w:val="000000"/>
                <w:sz w:val="18"/>
                <w:szCs w:val="18"/>
                <w:lang w:eastAsia="en-IN"/>
              </w:rPr>
            </w:pPr>
            <w:r w:rsidRPr="004B7C82">
              <w:rPr>
                <w:rFonts w:ascii="Times New Roman" w:eastAsia="Times New Roman" w:hAnsi="Times New Roman" w:cs="Times New Roman"/>
                <w:b/>
                <w:bCs/>
                <w:color w:val="2F4F4F"/>
                <w:sz w:val="18"/>
                <w:lang w:eastAsia="en-IN"/>
              </w:rPr>
              <w:t>Default size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lang w:eastAsia="en-IN"/>
              </w:rPr>
              <w:lastRenderedPageBreak/>
              <w:t>boolean</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F976FD"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F</w:t>
            </w:r>
            <w:r w:rsidR="004B7C82" w:rsidRPr="004B7C82">
              <w:rPr>
                <w:rFonts w:ascii="Verdana" w:eastAsia="Times New Roman" w:hAnsi="Verdana" w:cs="Times New Roman"/>
                <w:color w:val="000000"/>
                <w:sz w:val="14"/>
                <w:szCs w:val="14"/>
                <w:lang w:eastAsia="en-IN"/>
              </w:rPr>
              <w:t>alse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1 bit</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'\u0000'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2 byte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Byte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1 byte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Short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2 byte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lang w:eastAsia="en-IN"/>
              </w:rPr>
              <w:t>Int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4 byte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Long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0L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8 byte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Float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0.0f</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4 byte</w:t>
            </w:r>
          </w:p>
        </w:tc>
      </w:tr>
      <w:tr w:rsidR="004B7C82" w:rsidRPr="004B7C82" w:rsidTr="004B7C8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double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0.0d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8 byte</w:t>
            </w:r>
          </w:p>
        </w:tc>
      </w:tr>
    </w:tbl>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Boolean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Boolean data type is used to store only two possible values: true and false. This data type is used for simple flags that track true/false conditions.</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Boolean data type specifies one bit of information, but its "size" can't be defined precisely.</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Boolean one = false</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Byte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The byte data type is an example of primitive data type. It </w:t>
      </w:r>
      <w:proofErr w:type="spellStart"/>
      <w:r w:rsidRPr="004B7C82">
        <w:rPr>
          <w:rFonts w:ascii="Verdana" w:eastAsia="Times New Roman" w:hAnsi="Verdana" w:cs="Times New Roman"/>
          <w:color w:val="000000"/>
          <w:sz w:val="14"/>
          <w:szCs w:val="14"/>
          <w:lang w:eastAsia="en-IN"/>
        </w:rPr>
        <w:t>isan</w:t>
      </w:r>
      <w:proofErr w:type="spellEnd"/>
      <w:r w:rsidRPr="004B7C82">
        <w:rPr>
          <w:rFonts w:ascii="Verdana" w:eastAsia="Times New Roman" w:hAnsi="Verdana" w:cs="Times New Roman"/>
          <w:color w:val="000000"/>
          <w:sz w:val="14"/>
          <w:szCs w:val="14"/>
          <w:lang w:eastAsia="en-IN"/>
        </w:rPr>
        <w:t xml:space="preserve"> 8-bit signed two's complement integer. Its value-range lies between -128 to 127 (inclusive). Its minimum value is -128 and maximum value is 127. Its default value is 0.</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byte data type is used to save memory in large arrays where the memory savings is most required. It saves space because a byte is 4 times smaller than an integer. It can also be used in place of "</w:t>
      </w: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byte a = 10, byte b = -20</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Short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short data type is a 16-bit signed two's complement integer. Its value-range lies between -32,768 to 32,767 (inclusive). Its minimum value is -32,768 and maximum value is 32,767. Its default value is 0.</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short data type can also be used to save memory just like byte data type. A short data type is 2 times smaller than an integer.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short s = 10000, short r = -5000</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proofErr w:type="spellStart"/>
      <w:r w:rsidRPr="004B7C82">
        <w:rPr>
          <w:rFonts w:ascii="Helvetica" w:eastAsia="Times New Roman" w:hAnsi="Helvetica" w:cs="Helvetica"/>
          <w:color w:val="610B38"/>
          <w:sz w:val="27"/>
          <w:szCs w:val="27"/>
          <w:lang w:eastAsia="en-IN"/>
        </w:rPr>
        <w:t>Int</w:t>
      </w:r>
      <w:proofErr w:type="spellEnd"/>
      <w:r w:rsidRPr="004B7C82">
        <w:rPr>
          <w:rFonts w:ascii="Helvetica" w:eastAsia="Times New Roman" w:hAnsi="Helvetica" w:cs="Helvetica"/>
          <w:color w:val="610B38"/>
          <w:sz w:val="27"/>
          <w:szCs w:val="27"/>
          <w:lang w:eastAsia="en-IN"/>
        </w:rPr>
        <w:t xml:space="preserve">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The </w:t>
      </w: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xml:space="preserve"> data type is a 32-bit signed two's complement integer. Its value-range lies between - 2,147,483,648 (-2^31) to 2,147,483,647 (2^31 -1) (inclusive). Its minimum value is - 2,147,483,648and maximum value is 2,147,483,647. Its default value is 0.</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The </w:t>
      </w: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xml:space="preserve"> data type is generally used as a default data type for integral values unless if there is no problem about memory.</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w:t>
      </w: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xml:space="preserve"> a = 100000, </w:t>
      </w:r>
      <w:proofErr w:type="spellStart"/>
      <w:r w:rsidRPr="004B7C82">
        <w:rPr>
          <w:rFonts w:ascii="Verdana" w:eastAsia="Times New Roman" w:hAnsi="Verdana" w:cs="Times New Roman"/>
          <w:color w:val="000000"/>
          <w:sz w:val="14"/>
          <w:szCs w:val="14"/>
          <w:lang w:eastAsia="en-IN"/>
        </w:rPr>
        <w:t>int</w:t>
      </w:r>
      <w:proofErr w:type="spellEnd"/>
      <w:r w:rsidRPr="004B7C82">
        <w:rPr>
          <w:rFonts w:ascii="Verdana" w:eastAsia="Times New Roman" w:hAnsi="Verdana" w:cs="Times New Roman"/>
          <w:color w:val="000000"/>
          <w:sz w:val="14"/>
          <w:szCs w:val="14"/>
          <w:lang w:eastAsia="en-IN"/>
        </w:rPr>
        <w:t xml:space="preserve"> b = -200000</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Long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lastRenderedPageBreak/>
        <w:t>Example:</w:t>
      </w:r>
      <w:r w:rsidRPr="004B7C82">
        <w:rPr>
          <w:rFonts w:ascii="Verdana" w:eastAsia="Times New Roman" w:hAnsi="Verdana" w:cs="Times New Roman"/>
          <w:color w:val="000000"/>
          <w:sz w:val="14"/>
          <w:szCs w:val="14"/>
          <w:lang w:eastAsia="en-IN"/>
        </w:rPr>
        <w:t> long a = 100000L, long b = -200000L</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Float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The float data type is a single-precision 32-bit IEEE 754 floating </w:t>
      </w:r>
      <w:proofErr w:type="spellStart"/>
      <w:r w:rsidRPr="004B7C82">
        <w:rPr>
          <w:rFonts w:ascii="Verdana" w:eastAsia="Times New Roman" w:hAnsi="Verdana" w:cs="Times New Roman"/>
          <w:color w:val="000000"/>
          <w:sz w:val="14"/>
          <w:szCs w:val="14"/>
          <w:lang w:eastAsia="en-IN"/>
        </w:rPr>
        <w:t>point.Its</w:t>
      </w:r>
      <w:proofErr w:type="spellEnd"/>
      <w:r w:rsidRPr="004B7C82">
        <w:rPr>
          <w:rFonts w:ascii="Verdana" w:eastAsia="Times New Roman" w:hAnsi="Verdana" w:cs="Times New Roman"/>
          <w:color w:val="000000"/>
          <w:sz w:val="14"/>
          <w:szCs w:val="14"/>
          <w:lang w:eastAsia="en-IN"/>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float f1 = 234.5f</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Double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double d1 = 12.3</w:t>
      </w:r>
    </w:p>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Char Data Type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char data type is a single 16-bit Unicode character. Its value-range lies between '\u0000' (or 0) to '\</w:t>
      </w:r>
      <w:proofErr w:type="spellStart"/>
      <w:r w:rsidRPr="004B7C82">
        <w:rPr>
          <w:rFonts w:ascii="Verdana" w:eastAsia="Times New Roman" w:hAnsi="Verdana" w:cs="Times New Roman"/>
          <w:color w:val="000000"/>
          <w:sz w:val="14"/>
          <w:szCs w:val="14"/>
          <w:lang w:eastAsia="en-IN"/>
        </w:rPr>
        <w:t>uffff</w:t>
      </w:r>
      <w:proofErr w:type="spellEnd"/>
      <w:r w:rsidRPr="004B7C82">
        <w:rPr>
          <w:rFonts w:ascii="Verdana" w:eastAsia="Times New Roman" w:hAnsi="Verdana" w:cs="Times New Roman"/>
          <w:color w:val="000000"/>
          <w:sz w:val="14"/>
          <w:szCs w:val="14"/>
          <w:lang w:eastAsia="en-IN"/>
        </w:rPr>
        <w:t>' (or 65,535 inclusive).The char data type is used to store characters.</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Example:</w:t>
      </w:r>
      <w:r w:rsidRPr="004B7C82">
        <w:rPr>
          <w:rFonts w:ascii="Verdana" w:eastAsia="Times New Roman" w:hAnsi="Verdana" w:cs="Times New Roman"/>
          <w:color w:val="000000"/>
          <w:sz w:val="14"/>
          <w:szCs w:val="14"/>
          <w:lang w:eastAsia="en-IN"/>
        </w:rPr>
        <w:t xml:space="preserve"> char </w:t>
      </w:r>
      <w:proofErr w:type="spellStart"/>
      <w:r w:rsidRPr="004B7C82">
        <w:rPr>
          <w:rFonts w:ascii="Verdana" w:eastAsia="Times New Roman" w:hAnsi="Verdana" w:cs="Times New Roman"/>
          <w:color w:val="000000"/>
          <w:sz w:val="14"/>
          <w:szCs w:val="14"/>
          <w:lang w:eastAsia="en-IN"/>
        </w:rPr>
        <w:t>letterA</w:t>
      </w:r>
      <w:proofErr w:type="spellEnd"/>
      <w:r w:rsidRPr="004B7C82">
        <w:rPr>
          <w:rFonts w:ascii="Verdana" w:eastAsia="Times New Roman" w:hAnsi="Verdana" w:cs="Times New Roman"/>
          <w:color w:val="000000"/>
          <w:sz w:val="14"/>
          <w:szCs w:val="14"/>
          <w:lang w:eastAsia="en-IN"/>
        </w:rPr>
        <w:t xml:space="preserve"> = 'A'</w:t>
      </w:r>
    </w:p>
    <w:p w:rsidR="004B7C82" w:rsidRPr="004B7C82" w:rsidRDefault="004B7C82" w:rsidP="004B7C82">
      <w:pPr>
        <w:spacing w:after="0" w:line="240" w:lineRule="auto"/>
        <w:rPr>
          <w:rFonts w:ascii="Times New Roman" w:eastAsia="Times New Roman" w:hAnsi="Times New Roman" w:cs="Times New Roman"/>
          <w:sz w:val="24"/>
          <w:szCs w:val="24"/>
          <w:lang w:eastAsia="en-IN"/>
        </w:rPr>
      </w:pPr>
      <w:r w:rsidRPr="004B7C82">
        <w:rPr>
          <w:rFonts w:ascii="Times New Roman" w:eastAsia="Times New Roman" w:hAnsi="Times New Roman" w:cs="Times New Roman"/>
          <w:sz w:val="24"/>
          <w:szCs w:val="24"/>
          <w:lang w:eastAsia="en-IN"/>
        </w:rPr>
        <w:pict>
          <v:rect id="_x0000_i1025" style="width:0;height:.55pt" o:hralign="center" o:hrstd="t" o:hrnoshade="t" o:hr="t" fillcolor="#d4d4d4" stroked="f"/>
        </w:pic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Why char uses 2 byte in java and what is \u0000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It is because java uses Unicode system not ASCII code system. The \u0000 is the lowest range of Unicode system. To get detail explanation about Unicode visit next page.</w:t>
      </w:r>
    </w:p>
    <w:p w:rsidR="004B7C82" w:rsidRPr="004B7C82" w:rsidRDefault="004B7C82" w:rsidP="004B7C82">
      <w:pPr>
        <w:shd w:val="clear" w:color="auto" w:fill="FFFFFF"/>
        <w:spacing w:before="54" w:after="100" w:afterAutospacing="1" w:line="312" w:lineRule="atLeast"/>
        <w:outlineLvl w:val="0"/>
        <w:rPr>
          <w:rFonts w:ascii="Helvetica" w:eastAsia="Times New Roman" w:hAnsi="Helvetica" w:cs="Helvetica"/>
          <w:color w:val="610B38"/>
          <w:kern w:val="36"/>
          <w:sz w:val="31"/>
          <w:szCs w:val="31"/>
          <w:lang w:eastAsia="en-IN"/>
        </w:rPr>
      </w:pPr>
      <w:r w:rsidRPr="004B7C82">
        <w:rPr>
          <w:rFonts w:ascii="Helvetica" w:eastAsia="Times New Roman" w:hAnsi="Helvetica" w:cs="Helvetica"/>
          <w:color w:val="610B38"/>
          <w:kern w:val="36"/>
          <w:sz w:val="31"/>
          <w:szCs w:val="31"/>
          <w:lang w:eastAsia="en-IN"/>
        </w:rPr>
        <w:t>Unicode System</w:t>
      </w:r>
    </w:p>
    <w:tbl>
      <w:tblPr>
        <w:tblW w:w="10412" w:type="dxa"/>
        <w:tblCellSpacing w:w="15" w:type="dxa"/>
        <w:shd w:val="clear" w:color="auto" w:fill="FFFFFF"/>
        <w:tblCellMar>
          <w:top w:w="15" w:type="dxa"/>
          <w:left w:w="15" w:type="dxa"/>
          <w:bottom w:w="15" w:type="dxa"/>
          <w:right w:w="15" w:type="dxa"/>
        </w:tblCellMar>
        <w:tblLook w:val="04A0"/>
      </w:tblPr>
      <w:tblGrid>
        <w:gridCol w:w="10412"/>
      </w:tblGrid>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Unicode is a universal international standard character encoding that is capable of representing most of the world's written languages.</w:t>
            </w:r>
          </w:p>
        </w:tc>
      </w:tr>
    </w:tbl>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Why java uses Unicode System?</w:t>
      </w:r>
    </w:p>
    <w:tbl>
      <w:tblPr>
        <w:tblW w:w="10412" w:type="dxa"/>
        <w:tblCellSpacing w:w="15" w:type="dxa"/>
        <w:shd w:val="clear" w:color="auto" w:fill="FFFFFF"/>
        <w:tblCellMar>
          <w:top w:w="15" w:type="dxa"/>
          <w:left w:w="15" w:type="dxa"/>
          <w:bottom w:w="15" w:type="dxa"/>
          <w:right w:w="15" w:type="dxa"/>
        </w:tblCellMar>
        <w:tblLook w:val="04A0"/>
      </w:tblPr>
      <w:tblGrid>
        <w:gridCol w:w="10412"/>
      </w:tblGrid>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Before Unicode, there were many language standards:</w:t>
            </w:r>
          </w:p>
        </w:tc>
      </w:tr>
      <w:tr w:rsidR="004B7C82" w:rsidRPr="004B7C82" w:rsidTr="004B7C82">
        <w:trPr>
          <w:tblCellSpacing w:w="15" w:type="dxa"/>
        </w:trPr>
        <w:tc>
          <w:tcPr>
            <w:tcW w:w="0" w:type="auto"/>
            <w:shd w:val="clear" w:color="auto" w:fill="FFFFFF"/>
            <w:vAlign w:val="center"/>
            <w:hideMark/>
          </w:tcPr>
          <w:p w:rsidR="004B7C82" w:rsidRPr="004B7C82" w:rsidRDefault="004B7C82" w:rsidP="004B7C82">
            <w:pPr>
              <w:numPr>
                <w:ilvl w:val="0"/>
                <w:numId w:val="3"/>
              </w:numPr>
              <w:spacing w:before="43" w:after="100" w:afterAutospacing="1" w:line="226" w:lineRule="atLeast"/>
              <w:ind w:left="93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szCs w:val="14"/>
                <w:lang w:eastAsia="en-IN"/>
              </w:rPr>
              <w:t>ASCII</w:t>
            </w:r>
            <w:r w:rsidRPr="004B7C82">
              <w:rPr>
                <w:rFonts w:ascii="Verdana" w:eastAsia="Times New Roman" w:hAnsi="Verdana" w:cs="Times New Roman"/>
                <w:color w:val="000000"/>
                <w:sz w:val="14"/>
                <w:szCs w:val="14"/>
                <w:lang w:eastAsia="en-IN"/>
              </w:rPr>
              <w:t> (American Standard Code for Information Interchange) for the United States.</w:t>
            </w:r>
          </w:p>
          <w:p w:rsidR="004B7C82" w:rsidRPr="004B7C82" w:rsidRDefault="004B7C82" w:rsidP="004B7C82">
            <w:pPr>
              <w:numPr>
                <w:ilvl w:val="0"/>
                <w:numId w:val="3"/>
              </w:numPr>
              <w:spacing w:before="43" w:after="100" w:afterAutospacing="1" w:line="226" w:lineRule="atLeast"/>
              <w:ind w:left="93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szCs w:val="14"/>
                <w:lang w:eastAsia="en-IN"/>
              </w:rPr>
              <w:t>ISO 8859-1</w:t>
            </w:r>
            <w:r w:rsidRPr="004B7C82">
              <w:rPr>
                <w:rFonts w:ascii="Verdana" w:eastAsia="Times New Roman" w:hAnsi="Verdana" w:cs="Times New Roman"/>
                <w:color w:val="000000"/>
                <w:sz w:val="14"/>
                <w:szCs w:val="14"/>
                <w:lang w:eastAsia="en-IN"/>
              </w:rPr>
              <w:t> for Western European Language.</w:t>
            </w:r>
          </w:p>
          <w:p w:rsidR="004B7C82" w:rsidRPr="004B7C82" w:rsidRDefault="004B7C82" w:rsidP="004B7C82">
            <w:pPr>
              <w:numPr>
                <w:ilvl w:val="0"/>
                <w:numId w:val="3"/>
              </w:numPr>
              <w:spacing w:before="43" w:after="100" w:afterAutospacing="1" w:line="226" w:lineRule="atLeast"/>
              <w:ind w:left="93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szCs w:val="14"/>
                <w:lang w:eastAsia="en-IN"/>
              </w:rPr>
              <w:t>KOI-8</w:t>
            </w:r>
            <w:r w:rsidRPr="004B7C82">
              <w:rPr>
                <w:rFonts w:ascii="Verdana" w:eastAsia="Times New Roman" w:hAnsi="Verdana" w:cs="Times New Roman"/>
                <w:color w:val="000000"/>
                <w:sz w:val="14"/>
                <w:szCs w:val="14"/>
                <w:lang w:eastAsia="en-IN"/>
              </w:rPr>
              <w:t> for Russian.</w:t>
            </w:r>
          </w:p>
          <w:p w:rsidR="004B7C82" w:rsidRPr="004B7C82" w:rsidRDefault="004B7C82" w:rsidP="004B7C82">
            <w:pPr>
              <w:numPr>
                <w:ilvl w:val="0"/>
                <w:numId w:val="3"/>
              </w:numPr>
              <w:spacing w:before="43" w:after="100" w:afterAutospacing="1" w:line="226" w:lineRule="atLeast"/>
              <w:ind w:left="93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szCs w:val="14"/>
                <w:lang w:eastAsia="en-IN"/>
              </w:rPr>
              <w:t>GB18030 and BIG-5</w:t>
            </w:r>
            <w:r w:rsidRPr="004B7C82">
              <w:rPr>
                <w:rFonts w:ascii="Verdana" w:eastAsia="Times New Roman" w:hAnsi="Verdana" w:cs="Times New Roman"/>
                <w:color w:val="000000"/>
                <w:sz w:val="14"/>
                <w:szCs w:val="14"/>
                <w:lang w:eastAsia="en-IN"/>
              </w:rPr>
              <w:t xml:space="preserve"> for </w:t>
            </w:r>
            <w:proofErr w:type="spellStart"/>
            <w:r w:rsidRPr="004B7C82">
              <w:rPr>
                <w:rFonts w:ascii="Verdana" w:eastAsia="Times New Roman" w:hAnsi="Verdana" w:cs="Times New Roman"/>
                <w:color w:val="000000"/>
                <w:sz w:val="14"/>
                <w:szCs w:val="14"/>
                <w:lang w:eastAsia="en-IN"/>
              </w:rPr>
              <w:t>chinese</w:t>
            </w:r>
            <w:proofErr w:type="spellEnd"/>
            <w:r w:rsidRPr="004B7C82">
              <w:rPr>
                <w:rFonts w:ascii="Verdana" w:eastAsia="Times New Roman" w:hAnsi="Verdana" w:cs="Times New Roman"/>
                <w:color w:val="000000"/>
                <w:sz w:val="14"/>
                <w:szCs w:val="14"/>
                <w:lang w:eastAsia="en-IN"/>
              </w:rPr>
              <w:t>, and so on.</w:t>
            </w:r>
          </w:p>
        </w:tc>
      </w:tr>
    </w:tbl>
    <w:p w:rsidR="004B7C82" w:rsidRPr="004B7C82" w:rsidRDefault="004B7C82" w:rsidP="004B7C82">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Problem</w:t>
      </w:r>
    </w:p>
    <w:tbl>
      <w:tblPr>
        <w:tblW w:w="10412" w:type="dxa"/>
        <w:tblCellSpacing w:w="15" w:type="dxa"/>
        <w:shd w:val="clear" w:color="auto" w:fill="FFFFFF"/>
        <w:tblCellMar>
          <w:top w:w="15" w:type="dxa"/>
          <w:left w:w="15" w:type="dxa"/>
          <w:bottom w:w="15" w:type="dxa"/>
          <w:right w:w="15" w:type="dxa"/>
        </w:tblCellMar>
        <w:tblLook w:val="04A0"/>
      </w:tblPr>
      <w:tblGrid>
        <w:gridCol w:w="10412"/>
      </w:tblGrid>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This caused two problems:</w:t>
            </w:r>
          </w:p>
          <w:p w:rsidR="004B7C82" w:rsidRPr="004B7C82" w:rsidRDefault="004B7C82" w:rsidP="004B7C82">
            <w:pPr>
              <w:numPr>
                <w:ilvl w:val="0"/>
                <w:numId w:val="4"/>
              </w:numPr>
              <w:spacing w:before="43" w:after="100" w:afterAutospacing="1" w:line="226" w:lineRule="atLeast"/>
              <w:ind w:left="93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A particular code value corresponds to different letters in the various language standards.</w:t>
            </w:r>
          </w:p>
          <w:p w:rsidR="004B7C82" w:rsidRPr="004B7C82" w:rsidRDefault="004B7C82" w:rsidP="004B7C82">
            <w:pPr>
              <w:numPr>
                <w:ilvl w:val="0"/>
                <w:numId w:val="4"/>
              </w:numPr>
              <w:spacing w:before="43" w:after="100" w:afterAutospacing="1" w:line="226" w:lineRule="atLeast"/>
              <w:ind w:left="93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The encodings for languages with large character sets have variable </w:t>
            </w:r>
            <w:proofErr w:type="spellStart"/>
            <w:r w:rsidRPr="004B7C82">
              <w:rPr>
                <w:rFonts w:ascii="Verdana" w:eastAsia="Times New Roman" w:hAnsi="Verdana" w:cs="Times New Roman"/>
                <w:color w:val="000000"/>
                <w:sz w:val="14"/>
                <w:szCs w:val="14"/>
                <w:lang w:eastAsia="en-IN"/>
              </w:rPr>
              <w:t>length.Some</w:t>
            </w:r>
            <w:proofErr w:type="spellEnd"/>
            <w:r w:rsidRPr="004B7C82">
              <w:rPr>
                <w:rFonts w:ascii="Verdana" w:eastAsia="Times New Roman" w:hAnsi="Verdana" w:cs="Times New Roman"/>
                <w:color w:val="000000"/>
                <w:sz w:val="14"/>
                <w:szCs w:val="14"/>
                <w:lang w:eastAsia="en-IN"/>
              </w:rPr>
              <w:t xml:space="preserve"> common characters are encoded as single bytes, other require two or more byte.</w:t>
            </w:r>
          </w:p>
        </w:tc>
      </w:tr>
    </w:tbl>
    <w:p w:rsidR="004B7C82" w:rsidRPr="004B7C82" w:rsidRDefault="004B7C82" w:rsidP="004B7C82">
      <w:pPr>
        <w:shd w:val="clear" w:color="auto" w:fill="FFFFFF"/>
        <w:spacing w:before="100" w:beforeAutospacing="1" w:after="100" w:afterAutospacing="1" w:line="312" w:lineRule="atLeast"/>
        <w:outlineLvl w:val="1"/>
        <w:rPr>
          <w:ins w:id="42" w:author="Unknown"/>
          <w:rFonts w:ascii="Helvetica" w:eastAsia="Times New Roman" w:hAnsi="Helvetica" w:cs="Helvetica"/>
          <w:color w:val="610B38"/>
          <w:sz w:val="27"/>
          <w:szCs w:val="27"/>
          <w:lang w:eastAsia="en-IN"/>
        </w:rPr>
      </w:pPr>
      <w:ins w:id="43" w:author="Unknown">
        <w:r w:rsidRPr="004B7C82">
          <w:rPr>
            <w:rFonts w:ascii="Helvetica" w:eastAsia="Times New Roman" w:hAnsi="Helvetica" w:cs="Helvetica"/>
            <w:color w:val="610B38"/>
            <w:sz w:val="27"/>
            <w:szCs w:val="27"/>
            <w:lang w:eastAsia="en-IN"/>
          </w:rPr>
          <w:lastRenderedPageBreak/>
          <w:t>Solution</w:t>
        </w:r>
      </w:ins>
    </w:p>
    <w:tbl>
      <w:tblPr>
        <w:tblW w:w="10412" w:type="dxa"/>
        <w:tblCellSpacing w:w="15" w:type="dxa"/>
        <w:shd w:val="clear" w:color="auto" w:fill="FFFFFF"/>
        <w:tblCellMar>
          <w:top w:w="15" w:type="dxa"/>
          <w:left w:w="15" w:type="dxa"/>
          <w:bottom w:w="15" w:type="dxa"/>
          <w:right w:w="15" w:type="dxa"/>
        </w:tblCellMar>
        <w:tblLook w:val="04A0"/>
      </w:tblPr>
      <w:tblGrid>
        <w:gridCol w:w="10412"/>
      </w:tblGrid>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To solve these problems, a new language standard was developed i.e. Unicode System.</w:t>
            </w:r>
          </w:p>
        </w:tc>
      </w:tr>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In </w:t>
            </w:r>
            <w:proofErr w:type="spellStart"/>
            <w:r w:rsidRPr="004B7C82">
              <w:rPr>
                <w:rFonts w:ascii="Verdana" w:eastAsia="Times New Roman" w:hAnsi="Verdana" w:cs="Times New Roman"/>
                <w:color w:val="000000"/>
                <w:sz w:val="14"/>
                <w:szCs w:val="14"/>
                <w:lang w:eastAsia="en-IN"/>
              </w:rPr>
              <w:t>unicode</w:t>
            </w:r>
            <w:proofErr w:type="spellEnd"/>
            <w:r w:rsidRPr="004B7C82">
              <w:rPr>
                <w:rFonts w:ascii="Verdana" w:eastAsia="Times New Roman" w:hAnsi="Verdana" w:cs="Times New Roman"/>
                <w:color w:val="000000"/>
                <w:sz w:val="14"/>
                <w:szCs w:val="14"/>
                <w:lang w:eastAsia="en-IN"/>
              </w:rPr>
              <w:t>, character holds 2 byte, so java also uses 2 byte for characters.</w:t>
            </w:r>
          </w:p>
        </w:tc>
      </w:tr>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lowest value:</w:t>
            </w:r>
            <w:r w:rsidRPr="004B7C82">
              <w:rPr>
                <w:rFonts w:ascii="Verdana" w:eastAsia="Times New Roman" w:hAnsi="Verdana" w:cs="Times New Roman"/>
                <w:color w:val="000000"/>
                <w:sz w:val="14"/>
                <w:szCs w:val="14"/>
                <w:lang w:eastAsia="en-IN"/>
              </w:rPr>
              <w:t>\u0000</w:t>
            </w:r>
          </w:p>
        </w:tc>
      </w:tr>
      <w:tr w:rsidR="004B7C82" w:rsidRPr="004B7C82" w:rsidTr="004B7C82">
        <w:trPr>
          <w:tblCellSpacing w:w="15" w:type="dxa"/>
        </w:trPr>
        <w:tc>
          <w:tcPr>
            <w:tcW w:w="0" w:type="auto"/>
            <w:shd w:val="clear" w:color="auto" w:fill="FFFFFF"/>
            <w:vAlign w:val="center"/>
            <w:hideMark/>
          </w:tcPr>
          <w:p w:rsidR="004B7C82" w:rsidRPr="004B7C82" w:rsidRDefault="004B7C82" w:rsidP="004B7C82">
            <w:pPr>
              <w:spacing w:after="0" w:line="247" w:lineRule="atLeast"/>
              <w:ind w:left="215"/>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2F4F4F"/>
                <w:sz w:val="14"/>
                <w:lang w:eastAsia="en-IN"/>
              </w:rPr>
              <w:t>highest value:</w:t>
            </w:r>
            <w:r w:rsidRPr="004B7C82">
              <w:rPr>
                <w:rFonts w:ascii="Verdana" w:eastAsia="Times New Roman" w:hAnsi="Verdana" w:cs="Times New Roman"/>
                <w:color w:val="000000"/>
                <w:sz w:val="14"/>
                <w:szCs w:val="14"/>
                <w:lang w:eastAsia="en-IN"/>
              </w:rPr>
              <w:t>\</w:t>
            </w:r>
            <w:proofErr w:type="spellStart"/>
            <w:r w:rsidRPr="004B7C82">
              <w:rPr>
                <w:rFonts w:ascii="Verdana" w:eastAsia="Times New Roman" w:hAnsi="Verdana" w:cs="Times New Roman"/>
                <w:color w:val="000000"/>
                <w:sz w:val="14"/>
                <w:szCs w:val="14"/>
                <w:lang w:eastAsia="en-IN"/>
              </w:rPr>
              <w:t>uFFFF</w:t>
            </w:r>
            <w:proofErr w:type="spellEnd"/>
          </w:p>
        </w:tc>
      </w:tr>
    </w:tbl>
    <w:p w:rsidR="00412247" w:rsidRDefault="00412247"/>
    <w:p w:rsidR="004B7C82" w:rsidRDefault="004B7C82" w:rsidP="004B7C82">
      <w:pPr>
        <w:pStyle w:val="Heading1"/>
        <w:shd w:val="clear" w:color="auto" w:fill="FFFFFF"/>
        <w:spacing w:before="54" w:beforeAutospacing="0"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Java Variables</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 xml:space="preserve">A variable is a container which holds the value while the java program is executed. A variable is assigned with a </w:t>
      </w:r>
      <w:proofErr w:type="spellStart"/>
      <w:r>
        <w:rPr>
          <w:rFonts w:ascii="Verdana" w:hAnsi="Verdana"/>
          <w:color w:val="000000"/>
          <w:sz w:val="14"/>
          <w:szCs w:val="14"/>
        </w:rPr>
        <w:t>datatype</w:t>
      </w:r>
      <w:proofErr w:type="spellEnd"/>
      <w:r>
        <w:rPr>
          <w:rFonts w:ascii="Verdana" w:hAnsi="Verdana"/>
          <w:color w:val="000000"/>
          <w:sz w:val="14"/>
          <w:szCs w:val="14"/>
        </w:rPr>
        <w:t>.</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Variable is a name of memory location. There are three types of variables in java: local, instance and static.</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There are two types of data types in java: primitive and non-primitive.</w:t>
      </w:r>
    </w:p>
    <w:p w:rsidR="004B7C82" w:rsidRDefault="004B7C82" w:rsidP="004B7C82">
      <w:pPr>
        <w:rPr>
          <w:rFonts w:ascii="Times New Roman" w:hAnsi="Times New Roman"/>
          <w:sz w:val="24"/>
          <w:szCs w:val="24"/>
        </w:rPr>
      </w:pPr>
      <w:r>
        <w:pict>
          <v:rect id="_x0000_i1026" style="width:0;height:.55pt" o:hralign="center" o:hrstd="t" o:hrnoshade="t" o:hr="t" fillcolor="#d4d4d4" stroked="f"/>
        </w:pict>
      </w:r>
    </w:p>
    <w:p w:rsidR="004B7C82" w:rsidRDefault="004B7C82" w:rsidP="004B7C82">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Variable</w:t>
      </w:r>
    </w:p>
    <w:p w:rsidR="004B7C82" w:rsidRDefault="004B7C82" w:rsidP="004B7C82">
      <w:pPr>
        <w:pStyle w:val="NormalWeb"/>
        <w:shd w:val="clear" w:color="auto" w:fill="FFFFFF"/>
        <w:rPr>
          <w:rFonts w:ascii="Verdana" w:hAnsi="Verdana"/>
          <w:color w:val="000000"/>
          <w:sz w:val="14"/>
          <w:szCs w:val="14"/>
        </w:rPr>
      </w:pPr>
      <w:r>
        <w:rPr>
          <w:rStyle w:val="Strong"/>
          <w:rFonts w:ascii="Verdana" w:hAnsi="Verdana"/>
          <w:color w:val="2F4F4F"/>
          <w:sz w:val="14"/>
          <w:szCs w:val="14"/>
        </w:rPr>
        <w:t>Variable</w:t>
      </w:r>
      <w:r>
        <w:rPr>
          <w:rFonts w:ascii="Verdana" w:hAnsi="Verdana"/>
          <w:color w:val="000000"/>
          <w:sz w:val="14"/>
          <w:szCs w:val="14"/>
        </w:rPr>
        <w:t> is name of </w:t>
      </w:r>
      <w:r>
        <w:rPr>
          <w:rStyle w:val="Emphasis"/>
          <w:rFonts w:ascii="Verdana" w:hAnsi="Verdana"/>
          <w:color w:val="000000"/>
          <w:sz w:val="14"/>
          <w:szCs w:val="14"/>
        </w:rPr>
        <w:t>reserved area allocated in memory</w:t>
      </w:r>
      <w:r>
        <w:rPr>
          <w:rFonts w:ascii="Verdana" w:hAnsi="Verdana"/>
          <w:color w:val="000000"/>
          <w:sz w:val="14"/>
          <w:szCs w:val="14"/>
        </w:rPr>
        <w:t>. In other words, it is a </w:t>
      </w:r>
      <w:r>
        <w:rPr>
          <w:rStyle w:val="Emphasis"/>
          <w:rFonts w:ascii="Verdana" w:hAnsi="Verdana"/>
          <w:color w:val="000000"/>
          <w:sz w:val="14"/>
          <w:szCs w:val="14"/>
        </w:rPr>
        <w:t>name of memory location</w:t>
      </w:r>
      <w:r>
        <w:rPr>
          <w:rFonts w:ascii="Verdana" w:hAnsi="Verdana"/>
          <w:color w:val="000000"/>
          <w:sz w:val="14"/>
          <w:szCs w:val="14"/>
        </w:rPr>
        <w:t>. It is a combination of "vary + able" that means its value can be changed.</w:t>
      </w:r>
    </w:p>
    <w:p w:rsidR="004B7C82" w:rsidRDefault="004B7C82" w:rsidP="004B7C82">
      <w:pPr>
        <w:rPr>
          <w:rFonts w:ascii="Times New Roman" w:hAnsi="Times New Roman"/>
          <w:sz w:val="24"/>
          <w:szCs w:val="24"/>
        </w:rPr>
      </w:pPr>
      <w:r>
        <w:rPr>
          <w:noProof/>
          <w:lang w:eastAsia="en-IN"/>
        </w:rPr>
        <w:drawing>
          <wp:inline distT="0" distB="0" distL="0" distR="0">
            <wp:extent cx="4694555" cy="2845435"/>
            <wp:effectExtent l="19050" t="0" r="0" b="0"/>
            <wp:docPr id="22" name="Picture 2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iables in java"/>
                    <pic:cNvPicPr>
                      <a:picLocks noChangeAspect="1" noChangeArrowheads="1"/>
                    </pic:cNvPicPr>
                  </pic:nvPicPr>
                  <pic:blipFill>
                    <a:blip r:embed="rId14"/>
                    <a:srcRect/>
                    <a:stretch>
                      <a:fillRect/>
                    </a:stretch>
                  </pic:blipFill>
                  <pic:spPr bwMode="auto">
                    <a:xfrm>
                      <a:off x="0" y="0"/>
                      <a:ext cx="4694555" cy="2845435"/>
                    </a:xfrm>
                    <a:prstGeom prst="rect">
                      <a:avLst/>
                    </a:prstGeom>
                    <a:noFill/>
                    <a:ln w="9525">
                      <a:noFill/>
                      <a:miter lim="800000"/>
                      <a:headEnd/>
                      <a:tailEnd/>
                    </a:ln>
                  </pic:spPr>
                </pic:pic>
              </a:graphicData>
            </a:graphic>
          </wp:inline>
        </w:drawing>
      </w:r>
    </w:p>
    <w:p w:rsidR="004B7C82" w:rsidRDefault="004B7C82" w:rsidP="004B7C82">
      <w:pPr>
        <w:numPr>
          <w:ilvl w:val="0"/>
          <w:numId w:val="23"/>
        </w:numPr>
        <w:shd w:val="clear" w:color="auto" w:fill="FFFFFF"/>
        <w:spacing w:after="0" w:line="226" w:lineRule="atLeast"/>
        <w:ind w:left="0"/>
        <w:rPr>
          <w:rFonts w:ascii="Verdana" w:hAnsi="Verdana"/>
          <w:color w:val="000000"/>
          <w:sz w:val="14"/>
          <w:szCs w:val="14"/>
        </w:rPr>
      </w:pP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data=</w:t>
      </w:r>
      <w:r>
        <w:rPr>
          <w:rStyle w:val="number"/>
          <w:rFonts w:ascii="Verdana" w:hAnsi="Verdana"/>
          <w:color w:val="C00000"/>
          <w:sz w:val="14"/>
          <w:szCs w:val="14"/>
          <w:bdr w:val="none" w:sz="0" w:space="0" w:color="auto" w:frame="1"/>
        </w:rPr>
        <w:t>50</w:t>
      </w:r>
      <w:r>
        <w:rPr>
          <w:rFonts w:ascii="Verdana" w:hAnsi="Verdana"/>
          <w:color w:val="000000"/>
          <w:sz w:val="14"/>
          <w:szCs w:val="14"/>
          <w:bdr w:val="none" w:sz="0" w:space="0" w:color="auto" w:frame="1"/>
        </w:rPr>
        <w:t>;</w:t>
      </w:r>
      <w:r>
        <w:rPr>
          <w:rStyle w:val="comment"/>
          <w:rFonts w:ascii="Verdana" w:hAnsi="Verdana"/>
          <w:color w:val="008200"/>
          <w:sz w:val="14"/>
          <w:szCs w:val="14"/>
          <w:bdr w:val="none" w:sz="0" w:space="0" w:color="auto" w:frame="1"/>
        </w:rPr>
        <w:t>//Here data is variable</w:t>
      </w:r>
      <w:r>
        <w:rPr>
          <w:rFonts w:ascii="Verdana" w:hAnsi="Verdana"/>
          <w:color w:val="000000"/>
          <w:sz w:val="14"/>
          <w:szCs w:val="14"/>
          <w:bdr w:val="none" w:sz="0" w:space="0" w:color="auto" w:frame="1"/>
        </w:rPr>
        <w:t>  </w:t>
      </w:r>
    </w:p>
    <w:p w:rsidR="004B7C82" w:rsidRDefault="004B7C82" w:rsidP="004B7C82">
      <w:pPr>
        <w:pStyle w:val="Heading3"/>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Types of Variables</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There are three types of variables in java:</w:t>
      </w:r>
    </w:p>
    <w:p w:rsidR="004B7C82" w:rsidRDefault="004B7C82" w:rsidP="004B7C82">
      <w:pPr>
        <w:numPr>
          <w:ilvl w:val="0"/>
          <w:numId w:val="24"/>
        </w:numPr>
        <w:shd w:val="clear" w:color="auto" w:fill="FFFFFF"/>
        <w:spacing w:before="43" w:after="100" w:afterAutospacing="1" w:line="226" w:lineRule="atLeast"/>
        <w:rPr>
          <w:rFonts w:ascii="Verdana" w:hAnsi="Verdana"/>
          <w:color w:val="000000"/>
          <w:sz w:val="14"/>
          <w:szCs w:val="14"/>
        </w:rPr>
      </w:pPr>
      <w:r>
        <w:rPr>
          <w:rFonts w:ascii="Verdana" w:hAnsi="Verdana"/>
          <w:color w:val="000000"/>
          <w:sz w:val="14"/>
          <w:szCs w:val="14"/>
        </w:rPr>
        <w:t>local variable</w:t>
      </w:r>
    </w:p>
    <w:p w:rsidR="004B7C82" w:rsidRDefault="004B7C82" w:rsidP="004B7C82">
      <w:pPr>
        <w:numPr>
          <w:ilvl w:val="0"/>
          <w:numId w:val="24"/>
        </w:numPr>
        <w:shd w:val="clear" w:color="auto" w:fill="FFFFFF"/>
        <w:spacing w:before="43" w:after="100" w:afterAutospacing="1" w:line="226" w:lineRule="atLeast"/>
        <w:rPr>
          <w:rFonts w:ascii="Verdana" w:hAnsi="Verdana"/>
          <w:color w:val="000000"/>
          <w:sz w:val="14"/>
          <w:szCs w:val="14"/>
        </w:rPr>
      </w:pPr>
      <w:r>
        <w:rPr>
          <w:rFonts w:ascii="Verdana" w:hAnsi="Verdana"/>
          <w:color w:val="000000"/>
          <w:sz w:val="14"/>
          <w:szCs w:val="14"/>
        </w:rPr>
        <w:t>instance variable</w:t>
      </w:r>
    </w:p>
    <w:p w:rsidR="004B7C82" w:rsidRDefault="004B7C82" w:rsidP="004B7C82">
      <w:pPr>
        <w:numPr>
          <w:ilvl w:val="0"/>
          <w:numId w:val="24"/>
        </w:numPr>
        <w:shd w:val="clear" w:color="auto" w:fill="FFFFFF"/>
        <w:spacing w:before="43" w:after="100" w:afterAutospacing="1" w:line="226" w:lineRule="atLeast"/>
        <w:rPr>
          <w:rFonts w:ascii="Verdana" w:hAnsi="Verdana"/>
          <w:color w:val="000000"/>
          <w:sz w:val="14"/>
          <w:szCs w:val="14"/>
        </w:rPr>
      </w:pPr>
      <w:r>
        <w:rPr>
          <w:rFonts w:ascii="Verdana" w:hAnsi="Verdana"/>
          <w:color w:val="000000"/>
          <w:sz w:val="14"/>
          <w:szCs w:val="14"/>
        </w:rPr>
        <w:t>static variable</w:t>
      </w:r>
    </w:p>
    <w:p w:rsidR="004B7C82" w:rsidRDefault="004B7C82" w:rsidP="004B7C82">
      <w:pPr>
        <w:spacing w:after="0" w:line="240" w:lineRule="auto"/>
        <w:rPr>
          <w:rFonts w:ascii="Times New Roman" w:hAnsi="Times New Roman"/>
          <w:sz w:val="24"/>
          <w:szCs w:val="24"/>
        </w:rPr>
      </w:pPr>
      <w:r>
        <w:rPr>
          <w:noProof/>
          <w:lang w:eastAsia="en-IN"/>
        </w:rPr>
        <w:lastRenderedPageBreak/>
        <w:drawing>
          <wp:inline distT="0" distB="0" distL="0" distR="0">
            <wp:extent cx="4912995" cy="5138420"/>
            <wp:effectExtent l="0" t="0" r="0" b="0"/>
            <wp:docPr id="23" name="Picture 23"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variables in java"/>
                    <pic:cNvPicPr>
                      <a:picLocks noChangeAspect="1" noChangeArrowheads="1"/>
                    </pic:cNvPicPr>
                  </pic:nvPicPr>
                  <pic:blipFill>
                    <a:blip r:embed="rId15"/>
                    <a:srcRect/>
                    <a:stretch>
                      <a:fillRect/>
                    </a:stretch>
                  </pic:blipFill>
                  <pic:spPr bwMode="auto">
                    <a:xfrm>
                      <a:off x="0" y="0"/>
                      <a:ext cx="4912995" cy="5138420"/>
                    </a:xfrm>
                    <a:prstGeom prst="rect">
                      <a:avLst/>
                    </a:prstGeom>
                    <a:noFill/>
                    <a:ln w="9525">
                      <a:noFill/>
                      <a:miter lim="800000"/>
                      <a:headEnd/>
                      <a:tailEnd/>
                    </a:ln>
                  </pic:spPr>
                </pic:pic>
              </a:graphicData>
            </a:graphic>
          </wp:inline>
        </w:drawing>
      </w:r>
    </w:p>
    <w:p w:rsidR="004B7C82" w:rsidRDefault="004B7C82" w:rsidP="004B7C82">
      <w:pPr>
        <w:pStyle w:val="Heading4"/>
        <w:shd w:val="clear" w:color="auto" w:fill="FFFFFF"/>
        <w:rPr>
          <w:rFonts w:ascii="Helvetica" w:hAnsi="Helvetica" w:cs="Helvetica"/>
          <w:b w:val="0"/>
          <w:bCs w:val="0"/>
          <w:color w:val="610B4B"/>
          <w:sz w:val="18"/>
          <w:szCs w:val="18"/>
        </w:rPr>
      </w:pPr>
      <w:r>
        <w:rPr>
          <w:rFonts w:ascii="Helvetica" w:hAnsi="Helvetica" w:cs="Helvetica"/>
          <w:b w:val="0"/>
          <w:bCs w:val="0"/>
          <w:color w:val="610B4B"/>
          <w:sz w:val="18"/>
          <w:szCs w:val="18"/>
        </w:rPr>
        <w:t>1) Local Variable</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A variable declared inside the body of the method is called local variable. You can use this variable only within that method and the other methods in the class aren't even aware that the variable exists.</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A local variable cannot be defined with "static" keyword.</w:t>
      </w:r>
    </w:p>
    <w:p w:rsidR="004B7C82" w:rsidRDefault="004B7C82" w:rsidP="004B7C82">
      <w:pPr>
        <w:pStyle w:val="Heading4"/>
        <w:shd w:val="clear" w:color="auto" w:fill="FFFFFF"/>
        <w:rPr>
          <w:rFonts w:ascii="Helvetica" w:hAnsi="Helvetica" w:cs="Helvetica"/>
          <w:b w:val="0"/>
          <w:bCs w:val="0"/>
          <w:color w:val="610B4B"/>
          <w:sz w:val="18"/>
          <w:szCs w:val="18"/>
        </w:rPr>
      </w:pPr>
      <w:r>
        <w:rPr>
          <w:rFonts w:ascii="Helvetica" w:hAnsi="Helvetica" w:cs="Helvetica"/>
          <w:b w:val="0"/>
          <w:bCs w:val="0"/>
          <w:color w:val="610B4B"/>
          <w:sz w:val="18"/>
          <w:szCs w:val="18"/>
        </w:rPr>
        <w:t>2) Instance Variable</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A variable declared inside the class but outside the body of the method, is called instance variable. It is not declared as static.</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It is called instance variable because its value is instance specific and is not shared among instances.</w:t>
      </w:r>
    </w:p>
    <w:p w:rsidR="004B7C82" w:rsidRDefault="004B7C82" w:rsidP="004B7C82">
      <w:pPr>
        <w:pStyle w:val="Heading4"/>
        <w:shd w:val="clear" w:color="auto" w:fill="FFFFFF"/>
        <w:rPr>
          <w:rFonts w:ascii="Helvetica" w:hAnsi="Helvetica" w:cs="Helvetica"/>
          <w:b w:val="0"/>
          <w:bCs w:val="0"/>
          <w:color w:val="610B4B"/>
          <w:sz w:val="18"/>
          <w:szCs w:val="18"/>
        </w:rPr>
      </w:pPr>
      <w:r>
        <w:rPr>
          <w:rFonts w:ascii="Helvetica" w:hAnsi="Helvetica" w:cs="Helvetica"/>
          <w:b w:val="0"/>
          <w:bCs w:val="0"/>
          <w:color w:val="610B4B"/>
          <w:sz w:val="18"/>
          <w:szCs w:val="18"/>
        </w:rPr>
        <w:t>3) Static variable</w:t>
      </w:r>
    </w:p>
    <w:p w:rsidR="004B7C82" w:rsidRDefault="004B7C82" w:rsidP="004B7C82">
      <w:pPr>
        <w:pStyle w:val="NormalWeb"/>
        <w:shd w:val="clear" w:color="auto" w:fill="FFFFFF"/>
        <w:rPr>
          <w:rFonts w:ascii="Verdana" w:hAnsi="Verdana"/>
          <w:color w:val="000000"/>
          <w:sz w:val="14"/>
          <w:szCs w:val="14"/>
        </w:rPr>
      </w:pPr>
      <w:r>
        <w:rPr>
          <w:rFonts w:ascii="Verdana" w:hAnsi="Verdana"/>
          <w:color w:val="000000"/>
          <w:sz w:val="14"/>
          <w:szCs w:val="14"/>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4B7C82" w:rsidRDefault="004B7C82" w:rsidP="004B7C82">
      <w:pPr>
        <w:pStyle w:val="Heading3"/>
        <w:shd w:val="clear" w:color="auto" w:fill="FFFFFF"/>
        <w:rPr>
          <w:rFonts w:ascii="Tahoma" w:hAnsi="Tahoma" w:cs="Tahoma"/>
          <w:b w:val="0"/>
          <w:bCs w:val="0"/>
          <w:color w:val="610B4B"/>
          <w:sz w:val="24"/>
          <w:szCs w:val="24"/>
        </w:rPr>
      </w:pPr>
      <w:r>
        <w:rPr>
          <w:rFonts w:ascii="Tahoma" w:hAnsi="Tahoma" w:cs="Tahoma"/>
          <w:b w:val="0"/>
          <w:bCs w:val="0"/>
          <w:color w:val="610B4B"/>
          <w:sz w:val="24"/>
          <w:szCs w:val="24"/>
        </w:rPr>
        <w:t>Example to understand the types of variables in java</w:t>
      </w:r>
    </w:p>
    <w:p w:rsidR="004B7C82" w:rsidRDefault="004B7C82" w:rsidP="004B7C82">
      <w:pPr>
        <w:numPr>
          <w:ilvl w:val="0"/>
          <w:numId w:val="25"/>
        </w:numPr>
        <w:shd w:val="clear" w:color="auto" w:fill="FFFFFF"/>
        <w:spacing w:after="0" w:line="226" w:lineRule="atLeast"/>
        <w:ind w:left="0"/>
        <w:rPr>
          <w:rFonts w:ascii="Verdana" w:hAnsi="Verdana" w:cs="Times New Roman"/>
          <w:color w:val="000000"/>
          <w:sz w:val="14"/>
          <w:szCs w:val="14"/>
        </w:rPr>
      </w:pPr>
      <w:r>
        <w:rPr>
          <w:rStyle w:val="keyword"/>
          <w:rFonts w:ascii="Verdana" w:hAnsi="Verdana"/>
          <w:b/>
          <w:bCs/>
          <w:color w:val="006699"/>
          <w:sz w:val="14"/>
          <w:szCs w:val="14"/>
          <w:bdr w:val="none" w:sz="0" w:space="0" w:color="auto" w:frame="1"/>
        </w:rPr>
        <w:t>class</w:t>
      </w:r>
      <w:r>
        <w:rPr>
          <w:rFonts w:ascii="Verdana" w:hAnsi="Verdana"/>
          <w:color w:val="000000"/>
          <w:sz w:val="14"/>
          <w:szCs w:val="14"/>
          <w:bdr w:val="none" w:sz="0" w:space="0" w:color="auto" w:frame="1"/>
        </w:rPr>
        <w:t> A{  </w:t>
      </w:r>
    </w:p>
    <w:p w:rsidR="004B7C82" w:rsidRDefault="004B7C82" w:rsidP="004B7C82">
      <w:pPr>
        <w:numPr>
          <w:ilvl w:val="0"/>
          <w:numId w:val="25"/>
        </w:numPr>
        <w:shd w:val="clear" w:color="auto" w:fill="FFFFFF"/>
        <w:spacing w:after="0" w:line="226" w:lineRule="atLeast"/>
        <w:ind w:left="0"/>
        <w:rPr>
          <w:rFonts w:ascii="Verdana" w:hAnsi="Verdana"/>
          <w:color w:val="000000"/>
          <w:sz w:val="14"/>
          <w:szCs w:val="14"/>
        </w:rPr>
      </w:pP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data=</w:t>
      </w:r>
      <w:r>
        <w:rPr>
          <w:rStyle w:val="number"/>
          <w:rFonts w:ascii="Verdana" w:hAnsi="Verdana"/>
          <w:color w:val="C00000"/>
          <w:sz w:val="14"/>
          <w:szCs w:val="14"/>
          <w:bdr w:val="none" w:sz="0" w:space="0" w:color="auto" w:frame="1"/>
        </w:rPr>
        <w:t>50</w:t>
      </w:r>
      <w:r>
        <w:rPr>
          <w:rFonts w:ascii="Verdana" w:hAnsi="Verdana"/>
          <w:color w:val="000000"/>
          <w:sz w:val="14"/>
          <w:szCs w:val="14"/>
          <w:bdr w:val="none" w:sz="0" w:space="0" w:color="auto" w:frame="1"/>
        </w:rPr>
        <w:t>;</w:t>
      </w:r>
      <w:r>
        <w:rPr>
          <w:rStyle w:val="comment"/>
          <w:rFonts w:ascii="Verdana" w:hAnsi="Verdana"/>
          <w:color w:val="008200"/>
          <w:sz w:val="14"/>
          <w:szCs w:val="14"/>
          <w:bdr w:val="none" w:sz="0" w:space="0" w:color="auto" w:frame="1"/>
        </w:rPr>
        <w:t>//instance variable</w:t>
      </w:r>
      <w:r>
        <w:rPr>
          <w:rFonts w:ascii="Verdana" w:hAnsi="Verdana"/>
          <w:color w:val="000000"/>
          <w:sz w:val="14"/>
          <w:szCs w:val="14"/>
          <w:bdr w:val="none" w:sz="0" w:space="0" w:color="auto" w:frame="1"/>
        </w:rPr>
        <w:t>  </w:t>
      </w:r>
    </w:p>
    <w:p w:rsidR="004B7C82" w:rsidRDefault="004B7C82" w:rsidP="004B7C82">
      <w:pPr>
        <w:numPr>
          <w:ilvl w:val="0"/>
          <w:numId w:val="25"/>
        </w:numPr>
        <w:shd w:val="clear" w:color="auto" w:fill="FFFFFF"/>
        <w:spacing w:after="0" w:line="226"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static</w:t>
      </w:r>
      <w:r>
        <w:rPr>
          <w:rFonts w:ascii="Verdana" w:hAnsi="Verdana"/>
          <w:color w:val="000000"/>
          <w:sz w:val="14"/>
          <w:szCs w:val="14"/>
          <w:bdr w:val="none" w:sz="0" w:space="0" w:color="auto" w:frame="1"/>
        </w:rPr>
        <w:t> </w:t>
      </w: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m=</w:t>
      </w:r>
      <w:r>
        <w:rPr>
          <w:rStyle w:val="number"/>
          <w:rFonts w:ascii="Verdana" w:hAnsi="Verdana"/>
          <w:color w:val="C00000"/>
          <w:sz w:val="14"/>
          <w:szCs w:val="14"/>
          <w:bdr w:val="none" w:sz="0" w:space="0" w:color="auto" w:frame="1"/>
        </w:rPr>
        <w:t>100</w:t>
      </w:r>
      <w:r>
        <w:rPr>
          <w:rFonts w:ascii="Verdana" w:hAnsi="Verdana"/>
          <w:color w:val="000000"/>
          <w:sz w:val="14"/>
          <w:szCs w:val="14"/>
          <w:bdr w:val="none" w:sz="0" w:space="0" w:color="auto" w:frame="1"/>
        </w:rPr>
        <w:t>;</w:t>
      </w:r>
      <w:r>
        <w:rPr>
          <w:rStyle w:val="comment"/>
          <w:rFonts w:ascii="Verdana" w:hAnsi="Verdana"/>
          <w:color w:val="008200"/>
          <w:sz w:val="14"/>
          <w:szCs w:val="14"/>
          <w:bdr w:val="none" w:sz="0" w:space="0" w:color="auto" w:frame="1"/>
        </w:rPr>
        <w:t>//static variable</w:t>
      </w:r>
      <w:r>
        <w:rPr>
          <w:rFonts w:ascii="Verdana" w:hAnsi="Verdana"/>
          <w:color w:val="000000"/>
          <w:sz w:val="14"/>
          <w:szCs w:val="14"/>
          <w:bdr w:val="none" w:sz="0" w:space="0" w:color="auto" w:frame="1"/>
        </w:rPr>
        <w:t>  </w:t>
      </w:r>
    </w:p>
    <w:p w:rsidR="004B7C82" w:rsidRDefault="004B7C82" w:rsidP="004B7C82">
      <w:pPr>
        <w:numPr>
          <w:ilvl w:val="0"/>
          <w:numId w:val="25"/>
        </w:numPr>
        <w:shd w:val="clear" w:color="auto" w:fill="FFFFFF"/>
        <w:spacing w:after="0" w:line="226"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lastRenderedPageBreak/>
        <w:t>void</w:t>
      </w:r>
      <w:r>
        <w:rPr>
          <w:rFonts w:ascii="Verdana" w:hAnsi="Verdana"/>
          <w:color w:val="000000"/>
          <w:sz w:val="14"/>
          <w:szCs w:val="14"/>
          <w:bdr w:val="none" w:sz="0" w:space="0" w:color="auto" w:frame="1"/>
        </w:rPr>
        <w:t> method(){  </w:t>
      </w:r>
    </w:p>
    <w:p w:rsidR="004B7C82" w:rsidRDefault="004B7C82" w:rsidP="004B7C82">
      <w:pPr>
        <w:numPr>
          <w:ilvl w:val="0"/>
          <w:numId w:val="25"/>
        </w:numPr>
        <w:shd w:val="clear" w:color="auto" w:fill="FFFFFF"/>
        <w:spacing w:after="0" w:line="226" w:lineRule="atLeast"/>
        <w:ind w:left="0"/>
        <w:rPr>
          <w:rFonts w:ascii="Verdana" w:hAnsi="Verdana"/>
          <w:color w:val="000000"/>
          <w:sz w:val="14"/>
          <w:szCs w:val="14"/>
        </w:rPr>
      </w:pP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n=</w:t>
      </w:r>
      <w:r>
        <w:rPr>
          <w:rStyle w:val="number"/>
          <w:rFonts w:ascii="Verdana" w:hAnsi="Verdana"/>
          <w:color w:val="C00000"/>
          <w:sz w:val="14"/>
          <w:szCs w:val="14"/>
          <w:bdr w:val="none" w:sz="0" w:space="0" w:color="auto" w:frame="1"/>
        </w:rPr>
        <w:t>90</w:t>
      </w:r>
      <w:r>
        <w:rPr>
          <w:rFonts w:ascii="Verdana" w:hAnsi="Verdana"/>
          <w:color w:val="000000"/>
          <w:sz w:val="14"/>
          <w:szCs w:val="14"/>
          <w:bdr w:val="none" w:sz="0" w:space="0" w:color="auto" w:frame="1"/>
        </w:rPr>
        <w:t>;</w:t>
      </w:r>
      <w:r>
        <w:rPr>
          <w:rStyle w:val="comment"/>
          <w:rFonts w:ascii="Verdana" w:hAnsi="Verdana"/>
          <w:color w:val="008200"/>
          <w:sz w:val="14"/>
          <w:szCs w:val="14"/>
          <w:bdr w:val="none" w:sz="0" w:space="0" w:color="auto" w:frame="1"/>
        </w:rPr>
        <w:t>//local variable</w:t>
      </w:r>
      <w:r>
        <w:rPr>
          <w:rFonts w:ascii="Verdana" w:hAnsi="Verdana"/>
          <w:color w:val="000000"/>
          <w:sz w:val="14"/>
          <w:szCs w:val="14"/>
          <w:bdr w:val="none" w:sz="0" w:space="0" w:color="auto" w:frame="1"/>
        </w:rPr>
        <w:t>  </w:t>
      </w:r>
    </w:p>
    <w:p w:rsidR="004B7C82" w:rsidRDefault="004B7C82" w:rsidP="004B7C82">
      <w:pPr>
        <w:numPr>
          <w:ilvl w:val="0"/>
          <w:numId w:val="25"/>
        </w:numPr>
        <w:shd w:val="clear" w:color="auto" w:fill="FFFFFF"/>
        <w:spacing w:after="0" w:line="226" w:lineRule="atLeast"/>
        <w:ind w:left="0"/>
        <w:rPr>
          <w:rFonts w:ascii="Verdana" w:hAnsi="Verdana"/>
          <w:color w:val="000000"/>
          <w:sz w:val="14"/>
          <w:szCs w:val="14"/>
        </w:rPr>
      </w:pPr>
      <w:r>
        <w:rPr>
          <w:rFonts w:ascii="Verdana" w:hAnsi="Verdana"/>
          <w:color w:val="000000"/>
          <w:sz w:val="14"/>
          <w:szCs w:val="14"/>
          <w:bdr w:val="none" w:sz="0" w:space="0" w:color="auto" w:frame="1"/>
        </w:rPr>
        <w:t>}  </w:t>
      </w:r>
    </w:p>
    <w:p w:rsidR="004B7C82" w:rsidRPr="004B7C82" w:rsidRDefault="004B7C82" w:rsidP="004B7C82">
      <w:pPr>
        <w:numPr>
          <w:ilvl w:val="0"/>
          <w:numId w:val="26"/>
        </w:numPr>
        <w:shd w:val="clear" w:color="auto" w:fill="FFFFFF"/>
        <w:spacing w:after="0" w:line="226" w:lineRule="atLeast"/>
        <w:ind w:left="0"/>
      </w:pPr>
      <w:r w:rsidRPr="004B7C82">
        <w:rPr>
          <w:rFonts w:ascii="Verdana" w:hAnsi="Verdana"/>
          <w:color w:val="000000"/>
          <w:sz w:val="14"/>
          <w:szCs w:val="14"/>
          <w:bdr w:val="none" w:sz="0" w:space="0" w:color="auto" w:frame="1"/>
        </w:rPr>
        <w:t>}</w:t>
      </w:r>
      <w:r w:rsidRPr="004B7C82">
        <w:rPr>
          <w:rStyle w:val="comment"/>
          <w:rFonts w:ascii="Verdana" w:hAnsi="Verdana"/>
          <w:color w:val="008200"/>
          <w:sz w:val="14"/>
          <w:szCs w:val="14"/>
          <w:bdr w:val="none" w:sz="0" w:space="0" w:color="auto" w:frame="1"/>
        </w:rPr>
        <w:t>//end of class</w:t>
      </w:r>
      <w:r w:rsidRPr="004B7C82">
        <w:rPr>
          <w:rFonts w:ascii="Verdana" w:hAnsi="Verdana"/>
          <w:color w:val="000000"/>
          <w:sz w:val="14"/>
          <w:szCs w:val="14"/>
          <w:bdr w:val="none" w:sz="0" w:space="0" w:color="auto" w:frame="1"/>
        </w:rPr>
        <w:t>  </w:t>
      </w:r>
    </w:p>
    <w:p w:rsidR="004B7C82" w:rsidRDefault="004B7C82" w:rsidP="004B7C82">
      <w:pPr>
        <w:shd w:val="clear" w:color="auto" w:fill="FFFFFF"/>
        <w:spacing w:after="0" w:line="226" w:lineRule="atLeast"/>
        <w:rPr>
          <w:rFonts w:ascii="Verdana" w:hAnsi="Verdana"/>
          <w:color w:val="000000"/>
          <w:sz w:val="14"/>
          <w:szCs w:val="14"/>
          <w:bdr w:val="none" w:sz="0" w:space="0" w:color="auto" w:frame="1"/>
        </w:rPr>
      </w:pP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Java Variable Example: Add Two Numbers</w:t>
      </w:r>
    </w:p>
    <w:p w:rsidR="004B7C82" w:rsidRPr="004B7C82" w:rsidRDefault="004B7C82" w:rsidP="004B7C82">
      <w:pPr>
        <w:numPr>
          <w:ilvl w:val="0"/>
          <w:numId w:val="3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Simple{  </w:t>
      </w:r>
    </w:p>
    <w:p w:rsidR="004B7C82" w:rsidRPr="004B7C82" w:rsidRDefault="004B7C82" w:rsidP="004B7C82">
      <w:pPr>
        <w:numPr>
          <w:ilvl w:val="0"/>
          <w:numId w:val="3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c=</w:t>
      </w:r>
      <w:proofErr w:type="spellStart"/>
      <w:r w:rsidRPr="004B7C82">
        <w:rPr>
          <w:rFonts w:ascii="Verdana" w:eastAsia="Times New Roman" w:hAnsi="Verdana" w:cs="Times New Roman"/>
          <w:color w:val="000000"/>
          <w:sz w:val="14"/>
          <w:szCs w:val="14"/>
          <w:bdr w:val="none" w:sz="0" w:space="0" w:color="auto" w:frame="1"/>
          <w:lang w:eastAsia="en-IN"/>
        </w:rPr>
        <w:t>a+b</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(c);  </w:t>
      </w:r>
    </w:p>
    <w:p w:rsidR="004B7C82" w:rsidRPr="004B7C82" w:rsidRDefault="004B7C82" w:rsidP="004B7C82">
      <w:pPr>
        <w:numPr>
          <w:ilvl w:val="0"/>
          <w:numId w:val="31"/>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20</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Java Variable Example: Widening</w:t>
      </w:r>
    </w:p>
    <w:p w:rsidR="004B7C82" w:rsidRPr="004B7C82" w:rsidRDefault="004B7C82" w:rsidP="004B7C82">
      <w:pPr>
        <w:numPr>
          <w:ilvl w:val="0"/>
          <w:numId w:val="3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Simple{  </w:t>
      </w:r>
    </w:p>
    <w:p w:rsidR="004B7C82" w:rsidRPr="004B7C82" w:rsidRDefault="004B7C82" w:rsidP="004B7C82">
      <w:pPr>
        <w:numPr>
          <w:ilvl w:val="0"/>
          <w:numId w:val="3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float</w:t>
      </w:r>
      <w:r w:rsidRPr="004B7C82">
        <w:rPr>
          <w:rFonts w:ascii="Verdana" w:eastAsia="Times New Roman" w:hAnsi="Verdana" w:cs="Times New Roman"/>
          <w:color w:val="000000"/>
          <w:sz w:val="14"/>
          <w:szCs w:val="14"/>
          <w:bdr w:val="none" w:sz="0" w:space="0" w:color="auto" w:frame="1"/>
          <w:lang w:eastAsia="en-IN"/>
        </w:rPr>
        <w:t> f=a;  </w:t>
      </w:r>
    </w:p>
    <w:p w:rsidR="004B7C82" w:rsidRPr="004B7C82" w:rsidRDefault="004B7C82" w:rsidP="004B7C82">
      <w:pPr>
        <w:numPr>
          <w:ilvl w:val="0"/>
          <w:numId w:val="3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3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(f);  </w:t>
      </w:r>
    </w:p>
    <w:p w:rsidR="004B7C82" w:rsidRPr="004B7C82" w:rsidRDefault="004B7C82" w:rsidP="004B7C82">
      <w:pPr>
        <w:numPr>
          <w:ilvl w:val="0"/>
          <w:numId w:val="32"/>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10.0</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Java Variable Example: Narrowing (Typecasting)</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Simple{  </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float</w:t>
      </w:r>
      <w:r w:rsidRPr="004B7C82">
        <w:rPr>
          <w:rFonts w:ascii="Verdana" w:eastAsia="Times New Roman" w:hAnsi="Verdana" w:cs="Times New Roman"/>
          <w:color w:val="000000"/>
          <w:sz w:val="14"/>
          <w:szCs w:val="14"/>
          <w:bdr w:val="none" w:sz="0" w:space="0" w:color="auto" w:frame="1"/>
          <w:lang w:eastAsia="en-IN"/>
        </w:rPr>
        <w:t> f=</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.5f;  </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8200"/>
          <w:sz w:val="14"/>
          <w:lang w:eastAsia="en-IN"/>
        </w:rPr>
        <w:t>//</w:t>
      </w:r>
      <w:proofErr w:type="spellStart"/>
      <w:r w:rsidRPr="004B7C82">
        <w:rPr>
          <w:rFonts w:ascii="Verdana" w:eastAsia="Times New Roman" w:hAnsi="Verdana" w:cs="Times New Roman"/>
          <w:color w:val="008200"/>
          <w:sz w:val="14"/>
          <w:lang w:eastAsia="en-IN"/>
        </w:rPr>
        <w:t>int</w:t>
      </w:r>
      <w:proofErr w:type="spellEnd"/>
      <w:r w:rsidRPr="004B7C82">
        <w:rPr>
          <w:rFonts w:ascii="Verdana" w:eastAsia="Times New Roman" w:hAnsi="Verdana" w:cs="Times New Roman"/>
          <w:color w:val="008200"/>
          <w:sz w:val="14"/>
          <w:lang w:eastAsia="en-IN"/>
        </w:rPr>
        <w:t> a=f;//Compile time error</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)f;  </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(f);  </w:t>
      </w:r>
    </w:p>
    <w:p w:rsidR="004B7C82" w:rsidRPr="004B7C82" w:rsidRDefault="004B7C82" w:rsidP="004B7C82">
      <w:pPr>
        <w:numPr>
          <w:ilvl w:val="0"/>
          <w:numId w:val="33"/>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33"/>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Java Variable Example: Overflow</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Simple{  </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8200"/>
          <w:sz w:val="14"/>
          <w:lang w:eastAsia="en-IN"/>
        </w:rPr>
        <w:t>//Overflow</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130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lastRenderedPageBreak/>
        <w:t>byte</w:t>
      </w:r>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b/>
          <w:bCs/>
          <w:color w:val="006699"/>
          <w:sz w:val="14"/>
          <w:lang w:eastAsia="en-IN"/>
        </w:rPr>
        <w:t>byte</w:t>
      </w:r>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3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(b);  </w:t>
      </w:r>
    </w:p>
    <w:p w:rsidR="004B7C82" w:rsidRPr="004B7C82" w:rsidRDefault="004B7C82" w:rsidP="004B7C82">
      <w:pPr>
        <w:numPr>
          <w:ilvl w:val="0"/>
          <w:numId w:val="34"/>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130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-126</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38"/>
          <w:sz w:val="27"/>
          <w:szCs w:val="27"/>
          <w:lang w:eastAsia="en-IN"/>
        </w:rPr>
      </w:pPr>
      <w:r w:rsidRPr="004B7C82">
        <w:rPr>
          <w:rFonts w:ascii="Helvetica" w:eastAsia="Times New Roman" w:hAnsi="Helvetica" w:cs="Helvetica"/>
          <w:color w:val="610B38"/>
          <w:sz w:val="27"/>
          <w:szCs w:val="27"/>
          <w:lang w:eastAsia="en-IN"/>
        </w:rPr>
        <w:t>Java Variable Example: Adding Lower Type</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Simple{  </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byte</w:t>
      </w:r>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byte</w:t>
      </w:r>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8200"/>
          <w:sz w:val="14"/>
          <w:lang w:eastAsia="en-IN"/>
        </w:rPr>
        <w:t>//byte c=</w:t>
      </w:r>
      <w:proofErr w:type="spellStart"/>
      <w:r w:rsidRPr="004B7C82">
        <w:rPr>
          <w:rFonts w:ascii="Verdana" w:eastAsia="Times New Roman" w:hAnsi="Verdana" w:cs="Times New Roman"/>
          <w:color w:val="008200"/>
          <w:sz w:val="14"/>
          <w:lang w:eastAsia="en-IN"/>
        </w:rPr>
        <w:t>a+b</w:t>
      </w:r>
      <w:proofErr w:type="spellEnd"/>
      <w:r w:rsidRPr="004B7C82">
        <w:rPr>
          <w:rFonts w:ascii="Verdana" w:eastAsia="Times New Roman" w:hAnsi="Verdana" w:cs="Times New Roman"/>
          <w:color w:val="008200"/>
          <w:sz w:val="14"/>
          <w:lang w:eastAsia="en-IN"/>
        </w:rPr>
        <w:t>;//Compile Time Error: because </w:t>
      </w:r>
      <w:proofErr w:type="spellStart"/>
      <w:r w:rsidRPr="004B7C82">
        <w:rPr>
          <w:rFonts w:ascii="Verdana" w:eastAsia="Times New Roman" w:hAnsi="Verdana" w:cs="Times New Roman"/>
          <w:color w:val="008200"/>
          <w:sz w:val="14"/>
          <w:lang w:eastAsia="en-IN"/>
        </w:rPr>
        <w:t>a+b</w:t>
      </w:r>
      <w:proofErr w:type="spellEnd"/>
      <w:r w:rsidRPr="004B7C82">
        <w:rPr>
          <w:rFonts w:ascii="Verdana" w:eastAsia="Times New Roman" w:hAnsi="Verdana" w:cs="Times New Roman"/>
          <w:color w:val="008200"/>
          <w:sz w:val="14"/>
          <w:lang w:eastAsia="en-IN"/>
        </w:rPr>
        <w:t>=20 will be </w:t>
      </w:r>
      <w:proofErr w:type="spellStart"/>
      <w:r w:rsidRPr="004B7C82">
        <w:rPr>
          <w:rFonts w:ascii="Verdana" w:eastAsia="Times New Roman" w:hAnsi="Verdana" w:cs="Times New Roman"/>
          <w:color w:val="008200"/>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byte</w:t>
      </w:r>
      <w:r w:rsidRPr="004B7C82">
        <w:rPr>
          <w:rFonts w:ascii="Verdana" w:eastAsia="Times New Roman" w:hAnsi="Verdana" w:cs="Times New Roman"/>
          <w:color w:val="000000"/>
          <w:sz w:val="14"/>
          <w:szCs w:val="14"/>
          <w:bdr w:val="none" w:sz="0" w:space="0" w:color="auto" w:frame="1"/>
          <w:lang w:eastAsia="en-IN"/>
        </w:rPr>
        <w:t> c=(</w:t>
      </w:r>
      <w:r w:rsidRPr="004B7C82">
        <w:rPr>
          <w:rFonts w:ascii="Verdana" w:eastAsia="Times New Roman" w:hAnsi="Verdana" w:cs="Times New Roman"/>
          <w:b/>
          <w:bCs/>
          <w:color w:val="006699"/>
          <w:sz w:val="14"/>
          <w:lang w:eastAsia="en-IN"/>
        </w:rPr>
        <w:t>byte</w:t>
      </w:r>
      <w:r w:rsidRPr="004B7C82">
        <w:rPr>
          <w:rFonts w:ascii="Verdana" w:eastAsia="Times New Roman" w:hAnsi="Verdana" w:cs="Times New Roman"/>
          <w:color w:val="000000"/>
          <w:sz w:val="14"/>
          <w:szCs w:val="14"/>
          <w:bdr w:val="none" w:sz="0" w:space="0" w:color="auto" w:frame="1"/>
          <w:lang w:eastAsia="en-IN"/>
        </w:rPr>
        <w:t>)(</w:t>
      </w:r>
      <w:proofErr w:type="spellStart"/>
      <w:r w:rsidRPr="004B7C82">
        <w:rPr>
          <w:rFonts w:ascii="Verdana" w:eastAsia="Times New Roman" w:hAnsi="Verdana" w:cs="Times New Roman"/>
          <w:color w:val="000000"/>
          <w:sz w:val="14"/>
          <w:szCs w:val="14"/>
          <w:bdr w:val="none" w:sz="0" w:space="0" w:color="auto" w:frame="1"/>
          <w:lang w:eastAsia="en-IN"/>
        </w:rPr>
        <w:t>a+b</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3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(c);  </w:t>
      </w:r>
    </w:p>
    <w:p w:rsidR="004B7C82" w:rsidRPr="004B7C82" w:rsidRDefault="004B7C82" w:rsidP="004B7C82">
      <w:pPr>
        <w:numPr>
          <w:ilvl w:val="0"/>
          <w:numId w:val="35"/>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20</w:t>
      </w:r>
    </w:p>
    <w:p w:rsidR="004B7C82" w:rsidRDefault="004B7C82" w:rsidP="004B7C82">
      <w:pPr>
        <w:shd w:val="clear" w:color="auto" w:fill="FFFFFF"/>
        <w:spacing w:after="0" w:line="226" w:lineRule="atLeast"/>
      </w:pP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Unary Operator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Java unary operators require only one operand. Unary operators are used to perform various operations i.e.:</w:t>
      </w:r>
    </w:p>
    <w:p w:rsidR="004B7C82" w:rsidRPr="004B7C82" w:rsidRDefault="004B7C82" w:rsidP="004B7C82">
      <w:pPr>
        <w:numPr>
          <w:ilvl w:val="0"/>
          <w:numId w:val="5"/>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incrementing/decrementing a value by one</w:t>
      </w:r>
    </w:p>
    <w:p w:rsidR="004B7C82" w:rsidRPr="004B7C82" w:rsidRDefault="004B7C82" w:rsidP="004B7C82">
      <w:pPr>
        <w:numPr>
          <w:ilvl w:val="0"/>
          <w:numId w:val="5"/>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negating an expression</w:t>
      </w:r>
    </w:p>
    <w:p w:rsidR="004B7C82" w:rsidRPr="004B7C82" w:rsidRDefault="004B7C82" w:rsidP="004B7C82">
      <w:pPr>
        <w:numPr>
          <w:ilvl w:val="0"/>
          <w:numId w:val="5"/>
        </w:numPr>
        <w:shd w:val="clear" w:color="auto" w:fill="FFFFFF"/>
        <w:spacing w:before="43" w:after="100" w:afterAutospacing="1" w:line="226" w:lineRule="atLeast"/>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inverting the value of a </w:t>
      </w:r>
      <w:proofErr w:type="spellStart"/>
      <w:r w:rsidRPr="004B7C82">
        <w:rPr>
          <w:rFonts w:ascii="Verdana" w:eastAsia="Times New Roman" w:hAnsi="Verdana" w:cs="Times New Roman"/>
          <w:color w:val="000000"/>
          <w:sz w:val="14"/>
          <w:szCs w:val="14"/>
          <w:lang w:eastAsia="en-IN"/>
        </w:rPr>
        <w:t>boolean</w:t>
      </w:r>
      <w:proofErr w:type="spellEnd"/>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Unary Operator Example: ++ and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x=</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(x++);</w:t>
      </w:r>
      <w:r w:rsidRPr="004B7C82">
        <w:rPr>
          <w:rFonts w:ascii="Verdana" w:eastAsia="Times New Roman" w:hAnsi="Verdana" w:cs="Times New Roman"/>
          <w:color w:val="008200"/>
          <w:sz w:val="14"/>
          <w:lang w:eastAsia="en-IN"/>
        </w:rPr>
        <w:t>//10 (11)</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(++x);</w:t>
      </w:r>
      <w:r w:rsidRPr="004B7C82">
        <w:rPr>
          <w:rFonts w:ascii="Verdana" w:eastAsia="Times New Roman" w:hAnsi="Verdana" w:cs="Times New Roman"/>
          <w:color w:val="008200"/>
          <w:sz w:val="14"/>
          <w:lang w:eastAsia="en-IN"/>
        </w:rPr>
        <w:t>//12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(x--);</w:t>
      </w:r>
      <w:r w:rsidRPr="004B7C82">
        <w:rPr>
          <w:rFonts w:ascii="Verdana" w:eastAsia="Times New Roman" w:hAnsi="Verdana" w:cs="Times New Roman"/>
          <w:color w:val="008200"/>
          <w:sz w:val="14"/>
          <w:lang w:eastAsia="en-IN"/>
        </w:rPr>
        <w:t>//12 (11)</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(--x);</w:t>
      </w:r>
      <w:r w:rsidRPr="004B7C82">
        <w:rPr>
          <w:rFonts w:ascii="Verdana" w:eastAsia="Times New Roman" w:hAnsi="Verdana" w:cs="Times New Roman"/>
          <w:color w:val="0082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6"/>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12</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12</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Unary Operator Example 2: ++ and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lastRenderedPageBreak/>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 ++a);</w:t>
      </w:r>
      <w:r w:rsidRPr="004B7C82">
        <w:rPr>
          <w:rFonts w:ascii="Verdana" w:eastAsia="Times New Roman" w:hAnsi="Verdana" w:cs="Times New Roman"/>
          <w:color w:val="008200"/>
          <w:sz w:val="14"/>
          <w:lang w:eastAsia="en-IN"/>
        </w:rPr>
        <w:t>//10+12=22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(b++ + b++);</w:t>
      </w:r>
      <w:r w:rsidRPr="004B7C82">
        <w:rPr>
          <w:rFonts w:ascii="Verdana" w:eastAsia="Times New Roman" w:hAnsi="Verdana" w:cs="Times New Roman"/>
          <w:color w:val="008200"/>
          <w:sz w:val="14"/>
          <w:lang w:eastAsia="en-IN"/>
        </w:rPr>
        <w:t>//10+11=21</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7"/>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22</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21</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Unary Operator Example: ~ and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boolean</w:t>
      </w:r>
      <w:proofErr w:type="spellEnd"/>
      <w:r w:rsidRPr="004B7C82">
        <w:rPr>
          <w:rFonts w:ascii="Verdana" w:eastAsia="Times New Roman" w:hAnsi="Verdana" w:cs="Times New Roman"/>
          <w:color w:val="000000"/>
          <w:sz w:val="14"/>
          <w:szCs w:val="14"/>
          <w:bdr w:val="none" w:sz="0" w:space="0" w:color="auto" w:frame="1"/>
          <w:lang w:eastAsia="en-IN"/>
        </w:rPr>
        <w:t> c=</w:t>
      </w:r>
      <w:r w:rsidRPr="004B7C82">
        <w:rPr>
          <w:rFonts w:ascii="Verdana" w:eastAsia="Times New Roman" w:hAnsi="Verdana" w:cs="Times New Roman"/>
          <w:b/>
          <w:bCs/>
          <w:color w:val="006699"/>
          <w:sz w:val="14"/>
          <w:lang w:eastAsia="en-IN"/>
        </w:rPr>
        <w:t>true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boolean</w:t>
      </w:r>
      <w:proofErr w:type="spellEnd"/>
      <w:r w:rsidRPr="004B7C82">
        <w:rPr>
          <w:rFonts w:ascii="Verdana" w:eastAsia="Times New Roman" w:hAnsi="Verdana" w:cs="Times New Roman"/>
          <w:color w:val="000000"/>
          <w:sz w:val="14"/>
          <w:szCs w:val="14"/>
          <w:bdr w:val="none" w:sz="0" w:space="0" w:color="auto" w:frame="1"/>
          <w:lang w:eastAsia="en-IN"/>
        </w:rPr>
        <w:t> d=</w:t>
      </w:r>
      <w:r w:rsidRPr="004B7C82">
        <w:rPr>
          <w:rFonts w:ascii="Verdana" w:eastAsia="Times New Roman" w:hAnsi="Verdana" w:cs="Times New Roman"/>
          <w:b/>
          <w:bCs/>
          <w:color w:val="006699"/>
          <w:sz w:val="14"/>
          <w:lang w:eastAsia="en-IN"/>
        </w:rPr>
        <w:t>false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System.out.println(~a);</w:t>
      </w:r>
      <w:r w:rsidRPr="004B7C82">
        <w:rPr>
          <w:rFonts w:ascii="Verdana" w:eastAsia="Times New Roman" w:hAnsi="Verdana" w:cs="Times New Roman"/>
          <w:color w:val="008200"/>
          <w:sz w:val="14"/>
          <w:lang w:eastAsia="en-IN"/>
        </w:rPr>
        <w:t>//-11 (minus of total positive value which starts from 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System.out.println(~b);</w:t>
      </w:r>
      <w:r w:rsidRPr="004B7C82">
        <w:rPr>
          <w:rFonts w:ascii="Verdana" w:eastAsia="Times New Roman" w:hAnsi="Verdana" w:cs="Times New Roman"/>
          <w:color w:val="008200"/>
          <w:sz w:val="14"/>
          <w:lang w:eastAsia="en-IN"/>
        </w:rPr>
        <w:t>//9 (positive of total minus, positive starts from 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(!c);</w:t>
      </w:r>
      <w:r w:rsidRPr="004B7C82">
        <w:rPr>
          <w:rFonts w:ascii="Verdana" w:eastAsia="Times New Roman" w:hAnsi="Verdana" w:cs="Times New Roman"/>
          <w:color w:val="008200"/>
          <w:sz w:val="14"/>
          <w:lang w:eastAsia="en-IN"/>
        </w:rPr>
        <w:t>//false (opposite of </w:t>
      </w:r>
      <w:proofErr w:type="spellStart"/>
      <w:r w:rsidRPr="004B7C82">
        <w:rPr>
          <w:rFonts w:ascii="Verdana" w:eastAsia="Times New Roman" w:hAnsi="Verdana" w:cs="Times New Roman"/>
          <w:color w:val="008200"/>
          <w:sz w:val="14"/>
          <w:lang w:eastAsia="en-IN"/>
        </w:rPr>
        <w:t>boolean</w:t>
      </w:r>
      <w:proofErr w:type="spellEnd"/>
      <w:r w:rsidRPr="004B7C82">
        <w:rPr>
          <w:rFonts w:ascii="Verdana" w:eastAsia="Times New Roman" w:hAnsi="Verdana" w:cs="Times New Roman"/>
          <w:color w:val="008200"/>
          <w:sz w:val="14"/>
          <w:lang w:eastAsia="en-IN"/>
        </w:rPr>
        <w:t> value)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(!d);</w:t>
      </w:r>
      <w:r w:rsidRPr="004B7C82">
        <w:rPr>
          <w:rFonts w:ascii="Verdana" w:eastAsia="Times New Roman" w:hAnsi="Verdana" w:cs="Times New Roman"/>
          <w:color w:val="008200"/>
          <w:sz w:val="14"/>
          <w:lang w:eastAsia="en-IN"/>
        </w:rPr>
        <w:t>//true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8"/>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-11</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9</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false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true</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Arithmetic Operators</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 xml:space="preserve">Java </w:t>
      </w:r>
      <w:proofErr w:type="spellStart"/>
      <w:r w:rsidRPr="004B7C82">
        <w:rPr>
          <w:rFonts w:ascii="Verdana" w:eastAsia="Times New Roman" w:hAnsi="Verdana" w:cs="Times New Roman"/>
          <w:color w:val="000000"/>
          <w:sz w:val="14"/>
          <w:szCs w:val="14"/>
          <w:lang w:eastAsia="en-IN"/>
        </w:rPr>
        <w:t>arithmatic</w:t>
      </w:r>
      <w:proofErr w:type="spellEnd"/>
      <w:r w:rsidRPr="004B7C82">
        <w:rPr>
          <w:rFonts w:ascii="Verdana" w:eastAsia="Times New Roman" w:hAnsi="Verdana" w:cs="Times New Roman"/>
          <w:color w:val="000000"/>
          <w:sz w:val="14"/>
          <w:szCs w:val="14"/>
          <w:lang w:eastAsia="en-IN"/>
        </w:rPr>
        <w:t xml:space="preserve"> operators are used to perform addition, subtraction, multiplication, and division. They act as basic mathematical operations.</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Arithmetic Operator Example</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proofErr w:type="spellStart"/>
      <w:r w:rsidRPr="004B7C82">
        <w:rPr>
          <w:rFonts w:ascii="Verdana" w:eastAsia="Times New Roman" w:hAnsi="Verdana" w:cs="Times New Roman"/>
          <w:color w:val="000000"/>
          <w:sz w:val="14"/>
          <w:szCs w:val="14"/>
          <w:bdr w:val="none" w:sz="0" w:space="0" w:color="auto" w:frame="1"/>
          <w:lang w:eastAsia="en-IN"/>
        </w:rPr>
        <w:t>a+b</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(a-b);</w:t>
      </w:r>
      <w:r w:rsidRPr="004B7C82">
        <w:rPr>
          <w:rFonts w:ascii="Verdana" w:eastAsia="Times New Roman" w:hAnsi="Verdana" w:cs="Times New Roman"/>
          <w:color w:val="0082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(a*b);</w:t>
      </w:r>
      <w:r w:rsidRPr="004B7C82">
        <w:rPr>
          <w:rFonts w:ascii="Verdana" w:eastAsia="Times New Roman" w:hAnsi="Verdana" w:cs="Times New Roman"/>
          <w:color w:val="008200"/>
          <w:sz w:val="14"/>
          <w:lang w:eastAsia="en-IN"/>
        </w:rPr>
        <w:t>//50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(a/b);</w:t>
      </w:r>
      <w:r w:rsidRPr="004B7C82">
        <w:rPr>
          <w:rFonts w:ascii="Verdana" w:eastAsia="Times New Roman" w:hAnsi="Verdana" w:cs="Times New Roman"/>
          <w:color w:val="0082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proofErr w:type="spellStart"/>
      <w:r w:rsidRPr="004B7C82">
        <w:rPr>
          <w:rFonts w:ascii="Verdana" w:eastAsia="Times New Roman" w:hAnsi="Verdana" w:cs="Times New Roman"/>
          <w:color w:val="000000"/>
          <w:sz w:val="14"/>
          <w:szCs w:val="14"/>
          <w:bdr w:val="none" w:sz="0" w:space="0" w:color="auto" w:frame="1"/>
          <w:lang w:eastAsia="en-IN"/>
        </w:rPr>
        <w:t>a%b</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9"/>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50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0</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lastRenderedPageBreak/>
        <w:t>Java Arithmetic Operator Example: Expression</w:t>
      </w:r>
    </w:p>
    <w:p w:rsidR="004B7C82" w:rsidRPr="004B7C82" w:rsidRDefault="004B7C82" w:rsidP="004B7C82">
      <w:pPr>
        <w:numPr>
          <w:ilvl w:val="0"/>
          <w:numId w:val="1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0"/>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3</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4</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0"/>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21</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Left Shift Operator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Java left shift operator &lt;&lt; is used to shift all of the bits in a value to the left side of a specified number of times.</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Left Shift Operator Example</w:t>
      </w:r>
    </w:p>
    <w:p w:rsidR="004B7C82" w:rsidRPr="004B7C82" w:rsidRDefault="004B7C82" w:rsidP="004B7C82">
      <w:pPr>
        <w:numPr>
          <w:ilvl w:val="0"/>
          <w:numId w:val="1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&lt;&lt;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//10*2^2=10*4=40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&lt;&lt;</w:t>
      </w:r>
      <w:r w:rsidRPr="004B7C82">
        <w:rPr>
          <w:rFonts w:ascii="Verdana" w:eastAsia="Times New Roman" w:hAnsi="Verdana" w:cs="Times New Roman"/>
          <w:color w:val="C00000"/>
          <w:sz w:val="14"/>
          <w:lang w:eastAsia="en-IN"/>
        </w:rPr>
        <w:t>3</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//10*2^3=10*8=80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&lt;&lt;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//20*2^2=20*4=80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15</w:t>
      </w:r>
      <w:r w:rsidRPr="004B7C82">
        <w:rPr>
          <w:rFonts w:ascii="Verdana" w:eastAsia="Times New Roman" w:hAnsi="Verdana" w:cs="Times New Roman"/>
          <w:color w:val="000000"/>
          <w:sz w:val="14"/>
          <w:szCs w:val="14"/>
          <w:bdr w:val="none" w:sz="0" w:space="0" w:color="auto" w:frame="1"/>
          <w:lang w:eastAsia="en-IN"/>
        </w:rPr>
        <w:t>&lt;&lt;</w:t>
      </w:r>
      <w:r w:rsidRPr="004B7C82">
        <w:rPr>
          <w:rFonts w:ascii="Verdana" w:eastAsia="Times New Roman" w:hAnsi="Verdana" w:cs="Times New Roman"/>
          <w:color w:val="C00000"/>
          <w:sz w:val="14"/>
          <w:lang w:eastAsia="en-IN"/>
        </w:rPr>
        <w:t>4</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//15*2^4=15*16=240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1"/>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40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80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80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240</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Right Shift Operator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Java right shift operator &gt;&gt; is used to move left operands value to right by the number of bits specified by the right operand.</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Right Shift Operator Example</w:t>
      </w:r>
    </w:p>
    <w:p w:rsidR="004B7C82" w:rsidRPr="004B7C82" w:rsidRDefault="004B7C82" w:rsidP="004B7C82">
      <w:pPr>
        <w:numPr>
          <w:ilvl w:val="0"/>
          <w:numId w:val="1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&gt;&gt;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//10/2^2=10/4=2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&gt;&gt;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//20/2^2=20/4=5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&gt;&gt;</w:t>
      </w:r>
      <w:r w:rsidRPr="004B7C82">
        <w:rPr>
          <w:rFonts w:ascii="Verdana" w:eastAsia="Times New Roman" w:hAnsi="Verdana" w:cs="Times New Roman"/>
          <w:color w:val="C00000"/>
          <w:sz w:val="14"/>
          <w:lang w:eastAsia="en-IN"/>
        </w:rPr>
        <w:t>3</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//20/2^3=20/8=2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2"/>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 xml:space="preserve">Java Shift Operator Example: &gt;&gt; </w:t>
      </w:r>
      <w:proofErr w:type="spellStart"/>
      <w:r w:rsidRPr="004B7C82">
        <w:rPr>
          <w:rFonts w:ascii="Helvetica" w:eastAsia="Times New Roman" w:hAnsi="Helvetica" w:cs="Helvetica"/>
          <w:color w:val="610B4B"/>
          <w:sz w:val="23"/>
          <w:szCs w:val="23"/>
          <w:lang w:eastAsia="en-IN"/>
        </w:rPr>
        <w:t>vs</w:t>
      </w:r>
      <w:proofErr w:type="spellEnd"/>
      <w:r w:rsidRPr="004B7C82">
        <w:rPr>
          <w:rFonts w:ascii="Helvetica" w:eastAsia="Times New Roman" w:hAnsi="Helvetica" w:cs="Helvetica"/>
          <w:color w:val="610B4B"/>
          <w:sz w:val="23"/>
          <w:szCs w:val="23"/>
          <w:lang w:eastAsia="en-IN"/>
        </w:rPr>
        <w:t xml:space="preserve"> &gt;&gt;&gt;</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lastRenderedPageBreak/>
        <w:t>    </w:t>
      </w:r>
      <w:r w:rsidRPr="004B7C82">
        <w:rPr>
          <w:rFonts w:ascii="Verdana" w:eastAsia="Times New Roman" w:hAnsi="Verdana" w:cs="Times New Roman"/>
          <w:color w:val="008200"/>
          <w:sz w:val="14"/>
          <w:lang w:eastAsia="en-IN"/>
        </w:rPr>
        <w:t>//For positive number, &gt;&gt; and &gt;&gt;&gt; works same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&gt;&gt;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&gt;&gt;&gt;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color w:val="008200"/>
          <w:sz w:val="14"/>
          <w:lang w:eastAsia="en-IN"/>
        </w:rPr>
        <w:t>//For negative number, &gt;&gt;&gt; changes parity bit (MSB) to 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&gt;&gt;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&gt;&gt;&gt;</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3"/>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-5</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1073741819</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AND Operator Example: Logical &amp;&amp; and Bitwise &amp;</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logical &amp;&amp; operator doesn't check second condition if first condition is false. It checks second condition only if first one is true.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bitwise &amp; operator always checks both conditions whether first condition is true or false.</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c=</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(a&lt;b&amp;&amp;a&lt;c);</w:t>
      </w:r>
      <w:r w:rsidRPr="004B7C82">
        <w:rPr>
          <w:rFonts w:ascii="Verdana" w:eastAsia="Times New Roman" w:hAnsi="Verdana" w:cs="Times New Roman"/>
          <w:color w:val="008200"/>
          <w:sz w:val="14"/>
          <w:lang w:eastAsia="en-IN"/>
        </w:rPr>
        <w:t>//false &amp;&amp; true = false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(a&lt;</w:t>
      </w:r>
      <w:proofErr w:type="spellStart"/>
      <w:r w:rsidRPr="004B7C82">
        <w:rPr>
          <w:rFonts w:ascii="Verdana" w:eastAsia="Times New Roman" w:hAnsi="Verdana" w:cs="Times New Roman"/>
          <w:color w:val="000000"/>
          <w:sz w:val="14"/>
          <w:szCs w:val="14"/>
          <w:bdr w:val="none" w:sz="0" w:space="0" w:color="auto" w:frame="1"/>
          <w:lang w:eastAsia="en-IN"/>
        </w:rPr>
        <w:t>b&amp;a</w:t>
      </w:r>
      <w:proofErr w:type="spellEnd"/>
      <w:r w:rsidRPr="004B7C82">
        <w:rPr>
          <w:rFonts w:ascii="Verdana" w:eastAsia="Times New Roman" w:hAnsi="Verdana" w:cs="Times New Roman"/>
          <w:color w:val="000000"/>
          <w:sz w:val="14"/>
          <w:szCs w:val="14"/>
          <w:bdr w:val="none" w:sz="0" w:space="0" w:color="auto" w:frame="1"/>
          <w:lang w:eastAsia="en-IN"/>
        </w:rPr>
        <w:t>&lt;c);</w:t>
      </w:r>
      <w:r w:rsidRPr="004B7C82">
        <w:rPr>
          <w:rFonts w:ascii="Verdana" w:eastAsia="Times New Roman" w:hAnsi="Verdana" w:cs="Times New Roman"/>
          <w:color w:val="008200"/>
          <w:sz w:val="14"/>
          <w:lang w:eastAsia="en-IN"/>
        </w:rPr>
        <w:t>//false &amp; true = false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4"/>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false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false</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 xml:space="preserve">Java AND Operator Example: Logical &amp;&amp; </w:t>
      </w:r>
      <w:proofErr w:type="spellStart"/>
      <w:r w:rsidRPr="004B7C82">
        <w:rPr>
          <w:rFonts w:ascii="Helvetica" w:eastAsia="Times New Roman" w:hAnsi="Helvetica" w:cs="Helvetica"/>
          <w:color w:val="610B4B"/>
          <w:sz w:val="23"/>
          <w:szCs w:val="23"/>
          <w:lang w:eastAsia="en-IN"/>
        </w:rPr>
        <w:t>vs</w:t>
      </w:r>
      <w:proofErr w:type="spellEnd"/>
      <w:r w:rsidRPr="004B7C82">
        <w:rPr>
          <w:rFonts w:ascii="Helvetica" w:eastAsia="Times New Roman" w:hAnsi="Helvetica" w:cs="Helvetica"/>
          <w:color w:val="610B4B"/>
          <w:sz w:val="23"/>
          <w:szCs w:val="23"/>
          <w:lang w:eastAsia="en-IN"/>
        </w:rPr>
        <w:t xml:space="preserve"> Bitwise &amp;</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c=</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(a&lt;b&amp;&amp;a++&lt;c);</w:t>
      </w:r>
      <w:r w:rsidRPr="004B7C82">
        <w:rPr>
          <w:rFonts w:ascii="Verdana" w:eastAsia="Times New Roman" w:hAnsi="Verdana" w:cs="Times New Roman"/>
          <w:color w:val="008200"/>
          <w:sz w:val="14"/>
          <w:lang w:eastAsia="en-IN"/>
        </w:rPr>
        <w:t>//false &amp;&amp; true = false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System.out.println(a);</w:t>
      </w:r>
      <w:r w:rsidRPr="004B7C82">
        <w:rPr>
          <w:rFonts w:ascii="Verdana" w:eastAsia="Times New Roman" w:hAnsi="Verdana" w:cs="Times New Roman"/>
          <w:color w:val="008200"/>
          <w:sz w:val="14"/>
          <w:lang w:eastAsia="en-IN"/>
        </w:rPr>
        <w:t>//10 because second condition is not checked</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(a&lt;</w:t>
      </w:r>
      <w:proofErr w:type="spellStart"/>
      <w:r w:rsidRPr="004B7C82">
        <w:rPr>
          <w:rFonts w:ascii="Verdana" w:eastAsia="Times New Roman" w:hAnsi="Verdana" w:cs="Times New Roman"/>
          <w:color w:val="000000"/>
          <w:sz w:val="14"/>
          <w:szCs w:val="14"/>
          <w:bdr w:val="none" w:sz="0" w:space="0" w:color="auto" w:frame="1"/>
          <w:lang w:eastAsia="en-IN"/>
        </w:rPr>
        <w:t>b&amp;a</w:t>
      </w:r>
      <w:proofErr w:type="spellEnd"/>
      <w:r w:rsidRPr="004B7C82">
        <w:rPr>
          <w:rFonts w:ascii="Verdana" w:eastAsia="Times New Roman" w:hAnsi="Verdana" w:cs="Times New Roman"/>
          <w:color w:val="000000"/>
          <w:sz w:val="14"/>
          <w:szCs w:val="14"/>
          <w:bdr w:val="none" w:sz="0" w:space="0" w:color="auto" w:frame="1"/>
          <w:lang w:eastAsia="en-IN"/>
        </w:rPr>
        <w:t>++&lt;c);</w:t>
      </w:r>
      <w:r w:rsidRPr="004B7C82">
        <w:rPr>
          <w:rFonts w:ascii="Verdana" w:eastAsia="Times New Roman" w:hAnsi="Verdana" w:cs="Times New Roman"/>
          <w:color w:val="008200"/>
          <w:sz w:val="14"/>
          <w:lang w:eastAsia="en-IN"/>
        </w:rPr>
        <w:t>//false &amp;&amp; true = false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008200"/>
          <w:sz w:val="14"/>
          <w:lang w:eastAsia="en-IN"/>
        </w:rPr>
        <w:t>//11 because second condition is checked</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5"/>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false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false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11</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OR Operator Example: Logical || and Bitwise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lastRenderedPageBreak/>
        <w:t>The logical || operator doesn't check second condition if first condition is true. It checks second condition only if first one is false.</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The bitwise | operator always checks both conditions whether first condition is true or false.</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c=</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(a&gt;b||a&lt;c);</w:t>
      </w:r>
      <w:r w:rsidRPr="004B7C82">
        <w:rPr>
          <w:rFonts w:ascii="Verdana" w:eastAsia="Times New Roman" w:hAnsi="Verdana" w:cs="Times New Roman"/>
          <w:color w:val="008200"/>
          <w:sz w:val="14"/>
          <w:lang w:eastAsia="en-IN"/>
        </w:rPr>
        <w:t>//true || true = true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(a&gt;</w:t>
      </w:r>
      <w:proofErr w:type="spellStart"/>
      <w:r w:rsidRPr="004B7C82">
        <w:rPr>
          <w:rFonts w:ascii="Verdana" w:eastAsia="Times New Roman" w:hAnsi="Verdana" w:cs="Times New Roman"/>
          <w:color w:val="000000"/>
          <w:sz w:val="14"/>
          <w:szCs w:val="14"/>
          <w:bdr w:val="none" w:sz="0" w:space="0" w:color="auto" w:frame="1"/>
          <w:lang w:eastAsia="en-IN"/>
        </w:rPr>
        <w:t>b|a</w:t>
      </w:r>
      <w:proofErr w:type="spellEnd"/>
      <w:r w:rsidRPr="004B7C82">
        <w:rPr>
          <w:rFonts w:ascii="Verdana" w:eastAsia="Times New Roman" w:hAnsi="Verdana" w:cs="Times New Roman"/>
          <w:color w:val="000000"/>
          <w:sz w:val="14"/>
          <w:szCs w:val="14"/>
          <w:bdr w:val="none" w:sz="0" w:space="0" w:color="auto" w:frame="1"/>
          <w:lang w:eastAsia="en-IN"/>
        </w:rPr>
        <w:t>&lt;c);</w:t>
      </w:r>
      <w:r w:rsidRPr="004B7C82">
        <w:rPr>
          <w:rFonts w:ascii="Verdana" w:eastAsia="Times New Roman" w:hAnsi="Verdana" w:cs="Times New Roman"/>
          <w:color w:val="008200"/>
          <w:sz w:val="14"/>
          <w:lang w:eastAsia="en-IN"/>
        </w:rPr>
        <w:t>//true | true = true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8200"/>
          <w:sz w:val="14"/>
          <w:lang w:eastAsia="en-IN"/>
        </w:rPr>
        <w:t>//|| </w:t>
      </w:r>
      <w:proofErr w:type="spellStart"/>
      <w:r w:rsidRPr="004B7C82">
        <w:rPr>
          <w:rFonts w:ascii="Verdana" w:eastAsia="Times New Roman" w:hAnsi="Verdana" w:cs="Times New Roman"/>
          <w:color w:val="008200"/>
          <w:sz w:val="14"/>
          <w:lang w:eastAsia="en-IN"/>
        </w:rPr>
        <w:t>vs</w:t>
      </w:r>
      <w:proofErr w:type="spellEnd"/>
      <w:r w:rsidRPr="004B7C82">
        <w:rPr>
          <w:rFonts w:ascii="Verdana" w:eastAsia="Times New Roman" w:hAnsi="Verdana" w:cs="Times New Roman"/>
          <w:color w:val="008200"/>
          <w:sz w:val="14"/>
          <w:lang w:eastAsia="en-IN"/>
        </w:rPr>
        <w:t> |</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(a&gt;b||a++&lt;c);</w:t>
      </w:r>
      <w:r w:rsidRPr="004B7C82">
        <w:rPr>
          <w:rFonts w:ascii="Verdana" w:eastAsia="Times New Roman" w:hAnsi="Verdana" w:cs="Times New Roman"/>
          <w:color w:val="008200"/>
          <w:sz w:val="14"/>
          <w:lang w:eastAsia="en-IN"/>
        </w:rPr>
        <w:t>//true || true = true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System.out.println(a);</w:t>
      </w:r>
      <w:r w:rsidRPr="004B7C82">
        <w:rPr>
          <w:rFonts w:ascii="Verdana" w:eastAsia="Times New Roman" w:hAnsi="Verdana" w:cs="Times New Roman"/>
          <w:color w:val="008200"/>
          <w:sz w:val="14"/>
          <w:lang w:eastAsia="en-IN"/>
        </w:rPr>
        <w:t>//10 because second condition is not checked</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(a&gt;</w:t>
      </w:r>
      <w:proofErr w:type="spellStart"/>
      <w:r w:rsidRPr="004B7C82">
        <w:rPr>
          <w:rFonts w:ascii="Verdana" w:eastAsia="Times New Roman" w:hAnsi="Verdana" w:cs="Times New Roman"/>
          <w:color w:val="000000"/>
          <w:sz w:val="14"/>
          <w:szCs w:val="14"/>
          <w:bdr w:val="none" w:sz="0" w:space="0" w:color="auto" w:frame="1"/>
          <w:lang w:eastAsia="en-IN"/>
        </w:rPr>
        <w:t>b|a</w:t>
      </w:r>
      <w:proofErr w:type="spellEnd"/>
      <w:r w:rsidRPr="004B7C82">
        <w:rPr>
          <w:rFonts w:ascii="Verdana" w:eastAsia="Times New Roman" w:hAnsi="Verdana" w:cs="Times New Roman"/>
          <w:color w:val="000000"/>
          <w:sz w:val="14"/>
          <w:szCs w:val="14"/>
          <w:bdr w:val="none" w:sz="0" w:space="0" w:color="auto" w:frame="1"/>
          <w:lang w:eastAsia="en-IN"/>
        </w:rPr>
        <w:t>++&lt;c);</w:t>
      </w:r>
      <w:r w:rsidRPr="004B7C82">
        <w:rPr>
          <w:rFonts w:ascii="Verdana" w:eastAsia="Times New Roman" w:hAnsi="Verdana" w:cs="Times New Roman"/>
          <w:color w:val="008200"/>
          <w:sz w:val="14"/>
          <w:lang w:eastAsia="en-IN"/>
        </w:rPr>
        <w:t>//true | true = true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008200"/>
          <w:sz w:val="14"/>
          <w:lang w:eastAsia="en-IN"/>
        </w:rPr>
        <w:t>//11 because second condition is checked</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6"/>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true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true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true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10</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true</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11</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Ternary Operator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Java Ternary operator is used as one liner replacement for if-then-else statement and used a lot in java programming. it is the only conditional operator which takes three operands.</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Ternary Operator Example</w:t>
      </w:r>
    </w:p>
    <w:p w:rsidR="004B7C82" w:rsidRPr="004B7C82" w:rsidRDefault="004B7C82" w:rsidP="004B7C82">
      <w:pPr>
        <w:numPr>
          <w:ilvl w:val="0"/>
          <w:numId w:val="17"/>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7"/>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min=(a&lt;b)?a:b;  </w:t>
      </w:r>
    </w:p>
    <w:p w:rsidR="004B7C82" w:rsidRPr="004B7C82" w:rsidRDefault="004B7C82" w:rsidP="004B7C82">
      <w:pPr>
        <w:numPr>
          <w:ilvl w:val="0"/>
          <w:numId w:val="17"/>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(min);  </w:t>
      </w:r>
    </w:p>
    <w:p w:rsidR="004B7C82" w:rsidRPr="004B7C82" w:rsidRDefault="004B7C82" w:rsidP="004B7C82">
      <w:pPr>
        <w:numPr>
          <w:ilvl w:val="0"/>
          <w:numId w:val="17"/>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Another Example:</w:t>
      </w:r>
    </w:p>
    <w:p w:rsidR="004B7C82" w:rsidRPr="004B7C82" w:rsidRDefault="004B7C82" w:rsidP="004B7C82">
      <w:pPr>
        <w:numPr>
          <w:ilvl w:val="0"/>
          <w:numId w:val="18"/>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8"/>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5</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min=(a&lt;b)?a:b;  </w:t>
      </w:r>
    </w:p>
    <w:p w:rsidR="004B7C82" w:rsidRPr="004B7C82" w:rsidRDefault="004B7C82" w:rsidP="004B7C82">
      <w:pPr>
        <w:numPr>
          <w:ilvl w:val="0"/>
          <w:numId w:val="18"/>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(min);  </w:t>
      </w:r>
    </w:p>
    <w:p w:rsidR="004B7C82" w:rsidRPr="004B7C82" w:rsidRDefault="004B7C82" w:rsidP="004B7C82">
      <w:pPr>
        <w:numPr>
          <w:ilvl w:val="0"/>
          <w:numId w:val="18"/>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lastRenderedPageBreak/>
        <w:t>5</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Assignment Operator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Java assignment operator is one of the most common operator. It is used to assign the value on its right to the operand on its left.</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Assignment Operator Example</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20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C00000"/>
          <w:sz w:val="14"/>
          <w:lang w:eastAsia="en-IN"/>
        </w:rPr>
        <w:t>4</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//a=a+4 (a=10+4)</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b-=</w:t>
      </w:r>
      <w:r w:rsidRPr="004B7C82">
        <w:rPr>
          <w:rFonts w:ascii="Verdana" w:eastAsia="Times New Roman" w:hAnsi="Verdana" w:cs="Times New Roman"/>
          <w:color w:val="C00000"/>
          <w:sz w:val="14"/>
          <w:lang w:eastAsia="en-IN"/>
        </w:rPr>
        <w:t>4</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//b=b-4 (b=20-4)</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19"/>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(b);  </w:t>
      </w:r>
    </w:p>
    <w:p w:rsidR="004B7C82" w:rsidRPr="004B7C82" w:rsidRDefault="004B7C82" w:rsidP="004B7C82">
      <w:pPr>
        <w:numPr>
          <w:ilvl w:val="0"/>
          <w:numId w:val="19"/>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14</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16</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Assignment Operator Example</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b/>
          <w:bCs/>
          <w:color w:val="006699"/>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C00000"/>
          <w:sz w:val="14"/>
          <w:lang w:eastAsia="en-IN"/>
        </w:rPr>
        <w:t>3</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//10+3</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C00000"/>
          <w:sz w:val="14"/>
          <w:lang w:eastAsia="en-IN"/>
        </w:rPr>
        <w:t>4</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//13-4</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//9*2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color w:val="C00000"/>
          <w:sz w:val="14"/>
          <w:lang w:eastAsia="en-IN"/>
        </w:rPr>
        <w:t>2</w:t>
      </w:r>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//18/2</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0"/>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20"/>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13</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9</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18</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9</w:t>
      </w:r>
    </w:p>
    <w:p w:rsidR="004B7C82" w:rsidRPr="004B7C82" w:rsidRDefault="004B7C82" w:rsidP="004B7C82">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4B7C82">
        <w:rPr>
          <w:rFonts w:ascii="Helvetica" w:eastAsia="Times New Roman" w:hAnsi="Helvetica" w:cs="Helvetica"/>
          <w:color w:val="610B4B"/>
          <w:sz w:val="23"/>
          <w:szCs w:val="23"/>
          <w:lang w:eastAsia="en-IN"/>
        </w:rPr>
        <w:t>Java Assignment Operator Example: Adding short</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short</w:t>
      </w:r>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short</w:t>
      </w:r>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8200"/>
          <w:sz w:val="14"/>
          <w:lang w:eastAsia="en-IN"/>
        </w:rPr>
        <w:t>//a+=b;//a=</w:t>
      </w:r>
      <w:proofErr w:type="spellStart"/>
      <w:r w:rsidRPr="004B7C82">
        <w:rPr>
          <w:rFonts w:ascii="Verdana" w:eastAsia="Times New Roman" w:hAnsi="Verdana" w:cs="Times New Roman"/>
          <w:color w:val="008200"/>
          <w:sz w:val="14"/>
          <w:lang w:eastAsia="en-IN"/>
        </w:rPr>
        <w:t>a+b</w:t>
      </w:r>
      <w:proofErr w:type="spellEnd"/>
      <w:r w:rsidRPr="004B7C82">
        <w:rPr>
          <w:rFonts w:ascii="Verdana" w:eastAsia="Times New Roman" w:hAnsi="Verdana" w:cs="Times New Roman"/>
          <w:color w:val="008200"/>
          <w:sz w:val="14"/>
          <w:lang w:eastAsia="en-IN"/>
        </w:rPr>
        <w:t> internally so fine</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proofErr w:type="spellStart"/>
      <w:r w:rsidRPr="004B7C82">
        <w:rPr>
          <w:rFonts w:ascii="Verdana" w:eastAsia="Times New Roman" w:hAnsi="Verdana" w:cs="Times New Roman"/>
          <w:color w:val="000000"/>
          <w:sz w:val="14"/>
          <w:szCs w:val="14"/>
          <w:bdr w:val="none" w:sz="0" w:space="0" w:color="auto" w:frame="1"/>
          <w:lang w:eastAsia="en-IN"/>
        </w:rPr>
        <w:t>a+b</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//Compile time error because 10+10=20 now </w:t>
      </w:r>
      <w:proofErr w:type="spellStart"/>
      <w:r w:rsidRPr="004B7C82">
        <w:rPr>
          <w:rFonts w:ascii="Verdana" w:eastAsia="Times New Roman" w:hAnsi="Verdana" w:cs="Times New Roman"/>
          <w:color w:val="008200"/>
          <w:sz w:val="14"/>
          <w:lang w:eastAsia="en-IN"/>
        </w:rPr>
        <w:t>int</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1"/>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21"/>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lastRenderedPageBreak/>
        <w:t>Compile time error</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After type cast:</w:t>
      </w:r>
    </w:p>
    <w:p w:rsidR="004B7C82" w:rsidRPr="004B7C82" w:rsidRDefault="004B7C82" w:rsidP="004B7C82">
      <w:pPr>
        <w:numPr>
          <w:ilvl w:val="0"/>
          <w:numId w:val="2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class</w:t>
      </w:r>
      <w:r w:rsidRPr="004B7C82">
        <w:rPr>
          <w:rFonts w:ascii="Verdana" w:eastAsia="Times New Roman" w:hAnsi="Verdana" w:cs="Times New Roman"/>
          <w:color w:val="000000"/>
          <w:sz w:val="14"/>
          <w:szCs w:val="14"/>
          <w:bdr w:val="none" w:sz="0" w:space="0" w:color="auto" w:frame="1"/>
          <w:lang w:eastAsia="en-IN"/>
        </w:rPr>
        <w:t> </w:t>
      </w:r>
      <w:proofErr w:type="spellStart"/>
      <w:r w:rsidRPr="004B7C82">
        <w:rPr>
          <w:rFonts w:ascii="Verdana" w:eastAsia="Times New Roman" w:hAnsi="Verdana" w:cs="Times New Roman"/>
          <w:color w:val="000000"/>
          <w:sz w:val="14"/>
          <w:szCs w:val="14"/>
          <w:bdr w:val="none" w:sz="0" w:space="0" w:color="auto" w:frame="1"/>
          <w:lang w:eastAsia="en-IN"/>
        </w:rPr>
        <w:t>OperatorExample</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public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static</w:t>
      </w:r>
      <w:r w:rsidRPr="004B7C82">
        <w:rPr>
          <w:rFonts w:ascii="Verdana" w:eastAsia="Times New Roman" w:hAnsi="Verdana" w:cs="Times New Roman"/>
          <w:color w:val="000000"/>
          <w:sz w:val="14"/>
          <w:szCs w:val="14"/>
          <w:bdr w:val="none" w:sz="0" w:space="0" w:color="auto" w:frame="1"/>
          <w:lang w:eastAsia="en-IN"/>
        </w:rPr>
        <w:t> </w:t>
      </w:r>
      <w:r w:rsidRPr="004B7C82">
        <w:rPr>
          <w:rFonts w:ascii="Verdana" w:eastAsia="Times New Roman" w:hAnsi="Verdana" w:cs="Times New Roman"/>
          <w:b/>
          <w:bCs/>
          <w:color w:val="006699"/>
          <w:sz w:val="14"/>
          <w:lang w:eastAsia="en-IN"/>
        </w:rPr>
        <w:t>void</w:t>
      </w:r>
      <w:r w:rsidRPr="004B7C82">
        <w:rPr>
          <w:rFonts w:ascii="Verdana" w:eastAsia="Times New Roman" w:hAnsi="Verdana" w:cs="Times New Roman"/>
          <w:color w:val="000000"/>
          <w:sz w:val="14"/>
          <w:szCs w:val="14"/>
          <w:bdr w:val="none" w:sz="0" w:space="0" w:color="auto" w:frame="1"/>
          <w:lang w:eastAsia="en-IN"/>
        </w:rPr>
        <w:t> main(String </w:t>
      </w:r>
      <w:proofErr w:type="spellStart"/>
      <w:r w:rsidRPr="004B7C82">
        <w:rPr>
          <w:rFonts w:ascii="Verdana" w:eastAsia="Times New Roman" w:hAnsi="Verdana" w:cs="Times New Roman"/>
          <w:color w:val="000000"/>
          <w:sz w:val="14"/>
          <w:szCs w:val="14"/>
          <w:bdr w:val="none" w:sz="0" w:space="0" w:color="auto" w:frame="1"/>
          <w:lang w:eastAsia="en-IN"/>
        </w:rPr>
        <w:t>args</w:t>
      </w:r>
      <w:proofErr w:type="spellEnd"/>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short</w:t>
      </w:r>
      <w:r w:rsidRPr="004B7C82">
        <w:rPr>
          <w:rFonts w:ascii="Verdana" w:eastAsia="Times New Roman" w:hAnsi="Verdana" w:cs="Times New Roman"/>
          <w:color w:val="000000"/>
          <w:sz w:val="14"/>
          <w:szCs w:val="14"/>
          <w:bdr w:val="none" w:sz="0" w:space="0" w:color="auto" w:frame="1"/>
          <w:lang w:eastAsia="en-IN"/>
        </w:rPr>
        <w:t> a=</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b/>
          <w:bCs/>
          <w:color w:val="006699"/>
          <w:sz w:val="14"/>
          <w:lang w:eastAsia="en-IN"/>
        </w:rPr>
        <w:t>short</w:t>
      </w:r>
      <w:r w:rsidRPr="004B7C82">
        <w:rPr>
          <w:rFonts w:ascii="Verdana" w:eastAsia="Times New Roman" w:hAnsi="Verdana" w:cs="Times New Roman"/>
          <w:color w:val="000000"/>
          <w:sz w:val="14"/>
          <w:szCs w:val="14"/>
          <w:bdr w:val="none" w:sz="0" w:space="0" w:color="auto" w:frame="1"/>
          <w:lang w:eastAsia="en-IN"/>
        </w:rPr>
        <w:t> b=</w:t>
      </w:r>
      <w:r w:rsidRPr="004B7C82">
        <w:rPr>
          <w:rFonts w:ascii="Verdana" w:eastAsia="Times New Roman" w:hAnsi="Verdana" w:cs="Times New Roman"/>
          <w:color w:val="C00000"/>
          <w:sz w:val="14"/>
          <w:lang w:eastAsia="en-IN"/>
        </w:rPr>
        <w:t>10</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2"/>
        </w:numPr>
        <w:shd w:val="clear" w:color="auto" w:fill="FFFFFF"/>
        <w:spacing w:after="0"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a=(</w:t>
      </w:r>
      <w:r w:rsidRPr="004B7C82">
        <w:rPr>
          <w:rFonts w:ascii="Verdana" w:eastAsia="Times New Roman" w:hAnsi="Verdana" w:cs="Times New Roman"/>
          <w:b/>
          <w:bCs/>
          <w:color w:val="006699"/>
          <w:sz w:val="14"/>
          <w:lang w:eastAsia="en-IN"/>
        </w:rPr>
        <w:t>short</w:t>
      </w:r>
      <w:r w:rsidRPr="004B7C82">
        <w:rPr>
          <w:rFonts w:ascii="Verdana" w:eastAsia="Times New Roman" w:hAnsi="Verdana" w:cs="Times New Roman"/>
          <w:color w:val="000000"/>
          <w:sz w:val="14"/>
          <w:szCs w:val="14"/>
          <w:bdr w:val="none" w:sz="0" w:space="0" w:color="auto" w:frame="1"/>
          <w:lang w:eastAsia="en-IN"/>
        </w:rPr>
        <w:t>)(</w:t>
      </w:r>
      <w:proofErr w:type="spellStart"/>
      <w:r w:rsidRPr="004B7C82">
        <w:rPr>
          <w:rFonts w:ascii="Verdana" w:eastAsia="Times New Roman" w:hAnsi="Verdana" w:cs="Times New Roman"/>
          <w:color w:val="000000"/>
          <w:sz w:val="14"/>
          <w:szCs w:val="14"/>
          <w:bdr w:val="none" w:sz="0" w:space="0" w:color="auto" w:frame="1"/>
          <w:lang w:eastAsia="en-IN"/>
        </w:rPr>
        <w:t>a+b</w:t>
      </w:r>
      <w:proofErr w:type="spellEnd"/>
      <w:r w:rsidRPr="004B7C82">
        <w:rPr>
          <w:rFonts w:ascii="Verdana" w:eastAsia="Times New Roman" w:hAnsi="Verdana" w:cs="Times New Roman"/>
          <w:color w:val="000000"/>
          <w:sz w:val="14"/>
          <w:szCs w:val="14"/>
          <w:bdr w:val="none" w:sz="0" w:space="0" w:color="auto" w:frame="1"/>
          <w:lang w:eastAsia="en-IN"/>
        </w:rPr>
        <w:t>);</w:t>
      </w:r>
      <w:r w:rsidRPr="004B7C82">
        <w:rPr>
          <w:rFonts w:ascii="Verdana" w:eastAsia="Times New Roman" w:hAnsi="Verdana" w:cs="Times New Roman"/>
          <w:color w:val="008200"/>
          <w:sz w:val="14"/>
          <w:lang w:eastAsia="en-IN"/>
        </w:rPr>
        <w:t>//20 which is </w:t>
      </w:r>
      <w:proofErr w:type="spellStart"/>
      <w:r w:rsidRPr="004B7C82">
        <w:rPr>
          <w:rFonts w:ascii="Verdana" w:eastAsia="Times New Roman" w:hAnsi="Verdana" w:cs="Times New Roman"/>
          <w:color w:val="008200"/>
          <w:sz w:val="14"/>
          <w:lang w:eastAsia="en-IN"/>
        </w:rPr>
        <w:t>int</w:t>
      </w:r>
      <w:proofErr w:type="spellEnd"/>
      <w:r w:rsidRPr="004B7C82">
        <w:rPr>
          <w:rFonts w:ascii="Verdana" w:eastAsia="Times New Roman" w:hAnsi="Verdana" w:cs="Times New Roman"/>
          <w:color w:val="008200"/>
          <w:sz w:val="14"/>
          <w:lang w:eastAsia="en-IN"/>
        </w:rPr>
        <w:t> now converted to short</w:t>
      </w: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numPr>
          <w:ilvl w:val="0"/>
          <w:numId w:val="22"/>
        </w:numPr>
        <w:shd w:val="clear" w:color="auto" w:fill="FFFFFF"/>
        <w:spacing w:after="0" w:line="226" w:lineRule="atLeast"/>
        <w:ind w:left="0"/>
        <w:rPr>
          <w:rFonts w:ascii="Verdana" w:eastAsia="Times New Roman" w:hAnsi="Verdana" w:cs="Times New Roman"/>
          <w:color w:val="000000"/>
          <w:sz w:val="14"/>
          <w:szCs w:val="14"/>
          <w:lang w:eastAsia="en-IN"/>
        </w:rPr>
      </w:pPr>
      <w:proofErr w:type="spellStart"/>
      <w:r w:rsidRPr="004B7C82">
        <w:rPr>
          <w:rFonts w:ascii="Verdana" w:eastAsia="Times New Roman" w:hAnsi="Verdana" w:cs="Times New Roman"/>
          <w:color w:val="000000"/>
          <w:sz w:val="14"/>
          <w:szCs w:val="14"/>
          <w:bdr w:val="none" w:sz="0" w:space="0" w:color="auto" w:frame="1"/>
          <w:lang w:eastAsia="en-IN"/>
        </w:rPr>
        <w:t>System.out.println</w:t>
      </w:r>
      <w:proofErr w:type="spellEnd"/>
      <w:r w:rsidRPr="004B7C82">
        <w:rPr>
          <w:rFonts w:ascii="Verdana" w:eastAsia="Times New Roman" w:hAnsi="Verdana" w:cs="Times New Roman"/>
          <w:color w:val="000000"/>
          <w:sz w:val="14"/>
          <w:szCs w:val="14"/>
          <w:bdr w:val="none" w:sz="0" w:space="0" w:color="auto" w:frame="1"/>
          <w:lang w:eastAsia="en-IN"/>
        </w:rPr>
        <w:t>(a);  </w:t>
      </w:r>
    </w:p>
    <w:p w:rsidR="004B7C82" w:rsidRPr="004B7C82" w:rsidRDefault="004B7C82" w:rsidP="004B7C82">
      <w:pPr>
        <w:numPr>
          <w:ilvl w:val="0"/>
          <w:numId w:val="22"/>
        </w:numPr>
        <w:shd w:val="clear" w:color="auto" w:fill="FFFFFF"/>
        <w:spacing w:after="86" w:line="226" w:lineRule="atLeast"/>
        <w:ind w:left="0"/>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bdr w:val="none" w:sz="0" w:space="0" w:color="auto" w:frame="1"/>
          <w:lang w:eastAsia="en-IN"/>
        </w:rPr>
        <w:t>}}  </w:t>
      </w:r>
    </w:p>
    <w:p w:rsidR="004B7C82" w:rsidRPr="004B7C82" w:rsidRDefault="004B7C82" w:rsidP="004B7C82">
      <w:p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B7C82">
        <w:rPr>
          <w:rFonts w:ascii="Verdana" w:eastAsia="Times New Roman" w:hAnsi="Verdana" w:cs="Times New Roman"/>
          <w:color w:val="000000"/>
          <w:sz w:val="14"/>
          <w:szCs w:val="14"/>
          <w:lang w:eastAsia="en-IN"/>
        </w:rPr>
        <w:t>Output:</w:t>
      </w:r>
    </w:p>
    <w:p w:rsidR="004B7C82" w:rsidRPr="004B7C82" w:rsidRDefault="004B7C82" w:rsidP="004B7C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7C82">
        <w:rPr>
          <w:rFonts w:ascii="Courier New" w:eastAsia="Times New Roman" w:hAnsi="Courier New" w:cs="Courier New"/>
          <w:color w:val="000000"/>
          <w:sz w:val="20"/>
          <w:szCs w:val="20"/>
          <w:lang w:eastAsia="en-IN"/>
        </w:rPr>
        <w:t>20</w:t>
      </w:r>
    </w:p>
    <w:p w:rsidR="004B7C82" w:rsidRDefault="004B7C82"/>
    <w:sectPr w:rsidR="004B7C82" w:rsidSect="004122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609"/>
    <w:multiLevelType w:val="multilevel"/>
    <w:tmpl w:val="5D423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A56815"/>
    <w:multiLevelType w:val="multilevel"/>
    <w:tmpl w:val="2C9E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94866"/>
    <w:multiLevelType w:val="multilevel"/>
    <w:tmpl w:val="829E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72525"/>
    <w:multiLevelType w:val="multilevel"/>
    <w:tmpl w:val="7272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A1259"/>
    <w:multiLevelType w:val="multilevel"/>
    <w:tmpl w:val="127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61A50"/>
    <w:multiLevelType w:val="multilevel"/>
    <w:tmpl w:val="67BE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D52DE"/>
    <w:multiLevelType w:val="multilevel"/>
    <w:tmpl w:val="8D1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525E6C"/>
    <w:multiLevelType w:val="multilevel"/>
    <w:tmpl w:val="40A8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6F7BB3"/>
    <w:multiLevelType w:val="multilevel"/>
    <w:tmpl w:val="A014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4A33C4"/>
    <w:multiLevelType w:val="multilevel"/>
    <w:tmpl w:val="65CC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8A08C0"/>
    <w:multiLevelType w:val="multilevel"/>
    <w:tmpl w:val="D842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8D5EF6"/>
    <w:multiLevelType w:val="multilevel"/>
    <w:tmpl w:val="9D8C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5568E"/>
    <w:multiLevelType w:val="multilevel"/>
    <w:tmpl w:val="900E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6A3E8F"/>
    <w:multiLevelType w:val="multilevel"/>
    <w:tmpl w:val="8D744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776048C"/>
    <w:multiLevelType w:val="multilevel"/>
    <w:tmpl w:val="23C6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537F9B"/>
    <w:multiLevelType w:val="multilevel"/>
    <w:tmpl w:val="70141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97110F7"/>
    <w:multiLevelType w:val="multilevel"/>
    <w:tmpl w:val="1BD6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673105"/>
    <w:multiLevelType w:val="multilevel"/>
    <w:tmpl w:val="9FBA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9B06E4"/>
    <w:multiLevelType w:val="multilevel"/>
    <w:tmpl w:val="0D6EA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913572D"/>
    <w:multiLevelType w:val="multilevel"/>
    <w:tmpl w:val="2286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8812CA"/>
    <w:multiLevelType w:val="multilevel"/>
    <w:tmpl w:val="1732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3C0D02"/>
    <w:multiLevelType w:val="multilevel"/>
    <w:tmpl w:val="856C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3C32E0"/>
    <w:multiLevelType w:val="multilevel"/>
    <w:tmpl w:val="EA2C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8C1AE6"/>
    <w:multiLevelType w:val="multilevel"/>
    <w:tmpl w:val="498A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6D7279"/>
    <w:multiLevelType w:val="multilevel"/>
    <w:tmpl w:val="AD8A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8F0427"/>
    <w:multiLevelType w:val="multilevel"/>
    <w:tmpl w:val="181A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1866F3"/>
    <w:multiLevelType w:val="multilevel"/>
    <w:tmpl w:val="A63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0B0F55"/>
    <w:multiLevelType w:val="multilevel"/>
    <w:tmpl w:val="E282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746013"/>
    <w:multiLevelType w:val="multilevel"/>
    <w:tmpl w:val="0CF4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2113D5"/>
    <w:multiLevelType w:val="multilevel"/>
    <w:tmpl w:val="232E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597ECB"/>
    <w:multiLevelType w:val="multilevel"/>
    <w:tmpl w:val="217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E41E80"/>
    <w:multiLevelType w:val="multilevel"/>
    <w:tmpl w:val="A51A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441D68"/>
    <w:multiLevelType w:val="multilevel"/>
    <w:tmpl w:val="8FE85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F9501FB"/>
    <w:multiLevelType w:val="multilevel"/>
    <w:tmpl w:val="52F0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BC5F86"/>
    <w:multiLevelType w:val="multilevel"/>
    <w:tmpl w:val="B7CE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FE7A26"/>
    <w:multiLevelType w:val="multilevel"/>
    <w:tmpl w:val="9138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63228B"/>
    <w:multiLevelType w:val="multilevel"/>
    <w:tmpl w:val="E40C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F03B75"/>
    <w:multiLevelType w:val="multilevel"/>
    <w:tmpl w:val="7D90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462AAF"/>
    <w:multiLevelType w:val="multilevel"/>
    <w:tmpl w:val="7D4E9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32"/>
  </w:num>
  <w:num w:numId="4">
    <w:abstractNumId w:val="35"/>
  </w:num>
  <w:num w:numId="5">
    <w:abstractNumId w:val="38"/>
  </w:num>
  <w:num w:numId="6">
    <w:abstractNumId w:val="23"/>
  </w:num>
  <w:num w:numId="7">
    <w:abstractNumId w:val="4"/>
  </w:num>
  <w:num w:numId="8">
    <w:abstractNumId w:val="26"/>
  </w:num>
  <w:num w:numId="9">
    <w:abstractNumId w:val="31"/>
  </w:num>
  <w:num w:numId="10">
    <w:abstractNumId w:val="25"/>
  </w:num>
  <w:num w:numId="11">
    <w:abstractNumId w:val="22"/>
  </w:num>
  <w:num w:numId="12">
    <w:abstractNumId w:val="24"/>
  </w:num>
  <w:num w:numId="13">
    <w:abstractNumId w:val="27"/>
  </w:num>
  <w:num w:numId="14">
    <w:abstractNumId w:val="8"/>
  </w:num>
  <w:num w:numId="15">
    <w:abstractNumId w:val="37"/>
  </w:num>
  <w:num w:numId="16">
    <w:abstractNumId w:val="9"/>
  </w:num>
  <w:num w:numId="17">
    <w:abstractNumId w:val="3"/>
  </w:num>
  <w:num w:numId="18">
    <w:abstractNumId w:val="14"/>
  </w:num>
  <w:num w:numId="19">
    <w:abstractNumId w:val="10"/>
  </w:num>
  <w:num w:numId="20">
    <w:abstractNumId w:val="30"/>
  </w:num>
  <w:num w:numId="21">
    <w:abstractNumId w:val="36"/>
  </w:num>
  <w:num w:numId="22">
    <w:abstractNumId w:val="16"/>
  </w:num>
  <w:num w:numId="23">
    <w:abstractNumId w:val="17"/>
  </w:num>
  <w:num w:numId="24">
    <w:abstractNumId w:val="0"/>
  </w:num>
  <w:num w:numId="25">
    <w:abstractNumId w:val="19"/>
  </w:num>
  <w:num w:numId="26">
    <w:abstractNumId w:val="2"/>
  </w:num>
  <w:num w:numId="27">
    <w:abstractNumId w:val="11"/>
  </w:num>
  <w:num w:numId="28">
    <w:abstractNumId w:val="34"/>
  </w:num>
  <w:num w:numId="29">
    <w:abstractNumId w:val="21"/>
  </w:num>
  <w:num w:numId="30">
    <w:abstractNumId w:val="33"/>
  </w:num>
  <w:num w:numId="31">
    <w:abstractNumId w:val="7"/>
  </w:num>
  <w:num w:numId="32">
    <w:abstractNumId w:val="20"/>
  </w:num>
  <w:num w:numId="33">
    <w:abstractNumId w:val="29"/>
  </w:num>
  <w:num w:numId="34">
    <w:abstractNumId w:val="12"/>
  </w:num>
  <w:num w:numId="35">
    <w:abstractNumId w:val="28"/>
  </w:num>
  <w:num w:numId="36">
    <w:abstractNumId w:val="5"/>
  </w:num>
  <w:num w:numId="37">
    <w:abstractNumId w:val="6"/>
  </w:num>
  <w:num w:numId="38">
    <w:abstractNumId w:val="18"/>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B7C82"/>
    <w:rsid w:val="00412247"/>
    <w:rsid w:val="004B7C82"/>
    <w:rsid w:val="00F976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47"/>
  </w:style>
  <w:style w:type="paragraph" w:styleId="Heading1">
    <w:name w:val="heading 1"/>
    <w:basedOn w:val="Normal"/>
    <w:link w:val="Heading1Char"/>
    <w:uiPriority w:val="9"/>
    <w:qFormat/>
    <w:rsid w:val="004B7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7C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7C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B7C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C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7C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7C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7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C82"/>
    <w:rPr>
      <w:b/>
      <w:bCs/>
    </w:rPr>
  </w:style>
  <w:style w:type="paragraph" w:customStyle="1" w:styleId="n">
    <w:name w:val="n"/>
    <w:basedOn w:val="Normal"/>
    <w:rsid w:val="004B7C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7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C82"/>
    <w:rPr>
      <w:rFonts w:ascii="Tahoma" w:hAnsi="Tahoma" w:cs="Tahoma"/>
      <w:sz w:val="16"/>
      <w:szCs w:val="16"/>
    </w:rPr>
  </w:style>
  <w:style w:type="character" w:customStyle="1" w:styleId="keyword">
    <w:name w:val="keyword"/>
    <w:basedOn w:val="DefaultParagraphFont"/>
    <w:rsid w:val="004B7C82"/>
  </w:style>
  <w:style w:type="character" w:customStyle="1" w:styleId="number">
    <w:name w:val="number"/>
    <w:basedOn w:val="DefaultParagraphFont"/>
    <w:rsid w:val="004B7C82"/>
  </w:style>
  <w:style w:type="character" w:customStyle="1" w:styleId="comment">
    <w:name w:val="comment"/>
    <w:basedOn w:val="DefaultParagraphFont"/>
    <w:rsid w:val="004B7C82"/>
  </w:style>
  <w:style w:type="paragraph" w:styleId="HTMLPreformatted">
    <w:name w:val="HTML Preformatted"/>
    <w:basedOn w:val="Normal"/>
    <w:link w:val="HTMLPreformattedChar"/>
    <w:uiPriority w:val="99"/>
    <w:semiHidden/>
    <w:unhideWhenUsed/>
    <w:rsid w:val="004B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7C8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4B7C8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B7C82"/>
    <w:rPr>
      <w:i/>
      <w:iCs/>
    </w:rPr>
  </w:style>
  <w:style w:type="character" w:styleId="Hyperlink">
    <w:name w:val="Hyperlink"/>
    <w:basedOn w:val="DefaultParagraphFont"/>
    <w:uiPriority w:val="99"/>
    <w:semiHidden/>
    <w:unhideWhenUsed/>
    <w:rsid w:val="00F976FD"/>
    <w:rPr>
      <w:color w:val="0000FF"/>
      <w:u w:val="single"/>
    </w:rPr>
  </w:style>
</w:styles>
</file>

<file path=word/webSettings.xml><?xml version="1.0" encoding="utf-8"?>
<w:webSettings xmlns:r="http://schemas.openxmlformats.org/officeDocument/2006/relationships" xmlns:w="http://schemas.openxmlformats.org/wordprocessingml/2006/main">
  <w:divs>
    <w:div w:id="345135084">
      <w:bodyDiv w:val="1"/>
      <w:marLeft w:val="0"/>
      <w:marRight w:val="0"/>
      <w:marTop w:val="0"/>
      <w:marBottom w:val="0"/>
      <w:divBdr>
        <w:top w:val="none" w:sz="0" w:space="0" w:color="auto"/>
        <w:left w:val="none" w:sz="0" w:space="0" w:color="auto"/>
        <w:bottom w:val="none" w:sz="0" w:space="0" w:color="auto"/>
        <w:right w:val="none" w:sz="0" w:space="0" w:color="auto"/>
      </w:divBdr>
      <w:divsChild>
        <w:div w:id="1877278833">
          <w:marLeft w:val="0"/>
          <w:marRight w:val="0"/>
          <w:marTop w:val="0"/>
          <w:marBottom w:val="86"/>
          <w:divBdr>
            <w:top w:val="single" w:sz="4" w:space="0" w:color="D5DDC6"/>
            <w:left w:val="single" w:sz="18" w:space="0" w:color="66BB55"/>
            <w:bottom w:val="single" w:sz="4" w:space="0" w:color="D5DDC6"/>
            <w:right w:val="single" w:sz="4" w:space="0" w:color="D5DDC6"/>
          </w:divBdr>
        </w:div>
        <w:div w:id="1785884383">
          <w:marLeft w:val="0"/>
          <w:marRight w:val="0"/>
          <w:marTop w:val="86"/>
          <w:marBottom w:val="0"/>
          <w:divBdr>
            <w:top w:val="single" w:sz="4" w:space="0" w:color="D5DDC6"/>
            <w:left w:val="single" w:sz="4" w:space="3" w:color="D5DDC6"/>
            <w:bottom w:val="single" w:sz="4" w:space="0" w:color="D5DDC6"/>
            <w:right w:val="single" w:sz="4" w:space="0" w:color="D5DDC6"/>
          </w:divBdr>
        </w:div>
        <w:div w:id="1714769056">
          <w:marLeft w:val="0"/>
          <w:marRight w:val="0"/>
          <w:marTop w:val="0"/>
          <w:marBottom w:val="86"/>
          <w:divBdr>
            <w:top w:val="single" w:sz="4" w:space="0" w:color="D5DDC6"/>
            <w:left w:val="single" w:sz="18" w:space="0" w:color="66BB55"/>
            <w:bottom w:val="single" w:sz="4" w:space="0" w:color="D5DDC6"/>
            <w:right w:val="single" w:sz="4" w:space="0" w:color="D5DDC6"/>
          </w:divBdr>
        </w:div>
        <w:div w:id="1107769333">
          <w:marLeft w:val="0"/>
          <w:marRight w:val="0"/>
          <w:marTop w:val="86"/>
          <w:marBottom w:val="0"/>
          <w:divBdr>
            <w:top w:val="single" w:sz="4" w:space="0" w:color="D5DDC6"/>
            <w:left w:val="single" w:sz="4" w:space="3" w:color="D5DDC6"/>
            <w:bottom w:val="single" w:sz="4" w:space="0" w:color="D5DDC6"/>
            <w:right w:val="single" w:sz="4" w:space="0" w:color="D5DDC6"/>
          </w:divBdr>
        </w:div>
        <w:div w:id="1941795623">
          <w:marLeft w:val="0"/>
          <w:marRight w:val="0"/>
          <w:marTop w:val="0"/>
          <w:marBottom w:val="86"/>
          <w:divBdr>
            <w:top w:val="single" w:sz="4" w:space="0" w:color="D5DDC6"/>
            <w:left w:val="single" w:sz="18" w:space="0" w:color="66BB55"/>
            <w:bottom w:val="single" w:sz="4" w:space="0" w:color="D5DDC6"/>
            <w:right w:val="single" w:sz="4" w:space="0" w:color="D5DDC6"/>
          </w:divBdr>
        </w:div>
        <w:div w:id="914585397">
          <w:marLeft w:val="0"/>
          <w:marRight w:val="0"/>
          <w:marTop w:val="86"/>
          <w:marBottom w:val="0"/>
          <w:divBdr>
            <w:top w:val="single" w:sz="4" w:space="0" w:color="D5DDC6"/>
            <w:left w:val="single" w:sz="4" w:space="3" w:color="D5DDC6"/>
            <w:bottom w:val="single" w:sz="4" w:space="0" w:color="D5DDC6"/>
            <w:right w:val="single" w:sz="4" w:space="0" w:color="D5DDC6"/>
          </w:divBdr>
        </w:div>
        <w:div w:id="2011252132">
          <w:marLeft w:val="0"/>
          <w:marRight w:val="0"/>
          <w:marTop w:val="0"/>
          <w:marBottom w:val="86"/>
          <w:divBdr>
            <w:top w:val="single" w:sz="4" w:space="0" w:color="D5DDC6"/>
            <w:left w:val="single" w:sz="18" w:space="0" w:color="66BB55"/>
            <w:bottom w:val="single" w:sz="4" w:space="0" w:color="D5DDC6"/>
            <w:right w:val="single" w:sz="4" w:space="0" w:color="D5DDC6"/>
          </w:divBdr>
        </w:div>
        <w:div w:id="834418961">
          <w:marLeft w:val="0"/>
          <w:marRight w:val="0"/>
          <w:marTop w:val="86"/>
          <w:marBottom w:val="0"/>
          <w:divBdr>
            <w:top w:val="single" w:sz="4" w:space="0" w:color="D5DDC6"/>
            <w:left w:val="single" w:sz="4" w:space="3" w:color="D5DDC6"/>
            <w:bottom w:val="single" w:sz="4" w:space="0" w:color="D5DDC6"/>
            <w:right w:val="single" w:sz="4" w:space="0" w:color="D5DDC6"/>
          </w:divBdr>
        </w:div>
        <w:div w:id="1353605096">
          <w:marLeft w:val="0"/>
          <w:marRight w:val="0"/>
          <w:marTop w:val="0"/>
          <w:marBottom w:val="86"/>
          <w:divBdr>
            <w:top w:val="single" w:sz="4" w:space="0" w:color="D5DDC6"/>
            <w:left w:val="single" w:sz="18" w:space="0" w:color="66BB55"/>
            <w:bottom w:val="single" w:sz="4" w:space="0" w:color="D5DDC6"/>
            <w:right w:val="single" w:sz="4" w:space="0" w:color="D5DDC6"/>
          </w:divBdr>
        </w:div>
        <w:div w:id="1870797334">
          <w:marLeft w:val="0"/>
          <w:marRight w:val="0"/>
          <w:marTop w:val="86"/>
          <w:marBottom w:val="0"/>
          <w:divBdr>
            <w:top w:val="single" w:sz="4" w:space="0" w:color="D5DDC6"/>
            <w:left w:val="single" w:sz="4" w:space="3" w:color="D5DDC6"/>
            <w:bottom w:val="single" w:sz="4" w:space="0" w:color="D5DDC6"/>
            <w:right w:val="single" w:sz="4" w:space="0" w:color="D5DDC6"/>
          </w:divBdr>
        </w:div>
        <w:div w:id="1880125120">
          <w:marLeft w:val="0"/>
          <w:marRight w:val="0"/>
          <w:marTop w:val="0"/>
          <w:marBottom w:val="86"/>
          <w:divBdr>
            <w:top w:val="single" w:sz="4" w:space="0" w:color="D5DDC6"/>
            <w:left w:val="single" w:sz="18" w:space="0" w:color="66BB55"/>
            <w:bottom w:val="single" w:sz="4" w:space="0" w:color="D5DDC6"/>
            <w:right w:val="single" w:sz="4" w:space="0" w:color="D5DDC6"/>
          </w:divBdr>
        </w:div>
        <w:div w:id="1927642566">
          <w:marLeft w:val="0"/>
          <w:marRight w:val="0"/>
          <w:marTop w:val="86"/>
          <w:marBottom w:val="0"/>
          <w:divBdr>
            <w:top w:val="single" w:sz="4" w:space="0" w:color="D5DDC6"/>
            <w:left w:val="single" w:sz="4" w:space="3" w:color="D5DDC6"/>
            <w:bottom w:val="single" w:sz="4" w:space="0" w:color="D5DDC6"/>
            <w:right w:val="single" w:sz="4" w:space="0" w:color="D5DDC6"/>
          </w:divBdr>
        </w:div>
        <w:div w:id="698286275">
          <w:marLeft w:val="0"/>
          <w:marRight w:val="0"/>
          <w:marTop w:val="0"/>
          <w:marBottom w:val="86"/>
          <w:divBdr>
            <w:top w:val="single" w:sz="4" w:space="0" w:color="D5DDC6"/>
            <w:left w:val="single" w:sz="18" w:space="0" w:color="66BB55"/>
            <w:bottom w:val="single" w:sz="4" w:space="0" w:color="D5DDC6"/>
            <w:right w:val="single" w:sz="4" w:space="0" w:color="D5DDC6"/>
          </w:divBdr>
        </w:div>
        <w:div w:id="1150555226">
          <w:marLeft w:val="0"/>
          <w:marRight w:val="0"/>
          <w:marTop w:val="86"/>
          <w:marBottom w:val="0"/>
          <w:divBdr>
            <w:top w:val="single" w:sz="4" w:space="0" w:color="D5DDC6"/>
            <w:left w:val="single" w:sz="4" w:space="3" w:color="D5DDC6"/>
            <w:bottom w:val="single" w:sz="4" w:space="0" w:color="D5DDC6"/>
            <w:right w:val="single" w:sz="4" w:space="0" w:color="D5DDC6"/>
          </w:divBdr>
        </w:div>
        <w:div w:id="958604722">
          <w:marLeft w:val="0"/>
          <w:marRight w:val="0"/>
          <w:marTop w:val="0"/>
          <w:marBottom w:val="86"/>
          <w:divBdr>
            <w:top w:val="single" w:sz="4" w:space="0" w:color="D5DDC6"/>
            <w:left w:val="single" w:sz="18" w:space="0" w:color="66BB55"/>
            <w:bottom w:val="single" w:sz="4" w:space="0" w:color="D5DDC6"/>
            <w:right w:val="single" w:sz="4" w:space="0" w:color="D5DDC6"/>
          </w:divBdr>
        </w:div>
        <w:div w:id="1112282127">
          <w:marLeft w:val="0"/>
          <w:marRight w:val="0"/>
          <w:marTop w:val="86"/>
          <w:marBottom w:val="0"/>
          <w:divBdr>
            <w:top w:val="single" w:sz="4" w:space="0" w:color="D5DDC6"/>
            <w:left w:val="single" w:sz="4" w:space="3" w:color="D5DDC6"/>
            <w:bottom w:val="single" w:sz="4" w:space="0" w:color="D5DDC6"/>
            <w:right w:val="single" w:sz="4" w:space="0" w:color="D5DDC6"/>
          </w:divBdr>
        </w:div>
        <w:div w:id="1696232697">
          <w:marLeft w:val="0"/>
          <w:marRight w:val="0"/>
          <w:marTop w:val="0"/>
          <w:marBottom w:val="86"/>
          <w:divBdr>
            <w:top w:val="single" w:sz="4" w:space="0" w:color="D5DDC6"/>
            <w:left w:val="single" w:sz="18" w:space="0" w:color="66BB55"/>
            <w:bottom w:val="single" w:sz="4" w:space="0" w:color="D5DDC6"/>
            <w:right w:val="single" w:sz="4" w:space="0" w:color="D5DDC6"/>
          </w:divBdr>
        </w:div>
        <w:div w:id="665593528">
          <w:marLeft w:val="0"/>
          <w:marRight w:val="0"/>
          <w:marTop w:val="86"/>
          <w:marBottom w:val="0"/>
          <w:divBdr>
            <w:top w:val="single" w:sz="4" w:space="0" w:color="D5DDC6"/>
            <w:left w:val="single" w:sz="4" w:space="3" w:color="D5DDC6"/>
            <w:bottom w:val="single" w:sz="4" w:space="0" w:color="D5DDC6"/>
            <w:right w:val="single" w:sz="4" w:space="0" w:color="D5DDC6"/>
          </w:divBdr>
        </w:div>
        <w:div w:id="1534735335">
          <w:marLeft w:val="0"/>
          <w:marRight w:val="0"/>
          <w:marTop w:val="0"/>
          <w:marBottom w:val="86"/>
          <w:divBdr>
            <w:top w:val="single" w:sz="4" w:space="0" w:color="D5DDC6"/>
            <w:left w:val="single" w:sz="18" w:space="0" w:color="66BB55"/>
            <w:bottom w:val="single" w:sz="4" w:space="0" w:color="D5DDC6"/>
            <w:right w:val="single" w:sz="4" w:space="0" w:color="D5DDC6"/>
          </w:divBdr>
        </w:div>
        <w:div w:id="1254434619">
          <w:marLeft w:val="0"/>
          <w:marRight w:val="0"/>
          <w:marTop w:val="86"/>
          <w:marBottom w:val="0"/>
          <w:divBdr>
            <w:top w:val="single" w:sz="4" w:space="0" w:color="D5DDC6"/>
            <w:left w:val="single" w:sz="4" w:space="3" w:color="D5DDC6"/>
            <w:bottom w:val="single" w:sz="4" w:space="0" w:color="D5DDC6"/>
            <w:right w:val="single" w:sz="4" w:space="0" w:color="D5DDC6"/>
          </w:divBdr>
        </w:div>
        <w:div w:id="1108961459">
          <w:marLeft w:val="0"/>
          <w:marRight w:val="0"/>
          <w:marTop w:val="0"/>
          <w:marBottom w:val="86"/>
          <w:divBdr>
            <w:top w:val="single" w:sz="4" w:space="0" w:color="D5DDC6"/>
            <w:left w:val="single" w:sz="18" w:space="0" w:color="66BB55"/>
            <w:bottom w:val="single" w:sz="4" w:space="0" w:color="D5DDC6"/>
            <w:right w:val="single" w:sz="4" w:space="0" w:color="D5DDC6"/>
          </w:divBdr>
        </w:div>
        <w:div w:id="1043020124">
          <w:marLeft w:val="0"/>
          <w:marRight w:val="0"/>
          <w:marTop w:val="86"/>
          <w:marBottom w:val="0"/>
          <w:divBdr>
            <w:top w:val="single" w:sz="4" w:space="0" w:color="D5DDC6"/>
            <w:left w:val="single" w:sz="4" w:space="3" w:color="D5DDC6"/>
            <w:bottom w:val="single" w:sz="4" w:space="0" w:color="D5DDC6"/>
            <w:right w:val="single" w:sz="4" w:space="0" w:color="D5DDC6"/>
          </w:divBdr>
        </w:div>
        <w:div w:id="767851269">
          <w:marLeft w:val="0"/>
          <w:marRight w:val="0"/>
          <w:marTop w:val="0"/>
          <w:marBottom w:val="86"/>
          <w:divBdr>
            <w:top w:val="single" w:sz="4" w:space="0" w:color="D5DDC6"/>
            <w:left w:val="single" w:sz="18" w:space="0" w:color="66BB55"/>
            <w:bottom w:val="single" w:sz="4" w:space="0" w:color="D5DDC6"/>
            <w:right w:val="single" w:sz="4" w:space="0" w:color="D5DDC6"/>
          </w:divBdr>
        </w:div>
        <w:div w:id="354500663">
          <w:marLeft w:val="0"/>
          <w:marRight w:val="0"/>
          <w:marTop w:val="86"/>
          <w:marBottom w:val="0"/>
          <w:divBdr>
            <w:top w:val="single" w:sz="4" w:space="0" w:color="D5DDC6"/>
            <w:left w:val="single" w:sz="4" w:space="3" w:color="D5DDC6"/>
            <w:bottom w:val="single" w:sz="4" w:space="0" w:color="D5DDC6"/>
            <w:right w:val="single" w:sz="4" w:space="0" w:color="D5DDC6"/>
          </w:divBdr>
        </w:div>
        <w:div w:id="1797480847">
          <w:marLeft w:val="0"/>
          <w:marRight w:val="0"/>
          <w:marTop w:val="0"/>
          <w:marBottom w:val="86"/>
          <w:divBdr>
            <w:top w:val="single" w:sz="4" w:space="0" w:color="D5DDC6"/>
            <w:left w:val="single" w:sz="18" w:space="0" w:color="66BB55"/>
            <w:bottom w:val="single" w:sz="4" w:space="0" w:color="D5DDC6"/>
            <w:right w:val="single" w:sz="4" w:space="0" w:color="D5DDC6"/>
          </w:divBdr>
        </w:div>
        <w:div w:id="1023898866">
          <w:marLeft w:val="0"/>
          <w:marRight w:val="0"/>
          <w:marTop w:val="86"/>
          <w:marBottom w:val="0"/>
          <w:divBdr>
            <w:top w:val="single" w:sz="4" w:space="0" w:color="D5DDC6"/>
            <w:left w:val="single" w:sz="4" w:space="3" w:color="D5DDC6"/>
            <w:bottom w:val="single" w:sz="4" w:space="0" w:color="D5DDC6"/>
            <w:right w:val="single" w:sz="4" w:space="0" w:color="D5DDC6"/>
          </w:divBdr>
        </w:div>
        <w:div w:id="1819109246">
          <w:marLeft w:val="0"/>
          <w:marRight w:val="0"/>
          <w:marTop w:val="0"/>
          <w:marBottom w:val="86"/>
          <w:divBdr>
            <w:top w:val="single" w:sz="4" w:space="0" w:color="D5DDC6"/>
            <w:left w:val="single" w:sz="18" w:space="0" w:color="66BB55"/>
            <w:bottom w:val="single" w:sz="4" w:space="0" w:color="D5DDC6"/>
            <w:right w:val="single" w:sz="4" w:space="0" w:color="D5DDC6"/>
          </w:divBdr>
        </w:div>
        <w:div w:id="1651209737">
          <w:marLeft w:val="0"/>
          <w:marRight w:val="0"/>
          <w:marTop w:val="86"/>
          <w:marBottom w:val="0"/>
          <w:divBdr>
            <w:top w:val="single" w:sz="4" w:space="0" w:color="D5DDC6"/>
            <w:left w:val="single" w:sz="4" w:space="3" w:color="D5DDC6"/>
            <w:bottom w:val="single" w:sz="4" w:space="0" w:color="D5DDC6"/>
            <w:right w:val="single" w:sz="4" w:space="0" w:color="D5DDC6"/>
          </w:divBdr>
        </w:div>
        <w:div w:id="444155916">
          <w:marLeft w:val="0"/>
          <w:marRight w:val="0"/>
          <w:marTop w:val="0"/>
          <w:marBottom w:val="86"/>
          <w:divBdr>
            <w:top w:val="single" w:sz="4" w:space="0" w:color="D5DDC6"/>
            <w:left w:val="single" w:sz="18" w:space="0" w:color="66BB55"/>
            <w:bottom w:val="single" w:sz="4" w:space="0" w:color="D5DDC6"/>
            <w:right w:val="single" w:sz="4" w:space="0" w:color="D5DDC6"/>
          </w:divBdr>
        </w:div>
        <w:div w:id="350498742">
          <w:marLeft w:val="0"/>
          <w:marRight w:val="0"/>
          <w:marTop w:val="86"/>
          <w:marBottom w:val="0"/>
          <w:divBdr>
            <w:top w:val="single" w:sz="4" w:space="0" w:color="D5DDC6"/>
            <w:left w:val="single" w:sz="4" w:space="3" w:color="D5DDC6"/>
            <w:bottom w:val="single" w:sz="4" w:space="0" w:color="D5DDC6"/>
            <w:right w:val="single" w:sz="4" w:space="0" w:color="D5DDC6"/>
          </w:divBdr>
        </w:div>
        <w:div w:id="747963322">
          <w:marLeft w:val="0"/>
          <w:marRight w:val="0"/>
          <w:marTop w:val="0"/>
          <w:marBottom w:val="86"/>
          <w:divBdr>
            <w:top w:val="single" w:sz="4" w:space="0" w:color="D5DDC6"/>
            <w:left w:val="single" w:sz="18" w:space="0" w:color="66BB55"/>
            <w:bottom w:val="single" w:sz="4" w:space="0" w:color="D5DDC6"/>
            <w:right w:val="single" w:sz="4" w:space="0" w:color="D5DDC6"/>
          </w:divBdr>
        </w:div>
        <w:div w:id="105929939">
          <w:marLeft w:val="0"/>
          <w:marRight w:val="0"/>
          <w:marTop w:val="86"/>
          <w:marBottom w:val="0"/>
          <w:divBdr>
            <w:top w:val="single" w:sz="4" w:space="0" w:color="D5DDC6"/>
            <w:left w:val="single" w:sz="4" w:space="3" w:color="D5DDC6"/>
            <w:bottom w:val="single" w:sz="4" w:space="0" w:color="D5DDC6"/>
            <w:right w:val="single" w:sz="4" w:space="0" w:color="D5DDC6"/>
          </w:divBdr>
        </w:div>
        <w:div w:id="1029068809">
          <w:marLeft w:val="0"/>
          <w:marRight w:val="0"/>
          <w:marTop w:val="0"/>
          <w:marBottom w:val="86"/>
          <w:divBdr>
            <w:top w:val="single" w:sz="4" w:space="0" w:color="D5DDC6"/>
            <w:left w:val="single" w:sz="18" w:space="0" w:color="66BB55"/>
            <w:bottom w:val="single" w:sz="4" w:space="0" w:color="D5DDC6"/>
            <w:right w:val="single" w:sz="4" w:space="0" w:color="D5DDC6"/>
          </w:divBdr>
        </w:div>
        <w:div w:id="196234723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624966677">
      <w:bodyDiv w:val="1"/>
      <w:marLeft w:val="0"/>
      <w:marRight w:val="0"/>
      <w:marTop w:val="0"/>
      <w:marBottom w:val="0"/>
      <w:divBdr>
        <w:top w:val="none" w:sz="0" w:space="0" w:color="auto"/>
        <w:left w:val="none" w:sz="0" w:space="0" w:color="auto"/>
        <w:bottom w:val="none" w:sz="0" w:space="0" w:color="auto"/>
        <w:right w:val="none" w:sz="0" w:space="0" w:color="auto"/>
      </w:divBdr>
    </w:div>
    <w:div w:id="721714909">
      <w:bodyDiv w:val="1"/>
      <w:marLeft w:val="0"/>
      <w:marRight w:val="0"/>
      <w:marTop w:val="0"/>
      <w:marBottom w:val="0"/>
      <w:divBdr>
        <w:top w:val="none" w:sz="0" w:space="0" w:color="auto"/>
        <w:left w:val="none" w:sz="0" w:space="0" w:color="auto"/>
        <w:bottom w:val="none" w:sz="0" w:space="0" w:color="auto"/>
        <w:right w:val="none" w:sz="0" w:space="0" w:color="auto"/>
      </w:divBdr>
    </w:div>
    <w:div w:id="821580453">
      <w:bodyDiv w:val="1"/>
      <w:marLeft w:val="0"/>
      <w:marRight w:val="0"/>
      <w:marTop w:val="0"/>
      <w:marBottom w:val="0"/>
      <w:divBdr>
        <w:top w:val="none" w:sz="0" w:space="0" w:color="auto"/>
        <w:left w:val="none" w:sz="0" w:space="0" w:color="auto"/>
        <w:bottom w:val="none" w:sz="0" w:space="0" w:color="auto"/>
        <w:right w:val="none" w:sz="0" w:space="0" w:color="auto"/>
      </w:divBdr>
      <w:divsChild>
        <w:div w:id="871460933">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 w:id="1262370212">
      <w:bodyDiv w:val="1"/>
      <w:marLeft w:val="0"/>
      <w:marRight w:val="0"/>
      <w:marTop w:val="0"/>
      <w:marBottom w:val="0"/>
      <w:divBdr>
        <w:top w:val="none" w:sz="0" w:space="0" w:color="auto"/>
        <w:left w:val="none" w:sz="0" w:space="0" w:color="auto"/>
        <w:bottom w:val="none" w:sz="0" w:space="0" w:color="auto"/>
        <w:right w:val="none" w:sz="0" w:space="0" w:color="auto"/>
      </w:divBdr>
      <w:divsChild>
        <w:div w:id="1009333263">
          <w:marLeft w:val="0"/>
          <w:marRight w:val="0"/>
          <w:marTop w:val="0"/>
          <w:marBottom w:val="86"/>
          <w:divBdr>
            <w:top w:val="single" w:sz="4" w:space="0" w:color="D5DDC6"/>
            <w:left w:val="single" w:sz="18" w:space="0" w:color="66BB55"/>
            <w:bottom w:val="single" w:sz="4" w:space="0" w:color="D5DDC6"/>
            <w:right w:val="single" w:sz="4" w:space="0" w:color="D5DDC6"/>
          </w:divBdr>
        </w:div>
        <w:div w:id="1123426087">
          <w:marLeft w:val="0"/>
          <w:marRight w:val="0"/>
          <w:marTop w:val="86"/>
          <w:marBottom w:val="0"/>
          <w:divBdr>
            <w:top w:val="single" w:sz="4" w:space="0" w:color="D5DDC6"/>
            <w:left w:val="single" w:sz="4" w:space="3" w:color="D5DDC6"/>
            <w:bottom w:val="single" w:sz="4" w:space="0" w:color="D5DDC6"/>
            <w:right w:val="single" w:sz="4" w:space="0" w:color="D5DDC6"/>
          </w:divBdr>
        </w:div>
        <w:div w:id="103421714">
          <w:marLeft w:val="0"/>
          <w:marRight w:val="0"/>
          <w:marTop w:val="0"/>
          <w:marBottom w:val="86"/>
          <w:divBdr>
            <w:top w:val="single" w:sz="4" w:space="0" w:color="D5DDC6"/>
            <w:left w:val="single" w:sz="18" w:space="0" w:color="66BB55"/>
            <w:bottom w:val="single" w:sz="4" w:space="0" w:color="D5DDC6"/>
            <w:right w:val="single" w:sz="4" w:space="0" w:color="D5DDC6"/>
          </w:divBdr>
        </w:div>
        <w:div w:id="184025274">
          <w:marLeft w:val="0"/>
          <w:marRight w:val="0"/>
          <w:marTop w:val="86"/>
          <w:marBottom w:val="0"/>
          <w:divBdr>
            <w:top w:val="single" w:sz="4" w:space="0" w:color="D5DDC6"/>
            <w:left w:val="single" w:sz="4" w:space="3" w:color="D5DDC6"/>
            <w:bottom w:val="single" w:sz="4" w:space="0" w:color="D5DDC6"/>
            <w:right w:val="single" w:sz="4" w:space="0" w:color="D5DDC6"/>
          </w:divBdr>
        </w:div>
        <w:div w:id="2128117184">
          <w:marLeft w:val="0"/>
          <w:marRight w:val="0"/>
          <w:marTop w:val="0"/>
          <w:marBottom w:val="86"/>
          <w:divBdr>
            <w:top w:val="single" w:sz="4" w:space="0" w:color="D5DDC6"/>
            <w:left w:val="single" w:sz="18" w:space="0" w:color="66BB55"/>
            <w:bottom w:val="single" w:sz="4" w:space="0" w:color="D5DDC6"/>
            <w:right w:val="single" w:sz="4" w:space="0" w:color="D5DDC6"/>
          </w:divBdr>
        </w:div>
        <w:div w:id="1504011475">
          <w:marLeft w:val="0"/>
          <w:marRight w:val="0"/>
          <w:marTop w:val="86"/>
          <w:marBottom w:val="0"/>
          <w:divBdr>
            <w:top w:val="single" w:sz="4" w:space="0" w:color="D5DDC6"/>
            <w:left w:val="single" w:sz="4" w:space="3" w:color="D5DDC6"/>
            <w:bottom w:val="single" w:sz="4" w:space="0" w:color="D5DDC6"/>
            <w:right w:val="single" w:sz="4" w:space="0" w:color="D5DDC6"/>
          </w:divBdr>
        </w:div>
        <w:div w:id="396515832">
          <w:marLeft w:val="0"/>
          <w:marRight w:val="0"/>
          <w:marTop w:val="0"/>
          <w:marBottom w:val="86"/>
          <w:divBdr>
            <w:top w:val="single" w:sz="4" w:space="0" w:color="D5DDC6"/>
            <w:left w:val="single" w:sz="18" w:space="0" w:color="66BB55"/>
            <w:bottom w:val="single" w:sz="4" w:space="0" w:color="D5DDC6"/>
            <w:right w:val="single" w:sz="4" w:space="0" w:color="D5DDC6"/>
          </w:divBdr>
        </w:div>
        <w:div w:id="252013044">
          <w:marLeft w:val="0"/>
          <w:marRight w:val="0"/>
          <w:marTop w:val="86"/>
          <w:marBottom w:val="0"/>
          <w:divBdr>
            <w:top w:val="single" w:sz="4" w:space="0" w:color="D5DDC6"/>
            <w:left w:val="single" w:sz="4" w:space="3" w:color="D5DDC6"/>
            <w:bottom w:val="single" w:sz="4" w:space="0" w:color="D5DDC6"/>
            <w:right w:val="single" w:sz="4" w:space="0" w:color="D5DDC6"/>
          </w:divBdr>
        </w:div>
        <w:div w:id="1113861133">
          <w:marLeft w:val="0"/>
          <w:marRight w:val="0"/>
          <w:marTop w:val="0"/>
          <w:marBottom w:val="86"/>
          <w:divBdr>
            <w:top w:val="single" w:sz="4" w:space="0" w:color="D5DDC6"/>
            <w:left w:val="single" w:sz="18" w:space="0" w:color="66BB55"/>
            <w:bottom w:val="single" w:sz="4" w:space="0" w:color="D5DDC6"/>
            <w:right w:val="single" w:sz="4" w:space="0" w:color="D5DDC6"/>
          </w:divBdr>
        </w:div>
        <w:div w:id="198916320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1280142730">
      <w:bodyDiv w:val="1"/>
      <w:marLeft w:val="0"/>
      <w:marRight w:val="0"/>
      <w:marTop w:val="0"/>
      <w:marBottom w:val="0"/>
      <w:divBdr>
        <w:top w:val="none" w:sz="0" w:space="0" w:color="auto"/>
        <w:left w:val="none" w:sz="0" w:space="0" w:color="auto"/>
        <w:bottom w:val="none" w:sz="0" w:space="0" w:color="auto"/>
        <w:right w:val="none" w:sz="0" w:space="0" w:color="auto"/>
      </w:divBdr>
      <w:divsChild>
        <w:div w:id="780105287">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 w:id="16262340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902">
          <w:marLeft w:val="0"/>
          <w:marRight w:val="0"/>
          <w:marTop w:val="0"/>
          <w:marBottom w:val="86"/>
          <w:divBdr>
            <w:top w:val="single" w:sz="4" w:space="0" w:color="D5DDC6"/>
            <w:left w:val="single" w:sz="18" w:space="0" w:color="66BB55"/>
            <w:bottom w:val="single" w:sz="4" w:space="0" w:color="D5DDC6"/>
            <w:right w:val="single" w:sz="4" w:space="0" w:color="D5DDC6"/>
          </w:divBdr>
        </w:div>
        <w:div w:id="168524789">
          <w:marLeft w:val="0"/>
          <w:marRight w:val="0"/>
          <w:marTop w:val="0"/>
          <w:marBottom w:val="86"/>
          <w:divBdr>
            <w:top w:val="single" w:sz="4" w:space="0" w:color="D5DDC6"/>
            <w:left w:val="single" w:sz="18" w:space="0" w:color="66BB55"/>
            <w:bottom w:val="single" w:sz="4" w:space="0" w:color="D5DDC6"/>
            <w:right w:val="single" w:sz="4" w:space="0" w:color="D5DDC6"/>
          </w:divBdr>
        </w:div>
        <w:div w:id="546650324">
          <w:marLeft w:val="0"/>
          <w:marRight w:val="0"/>
          <w:marTop w:val="0"/>
          <w:marBottom w:val="86"/>
          <w:divBdr>
            <w:top w:val="single" w:sz="4" w:space="0" w:color="D5DDC6"/>
            <w:left w:val="single" w:sz="18" w:space="0" w:color="66BB55"/>
            <w:bottom w:val="single" w:sz="4" w:space="0" w:color="D5DDC6"/>
            <w:right w:val="single" w:sz="4" w:space="0" w:color="D5DDC6"/>
          </w:divBdr>
        </w:div>
        <w:div w:id="793985643">
          <w:marLeft w:val="0"/>
          <w:marRight w:val="0"/>
          <w:marTop w:val="86"/>
          <w:marBottom w:val="0"/>
          <w:divBdr>
            <w:top w:val="single" w:sz="4" w:space="0" w:color="D5DDC6"/>
            <w:left w:val="single" w:sz="4" w:space="3" w:color="D5DDC6"/>
            <w:bottom w:val="single" w:sz="4" w:space="0" w:color="D5DDC6"/>
            <w:right w:val="single" w:sz="4" w:space="0" w:color="D5DDC6"/>
          </w:divBdr>
        </w:div>
        <w:div w:id="1412892331">
          <w:marLeft w:val="0"/>
          <w:marRight w:val="0"/>
          <w:marTop w:val="0"/>
          <w:marBottom w:val="86"/>
          <w:divBdr>
            <w:top w:val="single" w:sz="4" w:space="0" w:color="D5DDC6"/>
            <w:left w:val="single" w:sz="18" w:space="0" w:color="66BB55"/>
            <w:bottom w:val="single" w:sz="4" w:space="0" w:color="D5DDC6"/>
            <w:right w:val="single" w:sz="4" w:space="0" w:color="D5DDC6"/>
          </w:divBdr>
        </w:div>
        <w:div w:id="1633245143">
          <w:marLeft w:val="0"/>
          <w:marRight w:val="0"/>
          <w:marTop w:val="86"/>
          <w:marBottom w:val="0"/>
          <w:divBdr>
            <w:top w:val="single" w:sz="4" w:space="0" w:color="D5DDC6"/>
            <w:left w:val="single" w:sz="4" w:space="3" w:color="D5DDC6"/>
            <w:bottom w:val="single" w:sz="4" w:space="0" w:color="D5DDC6"/>
            <w:right w:val="single" w:sz="4" w:space="0" w:color="D5DDC6"/>
          </w:divBdr>
        </w:div>
        <w:div w:id="348407370">
          <w:marLeft w:val="0"/>
          <w:marRight w:val="0"/>
          <w:marTop w:val="0"/>
          <w:marBottom w:val="86"/>
          <w:divBdr>
            <w:top w:val="single" w:sz="4" w:space="0" w:color="D5DDC6"/>
            <w:left w:val="single" w:sz="18" w:space="0" w:color="66BB55"/>
            <w:bottom w:val="single" w:sz="4" w:space="0" w:color="D5DDC6"/>
            <w:right w:val="single" w:sz="4" w:space="0" w:color="D5DDC6"/>
          </w:divBdr>
        </w:div>
        <w:div w:id="424569718">
          <w:marLeft w:val="0"/>
          <w:marRight w:val="0"/>
          <w:marTop w:val="86"/>
          <w:marBottom w:val="0"/>
          <w:divBdr>
            <w:top w:val="single" w:sz="4" w:space="0" w:color="D5DDC6"/>
            <w:left w:val="single" w:sz="4" w:space="3" w:color="D5DDC6"/>
            <w:bottom w:val="single" w:sz="4" w:space="0" w:color="D5DDC6"/>
            <w:right w:val="single" w:sz="4" w:space="0" w:color="D5DDC6"/>
          </w:divBdr>
        </w:div>
        <w:div w:id="1951275198">
          <w:marLeft w:val="0"/>
          <w:marRight w:val="0"/>
          <w:marTop w:val="0"/>
          <w:marBottom w:val="86"/>
          <w:divBdr>
            <w:top w:val="single" w:sz="4" w:space="0" w:color="D5DDC6"/>
            <w:left w:val="single" w:sz="18" w:space="0" w:color="66BB55"/>
            <w:bottom w:val="single" w:sz="4" w:space="0" w:color="D5DDC6"/>
            <w:right w:val="single" w:sz="4" w:space="0" w:color="D5DDC6"/>
          </w:divBdr>
        </w:div>
        <w:div w:id="1332560960">
          <w:marLeft w:val="0"/>
          <w:marRight w:val="0"/>
          <w:marTop w:val="86"/>
          <w:marBottom w:val="0"/>
          <w:divBdr>
            <w:top w:val="single" w:sz="4" w:space="0" w:color="D5DDC6"/>
            <w:left w:val="single" w:sz="4" w:space="3" w:color="D5DDC6"/>
            <w:bottom w:val="single" w:sz="4" w:space="0" w:color="D5DDC6"/>
            <w:right w:val="single" w:sz="4" w:space="0" w:color="D5DDC6"/>
          </w:divBdr>
        </w:div>
        <w:div w:id="1176263367">
          <w:marLeft w:val="0"/>
          <w:marRight w:val="0"/>
          <w:marTop w:val="0"/>
          <w:marBottom w:val="86"/>
          <w:divBdr>
            <w:top w:val="single" w:sz="4" w:space="0" w:color="D5DDC6"/>
            <w:left w:val="single" w:sz="18" w:space="0" w:color="66BB55"/>
            <w:bottom w:val="single" w:sz="4" w:space="0" w:color="D5DDC6"/>
            <w:right w:val="single" w:sz="4" w:space="0" w:color="D5DDC6"/>
          </w:divBdr>
        </w:div>
        <w:div w:id="497354792">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1725130898">
      <w:bodyDiv w:val="1"/>
      <w:marLeft w:val="0"/>
      <w:marRight w:val="0"/>
      <w:marTop w:val="0"/>
      <w:marBottom w:val="0"/>
      <w:divBdr>
        <w:top w:val="none" w:sz="0" w:space="0" w:color="auto"/>
        <w:left w:val="none" w:sz="0" w:space="0" w:color="auto"/>
        <w:bottom w:val="none" w:sz="0" w:space="0" w:color="auto"/>
        <w:right w:val="none" w:sz="0" w:space="0" w:color="auto"/>
      </w:divBdr>
      <w:divsChild>
        <w:div w:id="282883719">
          <w:marLeft w:val="0"/>
          <w:marRight w:val="0"/>
          <w:marTop w:val="0"/>
          <w:marBottom w:val="86"/>
          <w:divBdr>
            <w:top w:val="single" w:sz="4" w:space="0" w:color="D5DDC6"/>
            <w:left w:val="single" w:sz="18" w:space="0" w:color="66BB55"/>
            <w:bottom w:val="single" w:sz="4" w:space="0" w:color="D5DDC6"/>
            <w:right w:val="single" w:sz="4" w:space="0" w:color="D5DDC6"/>
          </w:divBdr>
        </w:div>
        <w:div w:id="1080566695">
          <w:marLeft w:val="0"/>
          <w:marRight w:val="0"/>
          <w:marTop w:val="0"/>
          <w:marBottom w:val="86"/>
          <w:divBdr>
            <w:top w:val="single" w:sz="4" w:space="0" w:color="D5DDC6"/>
            <w:left w:val="single" w:sz="18" w:space="0" w:color="66BB55"/>
            <w:bottom w:val="single" w:sz="4" w:space="0" w:color="D5DDC6"/>
            <w:right w:val="single" w:sz="4" w:space="0" w:color="D5DDC6"/>
          </w:divBdr>
        </w:div>
        <w:div w:id="2056586437">
          <w:marLeft w:val="0"/>
          <w:marRight w:val="0"/>
          <w:marTop w:val="0"/>
          <w:marBottom w:val="86"/>
          <w:divBdr>
            <w:top w:val="single" w:sz="4" w:space="0" w:color="D5DDC6"/>
            <w:left w:val="single" w:sz="18" w:space="0" w:color="66BB55"/>
            <w:bottom w:val="single" w:sz="4" w:space="0" w:color="D5DDC6"/>
            <w:right w:val="single" w:sz="4" w:space="0" w:color="D5DDC6"/>
          </w:divBdr>
        </w:div>
        <w:div w:id="2097092694">
          <w:marLeft w:val="0"/>
          <w:marRight w:val="0"/>
          <w:marTop w:val="86"/>
          <w:marBottom w:val="0"/>
          <w:divBdr>
            <w:top w:val="single" w:sz="4" w:space="0" w:color="D5DDC6"/>
            <w:left w:val="single" w:sz="4" w:space="3" w:color="D5DDC6"/>
            <w:bottom w:val="single" w:sz="4" w:space="0" w:color="D5DDC6"/>
            <w:right w:val="single" w:sz="4" w:space="0" w:color="D5DDC6"/>
          </w:divBdr>
        </w:div>
        <w:div w:id="1581409576">
          <w:marLeft w:val="0"/>
          <w:marRight w:val="0"/>
          <w:marTop w:val="0"/>
          <w:marBottom w:val="86"/>
          <w:divBdr>
            <w:top w:val="single" w:sz="4" w:space="0" w:color="D5DDC6"/>
            <w:left w:val="single" w:sz="18" w:space="0" w:color="66BB55"/>
            <w:bottom w:val="single" w:sz="4" w:space="0" w:color="D5DDC6"/>
            <w:right w:val="single" w:sz="4" w:space="0" w:color="D5DDC6"/>
          </w:divBdr>
        </w:div>
        <w:div w:id="1566527397">
          <w:marLeft w:val="0"/>
          <w:marRight w:val="0"/>
          <w:marTop w:val="86"/>
          <w:marBottom w:val="0"/>
          <w:divBdr>
            <w:top w:val="single" w:sz="4" w:space="0" w:color="D5DDC6"/>
            <w:left w:val="single" w:sz="4" w:space="3" w:color="D5DDC6"/>
            <w:bottom w:val="single" w:sz="4" w:space="0" w:color="D5DDC6"/>
            <w:right w:val="single" w:sz="4" w:space="0" w:color="D5DDC6"/>
          </w:divBdr>
        </w:div>
        <w:div w:id="1088431486">
          <w:marLeft w:val="0"/>
          <w:marRight w:val="0"/>
          <w:marTop w:val="0"/>
          <w:marBottom w:val="86"/>
          <w:divBdr>
            <w:top w:val="single" w:sz="4" w:space="0" w:color="D5DDC6"/>
            <w:left w:val="single" w:sz="18" w:space="0" w:color="66BB55"/>
            <w:bottom w:val="single" w:sz="4" w:space="0" w:color="D5DDC6"/>
            <w:right w:val="single" w:sz="4" w:space="0" w:color="D5DDC6"/>
          </w:divBdr>
        </w:div>
        <w:div w:id="1755665125">
          <w:marLeft w:val="0"/>
          <w:marRight w:val="0"/>
          <w:marTop w:val="86"/>
          <w:marBottom w:val="0"/>
          <w:divBdr>
            <w:top w:val="single" w:sz="4" w:space="0" w:color="D5DDC6"/>
            <w:left w:val="single" w:sz="4" w:space="3" w:color="D5DDC6"/>
            <w:bottom w:val="single" w:sz="4" w:space="0" w:color="D5DDC6"/>
            <w:right w:val="single" w:sz="4" w:space="0" w:color="D5DDC6"/>
          </w:divBdr>
        </w:div>
        <w:div w:id="1438020439">
          <w:marLeft w:val="0"/>
          <w:marRight w:val="0"/>
          <w:marTop w:val="0"/>
          <w:marBottom w:val="86"/>
          <w:divBdr>
            <w:top w:val="single" w:sz="4" w:space="0" w:color="D5DDC6"/>
            <w:left w:val="single" w:sz="18" w:space="0" w:color="66BB55"/>
            <w:bottom w:val="single" w:sz="4" w:space="0" w:color="D5DDC6"/>
            <w:right w:val="single" w:sz="4" w:space="0" w:color="D5DDC6"/>
          </w:divBdr>
        </w:div>
        <w:div w:id="11419653">
          <w:marLeft w:val="0"/>
          <w:marRight w:val="0"/>
          <w:marTop w:val="86"/>
          <w:marBottom w:val="0"/>
          <w:divBdr>
            <w:top w:val="single" w:sz="4" w:space="0" w:color="D5DDC6"/>
            <w:left w:val="single" w:sz="4" w:space="3" w:color="D5DDC6"/>
            <w:bottom w:val="single" w:sz="4" w:space="0" w:color="D5DDC6"/>
            <w:right w:val="single" w:sz="4" w:space="0" w:color="D5DDC6"/>
          </w:divBdr>
        </w:div>
        <w:div w:id="1911382485">
          <w:marLeft w:val="0"/>
          <w:marRight w:val="0"/>
          <w:marTop w:val="0"/>
          <w:marBottom w:val="86"/>
          <w:divBdr>
            <w:top w:val="single" w:sz="4" w:space="0" w:color="D5DDC6"/>
            <w:left w:val="single" w:sz="18" w:space="0" w:color="66BB55"/>
            <w:bottom w:val="single" w:sz="4" w:space="0" w:color="D5DDC6"/>
            <w:right w:val="single" w:sz="4" w:space="0" w:color="D5DDC6"/>
          </w:divBdr>
        </w:div>
        <w:div w:id="1239174032">
          <w:marLeft w:val="0"/>
          <w:marRight w:val="0"/>
          <w:marTop w:val="86"/>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os-tutorial" TargetMode="External"/><Relationship Id="rId11" Type="http://schemas.openxmlformats.org/officeDocument/2006/relationships/image" Target="media/image5.jpeg"/><Relationship Id="rId5" Type="http://schemas.openxmlformats.org/officeDocument/2006/relationships/hyperlink" Target="https://www.javatpoint.com/java-tutoria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2019-05-07T17:44:00Z</dcterms:created>
  <dcterms:modified xsi:type="dcterms:W3CDTF">2019-05-07T17:59:00Z</dcterms:modified>
</cp:coreProperties>
</file>