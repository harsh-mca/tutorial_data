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43" w:rsidRPr="00E20B43" w:rsidRDefault="00E20B43" w:rsidP="00E20B4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20B43">
        <w:rPr>
          <w:rFonts w:ascii="Helvetica" w:eastAsia="Times New Roman" w:hAnsi="Helvetica" w:cs="Helvetica"/>
          <w:color w:val="610B38"/>
          <w:kern w:val="36"/>
          <w:sz w:val="44"/>
          <w:szCs w:val="44"/>
          <w:lang w:eastAsia="en-IN"/>
        </w:rPr>
        <w:t>Java CallableStatement Interface</w:t>
      </w:r>
    </w:p>
    <w:p w:rsidR="00E20B43" w:rsidRPr="00E20B43" w:rsidRDefault="00E20B43" w:rsidP="00E20B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CallableStatement interface is used to call the </w:t>
      </w:r>
      <w:r w:rsidRPr="00E20B43">
        <w:rPr>
          <w:rFonts w:ascii="Verdana" w:eastAsia="Times New Roman" w:hAnsi="Verdana" w:cs="Times New Roman"/>
          <w:b/>
          <w:bCs/>
          <w:color w:val="000000"/>
          <w:sz w:val="20"/>
          <w:szCs w:val="20"/>
          <w:lang w:eastAsia="en-IN"/>
        </w:rPr>
        <w:t>stored procedures and functions</w:t>
      </w:r>
      <w:r w:rsidRPr="00E20B43">
        <w:rPr>
          <w:rFonts w:ascii="Verdana" w:eastAsia="Times New Roman" w:hAnsi="Verdana" w:cs="Times New Roman"/>
          <w:color w:val="000000"/>
          <w:sz w:val="20"/>
          <w:szCs w:val="20"/>
          <w:lang w:eastAsia="en-IN"/>
        </w:rPr>
        <w:t>.</w:t>
      </w:r>
    </w:p>
    <w:p w:rsidR="00E20B43" w:rsidRPr="00E20B43" w:rsidRDefault="00E20B43" w:rsidP="00E20B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We can have business logic on the database by the use of stored procedures and functions that will make the performance better because these are precompiled.</w:t>
      </w:r>
    </w:p>
    <w:p w:rsidR="00E20B43" w:rsidRPr="00E20B43" w:rsidRDefault="00E20B43" w:rsidP="00E20B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Suppose you need the get the age of the employee based on the date of birth, you may create a function that receives date as the input and returns age of the employee as the output.</w:t>
      </w:r>
    </w:p>
    <w:p w:rsidR="00E20B43" w:rsidRPr="00E20B43" w:rsidRDefault="00E20B43" w:rsidP="00E20B43">
      <w:pPr>
        <w:spacing w:after="0" w:line="240" w:lineRule="auto"/>
        <w:rPr>
          <w:rFonts w:ascii="Times New Roman" w:eastAsia="Times New Roman" w:hAnsi="Times New Roman" w:cs="Times New Roman"/>
          <w:sz w:val="24"/>
          <w:szCs w:val="24"/>
          <w:lang w:eastAsia="en-IN"/>
        </w:rPr>
      </w:pPr>
      <w:r w:rsidRPr="00E20B43">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E20B43" w:rsidRPr="00E20B43" w:rsidRDefault="00E20B43" w:rsidP="00E20B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20B43">
        <w:rPr>
          <w:rFonts w:ascii="Helvetica" w:eastAsia="Times New Roman" w:hAnsi="Helvetica" w:cs="Helvetica"/>
          <w:color w:val="610B4B"/>
          <w:sz w:val="32"/>
          <w:szCs w:val="32"/>
          <w:lang w:eastAsia="en-IN"/>
        </w:rPr>
        <w:t>What is the difference between stored procedures and functions.</w:t>
      </w:r>
    </w:p>
    <w:p w:rsidR="00E20B43" w:rsidRPr="00E20B43" w:rsidRDefault="00E20B43" w:rsidP="00E20B4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The differences between stored procedures and functions are given below:</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286"/>
        <w:gridCol w:w="7231"/>
      </w:tblGrid>
      <w:tr w:rsidR="00E20B43" w:rsidRPr="00E20B43" w:rsidTr="00E20B43">
        <w:tc>
          <w:tcPr>
            <w:tcW w:w="0" w:type="auto"/>
            <w:shd w:val="clear" w:color="auto" w:fill="C7CCBE"/>
            <w:tcMar>
              <w:top w:w="180" w:type="dxa"/>
              <w:left w:w="180" w:type="dxa"/>
              <w:bottom w:w="180" w:type="dxa"/>
              <w:right w:w="180" w:type="dxa"/>
            </w:tcMar>
            <w:hideMark/>
          </w:tcPr>
          <w:p w:rsidR="00E20B43" w:rsidRPr="00E20B43" w:rsidRDefault="00E20B43" w:rsidP="00E20B43">
            <w:pPr>
              <w:spacing w:after="0" w:line="240" w:lineRule="auto"/>
              <w:rPr>
                <w:rFonts w:ascii="Times New Roman" w:eastAsia="Times New Roman" w:hAnsi="Times New Roman" w:cs="Times New Roman"/>
                <w:b/>
                <w:bCs/>
                <w:color w:val="000000"/>
                <w:sz w:val="26"/>
                <w:szCs w:val="26"/>
                <w:lang w:eastAsia="en-IN"/>
              </w:rPr>
            </w:pPr>
            <w:r w:rsidRPr="00E20B43">
              <w:rPr>
                <w:rFonts w:ascii="Times New Roman" w:eastAsia="Times New Roman" w:hAnsi="Times New Roman" w:cs="Times New Roman"/>
                <w:b/>
                <w:bCs/>
                <w:color w:val="000000"/>
                <w:sz w:val="26"/>
                <w:szCs w:val="26"/>
                <w:lang w:eastAsia="en-IN"/>
              </w:rPr>
              <w:t>Stored Procedure</w:t>
            </w:r>
          </w:p>
        </w:tc>
        <w:tc>
          <w:tcPr>
            <w:tcW w:w="0" w:type="auto"/>
            <w:shd w:val="clear" w:color="auto" w:fill="C7CCBE"/>
            <w:tcMar>
              <w:top w:w="180" w:type="dxa"/>
              <w:left w:w="180" w:type="dxa"/>
              <w:bottom w:w="180" w:type="dxa"/>
              <w:right w:w="180" w:type="dxa"/>
            </w:tcMar>
            <w:hideMark/>
          </w:tcPr>
          <w:p w:rsidR="00E20B43" w:rsidRPr="00E20B43" w:rsidRDefault="00E20B43" w:rsidP="00E20B43">
            <w:pPr>
              <w:spacing w:after="0" w:line="240" w:lineRule="auto"/>
              <w:rPr>
                <w:rFonts w:ascii="Times New Roman" w:eastAsia="Times New Roman" w:hAnsi="Times New Roman" w:cs="Times New Roman"/>
                <w:b/>
                <w:bCs/>
                <w:color w:val="000000"/>
                <w:sz w:val="26"/>
                <w:szCs w:val="26"/>
                <w:lang w:eastAsia="en-IN"/>
              </w:rPr>
            </w:pPr>
            <w:r w:rsidRPr="00E20B43">
              <w:rPr>
                <w:rFonts w:ascii="Times New Roman" w:eastAsia="Times New Roman" w:hAnsi="Times New Roman" w:cs="Times New Roman"/>
                <w:b/>
                <w:bCs/>
                <w:color w:val="000000"/>
                <w:sz w:val="26"/>
                <w:szCs w:val="26"/>
                <w:lang w:eastAsia="en-IN"/>
              </w:rPr>
              <w:t>Function</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is used to perform calculation.</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must have the return type.</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may return only one values.</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We can call functions from the procedure.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Procedure cannot be called from function.</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Function supports only input parameter.</w:t>
            </w:r>
          </w:p>
        </w:tc>
      </w:tr>
      <w:tr w:rsidR="00E20B43" w:rsidRPr="00E20B43" w:rsidTr="00E20B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0B43" w:rsidRPr="00E20B43" w:rsidRDefault="00E20B43" w:rsidP="00E20B43">
            <w:pPr>
              <w:spacing w:after="0" w:line="345" w:lineRule="atLeast"/>
              <w:ind w:left="300"/>
              <w:rPr>
                <w:rFonts w:ascii="Verdana" w:eastAsia="Times New Roman" w:hAnsi="Verdana" w:cs="Times New Roman"/>
                <w:color w:val="000000"/>
                <w:sz w:val="20"/>
                <w:szCs w:val="20"/>
                <w:lang w:eastAsia="en-IN"/>
              </w:rPr>
            </w:pPr>
            <w:r w:rsidRPr="00E20B43">
              <w:rPr>
                <w:rFonts w:ascii="Verdana" w:eastAsia="Times New Roman" w:hAnsi="Verdana" w:cs="Times New Roman"/>
                <w:color w:val="000000"/>
                <w:sz w:val="20"/>
                <w:szCs w:val="20"/>
                <w:lang w:eastAsia="en-IN"/>
              </w:rPr>
              <w:t>Exception handling using try/catch can't be used in user defined functions.</w:t>
            </w:r>
          </w:p>
        </w:tc>
      </w:tr>
    </w:tbl>
    <w:p w:rsidR="00E20B43" w:rsidRPr="00E20B43" w:rsidRDefault="00E20B43" w:rsidP="00E20B43">
      <w:pPr>
        <w:spacing w:after="0" w:line="240" w:lineRule="auto"/>
        <w:rPr>
          <w:rFonts w:ascii="Times New Roman" w:eastAsia="Times New Roman" w:hAnsi="Times New Roman" w:cs="Times New Roman"/>
          <w:sz w:val="24"/>
          <w:szCs w:val="24"/>
          <w:lang w:eastAsia="en-IN"/>
        </w:rPr>
      </w:pPr>
      <w:r w:rsidRPr="00E20B43">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E20B43" w:rsidRPr="00E20B43" w:rsidRDefault="00E20B43" w:rsidP="00E20B43">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4B"/>
          <w:sz w:val="32"/>
          <w:szCs w:val="32"/>
          <w:lang w:eastAsia="en-IN"/>
        </w:rPr>
      </w:pPr>
      <w:ins w:id="1" w:author="Unknown">
        <w:r w:rsidRPr="00E20B43">
          <w:rPr>
            <w:rFonts w:ascii="Helvetica" w:eastAsia="Times New Roman" w:hAnsi="Helvetica" w:cs="Helvetica"/>
            <w:color w:val="610B4B"/>
            <w:sz w:val="32"/>
            <w:szCs w:val="32"/>
            <w:lang w:eastAsia="en-IN"/>
          </w:rPr>
          <w:t>How to get the instance of CallableStatement?</w:t>
        </w:r>
      </w:ins>
    </w:p>
    <w:p w:rsidR="00E20B43" w:rsidRPr="00E20B43" w:rsidRDefault="00E20B43" w:rsidP="00E20B43">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E20B43">
          <w:rPr>
            <w:rFonts w:ascii="Verdana" w:eastAsia="Times New Roman" w:hAnsi="Verdana" w:cs="Times New Roman"/>
            <w:color w:val="000000"/>
            <w:sz w:val="20"/>
            <w:szCs w:val="20"/>
            <w:lang w:eastAsia="en-IN"/>
          </w:rPr>
          <w:t>The prepareCall() method of Connection interface returns the instance of CallableStatement. Syntax is given below:</w:t>
        </w:r>
      </w:ins>
    </w:p>
    <w:p w:rsidR="00E20B43" w:rsidRPr="00E20B43" w:rsidRDefault="00E20B43" w:rsidP="00E20B43">
      <w:pPr>
        <w:numPr>
          <w:ilvl w:val="0"/>
          <w:numId w:val="1"/>
        </w:numPr>
        <w:shd w:val="clear" w:color="auto" w:fill="FFFFFF"/>
        <w:spacing w:after="120" w:line="315" w:lineRule="atLeast"/>
        <w:ind w:left="0"/>
        <w:rPr>
          <w:ins w:id="4" w:author="Unknown"/>
          <w:rFonts w:ascii="Verdana" w:eastAsia="Times New Roman" w:hAnsi="Verdana" w:cs="Times New Roman"/>
          <w:color w:val="000000"/>
          <w:sz w:val="20"/>
          <w:szCs w:val="20"/>
          <w:lang w:eastAsia="en-IN"/>
        </w:rPr>
      </w:pPr>
      <w:ins w:id="5" w:author="Unknown">
        <w:r w:rsidRPr="00E20B43">
          <w:rPr>
            <w:rFonts w:ascii="Verdana" w:eastAsia="Times New Roman" w:hAnsi="Verdana" w:cs="Times New Roman"/>
            <w:b/>
            <w:bCs/>
            <w:color w:val="006699"/>
            <w:sz w:val="20"/>
            <w:lang w:eastAsia="en-IN"/>
          </w:rPr>
          <w:t>public</w:t>
        </w:r>
        <w:r w:rsidRPr="00E20B43">
          <w:rPr>
            <w:rFonts w:ascii="Verdana" w:eastAsia="Times New Roman" w:hAnsi="Verdana" w:cs="Times New Roman"/>
            <w:color w:val="000000"/>
            <w:sz w:val="20"/>
            <w:szCs w:val="20"/>
            <w:bdr w:val="none" w:sz="0" w:space="0" w:color="auto" w:frame="1"/>
            <w:lang w:eastAsia="en-IN"/>
          </w:rPr>
          <w:t> CallableStatement prepareCall(</w:t>
        </w:r>
        <w:r w:rsidRPr="00E20B43">
          <w:rPr>
            <w:rFonts w:ascii="Verdana" w:eastAsia="Times New Roman" w:hAnsi="Verdana" w:cs="Times New Roman"/>
            <w:color w:val="0000FF"/>
            <w:sz w:val="20"/>
            <w:lang w:eastAsia="en-IN"/>
          </w:rPr>
          <w:t>"{ call procedurename(?,?...?)}"</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6" w:author="Unknown"/>
          <w:rFonts w:ascii="Verdana" w:eastAsia="Times New Roman" w:hAnsi="Verdana" w:cs="Times New Roman"/>
          <w:color w:val="000000"/>
          <w:sz w:val="20"/>
          <w:szCs w:val="20"/>
          <w:lang w:eastAsia="en-IN"/>
        </w:rPr>
      </w:pPr>
      <w:ins w:id="7" w:author="Unknown">
        <w:r w:rsidRPr="00E20B43">
          <w:rPr>
            <w:rFonts w:ascii="Verdana" w:eastAsia="Times New Roman" w:hAnsi="Verdana" w:cs="Times New Roman"/>
            <w:color w:val="000000"/>
            <w:sz w:val="20"/>
            <w:szCs w:val="20"/>
            <w:lang w:eastAsia="en-IN"/>
          </w:rPr>
          <w:t>The example to get the instance of CallableStatement is given below:</w:t>
        </w:r>
      </w:ins>
    </w:p>
    <w:p w:rsidR="00E20B43" w:rsidRPr="00E20B43" w:rsidRDefault="00E20B43" w:rsidP="00E20B43">
      <w:pPr>
        <w:numPr>
          <w:ilvl w:val="0"/>
          <w:numId w:val="2"/>
        </w:numPr>
        <w:shd w:val="clear" w:color="auto" w:fill="FFFFFF"/>
        <w:spacing w:after="120" w:line="315" w:lineRule="atLeast"/>
        <w:ind w:left="0"/>
        <w:rPr>
          <w:ins w:id="8" w:author="Unknown"/>
          <w:rFonts w:ascii="Verdana" w:eastAsia="Times New Roman" w:hAnsi="Verdana" w:cs="Times New Roman"/>
          <w:color w:val="000000"/>
          <w:sz w:val="20"/>
          <w:szCs w:val="20"/>
          <w:lang w:eastAsia="en-IN"/>
        </w:rPr>
      </w:pPr>
      <w:ins w:id="9" w:author="Unknown">
        <w:r w:rsidRPr="00E20B43">
          <w:rPr>
            <w:rFonts w:ascii="Verdana" w:eastAsia="Times New Roman" w:hAnsi="Verdana" w:cs="Times New Roman"/>
            <w:color w:val="000000"/>
            <w:sz w:val="20"/>
            <w:szCs w:val="20"/>
            <w:bdr w:val="none" w:sz="0" w:space="0" w:color="auto" w:frame="1"/>
            <w:lang w:eastAsia="en-IN"/>
          </w:rPr>
          <w:t>CallableStatement stmt=con.prepareCall(</w:t>
        </w:r>
        <w:r w:rsidRPr="00E20B43">
          <w:rPr>
            <w:rFonts w:ascii="Verdana" w:eastAsia="Times New Roman" w:hAnsi="Verdana" w:cs="Times New Roman"/>
            <w:color w:val="0000FF"/>
            <w:sz w:val="20"/>
            <w:lang w:eastAsia="en-IN"/>
          </w:rPr>
          <w:t>"{call myprocedure(?,?)}"</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10" w:author="Unknown"/>
          <w:rFonts w:ascii="Verdana" w:eastAsia="Times New Roman" w:hAnsi="Verdana" w:cs="Times New Roman"/>
          <w:color w:val="000000"/>
          <w:sz w:val="20"/>
          <w:szCs w:val="20"/>
          <w:lang w:eastAsia="en-IN"/>
        </w:rPr>
      </w:pPr>
      <w:ins w:id="11" w:author="Unknown">
        <w:r w:rsidRPr="00E20B43">
          <w:rPr>
            <w:rFonts w:ascii="Verdana" w:eastAsia="Times New Roman" w:hAnsi="Verdana" w:cs="Times New Roman"/>
            <w:color w:val="000000"/>
            <w:sz w:val="20"/>
            <w:szCs w:val="20"/>
            <w:lang w:eastAsia="en-IN"/>
          </w:rPr>
          <w:t>It calls the procedure myprocedure that receives 2 arguments.</w:t>
        </w:r>
      </w:ins>
    </w:p>
    <w:p w:rsidR="00E20B43" w:rsidRPr="00E20B43" w:rsidRDefault="00E20B43" w:rsidP="00E20B43">
      <w:pPr>
        <w:spacing w:after="0" w:line="240" w:lineRule="auto"/>
        <w:rPr>
          <w:ins w:id="12" w:author="Unknown"/>
          <w:rFonts w:ascii="Times New Roman" w:eastAsia="Times New Roman" w:hAnsi="Times New Roman" w:cs="Times New Roman"/>
          <w:sz w:val="24"/>
          <w:szCs w:val="24"/>
          <w:lang w:eastAsia="en-IN"/>
        </w:rPr>
      </w:pPr>
      <w:ins w:id="13" w:author="Unknown">
        <w:r w:rsidRPr="00E20B43">
          <w:rPr>
            <w:rFonts w:ascii="Times New Roman" w:eastAsia="Times New Roman" w:hAnsi="Times New Roman" w:cs="Times New Roman"/>
            <w:sz w:val="24"/>
            <w:szCs w:val="24"/>
            <w:lang w:eastAsia="en-IN"/>
          </w:rPr>
          <w:lastRenderedPageBreak/>
          <w:pict>
            <v:rect id="_x0000_i1027" style="width:0;height:.75pt" o:hralign="center" o:hrstd="t" o:hrnoshade="t" o:hr="t" fillcolor="#d4d4d4" stroked="f"/>
          </w:pict>
        </w:r>
      </w:ins>
    </w:p>
    <w:p w:rsidR="00E20B43" w:rsidRPr="00E20B43" w:rsidRDefault="00E20B43" w:rsidP="00E20B43">
      <w:pPr>
        <w:shd w:val="clear" w:color="auto" w:fill="FFFFFF"/>
        <w:spacing w:before="100" w:beforeAutospacing="1" w:after="100" w:afterAutospacing="1" w:line="240" w:lineRule="auto"/>
        <w:outlineLvl w:val="2"/>
        <w:rPr>
          <w:ins w:id="14" w:author="Unknown"/>
          <w:rFonts w:ascii="Tahoma" w:eastAsia="Times New Roman" w:hAnsi="Tahoma" w:cs="Tahoma"/>
          <w:color w:val="610B4B"/>
          <w:sz w:val="33"/>
          <w:szCs w:val="33"/>
          <w:lang w:eastAsia="en-IN"/>
        </w:rPr>
      </w:pPr>
      <w:ins w:id="15" w:author="Unknown">
        <w:r w:rsidRPr="00E20B43">
          <w:rPr>
            <w:rFonts w:ascii="Tahoma" w:eastAsia="Times New Roman" w:hAnsi="Tahoma" w:cs="Tahoma"/>
            <w:color w:val="610B4B"/>
            <w:sz w:val="33"/>
            <w:szCs w:val="33"/>
            <w:lang w:eastAsia="en-IN"/>
          </w:rPr>
          <w:t>Full example to call the stored procedure using JDBC</w:t>
        </w:r>
      </w:ins>
    </w:p>
    <w:p w:rsidR="00E20B43" w:rsidRPr="00E20B43" w:rsidRDefault="00E20B43" w:rsidP="00E20B43">
      <w:pPr>
        <w:shd w:val="clear" w:color="auto" w:fill="FFFFFF"/>
        <w:spacing w:before="100" w:beforeAutospacing="1" w:after="100" w:afterAutospacing="1" w:line="240" w:lineRule="auto"/>
        <w:rPr>
          <w:ins w:id="16" w:author="Unknown"/>
          <w:rFonts w:ascii="Verdana" w:eastAsia="Times New Roman" w:hAnsi="Verdana" w:cs="Times New Roman"/>
          <w:color w:val="000000"/>
          <w:sz w:val="20"/>
          <w:szCs w:val="20"/>
          <w:lang w:eastAsia="en-IN"/>
        </w:rPr>
      </w:pPr>
      <w:ins w:id="17" w:author="Unknown">
        <w:r w:rsidRPr="00E20B43">
          <w:rPr>
            <w:rFonts w:ascii="Verdana" w:eastAsia="Times New Roman" w:hAnsi="Verdana" w:cs="Times New Roman"/>
            <w:color w:val="000000"/>
            <w:sz w:val="20"/>
            <w:szCs w:val="20"/>
            <w:lang w:eastAsia="en-IN"/>
          </w:rPr>
          <w:t>To call the stored procedure, you need to create it in the database. Here, we are assuming that stored procedure looks like this.</w:t>
        </w:r>
      </w:ins>
    </w:p>
    <w:p w:rsidR="00E20B43" w:rsidRPr="00E20B43" w:rsidRDefault="00E20B43" w:rsidP="00E20B43">
      <w:pPr>
        <w:numPr>
          <w:ilvl w:val="0"/>
          <w:numId w:val="3"/>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E20B43">
          <w:rPr>
            <w:rFonts w:ascii="Verdana" w:eastAsia="Times New Roman" w:hAnsi="Verdana" w:cs="Times New Roman"/>
            <w:color w:val="000000"/>
            <w:sz w:val="20"/>
            <w:szCs w:val="20"/>
            <w:bdr w:val="none" w:sz="0" w:space="0" w:color="auto" w:frame="1"/>
            <w:lang w:eastAsia="en-IN"/>
          </w:rPr>
          <w:t>create or replace procedure </w:t>
        </w:r>
        <w:r w:rsidRPr="00E20B43">
          <w:rPr>
            <w:rFonts w:ascii="Verdana" w:eastAsia="Times New Roman" w:hAnsi="Verdana" w:cs="Times New Roman"/>
            <w:color w:val="0000FF"/>
            <w:sz w:val="20"/>
            <w:lang w:eastAsia="en-IN"/>
          </w:rPr>
          <w:t>"INSERTR"</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3"/>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E20B43">
          <w:rPr>
            <w:rFonts w:ascii="Verdana" w:eastAsia="Times New Roman" w:hAnsi="Verdana" w:cs="Times New Roman"/>
            <w:color w:val="000000"/>
            <w:sz w:val="20"/>
            <w:szCs w:val="20"/>
            <w:bdr w:val="none" w:sz="0" w:space="0" w:color="auto" w:frame="1"/>
            <w:lang w:eastAsia="en-IN"/>
          </w:rPr>
          <w:t>(id IN NUMBER,  </w:t>
        </w:r>
      </w:ins>
    </w:p>
    <w:p w:rsidR="00E20B43" w:rsidRPr="00E20B43" w:rsidRDefault="00E20B43" w:rsidP="00E20B43">
      <w:pPr>
        <w:numPr>
          <w:ilvl w:val="0"/>
          <w:numId w:val="3"/>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E20B43">
          <w:rPr>
            <w:rFonts w:ascii="Verdana" w:eastAsia="Times New Roman" w:hAnsi="Verdana" w:cs="Times New Roman"/>
            <w:color w:val="000000"/>
            <w:sz w:val="20"/>
            <w:szCs w:val="20"/>
            <w:bdr w:val="none" w:sz="0" w:space="0" w:color="auto" w:frame="1"/>
            <w:lang w:eastAsia="en-IN"/>
          </w:rPr>
          <w:t>name IN VARCHAR2)  </w:t>
        </w:r>
      </w:ins>
    </w:p>
    <w:p w:rsidR="00E20B43" w:rsidRPr="00E20B43" w:rsidRDefault="00E20B43" w:rsidP="00E20B43">
      <w:pPr>
        <w:numPr>
          <w:ilvl w:val="0"/>
          <w:numId w:val="3"/>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E20B43">
          <w:rPr>
            <w:rFonts w:ascii="Verdana" w:eastAsia="Times New Roman" w:hAnsi="Verdana" w:cs="Times New Roman"/>
            <w:color w:val="000000"/>
            <w:sz w:val="20"/>
            <w:szCs w:val="20"/>
            <w:bdr w:val="none" w:sz="0" w:space="0" w:color="auto" w:frame="1"/>
            <w:lang w:eastAsia="en-IN"/>
          </w:rPr>
          <w:t>is  </w:t>
        </w:r>
      </w:ins>
    </w:p>
    <w:p w:rsidR="00E20B43" w:rsidRPr="00E20B43" w:rsidRDefault="00E20B43" w:rsidP="00E20B43">
      <w:pPr>
        <w:numPr>
          <w:ilvl w:val="0"/>
          <w:numId w:val="3"/>
        </w:numPr>
        <w:shd w:val="clear" w:color="auto" w:fill="FFFFFF"/>
        <w:spacing w:after="0" w:line="315" w:lineRule="atLeast"/>
        <w:ind w:left="0"/>
        <w:rPr>
          <w:ins w:id="26" w:author="Unknown"/>
          <w:rFonts w:ascii="Verdana" w:eastAsia="Times New Roman" w:hAnsi="Verdana" w:cs="Times New Roman"/>
          <w:color w:val="000000"/>
          <w:sz w:val="20"/>
          <w:szCs w:val="20"/>
          <w:lang w:eastAsia="en-IN"/>
        </w:rPr>
      </w:pPr>
      <w:ins w:id="27" w:author="Unknown">
        <w:r w:rsidRPr="00E20B43">
          <w:rPr>
            <w:rFonts w:ascii="Verdana" w:eastAsia="Times New Roman" w:hAnsi="Verdana" w:cs="Times New Roman"/>
            <w:color w:val="000000"/>
            <w:sz w:val="20"/>
            <w:szCs w:val="20"/>
            <w:bdr w:val="none" w:sz="0" w:space="0" w:color="auto" w:frame="1"/>
            <w:lang w:eastAsia="en-IN"/>
          </w:rPr>
          <w:t>begin  </w:t>
        </w:r>
      </w:ins>
    </w:p>
    <w:p w:rsidR="00E20B43" w:rsidRPr="00E20B43" w:rsidRDefault="00E20B43" w:rsidP="00E20B43">
      <w:pPr>
        <w:numPr>
          <w:ilvl w:val="0"/>
          <w:numId w:val="3"/>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E20B43">
          <w:rPr>
            <w:rFonts w:ascii="Verdana" w:eastAsia="Times New Roman" w:hAnsi="Verdana" w:cs="Times New Roman"/>
            <w:color w:val="000000"/>
            <w:sz w:val="20"/>
            <w:szCs w:val="20"/>
            <w:bdr w:val="none" w:sz="0" w:space="0" w:color="auto" w:frame="1"/>
            <w:lang w:eastAsia="en-IN"/>
          </w:rPr>
          <w:t>insert into user420 values(id,name);  </w:t>
        </w:r>
      </w:ins>
    </w:p>
    <w:p w:rsidR="00E20B43" w:rsidRPr="00E20B43" w:rsidRDefault="00E20B43" w:rsidP="00E20B43">
      <w:pPr>
        <w:numPr>
          <w:ilvl w:val="0"/>
          <w:numId w:val="3"/>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E20B43">
          <w:rPr>
            <w:rFonts w:ascii="Verdana" w:eastAsia="Times New Roman" w:hAnsi="Verdana" w:cs="Times New Roman"/>
            <w:color w:val="000000"/>
            <w:sz w:val="20"/>
            <w:szCs w:val="20"/>
            <w:bdr w:val="none" w:sz="0" w:space="0" w:color="auto" w:frame="1"/>
            <w:lang w:eastAsia="en-IN"/>
          </w:rPr>
          <w:t>end;  </w:t>
        </w:r>
      </w:ins>
    </w:p>
    <w:p w:rsidR="00E20B43" w:rsidRPr="00E20B43" w:rsidRDefault="00E20B43" w:rsidP="00E20B43">
      <w:pPr>
        <w:numPr>
          <w:ilvl w:val="0"/>
          <w:numId w:val="3"/>
        </w:numPr>
        <w:shd w:val="clear" w:color="auto" w:fill="FFFFFF"/>
        <w:spacing w:after="120" w:line="315" w:lineRule="atLeast"/>
        <w:ind w:left="0"/>
        <w:rPr>
          <w:ins w:id="32" w:author="Unknown"/>
          <w:rFonts w:ascii="Verdana" w:eastAsia="Times New Roman" w:hAnsi="Verdana" w:cs="Times New Roman"/>
          <w:color w:val="000000"/>
          <w:sz w:val="20"/>
          <w:szCs w:val="20"/>
          <w:lang w:eastAsia="en-IN"/>
        </w:rPr>
      </w:pPr>
      <w:ins w:id="33"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34" w:author="Unknown"/>
          <w:rFonts w:ascii="Verdana" w:eastAsia="Times New Roman" w:hAnsi="Verdana" w:cs="Times New Roman"/>
          <w:color w:val="000000"/>
          <w:sz w:val="20"/>
          <w:szCs w:val="20"/>
          <w:lang w:eastAsia="en-IN"/>
        </w:rPr>
      </w:pPr>
      <w:ins w:id="35" w:author="Unknown">
        <w:r w:rsidRPr="00E20B43">
          <w:rPr>
            <w:rFonts w:ascii="Verdana" w:eastAsia="Times New Roman" w:hAnsi="Verdana" w:cs="Times New Roman"/>
            <w:color w:val="000000"/>
            <w:sz w:val="20"/>
            <w:szCs w:val="20"/>
            <w:lang w:eastAsia="en-IN"/>
          </w:rPr>
          <w:t>The table structure is given below:</w:t>
        </w:r>
      </w:ins>
    </w:p>
    <w:p w:rsidR="00E20B43" w:rsidRPr="00E20B43" w:rsidRDefault="00E20B43" w:rsidP="00E20B43">
      <w:pPr>
        <w:numPr>
          <w:ilvl w:val="0"/>
          <w:numId w:val="4"/>
        </w:numPr>
        <w:shd w:val="clear" w:color="auto" w:fill="FFFFFF"/>
        <w:spacing w:after="120" w:line="315" w:lineRule="atLeast"/>
        <w:ind w:left="0"/>
        <w:rPr>
          <w:ins w:id="36" w:author="Unknown"/>
          <w:rFonts w:ascii="Verdana" w:eastAsia="Times New Roman" w:hAnsi="Verdana" w:cs="Times New Roman"/>
          <w:color w:val="000000"/>
          <w:sz w:val="20"/>
          <w:szCs w:val="20"/>
          <w:lang w:eastAsia="en-IN"/>
        </w:rPr>
      </w:pPr>
      <w:ins w:id="37" w:author="Unknown">
        <w:r w:rsidRPr="00E20B43">
          <w:rPr>
            <w:rFonts w:ascii="Verdana" w:eastAsia="Times New Roman" w:hAnsi="Verdana" w:cs="Times New Roman"/>
            <w:color w:val="000000"/>
            <w:sz w:val="20"/>
            <w:szCs w:val="20"/>
            <w:bdr w:val="none" w:sz="0" w:space="0" w:color="auto" w:frame="1"/>
            <w:lang w:eastAsia="en-IN"/>
          </w:rPr>
          <w:t>create table user420(id number(</w:t>
        </w:r>
        <w:r w:rsidRPr="00E20B43">
          <w:rPr>
            <w:rFonts w:ascii="Verdana" w:eastAsia="Times New Roman" w:hAnsi="Verdana" w:cs="Times New Roman"/>
            <w:color w:val="C00000"/>
            <w:sz w:val="24"/>
            <w:szCs w:val="24"/>
            <w:lang w:eastAsia="en-IN"/>
          </w:rPr>
          <w:t>10</w:t>
        </w:r>
        <w:r w:rsidRPr="00E20B43">
          <w:rPr>
            <w:rFonts w:ascii="Verdana" w:eastAsia="Times New Roman" w:hAnsi="Verdana" w:cs="Times New Roman"/>
            <w:color w:val="000000"/>
            <w:sz w:val="20"/>
            <w:szCs w:val="20"/>
            <w:bdr w:val="none" w:sz="0" w:space="0" w:color="auto" w:frame="1"/>
            <w:lang w:eastAsia="en-IN"/>
          </w:rPr>
          <w:t>), name varchar2(</w:t>
        </w:r>
        <w:r w:rsidRPr="00E20B43">
          <w:rPr>
            <w:rFonts w:ascii="Verdana" w:eastAsia="Times New Roman" w:hAnsi="Verdana" w:cs="Times New Roman"/>
            <w:color w:val="C00000"/>
            <w:sz w:val="24"/>
            <w:szCs w:val="24"/>
            <w:lang w:eastAsia="en-IN"/>
          </w:rPr>
          <w:t>200</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38" w:author="Unknown"/>
          <w:rFonts w:ascii="Verdana" w:eastAsia="Times New Roman" w:hAnsi="Verdana" w:cs="Times New Roman"/>
          <w:color w:val="000000"/>
          <w:sz w:val="20"/>
          <w:szCs w:val="20"/>
          <w:lang w:eastAsia="en-IN"/>
        </w:rPr>
      </w:pPr>
      <w:ins w:id="39" w:author="Unknown">
        <w:r w:rsidRPr="00E20B43">
          <w:rPr>
            <w:rFonts w:ascii="Verdana" w:eastAsia="Times New Roman" w:hAnsi="Verdana" w:cs="Times New Roman"/>
            <w:color w:val="000000"/>
            <w:sz w:val="20"/>
            <w:szCs w:val="20"/>
            <w:lang w:eastAsia="en-IN"/>
          </w:rPr>
          <w:t>In this example, we are going to call the stored procedure INSERTR that receives id and name as the parameter and inserts it into the table user420. Note that you need to create the user420 table as well to run this application.</w:t>
        </w:r>
      </w:ins>
    </w:p>
    <w:p w:rsidR="00E20B43" w:rsidRPr="00E20B43" w:rsidRDefault="00E20B43" w:rsidP="00E20B43">
      <w:pPr>
        <w:numPr>
          <w:ilvl w:val="0"/>
          <w:numId w:val="5"/>
        </w:numPr>
        <w:shd w:val="clear" w:color="auto" w:fill="FFFFFF"/>
        <w:spacing w:after="0" w:line="315" w:lineRule="atLeast"/>
        <w:ind w:left="0"/>
        <w:rPr>
          <w:ins w:id="40" w:author="Unknown"/>
          <w:rFonts w:ascii="Verdana" w:eastAsia="Times New Roman" w:hAnsi="Verdana" w:cs="Times New Roman"/>
          <w:color w:val="000000"/>
          <w:sz w:val="20"/>
          <w:szCs w:val="20"/>
          <w:lang w:eastAsia="en-IN"/>
        </w:rPr>
      </w:pPr>
      <w:ins w:id="41" w:author="Unknown">
        <w:r w:rsidRPr="00E20B43">
          <w:rPr>
            <w:rFonts w:ascii="Verdana" w:eastAsia="Times New Roman" w:hAnsi="Verdana" w:cs="Times New Roman"/>
            <w:b/>
            <w:bCs/>
            <w:color w:val="006699"/>
            <w:sz w:val="20"/>
            <w:lang w:eastAsia="en-IN"/>
          </w:rPr>
          <w:t>import</w:t>
        </w:r>
        <w:r w:rsidRPr="00E20B43">
          <w:rPr>
            <w:rFonts w:ascii="Verdana" w:eastAsia="Times New Roman" w:hAnsi="Verdana" w:cs="Times New Roman"/>
            <w:color w:val="000000"/>
            <w:sz w:val="20"/>
            <w:szCs w:val="20"/>
            <w:bdr w:val="none" w:sz="0" w:space="0" w:color="auto" w:frame="1"/>
            <w:lang w:eastAsia="en-IN"/>
          </w:rPr>
          <w:t> java.sql.*;  </w:t>
        </w:r>
      </w:ins>
    </w:p>
    <w:p w:rsidR="00E20B43" w:rsidRPr="00E20B43" w:rsidRDefault="00E20B43" w:rsidP="00E20B43">
      <w:pPr>
        <w:numPr>
          <w:ilvl w:val="0"/>
          <w:numId w:val="5"/>
        </w:numPr>
        <w:shd w:val="clear" w:color="auto" w:fill="FFFFFF"/>
        <w:spacing w:after="0" w:line="315" w:lineRule="atLeast"/>
        <w:ind w:left="0"/>
        <w:rPr>
          <w:ins w:id="42" w:author="Unknown"/>
          <w:rFonts w:ascii="Verdana" w:eastAsia="Times New Roman" w:hAnsi="Verdana" w:cs="Times New Roman"/>
          <w:color w:val="000000"/>
          <w:sz w:val="20"/>
          <w:szCs w:val="20"/>
          <w:lang w:eastAsia="en-IN"/>
        </w:rPr>
      </w:pPr>
      <w:ins w:id="43" w:author="Unknown">
        <w:r w:rsidRPr="00E20B43">
          <w:rPr>
            <w:rFonts w:ascii="Verdana" w:eastAsia="Times New Roman" w:hAnsi="Verdana" w:cs="Times New Roman"/>
            <w:b/>
            <w:bCs/>
            <w:color w:val="006699"/>
            <w:sz w:val="20"/>
            <w:lang w:eastAsia="en-IN"/>
          </w:rPr>
          <w:t>public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class</w:t>
        </w:r>
        <w:r w:rsidRPr="00E20B43">
          <w:rPr>
            <w:rFonts w:ascii="Verdana" w:eastAsia="Times New Roman" w:hAnsi="Verdana" w:cs="Times New Roman"/>
            <w:color w:val="000000"/>
            <w:sz w:val="20"/>
            <w:szCs w:val="20"/>
            <w:bdr w:val="none" w:sz="0" w:space="0" w:color="auto" w:frame="1"/>
            <w:lang w:eastAsia="en-IN"/>
          </w:rPr>
          <w:t> Proc {  </w:t>
        </w:r>
      </w:ins>
    </w:p>
    <w:p w:rsidR="00E20B43" w:rsidRPr="00E20B43" w:rsidRDefault="00E20B43" w:rsidP="00E20B43">
      <w:pPr>
        <w:numPr>
          <w:ilvl w:val="0"/>
          <w:numId w:val="5"/>
        </w:numPr>
        <w:shd w:val="clear" w:color="auto" w:fill="FFFFFF"/>
        <w:spacing w:after="0" w:line="315" w:lineRule="atLeast"/>
        <w:ind w:left="0"/>
        <w:rPr>
          <w:ins w:id="44" w:author="Unknown"/>
          <w:rFonts w:ascii="Verdana" w:eastAsia="Times New Roman" w:hAnsi="Verdana" w:cs="Times New Roman"/>
          <w:color w:val="000000"/>
          <w:sz w:val="20"/>
          <w:szCs w:val="20"/>
          <w:lang w:eastAsia="en-IN"/>
        </w:rPr>
      </w:pPr>
      <w:ins w:id="45" w:author="Unknown">
        <w:r w:rsidRPr="00E20B43">
          <w:rPr>
            <w:rFonts w:ascii="Verdana" w:eastAsia="Times New Roman" w:hAnsi="Verdana" w:cs="Times New Roman"/>
            <w:b/>
            <w:bCs/>
            <w:color w:val="006699"/>
            <w:sz w:val="20"/>
            <w:lang w:eastAsia="en-IN"/>
          </w:rPr>
          <w:t>public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static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void</w:t>
        </w:r>
        <w:r w:rsidRPr="00E20B43">
          <w:rPr>
            <w:rFonts w:ascii="Verdana" w:eastAsia="Times New Roman" w:hAnsi="Verdana" w:cs="Times New Roman"/>
            <w:color w:val="000000"/>
            <w:sz w:val="20"/>
            <w:szCs w:val="20"/>
            <w:bdr w:val="none" w:sz="0" w:space="0" w:color="auto" w:frame="1"/>
            <w:lang w:eastAsia="en-IN"/>
          </w:rPr>
          <w:t> main(String[] args) </w:t>
        </w:r>
        <w:r w:rsidRPr="00E20B43">
          <w:rPr>
            <w:rFonts w:ascii="Verdana" w:eastAsia="Times New Roman" w:hAnsi="Verdana" w:cs="Times New Roman"/>
            <w:b/>
            <w:bCs/>
            <w:color w:val="006699"/>
            <w:sz w:val="20"/>
            <w:lang w:eastAsia="en-IN"/>
          </w:rPr>
          <w:t>throws</w:t>
        </w:r>
        <w:r w:rsidRPr="00E20B43">
          <w:rPr>
            <w:rFonts w:ascii="Verdana" w:eastAsia="Times New Roman" w:hAnsi="Verdana" w:cs="Times New Roman"/>
            <w:color w:val="000000"/>
            <w:sz w:val="20"/>
            <w:szCs w:val="20"/>
            <w:bdr w:val="none" w:sz="0" w:space="0" w:color="auto" w:frame="1"/>
            <w:lang w:eastAsia="en-IN"/>
          </w:rPr>
          <w:t> Exception{  </w:t>
        </w:r>
      </w:ins>
    </w:p>
    <w:p w:rsidR="00E20B43" w:rsidRPr="00E20B43" w:rsidRDefault="00E20B43" w:rsidP="00E20B43">
      <w:pPr>
        <w:numPr>
          <w:ilvl w:val="0"/>
          <w:numId w:val="5"/>
        </w:numPr>
        <w:shd w:val="clear" w:color="auto" w:fill="FFFFFF"/>
        <w:spacing w:after="0" w:line="315" w:lineRule="atLeast"/>
        <w:ind w:left="0"/>
        <w:rPr>
          <w:ins w:id="46" w:author="Unknown"/>
          <w:rFonts w:ascii="Verdana" w:eastAsia="Times New Roman" w:hAnsi="Verdana" w:cs="Times New Roman"/>
          <w:color w:val="000000"/>
          <w:sz w:val="20"/>
          <w:szCs w:val="20"/>
          <w:lang w:eastAsia="en-IN"/>
        </w:rPr>
      </w:pPr>
      <w:ins w:id="47"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48" w:author="Unknown"/>
          <w:rFonts w:ascii="Verdana" w:eastAsia="Times New Roman" w:hAnsi="Verdana" w:cs="Times New Roman"/>
          <w:color w:val="000000"/>
          <w:sz w:val="20"/>
          <w:szCs w:val="20"/>
          <w:lang w:eastAsia="en-IN"/>
        </w:rPr>
      </w:pPr>
      <w:ins w:id="49" w:author="Unknown">
        <w:r w:rsidRPr="00E20B43">
          <w:rPr>
            <w:rFonts w:ascii="Verdana" w:eastAsia="Times New Roman" w:hAnsi="Verdana" w:cs="Times New Roman"/>
            <w:color w:val="000000"/>
            <w:sz w:val="20"/>
            <w:szCs w:val="20"/>
            <w:bdr w:val="none" w:sz="0" w:space="0" w:color="auto" w:frame="1"/>
            <w:lang w:eastAsia="en-IN"/>
          </w:rPr>
          <w:t>Class.forName(</w:t>
        </w:r>
        <w:r w:rsidRPr="00E20B43">
          <w:rPr>
            <w:rFonts w:ascii="Verdana" w:eastAsia="Times New Roman" w:hAnsi="Verdana" w:cs="Times New Roman"/>
            <w:color w:val="0000FF"/>
            <w:sz w:val="20"/>
            <w:lang w:eastAsia="en-IN"/>
          </w:rPr>
          <w:t>"oracle.jdbc.driver.OracleDriver"</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50" w:author="Unknown"/>
          <w:rFonts w:ascii="Verdana" w:eastAsia="Times New Roman" w:hAnsi="Verdana" w:cs="Times New Roman"/>
          <w:color w:val="000000"/>
          <w:sz w:val="20"/>
          <w:szCs w:val="20"/>
          <w:lang w:eastAsia="en-IN"/>
        </w:rPr>
      </w:pPr>
      <w:ins w:id="51" w:author="Unknown">
        <w:r w:rsidRPr="00E20B43">
          <w:rPr>
            <w:rFonts w:ascii="Verdana" w:eastAsia="Times New Roman" w:hAnsi="Verdana" w:cs="Times New Roman"/>
            <w:color w:val="000000"/>
            <w:sz w:val="20"/>
            <w:szCs w:val="20"/>
            <w:bdr w:val="none" w:sz="0" w:space="0" w:color="auto" w:frame="1"/>
            <w:lang w:eastAsia="en-IN"/>
          </w:rPr>
          <w:t>Connection con=DriverManager.getConnection(  </w:t>
        </w:r>
      </w:ins>
    </w:p>
    <w:p w:rsidR="00E20B43" w:rsidRPr="00E20B43" w:rsidRDefault="00E20B43" w:rsidP="00E20B43">
      <w:pPr>
        <w:numPr>
          <w:ilvl w:val="0"/>
          <w:numId w:val="5"/>
        </w:numPr>
        <w:shd w:val="clear" w:color="auto" w:fill="FFFFFF"/>
        <w:spacing w:after="0" w:line="315" w:lineRule="atLeast"/>
        <w:ind w:left="0"/>
        <w:rPr>
          <w:ins w:id="52" w:author="Unknown"/>
          <w:rFonts w:ascii="Verdana" w:eastAsia="Times New Roman" w:hAnsi="Verdana" w:cs="Times New Roman"/>
          <w:color w:val="000000"/>
          <w:sz w:val="20"/>
          <w:szCs w:val="20"/>
          <w:lang w:eastAsia="en-IN"/>
        </w:rPr>
      </w:pPr>
      <w:ins w:id="53" w:author="Unknown">
        <w:r w:rsidRPr="00E20B43">
          <w:rPr>
            <w:rFonts w:ascii="Verdana" w:eastAsia="Times New Roman" w:hAnsi="Verdana" w:cs="Times New Roman"/>
            <w:color w:val="0000FF"/>
            <w:sz w:val="20"/>
            <w:lang w:eastAsia="en-IN"/>
          </w:rPr>
          <w:t>"jdbc:oracle:thin:@localhost:1521:xe"</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0000FF"/>
            <w:sz w:val="20"/>
            <w:lang w:eastAsia="en-IN"/>
          </w:rPr>
          <w:t>"system"</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0000FF"/>
            <w:sz w:val="20"/>
            <w:lang w:eastAsia="en-IN"/>
          </w:rPr>
          <w:t>"oracle"</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54" w:author="Unknown"/>
          <w:rFonts w:ascii="Verdana" w:eastAsia="Times New Roman" w:hAnsi="Verdana" w:cs="Times New Roman"/>
          <w:color w:val="000000"/>
          <w:sz w:val="20"/>
          <w:szCs w:val="20"/>
          <w:lang w:eastAsia="en-IN"/>
        </w:rPr>
      </w:pPr>
      <w:ins w:id="55"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56" w:author="Unknown"/>
          <w:rFonts w:ascii="Verdana" w:eastAsia="Times New Roman" w:hAnsi="Verdana" w:cs="Times New Roman"/>
          <w:color w:val="000000"/>
          <w:sz w:val="20"/>
          <w:szCs w:val="20"/>
          <w:lang w:eastAsia="en-IN"/>
        </w:rPr>
      </w:pPr>
      <w:ins w:id="57" w:author="Unknown">
        <w:r w:rsidRPr="00E20B43">
          <w:rPr>
            <w:rFonts w:ascii="Verdana" w:eastAsia="Times New Roman" w:hAnsi="Verdana" w:cs="Times New Roman"/>
            <w:color w:val="000000"/>
            <w:sz w:val="20"/>
            <w:szCs w:val="20"/>
            <w:bdr w:val="none" w:sz="0" w:space="0" w:color="auto" w:frame="1"/>
            <w:lang w:eastAsia="en-IN"/>
          </w:rPr>
          <w:t>CallableStatement stmt=con.prepareCall(</w:t>
        </w:r>
        <w:r w:rsidRPr="00E20B43">
          <w:rPr>
            <w:rFonts w:ascii="Verdana" w:eastAsia="Times New Roman" w:hAnsi="Verdana" w:cs="Times New Roman"/>
            <w:color w:val="0000FF"/>
            <w:sz w:val="20"/>
            <w:lang w:eastAsia="en-IN"/>
          </w:rPr>
          <w:t>"{call insertR(?,?)}"</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58" w:author="Unknown"/>
          <w:rFonts w:ascii="Verdana" w:eastAsia="Times New Roman" w:hAnsi="Verdana" w:cs="Times New Roman"/>
          <w:color w:val="000000"/>
          <w:sz w:val="20"/>
          <w:szCs w:val="20"/>
          <w:lang w:eastAsia="en-IN"/>
        </w:rPr>
      </w:pPr>
      <w:ins w:id="59" w:author="Unknown">
        <w:r w:rsidRPr="00E20B43">
          <w:rPr>
            <w:rFonts w:ascii="Verdana" w:eastAsia="Times New Roman" w:hAnsi="Verdana" w:cs="Times New Roman"/>
            <w:color w:val="000000"/>
            <w:sz w:val="20"/>
            <w:szCs w:val="20"/>
            <w:bdr w:val="none" w:sz="0" w:space="0" w:color="auto" w:frame="1"/>
            <w:lang w:eastAsia="en-IN"/>
          </w:rPr>
          <w:t>stmt.setInt(</w:t>
        </w:r>
        <w:r w:rsidRPr="00E20B43">
          <w:rPr>
            <w:rFonts w:ascii="Verdana" w:eastAsia="Times New Roman" w:hAnsi="Verdana" w:cs="Times New Roman"/>
            <w:color w:val="C00000"/>
            <w:sz w:val="24"/>
            <w:szCs w:val="24"/>
            <w:lang w:eastAsia="en-IN"/>
          </w:rPr>
          <w:t>1</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C00000"/>
            <w:sz w:val="24"/>
            <w:szCs w:val="24"/>
            <w:lang w:eastAsia="en-IN"/>
          </w:rPr>
          <w:t>1011</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60" w:author="Unknown"/>
          <w:rFonts w:ascii="Verdana" w:eastAsia="Times New Roman" w:hAnsi="Verdana" w:cs="Times New Roman"/>
          <w:color w:val="000000"/>
          <w:sz w:val="20"/>
          <w:szCs w:val="20"/>
          <w:lang w:eastAsia="en-IN"/>
        </w:rPr>
      </w:pPr>
      <w:ins w:id="61" w:author="Unknown">
        <w:r w:rsidRPr="00E20B43">
          <w:rPr>
            <w:rFonts w:ascii="Verdana" w:eastAsia="Times New Roman" w:hAnsi="Verdana" w:cs="Times New Roman"/>
            <w:color w:val="000000"/>
            <w:sz w:val="20"/>
            <w:szCs w:val="20"/>
            <w:bdr w:val="none" w:sz="0" w:space="0" w:color="auto" w:frame="1"/>
            <w:lang w:eastAsia="en-IN"/>
          </w:rPr>
          <w:t>stmt.setString(</w:t>
        </w:r>
        <w:r w:rsidRPr="00E20B43">
          <w:rPr>
            <w:rFonts w:ascii="Verdana" w:eastAsia="Times New Roman" w:hAnsi="Verdana" w:cs="Times New Roman"/>
            <w:color w:val="C00000"/>
            <w:sz w:val="24"/>
            <w:szCs w:val="24"/>
            <w:lang w:eastAsia="en-IN"/>
          </w:rPr>
          <w:t>2</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0000FF"/>
            <w:sz w:val="20"/>
            <w:lang w:eastAsia="en-IN"/>
          </w:rPr>
          <w:t>"Amit"</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62" w:author="Unknown"/>
          <w:rFonts w:ascii="Verdana" w:eastAsia="Times New Roman" w:hAnsi="Verdana" w:cs="Times New Roman"/>
          <w:color w:val="000000"/>
          <w:sz w:val="20"/>
          <w:szCs w:val="20"/>
          <w:lang w:eastAsia="en-IN"/>
        </w:rPr>
      </w:pPr>
      <w:ins w:id="63" w:author="Unknown">
        <w:r w:rsidRPr="00E20B43">
          <w:rPr>
            <w:rFonts w:ascii="Verdana" w:eastAsia="Times New Roman" w:hAnsi="Verdana" w:cs="Times New Roman"/>
            <w:color w:val="000000"/>
            <w:sz w:val="20"/>
            <w:szCs w:val="20"/>
            <w:bdr w:val="none" w:sz="0" w:space="0" w:color="auto" w:frame="1"/>
            <w:lang w:eastAsia="en-IN"/>
          </w:rPr>
          <w:t>stmt.execute();  </w:t>
        </w:r>
      </w:ins>
    </w:p>
    <w:p w:rsidR="00E20B43" w:rsidRPr="00E20B43" w:rsidRDefault="00E20B43" w:rsidP="00E20B43">
      <w:pPr>
        <w:numPr>
          <w:ilvl w:val="0"/>
          <w:numId w:val="5"/>
        </w:numPr>
        <w:shd w:val="clear" w:color="auto" w:fill="FFFFFF"/>
        <w:spacing w:after="0" w:line="315" w:lineRule="atLeast"/>
        <w:ind w:left="0"/>
        <w:rPr>
          <w:ins w:id="64" w:author="Unknown"/>
          <w:rFonts w:ascii="Verdana" w:eastAsia="Times New Roman" w:hAnsi="Verdana" w:cs="Times New Roman"/>
          <w:color w:val="000000"/>
          <w:sz w:val="20"/>
          <w:szCs w:val="20"/>
          <w:lang w:eastAsia="en-IN"/>
        </w:rPr>
      </w:pPr>
      <w:ins w:id="65"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66" w:author="Unknown"/>
          <w:rFonts w:ascii="Verdana" w:eastAsia="Times New Roman" w:hAnsi="Verdana" w:cs="Times New Roman"/>
          <w:color w:val="000000"/>
          <w:sz w:val="20"/>
          <w:szCs w:val="20"/>
          <w:lang w:eastAsia="en-IN"/>
        </w:rPr>
      </w:pPr>
      <w:ins w:id="67" w:author="Unknown">
        <w:r w:rsidRPr="00E20B43">
          <w:rPr>
            <w:rFonts w:ascii="Verdana" w:eastAsia="Times New Roman" w:hAnsi="Verdana" w:cs="Times New Roman"/>
            <w:color w:val="000000"/>
            <w:sz w:val="20"/>
            <w:szCs w:val="20"/>
            <w:bdr w:val="none" w:sz="0" w:space="0" w:color="auto" w:frame="1"/>
            <w:lang w:eastAsia="en-IN"/>
          </w:rPr>
          <w:t>System.out.println(</w:t>
        </w:r>
        <w:r w:rsidRPr="00E20B43">
          <w:rPr>
            <w:rFonts w:ascii="Verdana" w:eastAsia="Times New Roman" w:hAnsi="Verdana" w:cs="Times New Roman"/>
            <w:color w:val="0000FF"/>
            <w:sz w:val="20"/>
            <w:lang w:eastAsia="en-IN"/>
          </w:rPr>
          <w:t>"success"</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0" w:line="315" w:lineRule="atLeast"/>
        <w:ind w:left="0"/>
        <w:rPr>
          <w:ins w:id="68" w:author="Unknown"/>
          <w:rFonts w:ascii="Verdana" w:eastAsia="Times New Roman" w:hAnsi="Verdana" w:cs="Times New Roman"/>
          <w:color w:val="000000"/>
          <w:sz w:val="20"/>
          <w:szCs w:val="20"/>
          <w:lang w:eastAsia="en-IN"/>
        </w:rPr>
      </w:pPr>
      <w:ins w:id="69"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5"/>
        </w:numPr>
        <w:shd w:val="clear" w:color="auto" w:fill="FFFFFF"/>
        <w:spacing w:after="120" w:line="315" w:lineRule="atLeast"/>
        <w:ind w:left="0"/>
        <w:rPr>
          <w:ins w:id="70" w:author="Unknown"/>
          <w:rFonts w:ascii="Verdana" w:eastAsia="Times New Roman" w:hAnsi="Verdana" w:cs="Times New Roman"/>
          <w:color w:val="000000"/>
          <w:sz w:val="20"/>
          <w:szCs w:val="20"/>
          <w:lang w:eastAsia="en-IN"/>
        </w:rPr>
      </w:pPr>
      <w:ins w:id="71"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72" w:author="Unknown"/>
          <w:rFonts w:ascii="Verdana" w:eastAsia="Times New Roman" w:hAnsi="Verdana" w:cs="Times New Roman"/>
          <w:color w:val="000000"/>
          <w:sz w:val="20"/>
          <w:szCs w:val="20"/>
          <w:lang w:eastAsia="en-IN"/>
        </w:rPr>
      </w:pPr>
      <w:ins w:id="73" w:author="Unknown">
        <w:r w:rsidRPr="00E20B43">
          <w:rPr>
            <w:rFonts w:ascii="Verdana" w:eastAsia="Times New Roman" w:hAnsi="Verdana" w:cs="Times New Roman"/>
            <w:color w:val="000000"/>
            <w:sz w:val="20"/>
            <w:szCs w:val="20"/>
            <w:lang w:eastAsia="en-IN"/>
          </w:rPr>
          <w:t>Now check the table in the database, value is inserted in the user420 table.</w:t>
        </w:r>
      </w:ins>
    </w:p>
    <w:p w:rsidR="00E20B43" w:rsidRPr="00E20B43" w:rsidRDefault="00E20B43" w:rsidP="00E20B43">
      <w:pPr>
        <w:spacing w:after="0" w:line="240" w:lineRule="auto"/>
        <w:rPr>
          <w:ins w:id="74" w:author="Unknown"/>
          <w:rFonts w:ascii="Times New Roman" w:eastAsia="Times New Roman" w:hAnsi="Times New Roman" w:cs="Times New Roman"/>
          <w:sz w:val="24"/>
          <w:szCs w:val="24"/>
          <w:lang w:eastAsia="en-IN"/>
        </w:rPr>
      </w:pPr>
      <w:ins w:id="75" w:author="Unknown">
        <w:r w:rsidRPr="00E20B43">
          <w:rPr>
            <w:rFonts w:ascii="Times New Roman" w:eastAsia="Times New Roman" w:hAnsi="Times New Roman" w:cs="Times New Roman"/>
            <w:sz w:val="24"/>
            <w:szCs w:val="24"/>
            <w:lang w:eastAsia="en-IN"/>
          </w:rPr>
          <w:pict>
            <v:rect id="_x0000_i1028" style="width:0;height:.75pt" o:hralign="center" o:hrstd="t" o:hrnoshade="t" o:hr="t" fillcolor="#d4d4d4" stroked="f"/>
          </w:pict>
        </w:r>
      </w:ins>
    </w:p>
    <w:p w:rsidR="00E20B43" w:rsidRPr="00E20B43" w:rsidRDefault="00E20B43" w:rsidP="00E20B43">
      <w:pPr>
        <w:shd w:val="clear" w:color="auto" w:fill="FFFFFF"/>
        <w:spacing w:before="100" w:beforeAutospacing="1" w:after="100" w:afterAutospacing="1" w:line="240" w:lineRule="auto"/>
        <w:outlineLvl w:val="2"/>
        <w:rPr>
          <w:ins w:id="76" w:author="Unknown"/>
          <w:rFonts w:ascii="Tahoma" w:eastAsia="Times New Roman" w:hAnsi="Tahoma" w:cs="Tahoma"/>
          <w:color w:val="610B4B"/>
          <w:sz w:val="33"/>
          <w:szCs w:val="33"/>
          <w:lang w:eastAsia="en-IN"/>
        </w:rPr>
      </w:pPr>
      <w:ins w:id="77" w:author="Unknown">
        <w:r w:rsidRPr="00E20B43">
          <w:rPr>
            <w:rFonts w:ascii="Tahoma" w:eastAsia="Times New Roman" w:hAnsi="Tahoma" w:cs="Tahoma"/>
            <w:color w:val="610B4B"/>
            <w:sz w:val="33"/>
            <w:szCs w:val="33"/>
            <w:lang w:eastAsia="en-IN"/>
          </w:rPr>
          <w:t>Example to call the function using JDBC</w:t>
        </w:r>
      </w:ins>
    </w:p>
    <w:p w:rsidR="00E20B43" w:rsidRPr="00E20B43" w:rsidRDefault="00E20B43" w:rsidP="00E20B43">
      <w:pPr>
        <w:shd w:val="clear" w:color="auto" w:fill="FFFFFF"/>
        <w:spacing w:before="100" w:beforeAutospacing="1" w:after="100" w:afterAutospacing="1" w:line="240" w:lineRule="auto"/>
        <w:rPr>
          <w:ins w:id="78" w:author="Unknown"/>
          <w:rFonts w:ascii="Verdana" w:eastAsia="Times New Roman" w:hAnsi="Verdana" w:cs="Times New Roman"/>
          <w:color w:val="000000"/>
          <w:sz w:val="20"/>
          <w:szCs w:val="20"/>
          <w:lang w:eastAsia="en-IN"/>
        </w:rPr>
      </w:pPr>
      <w:ins w:id="79" w:author="Unknown">
        <w:r w:rsidRPr="00E20B43">
          <w:rPr>
            <w:rFonts w:ascii="Verdana" w:eastAsia="Times New Roman" w:hAnsi="Verdana" w:cs="Times New Roman"/>
            <w:color w:val="000000"/>
            <w:sz w:val="20"/>
            <w:szCs w:val="20"/>
            <w:lang w:eastAsia="en-IN"/>
          </w:rPr>
          <w:lastRenderedPageBreak/>
          <w:t>In this example, we are calling the sum4 function that receives two input and returns the sum of the given number. Here, we have used the </w:t>
        </w:r>
        <w:r w:rsidRPr="00E20B43">
          <w:rPr>
            <w:rFonts w:ascii="Verdana" w:eastAsia="Times New Roman" w:hAnsi="Verdana" w:cs="Times New Roman"/>
            <w:b/>
            <w:bCs/>
            <w:color w:val="000000"/>
            <w:sz w:val="20"/>
            <w:szCs w:val="20"/>
            <w:lang w:eastAsia="en-IN"/>
          </w:rPr>
          <w:t>registerOutParameter</w:t>
        </w:r>
        <w:r w:rsidRPr="00E20B43">
          <w:rPr>
            <w:rFonts w:ascii="Verdana" w:eastAsia="Times New Roman" w:hAnsi="Verdana" w:cs="Times New Roman"/>
            <w:color w:val="000000"/>
            <w:sz w:val="20"/>
            <w:szCs w:val="20"/>
            <w:lang w:eastAsia="en-IN"/>
          </w:rPr>
          <w:t> method of CallableStatement interface, that registers the output parameter with its corresponding type. It provides information to the CallableStatement about the type of result being displayed.</w:t>
        </w:r>
      </w:ins>
    </w:p>
    <w:p w:rsidR="00E20B43" w:rsidRPr="00E20B43" w:rsidRDefault="00E20B43" w:rsidP="00E20B43">
      <w:pPr>
        <w:shd w:val="clear" w:color="auto" w:fill="FFFFFF"/>
        <w:spacing w:before="100" w:beforeAutospacing="1" w:after="100" w:afterAutospacing="1" w:line="240" w:lineRule="auto"/>
        <w:rPr>
          <w:ins w:id="80" w:author="Unknown"/>
          <w:rFonts w:ascii="Verdana" w:eastAsia="Times New Roman" w:hAnsi="Verdana" w:cs="Times New Roman"/>
          <w:color w:val="000000"/>
          <w:sz w:val="20"/>
          <w:szCs w:val="20"/>
          <w:lang w:eastAsia="en-IN"/>
        </w:rPr>
      </w:pPr>
      <w:ins w:id="81" w:author="Unknown">
        <w:r w:rsidRPr="00E20B43">
          <w:rPr>
            <w:rFonts w:ascii="Verdana" w:eastAsia="Times New Roman" w:hAnsi="Verdana" w:cs="Times New Roman"/>
            <w:color w:val="000000"/>
            <w:sz w:val="20"/>
            <w:szCs w:val="20"/>
            <w:lang w:eastAsia="en-IN"/>
          </w:rPr>
          <w:t>The </w:t>
        </w:r>
        <w:r w:rsidRPr="00E20B43">
          <w:rPr>
            <w:rFonts w:ascii="Verdana" w:eastAsia="Times New Roman" w:hAnsi="Verdana" w:cs="Times New Roman"/>
            <w:b/>
            <w:bCs/>
            <w:color w:val="000000"/>
            <w:sz w:val="20"/>
            <w:szCs w:val="20"/>
            <w:lang w:eastAsia="en-IN"/>
          </w:rPr>
          <w:t>Types</w:t>
        </w:r>
        <w:r w:rsidRPr="00E20B43">
          <w:rPr>
            <w:rFonts w:ascii="Verdana" w:eastAsia="Times New Roman" w:hAnsi="Verdana" w:cs="Times New Roman"/>
            <w:color w:val="000000"/>
            <w:sz w:val="20"/>
            <w:szCs w:val="20"/>
            <w:lang w:eastAsia="en-IN"/>
          </w:rPr>
          <w:t> class defines many constants such as INTEGER, VARCHAR, FLOAT, DOUBLE, BLOB, CLOB etc.</w:t>
        </w:r>
      </w:ins>
    </w:p>
    <w:p w:rsidR="00E20B43" w:rsidRPr="00E20B43" w:rsidRDefault="00E20B43" w:rsidP="00E20B43">
      <w:pPr>
        <w:shd w:val="clear" w:color="auto" w:fill="FFFFFF"/>
        <w:spacing w:before="100" w:beforeAutospacing="1" w:after="100" w:afterAutospacing="1" w:line="240" w:lineRule="auto"/>
        <w:rPr>
          <w:ins w:id="82" w:author="Unknown"/>
          <w:rFonts w:ascii="Verdana" w:eastAsia="Times New Roman" w:hAnsi="Verdana" w:cs="Times New Roman"/>
          <w:color w:val="000000"/>
          <w:sz w:val="20"/>
          <w:szCs w:val="20"/>
          <w:lang w:eastAsia="en-IN"/>
        </w:rPr>
      </w:pPr>
      <w:ins w:id="83" w:author="Unknown">
        <w:r w:rsidRPr="00E20B43">
          <w:rPr>
            <w:rFonts w:ascii="Verdana" w:eastAsia="Times New Roman" w:hAnsi="Verdana" w:cs="Times New Roman"/>
            <w:color w:val="000000"/>
            <w:sz w:val="20"/>
            <w:szCs w:val="20"/>
            <w:lang w:eastAsia="en-IN"/>
          </w:rPr>
          <w:t>Let's create the simple function in the database first.</w:t>
        </w:r>
      </w:ins>
    </w:p>
    <w:p w:rsidR="00E20B43" w:rsidRPr="00E20B43" w:rsidRDefault="00E20B43" w:rsidP="00E20B43">
      <w:pPr>
        <w:numPr>
          <w:ilvl w:val="0"/>
          <w:numId w:val="6"/>
        </w:numPr>
        <w:shd w:val="clear" w:color="auto" w:fill="FFFFFF"/>
        <w:spacing w:after="0" w:line="315" w:lineRule="atLeast"/>
        <w:ind w:left="0"/>
        <w:rPr>
          <w:ins w:id="84" w:author="Unknown"/>
          <w:rFonts w:ascii="Verdana" w:eastAsia="Times New Roman" w:hAnsi="Verdana" w:cs="Times New Roman"/>
          <w:color w:val="000000"/>
          <w:sz w:val="20"/>
          <w:szCs w:val="20"/>
          <w:lang w:eastAsia="en-IN"/>
        </w:rPr>
      </w:pPr>
      <w:ins w:id="85" w:author="Unknown">
        <w:r w:rsidRPr="00E20B43">
          <w:rPr>
            <w:rFonts w:ascii="Verdana" w:eastAsia="Times New Roman" w:hAnsi="Verdana" w:cs="Times New Roman"/>
            <w:color w:val="000000"/>
            <w:sz w:val="20"/>
            <w:szCs w:val="20"/>
            <w:bdr w:val="none" w:sz="0" w:space="0" w:color="auto" w:frame="1"/>
            <w:lang w:eastAsia="en-IN"/>
          </w:rPr>
          <w:t>create or replace function sum4  </w:t>
        </w:r>
      </w:ins>
    </w:p>
    <w:p w:rsidR="00E20B43" w:rsidRPr="00E20B43" w:rsidRDefault="00E20B43" w:rsidP="00E20B43">
      <w:pPr>
        <w:numPr>
          <w:ilvl w:val="0"/>
          <w:numId w:val="6"/>
        </w:numPr>
        <w:shd w:val="clear" w:color="auto" w:fill="FFFFFF"/>
        <w:spacing w:after="0" w:line="315" w:lineRule="atLeast"/>
        <w:ind w:left="0"/>
        <w:rPr>
          <w:ins w:id="86" w:author="Unknown"/>
          <w:rFonts w:ascii="Verdana" w:eastAsia="Times New Roman" w:hAnsi="Verdana" w:cs="Times New Roman"/>
          <w:color w:val="000000"/>
          <w:sz w:val="20"/>
          <w:szCs w:val="20"/>
          <w:lang w:eastAsia="en-IN"/>
        </w:rPr>
      </w:pPr>
      <w:ins w:id="87" w:author="Unknown">
        <w:r w:rsidRPr="00E20B43">
          <w:rPr>
            <w:rFonts w:ascii="Verdana" w:eastAsia="Times New Roman" w:hAnsi="Verdana" w:cs="Times New Roman"/>
            <w:color w:val="000000"/>
            <w:sz w:val="20"/>
            <w:szCs w:val="20"/>
            <w:bdr w:val="none" w:sz="0" w:space="0" w:color="auto" w:frame="1"/>
            <w:lang w:eastAsia="en-IN"/>
          </w:rPr>
          <w:t>(n1 in number,n2 in number)  </w:t>
        </w:r>
      </w:ins>
    </w:p>
    <w:p w:rsidR="00E20B43" w:rsidRPr="00E20B43" w:rsidRDefault="00E20B43" w:rsidP="00E20B43">
      <w:pPr>
        <w:numPr>
          <w:ilvl w:val="0"/>
          <w:numId w:val="6"/>
        </w:numPr>
        <w:shd w:val="clear" w:color="auto" w:fill="FFFFFF"/>
        <w:spacing w:after="0" w:line="315" w:lineRule="atLeast"/>
        <w:ind w:left="0"/>
        <w:rPr>
          <w:ins w:id="88" w:author="Unknown"/>
          <w:rFonts w:ascii="Verdana" w:eastAsia="Times New Roman" w:hAnsi="Verdana" w:cs="Times New Roman"/>
          <w:color w:val="000000"/>
          <w:sz w:val="20"/>
          <w:szCs w:val="20"/>
          <w:lang w:eastAsia="en-IN"/>
        </w:rPr>
      </w:pPr>
      <w:ins w:id="89" w:author="Unknown">
        <w:r w:rsidRPr="00E20B43">
          <w:rPr>
            <w:rFonts w:ascii="Verdana" w:eastAsia="Times New Roman" w:hAnsi="Verdana" w:cs="Times New Roman"/>
            <w:b/>
            <w:bCs/>
            <w:color w:val="006699"/>
            <w:sz w:val="20"/>
            <w:lang w:eastAsia="en-IN"/>
          </w:rPr>
          <w:t>return</w:t>
        </w:r>
        <w:r w:rsidRPr="00E20B43">
          <w:rPr>
            <w:rFonts w:ascii="Verdana" w:eastAsia="Times New Roman" w:hAnsi="Verdana" w:cs="Times New Roman"/>
            <w:color w:val="000000"/>
            <w:sz w:val="20"/>
            <w:szCs w:val="20"/>
            <w:bdr w:val="none" w:sz="0" w:space="0" w:color="auto" w:frame="1"/>
            <w:lang w:eastAsia="en-IN"/>
          </w:rPr>
          <w:t> number  </w:t>
        </w:r>
      </w:ins>
    </w:p>
    <w:p w:rsidR="00E20B43" w:rsidRPr="00E20B43" w:rsidRDefault="00E20B43" w:rsidP="00E20B43">
      <w:pPr>
        <w:numPr>
          <w:ilvl w:val="0"/>
          <w:numId w:val="6"/>
        </w:numPr>
        <w:shd w:val="clear" w:color="auto" w:fill="FFFFFF"/>
        <w:spacing w:after="0" w:line="315" w:lineRule="atLeast"/>
        <w:ind w:left="0"/>
        <w:rPr>
          <w:ins w:id="90" w:author="Unknown"/>
          <w:rFonts w:ascii="Verdana" w:eastAsia="Times New Roman" w:hAnsi="Verdana" w:cs="Times New Roman"/>
          <w:color w:val="000000"/>
          <w:sz w:val="20"/>
          <w:szCs w:val="20"/>
          <w:lang w:eastAsia="en-IN"/>
        </w:rPr>
      </w:pPr>
      <w:ins w:id="91" w:author="Unknown">
        <w:r w:rsidRPr="00E20B43">
          <w:rPr>
            <w:rFonts w:ascii="Verdana" w:eastAsia="Times New Roman" w:hAnsi="Verdana" w:cs="Times New Roman"/>
            <w:color w:val="000000"/>
            <w:sz w:val="20"/>
            <w:szCs w:val="20"/>
            <w:bdr w:val="none" w:sz="0" w:space="0" w:color="auto" w:frame="1"/>
            <w:lang w:eastAsia="en-IN"/>
          </w:rPr>
          <w:t>is   </w:t>
        </w:r>
      </w:ins>
    </w:p>
    <w:p w:rsidR="00E20B43" w:rsidRPr="00E20B43" w:rsidRDefault="00E20B43" w:rsidP="00E20B43">
      <w:pPr>
        <w:numPr>
          <w:ilvl w:val="0"/>
          <w:numId w:val="6"/>
        </w:numPr>
        <w:shd w:val="clear" w:color="auto" w:fill="FFFFFF"/>
        <w:spacing w:after="0" w:line="315" w:lineRule="atLeast"/>
        <w:ind w:left="0"/>
        <w:rPr>
          <w:ins w:id="92" w:author="Unknown"/>
          <w:rFonts w:ascii="Verdana" w:eastAsia="Times New Roman" w:hAnsi="Verdana" w:cs="Times New Roman"/>
          <w:color w:val="000000"/>
          <w:sz w:val="20"/>
          <w:szCs w:val="20"/>
          <w:lang w:eastAsia="en-IN"/>
        </w:rPr>
      </w:pPr>
      <w:ins w:id="93" w:author="Unknown">
        <w:r w:rsidRPr="00E20B43">
          <w:rPr>
            <w:rFonts w:ascii="Verdana" w:eastAsia="Times New Roman" w:hAnsi="Verdana" w:cs="Times New Roman"/>
            <w:color w:val="000000"/>
            <w:sz w:val="20"/>
            <w:szCs w:val="20"/>
            <w:bdr w:val="none" w:sz="0" w:space="0" w:color="auto" w:frame="1"/>
            <w:lang w:eastAsia="en-IN"/>
          </w:rPr>
          <w:t>temp number(</w:t>
        </w:r>
        <w:r w:rsidRPr="00E20B43">
          <w:rPr>
            <w:rFonts w:ascii="Verdana" w:eastAsia="Times New Roman" w:hAnsi="Verdana" w:cs="Times New Roman"/>
            <w:color w:val="C00000"/>
            <w:sz w:val="24"/>
            <w:szCs w:val="24"/>
            <w:lang w:eastAsia="en-IN"/>
          </w:rPr>
          <w:t>8</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6"/>
        </w:numPr>
        <w:shd w:val="clear" w:color="auto" w:fill="FFFFFF"/>
        <w:spacing w:after="0" w:line="315" w:lineRule="atLeast"/>
        <w:ind w:left="0"/>
        <w:rPr>
          <w:ins w:id="94" w:author="Unknown"/>
          <w:rFonts w:ascii="Verdana" w:eastAsia="Times New Roman" w:hAnsi="Verdana" w:cs="Times New Roman"/>
          <w:color w:val="000000"/>
          <w:sz w:val="20"/>
          <w:szCs w:val="20"/>
          <w:lang w:eastAsia="en-IN"/>
        </w:rPr>
      </w:pPr>
      <w:ins w:id="95" w:author="Unknown">
        <w:r w:rsidRPr="00E20B43">
          <w:rPr>
            <w:rFonts w:ascii="Verdana" w:eastAsia="Times New Roman" w:hAnsi="Verdana" w:cs="Times New Roman"/>
            <w:color w:val="000000"/>
            <w:sz w:val="20"/>
            <w:szCs w:val="20"/>
            <w:bdr w:val="none" w:sz="0" w:space="0" w:color="auto" w:frame="1"/>
            <w:lang w:eastAsia="en-IN"/>
          </w:rPr>
          <w:t>begin  </w:t>
        </w:r>
      </w:ins>
    </w:p>
    <w:p w:rsidR="00E20B43" w:rsidRPr="00E20B43" w:rsidRDefault="00E20B43" w:rsidP="00E20B43">
      <w:pPr>
        <w:numPr>
          <w:ilvl w:val="0"/>
          <w:numId w:val="6"/>
        </w:numPr>
        <w:shd w:val="clear" w:color="auto" w:fill="FFFFFF"/>
        <w:spacing w:after="0" w:line="315" w:lineRule="atLeast"/>
        <w:ind w:left="0"/>
        <w:rPr>
          <w:ins w:id="96" w:author="Unknown"/>
          <w:rFonts w:ascii="Verdana" w:eastAsia="Times New Roman" w:hAnsi="Verdana" w:cs="Times New Roman"/>
          <w:color w:val="000000"/>
          <w:sz w:val="20"/>
          <w:szCs w:val="20"/>
          <w:lang w:eastAsia="en-IN"/>
        </w:rPr>
      </w:pPr>
      <w:ins w:id="97" w:author="Unknown">
        <w:r w:rsidRPr="00E20B43">
          <w:rPr>
            <w:rFonts w:ascii="Verdana" w:eastAsia="Times New Roman" w:hAnsi="Verdana" w:cs="Times New Roman"/>
            <w:color w:val="000000"/>
            <w:sz w:val="20"/>
            <w:szCs w:val="20"/>
            <w:bdr w:val="none" w:sz="0" w:space="0" w:color="auto" w:frame="1"/>
            <w:lang w:eastAsia="en-IN"/>
          </w:rPr>
          <w:t>temp :=n1+n2;  </w:t>
        </w:r>
      </w:ins>
    </w:p>
    <w:p w:rsidR="00E20B43" w:rsidRPr="00E20B43" w:rsidRDefault="00E20B43" w:rsidP="00E20B43">
      <w:pPr>
        <w:numPr>
          <w:ilvl w:val="0"/>
          <w:numId w:val="6"/>
        </w:numPr>
        <w:shd w:val="clear" w:color="auto" w:fill="FFFFFF"/>
        <w:spacing w:after="0" w:line="315" w:lineRule="atLeast"/>
        <w:ind w:left="0"/>
        <w:rPr>
          <w:ins w:id="98" w:author="Unknown"/>
          <w:rFonts w:ascii="Verdana" w:eastAsia="Times New Roman" w:hAnsi="Verdana" w:cs="Times New Roman"/>
          <w:color w:val="000000"/>
          <w:sz w:val="20"/>
          <w:szCs w:val="20"/>
          <w:lang w:eastAsia="en-IN"/>
        </w:rPr>
      </w:pPr>
      <w:ins w:id="99" w:author="Unknown">
        <w:r w:rsidRPr="00E20B43">
          <w:rPr>
            <w:rFonts w:ascii="Verdana" w:eastAsia="Times New Roman" w:hAnsi="Verdana" w:cs="Times New Roman"/>
            <w:b/>
            <w:bCs/>
            <w:color w:val="006699"/>
            <w:sz w:val="20"/>
            <w:lang w:eastAsia="en-IN"/>
          </w:rPr>
          <w:t>return</w:t>
        </w:r>
        <w:r w:rsidRPr="00E20B43">
          <w:rPr>
            <w:rFonts w:ascii="Verdana" w:eastAsia="Times New Roman" w:hAnsi="Verdana" w:cs="Times New Roman"/>
            <w:color w:val="000000"/>
            <w:sz w:val="20"/>
            <w:szCs w:val="20"/>
            <w:bdr w:val="none" w:sz="0" w:space="0" w:color="auto" w:frame="1"/>
            <w:lang w:eastAsia="en-IN"/>
          </w:rPr>
          <w:t> temp;  </w:t>
        </w:r>
      </w:ins>
    </w:p>
    <w:p w:rsidR="00E20B43" w:rsidRPr="00E20B43" w:rsidRDefault="00E20B43" w:rsidP="00E20B43">
      <w:pPr>
        <w:numPr>
          <w:ilvl w:val="0"/>
          <w:numId w:val="6"/>
        </w:numPr>
        <w:shd w:val="clear" w:color="auto" w:fill="FFFFFF"/>
        <w:spacing w:after="0" w:line="315" w:lineRule="atLeast"/>
        <w:ind w:left="0"/>
        <w:rPr>
          <w:ins w:id="100" w:author="Unknown"/>
          <w:rFonts w:ascii="Verdana" w:eastAsia="Times New Roman" w:hAnsi="Verdana" w:cs="Times New Roman"/>
          <w:color w:val="000000"/>
          <w:sz w:val="20"/>
          <w:szCs w:val="20"/>
          <w:lang w:eastAsia="en-IN"/>
        </w:rPr>
      </w:pPr>
      <w:ins w:id="101" w:author="Unknown">
        <w:r w:rsidRPr="00E20B43">
          <w:rPr>
            <w:rFonts w:ascii="Verdana" w:eastAsia="Times New Roman" w:hAnsi="Verdana" w:cs="Times New Roman"/>
            <w:color w:val="000000"/>
            <w:sz w:val="20"/>
            <w:szCs w:val="20"/>
            <w:bdr w:val="none" w:sz="0" w:space="0" w:color="auto" w:frame="1"/>
            <w:lang w:eastAsia="en-IN"/>
          </w:rPr>
          <w:t>end;  </w:t>
        </w:r>
      </w:ins>
    </w:p>
    <w:p w:rsidR="00E20B43" w:rsidRPr="00E20B43" w:rsidRDefault="00E20B43" w:rsidP="00E20B43">
      <w:pPr>
        <w:numPr>
          <w:ilvl w:val="0"/>
          <w:numId w:val="6"/>
        </w:numPr>
        <w:shd w:val="clear" w:color="auto" w:fill="FFFFFF"/>
        <w:spacing w:after="120" w:line="315" w:lineRule="atLeast"/>
        <w:ind w:left="0"/>
        <w:rPr>
          <w:ins w:id="102" w:author="Unknown"/>
          <w:rFonts w:ascii="Verdana" w:eastAsia="Times New Roman" w:hAnsi="Verdana" w:cs="Times New Roman"/>
          <w:color w:val="000000"/>
          <w:sz w:val="20"/>
          <w:szCs w:val="20"/>
          <w:lang w:eastAsia="en-IN"/>
        </w:rPr>
      </w:pPr>
      <w:ins w:id="103"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FFFFF"/>
        <w:spacing w:before="100" w:beforeAutospacing="1" w:after="100" w:afterAutospacing="1" w:line="240" w:lineRule="auto"/>
        <w:rPr>
          <w:ins w:id="104" w:author="Unknown"/>
          <w:rFonts w:ascii="Verdana" w:eastAsia="Times New Roman" w:hAnsi="Verdana" w:cs="Times New Roman"/>
          <w:color w:val="000000"/>
          <w:sz w:val="20"/>
          <w:szCs w:val="20"/>
          <w:lang w:eastAsia="en-IN"/>
        </w:rPr>
      </w:pPr>
      <w:ins w:id="105" w:author="Unknown">
        <w:r w:rsidRPr="00E20B43">
          <w:rPr>
            <w:rFonts w:ascii="Verdana" w:eastAsia="Times New Roman" w:hAnsi="Verdana" w:cs="Times New Roman"/>
            <w:color w:val="000000"/>
            <w:sz w:val="20"/>
            <w:szCs w:val="20"/>
            <w:lang w:eastAsia="en-IN"/>
          </w:rPr>
          <w:t>Now, let's write the simple program to call the function.</w:t>
        </w:r>
      </w:ins>
    </w:p>
    <w:p w:rsidR="00E20B43" w:rsidRPr="00E20B43" w:rsidRDefault="00E20B43" w:rsidP="00E20B43">
      <w:pPr>
        <w:numPr>
          <w:ilvl w:val="0"/>
          <w:numId w:val="7"/>
        </w:numPr>
        <w:shd w:val="clear" w:color="auto" w:fill="FFFFFF"/>
        <w:spacing w:after="0" w:line="315" w:lineRule="atLeast"/>
        <w:ind w:left="0"/>
        <w:rPr>
          <w:ins w:id="106" w:author="Unknown"/>
          <w:rFonts w:ascii="Verdana" w:eastAsia="Times New Roman" w:hAnsi="Verdana" w:cs="Times New Roman"/>
          <w:color w:val="000000"/>
          <w:sz w:val="20"/>
          <w:szCs w:val="20"/>
          <w:lang w:eastAsia="en-IN"/>
        </w:rPr>
      </w:pPr>
      <w:ins w:id="107" w:author="Unknown">
        <w:r w:rsidRPr="00E20B43">
          <w:rPr>
            <w:rFonts w:ascii="Verdana" w:eastAsia="Times New Roman" w:hAnsi="Verdana" w:cs="Times New Roman"/>
            <w:b/>
            <w:bCs/>
            <w:color w:val="006699"/>
            <w:sz w:val="20"/>
            <w:lang w:eastAsia="en-IN"/>
          </w:rPr>
          <w:t>import</w:t>
        </w:r>
        <w:r w:rsidRPr="00E20B43">
          <w:rPr>
            <w:rFonts w:ascii="Verdana" w:eastAsia="Times New Roman" w:hAnsi="Verdana" w:cs="Times New Roman"/>
            <w:color w:val="000000"/>
            <w:sz w:val="20"/>
            <w:szCs w:val="20"/>
            <w:bdr w:val="none" w:sz="0" w:space="0" w:color="auto" w:frame="1"/>
            <w:lang w:eastAsia="en-IN"/>
          </w:rPr>
          <w:t> java.sql.*;  </w:t>
        </w:r>
      </w:ins>
    </w:p>
    <w:p w:rsidR="00E20B43" w:rsidRPr="00E20B43" w:rsidRDefault="00E20B43" w:rsidP="00E20B43">
      <w:pPr>
        <w:numPr>
          <w:ilvl w:val="0"/>
          <w:numId w:val="7"/>
        </w:numPr>
        <w:shd w:val="clear" w:color="auto" w:fill="FFFFFF"/>
        <w:spacing w:after="0" w:line="315" w:lineRule="atLeast"/>
        <w:ind w:left="0"/>
        <w:rPr>
          <w:ins w:id="108" w:author="Unknown"/>
          <w:rFonts w:ascii="Verdana" w:eastAsia="Times New Roman" w:hAnsi="Verdana" w:cs="Times New Roman"/>
          <w:color w:val="000000"/>
          <w:sz w:val="20"/>
          <w:szCs w:val="20"/>
          <w:lang w:eastAsia="en-IN"/>
        </w:rPr>
      </w:pPr>
      <w:ins w:id="109"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10" w:author="Unknown"/>
          <w:rFonts w:ascii="Verdana" w:eastAsia="Times New Roman" w:hAnsi="Verdana" w:cs="Times New Roman"/>
          <w:color w:val="000000"/>
          <w:sz w:val="20"/>
          <w:szCs w:val="20"/>
          <w:lang w:eastAsia="en-IN"/>
        </w:rPr>
      </w:pPr>
      <w:ins w:id="111" w:author="Unknown">
        <w:r w:rsidRPr="00E20B43">
          <w:rPr>
            <w:rFonts w:ascii="Verdana" w:eastAsia="Times New Roman" w:hAnsi="Verdana" w:cs="Times New Roman"/>
            <w:b/>
            <w:bCs/>
            <w:color w:val="006699"/>
            <w:sz w:val="20"/>
            <w:lang w:eastAsia="en-IN"/>
          </w:rPr>
          <w:t>public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class</w:t>
        </w:r>
        <w:r w:rsidRPr="00E20B43">
          <w:rPr>
            <w:rFonts w:ascii="Verdana" w:eastAsia="Times New Roman" w:hAnsi="Verdana" w:cs="Times New Roman"/>
            <w:color w:val="000000"/>
            <w:sz w:val="20"/>
            <w:szCs w:val="20"/>
            <w:bdr w:val="none" w:sz="0" w:space="0" w:color="auto" w:frame="1"/>
            <w:lang w:eastAsia="en-IN"/>
          </w:rPr>
          <w:t> FuncSum {  </w:t>
        </w:r>
      </w:ins>
    </w:p>
    <w:p w:rsidR="00E20B43" w:rsidRPr="00E20B43" w:rsidRDefault="00E20B43" w:rsidP="00E20B43">
      <w:pPr>
        <w:numPr>
          <w:ilvl w:val="0"/>
          <w:numId w:val="7"/>
        </w:numPr>
        <w:shd w:val="clear" w:color="auto" w:fill="FFFFFF"/>
        <w:spacing w:after="0" w:line="315" w:lineRule="atLeast"/>
        <w:ind w:left="0"/>
        <w:rPr>
          <w:ins w:id="112" w:author="Unknown"/>
          <w:rFonts w:ascii="Verdana" w:eastAsia="Times New Roman" w:hAnsi="Verdana" w:cs="Times New Roman"/>
          <w:color w:val="000000"/>
          <w:sz w:val="20"/>
          <w:szCs w:val="20"/>
          <w:lang w:eastAsia="en-IN"/>
        </w:rPr>
      </w:pPr>
      <w:ins w:id="113" w:author="Unknown">
        <w:r w:rsidRPr="00E20B43">
          <w:rPr>
            <w:rFonts w:ascii="Verdana" w:eastAsia="Times New Roman" w:hAnsi="Verdana" w:cs="Times New Roman"/>
            <w:b/>
            <w:bCs/>
            <w:color w:val="006699"/>
            <w:sz w:val="20"/>
            <w:lang w:eastAsia="en-IN"/>
          </w:rPr>
          <w:t>public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static</w:t>
        </w:r>
        <w:r w:rsidRPr="00E20B43">
          <w:rPr>
            <w:rFonts w:ascii="Verdana" w:eastAsia="Times New Roman" w:hAnsi="Verdana" w:cs="Times New Roman"/>
            <w:color w:val="000000"/>
            <w:sz w:val="20"/>
            <w:szCs w:val="20"/>
            <w:bdr w:val="none" w:sz="0" w:space="0" w:color="auto" w:frame="1"/>
            <w:lang w:eastAsia="en-IN"/>
          </w:rPr>
          <w:t> </w:t>
        </w:r>
        <w:r w:rsidRPr="00E20B43">
          <w:rPr>
            <w:rFonts w:ascii="Verdana" w:eastAsia="Times New Roman" w:hAnsi="Verdana" w:cs="Times New Roman"/>
            <w:b/>
            <w:bCs/>
            <w:color w:val="006699"/>
            <w:sz w:val="20"/>
            <w:lang w:eastAsia="en-IN"/>
          </w:rPr>
          <w:t>void</w:t>
        </w:r>
        <w:r w:rsidRPr="00E20B43">
          <w:rPr>
            <w:rFonts w:ascii="Verdana" w:eastAsia="Times New Roman" w:hAnsi="Verdana" w:cs="Times New Roman"/>
            <w:color w:val="000000"/>
            <w:sz w:val="20"/>
            <w:szCs w:val="20"/>
            <w:bdr w:val="none" w:sz="0" w:space="0" w:color="auto" w:frame="1"/>
            <w:lang w:eastAsia="en-IN"/>
          </w:rPr>
          <w:t> main(String[] args) </w:t>
        </w:r>
        <w:r w:rsidRPr="00E20B43">
          <w:rPr>
            <w:rFonts w:ascii="Verdana" w:eastAsia="Times New Roman" w:hAnsi="Verdana" w:cs="Times New Roman"/>
            <w:b/>
            <w:bCs/>
            <w:color w:val="006699"/>
            <w:sz w:val="20"/>
            <w:lang w:eastAsia="en-IN"/>
          </w:rPr>
          <w:t>throws</w:t>
        </w:r>
        <w:r w:rsidRPr="00E20B43">
          <w:rPr>
            <w:rFonts w:ascii="Verdana" w:eastAsia="Times New Roman" w:hAnsi="Verdana" w:cs="Times New Roman"/>
            <w:color w:val="000000"/>
            <w:sz w:val="20"/>
            <w:szCs w:val="20"/>
            <w:bdr w:val="none" w:sz="0" w:space="0" w:color="auto" w:frame="1"/>
            <w:lang w:eastAsia="en-IN"/>
          </w:rPr>
          <w:t> Exception{  </w:t>
        </w:r>
      </w:ins>
    </w:p>
    <w:p w:rsidR="00E20B43" w:rsidRPr="00E20B43" w:rsidRDefault="00E20B43" w:rsidP="00E20B43">
      <w:pPr>
        <w:numPr>
          <w:ilvl w:val="0"/>
          <w:numId w:val="7"/>
        </w:numPr>
        <w:shd w:val="clear" w:color="auto" w:fill="FFFFFF"/>
        <w:spacing w:after="0" w:line="315" w:lineRule="atLeast"/>
        <w:ind w:left="0"/>
        <w:rPr>
          <w:ins w:id="114" w:author="Unknown"/>
          <w:rFonts w:ascii="Verdana" w:eastAsia="Times New Roman" w:hAnsi="Verdana" w:cs="Times New Roman"/>
          <w:color w:val="000000"/>
          <w:sz w:val="20"/>
          <w:szCs w:val="20"/>
          <w:lang w:eastAsia="en-IN"/>
        </w:rPr>
      </w:pPr>
      <w:ins w:id="115"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16" w:author="Unknown"/>
          <w:rFonts w:ascii="Verdana" w:eastAsia="Times New Roman" w:hAnsi="Verdana" w:cs="Times New Roman"/>
          <w:color w:val="000000"/>
          <w:sz w:val="20"/>
          <w:szCs w:val="20"/>
          <w:lang w:eastAsia="en-IN"/>
        </w:rPr>
      </w:pPr>
      <w:ins w:id="117" w:author="Unknown">
        <w:r w:rsidRPr="00E20B43">
          <w:rPr>
            <w:rFonts w:ascii="Verdana" w:eastAsia="Times New Roman" w:hAnsi="Verdana" w:cs="Times New Roman"/>
            <w:color w:val="000000"/>
            <w:sz w:val="20"/>
            <w:szCs w:val="20"/>
            <w:bdr w:val="none" w:sz="0" w:space="0" w:color="auto" w:frame="1"/>
            <w:lang w:eastAsia="en-IN"/>
          </w:rPr>
          <w:t>Class.forName(</w:t>
        </w:r>
        <w:r w:rsidRPr="00E20B43">
          <w:rPr>
            <w:rFonts w:ascii="Verdana" w:eastAsia="Times New Roman" w:hAnsi="Verdana" w:cs="Times New Roman"/>
            <w:color w:val="0000FF"/>
            <w:sz w:val="20"/>
            <w:lang w:eastAsia="en-IN"/>
          </w:rPr>
          <w:t>"oracle.jdbc.driver.OracleDriver"</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18" w:author="Unknown"/>
          <w:rFonts w:ascii="Verdana" w:eastAsia="Times New Roman" w:hAnsi="Verdana" w:cs="Times New Roman"/>
          <w:color w:val="000000"/>
          <w:sz w:val="20"/>
          <w:szCs w:val="20"/>
          <w:lang w:eastAsia="en-IN"/>
        </w:rPr>
      </w:pPr>
      <w:ins w:id="119" w:author="Unknown">
        <w:r w:rsidRPr="00E20B43">
          <w:rPr>
            <w:rFonts w:ascii="Verdana" w:eastAsia="Times New Roman" w:hAnsi="Verdana" w:cs="Times New Roman"/>
            <w:color w:val="000000"/>
            <w:sz w:val="20"/>
            <w:szCs w:val="20"/>
            <w:bdr w:val="none" w:sz="0" w:space="0" w:color="auto" w:frame="1"/>
            <w:lang w:eastAsia="en-IN"/>
          </w:rPr>
          <w:t>Connection con=DriverManager.getConnection(  </w:t>
        </w:r>
      </w:ins>
    </w:p>
    <w:p w:rsidR="00E20B43" w:rsidRPr="00E20B43" w:rsidRDefault="00E20B43" w:rsidP="00E20B43">
      <w:pPr>
        <w:numPr>
          <w:ilvl w:val="0"/>
          <w:numId w:val="7"/>
        </w:numPr>
        <w:shd w:val="clear" w:color="auto" w:fill="FFFFFF"/>
        <w:spacing w:after="0" w:line="315" w:lineRule="atLeast"/>
        <w:ind w:left="0"/>
        <w:rPr>
          <w:ins w:id="120" w:author="Unknown"/>
          <w:rFonts w:ascii="Verdana" w:eastAsia="Times New Roman" w:hAnsi="Verdana" w:cs="Times New Roman"/>
          <w:color w:val="000000"/>
          <w:sz w:val="20"/>
          <w:szCs w:val="20"/>
          <w:lang w:eastAsia="en-IN"/>
        </w:rPr>
      </w:pPr>
      <w:ins w:id="121" w:author="Unknown">
        <w:r w:rsidRPr="00E20B43">
          <w:rPr>
            <w:rFonts w:ascii="Verdana" w:eastAsia="Times New Roman" w:hAnsi="Verdana" w:cs="Times New Roman"/>
            <w:color w:val="0000FF"/>
            <w:sz w:val="20"/>
            <w:lang w:eastAsia="en-IN"/>
          </w:rPr>
          <w:t>"jdbc:oracle:thin:@localhost:1521:xe"</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0000FF"/>
            <w:sz w:val="20"/>
            <w:lang w:eastAsia="en-IN"/>
          </w:rPr>
          <w:t>"system"</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0000FF"/>
            <w:sz w:val="20"/>
            <w:lang w:eastAsia="en-IN"/>
          </w:rPr>
          <w:t>"oracle"</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22" w:author="Unknown"/>
          <w:rFonts w:ascii="Verdana" w:eastAsia="Times New Roman" w:hAnsi="Verdana" w:cs="Times New Roman"/>
          <w:color w:val="000000"/>
          <w:sz w:val="20"/>
          <w:szCs w:val="20"/>
          <w:lang w:eastAsia="en-IN"/>
        </w:rPr>
      </w:pPr>
      <w:ins w:id="123"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24" w:author="Unknown"/>
          <w:rFonts w:ascii="Verdana" w:eastAsia="Times New Roman" w:hAnsi="Verdana" w:cs="Times New Roman"/>
          <w:color w:val="000000"/>
          <w:sz w:val="20"/>
          <w:szCs w:val="20"/>
          <w:lang w:eastAsia="en-IN"/>
        </w:rPr>
      </w:pPr>
      <w:ins w:id="125" w:author="Unknown">
        <w:r w:rsidRPr="00E20B43">
          <w:rPr>
            <w:rFonts w:ascii="Verdana" w:eastAsia="Times New Roman" w:hAnsi="Verdana" w:cs="Times New Roman"/>
            <w:color w:val="000000"/>
            <w:sz w:val="20"/>
            <w:szCs w:val="20"/>
            <w:bdr w:val="none" w:sz="0" w:space="0" w:color="auto" w:frame="1"/>
            <w:lang w:eastAsia="en-IN"/>
          </w:rPr>
          <w:t>CallableStatement stmt=con.prepareCall(</w:t>
        </w:r>
        <w:r w:rsidRPr="00E20B43">
          <w:rPr>
            <w:rFonts w:ascii="Verdana" w:eastAsia="Times New Roman" w:hAnsi="Verdana" w:cs="Times New Roman"/>
            <w:color w:val="0000FF"/>
            <w:sz w:val="20"/>
            <w:lang w:eastAsia="en-IN"/>
          </w:rPr>
          <w:t>"{?= call sum4(?,?)}"</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26" w:author="Unknown"/>
          <w:rFonts w:ascii="Verdana" w:eastAsia="Times New Roman" w:hAnsi="Verdana" w:cs="Times New Roman"/>
          <w:color w:val="000000"/>
          <w:sz w:val="20"/>
          <w:szCs w:val="20"/>
          <w:lang w:eastAsia="en-IN"/>
        </w:rPr>
      </w:pPr>
      <w:ins w:id="127" w:author="Unknown">
        <w:r w:rsidRPr="00E20B43">
          <w:rPr>
            <w:rFonts w:ascii="Verdana" w:eastAsia="Times New Roman" w:hAnsi="Verdana" w:cs="Times New Roman"/>
            <w:color w:val="000000"/>
            <w:sz w:val="20"/>
            <w:szCs w:val="20"/>
            <w:bdr w:val="none" w:sz="0" w:space="0" w:color="auto" w:frame="1"/>
            <w:lang w:eastAsia="en-IN"/>
          </w:rPr>
          <w:t>stmt.setInt(</w:t>
        </w:r>
        <w:r w:rsidRPr="00E20B43">
          <w:rPr>
            <w:rFonts w:ascii="Verdana" w:eastAsia="Times New Roman" w:hAnsi="Verdana" w:cs="Times New Roman"/>
            <w:color w:val="C00000"/>
            <w:sz w:val="24"/>
            <w:szCs w:val="24"/>
            <w:lang w:eastAsia="en-IN"/>
          </w:rPr>
          <w:t>2</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C00000"/>
            <w:sz w:val="24"/>
            <w:szCs w:val="24"/>
            <w:lang w:eastAsia="en-IN"/>
          </w:rPr>
          <w:t>10</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28" w:author="Unknown"/>
          <w:rFonts w:ascii="Verdana" w:eastAsia="Times New Roman" w:hAnsi="Verdana" w:cs="Times New Roman"/>
          <w:color w:val="000000"/>
          <w:sz w:val="20"/>
          <w:szCs w:val="20"/>
          <w:lang w:eastAsia="en-IN"/>
        </w:rPr>
      </w:pPr>
      <w:ins w:id="129" w:author="Unknown">
        <w:r w:rsidRPr="00E20B43">
          <w:rPr>
            <w:rFonts w:ascii="Verdana" w:eastAsia="Times New Roman" w:hAnsi="Verdana" w:cs="Times New Roman"/>
            <w:color w:val="000000"/>
            <w:sz w:val="20"/>
            <w:szCs w:val="20"/>
            <w:bdr w:val="none" w:sz="0" w:space="0" w:color="auto" w:frame="1"/>
            <w:lang w:eastAsia="en-IN"/>
          </w:rPr>
          <w:t>stmt.setInt(</w:t>
        </w:r>
        <w:r w:rsidRPr="00E20B43">
          <w:rPr>
            <w:rFonts w:ascii="Verdana" w:eastAsia="Times New Roman" w:hAnsi="Verdana" w:cs="Times New Roman"/>
            <w:color w:val="C00000"/>
            <w:sz w:val="24"/>
            <w:szCs w:val="24"/>
            <w:lang w:eastAsia="en-IN"/>
          </w:rPr>
          <w:t>3</w:t>
        </w:r>
        <w:r w:rsidRPr="00E20B43">
          <w:rPr>
            <w:rFonts w:ascii="Verdana" w:eastAsia="Times New Roman" w:hAnsi="Verdana" w:cs="Times New Roman"/>
            <w:color w:val="000000"/>
            <w:sz w:val="20"/>
            <w:szCs w:val="20"/>
            <w:bdr w:val="none" w:sz="0" w:space="0" w:color="auto" w:frame="1"/>
            <w:lang w:eastAsia="en-IN"/>
          </w:rPr>
          <w:t>,</w:t>
        </w:r>
        <w:r w:rsidRPr="00E20B43">
          <w:rPr>
            <w:rFonts w:ascii="Verdana" w:eastAsia="Times New Roman" w:hAnsi="Verdana" w:cs="Times New Roman"/>
            <w:color w:val="C00000"/>
            <w:sz w:val="24"/>
            <w:szCs w:val="24"/>
            <w:lang w:eastAsia="en-IN"/>
          </w:rPr>
          <w:t>43</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30" w:author="Unknown"/>
          <w:rFonts w:ascii="Verdana" w:eastAsia="Times New Roman" w:hAnsi="Verdana" w:cs="Times New Roman"/>
          <w:color w:val="000000"/>
          <w:sz w:val="20"/>
          <w:szCs w:val="20"/>
          <w:lang w:eastAsia="en-IN"/>
        </w:rPr>
      </w:pPr>
      <w:ins w:id="131" w:author="Unknown">
        <w:r w:rsidRPr="00E20B43">
          <w:rPr>
            <w:rFonts w:ascii="Verdana" w:eastAsia="Times New Roman" w:hAnsi="Verdana" w:cs="Times New Roman"/>
            <w:color w:val="000000"/>
            <w:sz w:val="20"/>
            <w:szCs w:val="20"/>
            <w:bdr w:val="none" w:sz="0" w:space="0" w:color="auto" w:frame="1"/>
            <w:lang w:eastAsia="en-IN"/>
          </w:rPr>
          <w:t>stmt.registerOutParameter(</w:t>
        </w:r>
        <w:r w:rsidRPr="00E20B43">
          <w:rPr>
            <w:rFonts w:ascii="Verdana" w:eastAsia="Times New Roman" w:hAnsi="Verdana" w:cs="Times New Roman"/>
            <w:color w:val="C00000"/>
            <w:sz w:val="24"/>
            <w:szCs w:val="24"/>
            <w:lang w:eastAsia="en-IN"/>
          </w:rPr>
          <w:t>1</w:t>
        </w:r>
        <w:r w:rsidRPr="00E20B43">
          <w:rPr>
            <w:rFonts w:ascii="Verdana" w:eastAsia="Times New Roman" w:hAnsi="Verdana" w:cs="Times New Roman"/>
            <w:color w:val="000000"/>
            <w:sz w:val="20"/>
            <w:szCs w:val="20"/>
            <w:bdr w:val="none" w:sz="0" w:space="0" w:color="auto" w:frame="1"/>
            <w:lang w:eastAsia="en-IN"/>
          </w:rPr>
          <w:t>,Types.INTEGER);  </w:t>
        </w:r>
      </w:ins>
    </w:p>
    <w:p w:rsidR="00E20B43" w:rsidRPr="00E20B43" w:rsidRDefault="00E20B43" w:rsidP="00E20B43">
      <w:pPr>
        <w:numPr>
          <w:ilvl w:val="0"/>
          <w:numId w:val="7"/>
        </w:numPr>
        <w:shd w:val="clear" w:color="auto" w:fill="FFFFFF"/>
        <w:spacing w:after="0" w:line="315" w:lineRule="atLeast"/>
        <w:ind w:left="0"/>
        <w:rPr>
          <w:ins w:id="132" w:author="Unknown"/>
          <w:rFonts w:ascii="Verdana" w:eastAsia="Times New Roman" w:hAnsi="Verdana" w:cs="Times New Roman"/>
          <w:color w:val="000000"/>
          <w:sz w:val="20"/>
          <w:szCs w:val="20"/>
          <w:lang w:eastAsia="en-IN"/>
        </w:rPr>
      </w:pPr>
      <w:ins w:id="133" w:author="Unknown">
        <w:r w:rsidRPr="00E20B43">
          <w:rPr>
            <w:rFonts w:ascii="Verdana" w:eastAsia="Times New Roman" w:hAnsi="Verdana" w:cs="Times New Roman"/>
            <w:color w:val="000000"/>
            <w:sz w:val="20"/>
            <w:szCs w:val="20"/>
            <w:bdr w:val="none" w:sz="0" w:space="0" w:color="auto" w:frame="1"/>
            <w:lang w:eastAsia="en-IN"/>
          </w:rPr>
          <w:t>stmt.execute();  </w:t>
        </w:r>
      </w:ins>
    </w:p>
    <w:p w:rsidR="00E20B43" w:rsidRPr="00E20B43" w:rsidRDefault="00E20B43" w:rsidP="00E20B43">
      <w:pPr>
        <w:numPr>
          <w:ilvl w:val="0"/>
          <w:numId w:val="7"/>
        </w:numPr>
        <w:shd w:val="clear" w:color="auto" w:fill="FFFFFF"/>
        <w:spacing w:after="0" w:line="315" w:lineRule="atLeast"/>
        <w:ind w:left="0"/>
        <w:rPr>
          <w:ins w:id="134" w:author="Unknown"/>
          <w:rFonts w:ascii="Verdana" w:eastAsia="Times New Roman" w:hAnsi="Verdana" w:cs="Times New Roman"/>
          <w:color w:val="000000"/>
          <w:sz w:val="20"/>
          <w:szCs w:val="20"/>
          <w:lang w:eastAsia="en-IN"/>
        </w:rPr>
      </w:pPr>
      <w:ins w:id="135"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36" w:author="Unknown"/>
          <w:rFonts w:ascii="Verdana" w:eastAsia="Times New Roman" w:hAnsi="Verdana" w:cs="Times New Roman"/>
          <w:color w:val="000000"/>
          <w:sz w:val="20"/>
          <w:szCs w:val="20"/>
          <w:lang w:eastAsia="en-IN"/>
        </w:rPr>
      </w:pPr>
      <w:ins w:id="137" w:author="Unknown">
        <w:r w:rsidRPr="00E20B43">
          <w:rPr>
            <w:rFonts w:ascii="Verdana" w:eastAsia="Times New Roman" w:hAnsi="Verdana" w:cs="Times New Roman"/>
            <w:color w:val="000000"/>
            <w:sz w:val="20"/>
            <w:szCs w:val="20"/>
            <w:bdr w:val="none" w:sz="0" w:space="0" w:color="auto" w:frame="1"/>
            <w:lang w:eastAsia="en-IN"/>
          </w:rPr>
          <w:t>System.out.println(stmt.getInt(</w:t>
        </w:r>
        <w:r w:rsidRPr="00E20B43">
          <w:rPr>
            <w:rFonts w:ascii="Verdana" w:eastAsia="Times New Roman" w:hAnsi="Verdana" w:cs="Times New Roman"/>
            <w:color w:val="C00000"/>
            <w:sz w:val="24"/>
            <w:szCs w:val="24"/>
            <w:lang w:eastAsia="en-IN"/>
          </w:rPr>
          <w:t>1</w:t>
        </w:r>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38" w:author="Unknown"/>
          <w:rFonts w:ascii="Verdana" w:eastAsia="Times New Roman" w:hAnsi="Verdana" w:cs="Times New Roman"/>
          <w:color w:val="000000"/>
          <w:sz w:val="20"/>
          <w:szCs w:val="20"/>
          <w:lang w:eastAsia="en-IN"/>
        </w:rPr>
      </w:pPr>
      <w:ins w:id="139"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0" w:line="315" w:lineRule="atLeast"/>
        <w:ind w:left="0"/>
        <w:rPr>
          <w:ins w:id="140" w:author="Unknown"/>
          <w:rFonts w:ascii="Verdana" w:eastAsia="Times New Roman" w:hAnsi="Verdana" w:cs="Times New Roman"/>
          <w:color w:val="000000"/>
          <w:sz w:val="20"/>
          <w:szCs w:val="20"/>
          <w:lang w:eastAsia="en-IN"/>
        </w:rPr>
      </w:pPr>
      <w:ins w:id="141"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numPr>
          <w:ilvl w:val="0"/>
          <w:numId w:val="7"/>
        </w:numPr>
        <w:shd w:val="clear" w:color="auto" w:fill="FFFFFF"/>
        <w:spacing w:after="120" w:line="315" w:lineRule="atLeast"/>
        <w:ind w:left="0"/>
        <w:rPr>
          <w:ins w:id="142" w:author="Unknown"/>
          <w:rFonts w:ascii="Verdana" w:eastAsia="Times New Roman" w:hAnsi="Verdana" w:cs="Times New Roman"/>
          <w:color w:val="000000"/>
          <w:sz w:val="20"/>
          <w:szCs w:val="20"/>
          <w:lang w:eastAsia="en-IN"/>
        </w:rPr>
      </w:pPr>
      <w:ins w:id="143" w:author="Unknown">
        <w:r w:rsidRPr="00E20B43">
          <w:rPr>
            <w:rFonts w:ascii="Verdana" w:eastAsia="Times New Roman" w:hAnsi="Verdana" w:cs="Times New Roman"/>
            <w:color w:val="000000"/>
            <w:sz w:val="20"/>
            <w:szCs w:val="20"/>
            <w:bdr w:val="none" w:sz="0" w:space="0" w:color="auto" w:frame="1"/>
            <w:lang w:eastAsia="en-IN"/>
          </w:rPr>
          <w:t>}  </w:t>
        </w:r>
      </w:ins>
    </w:p>
    <w:p w:rsidR="00E20B43" w:rsidRPr="00E20B43" w:rsidRDefault="00E20B43" w:rsidP="00E20B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color w:val="000000"/>
          <w:sz w:val="20"/>
          <w:szCs w:val="20"/>
          <w:lang w:eastAsia="en-IN"/>
        </w:rPr>
      </w:pPr>
      <w:ins w:id="145" w:author="Unknown">
        <w:r w:rsidRPr="00E20B43">
          <w:rPr>
            <w:rFonts w:ascii="Courier New" w:eastAsia="Times New Roman" w:hAnsi="Courier New" w:cs="Courier New"/>
            <w:color w:val="000000"/>
            <w:sz w:val="20"/>
            <w:szCs w:val="20"/>
            <w:lang w:eastAsia="en-IN"/>
          </w:rPr>
          <w:t>Output: 53</w:t>
        </w:r>
      </w:ins>
    </w:p>
    <w:p w:rsidR="00C342F3" w:rsidRDefault="00C342F3"/>
    <w:sectPr w:rsidR="00C342F3" w:rsidSect="00C342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978B2"/>
    <w:multiLevelType w:val="multilevel"/>
    <w:tmpl w:val="0D1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4022E4"/>
    <w:multiLevelType w:val="multilevel"/>
    <w:tmpl w:val="9652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8240C"/>
    <w:multiLevelType w:val="multilevel"/>
    <w:tmpl w:val="2C4A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09717E"/>
    <w:multiLevelType w:val="multilevel"/>
    <w:tmpl w:val="96BA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85753C"/>
    <w:multiLevelType w:val="multilevel"/>
    <w:tmpl w:val="C4DE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187BF3"/>
    <w:multiLevelType w:val="multilevel"/>
    <w:tmpl w:val="E486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AF51A9"/>
    <w:multiLevelType w:val="multilevel"/>
    <w:tmpl w:val="14A6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0B43"/>
    <w:rsid w:val="00C342F3"/>
    <w:rsid w:val="00E20B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F3"/>
  </w:style>
  <w:style w:type="paragraph" w:styleId="Heading1">
    <w:name w:val="heading 1"/>
    <w:basedOn w:val="Normal"/>
    <w:link w:val="Heading1Char"/>
    <w:uiPriority w:val="9"/>
    <w:qFormat/>
    <w:rsid w:val="00E20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20B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B4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20B4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0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20B43"/>
  </w:style>
  <w:style w:type="character" w:customStyle="1" w:styleId="string">
    <w:name w:val="string"/>
    <w:basedOn w:val="DefaultParagraphFont"/>
    <w:rsid w:val="00E20B43"/>
  </w:style>
  <w:style w:type="character" w:customStyle="1" w:styleId="number">
    <w:name w:val="number"/>
    <w:basedOn w:val="DefaultParagraphFont"/>
    <w:rsid w:val="00E20B43"/>
  </w:style>
  <w:style w:type="paragraph" w:styleId="HTMLPreformatted">
    <w:name w:val="HTML Preformatted"/>
    <w:basedOn w:val="Normal"/>
    <w:link w:val="HTMLPreformattedChar"/>
    <w:uiPriority w:val="99"/>
    <w:semiHidden/>
    <w:unhideWhenUsed/>
    <w:rsid w:val="00E2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0B4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070807693">
      <w:bodyDiv w:val="1"/>
      <w:marLeft w:val="0"/>
      <w:marRight w:val="0"/>
      <w:marTop w:val="0"/>
      <w:marBottom w:val="0"/>
      <w:divBdr>
        <w:top w:val="none" w:sz="0" w:space="0" w:color="auto"/>
        <w:left w:val="none" w:sz="0" w:space="0" w:color="auto"/>
        <w:bottom w:val="none" w:sz="0" w:space="0" w:color="auto"/>
        <w:right w:val="none" w:sz="0" w:space="0" w:color="auto"/>
      </w:divBdr>
      <w:divsChild>
        <w:div w:id="1184899255">
          <w:marLeft w:val="0"/>
          <w:marRight w:val="0"/>
          <w:marTop w:val="0"/>
          <w:marBottom w:val="120"/>
          <w:divBdr>
            <w:top w:val="single" w:sz="6" w:space="0" w:color="D5DDC6"/>
            <w:left w:val="single" w:sz="24" w:space="0" w:color="66BB55"/>
            <w:bottom w:val="single" w:sz="6" w:space="0" w:color="D5DDC6"/>
            <w:right w:val="single" w:sz="6" w:space="0" w:color="D5DDC6"/>
          </w:divBdr>
        </w:div>
        <w:div w:id="1703282929">
          <w:marLeft w:val="0"/>
          <w:marRight w:val="0"/>
          <w:marTop w:val="0"/>
          <w:marBottom w:val="120"/>
          <w:divBdr>
            <w:top w:val="single" w:sz="6" w:space="0" w:color="D5DDC6"/>
            <w:left w:val="single" w:sz="24" w:space="0" w:color="66BB55"/>
            <w:bottom w:val="single" w:sz="6" w:space="0" w:color="D5DDC6"/>
            <w:right w:val="single" w:sz="6" w:space="0" w:color="D5DDC6"/>
          </w:divBdr>
        </w:div>
        <w:div w:id="1411804553">
          <w:marLeft w:val="0"/>
          <w:marRight w:val="0"/>
          <w:marTop w:val="0"/>
          <w:marBottom w:val="120"/>
          <w:divBdr>
            <w:top w:val="single" w:sz="6" w:space="0" w:color="D5DDC6"/>
            <w:left w:val="single" w:sz="24" w:space="0" w:color="66BB55"/>
            <w:bottom w:val="single" w:sz="6" w:space="0" w:color="D5DDC6"/>
            <w:right w:val="single" w:sz="6" w:space="0" w:color="D5DDC6"/>
          </w:divBdr>
        </w:div>
        <w:div w:id="248470000">
          <w:marLeft w:val="0"/>
          <w:marRight w:val="0"/>
          <w:marTop w:val="0"/>
          <w:marBottom w:val="120"/>
          <w:divBdr>
            <w:top w:val="single" w:sz="6" w:space="0" w:color="D5DDC6"/>
            <w:left w:val="single" w:sz="24" w:space="0" w:color="66BB55"/>
            <w:bottom w:val="single" w:sz="6" w:space="0" w:color="D5DDC6"/>
            <w:right w:val="single" w:sz="6" w:space="0" w:color="D5DDC6"/>
          </w:divBdr>
        </w:div>
        <w:div w:id="1992832639">
          <w:marLeft w:val="0"/>
          <w:marRight w:val="0"/>
          <w:marTop w:val="0"/>
          <w:marBottom w:val="120"/>
          <w:divBdr>
            <w:top w:val="single" w:sz="6" w:space="0" w:color="D5DDC6"/>
            <w:left w:val="single" w:sz="24" w:space="0" w:color="66BB55"/>
            <w:bottom w:val="single" w:sz="6" w:space="0" w:color="D5DDC6"/>
            <w:right w:val="single" w:sz="6" w:space="0" w:color="D5DDC6"/>
          </w:divBdr>
        </w:div>
        <w:div w:id="166989740">
          <w:marLeft w:val="0"/>
          <w:marRight w:val="0"/>
          <w:marTop w:val="0"/>
          <w:marBottom w:val="120"/>
          <w:divBdr>
            <w:top w:val="single" w:sz="6" w:space="0" w:color="D5DDC6"/>
            <w:left w:val="single" w:sz="24" w:space="0" w:color="66BB55"/>
            <w:bottom w:val="single" w:sz="6" w:space="0" w:color="D5DDC6"/>
            <w:right w:val="single" w:sz="6" w:space="0" w:color="D5DDC6"/>
          </w:divBdr>
        </w:div>
        <w:div w:id="838815753">
          <w:marLeft w:val="0"/>
          <w:marRight w:val="0"/>
          <w:marTop w:val="0"/>
          <w:marBottom w:val="120"/>
          <w:divBdr>
            <w:top w:val="single" w:sz="6" w:space="0" w:color="D5DDC6"/>
            <w:left w:val="single" w:sz="24" w:space="0" w:color="66BB55"/>
            <w:bottom w:val="single" w:sz="6" w:space="0" w:color="D5DDC6"/>
            <w:right w:val="single" w:sz="6" w:space="0" w:color="D5DDC6"/>
          </w:divBdr>
        </w:div>
        <w:div w:id="2664238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2019-07-12T01:06:00Z</dcterms:created>
  <dcterms:modified xsi:type="dcterms:W3CDTF">2019-07-12T01:06:00Z</dcterms:modified>
</cp:coreProperties>
</file>