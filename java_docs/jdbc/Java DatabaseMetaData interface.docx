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4" w:rsidRPr="00477904" w:rsidRDefault="00477904" w:rsidP="0047790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7790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47790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DatabaseMetaData</w:t>
      </w:r>
      <w:proofErr w:type="spellEnd"/>
      <w:r w:rsidRPr="0047790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interface</w:t>
      </w:r>
    </w:p>
    <w:p w:rsidR="00477904" w:rsidRPr="00477904" w:rsidRDefault="00477904" w:rsidP="004779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DatabaseMetaData</w:t>
      </w:r>
      <w:proofErr w:type="spellEnd"/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interface provides methods to get meta data of a database such as database product name, database product version, driver name, name of total number of tables, name of total number of views etc.</w:t>
      </w:r>
    </w:p>
    <w:p w:rsidR="00477904" w:rsidRPr="00477904" w:rsidRDefault="00477904" w:rsidP="0047790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7790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Commonly used methods of </w:t>
      </w:r>
      <w:proofErr w:type="spellStart"/>
      <w:r w:rsidRPr="0047790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DatabaseMetaData</w:t>
      </w:r>
      <w:proofErr w:type="spellEnd"/>
      <w:r w:rsidRPr="0047790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interface</w:t>
      </w:r>
    </w:p>
    <w:p w:rsidR="00477904" w:rsidRPr="00477904" w:rsidRDefault="00477904" w:rsidP="0047790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public 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getDriverName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()throws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SQLException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: </w:t>
      </w:r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returns the name of the JDBC driver.</w:t>
      </w:r>
    </w:p>
    <w:p w:rsidR="00477904" w:rsidRPr="00477904" w:rsidRDefault="00477904" w:rsidP="0047790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public 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getDriverVersion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()throws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SQLException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: </w:t>
      </w:r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returns the version number of the JDBC driver.</w:t>
      </w:r>
    </w:p>
    <w:p w:rsidR="00477904" w:rsidRPr="00477904" w:rsidRDefault="00477904" w:rsidP="0047790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public 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getUserName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()throws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SQLException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: </w:t>
      </w:r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returns the username of the database.</w:t>
      </w:r>
    </w:p>
    <w:p w:rsidR="00477904" w:rsidRPr="00477904" w:rsidRDefault="00477904" w:rsidP="0047790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public 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getDatabaseProductName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()throws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SQLException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: </w:t>
      </w:r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returns the product name of the database.</w:t>
      </w:r>
    </w:p>
    <w:p w:rsidR="00477904" w:rsidRPr="00477904" w:rsidRDefault="00477904" w:rsidP="0047790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public 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getDatabaseProductVersion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()throws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SQLException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: </w:t>
      </w:r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returns the product version of the database.</w:t>
      </w:r>
    </w:p>
    <w:p w:rsidR="00477904" w:rsidRPr="00477904" w:rsidRDefault="00477904" w:rsidP="0047790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public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ResultSet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getTables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(String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catalog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, 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schemaPattern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, String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tableNamePattern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 xml:space="preserve">, String[] types)throws </w:t>
      </w:r>
      <w:proofErr w:type="spellStart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SQLException</w:t>
      </w:r>
      <w:proofErr w:type="spellEnd"/>
      <w:r w:rsidRPr="00477904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: </w:t>
      </w:r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it returns the description of the tables of the specified </w:t>
      </w:r>
      <w:proofErr w:type="spellStart"/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catalog</w:t>
      </w:r>
      <w:proofErr w:type="spellEnd"/>
      <w:r w:rsidRPr="004779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The table type can be TABLE, VIEW, ALIAS, SYSTEM TABLE, SYNONYM etc.</w:t>
      </w:r>
    </w:p>
    <w:p w:rsidR="00477904" w:rsidRPr="00477904" w:rsidRDefault="00477904" w:rsidP="0047790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How to get the object of </w:t>
        </w:r>
        <w:proofErr w:type="spellStart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DatabaseMetaData</w:t>
        </w:r>
        <w:proofErr w:type="spellEnd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:</w:t>
        </w:r>
      </w:ins>
    </w:p>
    <w:p w:rsidR="00477904" w:rsidRPr="00477904" w:rsidRDefault="00477904" w:rsidP="00477904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The 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getMetaData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() method of Connection interface returns the object of 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DatabaseMetaData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. Syntax:</w:t>
        </w:r>
      </w:ins>
    </w:p>
    <w:p w:rsidR="00477904" w:rsidRPr="00477904" w:rsidRDefault="00477904" w:rsidP="00477904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DatabaseMetaData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getMetaData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SQLException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7" w:author="Unknown">
        <w:r w:rsidRPr="0047790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5" style="width:0;height:.75pt" o:hralign="center" o:hrstd="t" o:hrnoshade="t" o:hr="t" fillcolor="#d4d4d4" stroked="f"/>
          </w:pict>
        </w:r>
      </w:ins>
    </w:p>
    <w:p w:rsidR="00477904" w:rsidRPr="00477904" w:rsidRDefault="00477904" w:rsidP="0047790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8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9" w:author="Unknown"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Simple Example of </w:t>
        </w:r>
        <w:proofErr w:type="spellStart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DatabaseMetaData</w:t>
        </w:r>
        <w:proofErr w:type="spellEnd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interface :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oracle.jdbc.driver.OracleDriver</w:t>
        </w:r>
        <w:proofErr w:type="spellEnd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DriverManager.getConnection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jdbc:oracle:thin</w:t>
        </w:r>
        <w:proofErr w:type="spellEnd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:@localhost:1521:xe"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2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DatabaseMetaData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con.getMetaData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"Driver Name: 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dbmd.getDriverName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"Driver Version: 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+dbmd.getDriverVersion());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3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UserName</w:t>
        </w:r>
        <w:proofErr w:type="spellEnd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: 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dbmd.getUserName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"Database Product Name: 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+dbmd.getDatabaseProductName());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"Database Product Version: 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+dbmd.getDatabaseProductVersion());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4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(Exception e){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(e);}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477904" w:rsidRPr="00477904" w:rsidRDefault="00477904" w:rsidP="00477904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477904" w:rsidRPr="00477904" w:rsidRDefault="00477904" w:rsidP="0047790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51" w:author="Unknown">
        <w:r w:rsidRPr="0047790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Output:Driver</w:t>
        </w:r>
        <w:proofErr w:type="spellEnd"/>
        <w:r w:rsidRPr="0047790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Name: Oracle JDBC Driver</w:t>
        </w:r>
      </w:ins>
    </w:p>
    <w:p w:rsidR="00477904" w:rsidRPr="00477904" w:rsidRDefault="00477904" w:rsidP="0047790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3" w:author="Unknown">
        <w:r w:rsidRPr="0047790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Driver Version: 10.2.0.1.0XE</w:t>
        </w:r>
      </w:ins>
    </w:p>
    <w:p w:rsidR="00477904" w:rsidRPr="00477904" w:rsidRDefault="00477904" w:rsidP="0047790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5" w:author="Unknown">
        <w:r w:rsidRPr="0047790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Database Product Name: Oracle</w:t>
        </w:r>
      </w:ins>
    </w:p>
    <w:p w:rsidR="00477904" w:rsidRPr="00477904" w:rsidRDefault="00477904" w:rsidP="0047790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7" w:author="Unknown">
        <w:r w:rsidRPr="0047790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Database Product Version: Oracle Database 10g Express Edition</w:t>
        </w:r>
      </w:ins>
    </w:p>
    <w:p w:rsidR="00477904" w:rsidRPr="00477904" w:rsidRDefault="00477904" w:rsidP="0047790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9" w:author="Unknown">
        <w:r w:rsidRPr="0047790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                        Release 10.2.0.1.0 -Production</w:t>
        </w:r>
      </w:ins>
    </w:p>
    <w:p w:rsidR="00477904" w:rsidRPr="00477904" w:rsidRDefault="00477904" w:rsidP="00477904">
      <w:pPr>
        <w:shd w:val="clear" w:color="auto" w:fill="FFFFFF"/>
        <w:spacing w:after="0" w:line="240" w:lineRule="auto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begin"/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instrText xml:space="preserve"> HYPERLINK "https://static.javatpoint.com/src/jdbc/Dbmd.java" \t "_blank" </w:instrTex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separate"/>
        </w:r>
        <w:r w:rsidRPr="00477904">
          <w:rPr>
            <w:rFonts w:ascii="Tahoma" w:eastAsia="Times New Roman" w:hAnsi="Tahoma" w:cs="Tahoma"/>
            <w:color w:val="FF0000"/>
            <w:sz w:val="26"/>
            <w:lang w:eastAsia="en-IN"/>
          </w:rPr>
          <w:t>download this example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end"/>
        </w:r>
      </w:ins>
    </w:p>
    <w:p w:rsidR="00477904" w:rsidRPr="00477904" w:rsidRDefault="00477904" w:rsidP="00477904">
      <w:pPr>
        <w:spacing w:after="0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63" w:author="Unknown">
        <w:r w:rsidRPr="0047790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5pt" o:hralign="center" o:hrstd="t" o:hrnoshade="t" o:hr="t" fillcolor="#d4d4d4" stroked="f"/>
          </w:pict>
        </w:r>
      </w:ins>
    </w:p>
    <w:p w:rsidR="00477904" w:rsidRPr="00477904" w:rsidRDefault="00477904" w:rsidP="0047790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6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65" w:author="Unknown"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Example of </w:t>
        </w:r>
        <w:proofErr w:type="spellStart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DatabaseMetaData</w:t>
        </w:r>
        <w:proofErr w:type="spellEnd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interface that prints total number of tables :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Dbmd2{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7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oracle.jdbc.driver.OracleDriver</w:t>
        </w:r>
        <w:proofErr w:type="spellEnd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DriverManager.getConnection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jdbc:oracle:thin</w:t>
        </w:r>
        <w:proofErr w:type="spellEnd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:@localhost:1521:xe"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8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DatabaseMetaData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con.getMetaData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table[]={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"TABLE"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8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dbmd.getTables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null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null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null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,table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rs.next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9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rs.getString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477904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0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(Exception e){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(e);}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477904" w:rsidRPr="00477904" w:rsidRDefault="00477904" w:rsidP="00477904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477904" w:rsidRPr="00477904" w:rsidRDefault="00477904" w:rsidP="00477904">
      <w:pPr>
        <w:shd w:val="clear" w:color="auto" w:fill="FFFFFF"/>
        <w:spacing w:after="0" w:line="240" w:lineRule="auto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lastRenderedPageBreak/>
          <w:fldChar w:fldCharType="begin"/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instrText xml:space="preserve"> HYPERLINK "https://static.javatpoint.com/src/jdbc/Dbmd2.java" \t "_blank" </w:instrTex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separate"/>
        </w:r>
        <w:r w:rsidRPr="00477904">
          <w:rPr>
            <w:rFonts w:ascii="Tahoma" w:eastAsia="Times New Roman" w:hAnsi="Tahoma" w:cs="Tahoma"/>
            <w:color w:val="FF0000"/>
            <w:sz w:val="26"/>
            <w:lang w:eastAsia="en-IN"/>
          </w:rPr>
          <w:t>download this example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fldChar w:fldCharType="end"/>
        </w:r>
      </w:ins>
    </w:p>
    <w:p w:rsidR="00477904" w:rsidRPr="00477904" w:rsidRDefault="00477904" w:rsidP="00477904">
      <w:pPr>
        <w:spacing w:after="0" w:line="240" w:lineRule="auto"/>
        <w:rPr>
          <w:ins w:id="11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15" w:author="Unknown">
        <w:r w:rsidRPr="0047790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5pt" o:hralign="center" o:hrstd="t" o:hrnoshade="t" o:hr="t" fillcolor="#d4d4d4" stroked="f"/>
          </w:pict>
        </w:r>
      </w:ins>
    </w:p>
    <w:p w:rsidR="00477904" w:rsidRPr="00477904" w:rsidRDefault="00477904" w:rsidP="0047790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16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17" w:author="Unknown"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Example of </w:t>
        </w:r>
        <w:proofErr w:type="spellStart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DatabaseMetaData</w:t>
        </w:r>
        <w:proofErr w:type="spellEnd"/>
        <w:r w:rsidRPr="00477904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 xml:space="preserve"> interface that prints total number of views :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Dbmd3{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2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oracle.jdbc.driver.OracleDriver</w:t>
        </w:r>
        <w:proofErr w:type="spellEnd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DriverManager.getConnection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jdbc:oracle:thin</w:t>
        </w:r>
        <w:proofErr w:type="spellEnd"/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:@localhost:1521:xe"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3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DatabaseMetaData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con.getMetaData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table[]={</w:t>
        </w:r>
        <w:r w:rsidRPr="00477904">
          <w:rPr>
            <w:rFonts w:ascii="Verdana" w:eastAsia="Times New Roman" w:hAnsi="Verdana" w:cs="Times New Roman"/>
            <w:color w:val="0000FF"/>
            <w:sz w:val="20"/>
            <w:lang w:eastAsia="en-IN"/>
          </w:rPr>
          <w:t>"VIEW"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4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ResultSet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dbmd.getTables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null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null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null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,table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rs.next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4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rs.getString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477904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ins w:id="15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5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7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477904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(Exception e){ </w:t>
        </w:r>
        <w:proofErr w:type="spellStart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(e);}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9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1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477904" w:rsidRPr="00477904" w:rsidRDefault="00477904" w:rsidP="00477904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63" w:author="Unknown">
        <w:r w:rsidRPr="00477904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6114"/>
    <w:multiLevelType w:val="multilevel"/>
    <w:tmpl w:val="100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30C5F"/>
    <w:multiLevelType w:val="multilevel"/>
    <w:tmpl w:val="776C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66395"/>
    <w:multiLevelType w:val="multilevel"/>
    <w:tmpl w:val="79844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8D027CB"/>
    <w:multiLevelType w:val="multilevel"/>
    <w:tmpl w:val="A070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305509"/>
    <w:multiLevelType w:val="multilevel"/>
    <w:tmpl w:val="0384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7904"/>
    <w:rsid w:val="00477904"/>
    <w:rsid w:val="00C3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477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7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7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79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7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7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904"/>
    <w:rPr>
      <w:color w:val="0000FF"/>
      <w:u w:val="single"/>
    </w:rPr>
  </w:style>
  <w:style w:type="character" w:customStyle="1" w:styleId="keyword">
    <w:name w:val="keyword"/>
    <w:basedOn w:val="DefaultParagraphFont"/>
    <w:rsid w:val="00477904"/>
  </w:style>
  <w:style w:type="character" w:customStyle="1" w:styleId="string">
    <w:name w:val="string"/>
    <w:basedOn w:val="DefaultParagraphFont"/>
    <w:rsid w:val="004779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9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4779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8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180609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38592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2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0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124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24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2019-07-12T01:01:00Z</dcterms:created>
  <dcterms:modified xsi:type="dcterms:W3CDTF">2019-07-12T01:01:00Z</dcterms:modified>
</cp:coreProperties>
</file>