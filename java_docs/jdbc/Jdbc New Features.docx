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448" w:rsidRPr="00582448" w:rsidRDefault="00582448" w:rsidP="00582448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proofErr w:type="spellStart"/>
      <w:r w:rsidRPr="0058244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Jdbc</w:t>
      </w:r>
      <w:proofErr w:type="spellEnd"/>
      <w:r w:rsidRPr="0058244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New Features</w:t>
      </w:r>
    </w:p>
    <w:p w:rsidR="00582448" w:rsidRPr="00582448" w:rsidRDefault="00582448" w:rsidP="005824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latest version of JDBC is 4.0 currently. Java has updated </w:t>
      </w:r>
      <w:proofErr w:type="spellStart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jdbc</w:t>
      </w:r>
      <w:proofErr w:type="spellEnd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api</w:t>
      </w:r>
      <w:proofErr w:type="spellEnd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to ease and simplify the coding to database interactivity.</w:t>
      </w:r>
    </w:p>
    <w:p w:rsidR="00582448" w:rsidRPr="00582448" w:rsidRDefault="00582448" w:rsidP="005824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Here, we are going to see the features included in </w:t>
      </w:r>
      <w:proofErr w:type="spellStart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Jdbc</w:t>
      </w:r>
      <w:proofErr w:type="spellEnd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3.0 and </w:t>
      </w:r>
      <w:proofErr w:type="spellStart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Jdbc</w:t>
      </w:r>
      <w:proofErr w:type="spellEnd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4.0.</w:t>
      </w:r>
    </w:p>
    <w:p w:rsidR="00582448" w:rsidRPr="00582448" w:rsidRDefault="00582448" w:rsidP="00582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44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582448" w:rsidRPr="00582448" w:rsidRDefault="00582448" w:rsidP="0058244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58244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Jdbc</w:t>
      </w:r>
      <w:proofErr w:type="spellEnd"/>
      <w:r w:rsidRPr="0058244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3.0 Features</w:t>
      </w:r>
    </w:p>
    <w:p w:rsidR="00582448" w:rsidRPr="00582448" w:rsidRDefault="00582448" w:rsidP="005824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important features of JDBC API 3.0 are as follows:</w:t>
      </w:r>
    </w:p>
    <w:p w:rsidR="00582448" w:rsidRPr="00582448" w:rsidRDefault="00582448" w:rsidP="0058244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5824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Jdbc</w:t>
      </w:r>
      <w:proofErr w:type="spellEnd"/>
      <w:r w:rsidRPr="005824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5824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RowSet</w:t>
      </w:r>
      <w:proofErr w:type="spellEnd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We have done the great discussion on </w:t>
      </w:r>
      <w:proofErr w:type="spellStart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JdbcRowSet</w:t>
      </w:r>
      <w:proofErr w:type="spellEnd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 the previous page.</w:t>
      </w:r>
    </w:p>
    <w:p w:rsidR="00582448" w:rsidRPr="00582448" w:rsidRDefault="00582448" w:rsidP="0058244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5824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Savepoint</w:t>
      </w:r>
      <w:proofErr w:type="spellEnd"/>
      <w:r w:rsidRPr="005824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in transaction management</w:t>
      </w:r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Now you are able to create, rollback and release the </w:t>
      </w:r>
      <w:proofErr w:type="spellStart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savepoint</w:t>
      </w:r>
      <w:proofErr w:type="spellEnd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by </w:t>
      </w:r>
      <w:proofErr w:type="spellStart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Connection.setSavepoint</w:t>
      </w:r>
      <w:proofErr w:type="spellEnd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(), </w:t>
      </w:r>
      <w:proofErr w:type="spellStart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Connection.rollback</w:t>
      </w:r>
      <w:proofErr w:type="spellEnd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Savepoint</w:t>
      </w:r>
      <w:proofErr w:type="spellEnd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svpt</w:t>
      </w:r>
      <w:proofErr w:type="spellEnd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and </w:t>
      </w:r>
      <w:proofErr w:type="spellStart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Connection.releaseSavepoint</w:t>
      </w:r>
      <w:proofErr w:type="spellEnd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Savepoint</w:t>
      </w:r>
      <w:proofErr w:type="spellEnd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svpt</w:t>
      </w:r>
      <w:proofErr w:type="spellEnd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methods.</w:t>
      </w:r>
    </w:p>
    <w:p w:rsidR="00582448" w:rsidRPr="00582448" w:rsidRDefault="00582448" w:rsidP="0058244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824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Statement and </w:t>
      </w:r>
      <w:proofErr w:type="spellStart"/>
      <w:r w:rsidRPr="005824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ResultSet</w:t>
      </w:r>
      <w:proofErr w:type="spellEnd"/>
      <w:r w:rsidRPr="005824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Caching for Connection Pooling</w:t>
      </w:r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Now you are able to reuse the statement and result set because </w:t>
      </w:r>
      <w:proofErr w:type="spellStart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jdbc</w:t>
      </w:r>
      <w:proofErr w:type="spellEnd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3 provides you the facility of statement caching and result set caching.</w:t>
      </w:r>
    </w:p>
    <w:p w:rsidR="00582448" w:rsidRPr="00582448" w:rsidRDefault="00582448" w:rsidP="0058244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824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Switching between Global and Local Transactions</w:t>
      </w:r>
    </w:p>
    <w:p w:rsidR="00582448" w:rsidRPr="00582448" w:rsidRDefault="00582448" w:rsidP="0058244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8244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Retrieval of auto generated keys</w:t>
      </w:r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Now you are able to get the auto generated keys by the method </w:t>
      </w:r>
      <w:proofErr w:type="spellStart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getGeneratedKeys</w:t>
      </w:r>
      <w:proofErr w:type="spellEnd"/>
      <w:r w:rsidRPr="005824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().</w:t>
      </w:r>
    </w:p>
    <w:p w:rsidR="00582448" w:rsidRPr="00582448" w:rsidRDefault="00582448" w:rsidP="00582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244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582448" w:rsidRPr="00582448" w:rsidRDefault="00582448" w:rsidP="00582448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ins w:id="1" w:author="Unknown">
        <w:r w:rsidRPr="00582448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>Jdbc</w:t>
        </w:r>
        <w:proofErr w:type="spellEnd"/>
        <w:r w:rsidRPr="00582448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 xml:space="preserve"> 4.0 Features</w:t>
        </w:r>
      </w:ins>
    </w:p>
    <w:p w:rsidR="00582448" w:rsidRPr="00582448" w:rsidRDefault="00582448" w:rsidP="00582448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" w:author="Unknown"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The important features of JDBC API 4.0 are given below:</w:t>
        </w:r>
      </w:ins>
    </w:p>
    <w:p w:rsidR="00582448" w:rsidRPr="00582448" w:rsidRDefault="00582448" w:rsidP="0058244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" w:author="Unknown">
        <w:r w:rsidRPr="00582448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  <w:lang w:eastAsia="en-IN"/>
          </w:rPr>
          <w:t>Automatic Loading of Driver class</w:t>
        </w:r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 You don't need to write </w:t>
        </w:r>
        <w:proofErr w:type="spellStart"/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Class.forName</w:t>
        </w:r>
        <w:proofErr w:type="spellEnd"/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() now because it is loaded </w:t>
        </w:r>
        <w:proofErr w:type="spellStart"/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bydefault</w:t>
        </w:r>
        <w:proofErr w:type="spellEnd"/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since jdbc4.</w:t>
        </w:r>
      </w:ins>
    </w:p>
    <w:p w:rsidR="00582448" w:rsidRPr="00582448" w:rsidRDefault="00582448" w:rsidP="0058244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582448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  <w:lang w:eastAsia="en-IN"/>
          </w:rPr>
          <w:t xml:space="preserve">Subclasses of </w:t>
        </w:r>
        <w:proofErr w:type="spellStart"/>
        <w:r w:rsidRPr="00582448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  <w:lang w:eastAsia="en-IN"/>
          </w:rPr>
          <w:t>SQLException</w:t>
        </w:r>
        <w:proofErr w:type="spellEnd"/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 </w:t>
        </w:r>
        <w:proofErr w:type="spellStart"/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Jdbc</w:t>
        </w:r>
        <w:proofErr w:type="spellEnd"/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4 provides new subclasses of </w:t>
        </w:r>
        <w:proofErr w:type="spellStart"/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SQLException</w:t>
        </w:r>
        <w:proofErr w:type="spellEnd"/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class for better readability and handling.</w:t>
        </w:r>
      </w:ins>
    </w:p>
    <w:p w:rsidR="00582448" w:rsidRPr="00582448" w:rsidRDefault="00582448" w:rsidP="0058244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582448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  <w:lang w:eastAsia="en-IN"/>
          </w:rPr>
          <w:t>New methods</w:t>
        </w:r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 There are many new methods introduced in Connection, </w:t>
        </w:r>
        <w:proofErr w:type="spellStart"/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PreparedStatement</w:t>
        </w:r>
        <w:proofErr w:type="spellEnd"/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CallableStatement</w:t>
        </w:r>
        <w:proofErr w:type="spellEnd"/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ResultSet</w:t>
        </w:r>
        <w:proofErr w:type="spellEnd"/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etc.</w:t>
        </w:r>
      </w:ins>
    </w:p>
    <w:p w:rsidR="00582448" w:rsidRPr="00582448" w:rsidRDefault="00582448" w:rsidP="0058244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582448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  <w:lang w:eastAsia="en-IN"/>
          </w:rPr>
          <w:t xml:space="preserve">Improved </w:t>
        </w:r>
        <w:proofErr w:type="spellStart"/>
        <w:r w:rsidRPr="00582448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  <w:lang w:eastAsia="en-IN"/>
          </w:rPr>
          <w:t>DataSource</w:t>
        </w:r>
        <w:proofErr w:type="spellEnd"/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 Now data source implementation is improved.</w:t>
        </w:r>
      </w:ins>
    </w:p>
    <w:p w:rsidR="00582448" w:rsidRPr="00582448" w:rsidRDefault="00582448" w:rsidP="0058244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" w:author="Unknown">
        <w:r w:rsidRPr="00582448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  <w:lang w:eastAsia="en-IN"/>
          </w:rPr>
          <w:t>Event Handling support in Statement for Connection Pooling</w:t>
        </w:r>
        <w:r w:rsidRPr="005824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 Now Connection Pooling can listen statement error and statement closing events.</w:t>
        </w:r>
      </w:ins>
    </w:p>
    <w:p w:rsidR="00C342F3" w:rsidRDefault="00C342F3"/>
    <w:sectPr w:rsidR="00C342F3" w:rsidSect="00C3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83421"/>
    <w:multiLevelType w:val="multilevel"/>
    <w:tmpl w:val="24EE22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76F2135"/>
    <w:multiLevelType w:val="multilevel"/>
    <w:tmpl w:val="466AE0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2448"/>
    <w:rsid w:val="00582448"/>
    <w:rsid w:val="00C34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F3"/>
  </w:style>
  <w:style w:type="paragraph" w:styleId="Heading1">
    <w:name w:val="heading 1"/>
    <w:basedOn w:val="Normal"/>
    <w:link w:val="Heading1Char"/>
    <w:uiPriority w:val="9"/>
    <w:qFormat/>
    <w:rsid w:val="005824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824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4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824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2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2019-07-12T01:09:00Z</dcterms:created>
  <dcterms:modified xsi:type="dcterms:W3CDTF">2019-07-12T01:09:00Z</dcterms:modified>
</cp:coreProperties>
</file>