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C21" w:rsidRPr="00142C21" w:rsidRDefault="00142C21" w:rsidP="00142C2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42C21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ResultSet interface</w:t>
      </w:r>
    </w:p>
    <w:p w:rsidR="00142C21" w:rsidRPr="00142C21" w:rsidRDefault="00142C21" w:rsidP="00142C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42C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object of ResultSet maintains a cursor pointing to a row of a table. Initially, cursor points to before the first row.</w:t>
      </w:r>
    </w:p>
    <w:p w:rsidR="00142C21" w:rsidRPr="00142C21" w:rsidRDefault="00142C21" w:rsidP="00142C21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142C21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By default, ResultSet object can be moved forward only and it is not updatable.</w:t>
      </w:r>
    </w:p>
    <w:p w:rsidR="00142C21" w:rsidRPr="00142C21" w:rsidRDefault="00142C21" w:rsidP="00142C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42C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But we can make this object to move forward and backward direction by passing either TYPE_SCROLL_INSENSITIVE or TYPE_SCROLL_SENSITIVE in createStatement(int,int) method as well as we can make this object as updatable by:</w:t>
      </w:r>
    </w:p>
    <w:p w:rsidR="00142C21" w:rsidRPr="00142C21" w:rsidRDefault="00142C21" w:rsidP="00142C21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42C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Statement stmt = con.createStatement(ResultSet.TYPE_SCROLL_INSENSITIVE,  </w:t>
      </w:r>
    </w:p>
    <w:p w:rsidR="00142C21" w:rsidRPr="00142C21" w:rsidRDefault="00142C21" w:rsidP="00142C21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42C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ResultSet.CONCUR_UPDATABLE);  </w:t>
      </w:r>
    </w:p>
    <w:p w:rsidR="00142C21" w:rsidRPr="00142C21" w:rsidRDefault="00142C21" w:rsidP="00142C2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42C21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Commonly used methods of ResultSet interface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4"/>
        <w:gridCol w:w="9293"/>
      </w:tblGrid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1) public boolean next():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move the cursor to the one row next from the current position.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2) public boolean previous():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move the cursor to the one row previous from the current position.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3) public boolean first():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move the cursor to the first row in result set object.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4) public boolean last():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move the cursor to the last row in result set object.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5) public boolean absolute(int row):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move the cursor to the specified row number in the ResultSet object.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6) public boolean relative(int row):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move the cursor to the relative row number in the ResultSet object, it may be positive or negative.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7) public int getInt(int columnIndex):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return the data of specified column index of the current row as int.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8) public int getInt(String columnName):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return the data of specified column name of the current row as int.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9) public String getString(int columnIndex):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return the data of specified column index of the current row as String.</w:t>
            </w:r>
          </w:p>
        </w:tc>
      </w:tr>
      <w:tr w:rsidR="00142C21" w:rsidRPr="00142C21" w:rsidTr="00142C2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10) public String getString(String columnName):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2C21" w:rsidRPr="00142C21" w:rsidRDefault="00142C21" w:rsidP="00142C2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42C2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return the data of specified column name of the current row as String.</w:t>
            </w:r>
          </w:p>
        </w:tc>
      </w:tr>
    </w:tbl>
    <w:p w:rsidR="00142C21" w:rsidRPr="00142C21" w:rsidRDefault="00142C21" w:rsidP="00142C21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142C21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Example of Scrollable ResultSet</w:t>
        </w:r>
      </w:ins>
    </w:p>
    <w:p w:rsidR="00142C21" w:rsidRPr="00142C21" w:rsidRDefault="00142C21" w:rsidP="00142C21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Let’s see the simple example of ResultSet interface to retrieve the data of 3rd row.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142C2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lastRenderedPageBreak/>
          <w:t>import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142C2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FetchRecord{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142C2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42C2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42C2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args[])</w:t>
        </w:r>
        <w:r w:rsidRPr="00142C21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Exception{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Class.forName(</w:t>
        </w:r>
        <w:r w:rsidRPr="00142C21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"oracle.jdbc.driver.OracleDriver"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con=DriverManager.getConnection(</w:t>
        </w:r>
        <w:r w:rsidRPr="00142C21">
          <w:rPr>
            <w:rFonts w:ascii="Verdana" w:eastAsia="Times New Roman" w:hAnsi="Verdana" w:cs="Times New Roman"/>
            <w:color w:val="0000FF"/>
            <w:sz w:val="20"/>
            <w:lang w:eastAsia="en-IN"/>
          </w:rPr>
          <w:t>"jdbc:oracle:thin:@localhost:1521:xe"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42C21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42C21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Statement stmt=con.createStatement(ResultSet.TYPE_SCROLL_SENSITIVE,ResultSet.CONCUR_UPDATABLE);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 rs=stmt.executeQuery(</w:t>
        </w:r>
        <w:r w:rsidRPr="00142C21">
          <w:rPr>
            <w:rFonts w:ascii="Verdana" w:eastAsia="Times New Roman" w:hAnsi="Verdana" w:cs="Times New Roman"/>
            <w:color w:val="0000FF"/>
            <w:sz w:val="20"/>
            <w:lang w:eastAsia="en-IN"/>
          </w:rPr>
          <w:t>"select * from emp765"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142C21">
          <w:rPr>
            <w:rFonts w:ascii="Verdana" w:eastAsia="Times New Roman" w:hAnsi="Verdana" w:cs="Times New Roman"/>
            <w:color w:val="008200"/>
            <w:sz w:val="20"/>
            <w:lang w:eastAsia="en-IN"/>
          </w:rPr>
          <w:t>//getting the record of 3rd row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rs.absolute(</w:t>
        </w:r>
        <w:r w:rsidRPr="00142C21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System.out.println(rs.getString(</w:t>
        </w:r>
        <w:r w:rsidRPr="00142C21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)+</w:t>
        </w:r>
        <w:r w:rsidRPr="00142C21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+rs.getString(</w:t>
        </w:r>
        <w:r w:rsidRPr="00142C21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)+</w:t>
        </w:r>
        <w:r w:rsidRPr="00142C21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+rs.getString(</w:t>
        </w:r>
        <w:r w:rsidRPr="00142C21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con.close();  </w:t>
        </w:r>
      </w:ins>
    </w:p>
    <w:p w:rsidR="00142C21" w:rsidRPr="00142C21" w:rsidRDefault="00142C21" w:rsidP="00142C21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142C21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}}  </w:t>
        </w:r>
      </w:ins>
    </w:p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16757"/>
    <w:multiLevelType w:val="multilevel"/>
    <w:tmpl w:val="656C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877291"/>
    <w:multiLevelType w:val="multilevel"/>
    <w:tmpl w:val="E714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2C21"/>
    <w:rsid w:val="00142C21"/>
    <w:rsid w:val="00AD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142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2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42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2C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42C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2C21"/>
    <w:rPr>
      <w:b/>
      <w:bCs/>
    </w:rPr>
  </w:style>
  <w:style w:type="character" w:customStyle="1" w:styleId="keyword">
    <w:name w:val="keyword"/>
    <w:basedOn w:val="DefaultParagraphFont"/>
    <w:rsid w:val="00142C21"/>
  </w:style>
  <w:style w:type="character" w:customStyle="1" w:styleId="string">
    <w:name w:val="string"/>
    <w:basedOn w:val="DefaultParagraphFont"/>
    <w:rsid w:val="00142C21"/>
  </w:style>
  <w:style w:type="character" w:customStyle="1" w:styleId="comment">
    <w:name w:val="comment"/>
    <w:basedOn w:val="DefaultParagraphFont"/>
    <w:rsid w:val="00142C21"/>
  </w:style>
  <w:style w:type="character" w:customStyle="1" w:styleId="number">
    <w:name w:val="number"/>
    <w:basedOn w:val="DefaultParagraphFont"/>
    <w:rsid w:val="00142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7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450785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2019-07-09T01:19:00Z</dcterms:created>
  <dcterms:modified xsi:type="dcterms:W3CDTF">2019-07-09T01:19:00Z</dcterms:modified>
</cp:coreProperties>
</file>