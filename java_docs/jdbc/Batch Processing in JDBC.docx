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29" w:rsidRPr="00A15329" w:rsidRDefault="00A15329" w:rsidP="00A1532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1532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Batch Processing in JDBC</w: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Instead of executing a single query, we can execute a batch (group) of queries. It makes the performance fast.</w: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java.sql.Statement</w:t>
      </w:r>
      <w:proofErr w:type="spellEnd"/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java.sql.PreparedStatement</w:t>
      </w:r>
      <w:proofErr w:type="spellEnd"/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interfaces provide methods for batch processing.</w: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15329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Advantage of Batch Processing</w: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Fast Performance</w:t>
      </w:r>
    </w:p>
    <w:p w:rsidR="00A15329" w:rsidRPr="00A15329" w:rsidRDefault="00A15329" w:rsidP="00A1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3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15329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Methods of Statement interface</w: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1532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required methods for batch processing are given below: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3"/>
        <w:gridCol w:w="7684"/>
      </w:tblGrid>
      <w:tr w:rsidR="00A15329" w:rsidRPr="00A15329" w:rsidTr="00A1532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5329" w:rsidRPr="00A15329" w:rsidRDefault="00A15329" w:rsidP="00A15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15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15329" w:rsidRPr="00A15329" w:rsidRDefault="00A15329" w:rsidP="00A15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15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15329" w:rsidRPr="00A15329" w:rsidTr="00A153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5329" w:rsidRPr="00A15329" w:rsidRDefault="00A15329" w:rsidP="00A1532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addBatch</w:t>
            </w:r>
            <w:proofErr w:type="spellEnd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(String query)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5329" w:rsidRPr="00A15329" w:rsidRDefault="00A15329" w:rsidP="00A1532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adds query into batch.</w:t>
            </w:r>
          </w:p>
        </w:tc>
      </w:tr>
      <w:tr w:rsidR="00A15329" w:rsidRPr="00A15329" w:rsidTr="00A153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5329" w:rsidRPr="00A15329" w:rsidRDefault="00A15329" w:rsidP="00A1532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executeBatch</w:t>
            </w:r>
            <w:proofErr w:type="spellEnd"/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5329" w:rsidRPr="00A15329" w:rsidRDefault="00A15329" w:rsidP="00A1532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532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executes the batch of queries.</w:t>
            </w:r>
          </w:p>
        </w:tc>
      </w:tr>
    </w:tbl>
    <w:p w:rsidR="00A15329" w:rsidRPr="00A15329" w:rsidRDefault="00A15329" w:rsidP="00A1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3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" w:author="Unknown">
        <w:r w:rsidRPr="00A1532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Example of batch processing in </w:t>
        </w:r>
        <w:proofErr w:type="spellStart"/>
        <w:r w:rsidRPr="00A1532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jdbc</w:t>
        </w:r>
        <w:proofErr w:type="spellEnd"/>
      </w:ins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the simple example of batch processing in 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jdbc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. It follows following steps: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Load the driver class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Create Connection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Create Statement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Add query in the batch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Execute Batch</w:t>
        </w:r>
      </w:ins>
    </w:p>
    <w:p w:rsidR="00A15329" w:rsidRPr="00A15329" w:rsidRDefault="00A15329" w:rsidP="00A1532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Close Connection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FetchRecords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Exception{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con.setAutoCommit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Statement stmt=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con.createStatement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stmt.addBatch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values(190,'abhi',40000)"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stmt.addBatch(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values(191,'umesh',50000)"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stmt.executeBatch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</w:t>
        </w:r>
        <w:r w:rsidRPr="00A15329">
          <w:rPr>
            <w:rFonts w:ascii="Verdana" w:eastAsia="Times New Roman" w:hAnsi="Verdana" w:cs="Times New Roman"/>
            <w:color w:val="008200"/>
            <w:sz w:val="20"/>
            <w:lang w:eastAsia="en-IN"/>
          </w:rPr>
          <w:t>//executing the batch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con.commit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If you see the table user420, two records has been added.</w:t>
        </w:r>
      </w:ins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5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51" w:author="Unknown">
        <w:r w:rsidRPr="00A1532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 xml:space="preserve">Example of batch processing using </w:t>
        </w:r>
        <w:proofErr w:type="spellStart"/>
        <w:r w:rsidRPr="00A1532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PreparedStatement</w:t>
        </w:r>
        <w:proofErr w:type="spellEnd"/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java.io.*;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BP{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6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PreparedStatement ps=con.prepareStatement(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values(?,?,?)"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BufferedReader br=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BufferedReader(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InputStreamReader(System.in));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8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id"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s1=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br.readLine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85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Integer.parseInt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(s1);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8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name"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name=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br.readLine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9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salary"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s3=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br.readLine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99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salary=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Integer.parseInt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(s3);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,id);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ps.setString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,name);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ps.setInt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,salary);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ps.addBatch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"Want to add more records y/n"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ans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br.readLine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ans.equals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"n"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)){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break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ps.executeBatch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15329">
          <w:rPr>
            <w:rFonts w:ascii="Verdana" w:eastAsia="Times New Roman" w:hAnsi="Verdana" w:cs="Times New Roman"/>
            <w:color w:val="0000FF"/>
            <w:sz w:val="20"/>
            <w:lang w:eastAsia="en-IN"/>
          </w:rPr>
          <w:t>"record successfully saved"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5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A1532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</w:t>
        </w:r>
        <w:proofErr w:type="spellStart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(e);}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15329" w:rsidRPr="00A15329" w:rsidRDefault="00A15329" w:rsidP="00A15329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A15329" w:rsidRPr="00A15329" w:rsidRDefault="00A15329" w:rsidP="00A15329">
      <w:pPr>
        <w:shd w:val="clear" w:color="auto" w:fill="FFFFFF"/>
        <w:spacing w:before="100" w:beforeAutospacing="1" w:after="100" w:afterAutospacing="1" w:line="240" w:lineRule="auto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A1532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It will add the queries into the batch until user press n. Finally it executes the batch. Thus all the added queries will be fired.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F81"/>
    <w:multiLevelType w:val="multilevel"/>
    <w:tmpl w:val="E2E4E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5452D3A"/>
    <w:multiLevelType w:val="multilevel"/>
    <w:tmpl w:val="89AC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763C8"/>
    <w:multiLevelType w:val="multilevel"/>
    <w:tmpl w:val="7FC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5329"/>
    <w:rsid w:val="00A15329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A15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5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15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53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53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15329"/>
  </w:style>
  <w:style w:type="character" w:customStyle="1" w:styleId="string">
    <w:name w:val="string"/>
    <w:basedOn w:val="DefaultParagraphFont"/>
    <w:rsid w:val="00A15329"/>
  </w:style>
  <w:style w:type="character" w:customStyle="1" w:styleId="comment">
    <w:name w:val="comment"/>
    <w:basedOn w:val="DefaultParagraphFont"/>
    <w:rsid w:val="00A15329"/>
  </w:style>
  <w:style w:type="character" w:customStyle="1" w:styleId="number">
    <w:name w:val="number"/>
    <w:basedOn w:val="DefaultParagraphFont"/>
    <w:rsid w:val="00A15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63780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2019-07-12T01:07:00Z</dcterms:created>
  <dcterms:modified xsi:type="dcterms:W3CDTF">2019-07-12T01:08:00Z</dcterms:modified>
</cp:coreProperties>
</file>