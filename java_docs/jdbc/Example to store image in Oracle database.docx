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265" w:rsidRPr="00C56265" w:rsidRDefault="00C56265" w:rsidP="00C5626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C56265">
        <w:rPr>
          <w:rFonts w:ascii="Helvetica" w:eastAsia="Times New Roman" w:hAnsi="Helvetica" w:cs="Helvetica"/>
          <w:color w:val="610B38"/>
          <w:kern w:val="36"/>
          <w:sz w:val="44"/>
          <w:szCs w:val="44"/>
          <w:lang w:eastAsia="en-IN"/>
        </w:rPr>
        <w:t>Example to store image in Oracle database</w:t>
      </w:r>
    </w:p>
    <w:p w:rsidR="00C56265" w:rsidRPr="00C56265" w:rsidRDefault="00C56265" w:rsidP="00C562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56265">
        <w:rPr>
          <w:rFonts w:ascii="Verdana" w:eastAsia="Times New Roman" w:hAnsi="Verdana" w:cs="Times New Roman"/>
          <w:color w:val="000000"/>
          <w:sz w:val="20"/>
          <w:szCs w:val="20"/>
          <w:lang w:eastAsia="en-IN"/>
        </w:rPr>
        <w:t>You can store images in the database in java by the help of </w:t>
      </w:r>
      <w:r w:rsidRPr="00C56265">
        <w:rPr>
          <w:rFonts w:ascii="Verdana" w:eastAsia="Times New Roman" w:hAnsi="Verdana" w:cs="Times New Roman"/>
          <w:b/>
          <w:bCs/>
          <w:color w:val="000000"/>
          <w:sz w:val="20"/>
          <w:szCs w:val="20"/>
          <w:lang w:eastAsia="en-IN"/>
        </w:rPr>
        <w:t>PreparedStatement</w:t>
      </w:r>
      <w:r w:rsidRPr="00C56265">
        <w:rPr>
          <w:rFonts w:ascii="Verdana" w:eastAsia="Times New Roman" w:hAnsi="Verdana" w:cs="Times New Roman"/>
          <w:color w:val="000000"/>
          <w:sz w:val="20"/>
          <w:szCs w:val="20"/>
          <w:lang w:eastAsia="en-IN"/>
        </w:rPr>
        <w:t> interface.</w:t>
      </w:r>
    </w:p>
    <w:p w:rsidR="00C56265" w:rsidRPr="00C56265" w:rsidRDefault="00C56265" w:rsidP="00C562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56265">
        <w:rPr>
          <w:rFonts w:ascii="Verdana" w:eastAsia="Times New Roman" w:hAnsi="Verdana" w:cs="Times New Roman"/>
          <w:color w:val="000000"/>
          <w:sz w:val="20"/>
          <w:szCs w:val="20"/>
          <w:lang w:eastAsia="en-IN"/>
        </w:rPr>
        <w:t>The </w:t>
      </w:r>
      <w:r w:rsidRPr="00C56265">
        <w:rPr>
          <w:rFonts w:ascii="Verdana" w:eastAsia="Times New Roman" w:hAnsi="Verdana" w:cs="Times New Roman"/>
          <w:b/>
          <w:bCs/>
          <w:color w:val="000000"/>
          <w:sz w:val="20"/>
          <w:szCs w:val="20"/>
          <w:lang w:eastAsia="en-IN"/>
        </w:rPr>
        <w:t>setBinaryStream()</w:t>
      </w:r>
      <w:r w:rsidRPr="00C56265">
        <w:rPr>
          <w:rFonts w:ascii="Verdana" w:eastAsia="Times New Roman" w:hAnsi="Verdana" w:cs="Times New Roman"/>
          <w:color w:val="000000"/>
          <w:sz w:val="20"/>
          <w:szCs w:val="20"/>
          <w:lang w:eastAsia="en-IN"/>
        </w:rPr>
        <w:t> method of PreparedStatement is used to set Binary information into the parameterIndex.</w:t>
      </w:r>
    </w:p>
    <w:p w:rsidR="00C56265" w:rsidRPr="00C56265" w:rsidRDefault="00C56265" w:rsidP="00C562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C56265">
        <w:rPr>
          <w:rFonts w:ascii="Helvetica" w:eastAsia="Times New Roman" w:hAnsi="Helvetica" w:cs="Helvetica"/>
          <w:color w:val="610B4B"/>
          <w:sz w:val="32"/>
          <w:szCs w:val="32"/>
          <w:lang w:eastAsia="en-IN"/>
        </w:rPr>
        <w:t>Signature of setBinaryStream method</w:t>
      </w:r>
    </w:p>
    <w:p w:rsidR="00C56265" w:rsidRPr="00C56265" w:rsidRDefault="00C56265" w:rsidP="00C562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56265">
        <w:rPr>
          <w:rFonts w:ascii="Verdana" w:eastAsia="Times New Roman" w:hAnsi="Verdana" w:cs="Times New Roman"/>
          <w:color w:val="000000"/>
          <w:sz w:val="20"/>
          <w:szCs w:val="20"/>
          <w:lang w:eastAsia="en-IN"/>
        </w:rPr>
        <w:t>The syntax of setBinaryStream() method is given below:</w:t>
      </w:r>
    </w:p>
    <w:p w:rsidR="00C56265" w:rsidRPr="00C56265" w:rsidRDefault="00C56265" w:rsidP="00C56265">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C56265">
        <w:rPr>
          <w:rFonts w:ascii="Verdana" w:eastAsia="Times New Roman" w:hAnsi="Verdana" w:cs="Times New Roman"/>
          <w:color w:val="C00000"/>
          <w:sz w:val="20"/>
          <w:lang w:eastAsia="en-IN"/>
        </w:rPr>
        <w:t>1</w:t>
      </w:r>
      <w:r w:rsidRPr="00C56265">
        <w:rPr>
          <w:rFonts w:ascii="Verdana" w:eastAsia="Times New Roman" w:hAnsi="Verdana" w:cs="Times New Roman"/>
          <w:color w:val="000000"/>
          <w:sz w:val="20"/>
          <w:szCs w:val="20"/>
          <w:bdr w:val="none" w:sz="0" w:space="0" w:color="auto" w:frame="1"/>
          <w:lang w:eastAsia="en-IN"/>
        </w:rPr>
        <w:t>) </w:t>
      </w:r>
      <w:r w:rsidRPr="00C56265">
        <w:rPr>
          <w:rFonts w:ascii="Verdana" w:eastAsia="Times New Roman" w:hAnsi="Verdana" w:cs="Times New Roman"/>
          <w:b/>
          <w:bCs/>
          <w:color w:val="006699"/>
          <w:sz w:val="20"/>
          <w:lang w:eastAsia="en-IN"/>
        </w:rPr>
        <w:t>public</w:t>
      </w:r>
      <w:r w:rsidRPr="00C56265">
        <w:rPr>
          <w:rFonts w:ascii="Verdana" w:eastAsia="Times New Roman" w:hAnsi="Verdana" w:cs="Times New Roman"/>
          <w:color w:val="000000"/>
          <w:sz w:val="20"/>
          <w:szCs w:val="20"/>
          <w:bdr w:val="none" w:sz="0" w:space="0" w:color="auto" w:frame="1"/>
          <w:lang w:eastAsia="en-IN"/>
        </w:rPr>
        <w:t> </w:t>
      </w:r>
      <w:r w:rsidRPr="00C56265">
        <w:rPr>
          <w:rFonts w:ascii="Verdana" w:eastAsia="Times New Roman" w:hAnsi="Verdana" w:cs="Times New Roman"/>
          <w:b/>
          <w:bCs/>
          <w:color w:val="006699"/>
          <w:sz w:val="20"/>
          <w:lang w:eastAsia="en-IN"/>
        </w:rPr>
        <w:t>void</w:t>
      </w:r>
      <w:r w:rsidRPr="00C56265">
        <w:rPr>
          <w:rFonts w:ascii="Verdana" w:eastAsia="Times New Roman" w:hAnsi="Verdana" w:cs="Times New Roman"/>
          <w:color w:val="000000"/>
          <w:sz w:val="20"/>
          <w:szCs w:val="20"/>
          <w:bdr w:val="none" w:sz="0" w:space="0" w:color="auto" w:frame="1"/>
          <w:lang w:eastAsia="en-IN"/>
        </w:rPr>
        <w:t> setBinaryStream(</w:t>
      </w:r>
      <w:r w:rsidRPr="00C56265">
        <w:rPr>
          <w:rFonts w:ascii="Verdana" w:eastAsia="Times New Roman" w:hAnsi="Verdana" w:cs="Times New Roman"/>
          <w:b/>
          <w:bCs/>
          <w:color w:val="006699"/>
          <w:sz w:val="20"/>
          <w:lang w:eastAsia="en-IN"/>
        </w:rPr>
        <w:t>int</w:t>
      </w:r>
      <w:r w:rsidRPr="00C56265">
        <w:rPr>
          <w:rFonts w:ascii="Verdana" w:eastAsia="Times New Roman" w:hAnsi="Verdana" w:cs="Times New Roman"/>
          <w:color w:val="000000"/>
          <w:sz w:val="20"/>
          <w:szCs w:val="20"/>
          <w:bdr w:val="none" w:sz="0" w:space="0" w:color="auto" w:frame="1"/>
          <w:lang w:eastAsia="en-IN"/>
        </w:rPr>
        <w:t> paramIndex,InputStream stream)  </w:t>
      </w:r>
    </w:p>
    <w:p w:rsidR="00C56265" w:rsidRPr="00C56265" w:rsidRDefault="00C56265" w:rsidP="00C56265">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C56265">
        <w:rPr>
          <w:rFonts w:ascii="Verdana" w:eastAsia="Times New Roman" w:hAnsi="Verdana" w:cs="Times New Roman"/>
          <w:b/>
          <w:bCs/>
          <w:color w:val="006699"/>
          <w:sz w:val="20"/>
          <w:lang w:eastAsia="en-IN"/>
        </w:rPr>
        <w:t>throws</w:t>
      </w:r>
      <w:r w:rsidRPr="00C56265">
        <w:rPr>
          <w:rFonts w:ascii="Verdana" w:eastAsia="Times New Roman" w:hAnsi="Verdana" w:cs="Times New Roman"/>
          <w:color w:val="000000"/>
          <w:sz w:val="20"/>
          <w:szCs w:val="20"/>
          <w:bdr w:val="none" w:sz="0" w:space="0" w:color="auto" w:frame="1"/>
          <w:lang w:eastAsia="en-IN"/>
        </w:rPr>
        <w:t> SQLException  </w:t>
      </w:r>
    </w:p>
    <w:p w:rsidR="00C56265" w:rsidRPr="00C56265" w:rsidRDefault="00C56265" w:rsidP="00C56265">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C56265">
        <w:rPr>
          <w:rFonts w:ascii="Verdana" w:eastAsia="Times New Roman" w:hAnsi="Verdana" w:cs="Times New Roman"/>
          <w:color w:val="C00000"/>
          <w:sz w:val="20"/>
          <w:lang w:eastAsia="en-IN"/>
        </w:rPr>
        <w:t>2</w:t>
      </w:r>
      <w:r w:rsidRPr="00C56265">
        <w:rPr>
          <w:rFonts w:ascii="Verdana" w:eastAsia="Times New Roman" w:hAnsi="Verdana" w:cs="Times New Roman"/>
          <w:color w:val="000000"/>
          <w:sz w:val="20"/>
          <w:szCs w:val="20"/>
          <w:bdr w:val="none" w:sz="0" w:space="0" w:color="auto" w:frame="1"/>
          <w:lang w:eastAsia="en-IN"/>
        </w:rPr>
        <w:t>) </w:t>
      </w:r>
      <w:r w:rsidRPr="00C56265">
        <w:rPr>
          <w:rFonts w:ascii="Verdana" w:eastAsia="Times New Roman" w:hAnsi="Verdana" w:cs="Times New Roman"/>
          <w:b/>
          <w:bCs/>
          <w:color w:val="006699"/>
          <w:sz w:val="20"/>
          <w:lang w:eastAsia="en-IN"/>
        </w:rPr>
        <w:t>public</w:t>
      </w:r>
      <w:r w:rsidRPr="00C56265">
        <w:rPr>
          <w:rFonts w:ascii="Verdana" w:eastAsia="Times New Roman" w:hAnsi="Verdana" w:cs="Times New Roman"/>
          <w:color w:val="000000"/>
          <w:sz w:val="20"/>
          <w:szCs w:val="20"/>
          <w:bdr w:val="none" w:sz="0" w:space="0" w:color="auto" w:frame="1"/>
          <w:lang w:eastAsia="en-IN"/>
        </w:rPr>
        <w:t> </w:t>
      </w:r>
      <w:r w:rsidRPr="00C56265">
        <w:rPr>
          <w:rFonts w:ascii="Verdana" w:eastAsia="Times New Roman" w:hAnsi="Verdana" w:cs="Times New Roman"/>
          <w:b/>
          <w:bCs/>
          <w:color w:val="006699"/>
          <w:sz w:val="20"/>
          <w:lang w:eastAsia="en-IN"/>
        </w:rPr>
        <w:t>void</w:t>
      </w:r>
      <w:r w:rsidRPr="00C56265">
        <w:rPr>
          <w:rFonts w:ascii="Verdana" w:eastAsia="Times New Roman" w:hAnsi="Verdana" w:cs="Times New Roman"/>
          <w:color w:val="000000"/>
          <w:sz w:val="20"/>
          <w:szCs w:val="20"/>
          <w:bdr w:val="none" w:sz="0" w:space="0" w:color="auto" w:frame="1"/>
          <w:lang w:eastAsia="en-IN"/>
        </w:rPr>
        <w:t> setBinaryStream(</w:t>
      </w:r>
      <w:r w:rsidRPr="00C56265">
        <w:rPr>
          <w:rFonts w:ascii="Verdana" w:eastAsia="Times New Roman" w:hAnsi="Verdana" w:cs="Times New Roman"/>
          <w:b/>
          <w:bCs/>
          <w:color w:val="006699"/>
          <w:sz w:val="20"/>
          <w:lang w:eastAsia="en-IN"/>
        </w:rPr>
        <w:t>int</w:t>
      </w:r>
      <w:r w:rsidRPr="00C56265">
        <w:rPr>
          <w:rFonts w:ascii="Verdana" w:eastAsia="Times New Roman" w:hAnsi="Verdana" w:cs="Times New Roman"/>
          <w:color w:val="000000"/>
          <w:sz w:val="20"/>
          <w:szCs w:val="20"/>
          <w:bdr w:val="none" w:sz="0" w:space="0" w:color="auto" w:frame="1"/>
          <w:lang w:eastAsia="en-IN"/>
        </w:rPr>
        <w:t> paramIndex,InputStream stream,</w:t>
      </w:r>
      <w:r w:rsidRPr="00C56265">
        <w:rPr>
          <w:rFonts w:ascii="Verdana" w:eastAsia="Times New Roman" w:hAnsi="Verdana" w:cs="Times New Roman"/>
          <w:b/>
          <w:bCs/>
          <w:color w:val="006699"/>
          <w:sz w:val="20"/>
          <w:lang w:eastAsia="en-IN"/>
        </w:rPr>
        <w:t>long</w:t>
      </w:r>
      <w:r w:rsidRPr="00C56265">
        <w:rPr>
          <w:rFonts w:ascii="Verdana" w:eastAsia="Times New Roman" w:hAnsi="Verdana" w:cs="Times New Roman"/>
          <w:color w:val="000000"/>
          <w:sz w:val="20"/>
          <w:szCs w:val="20"/>
          <w:bdr w:val="none" w:sz="0" w:space="0" w:color="auto" w:frame="1"/>
          <w:lang w:eastAsia="en-IN"/>
        </w:rPr>
        <w:t> length)  </w:t>
      </w:r>
    </w:p>
    <w:p w:rsidR="00C56265" w:rsidRPr="00C56265" w:rsidRDefault="00C56265" w:rsidP="00C56265">
      <w:pPr>
        <w:numPr>
          <w:ilvl w:val="0"/>
          <w:numId w:val="1"/>
        </w:numPr>
        <w:shd w:val="clear" w:color="auto" w:fill="FFFFFF"/>
        <w:spacing w:after="120" w:line="315" w:lineRule="atLeast"/>
        <w:ind w:left="0"/>
        <w:rPr>
          <w:rFonts w:ascii="Verdana" w:eastAsia="Times New Roman" w:hAnsi="Verdana" w:cs="Times New Roman"/>
          <w:color w:val="000000"/>
          <w:sz w:val="20"/>
          <w:szCs w:val="20"/>
          <w:lang w:eastAsia="en-IN"/>
        </w:rPr>
      </w:pPr>
      <w:r w:rsidRPr="00C56265">
        <w:rPr>
          <w:rFonts w:ascii="Verdana" w:eastAsia="Times New Roman" w:hAnsi="Verdana" w:cs="Times New Roman"/>
          <w:b/>
          <w:bCs/>
          <w:color w:val="006699"/>
          <w:sz w:val="20"/>
          <w:lang w:eastAsia="en-IN"/>
        </w:rPr>
        <w:t>throws</w:t>
      </w:r>
      <w:r w:rsidRPr="00C56265">
        <w:rPr>
          <w:rFonts w:ascii="Verdana" w:eastAsia="Times New Roman" w:hAnsi="Verdana" w:cs="Times New Roman"/>
          <w:color w:val="000000"/>
          <w:sz w:val="20"/>
          <w:szCs w:val="20"/>
          <w:bdr w:val="none" w:sz="0" w:space="0" w:color="auto" w:frame="1"/>
          <w:lang w:eastAsia="en-IN"/>
        </w:rPr>
        <w:t> SQLException  </w:t>
      </w:r>
    </w:p>
    <w:p w:rsidR="00C56265" w:rsidRPr="00C56265" w:rsidRDefault="00C56265" w:rsidP="00C562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56265">
        <w:rPr>
          <w:rFonts w:ascii="Verdana" w:eastAsia="Times New Roman" w:hAnsi="Verdana" w:cs="Times New Roman"/>
          <w:color w:val="000000"/>
          <w:sz w:val="20"/>
          <w:szCs w:val="20"/>
          <w:lang w:eastAsia="en-IN"/>
        </w:rPr>
        <w:t>For storing image into the database, BLOB (Binary Large Object) datatype is used in the table. For example:</w:t>
      </w:r>
    </w:p>
    <w:p w:rsidR="00C56265" w:rsidRPr="00C56265" w:rsidRDefault="00C56265" w:rsidP="00C56265">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C56265">
        <w:rPr>
          <w:rFonts w:ascii="Verdana" w:eastAsia="Times New Roman" w:hAnsi="Verdana" w:cs="Times New Roman"/>
          <w:color w:val="000000"/>
          <w:sz w:val="20"/>
          <w:szCs w:val="20"/>
          <w:bdr w:val="none" w:sz="0" w:space="0" w:color="auto" w:frame="1"/>
          <w:lang w:eastAsia="en-IN"/>
        </w:rPr>
        <w:t>CREATE TABLE  </w:t>
      </w:r>
      <w:r w:rsidRPr="00C56265">
        <w:rPr>
          <w:rFonts w:ascii="Verdana" w:eastAsia="Times New Roman" w:hAnsi="Verdana" w:cs="Times New Roman"/>
          <w:color w:val="0000FF"/>
          <w:sz w:val="20"/>
          <w:lang w:eastAsia="en-IN"/>
        </w:rPr>
        <w:t>"IMGTABLE"</w:t>
      </w:r>
      <w:r w:rsidRPr="00C56265">
        <w:rPr>
          <w:rFonts w:ascii="Verdana" w:eastAsia="Times New Roman" w:hAnsi="Verdana" w:cs="Times New Roman"/>
          <w:color w:val="000000"/>
          <w:sz w:val="20"/>
          <w:szCs w:val="20"/>
          <w:bdr w:val="none" w:sz="0" w:space="0" w:color="auto" w:frame="1"/>
          <w:lang w:eastAsia="en-IN"/>
        </w:rPr>
        <w:t>   </w:t>
      </w:r>
    </w:p>
    <w:p w:rsidR="00C56265" w:rsidRPr="00C56265" w:rsidRDefault="00C56265" w:rsidP="00C56265">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C56265">
        <w:rPr>
          <w:rFonts w:ascii="Verdana" w:eastAsia="Times New Roman" w:hAnsi="Verdana" w:cs="Times New Roman"/>
          <w:color w:val="000000"/>
          <w:sz w:val="20"/>
          <w:szCs w:val="20"/>
          <w:bdr w:val="none" w:sz="0" w:space="0" w:color="auto" w:frame="1"/>
          <w:lang w:eastAsia="en-IN"/>
        </w:rPr>
        <w:t>   (    </w:t>
      </w:r>
      <w:r w:rsidRPr="00C56265">
        <w:rPr>
          <w:rFonts w:ascii="Verdana" w:eastAsia="Times New Roman" w:hAnsi="Verdana" w:cs="Times New Roman"/>
          <w:color w:val="0000FF"/>
          <w:sz w:val="20"/>
          <w:lang w:eastAsia="en-IN"/>
        </w:rPr>
        <w:t>"NAME"</w:t>
      </w:r>
      <w:r w:rsidRPr="00C56265">
        <w:rPr>
          <w:rFonts w:ascii="Verdana" w:eastAsia="Times New Roman" w:hAnsi="Verdana" w:cs="Times New Roman"/>
          <w:color w:val="000000"/>
          <w:sz w:val="20"/>
          <w:szCs w:val="20"/>
          <w:bdr w:val="none" w:sz="0" w:space="0" w:color="auto" w:frame="1"/>
          <w:lang w:eastAsia="en-IN"/>
        </w:rPr>
        <w:t> VARCHAR2(</w:t>
      </w:r>
      <w:r w:rsidRPr="00C56265">
        <w:rPr>
          <w:rFonts w:ascii="Verdana" w:eastAsia="Times New Roman" w:hAnsi="Verdana" w:cs="Times New Roman"/>
          <w:color w:val="C00000"/>
          <w:sz w:val="20"/>
          <w:lang w:eastAsia="en-IN"/>
        </w:rPr>
        <w:t>4000</w:t>
      </w:r>
      <w:r w:rsidRPr="00C56265">
        <w:rPr>
          <w:rFonts w:ascii="Verdana" w:eastAsia="Times New Roman" w:hAnsi="Verdana" w:cs="Times New Roman"/>
          <w:color w:val="000000"/>
          <w:sz w:val="20"/>
          <w:szCs w:val="20"/>
          <w:bdr w:val="none" w:sz="0" w:space="0" w:color="auto" w:frame="1"/>
          <w:lang w:eastAsia="en-IN"/>
        </w:rPr>
        <w:t>),   </w:t>
      </w:r>
    </w:p>
    <w:p w:rsidR="00C56265" w:rsidRPr="00C56265" w:rsidRDefault="00C56265" w:rsidP="00C56265">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C56265">
        <w:rPr>
          <w:rFonts w:ascii="Verdana" w:eastAsia="Times New Roman" w:hAnsi="Verdana" w:cs="Times New Roman"/>
          <w:color w:val="000000"/>
          <w:sz w:val="20"/>
          <w:szCs w:val="20"/>
          <w:bdr w:val="none" w:sz="0" w:space="0" w:color="auto" w:frame="1"/>
          <w:lang w:eastAsia="en-IN"/>
        </w:rPr>
        <w:t>    </w:t>
      </w:r>
      <w:r w:rsidRPr="00C56265">
        <w:rPr>
          <w:rFonts w:ascii="Verdana" w:eastAsia="Times New Roman" w:hAnsi="Verdana" w:cs="Times New Roman"/>
          <w:color w:val="0000FF"/>
          <w:sz w:val="20"/>
          <w:lang w:eastAsia="en-IN"/>
        </w:rPr>
        <w:t>"PHOTO"</w:t>
      </w:r>
      <w:r w:rsidRPr="00C56265">
        <w:rPr>
          <w:rFonts w:ascii="Verdana" w:eastAsia="Times New Roman" w:hAnsi="Verdana" w:cs="Times New Roman"/>
          <w:color w:val="000000"/>
          <w:sz w:val="20"/>
          <w:szCs w:val="20"/>
          <w:bdr w:val="none" w:sz="0" w:space="0" w:color="auto" w:frame="1"/>
          <w:lang w:eastAsia="en-IN"/>
        </w:rPr>
        <w:t> BLOB  </w:t>
      </w:r>
    </w:p>
    <w:p w:rsidR="00C56265" w:rsidRPr="00C56265" w:rsidRDefault="00C56265" w:rsidP="00C56265">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C56265">
        <w:rPr>
          <w:rFonts w:ascii="Verdana" w:eastAsia="Times New Roman" w:hAnsi="Verdana" w:cs="Times New Roman"/>
          <w:color w:val="000000"/>
          <w:sz w:val="20"/>
          <w:szCs w:val="20"/>
          <w:bdr w:val="none" w:sz="0" w:space="0" w:color="auto" w:frame="1"/>
          <w:lang w:eastAsia="en-IN"/>
        </w:rPr>
        <w:t>   )  </w:t>
      </w:r>
    </w:p>
    <w:p w:rsidR="00C56265" w:rsidRPr="00C56265" w:rsidRDefault="00C56265" w:rsidP="00C56265">
      <w:pPr>
        <w:numPr>
          <w:ilvl w:val="0"/>
          <w:numId w:val="2"/>
        </w:numPr>
        <w:shd w:val="clear" w:color="auto" w:fill="FFFFFF"/>
        <w:spacing w:after="120" w:line="315" w:lineRule="atLeast"/>
        <w:ind w:left="0"/>
        <w:rPr>
          <w:rFonts w:ascii="Verdana" w:eastAsia="Times New Roman" w:hAnsi="Verdana" w:cs="Times New Roman"/>
          <w:color w:val="000000"/>
          <w:sz w:val="20"/>
          <w:szCs w:val="20"/>
          <w:lang w:eastAsia="en-IN"/>
        </w:rPr>
      </w:pPr>
      <w:r w:rsidRPr="00C56265">
        <w:rPr>
          <w:rFonts w:ascii="Verdana" w:eastAsia="Times New Roman" w:hAnsi="Verdana" w:cs="Times New Roman"/>
          <w:color w:val="000000"/>
          <w:sz w:val="20"/>
          <w:szCs w:val="20"/>
          <w:bdr w:val="none" w:sz="0" w:space="0" w:color="auto" w:frame="1"/>
          <w:lang w:eastAsia="en-IN"/>
        </w:rPr>
        <w:t>/  </w:t>
      </w:r>
    </w:p>
    <w:p w:rsidR="00C56265" w:rsidRPr="00C56265" w:rsidRDefault="00C56265" w:rsidP="00C562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56265">
        <w:rPr>
          <w:rFonts w:ascii="Verdana" w:eastAsia="Times New Roman" w:hAnsi="Verdana" w:cs="Times New Roman"/>
          <w:color w:val="000000"/>
          <w:sz w:val="20"/>
          <w:szCs w:val="20"/>
          <w:lang w:eastAsia="en-IN"/>
        </w:rPr>
        <w:t>Let's write the jdbc code to store the image in the database. Here we are using d:\\d.jpg for the location of image. You can change it according to the image location.</w:t>
      </w:r>
    </w:p>
    <w:p w:rsidR="00C56265" w:rsidRPr="00C56265" w:rsidRDefault="00C56265" w:rsidP="00C56265">
      <w:pPr>
        <w:shd w:val="clear" w:color="auto" w:fill="FFFFFF"/>
        <w:spacing w:before="100" w:beforeAutospacing="1" w:after="100" w:afterAutospacing="1" w:line="312" w:lineRule="atLeast"/>
        <w:outlineLvl w:val="1"/>
        <w:rPr>
          <w:ins w:id="0" w:author="Unknown"/>
          <w:rFonts w:ascii="Helvetica" w:eastAsia="Times New Roman" w:hAnsi="Helvetica" w:cs="Helvetica"/>
          <w:color w:val="610B38"/>
          <w:sz w:val="38"/>
          <w:szCs w:val="38"/>
          <w:lang w:eastAsia="en-IN"/>
        </w:rPr>
      </w:pPr>
      <w:ins w:id="1" w:author="Unknown">
        <w:r w:rsidRPr="00C56265">
          <w:rPr>
            <w:rFonts w:ascii="Helvetica" w:eastAsia="Times New Roman" w:hAnsi="Helvetica" w:cs="Helvetica"/>
            <w:color w:val="610B38"/>
            <w:sz w:val="38"/>
            <w:szCs w:val="38"/>
            <w:lang w:eastAsia="en-IN"/>
          </w:rPr>
          <w:t>Java Example to store image in the database</w:t>
        </w:r>
      </w:ins>
    </w:p>
    <w:p w:rsidR="00C56265" w:rsidRPr="00C56265" w:rsidRDefault="00C56265" w:rsidP="00C56265">
      <w:pPr>
        <w:numPr>
          <w:ilvl w:val="0"/>
          <w:numId w:val="3"/>
        </w:numPr>
        <w:shd w:val="clear" w:color="auto" w:fill="FFFFFF"/>
        <w:spacing w:after="0" w:line="315" w:lineRule="atLeast"/>
        <w:ind w:left="0"/>
        <w:rPr>
          <w:ins w:id="2" w:author="Unknown"/>
          <w:rFonts w:ascii="Verdana" w:eastAsia="Times New Roman" w:hAnsi="Verdana" w:cs="Times New Roman"/>
          <w:color w:val="000000"/>
          <w:sz w:val="20"/>
          <w:szCs w:val="20"/>
          <w:lang w:eastAsia="en-IN"/>
        </w:rPr>
      </w:pPr>
      <w:ins w:id="3" w:author="Unknown">
        <w:r w:rsidRPr="00C56265">
          <w:rPr>
            <w:rFonts w:ascii="Verdana" w:eastAsia="Times New Roman" w:hAnsi="Verdana" w:cs="Times New Roman"/>
            <w:b/>
            <w:bCs/>
            <w:color w:val="006699"/>
            <w:sz w:val="20"/>
            <w:lang w:eastAsia="en-IN"/>
          </w:rPr>
          <w:t>import</w:t>
        </w:r>
        <w:r w:rsidRPr="00C56265">
          <w:rPr>
            <w:rFonts w:ascii="Verdana" w:eastAsia="Times New Roman" w:hAnsi="Verdana" w:cs="Times New Roman"/>
            <w:color w:val="000000"/>
            <w:sz w:val="20"/>
            <w:szCs w:val="20"/>
            <w:bdr w:val="none" w:sz="0" w:space="0" w:color="auto" w:frame="1"/>
            <w:lang w:eastAsia="en-IN"/>
          </w:rPr>
          <w:t> java.sql.*;  </w:t>
        </w:r>
      </w:ins>
    </w:p>
    <w:p w:rsidR="00C56265" w:rsidRPr="00C56265" w:rsidRDefault="00C56265" w:rsidP="00C56265">
      <w:pPr>
        <w:numPr>
          <w:ilvl w:val="0"/>
          <w:numId w:val="3"/>
        </w:numPr>
        <w:shd w:val="clear" w:color="auto" w:fill="FFFFFF"/>
        <w:spacing w:after="0" w:line="315" w:lineRule="atLeast"/>
        <w:ind w:left="0"/>
        <w:rPr>
          <w:ins w:id="4" w:author="Unknown"/>
          <w:rFonts w:ascii="Verdana" w:eastAsia="Times New Roman" w:hAnsi="Verdana" w:cs="Times New Roman"/>
          <w:color w:val="000000"/>
          <w:sz w:val="20"/>
          <w:szCs w:val="20"/>
          <w:lang w:eastAsia="en-IN"/>
        </w:rPr>
      </w:pPr>
      <w:ins w:id="5" w:author="Unknown">
        <w:r w:rsidRPr="00C56265">
          <w:rPr>
            <w:rFonts w:ascii="Verdana" w:eastAsia="Times New Roman" w:hAnsi="Verdana" w:cs="Times New Roman"/>
            <w:b/>
            <w:bCs/>
            <w:color w:val="006699"/>
            <w:sz w:val="20"/>
            <w:lang w:eastAsia="en-IN"/>
          </w:rPr>
          <w:t>import</w:t>
        </w:r>
        <w:r w:rsidRPr="00C56265">
          <w:rPr>
            <w:rFonts w:ascii="Verdana" w:eastAsia="Times New Roman" w:hAnsi="Verdana" w:cs="Times New Roman"/>
            <w:color w:val="000000"/>
            <w:sz w:val="20"/>
            <w:szCs w:val="20"/>
            <w:bdr w:val="none" w:sz="0" w:space="0" w:color="auto" w:frame="1"/>
            <w:lang w:eastAsia="en-IN"/>
          </w:rPr>
          <w:t> java.io.*;  </w:t>
        </w:r>
      </w:ins>
    </w:p>
    <w:p w:rsidR="00C56265" w:rsidRPr="00C56265" w:rsidRDefault="00C56265" w:rsidP="00C56265">
      <w:pPr>
        <w:numPr>
          <w:ilvl w:val="0"/>
          <w:numId w:val="3"/>
        </w:numPr>
        <w:shd w:val="clear" w:color="auto" w:fill="FFFFFF"/>
        <w:spacing w:after="0" w:line="315" w:lineRule="atLeast"/>
        <w:ind w:left="0"/>
        <w:rPr>
          <w:ins w:id="6" w:author="Unknown"/>
          <w:rFonts w:ascii="Verdana" w:eastAsia="Times New Roman" w:hAnsi="Verdana" w:cs="Times New Roman"/>
          <w:color w:val="000000"/>
          <w:sz w:val="20"/>
          <w:szCs w:val="20"/>
          <w:lang w:eastAsia="en-IN"/>
        </w:rPr>
      </w:pPr>
      <w:ins w:id="7" w:author="Unknown">
        <w:r w:rsidRPr="00C56265">
          <w:rPr>
            <w:rFonts w:ascii="Verdana" w:eastAsia="Times New Roman" w:hAnsi="Verdana" w:cs="Times New Roman"/>
            <w:b/>
            <w:bCs/>
            <w:color w:val="006699"/>
            <w:sz w:val="20"/>
            <w:lang w:eastAsia="en-IN"/>
          </w:rPr>
          <w:t>public</w:t>
        </w:r>
        <w:r w:rsidRPr="00C56265">
          <w:rPr>
            <w:rFonts w:ascii="Verdana" w:eastAsia="Times New Roman" w:hAnsi="Verdana" w:cs="Times New Roman"/>
            <w:color w:val="000000"/>
            <w:sz w:val="20"/>
            <w:szCs w:val="20"/>
            <w:bdr w:val="none" w:sz="0" w:space="0" w:color="auto" w:frame="1"/>
            <w:lang w:eastAsia="en-IN"/>
          </w:rPr>
          <w:t> </w:t>
        </w:r>
        <w:r w:rsidRPr="00C56265">
          <w:rPr>
            <w:rFonts w:ascii="Verdana" w:eastAsia="Times New Roman" w:hAnsi="Verdana" w:cs="Times New Roman"/>
            <w:b/>
            <w:bCs/>
            <w:color w:val="006699"/>
            <w:sz w:val="20"/>
            <w:lang w:eastAsia="en-IN"/>
          </w:rPr>
          <w:t>class</w:t>
        </w:r>
        <w:r w:rsidRPr="00C56265">
          <w:rPr>
            <w:rFonts w:ascii="Verdana" w:eastAsia="Times New Roman" w:hAnsi="Verdana" w:cs="Times New Roman"/>
            <w:color w:val="000000"/>
            <w:sz w:val="20"/>
            <w:szCs w:val="20"/>
            <w:bdr w:val="none" w:sz="0" w:space="0" w:color="auto" w:frame="1"/>
            <w:lang w:eastAsia="en-IN"/>
          </w:rPr>
          <w:t> InsertImage {  </w:t>
        </w:r>
      </w:ins>
    </w:p>
    <w:p w:rsidR="00C56265" w:rsidRPr="00C56265" w:rsidRDefault="00C56265" w:rsidP="00C56265">
      <w:pPr>
        <w:numPr>
          <w:ilvl w:val="0"/>
          <w:numId w:val="3"/>
        </w:numPr>
        <w:shd w:val="clear" w:color="auto" w:fill="FFFFFF"/>
        <w:spacing w:after="0" w:line="315" w:lineRule="atLeast"/>
        <w:ind w:left="0"/>
        <w:rPr>
          <w:ins w:id="8" w:author="Unknown"/>
          <w:rFonts w:ascii="Verdana" w:eastAsia="Times New Roman" w:hAnsi="Verdana" w:cs="Times New Roman"/>
          <w:color w:val="000000"/>
          <w:sz w:val="20"/>
          <w:szCs w:val="20"/>
          <w:lang w:eastAsia="en-IN"/>
        </w:rPr>
      </w:pPr>
      <w:ins w:id="9" w:author="Unknown">
        <w:r w:rsidRPr="00C56265">
          <w:rPr>
            <w:rFonts w:ascii="Verdana" w:eastAsia="Times New Roman" w:hAnsi="Verdana" w:cs="Times New Roman"/>
            <w:b/>
            <w:bCs/>
            <w:color w:val="006699"/>
            <w:sz w:val="20"/>
            <w:lang w:eastAsia="en-IN"/>
          </w:rPr>
          <w:t>public</w:t>
        </w:r>
        <w:r w:rsidRPr="00C56265">
          <w:rPr>
            <w:rFonts w:ascii="Verdana" w:eastAsia="Times New Roman" w:hAnsi="Verdana" w:cs="Times New Roman"/>
            <w:color w:val="000000"/>
            <w:sz w:val="20"/>
            <w:szCs w:val="20"/>
            <w:bdr w:val="none" w:sz="0" w:space="0" w:color="auto" w:frame="1"/>
            <w:lang w:eastAsia="en-IN"/>
          </w:rPr>
          <w:t> </w:t>
        </w:r>
        <w:r w:rsidRPr="00C56265">
          <w:rPr>
            <w:rFonts w:ascii="Verdana" w:eastAsia="Times New Roman" w:hAnsi="Verdana" w:cs="Times New Roman"/>
            <w:b/>
            <w:bCs/>
            <w:color w:val="006699"/>
            <w:sz w:val="20"/>
            <w:lang w:eastAsia="en-IN"/>
          </w:rPr>
          <w:t>static</w:t>
        </w:r>
        <w:r w:rsidRPr="00C56265">
          <w:rPr>
            <w:rFonts w:ascii="Verdana" w:eastAsia="Times New Roman" w:hAnsi="Verdana" w:cs="Times New Roman"/>
            <w:color w:val="000000"/>
            <w:sz w:val="20"/>
            <w:szCs w:val="20"/>
            <w:bdr w:val="none" w:sz="0" w:space="0" w:color="auto" w:frame="1"/>
            <w:lang w:eastAsia="en-IN"/>
          </w:rPr>
          <w:t> </w:t>
        </w:r>
        <w:r w:rsidRPr="00C56265">
          <w:rPr>
            <w:rFonts w:ascii="Verdana" w:eastAsia="Times New Roman" w:hAnsi="Verdana" w:cs="Times New Roman"/>
            <w:b/>
            <w:bCs/>
            <w:color w:val="006699"/>
            <w:sz w:val="20"/>
            <w:lang w:eastAsia="en-IN"/>
          </w:rPr>
          <w:t>void</w:t>
        </w:r>
        <w:r w:rsidRPr="00C56265">
          <w:rPr>
            <w:rFonts w:ascii="Verdana" w:eastAsia="Times New Roman" w:hAnsi="Verdana" w:cs="Times New Roman"/>
            <w:color w:val="000000"/>
            <w:sz w:val="20"/>
            <w:szCs w:val="20"/>
            <w:bdr w:val="none" w:sz="0" w:space="0" w:color="auto" w:frame="1"/>
            <w:lang w:eastAsia="en-IN"/>
          </w:rPr>
          <w:t> main(String[] args) {  </w:t>
        </w:r>
      </w:ins>
    </w:p>
    <w:p w:rsidR="00C56265" w:rsidRPr="00C56265" w:rsidRDefault="00C56265" w:rsidP="00C56265">
      <w:pPr>
        <w:numPr>
          <w:ilvl w:val="0"/>
          <w:numId w:val="3"/>
        </w:numPr>
        <w:shd w:val="clear" w:color="auto" w:fill="FFFFFF"/>
        <w:spacing w:after="0" w:line="315" w:lineRule="atLeast"/>
        <w:ind w:left="0"/>
        <w:rPr>
          <w:ins w:id="10" w:author="Unknown"/>
          <w:rFonts w:ascii="Verdana" w:eastAsia="Times New Roman" w:hAnsi="Verdana" w:cs="Times New Roman"/>
          <w:color w:val="000000"/>
          <w:sz w:val="20"/>
          <w:szCs w:val="20"/>
          <w:lang w:eastAsia="en-IN"/>
        </w:rPr>
      </w:pPr>
      <w:ins w:id="11" w:author="Unknown">
        <w:r w:rsidRPr="00C56265">
          <w:rPr>
            <w:rFonts w:ascii="Verdana" w:eastAsia="Times New Roman" w:hAnsi="Verdana" w:cs="Times New Roman"/>
            <w:b/>
            <w:bCs/>
            <w:color w:val="006699"/>
            <w:sz w:val="20"/>
            <w:lang w:eastAsia="en-IN"/>
          </w:rPr>
          <w:t>try</w:t>
        </w:r>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numPr>
          <w:ilvl w:val="0"/>
          <w:numId w:val="3"/>
        </w:numPr>
        <w:shd w:val="clear" w:color="auto" w:fill="FFFFFF"/>
        <w:spacing w:after="0" w:line="315" w:lineRule="atLeast"/>
        <w:ind w:left="0"/>
        <w:rPr>
          <w:ins w:id="12" w:author="Unknown"/>
          <w:rFonts w:ascii="Verdana" w:eastAsia="Times New Roman" w:hAnsi="Verdana" w:cs="Times New Roman"/>
          <w:color w:val="000000"/>
          <w:sz w:val="20"/>
          <w:szCs w:val="20"/>
          <w:lang w:eastAsia="en-IN"/>
        </w:rPr>
      </w:pPr>
      <w:ins w:id="13" w:author="Unknown">
        <w:r w:rsidRPr="00C56265">
          <w:rPr>
            <w:rFonts w:ascii="Verdana" w:eastAsia="Times New Roman" w:hAnsi="Verdana" w:cs="Times New Roman"/>
            <w:color w:val="000000"/>
            <w:sz w:val="20"/>
            <w:szCs w:val="20"/>
            <w:bdr w:val="none" w:sz="0" w:space="0" w:color="auto" w:frame="1"/>
            <w:lang w:eastAsia="en-IN"/>
          </w:rPr>
          <w:t>Class.forName(</w:t>
        </w:r>
        <w:r w:rsidRPr="00C56265">
          <w:rPr>
            <w:rFonts w:ascii="Verdana" w:eastAsia="Times New Roman" w:hAnsi="Verdana" w:cs="Times New Roman"/>
            <w:color w:val="0000FF"/>
            <w:sz w:val="20"/>
            <w:lang w:eastAsia="en-IN"/>
          </w:rPr>
          <w:t>"oracle.jdbc.driver.OracleDriver"</w:t>
        </w:r>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numPr>
          <w:ilvl w:val="0"/>
          <w:numId w:val="3"/>
        </w:numPr>
        <w:shd w:val="clear" w:color="auto" w:fill="FFFFFF"/>
        <w:spacing w:after="0" w:line="315" w:lineRule="atLeast"/>
        <w:ind w:left="0"/>
        <w:rPr>
          <w:ins w:id="14" w:author="Unknown"/>
          <w:rFonts w:ascii="Verdana" w:eastAsia="Times New Roman" w:hAnsi="Verdana" w:cs="Times New Roman"/>
          <w:color w:val="000000"/>
          <w:sz w:val="20"/>
          <w:szCs w:val="20"/>
          <w:lang w:eastAsia="en-IN"/>
        </w:rPr>
      </w:pPr>
      <w:ins w:id="15" w:author="Unknown">
        <w:r w:rsidRPr="00C56265">
          <w:rPr>
            <w:rFonts w:ascii="Verdana" w:eastAsia="Times New Roman" w:hAnsi="Verdana" w:cs="Times New Roman"/>
            <w:color w:val="000000"/>
            <w:sz w:val="20"/>
            <w:szCs w:val="20"/>
            <w:bdr w:val="none" w:sz="0" w:space="0" w:color="auto" w:frame="1"/>
            <w:lang w:eastAsia="en-IN"/>
          </w:rPr>
          <w:t>Connection con=DriverManager.getConnection(  </w:t>
        </w:r>
      </w:ins>
    </w:p>
    <w:p w:rsidR="00C56265" w:rsidRPr="00C56265" w:rsidRDefault="00C56265" w:rsidP="00C56265">
      <w:pPr>
        <w:numPr>
          <w:ilvl w:val="0"/>
          <w:numId w:val="3"/>
        </w:numPr>
        <w:shd w:val="clear" w:color="auto" w:fill="FFFFFF"/>
        <w:spacing w:after="0" w:line="315" w:lineRule="atLeast"/>
        <w:ind w:left="0"/>
        <w:rPr>
          <w:ins w:id="16" w:author="Unknown"/>
          <w:rFonts w:ascii="Verdana" w:eastAsia="Times New Roman" w:hAnsi="Verdana" w:cs="Times New Roman"/>
          <w:color w:val="000000"/>
          <w:sz w:val="20"/>
          <w:szCs w:val="20"/>
          <w:lang w:eastAsia="en-IN"/>
        </w:rPr>
      </w:pPr>
      <w:ins w:id="17" w:author="Unknown">
        <w:r w:rsidRPr="00C56265">
          <w:rPr>
            <w:rFonts w:ascii="Verdana" w:eastAsia="Times New Roman" w:hAnsi="Verdana" w:cs="Times New Roman"/>
            <w:color w:val="0000FF"/>
            <w:sz w:val="20"/>
            <w:lang w:eastAsia="en-IN"/>
          </w:rPr>
          <w:t>"jdbc:oracle:thin:@localhost:1521:xe"</w:t>
        </w:r>
        <w:r w:rsidRPr="00C56265">
          <w:rPr>
            <w:rFonts w:ascii="Verdana" w:eastAsia="Times New Roman" w:hAnsi="Verdana" w:cs="Times New Roman"/>
            <w:color w:val="000000"/>
            <w:sz w:val="20"/>
            <w:szCs w:val="20"/>
            <w:bdr w:val="none" w:sz="0" w:space="0" w:color="auto" w:frame="1"/>
            <w:lang w:eastAsia="en-IN"/>
          </w:rPr>
          <w:t>,</w:t>
        </w:r>
        <w:r w:rsidRPr="00C56265">
          <w:rPr>
            <w:rFonts w:ascii="Verdana" w:eastAsia="Times New Roman" w:hAnsi="Verdana" w:cs="Times New Roman"/>
            <w:color w:val="0000FF"/>
            <w:sz w:val="20"/>
            <w:lang w:eastAsia="en-IN"/>
          </w:rPr>
          <w:t>"system"</w:t>
        </w:r>
        <w:r w:rsidRPr="00C56265">
          <w:rPr>
            <w:rFonts w:ascii="Verdana" w:eastAsia="Times New Roman" w:hAnsi="Verdana" w:cs="Times New Roman"/>
            <w:color w:val="000000"/>
            <w:sz w:val="20"/>
            <w:szCs w:val="20"/>
            <w:bdr w:val="none" w:sz="0" w:space="0" w:color="auto" w:frame="1"/>
            <w:lang w:eastAsia="en-IN"/>
          </w:rPr>
          <w:t>,</w:t>
        </w:r>
        <w:r w:rsidRPr="00C56265">
          <w:rPr>
            <w:rFonts w:ascii="Verdana" w:eastAsia="Times New Roman" w:hAnsi="Verdana" w:cs="Times New Roman"/>
            <w:color w:val="0000FF"/>
            <w:sz w:val="20"/>
            <w:lang w:eastAsia="en-IN"/>
          </w:rPr>
          <w:t>"oracle"</w:t>
        </w:r>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numPr>
          <w:ilvl w:val="0"/>
          <w:numId w:val="3"/>
        </w:numPr>
        <w:shd w:val="clear" w:color="auto" w:fill="FFFFFF"/>
        <w:spacing w:after="0" w:line="315" w:lineRule="atLeast"/>
        <w:ind w:left="0"/>
        <w:rPr>
          <w:ins w:id="18" w:author="Unknown"/>
          <w:rFonts w:ascii="Verdana" w:eastAsia="Times New Roman" w:hAnsi="Verdana" w:cs="Times New Roman"/>
          <w:color w:val="000000"/>
          <w:sz w:val="20"/>
          <w:szCs w:val="20"/>
          <w:lang w:eastAsia="en-IN"/>
        </w:rPr>
      </w:pPr>
      <w:ins w:id="19" w:author="Unknown">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numPr>
          <w:ilvl w:val="0"/>
          <w:numId w:val="3"/>
        </w:numPr>
        <w:shd w:val="clear" w:color="auto" w:fill="FFFFFF"/>
        <w:spacing w:after="0" w:line="315" w:lineRule="atLeast"/>
        <w:ind w:left="0"/>
        <w:rPr>
          <w:ins w:id="20" w:author="Unknown"/>
          <w:rFonts w:ascii="Verdana" w:eastAsia="Times New Roman" w:hAnsi="Verdana" w:cs="Times New Roman"/>
          <w:color w:val="000000"/>
          <w:sz w:val="20"/>
          <w:szCs w:val="20"/>
          <w:lang w:eastAsia="en-IN"/>
        </w:rPr>
      </w:pPr>
      <w:ins w:id="21" w:author="Unknown">
        <w:r w:rsidRPr="00C56265">
          <w:rPr>
            <w:rFonts w:ascii="Verdana" w:eastAsia="Times New Roman" w:hAnsi="Verdana" w:cs="Times New Roman"/>
            <w:color w:val="000000"/>
            <w:sz w:val="20"/>
            <w:szCs w:val="20"/>
            <w:bdr w:val="none" w:sz="0" w:space="0" w:color="auto" w:frame="1"/>
            <w:lang w:eastAsia="en-IN"/>
          </w:rPr>
          <w:t>PreparedStatement ps=con.prepareStatement(</w:t>
        </w:r>
        <w:r w:rsidRPr="00C56265">
          <w:rPr>
            <w:rFonts w:ascii="Verdana" w:eastAsia="Times New Roman" w:hAnsi="Verdana" w:cs="Times New Roman"/>
            <w:color w:val="0000FF"/>
            <w:sz w:val="20"/>
            <w:lang w:eastAsia="en-IN"/>
          </w:rPr>
          <w:t>"insert into imgtable values(?,?)"</w:t>
        </w:r>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numPr>
          <w:ilvl w:val="0"/>
          <w:numId w:val="3"/>
        </w:numPr>
        <w:shd w:val="clear" w:color="auto" w:fill="FFFFFF"/>
        <w:spacing w:after="0" w:line="315" w:lineRule="atLeast"/>
        <w:ind w:left="0"/>
        <w:rPr>
          <w:ins w:id="22" w:author="Unknown"/>
          <w:rFonts w:ascii="Verdana" w:eastAsia="Times New Roman" w:hAnsi="Verdana" w:cs="Times New Roman"/>
          <w:color w:val="000000"/>
          <w:sz w:val="20"/>
          <w:szCs w:val="20"/>
          <w:lang w:eastAsia="en-IN"/>
        </w:rPr>
      </w:pPr>
      <w:ins w:id="23" w:author="Unknown">
        <w:r w:rsidRPr="00C56265">
          <w:rPr>
            <w:rFonts w:ascii="Verdana" w:eastAsia="Times New Roman" w:hAnsi="Verdana" w:cs="Times New Roman"/>
            <w:color w:val="000000"/>
            <w:sz w:val="20"/>
            <w:szCs w:val="20"/>
            <w:bdr w:val="none" w:sz="0" w:space="0" w:color="auto" w:frame="1"/>
            <w:lang w:eastAsia="en-IN"/>
          </w:rPr>
          <w:t>ps.setString(</w:t>
        </w:r>
        <w:r w:rsidRPr="00C56265">
          <w:rPr>
            <w:rFonts w:ascii="Verdana" w:eastAsia="Times New Roman" w:hAnsi="Verdana" w:cs="Times New Roman"/>
            <w:color w:val="C00000"/>
            <w:sz w:val="20"/>
            <w:lang w:eastAsia="en-IN"/>
          </w:rPr>
          <w:t>1</w:t>
        </w:r>
        <w:r w:rsidRPr="00C56265">
          <w:rPr>
            <w:rFonts w:ascii="Verdana" w:eastAsia="Times New Roman" w:hAnsi="Verdana" w:cs="Times New Roman"/>
            <w:color w:val="000000"/>
            <w:sz w:val="20"/>
            <w:szCs w:val="20"/>
            <w:bdr w:val="none" w:sz="0" w:space="0" w:color="auto" w:frame="1"/>
            <w:lang w:eastAsia="en-IN"/>
          </w:rPr>
          <w:t>,</w:t>
        </w:r>
        <w:r w:rsidRPr="00C56265">
          <w:rPr>
            <w:rFonts w:ascii="Verdana" w:eastAsia="Times New Roman" w:hAnsi="Verdana" w:cs="Times New Roman"/>
            <w:color w:val="0000FF"/>
            <w:sz w:val="20"/>
            <w:lang w:eastAsia="en-IN"/>
          </w:rPr>
          <w:t>"sonoo"</w:t>
        </w:r>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numPr>
          <w:ilvl w:val="0"/>
          <w:numId w:val="3"/>
        </w:numPr>
        <w:shd w:val="clear" w:color="auto" w:fill="FFFFFF"/>
        <w:spacing w:after="0" w:line="315" w:lineRule="atLeast"/>
        <w:ind w:left="0"/>
        <w:rPr>
          <w:ins w:id="24" w:author="Unknown"/>
          <w:rFonts w:ascii="Verdana" w:eastAsia="Times New Roman" w:hAnsi="Verdana" w:cs="Times New Roman"/>
          <w:color w:val="000000"/>
          <w:sz w:val="20"/>
          <w:szCs w:val="20"/>
          <w:lang w:eastAsia="en-IN"/>
        </w:rPr>
      </w:pPr>
      <w:ins w:id="25" w:author="Unknown">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numPr>
          <w:ilvl w:val="0"/>
          <w:numId w:val="3"/>
        </w:numPr>
        <w:shd w:val="clear" w:color="auto" w:fill="FFFFFF"/>
        <w:spacing w:after="0" w:line="315" w:lineRule="atLeast"/>
        <w:ind w:left="0"/>
        <w:rPr>
          <w:ins w:id="26" w:author="Unknown"/>
          <w:rFonts w:ascii="Verdana" w:eastAsia="Times New Roman" w:hAnsi="Verdana" w:cs="Times New Roman"/>
          <w:color w:val="000000"/>
          <w:sz w:val="20"/>
          <w:szCs w:val="20"/>
          <w:lang w:eastAsia="en-IN"/>
        </w:rPr>
      </w:pPr>
      <w:ins w:id="27" w:author="Unknown">
        <w:r w:rsidRPr="00C56265">
          <w:rPr>
            <w:rFonts w:ascii="Verdana" w:eastAsia="Times New Roman" w:hAnsi="Verdana" w:cs="Times New Roman"/>
            <w:color w:val="000000"/>
            <w:sz w:val="20"/>
            <w:szCs w:val="20"/>
            <w:bdr w:val="none" w:sz="0" w:space="0" w:color="auto" w:frame="1"/>
            <w:lang w:eastAsia="en-IN"/>
          </w:rPr>
          <w:t>FileInputStream fin=</w:t>
        </w:r>
        <w:r w:rsidRPr="00C56265">
          <w:rPr>
            <w:rFonts w:ascii="Verdana" w:eastAsia="Times New Roman" w:hAnsi="Verdana" w:cs="Times New Roman"/>
            <w:b/>
            <w:bCs/>
            <w:color w:val="006699"/>
            <w:sz w:val="20"/>
            <w:lang w:eastAsia="en-IN"/>
          </w:rPr>
          <w:t>new</w:t>
        </w:r>
        <w:r w:rsidRPr="00C56265">
          <w:rPr>
            <w:rFonts w:ascii="Verdana" w:eastAsia="Times New Roman" w:hAnsi="Verdana" w:cs="Times New Roman"/>
            <w:color w:val="000000"/>
            <w:sz w:val="20"/>
            <w:szCs w:val="20"/>
            <w:bdr w:val="none" w:sz="0" w:space="0" w:color="auto" w:frame="1"/>
            <w:lang w:eastAsia="en-IN"/>
          </w:rPr>
          <w:t> FileInputStream(</w:t>
        </w:r>
        <w:r w:rsidRPr="00C56265">
          <w:rPr>
            <w:rFonts w:ascii="Verdana" w:eastAsia="Times New Roman" w:hAnsi="Verdana" w:cs="Times New Roman"/>
            <w:color w:val="0000FF"/>
            <w:sz w:val="20"/>
            <w:lang w:eastAsia="en-IN"/>
          </w:rPr>
          <w:t>"d:\\g.jpg"</w:t>
        </w:r>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numPr>
          <w:ilvl w:val="0"/>
          <w:numId w:val="3"/>
        </w:numPr>
        <w:shd w:val="clear" w:color="auto" w:fill="FFFFFF"/>
        <w:spacing w:after="0" w:line="315" w:lineRule="atLeast"/>
        <w:ind w:left="0"/>
        <w:rPr>
          <w:ins w:id="28" w:author="Unknown"/>
          <w:rFonts w:ascii="Verdana" w:eastAsia="Times New Roman" w:hAnsi="Verdana" w:cs="Times New Roman"/>
          <w:color w:val="000000"/>
          <w:sz w:val="20"/>
          <w:szCs w:val="20"/>
          <w:lang w:eastAsia="en-IN"/>
        </w:rPr>
      </w:pPr>
      <w:ins w:id="29" w:author="Unknown">
        <w:r w:rsidRPr="00C56265">
          <w:rPr>
            <w:rFonts w:ascii="Verdana" w:eastAsia="Times New Roman" w:hAnsi="Verdana" w:cs="Times New Roman"/>
            <w:color w:val="000000"/>
            <w:sz w:val="20"/>
            <w:szCs w:val="20"/>
            <w:bdr w:val="none" w:sz="0" w:space="0" w:color="auto" w:frame="1"/>
            <w:lang w:eastAsia="en-IN"/>
          </w:rPr>
          <w:t>ps.setBinaryStream(</w:t>
        </w:r>
        <w:r w:rsidRPr="00C56265">
          <w:rPr>
            <w:rFonts w:ascii="Verdana" w:eastAsia="Times New Roman" w:hAnsi="Verdana" w:cs="Times New Roman"/>
            <w:color w:val="C00000"/>
            <w:sz w:val="20"/>
            <w:lang w:eastAsia="en-IN"/>
          </w:rPr>
          <w:t>2</w:t>
        </w:r>
        <w:r w:rsidRPr="00C56265">
          <w:rPr>
            <w:rFonts w:ascii="Verdana" w:eastAsia="Times New Roman" w:hAnsi="Verdana" w:cs="Times New Roman"/>
            <w:color w:val="000000"/>
            <w:sz w:val="20"/>
            <w:szCs w:val="20"/>
            <w:bdr w:val="none" w:sz="0" w:space="0" w:color="auto" w:frame="1"/>
            <w:lang w:eastAsia="en-IN"/>
          </w:rPr>
          <w:t>,fin,fin.available());  </w:t>
        </w:r>
      </w:ins>
    </w:p>
    <w:p w:rsidR="00C56265" w:rsidRPr="00C56265" w:rsidRDefault="00C56265" w:rsidP="00C56265">
      <w:pPr>
        <w:numPr>
          <w:ilvl w:val="0"/>
          <w:numId w:val="3"/>
        </w:numPr>
        <w:shd w:val="clear" w:color="auto" w:fill="FFFFFF"/>
        <w:spacing w:after="0" w:line="315" w:lineRule="atLeast"/>
        <w:ind w:left="0"/>
        <w:rPr>
          <w:ins w:id="30" w:author="Unknown"/>
          <w:rFonts w:ascii="Verdana" w:eastAsia="Times New Roman" w:hAnsi="Verdana" w:cs="Times New Roman"/>
          <w:color w:val="000000"/>
          <w:sz w:val="20"/>
          <w:szCs w:val="20"/>
          <w:lang w:eastAsia="en-IN"/>
        </w:rPr>
      </w:pPr>
      <w:ins w:id="31" w:author="Unknown">
        <w:r w:rsidRPr="00C56265">
          <w:rPr>
            <w:rFonts w:ascii="Verdana" w:eastAsia="Times New Roman" w:hAnsi="Verdana" w:cs="Times New Roman"/>
            <w:b/>
            <w:bCs/>
            <w:color w:val="006699"/>
            <w:sz w:val="20"/>
            <w:lang w:eastAsia="en-IN"/>
          </w:rPr>
          <w:t>int</w:t>
        </w:r>
        <w:r w:rsidRPr="00C56265">
          <w:rPr>
            <w:rFonts w:ascii="Verdana" w:eastAsia="Times New Roman" w:hAnsi="Verdana" w:cs="Times New Roman"/>
            <w:color w:val="000000"/>
            <w:sz w:val="20"/>
            <w:szCs w:val="20"/>
            <w:bdr w:val="none" w:sz="0" w:space="0" w:color="auto" w:frame="1"/>
            <w:lang w:eastAsia="en-IN"/>
          </w:rPr>
          <w:t> i=ps.executeUpdate();  </w:t>
        </w:r>
      </w:ins>
    </w:p>
    <w:p w:rsidR="00C56265" w:rsidRPr="00C56265" w:rsidRDefault="00C56265" w:rsidP="00C56265">
      <w:pPr>
        <w:numPr>
          <w:ilvl w:val="0"/>
          <w:numId w:val="3"/>
        </w:numPr>
        <w:shd w:val="clear" w:color="auto" w:fill="FFFFFF"/>
        <w:spacing w:after="0" w:line="315" w:lineRule="atLeast"/>
        <w:ind w:left="0"/>
        <w:rPr>
          <w:ins w:id="32" w:author="Unknown"/>
          <w:rFonts w:ascii="Verdana" w:eastAsia="Times New Roman" w:hAnsi="Verdana" w:cs="Times New Roman"/>
          <w:color w:val="000000"/>
          <w:sz w:val="20"/>
          <w:szCs w:val="20"/>
          <w:lang w:eastAsia="en-IN"/>
        </w:rPr>
      </w:pPr>
      <w:ins w:id="33" w:author="Unknown">
        <w:r w:rsidRPr="00C56265">
          <w:rPr>
            <w:rFonts w:ascii="Verdana" w:eastAsia="Times New Roman" w:hAnsi="Verdana" w:cs="Times New Roman"/>
            <w:color w:val="000000"/>
            <w:sz w:val="20"/>
            <w:szCs w:val="20"/>
            <w:bdr w:val="none" w:sz="0" w:space="0" w:color="auto" w:frame="1"/>
            <w:lang w:eastAsia="en-IN"/>
          </w:rPr>
          <w:lastRenderedPageBreak/>
          <w:t>System.out.println(i+</w:t>
        </w:r>
        <w:r w:rsidRPr="00C56265">
          <w:rPr>
            <w:rFonts w:ascii="Verdana" w:eastAsia="Times New Roman" w:hAnsi="Verdana" w:cs="Times New Roman"/>
            <w:color w:val="0000FF"/>
            <w:sz w:val="20"/>
            <w:lang w:eastAsia="en-IN"/>
          </w:rPr>
          <w:t>" records affected"</w:t>
        </w:r>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numPr>
          <w:ilvl w:val="0"/>
          <w:numId w:val="3"/>
        </w:numPr>
        <w:shd w:val="clear" w:color="auto" w:fill="FFFFFF"/>
        <w:spacing w:after="0" w:line="315" w:lineRule="atLeast"/>
        <w:ind w:left="0"/>
        <w:rPr>
          <w:ins w:id="34" w:author="Unknown"/>
          <w:rFonts w:ascii="Verdana" w:eastAsia="Times New Roman" w:hAnsi="Verdana" w:cs="Times New Roman"/>
          <w:color w:val="000000"/>
          <w:sz w:val="20"/>
          <w:szCs w:val="20"/>
          <w:lang w:eastAsia="en-IN"/>
        </w:rPr>
      </w:pPr>
      <w:ins w:id="35" w:author="Unknown">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numPr>
          <w:ilvl w:val="0"/>
          <w:numId w:val="3"/>
        </w:numPr>
        <w:shd w:val="clear" w:color="auto" w:fill="FFFFFF"/>
        <w:spacing w:after="0" w:line="315" w:lineRule="atLeast"/>
        <w:ind w:left="0"/>
        <w:rPr>
          <w:ins w:id="36" w:author="Unknown"/>
          <w:rFonts w:ascii="Verdana" w:eastAsia="Times New Roman" w:hAnsi="Verdana" w:cs="Times New Roman"/>
          <w:color w:val="000000"/>
          <w:sz w:val="20"/>
          <w:szCs w:val="20"/>
          <w:lang w:eastAsia="en-IN"/>
        </w:rPr>
      </w:pPr>
      <w:ins w:id="37" w:author="Unknown">
        <w:r w:rsidRPr="00C56265">
          <w:rPr>
            <w:rFonts w:ascii="Verdana" w:eastAsia="Times New Roman" w:hAnsi="Verdana" w:cs="Times New Roman"/>
            <w:color w:val="000000"/>
            <w:sz w:val="20"/>
            <w:szCs w:val="20"/>
            <w:bdr w:val="none" w:sz="0" w:space="0" w:color="auto" w:frame="1"/>
            <w:lang w:eastAsia="en-IN"/>
          </w:rPr>
          <w:t>con.close();  </w:t>
        </w:r>
      </w:ins>
    </w:p>
    <w:p w:rsidR="00C56265" w:rsidRPr="00C56265" w:rsidRDefault="00C56265" w:rsidP="00C56265">
      <w:pPr>
        <w:numPr>
          <w:ilvl w:val="0"/>
          <w:numId w:val="3"/>
        </w:numPr>
        <w:shd w:val="clear" w:color="auto" w:fill="FFFFFF"/>
        <w:spacing w:after="0" w:line="315" w:lineRule="atLeast"/>
        <w:ind w:left="0"/>
        <w:rPr>
          <w:ins w:id="38" w:author="Unknown"/>
          <w:rFonts w:ascii="Verdana" w:eastAsia="Times New Roman" w:hAnsi="Verdana" w:cs="Times New Roman"/>
          <w:color w:val="000000"/>
          <w:sz w:val="20"/>
          <w:szCs w:val="20"/>
          <w:lang w:eastAsia="en-IN"/>
        </w:rPr>
      </w:pPr>
      <w:ins w:id="39" w:author="Unknown">
        <w:r w:rsidRPr="00C56265">
          <w:rPr>
            <w:rFonts w:ascii="Verdana" w:eastAsia="Times New Roman" w:hAnsi="Verdana" w:cs="Times New Roman"/>
            <w:color w:val="000000"/>
            <w:sz w:val="20"/>
            <w:szCs w:val="20"/>
            <w:bdr w:val="none" w:sz="0" w:space="0" w:color="auto" w:frame="1"/>
            <w:lang w:eastAsia="en-IN"/>
          </w:rPr>
          <w:t>}</w:t>
        </w:r>
        <w:r w:rsidRPr="00C56265">
          <w:rPr>
            <w:rFonts w:ascii="Verdana" w:eastAsia="Times New Roman" w:hAnsi="Verdana" w:cs="Times New Roman"/>
            <w:b/>
            <w:bCs/>
            <w:color w:val="006699"/>
            <w:sz w:val="20"/>
            <w:lang w:eastAsia="en-IN"/>
          </w:rPr>
          <w:t>catch</w:t>
        </w:r>
        <w:r w:rsidRPr="00C56265">
          <w:rPr>
            <w:rFonts w:ascii="Verdana" w:eastAsia="Times New Roman" w:hAnsi="Verdana" w:cs="Times New Roman"/>
            <w:color w:val="000000"/>
            <w:sz w:val="20"/>
            <w:szCs w:val="20"/>
            <w:bdr w:val="none" w:sz="0" w:space="0" w:color="auto" w:frame="1"/>
            <w:lang w:eastAsia="en-IN"/>
          </w:rPr>
          <w:t> (Exception e) {e.printStackTrace();}  </w:t>
        </w:r>
      </w:ins>
    </w:p>
    <w:p w:rsidR="00C56265" w:rsidRPr="00C56265" w:rsidRDefault="00C56265" w:rsidP="00C56265">
      <w:pPr>
        <w:numPr>
          <w:ilvl w:val="0"/>
          <w:numId w:val="3"/>
        </w:numPr>
        <w:shd w:val="clear" w:color="auto" w:fill="FFFFFF"/>
        <w:spacing w:after="0" w:line="315" w:lineRule="atLeast"/>
        <w:ind w:left="0"/>
        <w:rPr>
          <w:ins w:id="40" w:author="Unknown"/>
          <w:rFonts w:ascii="Verdana" w:eastAsia="Times New Roman" w:hAnsi="Verdana" w:cs="Times New Roman"/>
          <w:color w:val="000000"/>
          <w:sz w:val="20"/>
          <w:szCs w:val="20"/>
          <w:lang w:eastAsia="en-IN"/>
        </w:rPr>
      </w:pPr>
      <w:ins w:id="41" w:author="Unknown">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numPr>
          <w:ilvl w:val="0"/>
          <w:numId w:val="3"/>
        </w:numPr>
        <w:shd w:val="clear" w:color="auto" w:fill="FFFFFF"/>
        <w:spacing w:after="120" w:line="315" w:lineRule="atLeast"/>
        <w:ind w:left="0"/>
        <w:rPr>
          <w:ins w:id="42" w:author="Unknown"/>
          <w:rFonts w:ascii="Verdana" w:eastAsia="Times New Roman" w:hAnsi="Verdana" w:cs="Times New Roman"/>
          <w:color w:val="000000"/>
          <w:sz w:val="20"/>
          <w:szCs w:val="20"/>
          <w:lang w:eastAsia="en-IN"/>
        </w:rPr>
      </w:pPr>
      <w:ins w:id="43" w:author="Unknown">
        <w:r w:rsidRPr="00C56265">
          <w:rPr>
            <w:rFonts w:ascii="Verdana" w:eastAsia="Times New Roman" w:hAnsi="Verdana" w:cs="Times New Roman"/>
            <w:color w:val="000000"/>
            <w:sz w:val="20"/>
            <w:szCs w:val="20"/>
            <w:bdr w:val="none" w:sz="0" w:space="0" w:color="auto" w:frame="1"/>
            <w:lang w:eastAsia="en-IN"/>
          </w:rPr>
          <w:t>}  </w:t>
        </w:r>
      </w:ins>
    </w:p>
    <w:p w:rsidR="00C56265" w:rsidRPr="00C56265" w:rsidRDefault="00C56265" w:rsidP="00C56265">
      <w:pPr>
        <w:shd w:val="clear" w:color="auto" w:fill="FFFFFF"/>
        <w:spacing w:before="100" w:beforeAutospacing="1" w:after="100" w:afterAutospacing="1" w:line="240" w:lineRule="auto"/>
        <w:rPr>
          <w:ins w:id="44" w:author="Unknown"/>
          <w:rFonts w:ascii="Verdana" w:eastAsia="Times New Roman" w:hAnsi="Verdana" w:cs="Times New Roman"/>
          <w:color w:val="000000"/>
          <w:sz w:val="20"/>
          <w:szCs w:val="20"/>
          <w:lang w:eastAsia="en-IN"/>
        </w:rPr>
      </w:pPr>
      <w:ins w:id="45" w:author="Unknown">
        <w:r w:rsidRPr="00C56265">
          <w:rPr>
            <w:rFonts w:ascii="Verdana" w:eastAsia="Times New Roman" w:hAnsi="Verdana" w:cs="Times New Roman"/>
            <w:color w:val="000000"/>
            <w:sz w:val="20"/>
            <w:szCs w:val="20"/>
            <w:lang w:eastAsia="en-IN"/>
          </w:rPr>
          <w:t>If you see the table, record is stored in the database but image will not be shown. To do so, you need to retrieve the image from the database which we are covering in the next page.</w:t>
        </w:r>
      </w:ins>
    </w:p>
    <w:p w:rsidR="00C342F3" w:rsidRDefault="00C342F3"/>
    <w:sectPr w:rsidR="00C342F3" w:rsidSect="00C342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7233"/>
    <w:multiLevelType w:val="multilevel"/>
    <w:tmpl w:val="C478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315E54"/>
    <w:multiLevelType w:val="multilevel"/>
    <w:tmpl w:val="28D8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0B2E27"/>
    <w:multiLevelType w:val="multilevel"/>
    <w:tmpl w:val="8BBE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6265"/>
    <w:rsid w:val="00C342F3"/>
    <w:rsid w:val="00C562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F3"/>
  </w:style>
  <w:style w:type="paragraph" w:styleId="Heading1">
    <w:name w:val="heading 1"/>
    <w:basedOn w:val="Normal"/>
    <w:link w:val="Heading1Char"/>
    <w:uiPriority w:val="9"/>
    <w:qFormat/>
    <w:rsid w:val="00C562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62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62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2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62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62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6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C56265"/>
  </w:style>
  <w:style w:type="character" w:customStyle="1" w:styleId="keyword">
    <w:name w:val="keyword"/>
    <w:basedOn w:val="DefaultParagraphFont"/>
    <w:rsid w:val="00C56265"/>
  </w:style>
  <w:style w:type="character" w:customStyle="1" w:styleId="string">
    <w:name w:val="string"/>
    <w:basedOn w:val="DefaultParagraphFont"/>
    <w:rsid w:val="00C56265"/>
  </w:style>
</w:styles>
</file>

<file path=word/webSettings.xml><?xml version="1.0" encoding="utf-8"?>
<w:webSettings xmlns:r="http://schemas.openxmlformats.org/officeDocument/2006/relationships" xmlns:w="http://schemas.openxmlformats.org/wordprocessingml/2006/main">
  <w:divs>
    <w:div w:id="175728464">
      <w:bodyDiv w:val="1"/>
      <w:marLeft w:val="0"/>
      <w:marRight w:val="0"/>
      <w:marTop w:val="0"/>
      <w:marBottom w:val="0"/>
      <w:divBdr>
        <w:top w:val="none" w:sz="0" w:space="0" w:color="auto"/>
        <w:left w:val="none" w:sz="0" w:space="0" w:color="auto"/>
        <w:bottom w:val="none" w:sz="0" w:space="0" w:color="auto"/>
        <w:right w:val="none" w:sz="0" w:space="0" w:color="auto"/>
      </w:divBdr>
      <w:divsChild>
        <w:div w:id="8872185">
          <w:marLeft w:val="0"/>
          <w:marRight w:val="0"/>
          <w:marTop w:val="0"/>
          <w:marBottom w:val="120"/>
          <w:divBdr>
            <w:top w:val="single" w:sz="6" w:space="0" w:color="D5DDC6"/>
            <w:left w:val="single" w:sz="24" w:space="0" w:color="66BB55"/>
            <w:bottom w:val="single" w:sz="6" w:space="0" w:color="D5DDC6"/>
            <w:right w:val="single" w:sz="6" w:space="0" w:color="D5DDC6"/>
          </w:divBdr>
        </w:div>
        <w:div w:id="2025085496">
          <w:marLeft w:val="0"/>
          <w:marRight w:val="0"/>
          <w:marTop w:val="0"/>
          <w:marBottom w:val="120"/>
          <w:divBdr>
            <w:top w:val="single" w:sz="6" w:space="0" w:color="D5DDC6"/>
            <w:left w:val="single" w:sz="24" w:space="0" w:color="66BB55"/>
            <w:bottom w:val="single" w:sz="6" w:space="0" w:color="D5DDC6"/>
            <w:right w:val="single" w:sz="6" w:space="0" w:color="D5DDC6"/>
          </w:divBdr>
        </w:div>
        <w:div w:id="15310696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2019-07-12T01:02:00Z</dcterms:created>
  <dcterms:modified xsi:type="dcterms:W3CDTF">2019-07-12T01:03:00Z</dcterms:modified>
</cp:coreProperties>
</file>