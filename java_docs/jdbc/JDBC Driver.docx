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BE" w:rsidRPr="008206BE" w:rsidRDefault="008206BE" w:rsidP="008206B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8206B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JDBC Driver</w:t>
      </w:r>
    </w:p>
    <w:p w:rsidR="008206BE" w:rsidRPr="008206BE" w:rsidRDefault="008206BE" w:rsidP="008206B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5" w:history="1">
        <w:r w:rsidRPr="008206BE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JDBC Drivers</w:t>
        </w:r>
      </w:hyperlink>
    </w:p>
    <w:p w:rsidR="008206BE" w:rsidRPr="008206BE" w:rsidRDefault="008206BE" w:rsidP="008206BE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6" w:anchor="driver1" w:history="1">
        <w:r w:rsidRPr="008206BE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JDBC-ODBC bridge driver</w:t>
        </w:r>
      </w:hyperlink>
    </w:p>
    <w:p w:rsidR="008206BE" w:rsidRPr="008206BE" w:rsidRDefault="008206BE" w:rsidP="008206BE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7" w:anchor="driver2" w:history="1">
        <w:r w:rsidRPr="008206BE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Native-API driver</w:t>
        </w:r>
      </w:hyperlink>
    </w:p>
    <w:p w:rsidR="008206BE" w:rsidRPr="008206BE" w:rsidRDefault="008206BE" w:rsidP="008206BE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8" w:anchor="driver3" w:history="1">
        <w:r w:rsidRPr="008206BE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Network Protocol driver</w:t>
        </w:r>
      </w:hyperlink>
    </w:p>
    <w:p w:rsidR="008206BE" w:rsidRPr="008206BE" w:rsidRDefault="008206BE" w:rsidP="008206BE"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hyperlink r:id="rId9" w:anchor="driver4" w:history="1">
        <w:r w:rsidRPr="008206BE">
          <w:rPr>
            <w:rFonts w:ascii="Times New Roman" w:eastAsia="Times New Roman" w:hAnsi="Times New Roman" w:cs="Times New Roman"/>
            <w:color w:val="008000"/>
            <w:sz w:val="23"/>
            <w:u w:val="single"/>
            <w:lang w:eastAsia="en-IN"/>
          </w:rPr>
          <w:t>Thin driver</w:t>
        </w:r>
      </w:hyperlink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206BE" w:rsidRPr="008206BE" w:rsidTr="008206B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06BE" w:rsidRPr="008206BE" w:rsidRDefault="008206BE" w:rsidP="008206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JDBC Driver is a software component that enables java application to interact with the database. There are 4 types of JDBC drivers:</w:t>
            </w:r>
          </w:p>
          <w:p w:rsidR="008206BE" w:rsidRPr="008206BE" w:rsidRDefault="008206BE" w:rsidP="008206B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JDBC-ODBC bridge driver</w:t>
            </w:r>
          </w:p>
          <w:p w:rsidR="008206BE" w:rsidRPr="008206BE" w:rsidRDefault="008206BE" w:rsidP="008206B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Native-API driver (partially java driver)</w:t>
            </w:r>
          </w:p>
          <w:p w:rsidR="008206BE" w:rsidRPr="008206BE" w:rsidRDefault="008206BE" w:rsidP="008206B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Network Protocol driver (fully java driver)</w:t>
            </w:r>
          </w:p>
          <w:p w:rsidR="008206BE" w:rsidRPr="008206BE" w:rsidRDefault="008206BE" w:rsidP="008206B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Thin driver (fully java driver)</w:t>
            </w:r>
          </w:p>
        </w:tc>
      </w:tr>
    </w:tbl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206B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1) JDBC-ODBC bridge driver</w:t>
      </w:r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206BE" w:rsidRPr="008206BE" w:rsidTr="008206B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06BE" w:rsidRPr="008206BE" w:rsidRDefault="008206BE" w:rsidP="008206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JDBC-ODBC bridge driver uses ODBC driver to connect to the database. The JDBC-ODBC bridge driver converts JDBC method calls into the ODBC function calls. This is now discouraged because of thin driver.</w:t>
            </w:r>
          </w:p>
        </w:tc>
      </w:tr>
    </w:tbl>
    <w:p w:rsidR="008206BE" w:rsidRPr="008206BE" w:rsidRDefault="008206BE" w:rsidP="0082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134225" cy="3657600"/>
            <wp:effectExtent l="19050" t="0" r="9525" b="0"/>
            <wp:docPr id="1" name="Picture 1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BE" w:rsidRPr="008206BE" w:rsidRDefault="008206BE" w:rsidP="008206BE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  <w:lang w:eastAsia="en-IN"/>
        </w:rPr>
      </w:pPr>
      <w:r w:rsidRPr="008206BE">
        <w:rPr>
          <w:rFonts w:ascii="Arial" w:eastAsia="Times New Roman" w:hAnsi="Arial" w:cs="Arial"/>
          <w:color w:val="008000"/>
          <w:sz w:val="21"/>
          <w:szCs w:val="21"/>
          <w:lang w:eastAsia="en-IN"/>
        </w:rPr>
        <w:t>In Java 8, the JDBC-ODBC Bridge has been removed.</w:t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206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Oracle does not support the JDBC-ODBC Bridge from Java 8. Oracle recommends that you use JDBC drivers provided by the vendor of your database instead of the JDBC-ODBC Bridge.</w:t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8206B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Advantages:</w:t>
      </w:r>
    </w:p>
    <w:p w:rsidR="008206BE" w:rsidRPr="008206BE" w:rsidRDefault="008206BE" w:rsidP="008206B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206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easy to use.</w:t>
      </w:r>
    </w:p>
    <w:p w:rsidR="008206BE" w:rsidRPr="008206BE" w:rsidRDefault="008206BE" w:rsidP="008206BE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206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can be easily connected to any database.</w:t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8206BE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Disadvantages:</w:t>
      </w:r>
    </w:p>
    <w:p w:rsidR="008206BE" w:rsidRPr="008206BE" w:rsidRDefault="008206BE" w:rsidP="008206B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206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Performance degraded because JDBC method call is converted into the ODBC function calls.</w:t>
      </w:r>
    </w:p>
    <w:p w:rsidR="008206BE" w:rsidRPr="008206BE" w:rsidRDefault="008206BE" w:rsidP="008206B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206B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ODBC driver needs to be installed on the client machine.</w:t>
      </w:r>
    </w:p>
    <w:p w:rsidR="008206BE" w:rsidRPr="008206BE" w:rsidRDefault="008206BE" w:rsidP="0082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6B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0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" w:author="Unknown">
        <w:r w:rsidRPr="008206BE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2) Native-API driver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206BE" w:rsidRPr="008206BE" w:rsidTr="008206B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06BE" w:rsidRPr="008206BE" w:rsidRDefault="008206BE" w:rsidP="008206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Native API driver uses the client-side libraries of the database. The driver converts JDBC method calls into native calls of the database API. It is not written entirely in java.</w:t>
            </w:r>
          </w:p>
        </w:tc>
      </w:tr>
    </w:tbl>
    <w:p w:rsidR="008206BE" w:rsidRPr="008206BE" w:rsidRDefault="008206BE" w:rsidP="008206BE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05450" cy="3657600"/>
            <wp:effectExtent l="19050" t="0" r="0" b="0"/>
            <wp:docPr id="3" name="Picture 3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4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Advantage:</w:t>
        </w:r>
      </w:ins>
    </w:p>
    <w:p w:rsidR="008206BE" w:rsidRPr="008206BE" w:rsidRDefault="008206BE" w:rsidP="008206B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6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performance upgraded than JDBC-ODBC bridge driver.</w: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7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8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lastRenderedPageBreak/>
          <w:t>Disadvantage:</w:t>
        </w:r>
      </w:ins>
    </w:p>
    <w:p w:rsidR="008206BE" w:rsidRPr="008206BE" w:rsidRDefault="008206BE" w:rsidP="008206B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ins w:id="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0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Native driver needs to be installed on the each client machine.</w:t>
        </w:r>
      </w:ins>
    </w:p>
    <w:p w:rsidR="008206BE" w:rsidRPr="008206BE" w:rsidRDefault="008206BE" w:rsidP="008206B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ins w:id="1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2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Vendor client library needs to be installed on client machine.</w:t>
        </w:r>
      </w:ins>
    </w:p>
    <w:p w:rsidR="008206BE" w:rsidRPr="008206BE" w:rsidRDefault="008206BE" w:rsidP="008206BE">
      <w:pPr>
        <w:spacing w:after="0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14" w:author="Unknown">
        <w:r w:rsidRPr="008206BE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pict>
            <v:rect id="_x0000_i1026" style="width:0;height:.75pt" o:hralign="center" o:hrstd="t" o:hrnoshade="t" o:hr="t" fillcolor="#d4d4d4" stroked="f"/>
          </w:pic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15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16" w:author="Unknown">
        <w:r w:rsidRPr="008206BE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3) Network Protocol driver</w: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240" w:lineRule="auto"/>
        <w:rPr>
          <w:ins w:id="17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18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The Network Protocol driver uses middleware (application server) that converts JDBC calls directly or indirectly into the vendor-specific database protocol. It is fully written in java.</w:t>
        </w:r>
      </w:ins>
    </w:p>
    <w:p w:rsidR="008206BE" w:rsidRPr="008206BE" w:rsidRDefault="008206BE" w:rsidP="008206BE">
      <w:pPr>
        <w:spacing w:after="0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43650" cy="3848100"/>
            <wp:effectExtent l="19050" t="0" r="0" b="0"/>
            <wp:docPr id="5" name="Picture 5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0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21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Advantage:</w:t>
        </w:r>
      </w:ins>
    </w:p>
    <w:p w:rsidR="008206BE" w:rsidRPr="008206BE" w:rsidRDefault="008206BE" w:rsidP="008206BE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ins w:id="22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3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No client side library is required because of application server that can perform many tasks like auditing, load balancing, logging etc.</w: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24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25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Disadvantages:</w:t>
        </w:r>
      </w:ins>
    </w:p>
    <w:p w:rsidR="008206BE" w:rsidRPr="008206BE" w:rsidRDefault="008206BE" w:rsidP="008206B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7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Network support is required on client machine.</w:t>
        </w:r>
      </w:ins>
    </w:p>
    <w:p w:rsidR="008206BE" w:rsidRPr="008206BE" w:rsidRDefault="008206BE" w:rsidP="008206B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ins w:id="28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29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Requires database-specific coding to be done in the middle tier.</w:t>
        </w:r>
      </w:ins>
    </w:p>
    <w:p w:rsidR="008206BE" w:rsidRPr="008206BE" w:rsidRDefault="008206BE" w:rsidP="008206B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ins w:id="30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31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Maintenance of Network Protocol driver becomes costly because it requires database-specific coding to be done in the middle tier.</w:t>
        </w:r>
      </w:ins>
    </w:p>
    <w:p w:rsidR="008206BE" w:rsidRPr="008206BE" w:rsidRDefault="008206BE" w:rsidP="008206BE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33" w:author="Unknown">
        <w:r w:rsidRPr="008206BE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lastRenderedPageBreak/>
          <w:pict>
            <v:rect id="_x0000_i1027" style="width:0;height:.75pt" o:hralign="center" o:hrstd="t" o:hrnoshade="t" o:hr="t" fillcolor="#d4d4d4" stroked="f"/>
          </w:pic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4" w:author="Unknown"/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ins w:id="35" w:author="Unknown">
        <w:r w:rsidRPr="008206BE">
          <w:rPr>
            <w:rFonts w:ascii="Helvetica" w:eastAsia="Times New Roman" w:hAnsi="Helvetica" w:cs="Helvetica"/>
            <w:color w:val="610B4B"/>
            <w:sz w:val="32"/>
            <w:szCs w:val="32"/>
            <w:lang w:eastAsia="en-IN"/>
          </w:rPr>
          <w:t>4) Thin driver</w:t>
        </w:r>
      </w:ins>
    </w:p>
    <w:tbl>
      <w:tblPr>
        <w:tblW w:w="145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33"/>
      </w:tblGrid>
      <w:tr w:rsidR="008206BE" w:rsidRPr="008206BE" w:rsidTr="008206B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06BE" w:rsidRPr="008206BE" w:rsidRDefault="008206BE" w:rsidP="008206B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206B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thin driver converts JDBC calls directly into the vendor-specific database protocol. That is why it is known as thin driver. It is fully written in Java language.</w:t>
            </w:r>
          </w:p>
        </w:tc>
      </w:tr>
    </w:tbl>
    <w:p w:rsidR="008206BE" w:rsidRPr="008206BE" w:rsidRDefault="008206BE" w:rsidP="008206BE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76800" cy="3981450"/>
            <wp:effectExtent l="19050" t="0" r="0" b="0"/>
            <wp:docPr id="7" name="Picture 7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n driv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37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38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Advantage:</w:t>
        </w:r>
      </w:ins>
    </w:p>
    <w:p w:rsidR="008206BE" w:rsidRPr="008206BE" w:rsidRDefault="008206BE" w:rsidP="008206BE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ins w:id="39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0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Better performance than all other drivers.</w:t>
        </w:r>
      </w:ins>
    </w:p>
    <w:p w:rsidR="008206BE" w:rsidRPr="008206BE" w:rsidRDefault="008206BE" w:rsidP="008206BE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ins w:id="41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2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No software is required at client side or server side.</w:t>
        </w:r>
      </w:ins>
    </w:p>
    <w:p w:rsidR="008206BE" w:rsidRPr="008206BE" w:rsidRDefault="008206BE" w:rsidP="008206BE">
      <w:pPr>
        <w:shd w:val="clear" w:color="auto" w:fill="FFFFFF"/>
        <w:spacing w:before="100" w:beforeAutospacing="1" w:after="100" w:afterAutospacing="1" w:line="312" w:lineRule="atLeast"/>
        <w:outlineLvl w:val="2"/>
        <w:rPr>
          <w:ins w:id="43" w:author="Unknown"/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ins w:id="44" w:author="Unknown">
        <w:r w:rsidRPr="008206BE">
          <w:rPr>
            <w:rFonts w:ascii="Helvetica" w:eastAsia="Times New Roman" w:hAnsi="Helvetica" w:cs="Helvetica"/>
            <w:color w:val="610B4B"/>
            <w:sz w:val="26"/>
            <w:szCs w:val="26"/>
            <w:lang w:eastAsia="en-IN"/>
          </w:rPr>
          <w:t>Disadvantage:</w:t>
        </w:r>
      </w:ins>
    </w:p>
    <w:p w:rsidR="008206BE" w:rsidRPr="008206BE" w:rsidRDefault="008206BE" w:rsidP="008206BE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ins w:id="45" w:author="Unknown"/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ins w:id="46" w:author="Unknown">
        <w:r w:rsidRPr="008206BE">
          <w:rPr>
            <w:rFonts w:ascii="Verdana" w:eastAsia="Times New Roman" w:hAnsi="Verdana" w:cs="Times New Roman"/>
            <w:color w:val="000000"/>
            <w:sz w:val="20"/>
            <w:szCs w:val="20"/>
            <w:lang w:eastAsia="en-IN"/>
          </w:rPr>
          <w:t>Drivers depend on the Database.</w:t>
        </w:r>
      </w:ins>
    </w:p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EB2"/>
    <w:multiLevelType w:val="multilevel"/>
    <w:tmpl w:val="8DB27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407338"/>
    <w:multiLevelType w:val="multilevel"/>
    <w:tmpl w:val="0BCE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E11421"/>
    <w:multiLevelType w:val="multilevel"/>
    <w:tmpl w:val="CC56A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469665C"/>
    <w:multiLevelType w:val="multilevel"/>
    <w:tmpl w:val="46103E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2D0326A"/>
    <w:multiLevelType w:val="multilevel"/>
    <w:tmpl w:val="6EBA4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11F2B79"/>
    <w:multiLevelType w:val="multilevel"/>
    <w:tmpl w:val="1262BB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28A01E5"/>
    <w:multiLevelType w:val="multilevel"/>
    <w:tmpl w:val="BF5CC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6B031E0"/>
    <w:multiLevelType w:val="multilevel"/>
    <w:tmpl w:val="47BA33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A0624F7"/>
    <w:multiLevelType w:val="multilevel"/>
    <w:tmpl w:val="9142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E9664F"/>
    <w:multiLevelType w:val="multilevel"/>
    <w:tmpl w:val="80468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06BE"/>
    <w:rsid w:val="008206BE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820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0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06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06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06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06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699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dbc-driver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dbc-driver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dbc-driver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javatpoint.com/jdbc-driv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dbc-driv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2019-07-09T01:10:00Z</dcterms:created>
  <dcterms:modified xsi:type="dcterms:W3CDTF">2019-07-09T01:11:00Z</dcterms:modified>
</cp:coreProperties>
</file>