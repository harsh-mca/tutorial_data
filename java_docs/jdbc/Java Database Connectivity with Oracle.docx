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CE2" w:rsidRPr="005A2CE2" w:rsidRDefault="005A2CE2" w:rsidP="005A2CE2">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5A2CE2">
        <w:rPr>
          <w:rFonts w:ascii="Helvetica" w:eastAsia="Times New Roman" w:hAnsi="Helvetica" w:cs="Helvetica"/>
          <w:color w:val="610B38"/>
          <w:kern w:val="36"/>
          <w:sz w:val="44"/>
          <w:szCs w:val="44"/>
          <w:lang w:eastAsia="en-IN"/>
        </w:rPr>
        <w:t>Java Database Connectivity with Oracle</w:t>
      </w:r>
    </w:p>
    <w:tbl>
      <w:tblPr>
        <w:tblW w:w="14533" w:type="dxa"/>
        <w:tblCellSpacing w:w="15" w:type="dxa"/>
        <w:shd w:val="clear" w:color="auto" w:fill="FFFFFF"/>
        <w:tblCellMar>
          <w:top w:w="15" w:type="dxa"/>
          <w:left w:w="15" w:type="dxa"/>
          <w:bottom w:w="15" w:type="dxa"/>
          <w:right w:w="15" w:type="dxa"/>
        </w:tblCellMar>
        <w:tblLook w:val="04A0"/>
      </w:tblPr>
      <w:tblGrid>
        <w:gridCol w:w="14533"/>
      </w:tblGrid>
      <w:tr w:rsidR="005A2CE2" w:rsidRPr="005A2CE2" w:rsidTr="005A2CE2">
        <w:trPr>
          <w:tblCellSpacing w:w="15" w:type="dxa"/>
        </w:trPr>
        <w:tc>
          <w:tcPr>
            <w:tcW w:w="0" w:type="auto"/>
            <w:shd w:val="clear" w:color="auto" w:fill="FFFFFF"/>
            <w:vAlign w:val="center"/>
            <w:hideMark/>
          </w:tcPr>
          <w:p w:rsidR="005A2CE2" w:rsidRDefault="005A2CE2" w:rsidP="005A2CE2">
            <w:pPr>
              <w:spacing w:after="0" w:line="345" w:lineRule="atLeast"/>
              <w:ind w:left="300"/>
              <w:rPr>
                <w:rFonts w:ascii="Verdana" w:eastAsia="Times New Roman" w:hAnsi="Verdana" w:cs="Times New Roman"/>
                <w:color w:val="000000"/>
                <w:sz w:val="20"/>
                <w:szCs w:val="20"/>
                <w:lang w:eastAsia="en-IN"/>
              </w:rPr>
            </w:pPr>
            <w:r w:rsidRPr="005A2CE2">
              <w:rPr>
                <w:rFonts w:ascii="Verdana" w:eastAsia="Times New Roman" w:hAnsi="Verdana" w:cs="Times New Roman"/>
                <w:color w:val="000000"/>
                <w:sz w:val="20"/>
                <w:szCs w:val="20"/>
                <w:lang w:eastAsia="en-IN"/>
              </w:rPr>
              <w:t xml:space="preserve">To connect java application with the oracle database, we need to follow 5 following steps. </w:t>
            </w:r>
          </w:p>
          <w:p w:rsidR="005A2CE2" w:rsidRDefault="005A2CE2" w:rsidP="005A2CE2">
            <w:pPr>
              <w:spacing w:after="0" w:line="345" w:lineRule="atLeast"/>
              <w:ind w:left="300"/>
              <w:rPr>
                <w:rFonts w:ascii="Verdana" w:eastAsia="Times New Roman" w:hAnsi="Verdana" w:cs="Times New Roman"/>
                <w:color w:val="000000"/>
                <w:sz w:val="20"/>
                <w:szCs w:val="20"/>
                <w:lang w:eastAsia="en-IN"/>
              </w:rPr>
            </w:pPr>
            <w:r w:rsidRPr="005A2CE2">
              <w:rPr>
                <w:rFonts w:ascii="Verdana" w:eastAsia="Times New Roman" w:hAnsi="Verdana" w:cs="Times New Roman"/>
                <w:color w:val="000000"/>
                <w:sz w:val="20"/>
                <w:szCs w:val="20"/>
                <w:lang w:eastAsia="en-IN"/>
              </w:rPr>
              <w:t xml:space="preserve">In this example, we are using Oracle 10g as the database. So we need to know following </w:t>
            </w:r>
          </w:p>
          <w:p w:rsidR="005A2CE2" w:rsidRPr="005A2CE2" w:rsidRDefault="005A2CE2" w:rsidP="005A2CE2">
            <w:pPr>
              <w:spacing w:after="0" w:line="345" w:lineRule="atLeast"/>
              <w:ind w:left="300"/>
              <w:rPr>
                <w:rFonts w:ascii="Verdana" w:eastAsia="Times New Roman" w:hAnsi="Verdana" w:cs="Times New Roman"/>
                <w:color w:val="000000"/>
                <w:sz w:val="20"/>
                <w:szCs w:val="20"/>
                <w:lang w:eastAsia="en-IN"/>
              </w:rPr>
            </w:pPr>
            <w:r w:rsidRPr="005A2CE2">
              <w:rPr>
                <w:rFonts w:ascii="Verdana" w:eastAsia="Times New Roman" w:hAnsi="Verdana" w:cs="Times New Roman"/>
                <w:color w:val="000000"/>
                <w:sz w:val="20"/>
                <w:szCs w:val="20"/>
                <w:lang w:eastAsia="en-IN"/>
              </w:rPr>
              <w:t>information for the oracle database:</w:t>
            </w:r>
          </w:p>
          <w:p w:rsidR="005A2CE2" w:rsidRPr="005A2CE2" w:rsidRDefault="005A2CE2" w:rsidP="005A2CE2">
            <w:pPr>
              <w:numPr>
                <w:ilvl w:val="0"/>
                <w:numId w:val="1"/>
              </w:numPr>
              <w:spacing w:before="60" w:after="100" w:afterAutospacing="1" w:line="315" w:lineRule="atLeast"/>
              <w:ind w:left="1020"/>
              <w:rPr>
                <w:rFonts w:ascii="Verdana" w:eastAsia="Times New Roman" w:hAnsi="Verdana" w:cs="Times New Roman"/>
                <w:color w:val="000000"/>
                <w:sz w:val="20"/>
                <w:szCs w:val="20"/>
                <w:lang w:eastAsia="en-IN"/>
              </w:rPr>
            </w:pPr>
            <w:r w:rsidRPr="005A2CE2">
              <w:rPr>
                <w:rFonts w:ascii="Verdana" w:eastAsia="Times New Roman" w:hAnsi="Verdana" w:cs="Times New Roman"/>
                <w:b/>
                <w:bCs/>
                <w:color w:val="000000"/>
                <w:sz w:val="20"/>
                <w:lang w:eastAsia="en-IN"/>
              </w:rPr>
              <w:t>Driver class: </w:t>
            </w:r>
            <w:r w:rsidRPr="005A2CE2">
              <w:rPr>
                <w:rFonts w:ascii="Verdana" w:eastAsia="Times New Roman" w:hAnsi="Verdana" w:cs="Times New Roman"/>
                <w:color w:val="000000"/>
                <w:sz w:val="20"/>
                <w:szCs w:val="20"/>
                <w:lang w:eastAsia="en-IN"/>
              </w:rPr>
              <w:t>The driver class for the oracle database is </w:t>
            </w:r>
            <w:proofErr w:type="spellStart"/>
            <w:r w:rsidRPr="005A2CE2">
              <w:rPr>
                <w:rFonts w:ascii="Verdana" w:eastAsia="Times New Roman" w:hAnsi="Verdana" w:cs="Times New Roman"/>
                <w:b/>
                <w:bCs/>
                <w:color w:val="000000"/>
                <w:sz w:val="20"/>
                <w:lang w:eastAsia="en-IN"/>
              </w:rPr>
              <w:t>oracle.jdbc.driver.OracleDriver</w:t>
            </w:r>
            <w:proofErr w:type="spellEnd"/>
            <w:r w:rsidRPr="005A2CE2">
              <w:rPr>
                <w:rFonts w:ascii="Verdana" w:eastAsia="Times New Roman" w:hAnsi="Verdana" w:cs="Times New Roman"/>
                <w:color w:val="000000"/>
                <w:sz w:val="20"/>
                <w:szCs w:val="20"/>
                <w:lang w:eastAsia="en-IN"/>
              </w:rPr>
              <w:t>.</w:t>
            </w:r>
          </w:p>
          <w:p w:rsidR="005A2CE2" w:rsidRDefault="005A2CE2" w:rsidP="005A2CE2">
            <w:pPr>
              <w:numPr>
                <w:ilvl w:val="0"/>
                <w:numId w:val="1"/>
              </w:numPr>
              <w:spacing w:before="60" w:after="100" w:afterAutospacing="1" w:line="315" w:lineRule="atLeast"/>
              <w:ind w:left="1020"/>
              <w:rPr>
                <w:rFonts w:ascii="Verdana" w:eastAsia="Times New Roman" w:hAnsi="Verdana" w:cs="Times New Roman"/>
                <w:color w:val="000000"/>
                <w:sz w:val="20"/>
                <w:szCs w:val="20"/>
                <w:lang w:eastAsia="en-IN"/>
              </w:rPr>
            </w:pPr>
            <w:r w:rsidRPr="005A2CE2">
              <w:rPr>
                <w:rFonts w:ascii="Verdana" w:eastAsia="Times New Roman" w:hAnsi="Verdana" w:cs="Times New Roman"/>
                <w:b/>
                <w:bCs/>
                <w:color w:val="000000"/>
                <w:sz w:val="20"/>
                <w:lang w:eastAsia="en-IN"/>
              </w:rPr>
              <w:t>Connection URL: </w:t>
            </w:r>
            <w:r w:rsidRPr="005A2CE2">
              <w:rPr>
                <w:rFonts w:ascii="Verdana" w:eastAsia="Times New Roman" w:hAnsi="Verdana" w:cs="Times New Roman"/>
                <w:color w:val="000000"/>
                <w:sz w:val="20"/>
                <w:szCs w:val="20"/>
                <w:lang w:eastAsia="en-IN"/>
              </w:rPr>
              <w:t>The connection URL for the oracle10G database is </w:t>
            </w:r>
          </w:p>
          <w:p w:rsidR="005A2CE2" w:rsidRDefault="005A2CE2" w:rsidP="005A2CE2">
            <w:pPr>
              <w:numPr>
                <w:ilvl w:val="0"/>
                <w:numId w:val="1"/>
              </w:numPr>
              <w:spacing w:before="60" w:after="100" w:afterAutospacing="1" w:line="315" w:lineRule="atLeast"/>
              <w:ind w:left="1020"/>
              <w:rPr>
                <w:rFonts w:ascii="Verdana" w:eastAsia="Times New Roman" w:hAnsi="Verdana" w:cs="Times New Roman"/>
                <w:color w:val="000000"/>
                <w:sz w:val="20"/>
                <w:szCs w:val="20"/>
                <w:lang w:eastAsia="en-IN"/>
              </w:rPr>
            </w:pPr>
            <w:proofErr w:type="spellStart"/>
            <w:r w:rsidRPr="005A2CE2">
              <w:rPr>
                <w:rFonts w:ascii="Verdana" w:eastAsia="Times New Roman" w:hAnsi="Verdana" w:cs="Times New Roman"/>
                <w:b/>
                <w:bCs/>
                <w:color w:val="000000"/>
                <w:sz w:val="20"/>
                <w:lang w:eastAsia="en-IN"/>
              </w:rPr>
              <w:t>jdbc:oracle:thin</w:t>
            </w:r>
            <w:proofErr w:type="spellEnd"/>
            <w:r w:rsidRPr="005A2CE2">
              <w:rPr>
                <w:rFonts w:ascii="Verdana" w:eastAsia="Times New Roman" w:hAnsi="Verdana" w:cs="Times New Roman"/>
                <w:b/>
                <w:bCs/>
                <w:color w:val="000000"/>
                <w:sz w:val="20"/>
                <w:lang w:eastAsia="en-IN"/>
              </w:rPr>
              <w:t>:@localhost:1521:xe</w:t>
            </w:r>
            <w:r w:rsidRPr="005A2CE2">
              <w:rPr>
                <w:rFonts w:ascii="Verdana" w:eastAsia="Times New Roman" w:hAnsi="Verdana" w:cs="Times New Roman"/>
                <w:color w:val="000000"/>
                <w:sz w:val="20"/>
                <w:szCs w:val="20"/>
                <w:lang w:eastAsia="en-IN"/>
              </w:rPr>
              <w:t xml:space="preserve"> where </w:t>
            </w:r>
            <w:proofErr w:type="spellStart"/>
            <w:r w:rsidRPr="005A2CE2">
              <w:rPr>
                <w:rFonts w:ascii="Verdana" w:eastAsia="Times New Roman" w:hAnsi="Verdana" w:cs="Times New Roman"/>
                <w:color w:val="000000"/>
                <w:sz w:val="20"/>
                <w:szCs w:val="20"/>
                <w:lang w:eastAsia="en-IN"/>
              </w:rPr>
              <w:t>jdbc</w:t>
            </w:r>
            <w:proofErr w:type="spellEnd"/>
            <w:r w:rsidRPr="005A2CE2">
              <w:rPr>
                <w:rFonts w:ascii="Verdana" w:eastAsia="Times New Roman" w:hAnsi="Verdana" w:cs="Times New Roman"/>
                <w:color w:val="000000"/>
                <w:sz w:val="20"/>
                <w:szCs w:val="20"/>
                <w:lang w:eastAsia="en-IN"/>
              </w:rPr>
              <w:t xml:space="preserve"> is the API, </w:t>
            </w:r>
          </w:p>
          <w:p w:rsidR="005A2CE2" w:rsidRDefault="005A2CE2" w:rsidP="005A2CE2">
            <w:pPr>
              <w:numPr>
                <w:ilvl w:val="0"/>
                <w:numId w:val="1"/>
              </w:numPr>
              <w:spacing w:before="60" w:after="100" w:afterAutospacing="1" w:line="315" w:lineRule="atLeast"/>
              <w:ind w:left="1020"/>
              <w:rPr>
                <w:rFonts w:ascii="Verdana" w:eastAsia="Times New Roman" w:hAnsi="Verdana" w:cs="Times New Roman"/>
                <w:color w:val="000000"/>
                <w:sz w:val="20"/>
                <w:szCs w:val="20"/>
                <w:lang w:eastAsia="en-IN"/>
              </w:rPr>
            </w:pPr>
            <w:r w:rsidRPr="005A2CE2">
              <w:rPr>
                <w:rFonts w:ascii="Verdana" w:eastAsia="Times New Roman" w:hAnsi="Verdana" w:cs="Times New Roman"/>
                <w:color w:val="000000"/>
                <w:sz w:val="20"/>
                <w:szCs w:val="20"/>
                <w:lang w:eastAsia="en-IN"/>
              </w:rPr>
              <w:t xml:space="preserve">oracle is the database, thin is the driver, </w:t>
            </w:r>
            <w:proofErr w:type="spellStart"/>
            <w:r w:rsidRPr="005A2CE2">
              <w:rPr>
                <w:rFonts w:ascii="Verdana" w:eastAsia="Times New Roman" w:hAnsi="Verdana" w:cs="Times New Roman"/>
                <w:color w:val="000000"/>
                <w:sz w:val="20"/>
                <w:szCs w:val="20"/>
                <w:lang w:eastAsia="en-IN"/>
              </w:rPr>
              <w:t>localhost</w:t>
            </w:r>
            <w:proofErr w:type="spellEnd"/>
            <w:r w:rsidRPr="005A2CE2">
              <w:rPr>
                <w:rFonts w:ascii="Verdana" w:eastAsia="Times New Roman" w:hAnsi="Verdana" w:cs="Times New Roman"/>
                <w:color w:val="000000"/>
                <w:sz w:val="20"/>
                <w:szCs w:val="20"/>
                <w:lang w:eastAsia="en-IN"/>
              </w:rPr>
              <w:t xml:space="preserve"> is the server name on which</w:t>
            </w:r>
          </w:p>
          <w:p w:rsidR="005A2CE2" w:rsidRPr="005A2CE2" w:rsidRDefault="005A2CE2" w:rsidP="005A2CE2">
            <w:pPr>
              <w:numPr>
                <w:ilvl w:val="0"/>
                <w:numId w:val="1"/>
              </w:numPr>
              <w:spacing w:before="60" w:after="100" w:afterAutospacing="1" w:line="315" w:lineRule="atLeast"/>
              <w:ind w:left="1020"/>
              <w:rPr>
                <w:rFonts w:ascii="Verdana" w:eastAsia="Times New Roman" w:hAnsi="Verdana" w:cs="Times New Roman"/>
                <w:color w:val="000000"/>
                <w:sz w:val="20"/>
                <w:szCs w:val="20"/>
                <w:lang w:eastAsia="en-IN"/>
              </w:rPr>
            </w:pPr>
            <w:r w:rsidRPr="005A2CE2">
              <w:rPr>
                <w:rFonts w:ascii="Verdana" w:eastAsia="Times New Roman" w:hAnsi="Verdana" w:cs="Times New Roman"/>
                <w:color w:val="000000"/>
                <w:sz w:val="20"/>
                <w:szCs w:val="20"/>
                <w:lang w:eastAsia="en-IN"/>
              </w:rPr>
              <w:t xml:space="preserve"> oracle is running, we may also use IP address, 1521 is the port number and XE is the Oracle service name. You may get all these information from the tnsnames.ora file.</w:t>
            </w:r>
          </w:p>
          <w:p w:rsidR="005A2CE2" w:rsidRPr="005A2CE2" w:rsidRDefault="005A2CE2" w:rsidP="005A2CE2">
            <w:pPr>
              <w:numPr>
                <w:ilvl w:val="0"/>
                <w:numId w:val="1"/>
              </w:numPr>
              <w:spacing w:before="60" w:after="100" w:afterAutospacing="1" w:line="315" w:lineRule="atLeast"/>
              <w:ind w:left="1020"/>
              <w:rPr>
                <w:rFonts w:ascii="Verdana" w:eastAsia="Times New Roman" w:hAnsi="Verdana" w:cs="Times New Roman"/>
                <w:color w:val="000000"/>
                <w:sz w:val="20"/>
                <w:szCs w:val="20"/>
                <w:lang w:eastAsia="en-IN"/>
              </w:rPr>
            </w:pPr>
            <w:r w:rsidRPr="005A2CE2">
              <w:rPr>
                <w:rFonts w:ascii="Verdana" w:eastAsia="Times New Roman" w:hAnsi="Verdana" w:cs="Times New Roman"/>
                <w:b/>
                <w:bCs/>
                <w:color w:val="000000"/>
                <w:sz w:val="20"/>
                <w:lang w:eastAsia="en-IN"/>
              </w:rPr>
              <w:t>Username: </w:t>
            </w:r>
            <w:r w:rsidRPr="005A2CE2">
              <w:rPr>
                <w:rFonts w:ascii="Verdana" w:eastAsia="Times New Roman" w:hAnsi="Verdana" w:cs="Times New Roman"/>
                <w:color w:val="000000"/>
                <w:sz w:val="20"/>
                <w:szCs w:val="20"/>
                <w:lang w:eastAsia="en-IN"/>
              </w:rPr>
              <w:t>The default username for the oracle database is </w:t>
            </w:r>
            <w:r w:rsidRPr="005A2CE2">
              <w:rPr>
                <w:rFonts w:ascii="Verdana" w:eastAsia="Times New Roman" w:hAnsi="Verdana" w:cs="Times New Roman"/>
                <w:b/>
                <w:bCs/>
                <w:color w:val="000000"/>
                <w:sz w:val="20"/>
                <w:lang w:eastAsia="en-IN"/>
              </w:rPr>
              <w:t>system</w:t>
            </w:r>
            <w:r w:rsidRPr="005A2CE2">
              <w:rPr>
                <w:rFonts w:ascii="Verdana" w:eastAsia="Times New Roman" w:hAnsi="Verdana" w:cs="Times New Roman"/>
                <w:color w:val="000000"/>
                <w:sz w:val="20"/>
                <w:szCs w:val="20"/>
                <w:lang w:eastAsia="en-IN"/>
              </w:rPr>
              <w:t>.</w:t>
            </w:r>
          </w:p>
          <w:p w:rsidR="005A2CE2" w:rsidRPr="005A2CE2" w:rsidRDefault="005A2CE2" w:rsidP="005A2CE2">
            <w:pPr>
              <w:numPr>
                <w:ilvl w:val="0"/>
                <w:numId w:val="1"/>
              </w:numPr>
              <w:spacing w:before="60" w:after="100" w:afterAutospacing="1" w:line="315" w:lineRule="atLeast"/>
              <w:ind w:left="1020"/>
              <w:rPr>
                <w:rFonts w:ascii="Verdana" w:eastAsia="Times New Roman" w:hAnsi="Verdana" w:cs="Times New Roman"/>
                <w:color w:val="000000"/>
                <w:sz w:val="20"/>
                <w:szCs w:val="20"/>
                <w:lang w:eastAsia="en-IN"/>
              </w:rPr>
            </w:pPr>
            <w:r w:rsidRPr="005A2CE2">
              <w:rPr>
                <w:rFonts w:ascii="Verdana" w:eastAsia="Times New Roman" w:hAnsi="Verdana" w:cs="Times New Roman"/>
                <w:b/>
                <w:bCs/>
                <w:color w:val="000000"/>
                <w:sz w:val="20"/>
                <w:lang w:eastAsia="en-IN"/>
              </w:rPr>
              <w:t>Password: </w:t>
            </w:r>
            <w:r w:rsidRPr="005A2CE2">
              <w:rPr>
                <w:rFonts w:ascii="Verdana" w:eastAsia="Times New Roman" w:hAnsi="Verdana" w:cs="Times New Roman"/>
                <w:color w:val="000000"/>
                <w:sz w:val="20"/>
                <w:szCs w:val="20"/>
                <w:lang w:eastAsia="en-IN"/>
              </w:rPr>
              <w:t>It is the password given by the user at the time of installing the oracle database.</w:t>
            </w:r>
          </w:p>
        </w:tc>
      </w:tr>
    </w:tbl>
    <w:p w:rsidR="005A2CE2" w:rsidRPr="005A2CE2" w:rsidRDefault="005A2CE2" w:rsidP="005A2CE2">
      <w:pPr>
        <w:spacing w:after="0" w:line="240" w:lineRule="auto"/>
        <w:rPr>
          <w:rFonts w:ascii="Times New Roman" w:eastAsia="Times New Roman" w:hAnsi="Times New Roman" w:cs="Times New Roman"/>
          <w:sz w:val="24"/>
          <w:szCs w:val="24"/>
          <w:lang w:eastAsia="en-IN"/>
        </w:rPr>
      </w:pPr>
    </w:p>
    <w:tbl>
      <w:tblPr>
        <w:tblW w:w="14533" w:type="dxa"/>
        <w:tblCellSpacing w:w="15" w:type="dxa"/>
        <w:shd w:val="clear" w:color="auto" w:fill="FFFFFF"/>
        <w:tblCellMar>
          <w:top w:w="15" w:type="dxa"/>
          <w:left w:w="15" w:type="dxa"/>
          <w:bottom w:w="15" w:type="dxa"/>
          <w:right w:w="15" w:type="dxa"/>
        </w:tblCellMar>
        <w:tblLook w:val="04A0"/>
      </w:tblPr>
      <w:tblGrid>
        <w:gridCol w:w="14533"/>
      </w:tblGrid>
      <w:tr w:rsidR="005A2CE2" w:rsidRPr="005A2CE2" w:rsidTr="005A2CE2">
        <w:trPr>
          <w:tblCellSpacing w:w="15" w:type="dxa"/>
        </w:trPr>
        <w:tc>
          <w:tcPr>
            <w:tcW w:w="0" w:type="auto"/>
            <w:shd w:val="clear" w:color="auto" w:fill="FFFFFF"/>
            <w:vAlign w:val="center"/>
            <w:hideMark/>
          </w:tcPr>
          <w:p w:rsidR="005A2CE2" w:rsidRPr="005A2CE2" w:rsidRDefault="005A2CE2" w:rsidP="005A2CE2">
            <w:pPr>
              <w:spacing w:before="100" w:beforeAutospacing="1" w:after="100" w:afterAutospacing="1" w:line="312" w:lineRule="atLeast"/>
              <w:ind w:left="300"/>
              <w:outlineLvl w:val="2"/>
              <w:rPr>
                <w:rFonts w:ascii="Verdana" w:eastAsia="Times New Roman" w:hAnsi="Verdana" w:cs="Times New Roman"/>
                <w:b/>
                <w:bCs/>
                <w:color w:val="000000"/>
                <w:sz w:val="27"/>
                <w:szCs w:val="27"/>
                <w:lang w:eastAsia="en-IN"/>
              </w:rPr>
            </w:pPr>
            <w:r w:rsidRPr="005A2CE2">
              <w:rPr>
                <w:rFonts w:ascii="Verdana" w:eastAsia="Times New Roman" w:hAnsi="Verdana" w:cs="Times New Roman"/>
                <w:b/>
                <w:bCs/>
                <w:color w:val="000000"/>
                <w:sz w:val="27"/>
                <w:szCs w:val="27"/>
                <w:lang w:eastAsia="en-IN"/>
              </w:rPr>
              <w:t>Create a Table</w:t>
            </w:r>
          </w:p>
          <w:p w:rsidR="005A2CE2" w:rsidRDefault="005A2CE2" w:rsidP="005A2CE2">
            <w:pPr>
              <w:spacing w:after="0" w:line="345" w:lineRule="atLeast"/>
              <w:ind w:left="300"/>
              <w:rPr>
                <w:rFonts w:ascii="Verdana" w:eastAsia="Times New Roman" w:hAnsi="Verdana" w:cs="Times New Roman"/>
                <w:color w:val="000000"/>
                <w:sz w:val="20"/>
                <w:szCs w:val="20"/>
                <w:lang w:eastAsia="en-IN"/>
              </w:rPr>
            </w:pPr>
            <w:r w:rsidRPr="005A2CE2">
              <w:rPr>
                <w:rFonts w:ascii="Verdana" w:eastAsia="Times New Roman" w:hAnsi="Verdana" w:cs="Times New Roman"/>
                <w:color w:val="000000"/>
                <w:sz w:val="20"/>
                <w:szCs w:val="20"/>
                <w:lang w:eastAsia="en-IN"/>
              </w:rPr>
              <w:t xml:space="preserve">Before establishing connection, let's first create a table in oracle database. </w:t>
            </w:r>
          </w:p>
          <w:p w:rsidR="005A2CE2" w:rsidRPr="005A2CE2" w:rsidRDefault="005A2CE2" w:rsidP="005A2CE2">
            <w:pPr>
              <w:spacing w:after="0" w:line="345" w:lineRule="atLeast"/>
              <w:ind w:left="300"/>
              <w:rPr>
                <w:rFonts w:ascii="Verdana" w:eastAsia="Times New Roman" w:hAnsi="Verdana" w:cs="Times New Roman"/>
                <w:color w:val="000000"/>
                <w:sz w:val="20"/>
                <w:szCs w:val="20"/>
                <w:lang w:eastAsia="en-IN"/>
              </w:rPr>
            </w:pPr>
            <w:r w:rsidRPr="005A2CE2">
              <w:rPr>
                <w:rFonts w:ascii="Verdana" w:eastAsia="Times New Roman" w:hAnsi="Verdana" w:cs="Times New Roman"/>
                <w:color w:val="000000"/>
                <w:sz w:val="20"/>
                <w:szCs w:val="20"/>
                <w:lang w:eastAsia="en-IN"/>
              </w:rPr>
              <w:t>Following is the SQL query to create a table.</w:t>
            </w:r>
          </w:p>
        </w:tc>
      </w:tr>
    </w:tbl>
    <w:p w:rsidR="005A2CE2" w:rsidRPr="005A2CE2" w:rsidRDefault="005A2CE2" w:rsidP="005A2CE2">
      <w:pPr>
        <w:numPr>
          <w:ilvl w:val="0"/>
          <w:numId w:val="2"/>
        </w:numPr>
        <w:shd w:val="clear" w:color="auto" w:fill="FFFFFF"/>
        <w:spacing w:after="120" w:line="315" w:lineRule="atLeast"/>
        <w:ind w:left="0"/>
        <w:rPr>
          <w:rFonts w:ascii="Verdana" w:eastAsia="Times New Roman" w:hAnsi="Verdana" w:cs="Times New Roman"/>
          <w:color w:val="000000"/>
          <w:sz w:val="20"/>
          <w:szCs w:val="20"/>
          <w:lang w:eastAsia="en-IN"/>
        </w:rPr>
      </w:pPr>
      <w:r w:rsidRPr="005A2CE2">
        <w:rPr>
          <w:rFonts w:ascii="Verdana" w:eastAsia="Times New Roman" w:hAnsi="Verdana" w:cs="Times New Roman"/>
          <w:color w:val="000000"/>
          <w:sz w:val="20"/>
          <w:szCs w:val="20"/>
          <w:bdr w:val="none" w:sz="0" w:space="0" w:color="auto" w:frame="1"/>
          <w:lang w:eastAsia="en-IN"/>
        </w:rPr>
        <w:t>create table emp(id number(</w:t>
      </w:r>
      <w:r w:rsidRPr="005A2CE2">
        <w:rPr>
          <w:rFonts w:ascii="Verdana" w:eastAsia="Times New Roman" w:hAnsi="Verdana" w:cs="Times New Roman"/>
          <w:color w:val="C00000"/>
          <w:sz w:val="20"/>
          <w:lang w:eastAsia="en-IN"/>
        </w:rPr>
        <w:t>10</w:t>
      </w:r>
      <w:r w:rsidRPr="005A2CE2">
        <w:rPr>
          <w:rFonts w:ascii="Verdana" w:eastAsia="Times New Roman" w:hAnsi="Verdana" w:cs="Times New Roman"/>
          <w:color w:val="000000"/>
          <w:sz w:val="20"/>
          <w:szCs w:val="20"/>
          <w:bdr w:val="none" w:sz="0" w:space="0" w:color="auto" w:frame="1"/>
          <w:lang w:eastAsia="en-IN"/>
        </w:rPr>
        <w:t>),name varchar2(</w:t>
      </w:r>
      <w:r w:rsidRPr="005A2CE2">
        <w:rPr>
          <w:rFonts w:ascii="Verdana" w:eastAsia="Times New Roman" w:hAnsi="Verdana" w:cs="Times New Roman"/>
          <w:color w:val="C00000"/>
          <w:sz w:val="20"/>
          <w:lang w:eastAsia="en-IN"/>
        </w:rPr>
        <w:t>40</w:t>
      </w:r>
      <w:r w:rsidRPr="005A2CE2">
        <w:rPr>
          <w:rFonts w:ascii="Verdana" w:eastAsia="Times New Roman" w:hAnsi="Verdana" w:cs="Times New Roman"/>
          <w:color w:val="000000"/>
          <w:sz w:val="20"/>
          <w:szCs w:val="20"/>
          <w:bdr w:val="none" w:sz="0" w:space="0" w:color="auto" w:frame="1"/>
          <w:lang w:eastAsia="en-IN"/>
        </w:rPr>
        <w:t>),age number(</w:t>
      </w:r>
      <w:r w:rsidRPr="005A2CE2">
        <w:rPr>
          <w:rFonts w:ascii="Verdana" w:eastAsia="Times New Roman" w:hAnsi="Verdana" w:cs="Times New Roman"/>
          <w:color w:val="C00000"/>
          <w:sz w:val="20"/>
          <w:lang w:eastAsia="en-IN"/>
        </w:rPr>
        <w:t>3</w:t>
      </w:r>
      <w:r w:rsidRPr="005A2CE2">
        <w:rPr>
          <w:rFonts w:ascii="Verdana" w:eastAsia="Times New Roman" w:hAnsi="Verdana" w:cs="Times New Roman"/>
          <w:color w:val="000000"/>
          <w:sz w:val="20"/>
          <w:szCs w:val="20"/>
          <w:bdr w:val="none" w:sz="0" w:space="0" w:color="auto" w:frame="1"/>
          <w:lang w:eastAsia="en-IN"/>
        </w:rPr>
        <w:t>));  </w:t>
      </w:r>
    </w:p>
    <w:p w:rsidR="005A2CE2" w:rsidRPr="005A2CE2" w:rsidRDefault="005A2CE2" w:rsidP="005A2CE2">
      <w:pPr>
        <w:spacing w:after="0" w:line="240" w:lineRule="auto"/>
        <w:rPr>
          <w:rFonts w:ascii="Times New Roman" w:eastAsia="Times New Roman" w:hAnsi="Times New Roman" w:cs="Times New Roman"/>
          <w:sz w:val="24"/>
          <w:szCs w:val="24"/>
          <w:lang w:eastAsia="en-IN"/>
        </w:rPr>
      </w:pPr>
      <w:r w:rsidRPr="005A2CE2">
        <w:rPr>
          <w:rFonts w:ascii="Times New Roman" w:eastAsia="Times New Roman" w:hAnsi="Times New Roman" w:cs="Times New Roman"/>
          <w:sz w:val="24"/>
          <w:szCs w:val="24"/>
          <w:lang w:eastAsia="en-IN"/>
        </w:rPr>
        <w:pict>
          <v:rect id="_x0000_i1025" style="width:0;height:.75pt" o:hralign="center" o:hrstd="t" o:hrnoshade="t" o:hr="t" fillcolor="#d4d4d4" stroked="f"/>
        </w:pict>
      </w:r>
    </w:p>
    <w:p w:rsidR="005A2CE2" w:rsidRPr="005A2CE2" w:rsidRDefault="005A2CE2" w:rsidP="005A2CE2">
      <w:pPr>
        <w:shd w:val="clear" w:color="auto" w:fill="FFFFFF"/>
        <w:spacing w:before="100" w:beforeAutospacing="1" w:after="100" w:afterAutospacing="1" w:line="240" w:lineRule="auto"/>
        <w:outlineLvl w:val="2"/>
        <w:rPr>
          <w:ins w:id="0" w:author="Unknown"/>
          <w:rFonts w:ascii="Tahoma" w:eastAsia="Times New Roman" w:hAnsi="Tahoma" w:cs="Tahoma"/>
          <w:color w:val="610B4B"/>
          <w:sz w:val="33"/>
          <w:szCs w:val="33"/>
          <w:lang w:eastAsia="en-IN"/>
        </w:rPr>
      </w:pPr>
      <w:ins w:id="1" w:author="Unknown">
        <w:r w:rsidRPr="005A2CE2">
          <w:rPr>
            <w:rFonts w:ascii="Tahoma" w:eastAsia="Times New Roman" w:hAnsi="Tahoma" w:cs="Tahoma"/>
            <w:color w:val="610B4B"/>
            <w:sz w:val="33"/>
            <w:szCs w:val="33"/>
            <w:lang w:eastAsia="en-IN"/>
          </w:rPr>
          <w:t>Example to Connect Java Application with Oracle database</w:t>
        </w:r>
      </w:ins>
    </w:p>
    <w:p w:rsidR="005A2CE2" w:rsidRPr="005A2CE2" w:rsidRDefault="005A2CE2" w:rsidP="005A2CE2">
      <w:pPr>
        <w:shd w:val="clear" w:color="auto" w:fill="FFFFFF"/>
        <w:spacing w:before="100" w:beforeAutospacing="1" w:after="100" w:afterAutospacing="1" w:line="240" w:lineRule="auto"/>
        <w:rPr>
          <w:ins w:id="2" w:author="Unknown"/>
          <w:rFonts w:ascii="Verdana" w:eastAsia="Times New Roman" w:hAnsi="Verdana" w:cs="Times New Roman"/>
          <w:color w:val="000000"/>
          <w:sz w:val="20"/>
          <w:szCs w:val="20"/>
          <w:lang w:eastAsia="en-IN"/>
        </w:rPr>
      </w:pPr>
      <w:ins w:id="3" w:author="Unknown">
        <w:r w:rsidRPr="005A2CE2">
          <w:rPr>
            <w:rFonts w:ascii="Verdana" w:eastAsia="Times New Roman" w:hAnsi="Verdana" w:cs="Times New Roman"/>
            <w:color w:val="000000"/>
            <w:sz w:val="20"/>
            <w:szCs w:val="20"/>
            <w:lang w:eastAsia="en-IN"/>
          </w:rPr>
          <w:t>In this example, we are connecting to an Oracle database and getting data from </w:t>
        </w:r>
        <w:proofErr w:type="spellStart"/>
        <w:r w:rsidRPr="005A2CE2">
          <w:rPr>
            <w:rFonts w:ascii="Verdana" w:eastAsia="Times New Roman" w:hAnsi="Verdana" w:cs="Times New Roman"/>
            <w:b/>
            <w:bCs/>
            <w:color w:val="000000"/>
            <w:sz w:val="20"/>
            <w:lang w:eastAsia="en-IN"/>
          </w:rPr>
          <w:t>emp</w:t>
        </w:r>
        <w:proofErr w:type="spellEnd"/>
        <w:r w:rsidRPr="005A2CE2">
          <w:rPr>
            <w:rFonts w:ascii="Verdana" w:eastAsia="Times New Roman" w:hAnsi="Verdana" w:cs="Times New Roman"/>
            <w:color w:val="000000"/>
            <w:sz w:val="20"/>
            <w:szCs w:val="20"/>
            <w:lang w:eastAsia="en-IN"/>
          </w:rPr>
          <w:t> table. Here, </w:t>
        </w:r>
        <w:r w:rsidRPr="005A2CE2">
          <w:rPr>
            <w:rFonts w:ascii="Verdana" w:eastAsia="Times New Roman" w:hAnsi="Verdana" w:cs="Times New Roman"/>
            <w:b/>
            <w:bCs/>
            <w:color w:val="000000"/>
            <w:sz w:val="20"/>
            <w:lang w:eastAsia="en-IN"/>
          </w:rPr>
          <w:t>system</w:t>
        </w:r>
        <w:r w:rsidRPr="005A2CE2">
          <w:rPr>
            <w:rFonts w:ascii="Verdana" w:eastAsia="Times New Roman" w:hAnsi="Verdana" w:cs="Times New Roman"/>
            <w:color w:val="000000"/>
            <w:sz w:val="20"/>
            <w:szCs w:val="20"/>
            <w:lang w:eastAsia="en-IN"/>
          </w:rPr>
          <w:t> and </w:t>
        </w:r>
        <w:r w:rsidRPr="005A2CE2">
          <w:rPr>
            <w:rFonts w:ascii="Verdana" w:eastAsia="Times New Roman" w:hAnsi="Verdana" w:cs="Times New Roman"/>
            <w:b/>
            <w:bCs/>
            <w:color w:val="000000"/>
            <w:sz w:val="20"/>
            <w:lang w:eastAsia="en-IN"/>
          </w:rPr>
          <w:t>oracle</w:t>
        </w:r>
        <w:r w:rsidRPr="005A2CE2">
          <w:rPr>
            <w:rFonts w:ascii="Verdana" w:eastAsia="Times New Roman" w:hAnsi="Verdana" w:cs="Times New Roman"/>
            <w:color w:val="000000"/>
            <w:sz w:val="20"/>
            <w:szCs w:val="20"/>
            <w:lang w:eastAsia="en-IN"/>
          </w:rPr>
          <w:t> are the username and password of the Oracle database.</w:t>
        </w:r>
      </w:ins>
    </w:p>
    <w:p w:rsidR="005A2CE2" w:rsidRPr="005A2CE2" w:rsidRDefault="005A2CE2" w:rsidP="005A2CE2">
      <w:pPr>
        <w:numPr>
          <w:ilvl w:val="0"/>
          <w:numId w:val="3"/>
        </w:numPr>
        <w:shd w:val="clear" w:color="auto" w:fill="FFFFFF"/>
        <w:spacing w:after="0" w:line="315" w:lineRule="atLeast"/>
        <w:ind w:left="0"/>
        <w:rPr>
          <w:ins w:id="4" w:author="Unknown"/>
          <w:rFonts w:ascii="Verdana" w:eastAsia="Times New Roman" w:hAnsi="Verdana" w:cs="Times New Roman"/>
          <w:color w:val="000000"/>
          <w:sz w:val="20"/>
          <w:szCs w:val="20"/>
          <w:lang w:eastAsia="en-IN"/>
        </w:rPr>
      </w:pPr>
      <w:ins w:id="5" w:author="Unknown">
        <w:r w:rsidRPr="005A2CE2">
          <w:rPr>
            <w:rFonts w:ascii="Verdana" w:eastAsia="Times New Roman" w:hAnsi="Verdana" w:cs="Times New Roman"/>
            <w:b/>
            <w:bCs/>
            <w:color w:val="006699"/>
            <w:sz w:val="20"/>
            <w:lang w:eastAsia="en-IN"/>
          </w:rPr>
          <w:t>import</w:t>
        </w:r>
        <w:r w:rsidRPr="005A2CE2">
          <w:rPr>
            <w:rFonts w:ascii="Verdana" w:eastAsia="Times New Roman" w:hAnsi="Verdana" w:cs="Times New Roman"/>
            <w:color w:val="000000"/>
            <w:sz w:val="20"/>
            <w:szCs w:val="20"/>
            <w:bdr w:val="none" w:sz="0" w:space="0" w:color="auto" w:frame="1"/>
            <w:lang w:eastAsia="en-IN"/>
          </w:rPr>
          <w:t> java.sql.*;  </w:t>
        </w:r>
      </w:ins>
    </w:p>
    <w:p w:rsidR="005A2CE2" w:rsidRPr="005A2CE2" w:rsidRDefault="005A2CE2" w:rsidP="005A2CE2">
      <w:pPr>
        <w:numPr>
          <w:ilvl w:val="0"/>
          <w:numId w:val="3"/>
        </w:numPr>
        <w:shd w:val="clear" w:color="auto" w:fill="FFFFFF"/>
        <w:spacing w:after="0" w:line="315" w:lineRule="atLeast"/>
        <w:ind w:left="0"/>
        <w:rPr>
          <w:ins w:id="6" w:author="Unknown"/>
          <w:rFonts w:ascii="Verdana" w:eastAsia="Times New Roman" w:hAnsi="Verdana" w:cs="Times New Roman"/>
          <w:color w:val="000000"/>
          <w:sz w:val="20"/>
          <w:szCs w:val="20"/>
          <w:lang w:eastAsia="en-IN"/>
        </w:rPr>
      </w:pPr>
      <w:ins w:id="7" w:author="Unknown">
        <w:r w:rsidRPr="005A2CE2">
          <w:rPr>
            <w:rFonts w:ascii="Verdana" w:eastAsia="Times New Roman" w:hAnsi="Verdana" w:cs="Times New Roman"/>
            <w:b/>
            <w:bCs/>
            <w:color w:val="006699"/>
            <w:sz w:val="20"/>
            <w:lang w:eastAsia="en-IN"/>
          </w:rPr>
          <w:t>class</w:t>
        </w:r>
        <w:r w:rsidRPr="005A2CE2">
          <w:rPr>
            <w:rFonts w:ascii="Verdana" w:eastAsia="Times New Roman" w:hAnsi="Verdana" w:cs="Times New Roman"/>
            <w:color w:val="000000"/>
            <w:sz w:val="20"/>
            <w:szCs w:val="20"/>
            <w:bdr w:val="none" w:sz="0" w:space="0" w:color="auto" w:frame="1"/>
            <w:lang w:eastAsia="en-IN"/>
          </w:rPr>
          <w:t> </w:t>
        </w:r>
        <w:proofErr w:type="spellStart"/>
        <w:r w:rsidRPr="005A2CE2">
          <w:rPr>
            <w:rFonts w:ascii="Verdana" w:eastAsia="Times New Roman" w:hAnsi="Verdana" w:cs="Times New Roman"/>
            <w:color w:val="000000"/>
            <w:sz w:val="20"/>
            <w:szCs w:val="20"/>
            <w:bdr w:val="none" w:sz="0" w:space="0" w:color="auto" w:frame="1"/>
            <w:lang w:eastAsia="en-IN"/>
          </w:rPr>
          <w:t>OracleCon</w:t>
        </w:r>
        <w:proofErr w:type="spellEnd"/>
        <w:r w:rsidRPr="005A2CE2">
          <w:rPr>
            <w:rFonts w:ascii="Verdana" w:eastAsia="Times New Roman" w:hAnsi="Verdana" w:cs="Times New Roman"/>
            <w:color w:val="000000"/>
            <w:sz w:val="20"/>
            <w:szCs w:val="20"/>
            <w:bdr w:val="none" w:sz="0" w:space="0" w:color="auto" w:frame="1"/>
            <w:lang w:eastAsia="en-IN"/>
          </w:rPr>
          <w:t>{  </w:t>
        </w:r>
      </w:ins>
    </w:p>
    <w:p w:rsidR="005A2CE2" w:rsidRPr="005A2CE2" w:rsidRDefault="005A2CE2" w:rsidP="005A2CE2">
      <w:pPr>
        <w:numPr>
          <w:ilvl w:val="0"/>
          <w:numId w:val="3"/>
        </w:numPr>
        <w:shd w:val="clear" w:color="auto" w:fill="FFFFFF"/>
        <w:spacing w:after="0" w:line="315" w:lineRule="atLeast"/>
        <w:ind w:left="0"/>
        <w:rPr>
          <w:ins w:id="8" w:author="Unknown"/>
          <w:rFonts w:ascii="Verdana" w:eastAsia="Times New Roman" w:hAnsi="Verdana" w:cs="Times New Roman"/>
          <w:color w:val="000000"/>
          <w:sz w:val="20"/>
          <w:szCs w:val="20"/>
          <w:lang w:eastAsia="en-IN"/>
        </w:rPr>
      </w:pPr>
      <w:ins w:id="9" w:author="Unknown">
        <w:r w:rsidRPr="005A2CE2">
          <w:rPr>
            <w:rFonts w:ascii="Verdana" w:eastAsia="Times New Roman" w:hAnsi="Verdana" w:cs="Times New Roman"/>
            <w:b/>
            <w:bCs/>
            <w:color w:val="006699"/>
            <w:sz w:val="20"/>
            <w:lang w:eastAsia="en-IN"/>
          </w:rPr>
          <w:t>public</w:t>
        </w:r>
        <w:r w:rsidRPr="005A2CE2">
          <w:rPr>
            <w:rFonts w:ascii="Verdana" w:eastAsia="Times New Roman" w:hAnsi="Verdana" w:cs="Times New Roman"/>
            <w:color w:val="000000"/>
            <w:sz w:val="20"/>
            <w:szCs w:val="20"/>
            <w:bdr w:val="none" w:sz="0" w:space="0" w:color="auto" w:frame="1"/>
            <w:lang w:eastAsia="en-IN"/>
          </w:rPr>
          <w:t> </w:t>
        </w:r>
        <w:r w:rsidRPr="005A2CE2">
          <w:rPr>
            <w:rFonts w:ascii="Verdana" w:eastAsia="Times New Roman" w:hAnsi="Verdana" w:cs="Times New Roman"/>
            <w:b/>
            <w:bCs/>
            <w:color w:val="006699"/>
            <w:sz w:val="20"/>
            <w:lang w:eastAsia="en-IN"/>
          </w:rPr>
          <w:t>static</w:t>
        </w:r>
        <w:r w:rsidRPr="005A2CE2">
          <w:rPr>
            <w:rFonts w:ascii="Verdana" w:eastAsia="Times New Roman" w:hAnsi="Verdana" w:cs="Times New Roman"/>
            <w:color w:val="000000"/>
            <w:sz w:val="20"/>
            <w:szCs w:val="20"/>
            <w:bdr w:val="none" w:sz="0" w:space="0" w:color="auto" w:frame="1"/>
            <w:lang w:eastAsia="en-IN"/>
          </w:rPr>
          <w:t> </w:t>
        </w:r>
        <w:r w:rsidRPr="005A2CE2">
          <w:rPr>
            <w:rFonts w:ascii="Verdana" w:eastAsia="Times New Roman" w:hAnsi="Verdana" w:cs="Times New Roman"/>
            <w:b/>
            <w:bCs/>
            <w:color w:val="006699"/>
            <w:sz w:val="20"/>
            <w:lang w:eastAsia="en-IN"/>
          </w:rPr>
          <w:t>void</w:t>
        </w:r>
        <w:r w:rsidRPr="005A2CE2">
          <w:rPr>
            <w:rFonts w:ascii="Verdana" w:eastAsia="Times New Roman" w:hAnsi="Verdana" w:cs="Times New Roman"/>
            <w:color w:val="000000"/>
            <w:sz w:val="20"/>
            <w:szCs w:val="20"/>
            <w:bdr w:val="none" w:sz="0" w:space="0" w:color="auto" w:frame="1"/>
            <w:lang w:eastAsia="en-IN"/>
          </w:rPr>
          <w:t> main(String </w:t>
        </w:r>
        <w:proofErr w:type="spellStart"/>
        <w:r w:rsidRPr="005A2CE2">
          <w:rPr>
            <w:rFonts w:ascii="Verdana" w:eastAsia="Times New Roman" w:hAnsi="Verdana" w:cs="Times New Roman"/>
            <w:color w:val="000000"/>
            <w:sz w:val="20"/>
            <w:szCs w:val="20"/>
            <w:bdr w:val="none" w:sz="0" w:space="0" w:color="auto" w:frame="1"/>
            <w:lang w:eastAsia="en-IN"/>
          </w:rPr>
          <w:t>args</w:t>
        </w:r>
        <w:proofErr w:type="spellEnd"/>
        <w:r w:rsidRPr="005A2CE2">
          <w:rPr>
            <w:rFonts w:ascii="Verdana" w:eastAsia="Times New Roman" w:hAnsi="Verdana" w:cs="Times New Roman"/>
            <w:color w:val="000000"/>
            <w:sz w:val="20"/>
            <w:szCs w:val="20"/>
            <w:bdr w:val="none" w:sz="0" w:space="0" w:color="auto" w:frame="1"/>
            <w:lang w:eastAsia="en-IN"/>
          </w:rPr>
          <w:t>[]){  </w:t>
        </w:r>
      </w:ins>
    </w:p>
    <w:p w:rsidR="005A2CE2" w:rsidRPr="005A2CE2" w:rsidRDefault="005A2CE2" w:rsidP="005A2CE2">
      <w:pPr>
        <w:numPr>
          <w:ilvl w:val="0"/>
          <w:numId w:val="3"/>
        </w:numPr>
        <w:shd w:val="clear" w:color="auto" w:fill="FFFFFF"/>
        <w:spacing w:after="0" w:line="315" w:lineRule="atLeast"/>
        <w:ind w:left="0"/>
        <w:rPr>
          <w:ins w:id="10" w:author="Unknown"/>
          <w:rFonts w:ascii="Verdana" w:eastAsia="Times New Roman" w:hAnsi="Verdana" w:cs="Times New Roman"/>
          <w:color w:val="000000"/>
          <w:sz w:val="20"/>
          <w:szCs w:val="20"/>
          <w:lang w:eastAsia="en-IN"/>
        </w:rPr>
      </w:pPr>
      <w:ins w:id="11" w:author="Unknown">
        <w:r w:rsidRPr="005A2CE2">
          <w:rPr>
            <w:rFonts w:ascii="Verdana" w:eastAsia="Times New Roman" w:hAnsi="Verdana" w:cs="Times New Roman"/>
            <w:b/>
            <w:bCs/>
            <w:color w:val="006699"/>
            <w:sz w:val="20"/>
            <w:lang w:eastAsia="en-IN"/>
          </w:rPr>
          <w:t>try</w:t>
        </w:r>
        <w:r w:rsidRPr="005A2CE2">
          <w:rPr>
            <w:rFonts w:ascii="Verdana" w:eastAsia="Times New Roman" w:hAnsi="Verdana" w:cs="Times New Roman"/>
            <w:color w:val="000000"/>
            <w:sz w:val="20"/>
            <w:szCs w:val="20"/>
            <w:bdr w:val="none" w:sz="0" w:space="0" w:color="auto" w:frame="1"/>
            <w:lang w:eastAsia="en-IN"/>
          </w:rPr>
          <w:t>{  </w:t>
        </w:r>
      </w:ins>
    </w:p>
    <w:p w:rsidR="005A2CE2" w:rsidRPr="005A2CE2" w:rsidRDefault="005A2CE2" w:rsidP="005A2CE2">
      <w:pPr>
        <w:numPr>
          <w:ilvl w:val="0"/>
          <w:numId w:val="3"/>
        </w:numPr>
        <w:shd w:val="clear" w:color="auto" w:fill="FFFFFF"/>
        <w:spacing w:after="0" w:line="315" w:lineRule="atLeast"/>
        <w:ind w:left="0"/>
        <w:rPr>
          <w:ins w:id="12" w:author="Unknown"/>
          <w:rFonts w:ascii="Verdana" w:eastAsia="Times New Roman" w:hAnsi="Verdana" w:cs="Times New Roman"/>
          <w:color w:val="000000"/>
          <w:sz w:val="20"/>
          <w:szCs w:val="20"/>
          <w:lang w:eastAsia="en-IN"/>
        </w:rPr>
      </w:pPr>
      <w:ins w:id="13" w:author="Unknown">
        <w:r w:rsidRPr="005A2CE2">
          <w:rPr>
            <w:rFonts w:ascii="Verdana" w:eastAsia="Times New Roman" w:hAnsi="Verdana" w:cs="Times New Roman"/>
            <w:color w:val="008200"/>
            <w:sz w:val="20"/>
            <w:lang w:eastAsia="en-IN"/>
          </w:rPr>
          <w:t>//step1 load the driver class</w:t>
        </w:r>
        <w:r w:rsidRPr="005A2CE2">
          <w:rPr>
            <w:rFonts w:ascii="Verdana" w:eastAsia="Times New Roman" w:hAnsi="Verdana" w:cs="Times New Roman"/>
            <w:color w:val="000000"/>
            <w:sz w:val="20"/>
            <w:szCs w:val="20"/>
            <w:bdr w:val="none" w:sz="0" w:space="0" w:color="auto" w:frame="1"/>
            <w:lang w:eastAsia="en-IN"/>
          </w:rPr>
          <w:t>  </w:t>
        </w:r>
      </w:ins>
    </w:p>
    <w:p w:rsidR="005A2CE2" w:rsidRPr="005A2CE2" w:rsidRDefault="005A2CE2" w:rsidP="005A2CE2">
      <w:pPr>
        <w:numPr>
          <w:ilvl w:val="0"/>
          <w:numId w:val="3"/>
        </w:numPr>
        <w:shd w:val="clear" w:color="auto" w:fill="FFFFFF"/>
        <w:spacing w:after="0" w:line="315" w:lineRule="atLeast"/>
        <w:ind w:left="0"/>
        <w:rPr>
          <w:ins w:id="14" w:author="Unknown"/>
          <w:rFonts w:ascii="Verdana" w:eastAsia="Times New Roman" w:hAnsi="Verdana" w:cs="Times New Roman"/>
          <w:color w:val="000000"/>
          <w:sz w:val="20"/>
          <w:szCs w:val="20"/>
          <w:lang w:eastAsia="en-IN"/>
        </w:rPr>
      </w:pPr>
      <w:proofErr w:type="spellStart"/>
      <w:ins w:id="15" w:author="Unknown">
        <w:r w:rsidRPr="005A2CE2">
          <w:rPr>
            <w:rFonts w:ascii="Verdana" w:eastAsia="Times New Roman" w:hAnsi="Verdana" w:cs="Times New Roman"/>
            <w:color w:val="000000"/>
            <w:sz w:val="20"/>
            <w:szCs w:val="20"/>
            <w:bdr w:val="none" w:sz="0" w:space="0" w:color="auto" w:frame="1"/>
            <w:lang w:eastAsia="en-IN"/>
          </w:rPr>
          <w:t>Class.forName</w:t>
        </w:r>
        <w:proofErr w:type="spellEnd"/>
        <w:r w:rsidRPr="005A2CE2">
          <w:rPr>
            <w:rFonts w:ascii="Verdana" w:eastAsia="Times New Roman" w:hAnsi="Verdana" w:cs="Times New Roman"/>
            <w:color w:val="000000"/>
            <w:sz w:val="20"/>
            <w:szCs w:val="20"/>
            <w:bdr w:val="none" w:sz="0" w:space="0" w:color="auto" w:frame="1"/>
            <w:lang w:eastAsia="en-IN"/>
          </w:rPr>
          <w:t>(</w:t>
        </w:r>
        <w:r w:rsidRPr="005A2CE2">
          <w:rPr>
            <w:rFonts w:ascii="Verdana" w:eastAsia="Times New Roman" w:hAnsi="Verdana" w:cs="Times New Roman"/>
            <w:color w:val="0000FF"/>
            <w:sz w:val="20"/>
            <w:lang w:eastAsia="en-IN"/>
          </w:rPr>
          <w:t>"</w:t>
        </w:r>
        <w:proofErr w:type="spellStart"/>
        <w:r w:rsidRPr="005A2CE2">
          <w:rPr>
            <w:rFonts w:ascii="Verdana" w:eastAsia="Times New Roman" w:hAnsi="Verdana" w:cs="Times New Roman"/>
            <w:color w:val="0000FF"/>
            <w:sz w:val="20"/>
            <w:lang w:eastAsia="en-IN"/>
          </w:rPr>
          <w:t>oracle.jdbc.driver.OracleDriver</w:t>
        </w:r>
        <w:proofErr w:type="spellEnd"/>
        <w:r w:rsidRPr="005A2CE2">
          <w:rPr>
            <w:rFonts w:ascii="Verdana" w:eastAsia="Times New Roman" w:hAnsi="Verdana" w:cs="Times New Roman"/>
            <w:color w:val="0000FF"/>
            <w:sz w:val="20"/>
            <w:lang w:eastAsia="en-IN"/>
          </w:rPr>
          <w:t>"</w:t>
        </w:r>
        <w:r w:rsidRPr="005A2CE2">
          <w:rPr>
            <w:rFonts w:ascii="Verdana" w:eastAsia="Times New Roman" w:hAnsi="Verdana" w:cs="Times New Roman"/>
            <w:color w:val="000000"/>
            <w:sz w:val="20"/>
            <w:szCs w:val="20"/>
            <w:bdr w:val="none" w:sz="0" w:space="0" w:color="auto" w:frame="1"/>
            <w:lang w:eastAsia="en-IN"/>
          </w:rPr>
          <w:t>);  </w:t>
        </w:r>
      </w:ins>
    </w:p>
    <w:p w:rsidR="005A2CE2" w:rsidRPr="005A2CE2" w:rsidRDefault="005A2CE2" w:rsidP="005A2CE2">
      <w:pPr>
        <w:numPr>
          <w:ilvl w:val="0"/>
          <w:numId w:val="3"/>
        </w:numPr>
        <w:shd w:val="clear" w:color="auto" w:fill="FFFFFF"/>
        <w:spacing w:after="0" w:line="315" w:lineRule="atLeast"/>
        <w:ind w:left="0"/>
        <w:rPr>
          <w:ins w:id="16" w:author="Unknown"/>
          <w:rFonts w:ascii="Verdana" w:eastAsia="Times New Roman" w:hAnsi="Verdana" w:cs="Times New Roman"/>
          <w:color w:val="000000"/>
          <w:sz w:val="20"/>
          <w:szCs w:val="20"/>
          <w:lang w:eastAsia="en-IN"/>
        </w:rPr>
      </w:pPr>
      <w:ins w:id="17" w:author="Unknown">
        <w:r w:rsidRPr="005A2CE2">
          <w:rPr>
            <w:rFonts w:ascii="Verdana" w:eastAsia="Times New Roman" w:hAnsi="Verdana" w:cs="Times New Roman"/>
            <w:color w:val="000000"/>
            <w:sz w:val="20"/>
            <w:szCs w:val="20"/>
            <w:bdr w:val="none" w:sz="0" w:space="0" w:color="auto" w:frame="1"/>
            <w:lang w:eastAsia="en-IN"/>
          </w:rPr>
          <w:t>  </w:t>
        </w:r>
      </w:ins>
    </w:p>
    <w:p w:rsidR="005A2CE2" w:rsidRPr="005A2CE2" w:rsidRDefault="005A2CE2" w:rsidP="005A2CE2">
      <w:pPr>
        <w:numPr>
          <w:ilvl w:val="0"/>
          <w:numId w:val="3"/>
        </w:numPr>
        <w:shd w:val="clear" w:color="auto" w:fill="FFFFFF"/>
        <w:spacing w:after="0" w:line="315" w:lineRule="atLeast"/>
        <w:ind w:left="0"/>
        <w:rPr>
          <w:ins w:id="18" w:author="Unknown"/>
          <w:rFonts w:ascii="Verdana" w:eastAsia="Times New Roman" w:hAnsi="Verdana" w:cs="Times New Roman"/>
          <w:color w:val="000000"/>
          <w:sz w:val="20"/>
          <w:szCs w:val="20"/>
          <w:lang w:eastAsia="en-IN"/>
        </w:rPr>
      </w:pPr>
      <w:ins w:id="19" w:author="Unknown">
        <w:r w:rsidRPr="005A2CE2">
          <w:rPr>
            <w:rFonts w:ascii="Verdana" w:eastAsia="Times New Roman" w:hAnsi="Verdana" w:cs="Times New Roman"/>
            <w:color w:val="008200"/>
            <w:sz w:val="20"/>
            <w:lang w:eastAsia="en-IN"/>
          </w:rPr>
          <w:t>//step2 create  the connection object</w:t>
        </w:r>
        <w:r w:rsidRPr="005A2CE2">
          <w:rPr>
            <w:rFonts w:ascii="Verdana" w:eastAsia="Times New Roman" w:hAnsi="Verdana" w:cs="Times New Roman"/>
            <w:color w:val="000000"/>
            <w:sz w:val="20"/>
            <w:szCs w:val="20"/>
            <w:bdr w:val="none" w:sz="0" w:space="0" w:color="auto" w:frame="1"/>
            <w:lang w:eastAsia="en-IN"/>
          </w:rPr>
          <w:t>  </w:t>
        </w:r>
      </w:ins>
    </w:p>
    <w:p w:rsidR="005A2CE2" w:rsidRPr="005A2CE2" w:rsidRDefault="005A2CE2" w:rsidP="005A2CE2">
      <w:pPr>
        <w:numPr>
          <w:ilvl w:val="0"/>
          <w:numId w:val="3"/>
        </w:numPr>
        <w:shd w:val="clear" w:color="auto" w:fill="FFFFFF"/>
        <w:spacing w:after="0" w:line="315" w:lineRule="atLeast"/>
        <w:ind w:left="0"/>
        <w:rPr>
          <w:ins w:id="20" w:author="Unknown"/>
          <w:rFonts w:ascii="Verdana" w:eastAsia="Times New Roman" w:hAnsi="Verdana" w:cs="Times New Roman"/>
          <w:color w:val="000000"/>
          <w:sz w:val="20"/>
          <w:szCs w:val="20"/>
          <w:lang w:eastAsia="en-IN"/>
        </w:rPr>
      </w:pPr>
      <w:ins w:id="21" w:author="Unknown">
        <w:r w:rsidRPr="005A2CE2">
          <w:rPr>
            <w:rFonts w:ascii="Verdana" w:eastAsia="Times New Roman" w:hAnsi="Verdana" w:cs="Times New Roman"/>
            <w:color w:val="000000"/>
            <w:sz w:val="20"/>
            <w:szCs w:val="20"/>
            <w:bdr w:val="none" w:sz="0" w:space="0" w:color="auto" w:frame="1"/>
            <w:lang w:eastAsia="en-IN"/>
          </w:rPr>
          <w:t>Connection con=</w:t>
        </w:r>
        <w:proofErr w:type="spellStart"/>
        <w:r w:rsidRPr="005A2CE2">
          <w:rPr>
            <w:rFonts w:ascii="Verdana" w:eastAsia="Times New Roman" w:hAnsi="Verdana" w:cs="Times New Roman"/>
            <w:color w:val="000000"/>
            <w:sz w:val="20"/>
            <w:szCs w:val="20"/>
            <w:bdr w:val="none" w:sz="0" w:space="0" w:color="auto" w:frame="1"/>
            <w:lang w:eastAsia="en-IN"/>
          </w:rPr>
          <w:t>DriverManager.getConnection</w:t>
        </w:r>
        <w:proofErr w:type="spellEnd"/>
        <w:r w:rsidRPr="005A2CE2">
          <w:rPr>
            <w:rFonts w:ascii="Verdana" w:eastAsia="Times New Roman" w:hAnsi="Verdana" w:cs="Times New Roman"/>
            <w:color w:val="000000"/>
            <w:sz w:val="20"/>
            <w:szCs w:val="20"/>
            <w:bdr w:val="none" w:sz="0" w:space="0" w:color="auto" w:frame="1"/>
            <w:lang w:eastAsia="en-IN"/>
          </w:rPr>
          <w:t>(  </w:t>
        </w:r>
      </w:ins>
    </w:p>
    <w:p w:rsidR="005A2CE2" w:rsidRPr="005A2CE2" w:rsidRDefault="005A2CE2" w:rsidP="005A2CE2">
      <w:pPr>
        <w:numPr>
          <w:ilvl w:val="0"/>
          <w:numId w:val="3"/>
        </w:numPr>
        <w:shd w:val="clear" w:color="auto" w:fill="FFFFFF"/>
        <w:spacing w:after="0" w:line="315" w:lineRule="atLeast"/>
        <w:ind w:left="0"/>
        <w:rPr>
          <w:ins w:id="22" w:author="Unknown"/>
          <w:rFonts w:ascii="Verdana" w:eastAsia="Times New Roman" w:hAnsi="Verdana" w:cs="Times New Roman"/>
          <w:color w:val="000000"/>
          <w:sz w:val="20"/>
          <w:szCs w:val="20"/>
          <w:lang w:eastAsia="en-IN"/>
        </w:rPr>
      </w:pPr>
      <w:ins w:id="23" w:author="Unknown">
        <w:r w:rsidRPr="005A2CE2">
          <w:rPr>
            <w:rFonts w:ascii="Verdana" w:eastAsia="Times New Roman" w:hAnsi="Verdana" w:cs="Times New Roman"/>
            <w:color w:val="0000FF"/>
            <w:sz w:val="20"/>
            <w:lang w:eastAsia="en-IN"/>
          </w:rPr>
          <w:t>"</w:t>
        </w:r>
        <w:proofErr w:type="spellStart"/>
        <w:r w:rsidRPr="005A2CE2">
          <w:rPr>
            <w:rFonts w:ascii="Verdana" w:eastAsia="Times New Roman" w:hAnsi="Verdana" w:cs="Times New Roman"/>
            <w:color w:val="0000FF"/>
            <w:sz w:val="20"/>
            <w:lang w:eastAsia="en-IN"/>
          </w:rPr>
          <w:t>jdbc:oracle:thin</w:t>
        </w:r>
        <w:proofErr w:type="spellEnd"/>
        <w:r w:rsidRPr="005A2CE2">
          <w:rPr>
            <w:rFonts w:ascii="Verdana" w:eastAsia="Times New Roman" w:hAnsi="Verdana" w:cs="Times New Roman"/>
            <w:color w:val="0000FF"/>
            <w:sz w:val="20"/>
            <w:lang w:eastAsia="en-IN"/>
          </w:rPr>
          <w:t>:@localhost:1521:xe"</w:t>
        </w:r>
        <w:r w:rsidRPr="005A2CE2">
          <w:rPr>
            <w:rFonts w:ascii="Verdana" w:eastAsia="Times New Roman" w:hAnsi="Verdana" w:cs="Times New Roman"/>
            <w:color w:val="000000"/>
            <w:sz w:val="20"/>
            <w:szCs w:val="20"/>
            <w:bdr w:val="none" w:sz="0" w:space="0" w:color="auto" w:frame="1"/>
            <w:lang w:eastAsia="en-IN"/>
          </w:rPr>
          <w:t>,</w:t>
        </w:r>
        <w:r w:rsidRPr="005A2CE2">
          <w:rPr>
            <w:rFonts w:ascii="Verdana" w:eastAsia="Times New Roman" w:hAnsi="Verdana" w:cs="Times New Roman"/>
            <w:color w:val="0000FF"/>
            <w:sz w:val="20"/>
            <w:lang w:eastAsia="en-IN"/>
          </w:rPr>
          <w:t>"system"</w:t>
        </w:r>
        <w:r w:rsidRPr="005A2CE2">
          <w:rPr>
            <w:rFonts w:ascii="Verdana" w:eastAsia="Times New Roman" w:hAnsi="Verdana" w:cs="Times New Roman"/>
            <w:color w:val="000000"/>
            <w:sz w:val="20"/>
            <w:szCs w:val="20"/>
            <w:bdr w:val="none" w:sz="0" w:space="0" w:color="auto" w:frame="1"/>
            <w:lang w:eastAsia="en-IN"/>
          </w:rPr>
          <w:t>,</w:t>
        </w:r>
        <w:r w:rsidRPr="005A2CE2">
          <w:rPr>
            <w:rFonts w:ascii="Verdana" w:eastAsia="Times New Roman" w:hAnsi="Verdana" w:cs="Times New Roman"/>
            <w:color w:val="0000FF"/>
            <w:sz w:val="20"/>
            <w:lang w:eastAsia="en-IN"/>
          </w:rPr>
          <w:t>"oracle"</w:t>
        </w:r>
        <w:r w:rsidRPr="005A2CE2">
          <w:rPr>
            <w:rFonts w:ascii="Verdana" w:eastAsia="Times New Roman" w:hAnsi="Verdana" w:cs="Times New Roman"/>
            <w:color w:val="000000"/>
            <w:sz w:val="20"/>
            <w:szCs w:val="20"/>
            <w:bdr w:val="none" w:sz="0" w:space="0" w:color="auto" w:frame="1"/>
            <w:lang w:eastAsia="en-IN"/>
          </w:rPr>
          <w:t>);  </w:t>
        </w:r>
      </w:ins>
    </w:p>
    <w:p w:rsidR="005A2CE2" w:rsidRPr="005A2CE2" w:rsidRDefault="005A2CE2" w:rsidP="005A2CE2">
      <w:pPr>
        <w:numPr>
          <w:ilvl w:val="0"/>
          <w:numId w:val="3"/>
        </w:numPr>
        <w:shd w:val="clear" w:color="auto" w:fill="FFFFFF"/>
        <w:spacing w:after="0" w:line="315" w:lineRule="atLeast"/>
        <w:ind w:left="0"/>
        <w:rPr>
          <w:ins w:id="24" w:author="Unknown"/>
          <w:rFonts w:ascii="Verdana" w:eastAsia="Times New Roman" w:hAnsi="Verdana" w:cs="Times New Roman"/>
          <w:color w:val="000000"/>
          <w:sz w:val="20"/>
          <w:szCs w:val="20"/>
          <w:lang w:eastAsia="en-IN"/>
        </w:rPr>
      </w:pPr>
      <w:ins w:id="25" w:author="Unknown">
        <w:r w:rsidRPr="005A2CE2">
          <w:rPr>
            <w:rFonts w:ascii="Verdana" w:eastAsia="Times New Roman" w:hAnsi="Verdana" w:cs="Times New Roman"/>
            <w:color w:val="000000"/>
            <w:sz w:val="20"/>
            <w:szCs w:val="20"/>
            <w:bdr w:val="none" w:sz="0" w:space="0" w:color="auto" w:frame="1"/>
            <w:lang w:eastAsia="en-IN"/>
          </w:rPr>
          <w:t>  </w:t>
        </w:r>
      </w:ins>
    </w:p>
    <w:p w:rsidR="005A2CE2" w:rsidRPr="005A2CE2" w:rsidRDefault="005A2CE2" w:rsidP="005A2CE2">
      <w:pPr>
        <w:numPr>
          <w:ilvl w:val="0"/>
          <w:numId w:val="3"/>
        </w:numPr>
        <w:shd w:val="clear" w:color="auto" w:fill="FFFFFF"/>
        <w:spacing w:after="0" w:line="315" w:lineRule="atLeast"/>
        <w:ind w:left="0"/>
        <w:rPr>
          <w:ins w:id="26" w:author="Unknown"/>
          <w:rFonts w:ascii="Verdana" w:eastAsia="Times New Roman" w:hAnsi="Verdana" w:cs="Times New Roman"/>
          <w:color w:val="000000"/>
          <w:sz w:val="20"/>
          <w:szCs w:val="20"/>
          <w:lang w:eastAsia="en-IN"/>
        </w:rPr>
      </w:pPr>
      <w:ins w:id="27" w:author="Unknown">
        <w:r w:rsidRPr="005A2CE2">
          <w:rPr>
            <w:rFonts w:ascii="Verdana" w:eastAsia="Times New Roman" w:hAnsi="Verdana" w:cs="Times New Roman"/>
            <w:color w:val="008200"/>
            <w:sz w:val="20"/>
            <w:lang w:eastAsia="en-IN"/>
          </w:rPr>
          <w:t>//step3 create the statement object</w:t>
        </w:r>
        <w:r w:rsidRPr="005A2CE2">
          <w:rPr>
            <w:rFonts w:ascii="Verdana" w:eastAsia="Times New Roman" w:hAnsi="Verdana" w:cs="Times New Roman"/>
            <w:color w:val="000000"/>
            <w:sz w:val="20"/>
            <w:szCs w:val="20"/>
            <w:bdr w:val="none" w:sz="0" w:space="0" w:color="auto" w:frame="1"/>
            <w:lang w:eastAsia="en-IN"/>
          </w:rPr>
          <w:t>  </w:t>
        </w:r>
      </w:ins>
    </w:p>
    <w:p w:rsidR="005A2CE2" w:rsidRPr="005A2CE2" w:rsidRDefault="005A2CE2" w:rsidP="005A2CE2">
      <w:pPr>
        <w:numPr>
          <w:ilvl w:val="0"/>
          <w:numId w:val="3"/>
        </w:numPr>
        <w:shd w:val="clear" w:color="auto" w:fill="FFFFFF"/>
        <w:spacing w:after="0" w:line="315" w:lineRule="atLeast"/>
        <w:ind w:left="0"/>
        <w:rPr>
          <w:ins w:id="28" w:author="Unknown"/>
          <w:rFonts w:ascii="Verdana" w:eastAsia="Times New Roman" w:hAnsi="Verdana" w:cs="Times New Roman"/>
          <w:color w:val="000000"/>
          <w:sz w:val="20"/>
          <w:szCs w:val="20"/>
          <w:lang w:eastAsia="en-IN"/>
        </w:rPr>
      </w:pPr>
      <w:ins w:id="29" w:author="Unknown">
        <w:r w:rsidRPr="005A2CE2">
          <w:rPr>
            <w:rFonts w:ascii="Verdana" w:eastAsia="Times New Roman" w:hAnsi="Verdana" w:cs="Times New Roman"/>
            <w:color w:val="000000"/>
            <w:sz w:val="20"/>
            <w:szCs w:val="20"/>
            <w:bdr w:val="none" w:sz="0" w:space="0" w:color="auto" w:frame="1"/>
            <w:lang w:eastAsia="en-IN"/>
          </w:rPr>
          <w:t>Statement stmt=</w:t>
        </w:r>
        <w:proofErr w:type="spellStart"/>
        <w:r w:rsidRPr="005A2CE2">
          <w:rPr>
            <w:rFonts w:ascii="Verdana" w:eastAsia="Times New Roman" w:hAnsi="Verdana" w:cs="Times New Roman"/>
            <w:color w:val="000000"/>
            <w:sz w:val="20"/>
            <w:szCs w:val="20"/>
            <w:bdr w:val="none" w:sz="0" w:space="0" w:color="auto" w:frame="1"/>
            <w:lang w:eastAsia="en-IN"/>
          </w:rPr>
          <w:t>con.createStatement</w:t>
        </w:r>
        <w:proofErr w:type="spellEnd"/>
        <w:r w:rsidRPr="005A2CE2">
          <w:rPr>
            <w:rFonts w:ascii="Verdana" w:eastAsia="Times New Roman" w:hAnsi="Verdana" w:cs="Times New Roman"/>
            <w:color w:val="000000"/>
            <w:sz w:val="20"/>
            <w:szCs w:val="20"/>
            <w:bdr w:val="none" w:sz="0" w:space="0" w:color="auto" w:frame="1"/>
            <w:lang w:eastAsia="en-IN"/>
          </w:rPr>
          <w:t>();  </w:t>
        </w:r>
      </w:ins>
    </w:p>
    <w:p w:rsidR="005A2CE2" w:rsidRPr="005A2CE2" w:rsidRDefault="005A2CE2" w:rsidP="005A2CE2">
      <w:pPr>
        <w:numPr>
          <w:ilvl w:val="0"/>
          <w:numId w:val="3"/>
        </w:numPr>
        <w:shd w:val="clear" w:color="auto" w:fill="FFFFFF"/>
        <w:spacing w:after="0" w:line="315" w:lineRule="atLeast"/>
        <w:ind w:left="0"/>
        <w:rPr>
          <w:ins w:id="30" w:author="Unknown"/>
          <w:rFonts w:ascii="Verdana" w:eastAsia="Times New Roman" w:hAnsi="Verdana" w:cs="Times New Roman"/>
          <w:color w:val="000000"/>
          <w:sz w:val="20"/>
          <w:szCs w:val="20"/>
          <w:lang w:eastAsia="en-IN"/>
        </w:rPr>
      </w:pPr>
      <w:ins w:id="31" w:author="Unknown">
        <w:r w:rsidRPr="005A2CE2">
          <w:rPr>
            <w:rFonts w:ascii="Verdana" w:eastAsia="Times New Roman" w:hAnsi="Verdana" w:cs="Times New Roman"/>
            <w:color w:val="000000"/>
            <w:sz w:val="20"/>
            <w:szCs w:val="20"/>
            <w:bdr w:val="none" w:sz="0" w:space="0" w:color="auto" w:frame="1"/>
            <w:lang w:eastAsia="en-IN"/>
          </w:rPr>
          <w:lastRenderedPageBreak/>
          <w:t>  </w:t>
        </w:r>
      </w:ins>
    </w:p>
    <w:p w:rsidR="005A2CE2" w:rsidRPr="005A2CE2" w:rsidRDefault="005A2CE2" w:rsidP="005A2CE2">
      <w:pPr>
        <w:numPr>
          <w:ilvl w:val="0"/>
          <w:numId w:val="3"/>
        </w:numPr>
        <w:shd w:val="clear" w:color="auto" w:fill="FFFFFF"/>
        <w:spacing w:after="0" w:line="315" w:lineRule="atLeast"/>
        <w:ind w:left="0"/>
        <w:rPr>
          <w:ins w:id="32" w:author="Unknown"/>
          <w:rFonts w:ascii="Verdana" w:eastAsia="Times New Roman" w:hAnsi="Verdana" w:cs="Times New Roman"/>
          <w:color w:val="000000"/>
          <w:sz w:val="20"/>
          <w:szCs w:val="20"/>
          <w:lang w:eastAsia="en-IN"/>
        </w:rPr>
      </w:pPr>
      <w:ins w:id="33" w:author="Unknown">
        <w:r w:rsidRPr="005A2CE2">
          <w:rPr>
            <w:rFonts w:ascii="Verdana" w:eastAsia="Times New Roman" w:hAnsi="Verdana" w:cs="Times New Roman"/>
            <w:color w:val="008200"/>
            <w:sz w:val="20"/>
            <w:lang w:eastAsia="en-IN"/>
          </w:rPr>
          <w:t>//step4 execute query</w:t>
        </w:r>
        <w:r w:rsidRPr="005A2CE2">
          <w:rPr>
            <w:rFonts w:ascii="Verdana" w:eastAsia="Times New Roman" w:hAnsi="Verdana" w:cs="Times New Roman"/>
            <w:color w:val="000000"/>
            <w:sz w:val="20"/>
            <w:szCs w:val="20"/>
            <w:bdr w:val="none" w:sz="0" w:space="0" w:color="auto" w:frame="1"/>
            <w:lang w:eastAsia="en-IN"/>
          </w:rPr>
          <w:t>  </w:t>
        </w:r>
      </w:ins>
    </w:p>
    <w:p w:rsidR="005A2CE2" w:rsidRPr="005A2CE2" w:rsidRDefault="005A2CE2" w:rsidP="005A2CE2">
      <w:pPr>
        <w:numPr>
          <w:ilvl w:val="0"/>
          <w:numId w:val="3"/>
        </w:numPr>
        <w:shd w:val="clear" w:color="auto" w:fill="FFFFFF"/>
        <w:spacing w:after="0" w:line="315" w:lineRule="atLeast"/>
        <w:ind w:left="0"/>
        <w:rPr>
          <w:ins w:id="34" w:author="Unknown"/>
          <w:rFonts w:ascii="Verdana" w:eastAsia="Times New Roman" w:hAnsi="Verdana" w:cs="Times New Roman"/>
          <w:color w:val="000000"/>
          <w:sz w:val="20"/>
          <w:szCs w:val="20"/>
          <w:lang w:eastAsia="en-IN"/>
        </w:rPr>
      </w:pPr>
      <w:proofErr w:type="spellStart"/>
      <w:ins w:id="35" w:author="Unknown">
        <w:r w:rsidRPr="005A2CE2">
          <w:rPr>
            <w:rFonts w:ascii="Verdana" w:eastAsia="Times New Roman" w:hAnsi="Verdana" w:cs="Times New Roman"/>
            <w:color w:val="000000"/>
            <w:sz w:val="20"/>
            <w:szCs w:val="20"/>
            <w:bdr w:val="none" w:sz="0" w:space="0" w:color="auto" w:frame="1"/>
            <w:lang w:eastAsia="en-IN"/>
          </w:rPr>
          <w:t>ResultSet</w:t>
        </w:r>
        <w:proofErr w:type="spellEnd"/>
        <w:r w:rsidRPr="005A2CE2">
          <w:rPr>
            <w:rFonts w:ascii="Verdana" w:eastAsia="Times New Roman" w:hAnsi="Verdana" w:cs="Times New Roman"/>
            <w:color w:val="000000"/>
            <w:sz w:val="20"/>
            <w:szCs w:val="20"/>
            <w:bdr w:val="none" w:sz="0" w:space="0" w:color="auto" w:frame="1"/>
            <w:lang w:eastAsia="en-IN"/>
          </w:rPr>
          <w:t> </w:t>
        </w:r>
        <w:proofErr w:type="spellStart"/>
        <w:r w:rsidRPr="005A2CE2">
          <w:rPr>
            <w:rFonts w:ascii="Verdana" w:eastAsia="Times New Roman" w:hAnsi="Verdana" w:cs="Times New Roman"/>
            <w:color w:val="000000"/>
            <w:sz w:val="20"/>
            <w:szCs w:val="20"/>
            <w:bdr w:val="none" w:sz="0" w:space="0" w:color="auto" w:frame="1"/>
            <w:lang w:eastAsia="en-IN"/>
          </w:rPr>
          <w:t>rs</w:t>
        </w:r>
        <w:proofErr w:type="spellEnd"/>
        <w:r w:rsidRPr="005A2CE2">
          <w:rPr>
            <w:rFonts w:ascii="Verdana" w:eastAsia="Times New Roman" w:hAnsi="Verdana" w:cs="Times New Roman"/>
            <w:color w:val="000000"/>
            <w:sz w:val="20"/>
            <w:szCs w:val="20"/>
            <w:bdr w:val="none" w:sz="0" w:space="0" w:color="auto" w:frame="1"/>
            <w:lang w:eastAsia="en-IN"/>
          </w:rPr>
          <w:t>=</w:t>
        </w:r>
        <w:proofErr w:type="spellStart"/>
        <w:r w:rsidRPr="005A2CE2">
          <w:rPr>
            <w:rFonts w:ascii="Verdana" w:eastAsia="Times New Roman" w:hAnsi="Verdana" w:cs="Times New Roman"/>
            <w:color w:val="000000"/>
            <w:sz w:val="20"/>
            <w:szCs w:val="20"/>
            <w:bdr w:val="none" w:sz="0" w:space="0" w:color="auto" w:frame="1"/>
            <w:lang w:eastAsia="en-IN"/>
          </w:rPr>
          <w:t>stmt.executeQuery</w:t>
        </w:r>
        <w:proofErr w:type="spellEnd"/>
        <w:r w:rsidRPr="005A2CE2">
          <w:rPr>
            <w:rFonts w:ascii="Verdana" w:eastAsia="Times New Roman" w:hAnsi="Verdana" w:cs="Times New Roman"/>
            <w:color w:val="000000"/>
            <w:sz w:val="20"/>
            <w:szCs w:val="20"/>
            <w:bdr w:val="none" w:sz="0" w:space="0" w:color="auto" w:frame="1"/>
            <w:lang w:eastAsia="en-IN"/>
          </w:rPr>
          <w:t>(</w:t>
        </w:r>
        <w:r w:rsidRPr="005A2CE2">
          <w:rPr>
            <w:rFonts w:ascii="Verdana" w:eastAsia="Times New Roman" w:hAnsi="Verdana" w:cs="Times New Roman"/>
            <w:color w:val="0000FF"/>
            <w:sz w:val="20"/>
            <w:lang w:eastAsia="en-IN"/>
          </w:rPr>
          <w:t>"select * from </w:t>
        </w:r>
        <w:proofErr w:type="spellStart"/>
        <w:r w:rsidRPr="005A2CE2">
          <w:rPr>
            <w:rFonts w:ascii="Verdana" w:eastAsia="Times New Roman" w:hAnsi="Verdana" w:cs="Times New Roman"/>
            <w:color w:val="0000FF"/>
            <w:sz w:val="20"/>
            <w:lang w:eastAsia="en-IN"/>
          </w:rPr>
          <w:t>emp</w:t>
        </w:r>
        <w:proofErr w:type="spellEnd"/>
        <w:r w:rsidRPr="005A2CE2">
          <w:rPr>
            <w:rFonts w:ascii="Verdana" w:eastAsia="Times New Roman" w:hAnsi="Verdana" w:cs="Times New Roman"/>
            <w:color w:val="0000FF"/>
            <w:sz w:val="20"/>
            <w:lang w:eastAsia="en-IN"/>
          </w:rPr>
          <w:t>"</w:t>
        </w:r>
        <w:r w:rsidRPr="005A2CE2">
          <w:rPr>
            <w:rFonts w:ascii="Verdana" w:eastAsia="Times New Roman" w:hAnsi="Verdana" w:cs="Times New Roman"/>
            <w:color w:val="000000"/>
            <w:sz w:val="20"/>
            <w:szCs w:val="20"/>
            <w:bdr w:val="none" w:sz="0" w:space="0" w:color="auto" w:frame="1"/>
            <w:lang w:eastAsia="en-IN"/>
          </w:rPr>
          <w:t>);  </w:t>
        </w:r>
      </w:ins>
    </w:p>
    <w:p w:rsidR="005A2CE2" w:rsidRPr="005A2CE2" w:rsidRDefault="005A2CE2" w:rsidP="005A2CE2">
      <w:pPr>
        <w:numPr>
          <w:ilvl w:val="0"/>
          <w:numId w:val="3"/>
        </w:numPr>
        <w:shd w:val="clear" w:color="auto" w:fill="FFFFFF"/>
        <w:spacing w:after="0" w:line="315" w:lineRule="atLeast"/>
        <w:ind w:left="0"/>
        <w:rPr>
          <w:ins w:id="36" w:author="Unknown"/>
          <w:rFonts w:ascii="Verdana" w:eastAsia="Times New Roman" w:hAnsi="Verdana" w:cs="Times New Roman"/>
          <w:color w:val="000000"/>
          <w:sz w:val="20"/>
          <w:szCs w:val="20"/>
          <w:lang w:eastAsia="en-IN"/>
        </w:rPr>
      </w:pPr>
      <w:ins w:id="37" w:author="Unknown">
        <w:r w:rsidRPr="005A2CE2">
          <w:rPr>
            <w:rFonts w:ascii="Verdana" w:eastAsia="Times New Roman" w:hAnsi="Verdana" w:cs="Times New Roman"/>
            <w:b/>
            <w:bCs/>
            <w:color w:val="006699"/>
            <w:sz w:val="20"/>
            <w:lang w:eastAsia="en-IN"/>
          </w:rPr>
          <w:t>while</w:t>
        </w:r>
        <w:r w:rsidRPr="005A2CE2">
          <w:rPr>
            <w:rFonts w:ascii="Verdana" w:eastAsia="Times New Roman" w:hAnsi="Verdana" w:cs="Times New Roman"/>
            <w:color w:val="000000"/>
            <w:sz w:val="20"/>
            <w:szCs w:val="20"/>
            <w:bdr w:val="none" w:sz="0" w:space="0" w:color="auto" w:frame="1"/>
            <w:lang w:eastAsia="en-IN"/>
          </w:rPr>
          <w:t>(</w:t>
        </w:r>
        <w:proofErr w:type="spellStart"/>
        <w:r w:rsidRPr="005A2CE2">
          <w:rPr>
            <w:rFonts w:ascii="Verdana" w:eastAsia="Times New Roman" w:hAnsi="Verdana" w:cs="Times New Roman"/>
            <w:color w:val="000000"/>
            <w:sz w:val="20"/>
            <w:szCs w:val="20"/>
            <w:bdr w:val="none" w:sz="0" w:space="0" w:color="auto" w:frame="1"/>
            <w:lang w:eastAsia="en-IN"/>
          </w:rPr>
          <w:t>rs.next</w:t>
        </w:r>
        <w:proofErr w:type="spellEnd"/>
        <w:r w:rsidRPr="005A2CE2">
          <w:rPr>
            <w:rFonts w:ascii="Verdana" w:eastAsia="Times New Roman" w:hAnsi="Verdana" w:cs="Times New Roman"/>
            <w:color w:val="000000"/>
            <w:sz w:val="20"/>
            <w:szCs w:val="20"/>
            <w:bdr w:val="none" w:sz="0" w:space="0" w:color="auto" w:frame="1"/>
            <w:lang w:eastAsia="en-IN"/>
          </w:rPr>
          <w:t>())  </w:t>
        </w:r>
      </w:ins>
    </w:p>
    <w:p w:rsidR="005A2CE2" w:rsidRPr="005A2CE2" w:rsidRDefault="005A2CE2" w:rsidP="005A2CE2">
      <w:pPr>
        <w:numPr>
          <w:ilvl w:val="0"/>
          <w:numId w:val="3"/>
        </w:numPr>
        <w:shd w:val="clear" w:color="auto" w:fill="FFFFFF"/>
        <w:spacing w:after="0" w:line="315" w:lineRule="atLeast"/>
        <w:ind w:left="0"/>
        <w:rPr>
          <w:ins w:id="38" w:author="Unknown"/>
          <w:rFonts w:ascii="Verdana" w:eastAsia="Times New Roman" w:hAnsi="Verdana" w:cs="Times New Roman"/>
          <w:color w:val="000000"/>
          <w:sz w:val="20"/>
          <w:szCs w:val="20"/>
          <w:lang w:eastAsia="en-IN"/>
        </w:rPr>
      </w:pPr>
      <w:ins w:id="39" w:author="Unknown">
        <w:r w:rsidRPr="005A2CE2">
          <w:rPr>
            <w:rFonts w:ascii="Verdana" w:eastAsia="Times New Roman" w:hAnsi="Verdana" w:cs="Times New Roman"/>
            <w:color w:val="000000"/>
            <w:sz w:val="20"/>
            <w:szCs w:val="20"/>
            <w:bdr w:val="none" w:sz="0" w:space="0" w:color="auto" w:frame="1"/>
            <w:lang w:eastAsia="en-IN"/>
          </w:rPr>
          <w:t>System.out.println(rs.getInt(</w:t>
        </w:r>
        <w:r w:rsidRPr="005A2CE2">
          <w:rPr>
            <w:rFonts w:ascii="Verdana" w:eastAsia="Times New Roman" w:hAnsi="Verdana" w:cs="Times New Roman"/>
            <w:color w:val="C00000"/>
            <w:sz w:val="20"/>
            <w:lang w:eastAsia="en-IN"/>
          </w:rPr>
          <w:t>1</w:t>
        </w:r>
        <w:r w:rsidRPr="005A2CE2">
          <w:rPr>
            <w:rFonts w:ascii="Verdana" w:eastAsia="Times New Roman" w:hAnsi="Verdana" w:cs="Times New Roman"/>
            <w:color w:val="000000"/>
            <w:sz w:val="20"/>
            <w:szCs w:val="20"/>
            <w:bdr w:val="none" w:sz="0" w:space="0" w:color="auto" w:frame="1"/>
            <w:lang w:eastAsia="en-IN"/>
          </w:rPr>
          <w:t>)+</w:t>
        </w:r>
        <w:r w:rsidRPr="005A2CE2">
          <w:rPr>
            <w:rFonts w:ascii="Verdana" w:eastAsia="Times New Roman" w:hAnsi="Verdana" w:cs="Times New Roman"/>
            <w:color w:val="0000FF"/>
            <w:sz w:val="20"/>
            <w:lang w:eastAsia="en-IN"/>
          </w:rPr>
          <w:t>"  "</w:t>
        </w:r>
        <w:r w:rsidRPr="005A2CE2">
          <w:rPr>
            <w:rFonts w:ascii="Verdana" w:eastAsia="Times New Roman" w:hAnsi="Verdana" w:cs="Times New Roman"/>
            <w:color w:val="000000"/>
            <w:sz w:val="20"/>
            <w:szCs w:val="20"/>
            <w:bdr w:val="none" w:sz="0" w:space="0" w:color="auto" w:frame="1"/>
            <w:lang w:eastAsia="en-IN"/>
          </w:rPr>
          <w:t>+rs.getString(</w:t>
        </w:r>
        <w:r w:rsidRPr="005A2CE2">
          <w:rPr>
            <w:rFonts w:ascii="Verdana" w:eastAsia="Times New Roman" w:hAnsi="Verdana" w:cs="Times New Roman"/>
            <w:color w:val="C00000"/>
            <w:sz w:val="20"/>
            <w:lang w:eastAsia="en-IN"/>
          </w:rPr>
          <w:t>2</w:t>
        </w:r>
        <w:r w:rsidRPr="005A2CE2">
          <w:rPr>
            <w:rFonts w:ascii="Verdana" w:eastAsia="Times New Roman" w:hAnsi="Verdana" w:cs="Times New Roman"/>
            <w:color w:val="000000"/>
            <w:sz w:val="20"/>
            <w:szCs w:val="20"/>
            <w:bdr w:val="none" w:sz="0" w:space="0" w:color="auto" w:frame="1"/>
            <w:lang w:eastAsia="en-IN"/>
          </w:rPr>
          <w:t>)+</w:t>
        </w:r>
        <w:r w:rsidRPr="005A2CE2">
          <w:rPr>
            <w:rFonts w:ascii="Verdana" w:eastAsia="Times New Roman" w:hAnsi="Verdana" w:cs="Times New Roman"/>
            <w:color w:val="0000FF"/>
            <w:sz w:val="20"/>
            <w:lang w:eastAsia="en-IN"/>
          </w:rPr>
          <w:t>"  "</w:t>
        </w:r>
        <w:r w:rsidRPr="005A2CE2">
          <w:rPr>
            <w:rFonts w:ascii="Verdana" w:eastAsia="Times New Roman" w:hAnsi="Verdana" w:cs="Times New Roman"/>
            <w:color w:val="000000"/>
            <w:sz w:val="20"/>
            <w:szCs w:val="20"/>
            <w:bdr w:val="none" w:sz="0" w:space="0" w:color="auto" w:frame="1"/>
            <w:lang w:eastAsia="en-IN"/>
          </w:rPr>
          <w:t>+rs.getString(</w:t>
        </w:r>
        <w:r w:rsidRPr="005A2CE2">
          <w:rPr>
            <w:rFonts w:ascii="Verdana" w:eastAsia="Times New Roman" w:hAnsi="Verdana" w:cs="Times New Roman"/>
            <w:color w:val="C00000"/>
            <w:sz w:val="20"/>
            <w:lang w:eastAsia="en-IN"/>
          </w:rPr>
          <w:t>3</w:t>
        </w:r>
        <w:r w:rsidRPr="005A2CE2">
          <w:rPr>
            <w:rFonts w:ascii="Verdana" w:eastAsia="Times New Roman" w:hAnsi="Verdana" w:cs="Times New Roman"/>
            <w:color w:val="000000"/>
            <w:sz w:val="20"/>
            <w:szCs w:val="20"/>
            <w:bdr w:val="none" w:sz="0" w:space="0" w:color="auto" w:frame="1"/>
            <w:lang w:eastAsia="en-IN"/>
          </w:rPr>
          <w:t>));  </w:t>
        </w:r>
      </w:ins>
    </w:p>
    <w:p w:rsidR="005A2CE2" w:rsidRPr="005A2CE2" w:rsidRDefault="005A2CE2" w:rsidP="005A2CE2">
      <w:pPr>
        <w:numPr>
          <w:ilvl w:val="0"/>
          <w:numId w:val="3"/>
        </w:numPr>
        <w:shd w:val="clear" w:color="auto" w:fill="FFFFFF"/>
        <w:spacing w:after="0" w:line="315" w:lineRule="atLeast"/>
        <w:ind w:left="0"/>
        <w:rPr>
          <w:ins w:id="40" w:author="Unknown"/>
          <w:rFonts w:ascii="Verdana" w:eastAsia="Times New Roman" w:hAnsi="Verdana" w:cs="Times New Roman"/>
          <w:color w:val="000000"/>
          <w:sz w:val="20"/>
          <w:szCs w:val="20"/>
          <w:lang w:eastAsia="en-IN"/>
        </w:rPr>
      </w:pPr>
      <w:ins w:id="41" w:author="Unknown">
        <w:r w:rsidRPr="005A2CE2">
          <w:rPr>
            <w:rFonts w:ascii="Verdana" w:eastAsia="Times New Roman" w:hAnsi="Verdana" w:cs="Times New Roman"/>
            <w:color w:val="000000"/>
            <w:sz w:val="20"/>
            <w:szCs w:val="20"/>
            <w:bdr w:val="none" w:sz="0" w:space="0" w:color="auto" w:frame="1"/>
            <w:lang w:eastAsia="en-IN"/>
          </w:rPr>
          <w:t>  </w:t>
        </w:r>
      </w:ins>
    </w:p>
    <w:p w:rsidR="005A2CE2" w:rsidRPr="005A2CE2" w:rsidRDefault="005A2CE2" w:rsidP="005A2CE2">
      <w:pPr>
        <w:numPr>
          <w:ilvl w:val="0"/>
          <w:numId w:val="3"/>
        </w:numPr>
        <w:shd w:val="clear" w:color="auto" w:fill="FFFFFF"/>
        <w:spacing w:after="0" w:line="315" w:lineRule="atLeast"/>
        <w:ind w:left="0"/>
        <w:rPr>
          <w:ins w:id="42" w:author="Unknown"/>
          <w:rFonts w:ascii="Verdana" w:eastAsia="Times New Roman" w:hAnsi="Verdana" w:cs="Times New Roman"/>
          <w:color w:val="000000"/>
          <w:sz w:val="20"/>
          <w:szCs w:val="20"/>
          <w:lang w:eastAsia="en-IN"/>
        </w:rPr>
      </w:pPr>
      <w:ins w:id="43" w:author="Unknown">
        <w:r w:rsidRPr="005A2CE2">
          <w:rPr>
            <w:rFonts w:ascii="Verdana" w:eastAsia="Times New Roman" w:hAnsi="Verdana" w:cs="Times New Roman"/>
            <w:color w:val="008200"/>
            <w:sz w:val="20"/>
            <w:lang w:eastAsia="en-IN"/>
          </w:rPr>
          <w:t>//step5 close the connection object</w:t>
        </w:r>
        <w:r w:rsidRPr="005A2CE2">
          <w:rPr>
            <w:rFonts w:ascii="Verdana" w:eastAsia="Times New Roman" w:hAnsi="Verdana" w:cs="Times New Roman"/>
            <w:color w:val="000000"/>
            <w:sz w:val="20"/>
            <w:szCs w:val="20"/>
            <w:bdr w:val="none" w:sz="0" w:space="0" w:color="auto" w:frame="1"/>
            <w:lang w:eastAsia="en-IN"/>
          </w:rPr>
          <w:t>  </w:t>
        </w:r>
      </w:ins>
    </w:p>
    <w:p w:rsidR="005A2CE2" w:rsidRPr="005A2CE2" w:rsidRDefault="005A2CE2" w:rsidP="005A2CE2">
      <w:pPr>
        <w:numPr>
          <w:ilvl w:val="0"/>
          <w:numId w:val="3"/>
        </w:numPr>
        <w:shd w:val="clear" w:color="auto" w:fill="FFFFFF"/>
        <w:spacing w:after="0" w:line="315" w:lineRule="atLeast"/>
        <w:ind w:left="0"/>
        <w:rPr>
          <w:ins w:id="44" w:author="Unknown"/>
          <w:rFonts w:ascii="Verdana" w:eastAsia="Times New Roman" w:hAnsi="Verdana" w:cs="Times New Roman"/>
          <w:color w:val="000000"/>
          <w:sz w:val="20"/>
          <w:szCs w:val="20"/>
          <w:lang w:eastAsia="en-IN"/>
        </w:rPr>
      </w:pPr>
      <w:proofErr w:type="spellStart"/>
      <w:ins w:id="45" w:author="Unknown">
        <w:r w:rsidRPr="005A2CE2">
          <w:rPr>
            <w:rFonts w:ascii="Verdana" w:eastAsia="Times New Roman" w:hAnsi="Verdana" w:cs="Times New Roman"/>
            <w:color w:val="000000"/>
            <w:sz w:val="20"/>
            <w:szCs w:val="20"/>
            <w:bdr w:val="none" w:sz="0" w:space="0" w:color="auto" w:frame="1"/>
            <w:lang w:eastAsia="en-IN"/>
          </w:rPr>
          <w:t>con.close</w:t>
        </w:r>
        <w:proofErr w:type="spellEnd"/>
        <w:r w:rsidRPr="005A2CE2">
          <w:rPr>
            <w:rFonts w:ascii="Verdana" w:eastAsia="Times New Roman" w:hAnsi="Verdana" w:cs="Times New Roman"/>
            <w:color w:val="000000"/>
            <w:sz w:val="20"/>
            <w:szCs w:val="20"/>
            <w:bdr w:val="none" w:sz="0" w:space="0" w:color="auto" w:frame="1"/>
            <w:lang w:eastAsia="en-IN"/>
          </w:rPr>
          <w:t>();  </w:t>
        </w:r>
      </w:ins>
    </w:p>
    <w:p w:rsidR="005A2CE2" w:rsidRPr="005A2CE2" w:rsidRDefault="005A2CE2" w:rsidP="005A2CE2">
      <w:pPr>
        <w:numPr>
          <w:ilvl w:val="0"/>
          <w:numId w:val="3"/>
        </w:numPr>
        <w:shd w:val="clear" w:color="auto" w:fill="FFFFFF"/>
        <w:spacing w:after="0" w:line="315" w:lineRule="atLeast"/>
        <w:ind w:left="0"/>
        <w:rPr>
          <w:ins w:id="46" w:author="Unknown"/>
          <w:rFonts w:ascii="Verdana" w:eastAsia="Times New Roman" w:hAnsi="Verdana" w:cs="Times New Roman"/>
          <w:color w:val="000000"/>
          <w:sz w:val="20"/>
          <w:szCs w:val="20"/>
          <w:lang w:eastAsia="en-IN"/>
        </w:rPr>
      </w:pPr>
      <w:ins w:id="47" w:author="Unknown">
        <w:r w:rsidRPr="005A2CE2">
          <w:rPr>
            <w:rFonts w:ascii="Verdana" w:eastAsia="Times New Roman" w:hAnsi="Verdana" w:cs="Times New Roman"/>
            <w:color w:val="000000"/>
            <w:sz w:val="20"/>
            <w:szCs w:val="20"/>
            <w:bdr w:val="none" w:sz="0" w:space="0" w:color="auto" w:frame="1"/>
            <w:lang w:eastAsia="en-IN"/>
          </w:rPr>
          <w:t>  </w:t>
        </w:r>
      </w:ins>
    </w:p>
    <w:p w:rsidR="005A2CE2" w:rsidRPr="005A2CE2" w:rsidRDefault="005A2CE2" w:rsidP="005A2CE2">
      <w:pPr>
        <w:numPr>
          <w:ilvl w:val="0"/>
          <w:numId w:val="3"/>
        </w:numPr>
        <w:shd w:val="clear" w:color="auto" w:fill="FFFFFF"/>
        <w:spacing w:after="0" w:line="315" w:lineRule="atLeast"/>
        <w:ind w:left="0"/>
        <w:rPr>
          <w:ins w:id="48" w:author="Unknown"/>
          <w:rFonts w:ascii="Verdana" w:eastAsia="Times New Roman" w:hAnsi="Verdana" w:cs="Times New Roman"/>
          <w:color w:val="000000"/>
          <w:sz w:val="20"/>
          <w:szCs w:val="20"/>
          <w:lang w:eastAsia="en-IN"/>
        </w:rPr>
      </w:pPr>
      <w:ins w:id="49" w:author="Unknown">
        <w:r w:rsidRPr="005A2CE2">
          <w:rPr>
            <w:rFonts w:ascii="Verdana" w:eastAsia="Times New Roman" w:hAnsi="Verdana" w:cs="Times New Roman"/>
            <w:color w:val="000000"/>
            <w:sz w:val="20"/>
            <w:szCs w:val="20"/>
            <w:bdr w:val="none" w:sz="0" w:space="0" w:color="auto" w:frame="1"/>
            <w:lang w:eastAsia="en-IN"/>
          </w:rPr>
          <w:t>}</w:t>
        </w:r>
        <w:r w:rsidRPr="005A2CE2">
          <w:rPr>
            <w:rFonts w:ascii="Verdana" w:eastAsia="Times New Roman" w:hAnsi="Verdana" w:cs="Times New Roman"/>
            <w:b/>
            <w:bCs/>
            <w:color w:val="006699"/>
            <w:sz w:val="20"/>
            <w:lang w:eastAsia="en-IN"/>
          </w:rPr>
          <w:t>catch</w:t>
        </w:r>
        <w:r w:rsidRPr="005A2CE2">
          <w:rPr>
            <w:rFonts w:ascii="Verdana" w:eastAsia="Times New Roman" w:hAnsi="Verdana" w:cs="Times New Roman"/>
            <w:color w:val="000000"/>
            <w:sz w:val="20"/>
            <w:szCs w:val="20"/>
            <w:bdr w:val="none" w:sz="0" w:space="0" w:color="auto" w:frame="1"/>
            <w:lang w:eastAsia="en-IN"/>
          </w:rPr>
          <w:t>(Exception e){ </w:t>
        </w:r>
        <w:proofErr w:type="spellStart"/>
        <w:r w:rsidRPr="005A2CE2">
          <w:rPr>
            <w:rFonts w:ascii="Verdana" w:eastAsia="Times New Roman" w:hAnsi="Verdana" w:cs="Times New Roman"/>
            <w:color w:val="000000"/>
            <w:sz w:val="20"/>
            <w:szCs w:val="20"/>
            <w:bdr w:val="none" w:sz="0" w:space="0" w:color="auto" w:frame="1"/>
            <w:lang w:eastAsia="en-IN"/>
          </w:rPr>
          <w:t>System.out.println</w:t>
        </w:r>
        <w:proofErr w:type="spellEnd"/>
        <w:r w:rsidRPr="005A2CE2">
          <w:rPr>
            <w:rFonts w:ascii="Verdana" w:eastAsia="Times New Roman" w:hAnsi="Verdana" w:cs="Times New Roman"/>
            <w:color w:val="000000"/>
            <w:sz w:val="20"/>
            <w:szCs w:val="20"/>
            <w:bdr w:val="none" w:sz="0" w:space="0" w:color="auto" w:frame="1"/>
            <w:lang w:eastAsia="en-IN"/>
          </w:rPr>
          <w:t>(e);}  </w:t>
        </w:r>
      </w:ins>
    </w:p>
    <w:p w:rsidR="005A2CE2" w:rsidRPr="005A2CE2" w:rsidRDefault="005A2CE2" w:rsidP="005A2CE2">
      <w:pPr>
        <w:numPr>
          <w:ilvl w:val="0"/>
          <w:numId w:val="3"/>
        </w:numPr>
        <w:shd w:val="clear" w:color="auto" w:fill="FFFFFF"/>
        <w:spacing w:after="0" w:line="315" w:lineRule="atLeast"/>
        <w:ind w:left="0"/>
        <w:rPr>
          <w:ins w:id="50" w:author="Unknown"/>
          <w:rFonts w:ascii="Verdana" w:eastAsia="Times New Roman" w:hAnsi="Verdana" w:cs="Times New Roman"/>
          <w:color w:val="000000"/>
          <w:sz w:val="20"/>
          <w:szCs w:val="20"/>
          <w:lang w:eastAsia="en-IN"/>
        </w:rPr>
      </w:pPr>
      <w:ins w:id="51" w:author="Unknown">
        <w:r w:rsidRPr="005A2CE2">
          <w:rPr>
            <w:rFonts w:ascii="Verdana" w:eastAsia="Times New Roman" w:hAnsi="Verdana" w:cs="Times New Roman"/>
            <w:color w:val="000000"/>
            <w:sz w:val="20"/>
            <w:szCs w:val="20"/>
            <w:bdr w:val="none" w:sz="0" w:space="0" w:color="auto" w:frame="1"/>
            <w:lang w:eastAsia="en-IN"/>
          </w:rPr>
          <w:t>  </w:t>
        </w:r>
      </w:ins>
    </w:p>
    <w:p w:rsidR="005A2CE2" w:rsidRPr="005A2CE2" w:rsidRDefault="005A2CE2" w:rsidP="005A2CE2">
      <w:pPr>
        <w:numPr>
          <w:ilvl w:val="0"/>
          <w:numId w:val="3"/>
        </w:numPr>
        <w:shd w:val="clear" w:color="auto" w:fill="FFFFFF"/>
        <w:spacing w:after="0" w:line="315" w:lineRule="atLeast"/>
        <w:ind w:left="0"/>
        <w:rPr>
          <w:ins w:id="52" w:author="Unknown"/>
          <w:rFonts w:ascii="Verdana" w:eastAsia="Times New Roman" w:hAnsi="Verdana" w:cs="Times New Roman"/>
          <w:color w:val="000000"/>
          <w:sz w:val="20"/>
          <w:szCs w:val="20"/>
          <w:lang w:eastAsia="en-IN"/>
        </w:rPr>
      </w:pPr>
      <w:ins w:id="53" w:author="Unknown">
        <w:r w:rsidRPr="005A2CE2">
          <w:rPr>
            <w:rFonts w:ascii="Verdana" w:eastAsia="Times New Roman" w:hAnsi="Verdana" w:cs="Times New Roman"/>
            <w:color w:val="000000"/>
            <w:sz w:val="20"/>
            <w:szCs w:val="20"/>
            <w:bdr w:val="none" w:sz="0" w:space="0" w:color="auto" w:frame="1"/>
            <w:lang w:eastAsia="en-IN"/>
          </w:rPr>
          <w:t>}  </w:t>
        </w:r>
      </w:ins>
    </w:p>
    <w:p w:rsidR="005A2CE2" w:rsidRPr="005A2CE2" w:rsidRDefault="005A2CE2" w:rsidP="005A2CE2">
      <w:pPr>
        <w:numPr>
          <w:ilvl w:val="0"/>
          <w:numId w:val="3"/>
        </w:numPr>
        <w:shd w:val="clear" w:color="auto" w:fill="FFFFFF"/>
        <w:spacing w:after="120" w:line="315" w:lineRule="atLeast"/>
        <w:ind w:left="0"/>
        <w:rPr>
          <w:ins w:id="54" w:author="Unknown"/>
          <w:rFonts w:ascii="Verdana" w:eastAsia="Times New Roman" w:hAnsi="Verdana" w:cs="Times New Roman"/>
          <w:color w:val="000000"/>
          <w:sz w:val="20"/>
          <w:szCs w:val="20"/>
          <w:lang w:eastAsia="en-IN"/>
        </w:rPr>
      </w:pPr>
      <w:ins w:id="55" w:author="Unknown">
        <w:r w:rsidRPr="005A2CE2">
          <w:rPr>
            <w:rFonts w:ascii="Verdana" w:eastAsia="Times New Roman" w:hAnsi="Verdana" w:cs="Times New Roman"/>
            <w:color w:val="000000"/>
            <w:sz w:val="20"/>
            <w:szCs w:val="20"/>
            <w:bdr w:val="none" w:sz="0" w:space="0" w:color="auto" w:frame="1"/>
            <w:lang w:eastAsia="en-IN"/>
          </w:rPr>
          <w:t>}  </w:t>
        </w:r>
      </w:ins>
    </w:p>
    <w:p w:rsidR="005A2CE2" w:rsidRPr="005A2CE2" w:rsidRDefault="005A2CE2" w:rsidP="005A2CE2">
      <w:pPr>
        <w:shd w:val="clear" w:color="auto" w:fill="FFFFFF"/>
        <w:spacing w:after="0" w:line="240" w:lineRule="auto"/>
        <w:rPr>
          <w:ins w:id="56" w:author="Unknown"/>
          <w:rFonts w:ascii="Verdana" w:eastAsia="Times New Roman" w:hAnsi="Verdana" w:cs="Times New Roman"/>
          <w:color w:val="000000"/>
          <w:sz w:val="20"/>
          <w:szCs w:val="20"/>
          <w:lang w:eastAsia="en-IN"/>
        </w:rPr>
      </w:pPr>
      <w:ins w:id="57" w:author="Unknown">
        <w:r w:rsidRPr="005A2CE2">
          <w:rPr>
            <w:rFonts w:ascii="Verdana" w:eastAsia="Times New Roman" w:hAnsi="Verdana" w:cs="Times New Roman"/>
            <w:color w:val="000000"/>
            <w:sz w:val="20"/>
            <w:szCs w:val="20"/>
            <w:lang w:eastAsia="en-IN"/>
          </w:rPr>
          <w:fldChar w:fldCharType="begin"/>
        </w:r>
        <w:r w:rsidRPr="005A2CE2">
          <w:rPr>
            <w:rFonts w:ascii="Verdana" w:eastAsia="Times New Roman" w:hAnsi="Verdana" w:cs="Times New Roman"/>
            <w:color w:val="000000"/>
            <w:sz w:val="20"/>
            <w:szCs w:val="20"/>
            <w:lang w:eastAsia="en-IN"/>
          </w:rPr>
          <w:instrText xml:space="preserve"> HYPERLINK "https://static.javatpoint.com/src/jdbc/OracleCon.zip" </w:instrText>
        </w:r>
        <w:r w:rsidRPr="005A2CE2">
          <w:rPr>
            <w:rFonts w:ascii="Verdana" w:eastAsia="Times New Roman" w:hAnsi="Verdana" w:cs="Times New Roman"/>
            <w:color w:val="000000"/>
            <w:sz w:val="20"/>
            <w:szCs w:val="20"/>
            <w:lang w:eastAsia="en-IN"/>
          </w:rPr>
          <w:fldChar w:fldCharType="separate"/>
        </w:r>
        <w:r w:rsidRPr="005A2CE2">
          <w:rPr>
            <w:rFonts w:ascii="Tahoma" w:eastAsia="Times New Roman" w:hAnsi="Tahoma" w:cs="Tahoma"/>
            <w:color w:val="FF0000"/>
            <w:sz w:val="26"/>
            <w:lang w:eastAsia="en-IN"/>
          </w:rPr>
          <w:t>download this example</w:t>
        </w:r>
        <w:r w:rsidRPr="005A2CE2">
          <w:rPr>
            <w:rFonts w:ascii="Verdana" w:eastAsia="Times New Roman" w:hAnsi="Verdana" w:cs="Times New Roman"/>
            <w:color w:val="000000"/>
            <w:sz w:val="20"/>
            <w:szCs w:val="20"/>
            <w:lang w:eastAsia="en-IN"/>
          </w:rPr>
          <w:fldChar w:fldCharType="end"/>
        </w:r>
      </w:ins>
    </w:p>
    <w:p w:rsidR="005A2CE2" w:rsidRPr="005A2CE2" w:rsidRDefault="005A2CE2" w:rsidP="005A2CE2">
      <w:pPr>
        <w:shd w:val="clear" w:color="auto" w:fill="FFFFFF"/>
        <w:spacing w:before="100" w:beforeAutospacing="1" w:after="100" w:afterAutospacing="1" w:line="240" w:lineRule="auto"/>
        <w:rPr>
          <w:ins w:id="58" w:author="Unknown"/>
          <w:rFonts w:ascii="Verdana" w:eastAsia="Times New Roman" w:hAnsi="Verdana" w:cs="Times New Roman"/>
          <w:color w:val="000000"/>
          <w:sz w:val="20"/>
          <w:szCs w:val="20"/>
          <w:lang w:eastAsia="en-IN"/>
        </w:rPr>
      </w:pPr>
      <w:ins w:id="59" w:author="Unknown">
        <w:r w:rsidRPr="005A2CE2">
          <w:rPr>
            <w:rFonts w:ascii="Verdana" w:eastAsia="Times New Roman" w:hAnsi="Verdana" w:cs="Times New Roman"/>
            <w:color w:val="000000"/>
            <w:sz w:val="20"/>
            <w:szCs w:val="20"/>
            <w:lang w:eastAsia="en-IN"/>
          </w:rPr>
          <w:t xml:space="preserve">The above example will fetch all the records of </w:t>
        </w:r>
        <w:proofErr w:type="spellStart"/>
        <w:r w:rsidRPr="005A2CE2">
          <w:rPr>
            <w:rFonts w:ascii="Verdana" w:eastAsia="Times New Roman" w:hAnsi="Verdana" w:cs="Times New Roman"/>
            <w:color w:val="000000"/>
            <w:sz w:val="20"/>
            <w:szCs w:val="20"/>
            <w:lang w:eastAsia="en-IN"/>
          </w:rPr>
          <w:t>emp</w:t>
        </w:r>
        <w:proofErr w:type="spellEnd"/>
        <w:r w:rsidRPr="005A2CE2">
          <w:rPr>
            <w:rFonts w:ascii="Verdana" w:eastAsia="Times New Roman" w:hAnsi="Verdana" w:cs="Times New Roman"/>
            <w:color w:val="000000"/>
            <w:sz w:val="20"/>
            <w:szCs w:val="20"/>
            <w:lang w:eastAsia="en-IN"/>
          </w:rPr>
          <w:t xml:space="preserve"> table.</w:t>
        </w:r>
      </w:ins>
    </w:p>
    <w:p w:rsidR="005A2CE2" w:rsidRPr="005A2CE2" w:rsidRDefault="005A2CE2" w:rsidP="005A2CE2">
      <w:pPr>
        <w:spacing w:after="0" w:line="240" w:lineRule="auto"/>
        <w:rPr>
          <w:ins w:id="60" w:author="Unknown"/>
          <w:rFonts w:ascii="Times New Roman" w:eastAsia="Times New Roman" w:hAnsi="Times New Roman" w:cs="Times New Roman"/>
          <w:sz w:val="24"/>
          <w:szCs w:val="24"/>
          <w:lang w:eastAsia="en-IN"/>
        </w:rPr>
      </w:pPr>
      <w:ins w:id="61" w:author="Unknown">
        <w:r w:rsidRPr="005A2CE2">
          <w:rPr>
            <w:rFonts w:ascii="Times New Roman" w:eastAsia="Times New Roman" w:hAnsi="Times New Roman" w:cs="Times New Roman"/>
            <w:sz w:val="24"/>
            <w:szCs w:val="24"/>
            <w:lang w:eastAsia="en-IN"/>
          </w:rPr>
          <w:pict>
            <v:rect id="_x0000_i1026" style="width:0;height:.75pt" o:hralign="center" o:hrstd="t" o:hrnoshade="t" o:hr="t" fillcolor="#d4d4d4" stroked="f"/>
          </w:pict>
        </w:r>
      </w:ins>
    </w:p>
    <w:p w:rsidR="005A2CE2" w:rsidRPr="005A2CE2" w:rsidRDefault="005A2CE2" w:rsidP="005A2CE2">
      <w:pPr>
        <w:shd w:val="clear" w:color="auto" w:fill="FFFFFF"/>
        <w:spacing w:before="100" w:beforeAutospacing="1" w:after="100" w:afterAutospacing="1" w:line="240" w:lineRule="auto"/>
        <w:rPr>
          <w:ins w:id="62" w:author="Unknown"/>
          <w:rFonts w:ascii="Verdana" w:eastAsia="Times New Roman" w:hAnsi="Verdana" w:cs="Times New Roman"/>
          <w:color w:val="000000"/>
          <w:sz w:val="20"/>
          <w:szCs w:val="20"/>
          <w:lang w:eastAsia="en-IN"/>
        </w:rPr>
      </w:pPr>
      <w:ins w:id="63" w:author="Unknown">
        <w:r w:rsidRPr="005A2CE2">
          <w:rPr>
            <w:rFonts w:ascii="Verdana" w:eastAsia="Times New Roman" w:hAnsi="Verdana" w:cs="Times New Roman"/>
            <w:color w:val="000000"/>
            <w:sz w:val="20"/>
            <w:szCs w:val="20"/>
            <w:lang w:eastAsia="en-IN"/>
          </w:rPr>
          <w:t>To connect java application with the Oracle database ojdbc14.jar file is required to be loaded.</w:t>
        </w:r>
      </w:ins>
    </w:p>
    <w:p w:rsidR="005A2CE2" w:rsidRPr="005A2CE2" w:rsidRDefault="005A2CE2" w:rsidP="005A2CE2">
      <w:pPr>
        <w:shd w:val="clear" w:color="auto" w:fill="FFFFFF"/>
        <w:spacing w:after="0" w:line="240" w:lineRule="auto"/>
        <w:rPr>
          <w:ins w:id="64" w:author="Unknown"/>
          <w:rFonts w:ascii="Verdana" w:eastAsia="Times New Roman" w:hAnsi="Verdana" w:cs="Times New Roman"/>
          <w:color w:val="000000"/>
          <w:sz w:val="20"/>
          <w:szCs w:val="20"/>
          <w:lang w:eastAsia="en-IN"/>
        </w:rPr>
      </w:pPr>
      <w:ins w:id="65" w:author="Unknown">
        <w:r w:rsidRPr="005A2CE2">
          <w:rPr>
            <w:rFonts w:ascii="Verdana" w:eastAsia="Times New Roman" w:hAnsi="Verdana" w:cs="Times New Roman"/>
            <w:color w:val="000000"/>
            <w:sz w:val="20"/>
            <w:szCs w:val="20"/>
            <w:lang w:eastAsia="en-IN"/>
          </w:rPr>
          <w:fldChar w:fldCharType="begin"/>
        </w:r>
        <w:r w:rsidRPr="005A2CE2">
          <w:rPr>
            <w:rFonts w:ascii="Verdana" w:eastAsia="Times New Roman" w:hAnsi="Verdana" w:cs="Times New Roman"/>
            <w:color w:val="000000"/>
            <w:sz w:val="20"/>
            <w:szCs w:val="20"/>
            <w:lang w:eastAsia="en-IN"/>
          </w:rPr>
          <w:instrText xml:space="preserve"> HYPERLINK "https://static.javatpoint.com/src/jdbc/ojdbc14.jar" </w:instrText>
        </w:r>
        <w:r w:rsidRPr="005A2CE2">
          <w:rPr>
            <w:rFonts w:ascii="Verdana" w:eastAsia="Times New Roman" w:hAnsi="Verdana" w:cs="Times New Roman"/>
            <w:color w:val="000000"/>
            <w:sz w:val="20"/>
            <w:szCs w:val="20"/>
            <w:lang w:eastAsia="en-IN"/>
          </w:rPr>
          <w:fldChar w:fldCharType="separate"/>
        </w:r>
        <w:r w:rsidRPr="005A2CE2">
          <w:rPr>
            <w:rFonts w:ascii="Tahoma" w:eastAsia="Times New Roman" w:hAnsi="Tahoma" w:cs="Tahoma"/>
            <w:color w:val="FF0000"/>
            <w:sz w:val="26"/>
            <w:lang w:eastAsia="en-IN"/>
          </w:rPr>
          <w:t>download the jar file ojdbc14.jar</w:t>
        </w:r>
        <w:r w:rsidRPr="005A2CE2">
          <w:rPr>
            <w:rFonts w:ascii="Verdana" w:eastAsia="Times New Roman" w:hAnsi="Verdana" w:cs="Times New Roman"/>
            <w:color w:val="000000"/>
            <w:sz w:val="20"/>
            <w:szCs w:val="20"/>
            <w:lang w:eastAsia="en-IN"/>
          </w:rPr>
          <w:fldChar w:fldCharType="end"/>
        </w:r>
      </w:ins>
    </w:p>
    <w:p w:rsidR="005A2CE2" w:rsidRPr="005A2CE2" w:rsidRDefault="005A2CE2" w:rsidP="005A2CE2">
      <w:pPr>
        <w:shd w:val="clear" w:color="auto" w:fill="FFFFFF"/>
        <w:spacing w:before="100" w:beforeAutospacing="1" w:after="100" w:afterAutospacing="1" w:line="312" w:lineRule="atLeast"/>
        <w:outlineLvl w:val="2"/>
        <w:rPr>
          <w:ins w:id="66" w:author="Unknown"/>
          <w:rFonts w:ascii="Helvetica" w:eastAsia="Times New Roman" w:hAnsi="Helvetica" w:cs="Helvetica"/>
          <w:color w:val="610B4B"/>
          <w:sz w:val="32"/>
          <w:szCs w:val="32"/>
          <w:lang w:eastAsia="en-IN"/>
        </w:rPr>
      </w:pPr>
      <w:ins w:id="67" w:author="Unknown">
        <w:r w:rsidRPr="005A2CE2">
          <w:rPr>
            <w:rFonts w:ascii="Helvetica" w:eastAsia="Times New Roman" w:hAnsi="Helvetica" w:cs="Helvetica"/>
            <w:color w:val="610B4B"/>
            <w:sz w:val="32"/>
            <w:szCs w:val="32"/>
            <w:lang w:eastAsia="en-IN"/>
          </w:rPr>
          <w:t>Two ways to load the jar file:</w:t>
        </w:r>
      </w:ins>
    </w:p>
    <w:p w:rsidR="005A2CE2" w:rsidRPr="005A2CE2" w:rsidRDefault="005A2CE2" w:rsidP="005A2CE2">
      <w:pPr>
        <w:numPr>
          <w:ilvl w:val="0"/>
          <w:numId w:val="4"/>
        </w:numPr>
        <w:shd w:val="clear" w:color="auto" w:fill="FFFFFF"/>
        <w:spacing w:before="60" w:after="100" w:afterAutospacing="1" w:line="315" w:lineRule="atLeast"/>
        <w:rPr>
          <w:ins w:id="68" w:author="Unknown"/>
          <w:rFonts w:ascii="Verdana" w:eastAsia="Times New Roman" w:hAnsi="Verdana" w:cs="Times New Roman"/>
          <w:color w:val="000000"/>
          <w:sz w:val="20"/>
          <w:szCs w:val="20"/>
          <w:lang w:eastAsia="en-IN"/>
        </w:rPr>
      </w:pPr>
      <w:ins w:id="69" w:author="Unknown">
        <w:r w:rsidRPr="005A2CE2">
          <w:rPr>
            <w:rFonts w:ascii="Verdana" w:eastAsia="Times New Roman" w:hAnsi="Verdana" w:cs="Times New Roman"/>
            <w:color w:val="000000"/>
            <w:sz w:val="20"/>
            <w:szCs w:val="20"/>
            <w:lang w:eastAsia="en-IN"/>
          </w:rPr>
          <w:t xml:space="preserve">paste the ojdbc14.jar file in </w:t>
        </w:r>
        <w:proofErr w:type="spellStart"/>
        <w:r w:rsidRPr="005A2CE2">
          <w:rPr>
            <w:rFonts w:ascii="Verdana" w:eastAsia="Times New Roman" w:hAnsi="Verdana" w:cs="Times New Roman"/>
            <w:color w:val="000000"/>
            <w:sz w:val="20"/>
            <w:szCs w:val="20"/>
            <w:lang w:eastAsia="en-IN"/>
          </w:rPr>
          <w:t>jre</w:t>
        </w:r>
        <w:proofErr w:type="spellEnd"/>
        <w:r w:rsidRPr="005A2CE2">
          <w:rPr>
            <w:rFonts w:ascii="Verdana" w:eastAsia="Times New Roman" w:hAnsi="Verdana" w:cs="Times New Roman"/>
            <w:color w:val="000000"/>
            <w:sz w:val="20"/>
            <w:szCs w:val="20"/>
            <w:lang w:eastAsia="en-IN"/>
          </w:rPr>
          <w:t>/lib/ext folder</w:t>
        </w:r>
      </w:ins>
    </w:p>
    <w:p w:rsidR="005A2CE2" w:rsidRPr="005A2CE2" w:rsidRDefault="005A2CE2" w:rsidP="005A2CE2">
      <w:pPr>
        <w:numPr>
          <w:ilvl w:val="0"/>
          <w:numId w:val="4"/>
        </w:numPr>
        <w:shd w:val="clear" w:color="auto" w:fill="FFFFFF"/>
        <w:spacing w:before="60" w:after="100" w:afterAutospacing="1" w:line="315" w:lineRule="atLeast"/>
        <w:rPr>
          <w:ins w:id="70" w:author="Unknown"/>
          <w:rFonts w:ascii="Verdana" w:eastAsia="Times New Roman" w:hAnsi="Verdana" w:cs="Times New Roman"/>
          <w:color w:val="000000"/>
          <w:sz w:val="20"/>
          <w:szCs w:val="20"/>
          <w:lang w:eastAsia="en-IN"/>
        </w:rPr>
      </w:pPr>
      <w:ins w:id="71" w:author="Unknown">
        <w:r w:rsidRPr="005A2CE2">
          <w:rPr>
            <w:rFonts w:ascii="Verdana" w:eastAsia="Times New Roman" w:hAnsi="Verdana" w:cs="Times New Roman"/>
            <w:color w:val="000000"/>
            <w:sz w:val="20"/>
            <w:szCs w:val="20"/>
            <w:lang w:eastAsia="en-IN"/>
          </w:rPr>
          <w:t xml:space="preserve">set </w:t>
        </w:r>
        <w:proofErr w:type="spellStart"/>
        <w:r w:rsidRPr="005A2CE2">
          <w:rPr>
            <w:rFonts w:ascii="Verdana" w:eastAsia="Times New Roman" w:hAnsi="Verdana" w:cs="Times New Roman"/>
            <w:color w:val="000000"/>
            <w:sz w:val="20"/>
            <w:szCs w:val="20"/>
            <w:lang w:eastAsia="en-IN"/>
          </w:rPr>
          <w:t>classpath</w:t>
        </w:r>
        <w:proofErr w:type="spellEnd"/>
      </w:ins>
    </w:p>
    <w:p w:rsidR="005A2CE2" w:rsidRPr="005A2CE2" w:rsidRDefault="005A2CE2" w:rsidP="005A2CE2">
      <w:pPr>
        <w:shd w:val="clear" w:color="auto" w:fill="FFFFFF"/>
        <w:spacing w:before="100" w:beforeAutospacing="1" w:after="100" w:afterAutospacing="1" w:line="312" w:lineRule="atLeast"/>
        <w:outlineLvl w:val="2"/>
        <w:rPr>
          <w:ins w:id="72" w:author="Unknown"/>
          <w:rFonts w:ascii="Helvetica" w:eastAsia="Times New Roman" w:hAnsi="Helvetica" w:cs="Helvetica"/>
          <w:color w:val="610B4B"/>
          <w:sz w:val="32"/>
          <w:szCs w:val="32"/>
          <w:lang w:eastAsia="en-IN"/>
        </w:rPr>
      </w:pPr>
      <w:ins w:id="73" w:author="Unknown">
        <w:r w:rsidRPr="005A2CE2">
          <w:rPr>
            <w:rFonts w:ascii="Helvetica" w:eastAsia="Times New Roman" w:hAnsi="Helvetica" w:cs="Helvetica"/>
            <w:color w:val="610B4B"/>
            <w:sz w:val="32"/>
            <w:szCs w:val="32"/>
            <w:lang w:eastAsia="en-IN"/>
          </w:rPr>
          <w:t>1) paste the ojdbc14.jar file in JRE/lib/ext folder:</w:t>
        </w:r>
      </w:ins>
    </w:p>
    <w:tbl>
      <w:tblPr>
        <w:tblW w:w="14533" w:type="dxa"/>
        <w:tblCellSpacing w:w="15" w:type="dxa"/>
        <w:shd w:val="clear" w:color="auto" w:fill="FFFFFF"/>
        <w:tblCellMar>
          <w:top w:w="15" w:type="dxa"/>
          <w:left w:w="15" w:type="dxa"/>
          <w:bottom w:w="15" w:type="dxa"/>
          <w:right w:w="15" w:type="dxa"/>
        </w:tblCellMar>
        <w:tblLook w:val="04A0"/>
      </w:tblPr>
      <w:tblGrid>
        <w:gridCol w:w="14533"/>
      </w:tblGrid>
      <w:tr w:rsidR="005A2CE2" w:rsidRPr="005A2CE2" w:rsidTr="005A2CE2">
        <w:trPr>
          <w:tblCellSpacing w:w="15" w:type="dxa"/>
        </w:trPr>
        <w:tc>
          <w:tcPr>
            <w:tcW w:w="0" w:type="auto"/>
            <w:shd w:val="clear" w:color="auto" w:fill="FFFFFF"/>
            <w:vAlign w:val="center"/>
            <w:hideMark/>
          </w:tcPr>
          <w:p w:rsidR="005A2CE2" w:rsidRPr="005A2CE2" w:rsidRDefault="005A2CE2" w:rsidP="005A2CE2">
            <w:pPr>
              <w:spacing w:after="0" w:line="345" w:lineRule="atLeast"/>
              <w:ind w:left="300"/>
              <w:rPr>
                <w:rFonts w:ascii="Verdana" w:eastAsia="Times New Roman" w:hAnsi="Verdana" w:cs="Times New Roman"/>
                <w:color w:val="000000"/>
                <w:sz w:val="20"/>
                <w:szCs w:val="20"/>
                <w:lang w:eastAsia="en-IN"/>
              </w:rPr>
            </w:pPr>
            <w:r w:rsidRPr="005A2CE2">
              <w:rPr>
                <w:rFonts w:ascii="Verdana" w:eastAsia="Times New Roman" w:hAnsi="Verdana" w:cs="Times New Roman"/>
                <w:color w:val="000000"/>
                <w:sz w:val="20"/>
                <w:szCs w:val="20"/>
                <w:lang w:eastAsia="en-IN"/>
              </w:rPr>
              <w:t>Firstly, search the ojdbc14.jar file then go to JRE/lib/ext folder and paste the jar file here.</w:t>
            </w:r>
          </w:p>
        </w:tc>
      </w:tr>
    </w:tbl>
    <w:p w:rsidR="005A2CE2" w:rsidRPr="005A2CE2" w:rsidRDefault="005A2CE2" w:rsidP="005A2CE2">
      <w:pPr>
        <w:shd w:val="clear" w:color="auto" w:fill="FFFFFF"/>
        <w:spacing w:before="100" w:beforeAutospacing="1" w:after="100" w:afterAutospacing="1" w:line="312" w:lineRule="atLeast"/>
        <w:outlineLvl w:val="2"/>
        <w:rPr>
          <w:ins w:id="74" w:author="Unknown"/>
          <w:rFonts w:ascii="Helvetica" w:eastAsia="Times New Roman" w:hAnsi="Helvetica" w:cs="Helvetica"/>
          <w:color w:val="610B4B"/>
          <w:sz w:val="32"/>
          <w:szCs w:val="32"/>
          <w:lang w:eastAsia="en-IN"/>
        </w:rPr>
      </w:pPr>
      <w:ins w:id="75" w:author="Unknown">
        <w:r w:rsidRPr="005A2CE2">
          <w:rPr>
            <w:rFonts w:ascii="Helvetica" w:eastAsia="Times New Roman" w:hAnsi="Helvetica" w:cs="Helvetica"/>
            <w:color w:val="610B4B"/>
            <w:sz w:val="32"/>
            <w:szCs w:val="32"/>
            <w:lang w:eastAsia="en-IN"/>
          </w:rPr>
          <w:t xml:space="preserve">2) set </w:t>
        </w:r>
        <w:proofErr w:type="spellStart"/>
        <w:r w:rsidRPr="005A2CE2">
          <w:rPr>
            <w:rFonts w:ascii="Helvetica" w:eastAsia="Times New Roman" w:hAnsi="Helvetica" w:cs="Helvetica"/>
            <w:color w:val="610B4B"/>
            <w:sz w:val="32"/>
            <w:szCs w:val="32"/>
            <w:lang w:eastAsia="en-IN"/>
          </w:rPr>
          <w:t>classpath</w:t>
        </w:r>
        <w:proofErr w:type="spellEnd"/>
        <w:r w:rsidRPr="005A2CE2">
          <w:rPr>
            <w:rFonts w:ascii="Helvetica" w:eastAsia="Times New Roman" w:hAnsi="Helvetica" w:cs="Helvetica"/>
            <w:color w:val="610B4B"/>
            <w:sz w:val="32"/>
            <w:szCs w:val="32"/>
            <w:lang w:eastAsia="en-IN"/>
          </w:rPr>
          <w:t>:</w:t>
        </w:r>
      </w:ins>
    </w:p>
    <w:tbl>
      <w:tblPr>
        <w:tblW w:w="14533" w:type="dxa"/>
        <w:tblCellSpacing w:w="15" w:type="dxa"/>
        <w:shd w:val="clear" w:color="auto" w:fill="FFFFFF"/>
        <w:tblCellMar>
          <w:top w:w="15" w:type="dxa"/>
          <w:left w:w="15" w:type="dxa"/>
          <w:bottom w:w="15" w:type="dxa"/>
          <w:right w:w="15" w:type="dxa"/>
        </w:tblCellMar>
        <w:tblLook w:val="04A0"/>
      </w:tblPr>
      <w:tblGrid>
        <w:gridCol w:w="14533"/>
      </w:tblGrid>
      <w:tr w:rsidR="005A2CE2" w:rsidRPr="005A2CE2" w:rsidTr="005A2CE2">
        <w:trPr>
          <w:tblCellSpacing w:w="15" w:type="dxa"/>
        </w:trPr>
        <w:tc>
          <w:tcPr>
            <w:tcW w:w="0" w:type="auto"/>
            <w:shd w:val="clear" w:color="auto" w:fill="FFFFFF"/>
            <w:vAlign w:val="center"/>
            <w:hideMark/>
          </w:tcPr>
          <w:p w:rsidR="005A2CE2" w:rsidRPr="005A2CE2" w:rsidRDefault="005A2CE2" w:rsidP="005A2CE2">
            <w:pPr>
              <w:spacing w:after="0" w:line="345" w:lineRule="atLeast"/>
              <w:ind w:left="300"/>
              <w:rPr>
                <w:rFonts w:ascii="Verdana" w:eastAsia="Times New Roman" w:hAnsi="Verdana" w:cs="Times New Roman"/>
                <w:color w:val="000000"/>
                <w:sz w:val="20"/>
                <w:szCs w:val="20"/>
                <w:lang w:eastAsia="en-IN"/>
              </w:rPr>
            </w:pPr>
            <w:r w:rsidRPr="005A2CE2">
              <w:rPr>
                <w:rFonts w:ascii="Verdana" w:eastAsia="Times New Roman" w:hAnsi="Verdana" w:cs="Times New Roman"/>
                <w:color w:val="000000"/>
                <w:sz w:val="20"/>
                <w:szCs w:val="20"/>
                <w:lang w:eastAsia="en-IN"/>
              </w:rPr>
              <w:t xml:space="preserve">There are two ways to set the </w:t>
            </w:r>
            <w:proofErr w:type="spellStart"/>
            <w:r w:rsidRPr="005A2CE2">
              <w:rPr>
                <w:rFonts w:ascii="Verdana" w:eastAsia="Times New Roman" w:hAnsi="Verdana" w:cs="Times New Roman"/>
                <w:color w:val="000000"/>
                <w:sz w:val="20"/>
                <w:szCs w:val="20"/>
                <w:lang w:eastAsia="en-IN"/>
              </w:rPr>
              <w:t>classpath</w:t>
            </w:r>
            <w:proofErr w:type="spellEnd"/>
            <w:r w:rsidRPr="005A2CE2">
              <w:rPr>
                <w:rFonts w:ascii="Verdana" w:eastAsia="Times New Roman" w:hAnsi="Verdana" w:cs="Times New Roman"/>
                <w:color w:val="000000"/>
                <w:sz w:val="20"/>
                <w:szCs w:val="20"/>
                <w:lang w:eastAsia="en-IN"/>
              </w:rPr>
              <w:t>:</w:t>
            </w:r>
          </w:p>
          <w:p w:rsidR="005A2CE2" w:rsidRPr="005A2CE2" w:rsidRDefault="005A2CE2" w:rsidP="005A2CE2">
            <w:pPr>
              <w:numPr>
                <w:ilvl w:val="0"/>
                <w:numId w:val="5"/>
              </w:numPr>
              <w:spacing w:before="60" w:after="100" w:afterAutospacing="1" w:line="315" w:lineRule="atLeast"/>
              <w:ind w:left="1020"/>
              <w:rPr>
                <w:rFonts w:ascii="Verdana" w:eastAsia="Times New Roman" w:hAnsi="Verdana" w:cs="Times New Roman"/>
                <w:color w:val="000000"/>
                <w:sz w:val="20"/>
                <w:szCs w:val="20"/>
                <w:lang w:eastAsia="en-IN"/>
              </w:rPr>
            </w:pPr>
            <w:r w:rsidRPr="005A2CE2">
              <w:rPr>
                <w:rFonts w:ascii="Verdana" w:eastAsia="Times New Roman" w:hAnsi="Verdana" w:cs="Times New Roman"/>
                <w:color w:val="000000"/>
                <w:sz w:val="20"/>
                <w:szCs w:val="20"/>
                <w:lang w:eastAsia="en-IN"/>
              </w:rPr>
              <w:t>temporary</w:t>
            </w:r>
          </w:p>
          <w:p w:rsidR="005A2CE2" w:rsidRPr="005A2CE2" w:rsidRDefault="005A2CE2" w:rsidP="005A2CE2">
            <w:pPr>
              <w:numPr>
                <w:ilvl w:val="0"/>
                <w:numId w:val="5"/>
              </w:numPr>
              <w:spacing w:before="60" w:after="100" w:afterAutospacing="1" w:line="315" w:lineRule="atLeast"/>
              <w:ind w:left="1020"/>
              <w:rPr>
                <w:rFonts w:ascii="Verdana" w:eastAsia="Times New Roman" w:hAnsi="Verdana" w:cs="Times New Roman"/>
                <w:color w:val="000000"/>
                <w:sz w:val="20"/>
                <w:szCs w:val="20"/>
                <w:lang w:eastAsia="en-IN"/>
              </w:rPr>
            </w:pPr>
            <w:r w:rsidRPr="005A2CE2">
              <w:rPr>
                <w:rFonts w:ascii="Verdana" w:eastAsia="Times New Roman" w:hAnsi="Verdana" w:cs="Times New Roman"/>
                <w:color w:val="000000"/>
                <w:sz w:val="20"/>
                <w:szCs w:val="20"/>
                <w:lang w:eastAsia="en-IN"/>
              </w:rPr>
              <w:t>permanent</w:t>
            </w:r>
          </w:p>
        </w:tc>
      </w:tr>
    </w:tbl>
    <w:p w:rsidR="005A2CE2" w:rsidRPr="005A2CE2" w:rsidRDefault="005A2CE2" w:rsidP="005A2CE2">
      <w:pPr>
        <w:shd w:val="clear" w:color="auto" w:fill="FFFFFF"/>
        <w:spacing w:before="100" w:beforeAutospacing="1" w:after="100" w:afterAutospacing="1" w:line="312" w:lineRule="atLeast"/>
        <w:outlineLvl w:val="2"/>
        <w:rPr>
          <w:ins w:id="76" w:author="Unknown"/>
          <w:rFonts w:ascii="Helvetica" w:eastAsia="Times New Roman" w:hAnsi="Helvetica" w:cs="Helvetica"/>
          <w:color w:val="610B4B"/>
          <w:sz w:val="32"/>
          <w:szCs w:val="32"/>
          <w:lang w:eastAsia="en-IN"/>
        </w:rPr>
      </w:pPr>
      <w:ins w:id="77" w:author="Unknown">
        <w:r w:rsidRPr="005A2CE2">
          <w:rPr>
            <w:rFonts w:ascii="Helvetica" w:eastAsia="Times New Roman" w:hAnsi="Helvetica" w:cs="Helvetica"/>
            <w:color w:val="610B4B"/>
            <w:sz w:val="32"/>
            <w:szCs w:val="32"/>
            <w:lang w:eastAsia="en-IN"/>
          </w:rPr>
          <w:t xml:space="preserve">How to set the temporary </w:t>
        </w:r>
        <w:proofErr w:type="spellStart"/>
        <w:r w:rsidRPr="005A2CE2">
          <w:rPr>
            <w:rFonts w:ascii="Helvetica" w:eastAsia="Times New Roman" w:hAnsi="Helvetica" w:cs="Helvetica"/>
            <w:color w:val="610B4B"/>
            <w:sz w:val="32"/>
            <w:szCs w:val="32"/>
            <w:lang w:eastAsia="en-IN"/>
          </w:rPr>
          <w:t>classpath</w:t>
        </w:r>
        <w:proofErr w:type="spellEnd"/>
        <w:r w:rsidRPr="005A2CE2">
          <w:rPr>
            <w:rFonts w:ascii="Helvetica" w:eastAsia="Times New Roman" w:hAnsi="Helvetica" w:cs="Helvetica"/>
            <w:color w:val="610B4B"/>
            <w:sz w:val="32"/>
            <w:szCs w:val="32"/>
            <w:lang w:eastAsia="en-IN"/>
          </w:rPr>
          <w:t>:</w:t>
        </w:r>
      </w:ins>
    </w:p>
    <w:tbl>
      <w:tblPr>
        <w:tblW w:w="14533" w:type="dxa"/>
        <w:tblCellSpacing w:w="15" w:type="dxa"/>
        <w:shd w:val="clear" w:color="auto" w:fill="FFFFFF"/>
        <w:tblCellMar>
          <w:top w:w="15" w:type="dxa"/>
          <w:left w:w="15" w:type="dxa"/>
          <w:bottom w:w="15" w:type="dxa"/>
          <w:right w:w="15" w:type="dxa"/>
        </w:tblCellMar>
        <w:tblLook w:val="04A0"/>
      </w:tblPr>
      <w:tblGrid>
        <w:gridCol w:w="14533"/>
      </w:tblGrid>
      <w:tr w:rsidR="005A2CE2" w:rsidRPr="005A2CE2" w:rsidTr="005A2CE2">
        <w:trPr>
          <w:tblCellSpacing w:w="15" w:type="dxa"/>
        </w:trPr>
        <w:tc>
          <w:tcPr>
            <w:tcW w:w="0" w:type="auto"/>
            <w:shd w:val="clear" w:color="auto" w:fill="FFFFFF"/>
            <w:vAlign w:val="center"/>
            <w:hideMark/>
          </w:tcPr>
          <w:p w:rsidR="005A2CE2" w:rsidRPr="005A2CE2" w:rsidRDefault="005A2CE2" w:rsidP="005A2CE2">
            <w:pPr>
              <w:spacing w:after="0" w:line="345" w:lineRule="atLeast"/>
              <w:ind w:left="300"/>
              <w:rPr>
                <w:rFonts w:ascii="Verdana" w:eastAsia="Times New Roman" w:hAnsi="Verdana" w:cs="Times New Roman"/>
                <w:color w:val="000000"/>
                <w:sz w:val="20"/>
                <w:szCs w:val="20"/>
                <w:lang w:eastAsia="en-IN"/>
              </w:rPr>
            </w:pPr>
            <w:r w:rsidRPr="005A2CE2">
              <w:rPr>
                <w:rFonts w:ascii="Verdana" w:eastAsia="Times New Roman" w:hAnsi="Verdana" w:cs="Times New Roman"/>
                <w:color w:val="000000"/>
                <w:sz w:val="20"/>
                <w:szCs w:val="20"/>
                <w:lang w:eastAsia="en-IN"/>
              </w:rPr>
              <w:t>Firstly, search the ojdbc14.jar file then open command prompt and write:</w:t>
            </w:r>
          </w:p>
        </w:tc>
      </w:tr>
    </w:tbl>
    <w:p w:rsidR="005A2CE2" w:rsidRPr="005A2CE2" w:rsidRDefault="005A2CE2" w:rsidP="005A2CE2">
      <w:pPr>
        <w:numPr>
          <w:ilvl w:val="0"/>
          <w:numId w:val="6"/>
        </w:numPr>
        <w:shd w:val="clear" w:color="auto" w:fill="FFFFFF"/>
        <w:spacing w:after="120" w:line="315" w:lineRule="atLeast"/>
        <w:ind w:left="0"/>
        <w:rPr>
          <w:ins w:id="78" w:author="Unknown"/>
          <w:rFonts w:ascii="Verdana" w:eastAsia="Times New Roman" w:hAnsi="Verdana" w:cs="Times New Roman"/>
          <w:color w:val="000000"/>
          <w:sz w:val="20"/>
          <w:szCs w:val="20"/>
          <w:lang w:eastAsia="en-IN"/>
        </w:rPr>
      </w:pPr>
      <w:ins w:id="79" w:author="Unknown">
        <w:r w:rsidRPr="005A2CE2">
          <w:rPr>
            <w:rFonts w:ascii="Verdana" w:eastAsia="Times New Roman" w:hAnsi="Verdana" w:cs="Times New Roman"/>
            <w:color w:val="000000"/>
            <w:sz w:val="20"/>
            <w:szCs w:val="20"/>
            <w:bdr w:val="none" w:sz="0" w:space="0" w:color="auto" w:frame="1"/>
            <w:lang w:eastAsia="en-IN"/>
          </w:rPr>
          <w:lastRenderedPageBreak/>
          <w:t>C:&gt;set </w:t>
        </w:r>
        <w:proofErr w:type="spellStart"/>
        <w:r w:rsidRPr="005A2CE2">
          <w:rPr>
            <w:rFonts w:ascii="Verdana" w:eastAsia="Times New Roman" w:hAnsi="Verdana" w:cs="Times New Roman"/>
            <w:color w:val="000000"/>
            <w:sz w:val="20"/>
            <w:szCs w:val="20"/>
            <w:bdr w:val="none" w:sz="0" w:space="0" w:color="auto" w:frame="1"/>
            <w:lang w:eastAsia="en-IN"/>
          </w:rPr>
          <w:t>classpath</w:t>
        </w:r>
        <w:proofErr w:type="spellEnd"/>
        <w:r w:rsidRPr="005A2CE2">
          <w:rPr>
            <w:rFonts w:ascii="Verdana" w:eastAsia="Times New Roman" w:hAnsi="Verdana" w:cs="Times New Roman"/>
            <w:color w:val="000000"/>
            <w:sz w:val="20"/>
            <w:szCs w:val="20"/>
            <w:bdr w:val="none" w:sz="0" w:space="0" w:color="auto" w:frame="1"/>
            <w:lang w:eastAsia="en-IN"/>
          </w:rPr>
          <w:t>=c:\folder\ojdbc14.jar;.;  </w:t>
        </w:r>
      </w:ins>
    </w:p>
    <w:p w:rsidR="005A2CE2" w:rsidRPr="005A2CE2" w:rsidRDefault="005A2CE2" w:rsidP="005A2CE2">
      <w:pPr>
        <w:shd w:val="clear" w:color="auto" w:fill="FFFFFF"/>
        <w:spacing w:before="100" w:beforeAutospacing="1" w:after="100" w:afterAutospacing="1" w:line="312" w:lineRule="atLeast"/>
        <w:outlineLvl w:val="2"/>
        <w:rPr>
          <w:ins w:id="80" w:author="Unknown"/>
          <w:rFonts w:ascii="Helvetica" w:eastAsia="Times New Roman" w:hAnsi="Helvetica" w:cs="Helvetica"/>
          <w:color w:val="610B4B"/>
          <w:sz w:val="32"/>
          <w:szCs w:val="32"/>
          <w:lang w:eastAsia="en-IN"/>
        </w:rPr>
      </w:pPr>
      <w:ins w:id="81" w:author="Unknown">
        <w:r w:rsidRPr="005A2CE2">
          <w:rPr>
            <w:rFonts w:ascii="Helvetica" w:eastAsia="Times New Roman" w:hAnsi="Helvetica" w:cs="Helvetica"/>
            <w:color w:val="610B4B"/>
            <w:sz w:val="32"/>
            <w:szCs w:val="32"/>
            <w:lang w:eastAsia="en-IN"/>
          </w:rPr>
          <w:t xml:space="preserve">How to set the permanent </w:t>
        </w:r>
        <w:proofErr w:type="spellStart"/>
        <w:r w:rsidRPr="005A2CE2">
          <w:rPr>
            <w:rFonts w:ascii="Helvetica" w:eastAsia="Times New Roman" w:hAnsi="Helvetica" w:cs="Helvetica"/>
            <w:color w:val="610B4B"/>
            <w:sz w:val="32"/>
            <w:szCs w:val="32"/>
            <w:lang w:eastAsia="en-IN"/>
          </w:rPr>
          <w:t>classpath</w:t>
        </w:r>
        <w:proofErr w:type="spellEnd"/>
        <w:r w:rsidRPr="005A2CE2">
          <w:rPr>
            <w:rFonts w:ascii="Helvetica" w:eastAsia="Times New Roman" w:hAnsi="Helvetica" w:cs="Helvetica"/>
            <w:color w:val="610B4B"/>
            <w:sz w:val="32"/>
            <w:szCs w:val="32"/>
            <w:lang w:eastAsia="en-IN"/>
          </w:rPr>
          <w:t>:</w:t>
        </w:r>
      </w:ins>
    </w:p>
    <w:p w:rsidR="005A2CE2" w:rsidRPr="005A2CE2" w:rsidRDefault="005A2CE2" w:rsidP="005A2CE2">
      <w:pPr>
        <w:shd w:val="clear" w:color="auto" w:fill="FFFFFF"/>
        <w:spacing w:before="100" w:beforeAutospacing="1" w:after="100" w:afterAutospacing="1" w:line="240" w:lineRule="auto"/>
        <w:rPr>
          <w:ins w:id="82" w:author="Unknown"/>
          <w:rFonts w:ascii="Verdana" w:eastAsia="Times New Roman" w:hAnsi="Verdana" w:cs="Times New Roman"/>
          <w:color w:val="000000"/>
          <w:sz w:val="20"/>
          <w:szCs w:val="20"/>
          <w:lang w:eastAsia="en-IN"/>
        </w:rPr>
      </w:pPr>
      <w:ins w:id="83" w:author="Unknown">
        <w:r w:rsidRPr="005A2CE2">
          <w:rPr>
            <w:rFonts w:ascii="Verdana" w:eastAsia="Times New Roman" w:hAnsi="Verdana" w:cs="Times New Roman"/>
            <w:color w:val="000000"/>
            <w:sz w:val="20"/>
            <w:szCs w:val="20"/>
            <w:lang w:eastAsia="en-IN"/>
          </w:rPr>
          <w:t>Go to environment variable then click on new tab. In variable name write </w:t>
        </w:r>
        <w:proofErr w:type="spellStart"/>
        <w:r w:rsidRPr="005A2CE2">
          <w:rPr>
            <w:rFonts w:ascii="Verdana" w:eastAsia="Times New Roman" w:hAnsi="Verdana" w:cs="Times New Roman"/>
            <w:b/>
            <w:bCs/>
            <w:color w:val="000000"/>
            <w:sz w:val="20"/>
            <w:lang w:eastAsia="en-IN"/>
          </w:rPr>
          <w:t>classpath</w:t>
        </w:r>
        <w:proofErr w:type="spellEnd"/>
        <w:r w:rsidRPr="005A2CE2">
          <w:rPr>
            <w:rFonts w:ascii="Verdana" w:eastAsia="Times New Roman" w:hAnsi="Verdana" w:cs="Times New Roman"/>
            <w:color w:val="000000"/>
            <w:sz w:val="20"/>
            <w:szCs w:val="20"/>
            <w:lang w:eastAsia="en-IN"/>
          </w:rPr>
          <w:t> and in variable value paste the path to ojdbc14.jar by appending ojdbc14.jar;.; as C:\oraclexe\app\oracle\product\10.2.0\server\jdbc\lib\ojdbc14.jar;.;</w:t>
        </w:r>
      </w:ins>
    </w:p>
    <w:p w:rsidR="00AD4E90" w:rsidRDefault="00AD4E90"/>
    <w:sectPr w:rsidR="00AD4E90" w:rsidSect="00AD4E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1338A"/>
    <w:multiLevelType w:val="multilevel"/>
    <w:tmpl w:val="DE62E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A6B3ED0"/>
    <w:multiLevelType w:val="multilevel"/>
    <w:tmpl w:val="CE16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786610"/>
    <w:multiLevelType w:val="multilevel"/>
    <w:tmpl w:val="8B8E5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130440"/>
    <w:multiLevelType w:val="multilevel"/>
    <w:tmpl w:val="76505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BF2781"/>
    <w:multiLevelType w:val="multilevel"/>
    <w:tmpl w:val="7D2C9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C0089E"/>
    <w:multiLevelType w:val="multilevel"/>
    <w:tmpl w:val="831C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A2CE2"/>
    <w:rsid w:val="005A2CE2"/>
    <w:rsid w:val="00AD4E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E90"/>
  </w:style>
  <w:style w:type="paragraph" w:styleId="Heading1">
    <w:name w:val="heading 1"/>
    <w:basedOn w:val="Normal"/>
    <w:link w:val="Heading1Char"/>
    <w:uiPriority w:val="9"/>
    <w:qFormat/>
    <w:rsid w:val="005A2C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5A2C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CE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5A2CE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A2CE2"/>
    <w:rPr>
      <w:b/>
      <w:bCs/>
    </w:rPr>
  </w:style>
  <w:style w:type="character" w:styleId="Hyperlink">
    <w:name w:val="Hyperlink"/>
    <w:basedOn w:val="DefaultParagraphFont"/>
    <w:uiPriority w:val="99"/>
    <w:semiHidden/>
    <w:unhideWhenUsed/>
    <w:rsid w:val="005A2CE2"/>
    <w:rPr>
      <w:color w:val="0000FF"/>
      <w:u w:val="single"/>
    </w:rPr>
  </w:style>
  <w:style w:type="character" w:customStyle="1" w:styleId="number">
    <w:name w:val="number"/>
    <w:basedOn w:val="DefaultParagraphFont"/>
    <w:rsid w:val="005A2CE2"/>
  </w:style>
  <w:style w:type="paragraph" w:styleId="NormalWeb">
    <w:name w:val="Normal (Web)"/>
    <w:basedOn w:val="Normal"/>
    <w:uiPriority w:val="99"/>
    <w:semiHidden/>
    <w:unhideWhenUsed/>
    <w:rsid w:val="005A2C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A2CE2"/>
  </w:style>
  <w:style w:type="character" w:customStyle="1" w:styleId="comment">
    <w:name w:val="comment"/>
    <w:basedOn w:val="DefaultParagraphFont"/>
    <w:rsid w:val="005A2CE2"/>
  </w:style>
  <w:style w:type="character" w:customStyle="1" w:styleId="string">
    <w:name w:val="string"/>
    <w:basedOn w:val="DefaultParagraphFont"/>
    <w:rsid w:val="005A2CE2"/>
  </w:style>
</w:styles>
</file>

<file path=word/webSettings.xml><?xml version="1.0" encoding="utf-8"?>
<w:webSettings xmlns:r="http://schemas.openxmlformats.org/officeDocument/2006/relationships" xmlns:w="http://schemas.openxmlformats.org/wordprocessingml/2006/main">
  <w:divs>
    <w:div w:id="708800869">
      <w:bodyDiv w:val="1"/>
      <w:marLeft w:val="0"/>
      <w:marRight w:val="0"/>
      <w:marTop w:val="0"/>
      <w:marBottom w:val="0"/>
      <w:divBdr>
        <w:top w:val="none" w:sz="0" w:space="0" w:color="auto"/>
        <w:left w:val="none" w:sz="0" w:space="0" w:color="auto"/>
        <w:bottom w:val="none" w:sz="0" w:space="0" w:color="auto"/>
        <w:right w:val="none" w:sz="0" w:space="0" w:color="auto"/>
      </w:divBdr>
      <w:divsChild>
        <w:div w:id="1192188203">
          <w:marLeft w:val="0"/>
          <w:marRight w:val="0"/>
          <w:marTop w:val="0"/>
          <w:marBottom w:val="120"/>
          <w:divBdr>
            <w:top w:val="single" w:sz="6" w:space="0" w:color="D5DDC6"/>
            <w:left w:val="single" w:sz="24" w:space="0" w:color="66BB55"/>
            <w:bottom w:val="single" w:sz="6" w:space="0" w:color="D5DDC6"/>
            <w:right w:val="single" w:sz="6" w:space="0" w:color="D5DDC6"/>
          </w:divBdr>
        </w:div>
        <w:div w:id="833372905">
          <w:marLeft w:val="0"/>
          <w:marRight w:val="0"/>
          <w:marTop w:val="0"/>
          <w:marBottom w:val="120"/>
          <w:divBdr>
            <w:top w:val="single" w:sz="6" w:space="0" w:color="D5DDC6"/>
            <w:left w:val="single" w:sz="24" w:space="0" w:color="66BB55"/>
            <w:bottom w:val="single" w:sz="6" w:space="0" w:color="D5DDC6"/>
            <w:right w:val="single" w:sz="6" w:space="0" w:color="D5DDC6"/>
          </w:divBdr>
        </w:div>
        <w:div w:id="2059819251">
          <w:marLeft w:val="0"/>
          <w:marRight w:val="0"/>
          <w:marTop w:val="0"/>
          <w:marBottom w:val="0"/>
          <w:divBdr>
            <w:top w:val="none" w:sz="0" w:space="0" w:color="auto"/>
            <w:left w:val="none" w:sz="0" w:space="0" w:color="auto"/>
            <w:bottom w:val="none" w:sz="0" w:space="0" w:color="auto"/>
            <w:right w:val="none" w:sz="0" w:space="0" w:color="auto"/>
          </w:divBdr>
        </w:div>
        <w:div w:id="108938436">
          <w:marLeft w:val="0"/>
          <w:marRight w:val="0"/>
          <w:marTop w:val="0"/>
          <w:marBottom w:val="0"/>
          <w:divBdr>
            <w:top w:val="none" w:sz="0" w:space="0" w:color="auto"/>
            <w:left w:val="none" w:sz="0" w:space="0" w:color="auto"/>
            <w:bottom w:val="none" w:sz="0" w:space="0" w:color="auto"/>
            <w:right w:val="none" w:sz="0" w:space="0" w:color="auto"/>
          </w:divBdr>
        </w:div>
        <w:div w:id="88395235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2019-07-09T01:12:00Z</dcterms:created>
  <dcterms:modified xsi:type="dcterms:W3CDTF">2019-07-09T01:13:00Z</dcterms:modified>
</cp:coreProperties>
</file>