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3B" w:rsidRPr="003F343B" w:rsidRDefault="003F343B" w:rsidP="003F343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F343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Database Connectivity with 5 Steps</w:t>
      </w:r>
    </w:p>
    <w:p w:rsidR="003F343B" w:rsidRPr="003F343B" w:rsidRDefault="003F343B" w:rsidP="003F343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5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5 Steps to connect to the database in java</w:t>
        </w:r>
      </w:hyperlink>
    </w:p>
    <w:p w:rsidR="003F343B" w:rsidRPr="003F343B" w:rsidRDefault="003F343B" w:rsidP="003F343B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6" w:anchor="step1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Register the driver class</w:t>
        </w:r>
      </w:hyperlink>
    </w:p>
    <w:p w:rsidR="003F343B" w:rsidRPr="003F343B" w:rsidRDefault="003F343B" w:rsidP="003F343B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7" w:anchor="step2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Create the connection object</w:t>
        </w:r>
      </w:hyperlink>
    </w:p>
    <w:p w:rsidR="003F343B" w:rsidRPr="003F343B" w:rsidRDefault="003F343B" w:rsidP="003F343B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8" w:anchor="step3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Create the Statement object</w:t>
        </w:r>
      </w:hyperlink>
    </w:p>
    <w:p w:rsidR="003F343B" w:rsidRPr="003F343B" w:rsidRDefault="003F343B" w:rsidP="003F343B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9" w:anchor="step4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Execute the query</w:t>
        </w:r>
      </w:hyperlink>
    </w:p>
    <w:p w:rsidR="003F343B" w:rsidRPr="003F343B" w:rsidRDefault="003F343B" w:rsidP="003F343B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10" w:anchor="step5" w:history="1">
        <w:r w:rsidRPr="003F343B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Close the connection object</w:t>
        </w:r>
      </w:hyperlink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There are 5 steps to connect any java application with the database using JDBC.</w:t>
            </w:r>
          </w:p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These steps are as follows:</w:t>
            </w:r>
          </w:p>
          <w:p w:rsidR="003F343B" w:rsidRPr="003F343B" w:rsidRDefault="003F343B" w:rsidP="003F343B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Register the Driver class</w:t>
            </w:r>
          </w:p>
          <w:p w:rsidR="003F343B" w:rsidRPr="003F343B" w:rsidRDefault="003F343B" w:rsidP="003F343B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 connection</w:t>
            </w:r>
          </w:p>
          <w:p w:rsidR="003F343B" w:rsidRPr="003F343B" w:rsidRDefault="003F343B" w:rsidP="003F343B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 statement</w:t>
            </w:r>
          </w:p>
          <w:p w:rsidR="003F343B" w:rsidRPr="003F343B" w:rsidRDefault="003F343B" w:rsidP="003F343B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 queries</w:t>
            </w:r>
          </w:p>
          <w:p w:rsidR="003F343B" w:rsidRPr="003F343B" w:rsidRDefault="003F343B" w:rsidP="003F343B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Close connection</w:t>
            </w:r>
          </w:p>
        </w:tc>
      </w:tr>
    </w:tbl>
    <w:p w:rsidR="003F343B" w:rsidRPr="003F343B" w:rsidRDefault="003F343B" w:rsidP="003F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3800" cy="3790950"/>
            <wp:effectExtent l="19050" t="0" r="0" b="0"/>
            <wp:docPr id="1" name="Picture 1" descr="Java Database Connectivity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base Connectivity Step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3B" w:rsidRPr="003F343B" w:rsidRDefault="003F343B" w:rsidP="003F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4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F343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Register the driver class</w:t>
      </w:r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 </w:t>
            </w:r>
            <w:proofErr w:type="spellStart"/>
            <w:r w:rsidRPr="003F343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forName</w:t>
            </w:r>
            <w:proofErr w:type="spellEnd"/>
            <w:r w:rsidRPr="003F343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()</w:t>
            </w: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method of Class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class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 used to register the driver class. This method is used to dynamically load the driver class.</w:t>
            </w:r>
          </w:p>
        </w:tc>
      </w:tr>
    </w:tbl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3F343B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lastRenderedPageBreak/>
        <w:t xml:space="preserve">Syntax of </w:t>
      </w:r>
      <w:proofErr w:type="spellStart"/>
      <w:r w:rsidRPr="003F343B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forName</w:t>
      </w:r>
      <w:proofErr w:type="spellEnd"/>
      <w:r w:rsidRPr="003F343B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() method</w:t>
      </w:r>
    </w:p>
    <w:p w:rsidR="003F343B" w:rsidRPr="003F343B" w:rsidRDefault="003F343B" w:rsidP="003F343B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F343B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F343B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F343B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forName(String className)</w:t>
      </w:r>
      <w:r w:rsidRPr="003F343B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throws</w:t>
      </w:r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ClassNotFoundException  </w:t>
      </w:r>
    </w:p>
    <w:p w:rsidR="003F343B" w:rsidRPr="003F343B" w:rsidRDefault="003F343B" w:rsidP="003F343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3F343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 xml:space="preserve">Note: Since JDBC 4.0, explicitly registering the driver is optional. We just need to put vender's Jar in the </w:t>
      </w:r>
      <w:proofErr w:type="spellStart"/>
      <w:r w:rsidRPr="003F343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classpath</w:t>
      </w:r>
      <w:proofErr w:type="spellEnd"/>
      <w:r w:rsidRPr="003F343B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, and then JDBC driver manager can detect and load the driver automatically.</w:t>
      </w:r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3F343B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 xml:space="preserve">Example to register the </w:t>
      </w:r>
      <w:proofErr w:type="spellStart"/>
      <w:r w:rsidRPr="003F343B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OracleDriver</w:t>
      </w:r>
      <w:proofErr w:type="spellEnd"/>
      <w:r w:rsidRPr="003F343B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 xml:space="preserve"> class</w:t>
      </w:r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F34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Here, Java program is loading oracle driver to </w:t>
      </w:r>
      <w:proofErr w:type="spellStart"/>
      <w:r w:rsidRPr="003F34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esteblish</w:t>
      </w:r>
      <w:proofErr w:type="spellEnd"/>
      <w:r w:rsidRPr="003F343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database connection.</w:t>
      </w:r>
    </w:p>
    <w:p w:rsidR="003F343B" w:rsidRPr="003F343B" w:rsidRDefault="003F343B" w:rsidP="003F343B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</w:t>
      </w:r>
      <w:proofErr w:type="spellEnd"/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3F343B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3F343B">
        <w:rPr>
          <w:rFonts w:ascii="Verdana" w:eastAsia="Times New Roman" w:hAnsi="Verdana" w:cs="Times New Roman"/>
          <w:color w:val="0000FF"/>
          <w:sz w:val="20"/>
          <w:lang w:eastAsia="en-IN"/>
        </w:rPr>
        <w:t>oracle.jdbc.driver.OracleDriver</w:t>
      </w:r>
      <w:proofErr w:type="spellEnd"/>
      <w:r w:rsidRPr="003F343B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3F3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F343B" w:rsidRPr="003F343B" w:rsidRDefault="003F343B" w:rsidP="003F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4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3F343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2) Create the connection object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 </w:t>
            </w:r>
            <w:proofErr w:type="spellStart"/>
            <w:r w:rsidRPr="003F343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getConnection</w:t>
            </w:r>
            <w:proofErr w:type="spellEnd"/>
            <w:r w:rsidRPr="003F343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()</w:t>
            </w: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method of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DriverManager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class is used to establish </w:t>
            </w:r>
          </w:p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connection with the database.</w:t>
            </w:r>
          </w:p>
        </w:tc>
      </w:tr>
    </w:tbl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3" w:author="Unknown"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 xml:space="preserve">Syntax of </w:t>
        </w:r>
        <w:proofErr w:type="spellStart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getConnection</w:t>
        </w:r>
        <w:proofErr w:type="spellEnd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() method</w:t>
        </w:r>
      </w:ins>
    </w:p>
    <w:p w:rsidR="003F343B" w:rsidRPr="003F343B" w:rsidRDefault="003F343B" w:rsidP="003F343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3F343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Connection getConnection(String url)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SQLException  </w:t>
        </w:r>
      </w:ins>
    </w:p>
    <w:p w:rsidR="003F343B" w:rsidRPr="003F343B" w:rsidRDefault="003F343B" w:rsidP="003F343B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3F343B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 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Connection getConnection(String url,String name,String password)  </w:t>
        </w:r>
      </w:ins>
    </w:p>
    <w:p w:rsidR="003F343B" w:rsidRPr="003F343B" w:rsidRDefault="003F343B" w:rsidP="003F343B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SQLException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1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1" w:author="Unknown">
        <w:r w:rsidRPr="003F343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to establish connection with the Oracle database</w:t>
        </w:r>
      </w:ins>
    </w:p>
    <w:p w:rsidR="003F343B" w:rsidRPr="003F343B" w:rsidRDefault="003F343B" w:rsidP="003F343B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3F343B" w:rsidRPr="003F343B" w:rsidRDefault="003F343B" w:rsidP="003F343B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"password"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3F343B" w:rsidRPr="003F343B" w:rsidRDefault="003F343B" w:rsidP="003F343B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" w:author="Unknown">
        <w:r w:rsidRPr="003F343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5pt" o:hralign="center" o:hrstd="t" o:hrnoshade="t" o:hr="t" fillcolor="#d4d4d4" stroked="f"/>
          </w:pic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9" w:author="Unknown">
        <w:r w:rsidRPr="003F343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3) Create the Statement object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createStatement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 method of Connection interface is used to create statement. The object of statement is responsible to execute queries with the database.</w:t>
            </w:r>
          </w:p>
        </w:tc>
      </w:tr>
    </w:tbl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0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21" w:author="Unknown"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 xml:space="preserve">Syntax of </w:t>
        </w:r>
        <w:proofErr w:type="spellStart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createStatement</w:t>
        </w:r>
        <w:proofErr w:type="spellEnd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() method</w:t>
        </w:r>
      </w:ins>
    </w:p>
    <w:p w:rsidR="003F343B" w:rsidRPr="003F343B" w:rsidRDefault="003F343B" w:rsidP="003F343B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Statement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createStatement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SQLException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24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25" w:author="Unknown">
        <w:r w:rsidRPr="003F343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to create the statement object</w:t>
        </w:r>
      </w:ins>
    </w:p>
    <w:p w:rsidR="003F343B" w:rsidRPr="003F343B" w:rsidRDefault="003F343B" w:rsidP="003F343B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Statement stmt=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con.createStatement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3F343B" w:rsidRPr="003F343B" w:rsidRDefault="003F343B" w:rsidP="003F343B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9" w:author="Unknown">
        <w:r w:rsidRPr="003F343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5pt" o:hralign="center" o:hrstd="t" o:hrnoshade="t" o:hr="t" fillcolor="#d4d4d4" stroked="f"/>
          </w:pic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1" w:author="Unknown">
        <w:r w:rsidRPr="003F343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4) Execute the query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executeQuery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() method of Statement interface is used to </w:t>
            </w:r>
          </w:p>
          <w:p w:rsid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execute queries to the database. This method returns the object of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ResultSet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that </w:t>
            </w:r>
          </w:p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 be used to get all the records of a table.</w:t>
            </w:r>
          </w:p>
        </w:tc>
      </w:tr>
    </w:tbl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2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33" w:author="Unknown"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 xml:space="preserve">Syntax of </w:t>
        </w:r>
        <w:proofErr w:type="spellStart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executeQuery</w:t>
        </w:r>
        <w:proofErr w:type="spellEnd"/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() method</w:t>
        </w:r>
      </w:ins>
    </w:p>
    <w:p w:rsidR="003F343B" w:rsidRPr="003F343B" w:rsidRDefault="003F343B" w:rsidP="003F343B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executeQuery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(String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SQLException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36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37" w:author="Unknown">
        <w:r w:rsidRPr="003F343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to execute query</w:t>
        </w:r>
      </w:ins>
    </w:p>
    <w:p w:rsidR="003F343B" w:rsidRPr="003F343B" w:rsidRDefault="003F343B" w:rsidP="003F343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9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stmt.executeQuery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"select * from </w:t>
        </w:r>
        <w:proofErr w:type="spellStart"/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emp</w:t>
        </w:r>
        <w:proofErr w:type="spellEnd"/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3F343B" w:rsidRPr="003F343B" w:rsidRDefault="003F343B" w:rsidP="003F343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3F343B" w:rsidRPr="003F343B" w:rsidRDefault="003F343B" w:rsidP="003F343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rs.next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3F343B" w:rsidRPr="003F343B" w:rsidRDefault="003F343B" w:rsidP="003F343B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5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rs.getInt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3F343B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)+</w:t>
        </w:r>
        <w:r w:rsidRPr="003F343B">
          <w:rPr>
            <w:rFonts w:ascii="Verdana" w:eastAsia="Times New Roman" w:hAnsi="Verdana" w:cs="Times New Roman"/>
            <w:color w:val="0000FF"/>
            <w:sz w:val="20"/>
            <w:lang w:eastAsia="en-IN"/>
          </w:rPr>
          <w:t>" "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rs.getString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3F343B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3F343B" w:rsidRPr="003F343B" w:rsidRDefault="003F343B" w:rsidP="003F343B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3F343B" w:rsidRPr="003F343B" w:rsidRDefault="003F343B" w:rsidP="003F343B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9" w:author="Unknown">
        <w:r w:rsidRPr="003F343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5pt" o:hralign="center" o:hrstd="t" o:hrnoshade="t" o:hr="t" fillcolor="#d4d4d4" stroked="f"/>
          </w:pic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51" w:author="Unknown">
        <w:r w:rsidRPr="003F343B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5) Close the connection object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3F343B" w:rsidRPr="003F343B" w:rsidTr="003F343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By closing connection object statement and </w:t>
            </w:r>
            <w:proofErr w:type="spellStart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ResultSet</w:t>
            </w:r>
            <w:proofErr w:type="spellEnd"/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will be closed automatically. </w:t>
            </w:r>
          </w:p>
          <w:p w:rsidR="003F343B" w:rsidRPr="003F343B" w:rsidRDefault="003F343B" w:rsidP="003F343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F343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close() method of Connection interface is used to close the connection.</w:t>
            </w:r>
          </w:p>
        </w:tc>
      </w:tr>
    </w:tbl>
    <w:p w:rsidR="003F343B" w:rsidRPr="003F343B" w:rsidRDefault="003F343B" w:rsidP="003F343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2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53" w:author="Unknown">
        <w:r w:rsidRPr="003F343B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Syntax of close() method</w:t>
        </w:r>
      </w:ins>
    </w:p>
    <w:p w:rsidR="003F343B" w:rsidRPr="003F343B" w:rsidRDefault="003F343B" w:rsidP="003F343B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close()</w:t>
        </w:r>
        <w:r w:rsidRPr="003F343B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SQLException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56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57" w:author="Unknown">
        <w:r w:rsidRPr="003F343B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to close connection</w:t>
        </w:r>
      </w:ins>
    </w:p>
    <w:p w:rsidR="003F343B" w:rsidRPr="003F343B" w:rsidRDefault="003F343B" w:rsidP="003F343B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59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3F343B" w:rsidRPr="003F343B" w:rsidRDefault="003F343B" w:rsidP="003F343B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ins w:id="60" w:author="Unknown"/>
          <w:rFonts w:ascii="Arial" w:eastAsia="Times New Roman" w:hAnsi="Arial" w:cs="Arial"/>
          <w:color w:val="008000"/>
          <w:sz w:val="21"/>
          <w:szCs w:val="21"/>
          <w:lang w:eastAsia="en-IN"/>
        </w:rPr>
      </w:pPr>
      <w:ins w:id="61" w:author="Unknown">
        <w:r w:rsidRPr="003F343B">
          <w:rPr>
            <w:rFonts w:ascii="Arial" w:eastAsia="Times New Roman" w:hAnsi="Arial" w:cs="Arial"/>
            <w:color w:val="008000"/>
            <w:sz w:val="21"/>
            <w:szCs w:val="21"/>
            <w:lang w:eastAsia="en-IN"/>
          </w:rPr>
          <w:t xml:space="preserve">Note: Since Java 7, JDBC has ability to use try-with-resources statement to automatically close resources of type Connection, </w:t>
        </w:r>
        <w:proofErr w:type="spellStart"/>
        <w:r w:rsidRPr="003F343B">
          <w:rPr>
            <w:rFonts w:ascii="Arial" w:eastAsia="Times New Roman" w:hAnsi="Arial" w:cs="Arial"/>
            <w:color w:val="008000"/>
            <w:sz w:val="21"/>
            <w:szCs w:val="21"/>
            <w:lang w:eastAsia="en-IN"/>
          </w:rPr>
          <w:t>ResultSet</w:t>
        </w:r>
        <w:proofErr w:type="spellEnd"/>
        <w:r w:rsidRPr="003F343B">
          <w:rPr>
            <w:rFonts w:ascii="Arial" w:eastAsia="Times New Roman" w:hAnsi="Arial" w:cs="Arial"/>
            <w:color w:val="008000"/>
            <w:sz w:val="21"/>
            <w:szCs w:val="21"/>
            <w:lang w:eastAsia="en-IN"/>
          </w:rPr>
          <w:t>, and Statement.</w:t>
        </w:r>
      </w:ins>
    </w:p>
    <w:p w:rsidR="003F343B" w:rsidRPr="003F343B" w:rsidRDefault="003F343B" w:rsidP="003F343B">
      <w:pPr>
        <w:shd w:val="clear" w:color="auto" w:fill="FFFFFF"/>
        <w:spacing w:before="100" w:beforeAutospacing="1" w:after="100" w:afterAutospacing="1" w:line="240" w:lineRule="auto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3F343B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It avoids explicit connection closing step.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789"/>
    <w:multiLevelType w:val="multilevel"/>
    <w:tmpl w:val="E658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F6AA9"/>
    <w:multiLevelType w:val="multilevel"/>
    <w:tmpl w:val="513E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12C25"/>
    <w:multiLevelType w:val="multilevel"/>
    <w:tmpl w:val="7B8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76BEC"/>
    <w:multiLevelType w:val="multilevel"/>
    <w:tmpl w:val="2C14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4F4C2E"/>
    <w:multiLevelType w:val="multilevel"/>
    <w:tmpl w:val="6FC6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63EFE"/>
    <w:multiLevelType w:val="multilevel"/>
    <w:tmpl w:val="C902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B815ED"/>
    <w:multiLevelType w:val="multilevel"/>
    <w:tmpl w:val="A2DC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437B19"/>
    <w:multiLevelType w:val="multilevel"/>
    <w:tmpl w:val="883C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15AA5"/>
    <w:multiLevelType w:val="multilevel"/>
    <w:tmpl w:val="8D0A4B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0F43194"/>
    <w:multiLevelType w:val="multilevel"/>
    <w:tmpl w:val="574E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B100B"/>
    <w:multiLevelType w:val="multilevel"/>
    <w:tmpl w:val="6D5E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493315"/>
    <w:multiLevelType w:val="multilevel"/>
    <w:tmpl w:val="B638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343B"/>
    <w:rsid w:val="003F343B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3F3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3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F3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34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F34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34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43B"/>
    <w:rPr>
      <w:b/>
      <w:bCs/>
    </w:rPr>
  </w:style>
  <w:style w:type="character" w:customStyle="1" w:styleId="keyword">
    <w:name w:val="keyword"/>
    <w:basedOn w:val="DefaultParagraphFont"/>
    <w:rsid w:val="003F343B"/>
  </w:style>
  <w:style w:type="paragraph" w:styleId="NormalWeb">
    <w:name w:val="Normal (Web)"/>
    <w:basedOn w:val="Normal"/>
    <w:uiPriority w:val="99"/>
    <w:semiHidden/>
    <w:unhideWhenUsed/>
    <w:rsid w:val="003F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3F343B"/>
  </w:style>
  <w:style w:type="character" w:customStyle="1" w:styleId="number">
    <w:name w:val="number"/>
    <w:basedOn w:val="DefaultParagraphFont"/>
    <w:rsid w:val="003F343B"/>
  </w:style>
  <w:style w:type="paragraph" w:styleId="BalloonText">
    <w:name w:val="Balloon Text"/>
    <w:basedOn w:val="Normal"/>
    <w:link w:val="BalloonTextChar"/>
    <w:uiPriority w:val="99"/>
    <w:semiHidden/>
    <w:unhideWhenUsed/>
    <w:rsid w:val="003F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50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4485475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356030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98085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798385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012288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090386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20021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02221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49778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5340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eps-to-connect-to-the-database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eps-to-connect-to-the-database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teps-to-connect-to-the-database-in-jav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javatpoint.com/steps-to-connect-to-the-database-in-java" TargetMode="External"/><Relationship Id="rId10" Type="http://schemas.openxmlformats.org/officeDocument/2006/relationships/hyperlink" Target="https://www.javatpoint.com/steps-to-connect-to-the-databas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teps-to-connect-to-the-databas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2019-07-09T01:11:00Z</dcterms:created>
  <dcterms:modified xsi:type="dcterms:W3CDTF">2019-07-09T01:11:00Z</dcterms:modified>
</cp:coreProperties>
</file>