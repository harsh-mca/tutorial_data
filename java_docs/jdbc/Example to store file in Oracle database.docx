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AAB" w:rsidRPr="00B77AAB" w:rsidRDefault="00B77AAB" w:rsidP="00B77AAB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B77AAB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Example to store file in Oracle database:</w:t>
      </w:r>
    </w:p>
    <w:p w:rsidR="00B77AAB" w:rsidRPr="00B77AAB" w:rsidRDefault="00B77AAB" w:rsidP="00B77AA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77AA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 </w:t>
      </w:r>
      <w:proofErr w:type="spellStart"/>
      <w:r w:rsidRPr="00B77AA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setCharacterStream</w:t>
      </w:r>
      <w:proofErr w:type="spellEnd"/>
      <w:r w:rsidRPr="00B77AA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() method of </w:t>
      </w:r>
      <w:proofErr w:type="spellStart"/>
      <w:r w:rsidRPr="00B77AA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PreparedStatement</w:t>
      </w:r>
      <w:proofErr w:type="spellEnd"/>
      <w:r w:rsidRPr="00B77AA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is used to set character information into the </w:t>
      </w:r>
      <w:proofErr w:type="spellStart"/>
      <w:r w:rsidRPr="00B77AA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parameterIndex</w:t>
      </w:r>
      <w:proofErr w:type="spellEnd"/>
      <w:r w:rsidRPr="00B77AA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</w:t>
      </w:r>
    </w:p>
    <w:p w:rsidR="00B77AAB" w:rsidRPr="00B77AAB" w:rsidRDefault="00B77AAB" w:rsidP="00B77AAB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B77AA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Syntax:</w:t>
      </w:r>
    </w:p>
    <w:tbl>
      <w:tblPr>
        <w:tblW w:w="1451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17"/>
      </w:tblGrid>
      <w:tr w:rsidR="00B77AAB" w:rsidRPr="00B77AAB" w:rsidTr="00B77AA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7AAB" w:rsidRPr="00B77AAB" w:rsidRDefault="00B77AAB" w:rsidP="00B77AA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77AA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1) public void </w:t>
            </w:r>
            <w:proofErr w:type="spellStart"/>
            <w:r w:rsidRPr="00B77AA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setBinaryStream</w:t>
            </w:r>
            <w:proofErr w:type="spellEnd"/>
            <w:r w:rsidRPr="00B77AA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B77AA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int</w:t>
            </w:r>
            <w:proofErr w:type="spellEnd"/>
            <w:r w:rsidRPr="00B77AA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7AA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paramIndex,InputStream</w:t>
            </w:r>
            <w:proofErr w:type="spellEnd"/>
            <w:r w:rsidRPr="00B77AA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stream)throws </w:t>
            </w:r>
            <w:proofErr w:type="spellStart"/>
            <w:r w:rsidRPr="00B77AA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SQLException</w:t>
            </w:r>
            <w:proofErr w:type="spellEnd"/>
          </w:p>
        </w:tc>
      </w:tr>
      <w:tr w:rsidR="00B77AAB" w:rsidRPr="00B77AAB" w:rsidTr="00B77AA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7AAB" w:rsidRPr="00B77AAB" w:rsidRDefault="00B77AAB" w:rsidP="00B77AA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77AA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2) public void </w:t>
            </w:r>
            <w:proofErr w:type="spellStart"/>
            <w:r w:rsidRPr="00B77AA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setBinaryStream</w:t>
            </w:r>
            <w:proofErr w:type="spellEnd"/>
            <w:r w:rsidRPr="00B77AA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B77AA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int</w:t>
            </w:r>
            <w:proofErr w:type="spellEnd"/>
            <w:r w:rsidRPr="00B77AA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7AA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paramIndex,InputStream</w:t>
            </w:r>
            <w:proofErr w:type="spellEnd"/>
            <w:r w:rsidRPr="00B77AA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7AA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stream,long</w:t>
            </w:r>
            <w:proofErr w:type="spellEnd"/>
            <w:r w:rsidRPr="00B77AA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length)throws </w:t>
            </w:r>
            <w:proofErr w:type="spellStart"/>
            <w:r w:rsidRPr="00B77AA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SQLException</w:t>
            </w:r>
            <w:proofErr w:type="spellEnd"/>
          </w:p>
        </w:tc>
      </w:tr>
    </w:tbl>
    <w:p w:rsidR="00B77AAB" w:rsidRPr="00B77AAB" w:rsidRDefault="00B77AAB" w:rsidP="00B77AA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77AA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For storing file into the database, CLOB (Character Large Object) </w:t>
      </w:r>
      <w:proofErr w:type="spellStart"/>
      <w:r w:rsidRPr="00B77AA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datatype</w:t>
      </w:r>
      <w:proofErr w:type="spellEnd"/>
      <w:r w:rsidRPr="00B77AA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is used in the table. For example:</w:t>
      </w:r>
    </w:p>
    <w:p w:rsidR="00B77AAB" w:rsidRPr="00B77AAB" w:rsidRDefault="00B77AAB" w:rsidP="00B77AAB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77A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CREATE TABLE  </w:t>
      </w:r>
      <w:r w:rsidRPr="00B77AAB">
        <w:rPr>
          <w:rFonts w:ascii="Verdana" w:eastAsia="Times New Roman" w:hAnsi="Verdana" w:cs="Times New Roman"/>
          <w:color w:val="0000FF"/>
          <w:sz w:val="20"/>
          <w:lang w:eastAsia="en-IN"/>
        </w:rPr>
        <w:t>"FILETABLE"</w:t>
      </w:r>
      <w:r w:rsidRPr="00B77A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:rsidR="00B77AAB" w:rsidRPr="00B77AAB" w:rsidRDefault="00B77AAB" w:rsidP="00B77AAB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77A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(    </w:t>
      </w:r>
      <w:r w:rsidRPr="00B77AAB">
        <w:rPr>
          <w:rFonts w:ascii="Verdana" w:eastAsia="Times New Roman" w:hAnsi="Verdana" w:cs="Times New Roman"/>
          <w:color w:val="0000FF"/>
          <w:sz w:val="20"/>
          <w:lang w:eastAsia="en-IN"/>
        </w:rPr>
        <w:t>"ID"</w:t>
      </w:r>
      <w:r w:rsidRPr="00B77A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NUMBER,   </w:t>
      </w:r>
    </w:p>
    <w:p w:rsidR="00B77AAB" w:rsidRPr="00B77AAB" w:rsidRDefault="00B77AAB" w:rsidP="00B77AAB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77A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B77AAB">
        <w:rPr>
          <w:rFonts w:ascii="Verdana" w:eastAsia="Times New Roman" w:hAnsi="Verdana" w:cs="Times New Roman"/>
          <w:color w:val="0000FF"/>
          <w:sz w:val="20"/>
          <w:lang w:eastAsia="en-IN"/>
        </w:rPr>
        <w:t>"NAME"</w:t>
      </w:r>
      <w:r w:rsidRPr="00B77A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CLOB  </w:t>
      </w:r>
    </w:p>
    <w:p w:rsidR="00B77AAB" w:rsidRPr="00B77AAB" w:rsidRDefault="00B77AAB" w:rsidP="00B77AAB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77A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)  </w:t>
      </w:r>
    </w:p>
    <w:p w:rsidR="00B77AAB" w:rsidRPr="00B77AAB" w:rsidRDefault="00B77AAB" w:rsidP="00B77AAB">
      <w:pPr>
        <w:numPr>
          <w:ilvl w:val="0"/>
          <w:numId w:val="1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77A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/  </w:t>
      </w:r>
    </w:p>
    <w:p w:rsidR="00B77AAB" w:rsidRPr="00B77AAB" w:rsidRDefault="00B77AAB" w:rsidP="00B77AAB">
      <w:pPr>
        <w:shd w:val="clear" w:color="auto" w:fill="FFFFFF"/>
        <w:spacing w:before="100" w:beforeAutospacing="1" w:after="100" w:afterAutospacing="1" w:line="312" w:lineRule="atLeast"/>
        <w:outlineLvl w:val="1"/>
        <w:rPr>
          <w:ins w:id="0" w:author="Unknown"/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ins w:id="1" w:author="Unknown">
        <w:r w:rsidRPr="00B77AAB">
          <w:rPr>
            <w:rFonts w:ascii="Helvetica" w:eastAsia="Times New Roman" w:hAnsi="Helvetica" w:cs="Helvetica"/>
            <w:color w:val="610B38"/>
            <w:sz w:val="38"/>
            <w:szCs w:val="38"/>
            <w:lang w:eastAsia="en-IN"/>
          </w:rPr>
          <w:t>Java Example to store file in database</w:t>
        </w:r>
      </w:ins>
    </w:p>
    <w:p w:rsidR="00B77AAB" w:rsidRPr="00B77AAB" w:rsidRDefault="00B77AAB" w:rsidP="00B77AAB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" w:author="Unknown">
        <w:r w:rsidRPr="00B77AA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java.io.*;  </w:t>
        </w:r>
      </w:ins>
    </w:p>
    <w:p w:rsidR="00B77AAB" w:rsidRPr="00B77AAB" w:rsidRDefault="00B77AAB" w:rsidP="00B77AAB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" w:author="Unknown">
        <w:r w:rsidRPr="00B77AA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java.sql.*;  </w:t>
        </w:r>
      </w:ins>
    </w:p>
    <w:p w:rsidR="00B77AAB" w:rsidRPr="00B77AAB" w:rsidRDefault="00B77AAB" w:rsidP="00B77AAB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" w:author="Unknown"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B77AAB" w:rsidRPr="00B77AAB" w:rsidRDefault="00B77AAB" w:rsidP="00B77AAB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" w:author="Unknown">
        <w:r w:rsidRPr="00B77AA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B77AA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StoreFile</w:t>
        </w:r>
        <w:proofErr w:type="spellEnd"/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{  </w:t>
        </w:r>
      </w:ins>
    </w:p>
    <w:p w:rsidR="00B77AAB" w:rsidRPr="00B77AAB" w:rsidRDefault="00B77AAB" w:rsidP="00B77AAB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1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" w:author="Unknown">
        <w:r w:rsidRPr="00B77AA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B77AA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B77AA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main(String[] </w:t>
        </w:r>
        <w:proofErr w:type="spellStart"/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args</w:t>
        </w:r>
        <w:proofErr w:type="spellEnd"/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 {  </w:t>
        </w:r>
      </w:ins>
    </w:p>
    <w:p w:rsidR="00B77AAB" w:rsidRPr="00B77AAB" w:rsidRDefault="00B77AAB" w:rsidP="00B77AAB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1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" w:author="Unknown">
        <w:r w:rsidRPr="00B77AA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try</w:t>
        </w:r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{  </w:t>
        </w:r>
      </w:ins>
    </w:p>
    <w:p w:rsidR="00B77AAB" w:rsidRPr="00B77AAB" w:rsidRDefault="00B77AAB" w:rsidP="00B77AAB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1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5" w:author="Unknown"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Class.forName</w:t>
        </w:r>
        <w:proofErr w:type="spellEnd"/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B77AAB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proofErr w:type="spellStart"/>
        <w:r w:rsidRPr="00B77AAB">
          <w:rPr>
            <w:rFonts w:ascii="Verdana" w:eastAsia="Times New Roman" w:hAnsi="Verdana" w:cs="Times New Roman"/>
            <w:color w:val="0000FF"/>
            <w:sz w:val="20"/>
            <w:lang w:eastAsia="en-IN"/>
          </w:rPr>
          <w:t>oracle.jdbc.driver.OracleDriver</w:t>
        </w:r>
        <w:proofErr w:type="spellEnd"/>
        <w:r w:rsidRPr="00B77AAB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B77AAB" w:rsidRPr="00B77AAB" w:rsidRDefault="00B77AAB" w:rsidP="00B77AAB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1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7" w:author="Unknown"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Connection con=</w:t>
        </w:r>
        <w:proofErr w:type="spellStart"/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DriverManager.getConnection</w:t>
        </w:r>
        <w:proofErr w:type="spellEnd"/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  </w:t>
        </w:r>
      </w:ins>
    </w:p>
    <w:p w:rsidR="00B77AAB" w:rsidRPr="00B77AAB" w:rsidRDefault="00B77AAB" w:rsidP="00B77AAB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1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9" w:author="Unknown">
        <w:r w:rsidRPr="00B77AAB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proofErr w:type="spellStart"/>
        <w:r w:rsidRPr="00B77AAB">
          <w:rPr>
            <w:rFonts w:ascii="Verdana" w:eastAsia="Times New Roman" w:hAnsi="Verdana" w:cs="Times New Roman"/>
            <w:color w:val="0000FF"/>
            <w:sz w:val="20"/>
            <w:lang w:eastAsia="en-IN"/>
          </w:rPr>
          <w:t>jdbc:oracle:thin</w:t>
        </w:r>
        <w:proofErr w:type="spellEnd"/>
        <w:r w:rsidRPr="00B77AAB">
          <w:rPr>
            <w:rFonts w:ascii="Verdana" w:eastAsia="Times New Roman" w:hAnsi="Verdana" w:cs="Times New Roman"/>
            <w:color w:val="0000FF"/>
            <w:sz w:val="20"/>
            <w:lang w:eastAsia="en-IN"/>
          </w:rPr>
          <w:t>:@localhost:1521:xe"</w:t>
        </w:r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B77AAB">
          <w:rPr>
            <w:rFonts w:ascii="Verdana" w:eastAsia="Times New Roman" w:hAnsi="Verdana" w:cs="Times New Roman"/>
            <w:color w:val="0000FF"/>
            <w:sz w:val="20"/>
            <w:lang w:eastAsia="en-IN"/>
          </w:rPr>
          <w:t>"system"</w:t>
        </w:r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B77AAB">
          <w:rPr>
            <w:rFonts w:ascii="Verdana" w:eastAsia="Times New Roman" w:hAnsi="Verdana" w:cs="Times New Roman"/>
            <w:color w:val="0000FF"/>
            <w:sz w:val="20"/>
            <w:lang w:eastAsia="en-IN"/>
          </w:rPr>
          <w:t>"oracle"</w:t>
        </w:r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B77AAB" w:rsidRPr="00B77AAB" w:rsidRDefault="00B77AAB" w:rsidP="00B77AAB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2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1" w:author="Unknown"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     </w:t>
        </w:r>
      </w:ins>
    </w:p>
    <w:p w:rsidR="00B77AAB" w:rsidRPr="00B77AAB" w:rsidRDefault="00B77AAB" w:rsidP="00B77AAB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2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23" w:author="Unknown"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PreparedStatement</w:t>
        </w:r>
        <w:proofErr w:type="spellEnd"/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ps</w:t>
        </w:r>
        <w:proofErr w:type="spellEnd"/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=</w:t>
        </w:r>
        <w:proofErr w:type="spellStart"/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con.prepareStatement</w:t>
        </w:r>
        <w:proofErr w:type="spellEnd"/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  </w:t>
        </w:r>
      </w:ins>
    </w:p>
    <w:p w:rsidR="00B77AAB" w:rsidRPr="00B77AAB" w:rsidRDefault="00B77AAB" w:rsidP="00B77AAB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2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5" w:author="Unknown">
        <w:r w:rsidRPr="00B77AAB">
          <w:rPr>
            <w:rFonts w:ascii="Verdana" w:eastAsia="Times New Roman" w:hAnsi="Verdana" w:cs="Times New Roman"/>
            <w:color w:val="0000FF"/>
            <w:sz w:val="20"/>
            <w:lang w:eastAsia="en-IN"/>
          </w:rPr>
          <w:t>"insert into </w:t>
        </w:r>
        <w:proofErr w:type="spellStart"/>
        <w:r w:rsidRPr="00B77AAB">
          <w:rPr>
            <w:rFonts w:ascii="Verdana" w:eastAsia="Times New Roman" w:hAnsi="Verdana" w:cs="Times New Roman"/>
            <w:color w:val="0000FF"/>
            <w:sz w:val="20"/>
            <w:lang w:eastAsia="en-IN"/>
          </w:rPr>
          <w:t>filetable</w:t>
        </w:r>
        <w:proofErr w:type="spellEnd"/>
        <w:r w:rsidRPr="00B77AAB">
          <w:rPr>
            <w:rFonts w:ascii="Verdana" w:eastAsia="Times New Roman" w:hAnsi="Verdana" w:cs="Times New Roman"/>
            <w:color w:val="0000FF"/>
            <w:sz w:val="20"/>
            <w:lang w:eastAsia="en-IN"/>
          </w:rPr>
          <w:t> values(?,?)"</w:t>
        </w:r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B77AAB" w:rsidRPr="00B77AAB" w:rsidRDefault="00B77AAB" w:rsidP="00B77AAB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2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7" w:author="Unknown"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     </w:t>
        </w:r>
      </w:ins>
    </w:p>
    <w:p w:rsidR="00B77AAB" w:rsidRPr="00B77AAB" w:rsidRDefault="00B77AAB" w:rsidP="00B77AAB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2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9" w:author="Unknown"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File f=</w:t>
        </w:r>
        <w:r w:rsidRPr="00B77AA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File(</w:t>
        </w:r>
        <w:r w:rsidRPr="00B77AAB">
          <w:rPr>
            <w:rFonts w:ascii="Verdana" w:eastAsia="Times New Roman" w:hAnsi="Verdana" w:cs="Times New Roman"/>
            <w:color w:val="0000FF"/>
            <w:sz w:val="20"/>
            <w:lang w:eastAsia="en-IN"/>
          </w:rPr>
          <w:t>"d:\\myfile.txt"</w:t>
        </w:r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B77AAB" w:rsidRPr="00B77AAB" w:rsidRDefault="00B77AAB" w:rsidP="00B77AAB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3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31" w:author="Unknown"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FileReader</w:t>
        </w:r>
        <w:proofErr w:type="spellEnd"/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fr</w:t>
        </w:r>
        <w:proofErr w:type="spellEnd"/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=</w:t>
        </w:r>
        <w:r w:rsidRPr="00B77AA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FileReader</w:t>
        </w:r>
        <w:proofErr w:type="spellEnd"/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(f);  </w:t>
        </w:r>
      </w:ins>
    </w:p>
    <w:p w:rsidR="00B77AAB" w:rsidRPr="00B77AAB" w:rsidRDefault="00B77AAB" w:rsidP="00B77AAB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3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3" w:author="Unknown"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     </w:t>
        </w:r>
      </w:ins>
    </w:p>
    <w:p w:rsidR="00B77AAB" w:rsidRPr="00B77AAB" w:rsidRDefault="00B77AAB" w:rsidP="00B77AAB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3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35" w:author="Unknown"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ps.setInt</w:t>
        </w:r>
        <w:proofErr w:type="spellEnd"/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B77AAB">
          <w:rPr>
            <w:rFonts w:ascii="Verdana" w:eastAsia="Times New Roman" w:hAnsi="Verdana" w:cs="Times New Roman"/>
            <w:color w:val="C00000"/>
            <w:sz w:val="20"/>
            <w:lang w:eastAsia="en-IN"/>
          </w:rPr>
          <w:t>1</w:t>
        </w:r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B77AAB">
          <w:rPr>
            <w:rFonts w:ascii="Verdana" w:eastAsia="Times New Roman" w:hAnsi="Verdana" w:cs="Times New Roman"/>
            <w:color w:val="C00000"/>
            <w:sz w:val="20"/>
            <w:lang w:eastAsia="en-IN"/>
          </w:rPr>
          <w:t>101</w:t>
        </w:r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B77AAB" w:rsidRPr="00B77AAB" w:rsidRDefault="00B77AAB" w:rsidP="00B77AAB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3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37" w:author="Unknown"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ps.setCharacterStream</w:t>
        </w:r>
        <w:proofErr w:type="spellEnd"/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B77AAB">
          <w:rPr>
            <w:rFonts w:ascii="Verdana" w:eastAsia="Times New Roman" w:hAnsi="Verdana" w:cs="Times New Roman"/>
            <w:color w:val="C00000"/>
            <w:sz w:val="20"/>
            <w:lang w:eastAsia="en-IN"/>
          </w:rPr>
          <w:t>2</w:t>
        </w:r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,fr,(</w:t>
        </w:r>
        <w:proofErr w:type="spellStart"/>
        <w:r w:rsidRPr="00B77AA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</w:t>
        </w:r>
        <w:proofErr w:type="spellStart"/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f.length</w:t>
        </w:r>
        <w:proofErr w:type="spellEnd"/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());  </w:t>
        </w:r>
      </w:ins>
    </w:p>
    <w:p w:rsidR="00B77AAB" w:rsidRPr="00B77AAB" w:rsidRDefault="00B77AAB" w:rsidP="00B77AAB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3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39" w:author="Unknown">
        <w:r w:rsidRPr="00B77AA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</w:t>
        </w:r>
        <w:proofErr w:type="spellEnd"/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=</w:t>
        </w:r>
        <w:proofErr w:type="spellStart"/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ps.executeUpdate</w:t>
        </w:r>
        <w:proofErr w:type="spellEnd"/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();  </w:t>
        </w:r>
      </w:ins>
    </w:p>
    <w:p w:rsidR="00B77AAB" w:rsidRPr="00B77AAB" w:rsidRDefault="00B77AAB" w:rsidP="00B77AAB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4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41" w:author="Unknown"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</w:t>
        </w:r>
        <w:proofErr w:type="spellEnd"/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</w:t>
        </w:r>
        <w:r w:rsidRPr="00B77AAB">
          <w:rPr>
            <w:rFonts w:ascii="Verdana" w:eastAsia="Times New Roman" w:hAnsi="Verdana" w:cs="Times New Roman"/>
            <w:color w:val="0000FF"/>
            <w:sz w:val="20"/>
            <w:lang w:eastAsia="en-IN"/>
          </w:rPr>
          <w:t>" records affected"</w:t>
        </w:r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B77AAB" w:rsidRPr="00B77AAB" w:rsidRDefault="00B77AAB" w:rsidP="00B77AAB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4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3" w:author="Unknown"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     </w:t>
        </w:r>
      </w:ins>
    </w:p>
    <w:p w:rsidR="00B77AAB" w:rsidRPr="00B77AAB" w:rsidRDefault="00B77AAB" w:rsidP="00B77AAB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4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45" w:author="Unknown"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lastRenderedPageBreak/>
          <w:t>con.close</w:t>
        </w:r>
        <w:proofErr w:type="spellEnd"/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();  </w:t>
        </w:r>
      </w:ins>
    </w:p>
    <w:p w:rsidR="00B77AAB" w:rsidRPr="00B77AAB" w:rsidRDefault="00B77AAB" w:rsidP="00B77AAB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4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7" w:author="Unknown"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     </w:t>
        </w:r>
      </w:ins>
    </w:p>
    <w:p w:rsidR="00B77AAB" w:rsidRPr="00B77AAB" w:rsidRDefault="00B77AAB" w:rsidP="00B77AAB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4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9" w:author="Unknown"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</w:t>
        </w:r>
        <w:r w:rsidRPr="00B77AA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catch</w:t>
        </w:r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(Exception e) {</w:t>
        </w:r>
        <w:proofErr w:type="spellStart"/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e.printStackTrace</w:t>
        </w:r>
        <w:proofErr w:type="spellEnd"/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();}  </w:t>
        </w:r>
      </w:ins>
    </w:p>
    <w:p w:rsidR="00B77AAB" w:rsidRPr="00B77AAB" w:rsidRDefault="00B77AAB" w:rsidP="00B77AAB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5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1" w:author="Unknown"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B77AAB" w:rsidRPr="00B77AAB" w:rsidRDefault="00B77AAB" w:rsidP="00B77AAB">
      <w:pPr>
        <w:numPr>
          <w:ilvl w:val="0"/>
          <w:numId w:val="2"/>
        </w:numPr>
        <w:shd w:val="clear" w:color="auto" w:fill="FFFFFF"/>
        <w:spacing w:after="120" w:line="315" w:lineRule="atLeast"/>
        <w:ind w:left="0"/>
        <w:rPr>
          <w:ins w:id="5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3" w:author="Unknown">
        <w:r w:rsidRPr="00B77AA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C342F3" w:rsidRDefault="00C342F3"/>
    <w:sectPr w:rsidR="00C342F3" w:rsidSect="00C34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AA2C62"/>
    <w:multiLevelType w:val="multilevel"/>
    <w:tmpl w:val="D6FC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F51F2E"/>
    <w:multiLevelType w:val="multilevel"/>
    <w:tmpl w:val="9B22F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77AAB"/>
    <w:rsid w:val="004E532C"/>
    <w:rsid w:val="00B77AAB"/>
    <w:rsid w:val="00C34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2F3"/>
  </w:style>
  <w:style w:type="paragraph" w:styleId="Heading1">
    <w:name w:val="heading 1"/>
    <w:basedOn w:val="Normal"/>
    <w:link w:val="Heading1Char"/>
    <w:uiPriority w:val="9"/>
    <w:qFormat/>
    <w:rsid w:val="00B77A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77A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77A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AA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77AA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77AA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77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B77AAB"/>
  </w:style>
  <w:style w:type="character" w:customStyle="1" w:styleId="keyword">
    <w:name w:val="keyword"/>
    <w:basedOn w:val="DefaultParagraphFont"/>
    <w:rsid w:val="00B77AAB"/>
  </w:style>
  <w:style w:type="character" w:customStyle="1" w:styleId="number">
    <w:name w:val="number"/>
    <w:basedOn w:val="DefaultParagraphFont"/>
    <w:rsid w:val="00B77A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904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6257797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3</cp:revision>
  <dcterms:created xsi:type="dcterms:W3CDTF">2019-07-12T01:04:00Z</dcterms:created>
  <dcterms:modified xsi:type="dcterms:W3CDTF">2019-07-12T01:11:00Z</dcterms:modified>
</cp:coreProperties>
</file>