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8B" w:rsidRPr="00EE7C8B" w:rsidRDefault="00EE7C8B" w:rsidP="00EE7C8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E7C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JDBC </w:t>
      </w:r>
      <w:proofErr w:type="spellStart"/>
      <w:r w:rsidRPr="00EE7C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RowSet</w:t>
      </w:r>
      <w:proofErr w:type="spellEnd"/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instance of </w:t>
      </w:r>
      <w:proofErr w:type="spellStart"/>
      <w:r w:rsidRPr="00EE7C8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RowSet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the java bean component because it has properties and java bean notification mechanism. It is introduced since JDK 5.</w:t>
      </w:r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is the wrapper of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It holds tabular data like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but it is easy and flexible to use.</w:t>
      </w:r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implementation classes of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RowSet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are as follows:</w:t>
      </w:r>
    </w:p>
    <w:p w:rsidR="00EE7C8B" w:rsidRPr="00EE7C8B" w:rsidRDefault="00EE7C8B" w:rsidP="00EE7C8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JdbcRowSet</w:t>
      </w:r>
      <w:proofErr w:type="spellEnd"/>
    </w:p>
    <w:p w:rsidR="00EE7C8B" w:rsidRPr="00EE7C8B" w:rsidRDefault="00EE7C8B" w:rsidP="00EE7C8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CachedRowSet</w:t>
      </w:r>
      <w:proofErr w:type="spellEnd"/>
    </w:p>
    <w:p w:rsidR="00EE7C8B" w:rsidRPr="00EE7C8B" w:rsidRDefault="00EE7C8B" w:rsidP="00EE7C8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WebRowSet</w:t>
      </w:r>
      <w:proofErr w:type="spellEnd"/>
    </w:p>
    <w:p w:rsidR="00EE7C8B" w:rsidRPr="00EE7C8B" w:rsidRDefault="00EE7C8B" w:rsidP="00EE7C8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JoinRowSet</w:t>
      </w:r>
      <w:proofErr w:type="spellEnd"/>
    </w:p>
    <w:p w:rsidR="00EE7C8B" w:rsidRPr="00EE7C8B" w:rsidRDefault="00EE7C8B" w:rsidP="00EE7C8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FilteredRowSet</w:t>
      </w:r>
      <w:proofErr w:type="spellEnd"/>
    </w:p>
    <w:p w:rsidR="00EE7C8B" w:rsidRPr="00EE7C8B" w:rsidRDefault="00EE7C8B" w:rsidP="00EE7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19950" cy="4200525"/>
            <wp:effectExtent l="19050" t="0" r="0" b="0"/>
            <wp:docPr id="1" name="Picture 1" descr="Java Row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Rows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how to create and execute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RowSet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JdbcRowSet rowSet = RowSetProvider.newFactory().createJdbcRowSet();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rowSet.setUrl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jdbc:oracle:thin</w:t>
      </w:r>
      <w:proofErr w:type="spellEnd"/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:@localhost:1521:xe"</w:t>
      </w: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rowSet.setUsername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"system"</w:t>
      </w: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rowSet.setPassword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"oracle"</w:t>
      </w: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rowSet.setCommand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E7C8B">
        <w:rPr>
          <w:rFonts w:ascii="Verdana" w:eastAsia="Times New Roman" w:hAnsi="Verdana" w:cs="Times New Roman"/>
          <w:color w:val="0000FF"/>
          <w:sz w:val="20"/>
          <w:lang w:eastAsia="en-IN"/>
        </w:rPr>
        <w:t>"select * from emp400"</w:t>
      </w:r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EE7C8B" w:rsidRPr="00EE7C8B" w:rsidRDefault="00EE7C8B" w:rsidP="00EE7C8B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rowSet.execute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EE7C8B" w:rsidRPr="00EE7C8B" w:rsidRDefault="00EE7C8B" w:rsidP="00EE7C8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EE7C8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 xml:space="preserve">It is the new way to get the instance of </w:t>
      </w:r>
      <w:proofErr w:type="spellStart"/>
      <w:r w:rsidRPr="00EE7C8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JdbcRowSet</w:t>
      </w:r>
      <w:proofErr w:type="spellEnd"/>
      <w:r w:rsidRPr="00EE7C8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 xml:space="preserve"> since JDK 7.</w:t>
      </w:r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EE7C8B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Advantage of </w:t>
      </w:r>
      <w:proofErr w:type="spellStart"/>
      <w:r w:rsidRPr="00EE7C8B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RowSet</w:t>
      </w:r>
      <w:proofErr w:type="spellEnd"/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advantages of using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RowSet</w:t>
      </w:r>
      <w:proofErr w:type="spellEnd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are given below:</w:t>
      </w:r>
    </w:p>
    <w:p w:rsidR="00EE7C8B" w:rsidRPr="00EE7C8B" w:rsidRDefault="00EE7C8B" w:rsidP="00EE7C8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easy and flexible to use</w:t>
      </w:r>
    </w:p>
    <w:p w:rsidR="00EE7C8B" w:rsidRPr="00EE7C8B" w:rsidRDefault="00EE7C8B" w:rsidP="00EE7C8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is Scrollable and Updatable </w:t>
      </w:r>
      <w:proofErr w:type="spellStart"/>
      <w:r w:rsidRPr="00EE7C8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bydefault</w:t>
      </w:r>
      <w:proofErr w:type="spellEnd"/>
    </w:p>
    <w:p w:rsidR="00EE7C8B" w:rsidRPr="00EE7C8B" w:rsidRDefault="00EE7C8B" w:rsidP="00EE7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" w:author="Unknown"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Simple example of </w:t>
        </w:r>
        <w:proofErr w:type="spellStart"/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JdbcRowSet</w:t>
        </w:r>
        <w:proofErr w:type="spellEnd"/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the simple example of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JdbcRowSet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without event handling code.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java.sql.Connection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java.sql.DriverManager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java.sql.ResultSet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java.sql.Statement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javax.sql.RowSetEvent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javax.sql.rowset.JdbcRowSet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javax.sql.rowset.RowSetProvider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RowSetExample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args)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 {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Class.forName(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and Executing </w:t>
        </w:r>
        <w:proofErr w:type="spellStart"/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JdbcRowSet rowSet = RowSetProvider.newFactory().createJdbcRowSet();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rowSet.setUrl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rowSet.setUsername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rowSet.setPassword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rowSet.setCommand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emp400"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rowSet.execute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(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rowSet.next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{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</w:t>
        </w:r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 Generating cursor Moved event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"Id: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"Name: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2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"Salary: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3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}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}  </w:t>
        </w:r>
      </w:ins>
    </w:p>
    <w:p w:rsidR="00EE7C8B" w:rsidRPr="00EE7C8B" w:rsidRDefault="00EE7C8B" w:rsidP="00EE7C8B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output is given below: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55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1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Om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Bhim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3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70000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5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190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abhi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40000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1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191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3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umesh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5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50000</w:t>
        </w:r>
      </w:ins>
    </w:p>
    <w:p w:rsidR="00EE7C8B" w:rsidRPr="00EE7C8B" w:rsidRDefault="00EE7C8B" w:rsidP="00EE7C8B">
      <w:pPr>
        <w:spacing w:after="0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7" w:author="Unknown">
        <w:r w:rsidRPr="00EE7C8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88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89" w:author="Unknown"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Full example of </w:t>
        </w:r>
        <w:proofErr w:type="spellStart"/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Jdbc</w:t>
        </w:r>
        <w:proofErr w:type="spellEnd"/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 </w:t>
        </w:r>
        <w:proofErr w:type="spellStart"/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RowSet</w:t>
        </w:r>
        <w:proofErr w:type="spellEnd"/>
        <w:r w:rsidRPr="00EE7C8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 with event handling</w: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To perform event handling with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JdbcRowSet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, you need to add the instance of </w:t>
        </w:r>
        <w:proofErr w:type="spellStart"/>
        <w:r w:rsidRPr="00EE7C8B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 in the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addRowSetListener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method of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JdbcRowSet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.</w: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The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interface provides 3 method that must be implemented. They are as follows:</w:t>
        </w:r>
      </w:ins>
    </w:p>
    <w:p w:rsidR="00EE7C8B" w:rsidRPr="00EE7C8B" w:rsidRDefault="00EE7C8B" w:rsidP="00EE7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5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1) public void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cursorMoved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RowSetEvent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event);</w:t>
        </w:r>
      </w:ins>
    </w:p>
    <w:p w:rsidR="00EE7C8B" w:rsidRPr="00EE7C8B" w:rsidRDefault="00EE7C8B" w:rsidP="00EE7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ins w:id="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7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2) public void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rowChanged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RowSetEvent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event);</w:t>
        </w:r>
      </w:ins>
    </w:p>
    <w:p w:rsidR="00EE7C8B" w:rsidRPr="00EE7C8B" w:rsidRDefault="00EE7C8B" w:rsidP="00EE7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ins w:id="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3) public void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rowSetChanged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RowSetEvent</w:t>
        </w:r>
        <w:proofErr w:type="spellEnd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event);</w: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write the code to retrieve the data and perform some additional tasks while cursor is moved, cursor is changed or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is changed. The event handling operation can't be performed using 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ResultSet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so it is preferred now.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java.sql.Connection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java.sql.DriverManager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java.sql.ResultSet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java.sql.Statement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javax.sql.RowSetEvent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javax.sql.rowset.JdbcRowSet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javax.sql.rowset.RowSetProvider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RowSetExample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args)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Class.forName(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</w:t>
        </w:r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and Executing </w:t>
        </w:r>
        <w:proofErr w:type="spellStart"/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JdbcRowSet rowSet = RowSetProvider.newFactory().createJdbcRowSet();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rowSet.setUrl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rowSet.setUsername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rowSet.setPassword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rowSet.setCommand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emp400"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rowSet.execute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Listener and moving </w:t>
        </w:r>
        <w:proofErr w:type="spellStart"/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RowSet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rowSet.addRowSetListener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(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rowSet.next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</w:t>
        </w:r>
        <w:r w:rsidRPr="00EE7C8B">
          <w:rPr>
            <w:rFonts w:ascii="Verdana" w:eastAsia="Times New Roman" w:hAnsi="Verdana" w:cs="Times New Roman"/>
            <w:color w:val="008200"/>
            <w:sz w:val="20"/>
            <w:lang w:eastAsia="en-IN"/>
          </w:rPr>
          <w:t>// Generating cursor Moved event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"Id: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"Name: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2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       System.out.println(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"Salary: 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+ rowSet.getString(</w:t>
        </w:r>
        <w:r w:rsidRPr="00EE7C8B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3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3" w:author="Unknown"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MyListener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RowSetListener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cursorMoved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RowSetEvent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event)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"Cursor Moved..."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rowChanged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RowSetEvent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event)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"Cursor Changed..."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7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EE7C8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rowSetChanged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RowSetEvent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event) {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9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     </w:t>
        </w:r>
        <w:proofErr w:type="spellStart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RowSet</w:t>
        </w:r>
        <w:proofErr w:type="spellEnd"/>
        <w:r w:rsidRPr="00EE7C8B">
          <w:rPr>
            <w:rFonts w:ascii="Verdana" w:eastAsia="Times New Roman" w:hAnsi="Verdana" w:cs="Times New Roman"/>
            <w:color w:val="0000FF"/>
            <w:sz w:val="20"/>
            <w:lang w:eastAsia="en-IN"/>
          </w:rPr>
          <w:t> changed..."</w:t>
        </w:r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1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EE7C8B" w:rsidRPr="00EE7C8B" w:rsidRDefault="00EE7C8B" w:rsidP="00EE7C8B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3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EE7C8B" w:rsidRPr="00EE7C8B" w:rsidRDefault="00EE7C8B" w:rsidP="00EE7C8B">
      <w:pPr>
        <w:shd w:val="clear" w:color="auto" w:fill="FFFFFF"/>
        <w:spacing w:before="100" w:beforeAutospacing="1" w:after="100" w:afterAutospacing="1" w:line="240" w:lineRule="auto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5" w:author="Unknown">
        <w:r w:rsidRPr="00EE7C8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output is as follows: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97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Cursor Moved...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9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55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1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Om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Bhim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3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70000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5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Cursor Moved...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7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190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0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abhi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1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40000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3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Cursor Moved...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5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Id: 191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7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Name: </w:t>
        </w:r>
        <w:proofErr w:type="spellStart"/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umesh</w:t>
        </w:r>
        <w:proofErr w:type="spellEnd"/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9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Salary: 50000</w:t>
        </w:r>
      </w:ins>
    </w:p>
    <w:p w:rsidR="00EE7C8B" w:rsidRPr="00EE7C8B" w:rsidRDefault="00EE7C8B" w:rsidP="00EE7C8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1" w:author="Unknown">
        <w:r w:rsidRPr="00EE7C8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Cursor Moved...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CFD"/>
    <w:multiLevelType w:val="multilevel"/>
    <w:tmpl w:val="7F3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2610C"/>
    <w:multiLevelType w:val="multilevel"/>
    <w:tmpl w:val="8EC6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60A9A"/>
    <w:multiLevelType w:val="multilevel"/>
    <w:tmpl w:val="B50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12F9E"/>
    <w:multiLevelType w:val="multilevel"/>
    <w:tmpl w:val="F0B63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F754EF8"/>
    <w:multiLevelType w:val="multilevel"/>
    <w:tmpl w:val="6E7A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C8B"/>
    <w:rsid w:val="00C342F3"/>
    <w:rsid w:val="00EE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EE7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7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7C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7C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7C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E7C8B"/>
  </w:style>
  <w:style w:type="character" w:customStyle="1" w:styleId="keyword">
    <w:name w:val="keyword"/>
    <w:basedOn w:val="DefaultParagraphFont"/>
    <w:rsid w:val="00EE7C8B"/>
  </w:style>
  <w:style w:type="character" w:customStyle="1" w:styleId="comment">
    <w:name w:val="comment"/>
    <w:basedOn w:val="DefaultParagraphFont"/>
    <w:rsid w:val="00EE7C8B"/>
  </w:style>
  <w:style w:type="character" w:customStyle="1" w:styleId="number">
    <w:name w:val="number"/>
    <w:basedOn w:val="DefaultParagraphFont"/>
    <w:rsid w:val="00EE7C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3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07018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05692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45473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26253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57686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2019-07-12T01:08:00Z</dcterms:created>
  <dcterms:modified xsi:type="dcterms:W3CDTF">2019-07-12T01:09:00Z</dcterms:modified>
</cp:coreProperties>
</file>