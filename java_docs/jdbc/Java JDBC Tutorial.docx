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6D2" w:rsidRPr="008836D2" w:rsidRDefault="008836D2" w:rsidP="008836D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8836D2">
        <w:rPr>
          <w:rFonts w:ascii="Helvetica" w:eastAsia="Times New Roman" w:hAnsi="Helvetica" w:cs="Helvetica"/>
          <w:color w:val="610B38"/>
          <w:kern w:val="36"/>
          <w:sz w:val="44"/>
          <w:szCs w:val="44"/>
          <w:lang w:eastAsia="en-IN"/>
        </w:rPr>
        <w:t>Java JDBC Tutorial</w:t>
      </w:r>
    </w:p>
    <w:p w:rsidR="008836D2" w:rsidRPr="008836D2" w:rsidRDefault="008836D2" w:rsidP="008836D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 xml:space="preserve">JDBC stands for Java Database Connectivity. JDBC is a Java API to connect and execute the query with the database. It is a part of </w:t>
      </w:r>
      <w:proofErr w:type="spellStart"/>
      <w:r w:rsidRPr="008836D2">
        <w:rPr>
          <w:rFonts w:ascii="Verdana" w:eastAsia="Times New Roman" w:hAnsi="Verdana" w:cs="Times New Roman"/>
          <w:color w:val="000000"/>
          <w:sz w:val="20"/>
          <w:szCs w:val="20"/>
          <w:lang w:eastAsia="en-IN"/>
        </w:rPr>
        <w:t>JavaSE</w:t>
      </w:r>
      <w:proofErr w:type="spellEnd"/>
      <w:r w:rsidRPr="008836D2">
        <w:rPr>
          <w:rFonts w:ascii="Verdana" w:eastAsia="Times New Roman" w:hAnsi="Verdana" w:cs="Times New Roman"/>
          <w:color w:val="000000"/>
          <w:sz w:val="20"/>
          <w:szCs w:val="20"/>
          <w:lang w:eastAsia="en-IN"/>
        </w:rPr>
        <w:t xml:space="preserve"> (Java Standard Edition). JDBC API uses JDBC drivers to connect with the database. There are four types of JDBC drivers:</w:t>
      </w:r>
    </w:p>
    <w:p w:rsidR="008836D2" w:rsidRPr="008836D2" w:rsidRDefault="008836D2" w:rsidP="008836D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JDBC-ODBC Bridge Driver,</w:t>
      </w:r>
    </w:p>
    <w:p w:rsidR="008836D2" w:rsidRPr="008836D2" w:rsidRDefault="008836D2" w:rsidP="008836D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Native Driver,</w:t>
      </w:r>
    </w:p>
    <w:p w:rsidR="008836D2" w:rsidRPr="008836D2" w:rsidRDefault="008836D2" w:rsidP="008836D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Network Protocol Driver, and</w:t>
      </w:r>
    </w:p>
    <w:p w:rsidR="008836D2" w:rsidRPr="008836D2" w:rsidRDefault="008836D2" w:rsidP="008836D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Thin Driver</w:t>
      </w:r>
    </w:p>
    <w:p w:rsidR="008836D2" w:rsidRPr="008836D2" w:rsidRDefault="008836D2" w:rsidP="008836D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We have discussed the above four drivers in the next chapter.</w:t>
      </w:r>
    </w:p>
    <w:p w:rsidR="008836D2" w:rsidRPr="008836D2" w:rsidRDefault="008836D2" w:rsidP="008836D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We can use JDBC API to access tabular data stored in any relational database. By the help of JDBC API, we can save, update, delete and fetch data from the database. It is like Open Database Connectivity (ODBC) provided by Microsoft.</w:t>
      </w:r>
    </w:p>
    <w:p w:rsidR="008836D2" w:rsidRPr="008836D2" w:rsidRDefault="008836D2" w:rsidP="008836D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505325" cy="1933575"/>
            <wp:effectExtent l="19050" t="0" r="0" b="0"/>
            <wp:docPr id="1"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Java Database Connectivity) "/>
                    <pic:cNvPicPr>
                      <a:picLocks noChangeAspect="1" noChangeArrowheads="1"/>
                    </pic:cNvPicPr>
                  </pic:nvPicPr>
                  <pic:blipFill>
                    <a:blip r:embed="rId5"/>
                    <a:srcRect/>
                    <a:stretch>
                      <a:fillRect/>
                    </a:stretch>
                  </pic:blipFill>
                  <pic:spPr bwMode="auto">
                    <a:xfrm>
                      <a:off x="0" y="0"/>
                      <a:ext cx="4505325" cy="1933575"/>
                    </a:xfrm>
                    <a:prstGeom prst="rect">
                      <a:avLst/>
                    </a:prstGeom>
                    <a:noFill/>
                    <a:ln w="9525">
                      <a:noFill/>
                      <a:miter lim="800000"/>
                      <a:headEnd/>
                      <a:tailEnd/>
                    </a:ln>
                  </pic:spPr>
                </pic:pic>
              </a:graphicData>
            </a:graphic>
          </wp:inline>
        </w:drawing>
      </w:r>
    </w:p>
    <w:p w:rsidR="008836D2" w:rsidRPr="008836D2" w:rsidRDefault="008836D2" w:rsidP="008836D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The current version of JDBC is 4.3. It is the stable release since 21st September, 2017. It is based on the X/Open SQL Call Level Interface. The </w:t>
      </w:r>
      <w:r w:rsidRPr="008836D2">
        <w:rPr>
          <w:rFonts w:ascii="Verdana" w:eastAsia="Times New Roman" w:hAnsi="Verdana" w:cs="Times New Roman"/>
          <w:b/>
          <w:bCs/>
          <w:color w:val="000000"/>
          <w:sz w:val="20"/>
          <w:lang w:eastAsia="en-IN"/>
        </w:rPr>
        <w:t>java.sql</w:t>
      </w:r>
      <w:r w:rsidRPr="008836D2">
        <w:rPr>
          <w:rFonts w:ascii="Verdana" w:eastAsia="Times New Roman" w:hAnsi="Verdana" w:cs="Times New Roman"/>
          <w:color w:val="000000"/>
          <w:sz w:val="20"/>
          <w:szCs w:val="20"/>
          <w:lang w:eastAsia="en-IN"/>
        </w:rPr>
        <w:t> package contains classes and interfaces for JDBC API. A list of popular </w:t>
      </w:r>
      <w:r w:rsidRPr="008836D2">
        <w:rPr>
          <w:rFonts w:ascii="Verdana" w:eastAsia="Times New Roman" w:hAnsi="Verdana" w:cs="Times New Roman"/>
          <w:i/>
          <w:iCs/>
          <w:color w:val="000000"/>
          <w:sz w:val="20"/>
          <w:lang w:eastAsia="en-IN"/>
        </w:rPr>
        <w:t>interfaces</w:t>
      </w:r>
      <w:r w:rsidRPr="008836D2">
        <w:rPr>
          <w:rFonts w:ascii="Verdana" w:eastAsia="Times New Roman" w:hAnsi="Verdana" w:cs="Times New Roman"/>
          <w:color w:val="000000"/>
          <w:sz w:val="20"/>
          <w:szCs w:val="20"/>
          <w:lang w:eastAsia="en-IN"/>
        </w:rPr>
        <w:t> of JDBC API are given below:</w:t>
      </w:r>
    </w:p>
    <w:p w:rsidR="008836D2" w:rsidRPr="008836D2" w:rsidRDefault="008836D2" w:rsidP="008836D2">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Driver interface</w:t>
      </w:r>
    </w:p>
    <w:p w:rsidR="008836D2" w:rsidRPr="008836D2" w:rsidRDefault="008836D2" w:rsidP="008836D2">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Connection interface</w:t>
      </w:r>
    </w:p>
    <w:p w:rsidR="008836D2" w:rsidRPr="008836D2" w:rsidRDefault="008836D2" w:rsidP="008836D2">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Statement interface</w:t>
      </w:r>
    </w:p>
    <w:p w:rsidR="008836D2" w:rsidRPr="008836D2" w:rsidRDefault="008836D2" w:rsidP="008836D2">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8836D2">
        <w:rPr>
          <w:rFonts w:ascii="Verdana" w:eastAsia="Times New Roman" w:hAnsi="Verdana" w:cs="Times New Roman"/>
          <w:color w:val="000000"/>
          <w:sz w:val="20"/>
          <w:szCs w:val="20"/>
          <w:lang w:eastAsia="en-IN"/>
        </w:rPr>
        <w:t>PreparedStatement</w:t>
      </w:r>
      <w:proofErr w:type="spellEnd"/>
      <w:r w:rsidRPr="008836D2">
        <w:rPr>
          <w:rFonts w:ascii="Verdana" w:eastAsia="Times New Roman" w:hAnsi="Verdana" w:cs="Times New Roman"/>
          <w:color w:val="000000"/>
          <w:sz w:val="20"/>
          <w:szCs w:val="20"/>
          <w:lang w:eastAsia="en-IN"/>
        </w:rPr>
        <w:t xml:space="preserve"> interface</w:t>
      </w:r>
    </w:p>
    <w:p w:rsidR="008836D2" w:rsidRPr="008836D2" w:rsidRDefault="008836D2" w:rsidP="008836D2">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8836D2">
        <w:rPr>
          <w:rFonts w:ascii="Verdana" w:eastAsia="Times New Roman" w:hAnsi="Verdana" w:cs="Times New Roman"/>
          <w:color w:val="000000"/>
          <w:sz w:val="20"/>
          <w:szCs w:val="20"/>
          <w:lang w:eastAsia="en-IN"/>
        </w:rPr>
        <w:t>CallableStatement</w:t>
      </w:r>
      <w:proofErr w:type="spellEnd"/>
      <w:r w:rsidRPr="008836D2">
        <w:rPr>
          <w:rFonts w:ascii="Verdana" w:eastAsia="Times New Roman" w:hAnsi="Verdana" w:cs="Times New Roman"/>
          <w:color w:val="000000"/>
          <w:sz w:val="20"/>
          <w:szCs w:val="20"/>
          <w:lang w:eastAsia="en-IN"/>
        </w:rPr>
        <w:t xml:space="preserve"> interface</w:t>
      </w:r>
    </w:p>
    <w:p w:rsidR="008836D2" w:rsidRPr="008836D2" w:rsidRDefault="008836D2" w:rsidP="008836D2">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8836D2">
        <w:rPr>
          <w:rFonts w:ascii="Verdana" w:eastAsia="Times New Roman" w:hAnsi="Verdana" w:cs="Times New Roman"/>
          <w:color w:val="000000"/>
          <w:sz w:val="20"/>
          <w:szCs w:val="20"/>
          <w:lang w:eastAsia="en-IN"/>
        </w:rPr>
        <w:t>ResultSet</w:t>
      </w:r>
      <w:proofErr w:type="spellEnd"/>
      <w:r w:rsidRPr="008836D2">
        <w:rPr>
          <w:rFonts w:ascii="Verdana" w:eastAsia="Times New Roman" w:hAnsi="Verdana" w:cs="Times New Roman"/>
          <w:color w:val="000000"/>
          <w:sz w:val="20"/>
          <w:szCs w:val="20"/>
          <w:lang w:eastAsia="en-IN"/>
        </w:rPr>
        <w:t xml:space="preserve"> interface</w:t>
      </w:r>
    </w:p>
    <w:p w:rsidR="008836D2" w:rsidRPr="008836D2" w:rsidRDefault="008836D2" w:rsidP="008836D2">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8836D2">
        <w:rPr>
          <w:rFonts w:ascii="Verdana" w:eastAsia="Times New Roman" w:hAnsi="Verdana" w:cs="Times New Roman"/>
          <w:color w:val="000000"/>
          <w:sz w:val="20"/>
          <w:szCs w:val="20"/>
          <w:lang w:eastAsia="en-IN"/>
        </w:rPr>
        <w:t>ResultSetMetaData</w:t>
      </w:r>
      <w:proofErr w:type="spellEnd"/>
      <w:r w:rsidRPr="008836D2">
        <w:rPr>
          <w:rFonts w:ascii="Verdana" w:eastAsia="Times New Roman" w:hAnsi="Verdana" w:cs="Times New Roman"/>
          <w:color w:val="000000"/>
          <w:sz w:val="20"/>
          <w:szCs w:val="20"/>
          <w:lang w:eastAsia="en-IN"/>
        </w:rPr>
        <w:t xml:space="preserve"> interface</w:t>
      </w:r>
    </w:p>
    <w:p w:rsidR="008836D2" w:rsidRPr="008836D2" w:rsidRDefault="008836D2" w:rsidP="008836D2">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8836D2">
        <w:rPr>
          <w:rFonts w:ascii="Verdana" w:eastAsia="Times New Roman" w:hAnsi="Verdana" w:cs="Times New Roman"/>
          <w:color w:val="000000"/>
          <w:sz w:val="20"/>
          <w:szCs w:val="20"/>
          <w:lang w:eastAsia="en-IN"/>
        </w:rPr>
        <w:t>DatabaseMetaData</w:t>
      </w:r>
      <w:proofErr w:type="spellEnd"/>
      <w:r w:rsidRPr="008836D2">
        <w:rPr>
          <w:rFonts w:ascii="Verdana" w:eastAsia="Times New Roman" w:hAnsi="Verdana" w:cs="Times New Roman"/>
          <w:color w:val="000000"/>
          <w:sz w:val="20"/>
          <w:szCs w:val="20"/>
          <w:lang w:eastAsia="en-IN"/>
        </w:rPr>
        <w:t xml:space="preserve"> interface</w:t>
      </w:r>
    </w:p>
    <w:p w:rsidR="008836D2" w:rsidRPr="008836D2" w:rsidRDefault="008836D2" w:rsidP="008836D2">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8836D2">
        <w:rPr>
          <w:rFonts w:ascii="Verdana" w:eastAsia="Times New Roman" w:hAnsi="Verdana" w:cs="Times New Roman"/>
          <w:color w:val="000000"/>
          <w:sz w:val="20"/>
          <w:szCs w:val="20"/>
          <w:lang w:eastAsia="en-IN"/>
        </w:rPr>
        <w:t>RowSet</w:t>
      </w:r>
      <w:proofErr w:type="spellEnd"/>
      <w:r w:rsidRPr="008836D2">
        <w:rPr>
          <w:rFonts w:ascii="Verdana" w:eastAsia="Times New Roman" w:hAnsi="Verdana" w:cs="Times New Roman"/>
          <w:color w:val="000000"/>
          <w:sz w:val="20"/>
          <w:szCs w:val="20"/>
          <w:lang w:eastAsia="en-IN"/>
        </w:rPr>
        <w:t xml:space="preserve"> interface</w:t>
      </w:r>
    </w:p>
    <w:p w:rsidR="008836D2" w:rsidRPr="008836D2" w:rsidRDefault="008836D2" w:rsidP="008836D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A list of popular </w:t>
      </w:r>
      <w:r w:rsidRPr="008836D2">
        <w:rPr>
          <w:rFonts w:ascii="Verdana" w:eastAsia="Times New Roman" w:hAnsi="Verdana" w:cs="Times New Roman"/>
          <w:i/>
          <w:iCs/>
          <w:color w:val="000000"/>
          <w:sz w:val="20"/>
          <w:lang w:eastAsia="en-IN"/>
        </w:rPr>
        <w:t>classes</w:t>
      </w:r>
      <w:r w:rsidRPr="008836D2">
        <w:rPr>
          <w:rFonts w:ascii="Verdana" w:eastAsia="Times New Roman" w:hAnsi="Verdana" w:cs="Times New Roman"/>
          <w:color w:val="000000"/>
          <w:sz w:val="20"/>
          <w:szCs w:val="20"/>
          <w:lang w:eastAsia="en-IN"/>
        </w:rPr>
        <w:t> of JDBC API are given below:</w:t>
      </w:r>
    </w:p>
    <w:p w:rsidR="008836D2" w:rsidRPr="008836D2" w:rsidRDefault="008836D2" w:rsidP="008836D2">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8836D2">
        <w:rPr>
          <w:rFonts w:ascii="Verdana" w:eastAsia="Times New Roman" w:hAnsi="Verdana" w:cs="Times New Roman"/>
          <w:color w:val="000000"/>
          <w:sz w:val="20"/>
          <w:szCs w:val="20"/>
          <w:lang w:eastAsia="en-IN"/>
        </w:rPr>
        <w:lastRenderedPageBreak/>
        <w:t>DriverManager</w:t>
      </w:r>
      <w:proofErr w:type="spellEnd"/>
      <w:r w:rsidRPr="008836D2">
        <w:rPr>
          <w:rFonts w:ascii="Verdana" w:eastAsia="Times New Roman" w:hAnsi="Verdana" w:cs="Times New Roman"/>
          <w:color w:val="000000"/>
          <w:sz w:val="20"/>
          <w:szCs w:val="20"/>
          <w:lang w:eastAsia="en-IN"/>
        </w:rPr>
        <w:t xml:space="preserve"> class</w:t>
      </w:r>
    </w:p>
    <w:p w:rsidR="008836D2" w:rsidRPr="008836D2" w:rsidRDefault="008836D2" w:rsidP="008836D2">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Blob class</w:t>
      </w:r>
    </w:p>
    <w:p w:rsidR="008836D2" w:rsidRPr="008836D2" w:rsidRDefault="008836D2" w:rsidP="008836D2">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8836D2">
        <w:rPr>
          <w:rFonts w:ascii="Verdana" w:eastAsia="Times New Roman" w:hAnsi="Verdana" w:cs="Times New Roman"/>
          <w:color w:val="000000"/>
          <w:sz w:val="20"/>
          <w:szCs w:val="20"/>
          <w:lang w:eastAsia="en-IN"/>
        </w:rPr>
        <w:t>Clob</w:t>
      </w:r>
      <w:proofErr w:type="spellEnd"/>
      <w:r w:rsidRPr="008836D2">
        <w:rPr>
          <w:rFonts w:ascii="Verdana" w:eastAsia="Times New Roman" w:hAnsi="Verdana" w:cs="Times New Roman"/>
          <w:color w:val="000000"/>
          <w:sz w:val="20"/>
          <w:szCs w:val="20"/>
          <w:lang w:eastAsia="en-IN"/>
        </w:rPr>
        <w:t xml:space="preserve"> class</w:t>
      </w:r>
    </w:p>
    <w:p w:rsidR="008836D2" w:rsidRPr="008836D2" w:rsidRDefault="008836D2" w:rsidP="008836D2">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Types class</w:t>
      </w:r>
    </w:p>
    <w:p w:rsidR="008836D2" w:rsidRPr="008836D2" w:rsidRDefault="008836D2" w:rsidP="008836D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bookmarkStart w:id="0" w:name="why"/>
      <w:bookmarkEnd w:id="0"/>
      <w:r w:rsidRPr="008836D2">
        <w:rPr>
          <w:rFonts w:ascii="Helvetica" w:eastAsia="Times New Roman" w:hAnsi="Helvetica" w:cs="Helvetica"/>
          <w:color w:val="610B4B"/>
          <w:sz w:val="32"/>
          <w:szCs w:val="32"/>
          <w:lang w:eastAsia="en-IN"/>
        </w:rPr>
        <w:t>Why Should We Use JDBC</w:t>
      </w:r>
    </w:p>
    <w:p w:rsidR="008836D2" w:rsidRPr="008836D2" w:rsidRDefault="008836D2" w:rsidP="008836D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Before JDBC, ODBC API was the database API to connect and execute the query with the database. But, ODBC API uses ODBC driver which is written in C language (i.e. platform dependent and unsecured). That is why Java has defined its own API (JDBC API) that uses JDBC drivers (written in Java language).</w:t>
      </w:r>
    </w:p>
    <w:p w:rsidR="008836D2" w:rsidRPr="008836D2" w:rsidRDefault="008836D2" w:rsidP="008836D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We can use JDBC API to handle database using Java program and can perform the following activities:</w:t>
      </w:r>
    </w:p>
    <w:p w:rsidR="008836D2" w:rsidRPr="008836D2" w:rsidRDefault="008836D2" w:rsidP="008836D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Connect to the database</w:t>
      </w:r>
    </w:p>
    <w:p w:rsidR="008836D2" w:rsidRPr="008836D2" w:rsidRDefault="008836D2" w:rsidP="008836D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Execute queries and update statements to the database</w:t>
      </w:r>
    </w:p>
    <w:p w:rsidR="008836D2" w:rsidRPr="008836D2" w:rsidRDefault="008836D2" w:rsidP="008836D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Retrieve the result received from the database.</w:t>
      </w:r>
    </w:p>
    <w:p w:rsidR="008836D2" w:rsidRPr="008836D2" w:rsidRDefault="008836D2" w:rsidP="008836D2">
      <w:pPr>
        <w:spacing w:after="0" w:line="240" w:lineRule="auto"/>
        <w:rPr>
          <w:rFonts w:ascii="Times New Roman" w:eastAsia="Times New Roman" w:hAnsi="Times New Roman" w:cs="Times New Roman"/>
          <w:sz w:val="24"/>
          <w:szCs w:val="24"/>
          <w:lang w:eastAsia="en-IN"/>
        </w:rPr>
      </w:pPr>
      <w:r w:rsidRPr="008836D2">
        <w:rPr>
          <w:rFonts w:ascii="Times New Roman" w:eastAsia="Times New Roman" w:hAnsi="Times New Roman" w:cs="Times New Roman"/>
          <w:sz w:val="24"/>
          <w:szCs w:val="24"/>
          <w:lang w:eastAsia="en-IN"/>
        </w:rPr>
        <w:t>Do You Know</w:t>
      </w:r>
    </w:p>
    <w:p w:rsidR="008836D2" w:rsidRPr="008836D2" w:rsidRDefault="008836D2" w:rsidP="008836D2">
      <w:pPr>
        <w:numPr>
          <w:ilvl w:val="0"/>
          <w:numId w:val="5"/>
        </w:numPr>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 xml:space="preserve">How to connect Java application with Oracle and </w:t>
      </w:r>
      <w:proofErr w:type="spellStart"/>
      <w:r w:rsidRPr="008836D2">
        <w:rPr>
          <w:rFonts w:ascii="Verdana" w:eastAsia="Times New Roman" w:hAnsi="Verdana" w:cs="Times New Roman"/>
          <w:color w:val="000000"/>
          <w:sz w:val="20"/>
          <w:szCs w:val="20"/>
          <w:lang w:eastAsia="en-IN"/>
        </w:rPr>
        <w:t>Mysql</w:t>
      </w:r>
      <w:proofErr w:type="spellEnd"/>
      <w:r w:rsidRPr="008836D2">
        <w:rPr>
          <w:rFonts w:ascii="Verdana" w:eastAsia="Times New Roman" w:hAnsi="Verdana" w:cs="Times New Roman"/>
          <w:color w:val="000000"/>
          <w:sz w:val="20"/>
          <w:szCs w:val="20"/>
          <w:lang w:eastAsia="en-IN"/>
        </w:rPr>
        <w:t xml:space="preserve"> database using JDBC?</w:t>
      </w:r>
    </w:p>
    <w:p w:rsidR="008836D2" w:rsidRPr="008836D2" w:rsidRDefault="008836D2" w:rsidP="008836D2">
      <w:pPr>
        <w:numPr>
          <w:ilvl w:val="0"/>
          <w:numId w:val="5"/>
        </w:numPr>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 xml:space="preserve">What is the difference between Statement and </w:t>
      </w:r>
      <w:proofErr w:type="spellStart"/>
      <w:r w:rsidRPr="008836D2">
        <w:rPr>
          <w:rFonts w:ascii="Verdana" w:eastAsia="Times New Roman" w:hAnsi="Verdana" w:cs="Times New Roman"/>
          <w:color w:val="000000"/>
          <w:sz w:val="20"/>
          <w:szCs w:val="20"/>
          <w:lang w:eastAsia="en-IN"/>
        </w:rPr>
        <w:t>PreparedStatement</w:t>
      </w:r>
      <w:proofErr w:type="spellEnd"/>
      <w:r w:rsidRPr="008836D2">
        <w:rPr>
          <w:rFonts w:ascii="Verdana" w:eastAsia="Times New Roman" w:hAnsi="Verdana" w:cs="Times New Roman"/>
          <w:color w:val="000000"/>
          <w:sz w:val="20"/>
          <w:szCs w:val="20"/>
          <w:lang w:eastAsia="en-IN"/>
        </w:rPr>
        <w:t xml:space="preserve"> interface?</w:t>
      </w:r>
    </w:p>
    <w:p w:rsidR="008836D2" w:rsidRPr="008836D2" w:rsidRDefault="008836D2" w:rsidP="008836D2">
      <w:pPr>
        <w:numPr>
          <w:ilvl w:val="0"/>
          <w:numId w:val="5"/>
        </w:numPr>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How to print total numbers of tables and views of a database using JDBC?</w:t>
      </w:r>
    </w:p>
    <w:p w:rsidR="008836D2" w:rsidRPr="008836D2" w:rsidRDefault="008836D2" w:rsidP="008836D2">
      <w:pPr>
        <w:numPr>
          <w:ilvl w:val="0"/>
          <w:numId w:val="5"/>
        </w:numPr>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How to store and retrieve images from Oracle database using JDBC?</w:t>
      </w:r>
    </w:p>
    <w:p w:rsidR="008836D2" w:rsidRPr="008836D2" w:rsidRDefault="008836D2" w:rsidP="008836D2">
      <w:pPr>
        <w:numPr>
          <w:ilvl w:val="0"/>
          <w:numId w:val="5"/>
        </w:numPr>
        <w:spacing w:before="60" w:after="100" w:afterAutospacing="1" w:line="315" w:lineRule="atLeast"/>
        <w:rPr>
          <w:rFonts w:ascii="Verdana" w:eastAsia="Times New Roman" w:hAnsi="Verdana" w:cs="Times New Roman"/>
          <w:color w:val="000000"/>
          <w:sz w:val="20"/>
          <w:szCs w:val="20"/>
          <w:lang w:eastAsia="en-IN"/>
        </w:rPr>
      </w:pPr>
      <w:r w:rsidRPr="008836D2">
        <w:rPr>
          <w:rFonts w:ascii="Verdana" w:eastAsia="Times New Roman" w:hAnsi="Verdana" w:cs="Times New Roman"/>
          <w:color w:val="000000"/>
          <w:sz w:val="20"/>
          <w:szCs w:val="20"/>
          <w:lang w:eastAsia="en-IN"/>
        </w:rPr>
        <w:t>How to store and retrieve files from Oracle database using JDBC?</w:t>
      </w:r>
    </w:p>
    <w:p w:rsidR="008836D2" w:rsidRPr="008836D2" w:rsidRDefault="008836D2" w:rsidP="008836D2">
      <w:pPr>
        <w:shd w:val="clear" w:color="auto" w:fill="FFFFFF"/>
        <w:spacing w:before="100" w:beforeAutospacing="1" w:after="100" w:afterAutospacing="1" w:line="312" w:lineRule="atLeast"/>
        <w:outlineLvl w:val="1"/>
        <w:rPr>
          <w:ins w:id="1" w:author="Unknown"/>
          <w:rFonts w:ascii="Helvetica" w:eastAsia="Times New Roman" w:hAnsi="Helvetica" w:cs="Helvetica"/>
          <w:color w:val="610B38"/>
          <w:sz w:val="38"/>
          <w:szCs w:val="38"/>
          <w:lang w:eastAsia="en-IN"/>
        </w:rPr>
      </w:pPr>
      <w:bookmarkStart w:id="2" w:name="api"/>
      <w:bookmarkEnd w:id="2"/>
      <w:ins w:id="3" w:author="Unknown">
        <w:r w:rsidRPr="008836D2">
          <w:rPr>
            <w:rFonts w:ascii="Helvetica" w:eastAsia="Times New Roman" w:hAnsi="Helvetica" w:cs="Helvetica"/>
            <w:color w:val="610B38"/>
            <w:sz w:val="38"/>
            <w:szCs w:val="38"/>
            <w:lang w:eastAsia="en-IN"/>
          </w:rPr>
          <w:t>What is API</w:t>
        </w:r>
      </w:ins>
    </w:p>
    <w:p w:rsidR="008836D2" w:rsidRPr="008836D2" w:rsidRDefault="008836D2" w:rsidP="008836D2">
      <w:pPr>
        <w:shd w:val="clear" w:color="auto" w:fill="FFFFFF"/>
        <w:spacing w:before="100" w:beforeAutospacing="1" w:after="100" w:afterAutospacing="1" w:line="240" w:lineRule="auto"/>
        <w:rPr>
          <w:ins w:id="4" w:author="Unknown"/>
          <w:rFonts w:ascii="Verdana" w:eastAsia="Times New Roman" w:hAnsi="Verdana" w:cs="Times New Roman"/>
          <w:color w:val="000000"/>
          <w:sz w:val="20"/>
          <w:szCs w:val="20"/>
          <w:lang w:eastAsia="en-IN"/>
        </w:rPr>
      </w:pPr>
      <w:ins w:id="5" w:author="Unknown">
        <w:r w:rsidRPr="008836D2">
          <w:rPr>
            <w:rFonts w:ascii="Verdana" w:eastAsia="Times New Roman" w:hAnsi="Verdana" w:cs="Times New Roman"/>
            <w:color w:val="000000"/>
            <w:sz w:val="20"/>
            <w:szCs w:val="20"/>
            <w:lang w:eastAsia="en-IN"/>
          </w:rPr>
          <w:t>API (Application programming interface) is a document that contains a description of all the features of a product or software. It represents classes and interfaces that software programs can follow to communicate with each other. An API can be created for applications, libraries, operating systems, etc.</w:t>
        </w:r>
      </w:ins>
    </w:p>
    <w:p w:rsidR="008836D2" w:rsidRPr="008836D2" w:rsidRDefault="008836D2" w:rsidP="008836D2">
      <w:pPr>
        <w:spacing w:after="0" w:line="240" w:lineRule="auto"/>
        <w:rPr>
          <w:ins w:id="6" w:author="Unknown"/>
          <w:rFonts w:ascii="Times New Roman" w:eastAsia="Times New Roman" w:hAnsi="Times New Roman" w:cs="Times New Roman"/>
          <w:sz w:val="24"/>
          <w:szCs w:val="24"/>
          <w:lang w:eastAsia="en-IN"/>
        </w:rPr>
      </w:pPr>
      <w:ins w:id="7" w:author="Unknown">
        <w:r w:rsidRPr="008836D2">
          <w:rPr>
            <w:rFonts w:ascii="Times New Roman" w:eastAsia="Times New Roman" w:hAnsi="Times New Roman" w:cs="Times New Roman"/>
            <w:sz w:val="24"/>
            <w:szCs w:val="24"/>
            <w:lang w:eastAsia="en-IN"/>
          </w:rPr>
          <w:pict>
            <v:rect id="_x0000_i1025" style="width:0;height:.75pt" o:hralign="center" o:hrstd="t" o:hrnoshade="t" o:hr="t" fillcolor="#d4d4d4" stroked="f"/>
          </w:pict>
        </w:r>
      </w:ins>
    </w:p>
    <w:p w:rsidR="008836D2" w:rsidRPr="008836D2" w:rsidRDefault="008836D2" w:rsidP="008836D2">
      <w:pPr>
        <w:shd w:val="clear" w:color="auto" w:fill="FFFFFF"/>
        <w:spacing w:before="100" w:beforeAutospacing="1" w:after="100" w:afterAutospacing="1" w:line="312" w:lineRule="atLeast"/>
        <w:outlineLvl w:val="1"/>
        <w:rPr>
          <w:ins w:id="8" w:author="Unknown"/>
          <w:rFonts w:ascii="Helvetica" w:eastAsia="Times New Roman" w:hAnsi="Helvetica" w:cs="Helvetica"/>
          <w:color w:val="610B38"/>
          <w:sz w:val="38"/>
          <w:szCs w:val="38"/>
          <w:lang w:eastAsia="en-IN"/>
        </w:rPr>
      </w:pPr>
      <w:ins w:id="9" w:author="Unknown">
        <w:r w:rsidRPr="008836D2">
          <w:rPr>
            <w:rFonts w:ascii="Helvetica" w:eastAsia="Times New Roman" w:hAnsi="Helvetica" w:cs="Helvetica"/>
            <w:color w:val="610B38"/>
            <w:sz w:val="38"/>
            <w:szCs w:val="38"/>
            <w:lang w:eastAsia="en-IN"/>
          </w:rPr>
          <w:t>Topics in Java JDBC Tutorial</w:t>
        </w:r>
      </w:ins>
    </w:p>
    <w:p w:rsidR="008836D2" w:rsidRPr="008836D2" w:rsidRDefault="008836D2" w:rsidP="008836D2">
      <w:pPr>
        <w:shd w:val="clear" w:color="auto" w:fill="FFFFFF"/>
        <w:spacing w:after="0" w:line="240" w:lineRule="auto"/>
        <w:rPr>
          <w:ins w:id="10" w:author="Unknown"/>
          <w:rFonts w:ascii="Verdana" w:eastAsia="Times New Roman" w:hAnsi="Verdana" w:cs="Times New Roman"/>
          <w:color w:val="000000"/>
          <w:sz w:val="20"/>
          <w:szCs w:val="20"/>
          <w:lang w:eastAsia="en-IN"/>
        </w:rPr>
      </w:pPr>
      <w:ins w:id="11"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"https://www.javatpoint.com/jdbc-driver"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2) JDBC Drivers</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12" w:author="Unknown"/>
          <w:rFonts w:ascii="Verdana" w:eastAsia="Times New Roman" w:hAnsi="Verdana" w:cs="Times New Roman"/>
          <w:color w:val="000000"/>
          <w:sz w:val="20"/>
          <w:szCs w:val="20"/>
          <w:lang w:eastAsia="en-IN"/>
        </w:rPr>
      </w:pPr>
      <w:ins w:id="13" w:author="Unknown">
        <w:r w:rsidRPr="008836D2">
          <w:rPr>
            <w:rFonts w:ascii="Verdana" w:eastAsia="Times New Roman" w:hAnsi="Verdana" w:cs="Times New Roman"/>
            <w:color w:val="000000"/>
            <w:sz w:val="20"/>
            <w:szCs w:val="20"/>
            <w:lang w:eastAsia="en-IN"/>
          </w:rPr>
          <w:t>In this JDBC tutorial, we will learn four types of JDBC drivers, their advantages and disadvantages.</w:t>
        </w:r>
      </w:ins>
    </w:p>
    <w:p w:rsidR="008836D2" w:rsidRPr="008836D2" w:rsidRDefault="008836D2" w:rsidP="008836D2">
      <w:pPr>
        <w:shd w:val="clear" w:color="auto" w:fill="FFFFFF"/>
        <w:spacing w:after="0" w:line="240" w:lineRule="auto"/>
        <w:rPr>
          <w:ins w:id="14" w:author="Unknown"/>
          <w:rFonts w:ascii="Verdana" w:eastAsia="Times New Roman" w:hAnsi="Verdana" w:cs="Times New Roman"/>
          <w:color w:val="000000"/>
          <w:sz w:val="20"/>
          <w:szCs w:val="20"/>
          <w:lang w:eastAsia="en-IN"/>
        </w:rPr>
      </w:pPr>
      <w:ins w:id="15" w:author="Unknown">
        <w:r w:rsidRPr="008836D2">
          <w:rPr>
            <w:rFonts w:ascii="Verdana" w:eastAsia="Times New Roman" w:hAnsi="Verdana" w:cs="Times New Roman"/>
            <w:color w:val="000000"/>
            <w:sz w:val="20"/>
            <w:szCs w:val="20"/>
            <w:lang w:eastAsia="en-IN"/>
          </w:rPr>
          <w:pict>
            <v:rect id="_x0000_i1026" style="width:0;height:.75pt" o:hralign="center" o:hrstd="t" o:hrnoshade="t" o:hr="t" fillcolor="#d4d4d4" stroked="f"/>
          </w:pict>
        </w:r>
      </w:ins>
    </w:p>
    <w:p w:rsidR="008836D2" w:rsidRPr="008836D2" w:rsidRDefault="008836D2" w:rsidP="008836D2">
      <w:pPr>
        <w:shd w:val="clear" w:color="auto" w:fill="FFFFFF"/>
        <w:spacing w:after="0" w:line="240" w:lineRule="auto"/>
        <w:rPr>
          <w:ins w:id="16" w:author="Unknown"/>
          <w:rFonts w:ascii="Verdana" w:eastAsia="Times New Roman" w:hAnsi="Verdana" w:cs="Times New Roman"/>
          <w:color w:val="000000"/>
          <w:sz w:val="20"/>
          <w:szCs w:val="20"/>
          <w:lang w:eastAsia="en-IN"/>
        </w:rPr>
      </w:pPr>
      <w:ins w:id="17"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"https://www.javatpoint.com/steps-to-connect-to-the-database-in-java"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3) 5 Steps to connect to the Database</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18" w:author="Unknown"/>
          <w:rFonts w:ascii="Verdana" w:eastAsia="Times New Roman" w:hAnsi="Verdana" w:cs="Times New Roman"/>
          <w:color w:val="000000"/>
          <w:sz w:val="20"/>
          <w:szCs w:val="20"/>
          <w:lang w:eastAsia="en-IN"/>
        </w:rPr>
      </w:pPr>
      <w:ins w:id="19" w:author="Unknown">
        <w:r w:rsidRPr="008836D2">
          <w:rPr>
            <w:rFonts w:ascii="Verdana" w:eastAsia="Times New Roman" w:hAnsi="Verdana" w:cs="Times New Roman"/>
            <w:color w:val="000000"/>
            <w:sz w:val="20"/>
            <w:szCs w:val="20"/>
            <w:lang w:eastAsia="en-IN"/>
          </w:rPr>
          <w:t>In this JDBC tutorial, we will see the five steps to connect to the database in Java using JDBC.</w:t>
        </w:r>
      </w:ins>
    </w:p>
    <w:p w:rsidR="008836D2" w:rsidRPr="008836D2" w:rsidRDefault="008836D2" w:rsidP="008836D2">
      <w:pPr>
        <w:shd w:val="clear" w:color="auto" w:fill="FFFFFF"/>
        <w:spacing w:after="0" w:line="240" w:lineRule="auto"/>
        <w:rPr>
          <w:ins w:id="20" w:author="Unknown"/>
          <w:rFonts w:ascii="Verdana" w:eastAsia="Times New Roman" w:hAnsi="Verdana" w:cs="Times New Roman"/>
          <w:color w:val="000000"/>
          <w:sz w:val="20"/>
          <w:szCs w:val="20"/>
          <w:lang w:eastAsia="en-IN"/>
        </w:rPr>
      </w:pPr>
      <w:ins w:id="21" w:author="Unknown">
        <w:r w:rsidRPr="008836D2">
          <w:rPr>
            <w:rFonts w:ascii="Verdana" w:eastAsia="Times New Roman" w:hAnsi="Verdana" w:cs="Times New Roman"/>
            <w:color w:val="000000"/>
            <w:sz w:val="20"/>
            <w:szCs w:val="20"/>
            <w:lang w:eastAsia="en-IN"/>
          </w:rPr>
          <w:lastRenderedPageBreak/>
          <w:pict>
            <v:rect id="_x0000_i1027" style="width:0;height:.75pt" o:hralign="center" o:hrstd="t" o:hrnoshade="t" o:hr="t" fillcolor="#d4d4d4" stroked="f"/>
          </w:pict>
        </w:r>
      </w:ins>
    </w:p>
    <w:p w:rsidR="008836D2" w:rsidRPr="008836D2" w:rsidRDefault="008836D2" w:rsidP="008836D2">
      <w:pPr>
        <w:shd w:val="clear" w:color="auto" w:fill="FFFFFF"/>
        <w:spacing w:after="0" w:line="240" w:lineRule="auto"/>
        <w:rPr>
          <w:ins w:id="22" w:author="Unknown"/>
          <w:rFonts w:ascii="Verdana" w:eastAsia="Times New Roman" w:hAnsi="Verdana" w:cs="Times New Roman"/>
          <w:color w:val="000000"/>
          <w:sz w:val="20"/>
          <w:szCs w:val="20"/>
          <w:lang w:eastAsia="en-IN"/>
        </w:rPr>
      </w:pPr>
      <w:ins w:id="23"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"https://www.javatpoint.com/example-to-connect-to-the-oracle-database"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4) Connectivity with Oracle using JDBC</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24" w:author="Unknown"/>
          <w:rFonts w:ascii="Verdana" w:eastAsia="Times New Roman" w:hAnsi="Verdana" w:cs="Times New Roman"/>
          <w:color w:val="000000"/>
          <w:sz w:val="20"/>
          <w:szCs w:val="20"/>
          <w:lang w:eastAsia="en-IN"/>
        </w:rPr>
      </w:pPr>
      <w:ins w:id="25" w:author="Unknown">
        <w:r w:rsidRPr="008836D2">
          <w:rPr>
            <w:rFonts w:ascii="Verdana" w:eastAsia="Times New Roman" w:hAnsi="Verdana" w:cs="Times New Roman"/>
            <w:color w:val="000000"/>
            <w:sz w:val="20"/>
            <w:szCs w:val="20"/>
            <w:lang w:eastAsia="en-IN"/>
          </w:rPr>
          <w:t>In this JDBC tutorial, we will connect a simple Java program with the Oracle database.</w:t>
        </w:r>
      </w:ins>
    </w:p>
    <w:p w:rsidR="008836D2" w:rsidRPr="008836D2" w:rsidRDefault="008836D2" w:rsidP="008836D2">
      <w:pPr>
        <w:shd w:val="clear" w:color="auto" w:fill="FFFFFF"/>
        <w:spacing w:after="0" w:line="240" w:lineRule="auto"/>
        <w:rPr>
          <w:ins w:id="26" w:author="Unknown"/>
          <w:rFonts w:ascii="Verdana" w:eastAsia="Times New Roman" w:hAnsi="Verdana" w:cs="Times New Roman"/>
          <w:color w:val="000000"/>
          <w:sz w:val="20"/>
          <w:szCs w:val="20"/>
          <w:lang w:eastAsia="en-IN"/>
        </w:rPr>
      </w:pPr>
      <w:ins w:id="27" w:author="Unknown">
        <w:r w:rsidRPr="008836D2">
          <w:rPr>
            <w:rFonts w:ascii="Verdana" w:eastAsia="Times New Roman" w:hAnsi="Verdana" w:cs="Times New Roman"/>
            <w:color w:val="000000"/>
            <w:sz w:val="20"/>
            <w:szCs w:val="20"/>
            <w:lang w:eastAsia="en-IN"/>
          </w:rPr>
          <w:pict>
            <v:rect id="_x0000_i1028" style="width:0;height:.75pt" o:hralign="center" o:hrstd="t" o:hrnoshade="t" o:hr="t" fillcolor="#d4d4d4" stroked="f"/>
          </w:pict>
        </w:r>
      </w:ins>
    </w:p>
    <w:p w:rsidR="008836D2" w:rsidRPr="008836D2" w:rsidRDefault="008836D2" w:rsidP="008836D2">
      <w:pPr>
        <w:shd w:val="clear" w:color="auto" w:fill="FFFFFF"/>
        <w:spacing w:after="0" w:line="240" w:lineRule="auto"/>
        <w:rPr>
          <w:ins w:id="28" w:author="Unknown"/>
          <w:rFonts w:ascii="Verdana" w:eastAsia="Times New Roman" w:hAnsi="Verdana" w:cs="Times New Roman"/>
          <w:color w:val="000000"/>
          <w:sz w:val="20"/>
          <w:szCs w:val="20"/>
          <w:lang w:eastAsia="en-IN"/>
        </w:rPr>
      </w:pPr>
      <w:ins w:id="29"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"https://www.javatpoint.com/example-to-connect-to-the-mysql-database"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 xml:space="preserve">5) Connectivity with </w:t>
        </w:r>
        <w:proofErr w:type="spellStart"/>
        <w:r w:rsidRPr="008836D2">
          <w:rPr>
            <w:rFonts w:ascii="Verdana" w:eastAsia="Times New Roman" w:hAnsi="Verdana" w:cs="Times New Roman"/>
            <w:color w:val="008000"/>
            <w:sz w:val="20"/>
            <w:lang w:eastAsia="en-IN"/>
          </w:rPr>
          <w:t>MySQL</w:t>
        </w:r>
        <w:proofErr w:type="spellEnd"/>
        <w:r w:rsidRPr="008836D2">
          <w:rPr>
            <w:rFonts w:ascii="Verdana" w:eastAsia="Times New Roman" w:hAnsi="Verdana" w:cs="Times New Roman"/>
            <w:color w:val="008000"/>
            <w:sz w:val="20"/>
            <w:lang w:eastAsia="en-IN"/>
          </w:rPr>
          <w:t xml:space="preserve"> using JDBC</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30" w:author="Unknown"/>
          <w:rFonts w:ascii="Verdana" w:eastAsia="Times New Roman" w:hAnsi="Verdana" w:cs="Times New Roman"/>
          <w:color w:val="000000"/>
          <w:sz w:val="20"/>
          <w:szCs w:val="20"/>
          <w:lang w:eastAsia="en-IN"/>
        </w:rPr>
      </w:pPr>
      <w:ins w:id="31" w:author="Unknown">
        <w:r w:rsidRPr="008836D2">
          <w:rPr>
            <w:rFonts w:ascii="Verdana" w:eastAsia="Times New Roman" w:hAnsi="Verdana" w:cs="Times New Roman"/>
            <w:color w:val="000000"/>
            <w:sz w:val="20"/>
            <w:szCs w:val="20"/>
            <w:lang w:eastAsia="en-IN"/>
          </w:rPr>
          <w:t xml:space="preserve">In this JDBC tutorial, we will connect a simple Java program with the </w:t>
        </w:r>
        <w:proofErr w:type="spellStart"/>
        <w:r w:rsidRPr="008836D2">
          <w:rPr>
            <w:rFonts w:ascii="Verdana" w:eastAsia="Times New Roman" w:hAnsi="Verdana" w:cs="Times New Roman"/>
            <w:color w:val="000000"/>
            <w:sz w:val="20"/>
            <w:szCs w:val="20"/>
            <w:lang w:eastAsia="en-IN"/>
          </w:rPr>
          <w:t>MySQL</w:t>
        </w:r>
        <w:proofErr w:type="spellEnd"/>
        <w:r w:rsidRPr="008836D2">
          <w:rPr>
            <w:rFonts w:ascii="Verdana" w:eastAsia="Times New Roman" w:hAnsi="Verdana" w:cs="Times New Roman"/>
            <w:color w:val="000000"/>
            <w:sz w:val="20"/>
            <w:szCs w:val="20"/>
            <w:lang w:eastAsia="en-IN"/>
          </w:rPr>
          <w:t xml:space="preserve"> database.</w:t>
        </w:r>
      </w:ins>
    </w:p>
    <w:p w:rsidR="008836D2" w:rsidRPr="008836D2" w:rsidRDefault="008836D2" w:rsidP="008836D2">
      <w:pPr>
        <w:shd w:val="clear" w:color="auto" w:fill="FFFFFF"/>
        <w:spacing w:after="0" w:line="240" w:lineRule="auto"/>
        <w:rPr>
          <w:ins w:id="32" w:author="Unknown"/>
          <w:rFonts w:ascii="Verdana" w:eastAsia="Times New Roman" w:hAnsi="Verdana" w:cs="Times New Roman"/>
          <w:color w:val="000000"/>
          <w:sz w:val="20"/>
          <w:szCs w:val="20"/>
          <w:lang w:eastAsia="en-IN"/>
        </w:rPr>
      </w:pPr>
      <w:ins w:id="33" w:author="Unknown">
        <w:r w:rsidRPr="008836D2">
          <w:rPr>
            <w:rFonts w:ascii="Verdana" w:eastAsia="Times New Roman" w:hAnsi="Verdana" w:cs="Times New Roman"/>
            <w:color w:val="000000"/>
            <w:sz w:val="20"/>
            <w:szCs w:val="20"/>
            <w:lang w:eastAsia="en-IN"/>
          </w:rPr>
          <w:pict>
            <v:rect id="_x0000_i1029" style="width:0;height:.75pt" o:hralign="center" o:hrstd="t" o:hrnoshade="t" o:hr="t" fillcolor="#d4d4d4" stroked="f"/>
          </w:pict>
        </w:r>
      </w:ins>
    </w:p>
    <w:p w:rsidR="008836D2" w:rsidRPr="008836D2" w:rsidRDefault="008836D2" w:rsidP="008836D2">
      <w:pPr>
        <w:shd w:val="clear" w:color="auto" w:fill="FFFFFF"/>
        <w:spacing w:after="0" w:line="240" w:lineRule="auto"/>
        <w:rPr>
          <w:ins w:id="34" w:author="Unknown"/>
          <w:rFonts w:ascii="Verdana" w:eastAsia="Times New Roman" w:hAnsi="Verdana" w:cs="Times New Roman"/>
          <w:color w:val="000000"/>
          <w:sz w:val="20"/>
          <w:szCs w:val="20"/>
          <w:lang w:eastAsia="en-IN"/>
        </w:rPr>
      </w:pPr>
      <w:ins w:id="35"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"https://www.javatpoint.com/connectivity-with-access-without-dsn"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6) Connectivity with Access without DSN</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36" w:author="Unknown"/>
          <w:rFonts w:ascii="Verdana" w:eastAsia="Times New Roman" w:hAnsi="Verdana" w:cs="Times New Roman"/>
          <w:color w:val="000000"/>
          <w:sz w:val="20"/>
          <w:szCs w:val="20"/>
          <w:lang w:eastAsia="en-IN"/>
        </w:rPr>
      </w:pPr>
      <w:ins w:id="37" w:author="Unknown">
        <w:r w:rsidRPr="008836D2">
          <w:rPr>
            <w:rFonts w:ascii="Verdana" w:eastAsia="Times New Roman" w:hAnsi="Verdana" w:cs="Times New Roman"/>
            <w:color w:val="000000"/>
            <w:sz w:val="20"/>
            <w:szCs w:val="20"/>
            <w:lang w:eastAsia="en-IN"/>
          </w:rPr>
          <w:t>Let's connect java application with access database with and without DSN.</w:t>
        </w:r>
      </w:ins>
    </w:p>
    <w:p w:rsidR="008836D2" w:rsidRPr="008836D2" w:rsidRDefault="008836D2" w:rsidP="008836D2">
      <w:pPr>
        <w:shd w:val="clear" w:color="auto" w:fill="FFFFFF"/>
        <w:spacing w:after="0" w:line="240" w:lineRule="auto"/>
        <w:rPr>
          <w:ins w:id="38" w:author="Unknown"/>
          <w:rFonts w:ascii="Verdana" w:eastAsia="Times New Roman" w:hAnsi="Verdana" w:cs="Times New Roman"/>
          <w:color w:val="000000"/>
          <w:sz w:val="20"/>
          <w:szCs w:val="20"/>
          <w:lang w:eastAsia="en-IN"/>
        </w:rPr>
      </w:pPr>
      <w:ins w:id="39" w:author="Unknown">
        <w:r w:rsidRPr="008836D2">
          <w:rPr>
            <w:rFonts w:ascii="Verdana" w:eastAsia="Times New Roman" w:hAnsi="Verdana" w:cs="Times New Roman"/>
            <w:color w:val="000000"/>
            <w:sz w:val="20"/>
            <w:szCs w:val="20"/>
            <w:lang w:eastAsia="en-IN"/>
          </w:rPr>
          <w:pict>
            <v:rect id="_x0000_i1030" style="width:0;height:.75pt" o:hralign="center" o:hrstd="t" o:hrnoshade="t" o:hr="t" fillcolor="#d4d4d4" stroked="f"/>
          </w:pict>
        </w:r>
      </w:ins>
    </w:p>
    <w:p w:rsidR="008836D2" w:rsidRPr="008836D2" w:rsidRDefault="008836D2" w:rsidP="008836D2">
      <w:pPr>
        <w:shd w:val="clear" w:color="auto" w:fill="FFFFFF"/>
        <w:spacing w:after="0" w:line="240" w:lineRule="auto"/>
        <w:rPr>
          <w:ins w:id="40" w:author="Unknown"/>
          <w:rFonts w:ascii="Verdana" w:eastAsia="Times New Roman" w:hAnsi="Verdana" w:cs="Times New Roman"/>
          <w:color w:val="000000"/>
          <w:sz w:val="20"/>
          <w:szCs w:val="20"/>
          <w:lang w:eastAsia="en-IN"/>
        </w:rPr>
      </w:pPr>
      <w:ins w:id="41"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"https://www.javatpoint.com/DriverManager-class"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 xml:space="preserve">7) </w:t>
        </w:r>
        <w:proofErr w:type="spellStart"/>
        <w:r w:rsidRPr="008836D2">
          <w:rPr>
            <w:rFonts w:ascii="Verdana" w:eastAsia="Times New Roman" w:hAnsi="Verdana" w:cs="Times New Roman"/>
            <w:color w:val="008000"/>
            <w:sz w:val="20"/>
            <w:lang w:eastAsia="en-IN"/>
          </w:rPr>
          <w:t>DriverManager</w:t>
        </w:r>
        <w:proofErr w:type="spellEnd"/>
        <w:r w:rsidRPr="008836D2">
          <w:rPr>
            <w:rFonts w:ascii="Verdana" w:eastAsia="Times New Roman" w:hAnsi="Verdana" w:cs="Times New Roman"/>
            <w:color w:val="008000"/>
            <w:sz w:val="20"/>
            <w:lang w:eastAsia="en-IN"/>
          </w:rPr>
          <w:t xml:space="preserve"> class</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42" w:author="Unknown"/>
          <w:rFonts w:ascii="Verdana" w:eastAsia="Times New Roman" w:hAnsi="Verdana" w:cs="Times New Roman"/>
          <w:color w:val="000000"/>
          <w:sz w:val="20"/>
          <w:szCs w:val="20"/>
          <w:lang w:eastAsia="en-IN"/>
        </w:rPr>
      </w:pPr>
      <w:ins w:id="43" w:author="Unknown">
        <w:r w:rsidRPr="008836D2">
          <w:rPr>
            <w:rFonts w:ascii="Verdana" w:eastAsia="Times New Roman" w:hAnsi="Verdana" w:cs="Times New Roman"/>
            <w:color w:val="000000"/>
            <w:sz w:val="20"/>
            <w:szCs w:val="20"/>
            <w:lang w:eastAsia="en-IN"/>
          </w:rPr>
          <w:t xml:space="preserve">In this JDBC tutorial, we will learn what does the </w:t>
        </w:r>
        <w:proofErr w:type="spellStart"/>
        <w:r w:rsidRPr="008836D2">
          <w:rPr>
            <w:rFonts w:ascii="Verdana" w:eastAsia="Times New Roman" w:hAnsi="Verdana" w:cs="Times New Roman"/>
            <w:color w:val="000000"/>
            <w:sz w:val="20"/>
            <w:szCs w:val="20"/>
            <w:lang w:eastAsia="en-IN"/>
          </w:rPr>
          <w:t>DriverManager</w:t>
        </w:r>
        <w:proofErr w:type="spellEnd"/>
        <w:r w:rsidRPr="008836D2">
          <w:rPr>
            <w:rFonts w:ascii="Verdana" w:eastAsia="Times New Roman" w:hAnsi="Verdana" w:cs="Times New Roman"/>
            <w:color w:val="000000"/>
            <w:sz w:val="20"/>
            <w:szCs w:val="20"/>
            <w:lang w:eastAsia="en-IN"/>
          </w:rPr>
          <w:t xml:space="preserve"> class and what are its methods.</w:t>
        </w:r>
      </w:ins>
    </w:p>
    <w:p w:rsidR="008836D2" w:rsidRPr="008836D2" w:rsidRDefault="008836D2" w:rsidP="008836D2">
      <w:pPr>
        <w:shd w:val="clear" w:color="auto" w:fill="FFFFFF"/>
        <w:spacing w:after="0" w:line="240" w:lineRule="auto"/>
        <w:rPr>
          <w:ins w:id="44" w:author="Unknown"/>
          <w:rFonts w:ascii="Verdana" w:eastAsia="Times New Roman" w:hAnsi="Verdana" w:cs="Times New Roman"/>
          <w:color w:val="000000"/>
          <w:sz w:val="20"/>
          <w:szCs w:val="20"/>
          <w:lang w:eastAsia="en-IN"/>
        </w:rPr>
      </w:pPr>
      <w:ins w:id="45" w:author="Unknown">
        <w:r w:rsidRPr="008836D2">
          <w:rPr>
            <w:rFonts w:ascii="Verdana" w:eastAsia="Times New Roman" w:hAnsi="Verdana" w:cs="Times New Roman"/>
            <w:color w:val="000000"/>
            <w:sz w:val="20"/>
            <w:szCs w:val="20"/>
            <w:lang w:eastAsia="en-IN"/>
          </w:rPr>
          <w:pict>
            <v:rect id="_x0000_i1031" style="width:0;height:.75pt" o:hralign="center" o:hrstd="t" o:hrnoshade="t" o:hr="t" fillcolor="#d4d4d4" stroked="f"/>
          </w:pict>
        </w:r>
      </w:ins>
    </w:p>
    <w:p w:rsidR="008836D2" w:rsidRPr="008836D2" w:rsidRDefault="008836D2" w:rsidP="008836D2">
      <w:pPr>
        <w:shd w:val="clear" w:color="auto" w:fill="FFFFFF"/>
        <w:spacing w:after="0" w:line="240" w:lineRule="auto"/>
        <w:rPr>
          <w:ins w:id="46" w:author="Unknown"/>
          <w:rFonts w:ascii="Verdana" w:eastAsia="Times New Roman" w:hAnsi="Verdana" w:cs="Times New Roman"/>
          <w:color w:val="000000"/>
          <w:sz w:val="20"/>
          <w:szCs w:val="20"/>
          <w:lang w:eastAsia="en-IN"/>
        </w:rPr>
      </w:pPr>
      <w:ins w:id="47"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"https://www.javatpoint.com/Connection-interface"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8) Connection interface</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48" w:author="Unknown"/>
          <w:rFonts w:ascii="Verdana" w:eastAsia="Times New Roman" w:hAnsi="Verdana" w:cs="Times New Roman"/>
          <w:color w:val="000000"/>
          <w:sz w:val="20"/>
          <w:szCs w:val="20"/>
          <w:lang w:eastAsia="en-IN"/>
        </w:rPr>
      </w:pPr>
      <w:ins w:id="49" w:author="Unknown">
        <w:r w:rsidRPr="008836D2">
          <w:rPr>
            <w:rFonts w:ascii="Verdana" w:eastAsia="Times New Roman" w:hAnsi="Verdana" w:cs="Times New Roman"/>
            <w:color w:val="000000"/>
            <w:sz w:val="20"/>
            <w:szCs w:val="20"/>
            <w:lang w:eastAsia="en-IN"/>
          </w:rPr>
          <w:t>In this JDBC tutorial, we will learn what is Connection interface and what are its methods.</w:t>
        </w:r>
      </w:ins>
    </w:p>
    <w:p w:rsidR="008836D2" w:rsidRPr="008836D2" w:rsidRDefault="008836D2" w:rsidP="008836D2">
      <w:pPr>
        <w:shd w:val="clear" w:color="auto" w:fill="FFFFFF"/>
        <w:spacing w:after="0" w:line="240" w:lineRule="auto"/>
        <w:rPr>
          <w:ins w:id="50" w:author="Unknown"/>
          <w:rFonts w:ascii="Verdana" w:eastAsia="Times New Roman" w:hAnsi="Verdana" w:cs="Times New Roman"/>
          <w:color w:val="000000"/>
          <w:sz w:val="20"/>
          <w:szCs w:val="20"/>
          <w:lang w:eastAsia="en-IN"/>
        </w:rPr>
      </w:pPr>
      <w:ins w:id="51" w:author="Unknown">
        <w:r w:rsidRPr="008836D2">
          <w:rPr>
            <w:rFonts w:ascii="Verdana" w:eastAsia="Times New Roman" w:hAnsi="Verdana" w:cs="Times New Roman"/>
            <w:color w:val="000000"/>
            <w:sz w:val="20"/>
            <w:szCs w:val="20"/>
            <w:lang w:eastAsia="en-IN"/>
          </w:rPr>
          <w:pict>
            <v:rect id="_x0000_i1032" style="width:0;height:.75pt" o:hralign="center" o:hrstd="t" o:hrnoshade="t" o:hr="t" fillcolor="#d4d4d4" stroked="f"/>
          </w:pict>
        </w:r>
      </w:ins>
    </w:p>
    <w:p w:rsidR="008836D2" w:rsidRPr="008836D2" w:rsidRDefault="008836D2" w:rsidP="008836D2">
      <w:pPr>
        <w:shd w:val="clear" w:color="auto" w:fill="FFFFFF"/>
        <w:spacing w:after="0" w:line="240" w:lineRule="auto"/>
        <w:rPr>
          <w:ins w:id="52" w:author="Unknown"/>
          <w:rFonts w:ascii="Verdana" w:eastAsia="Times New Roman" w:hAnsi="Verdana" w:cs="Times New Roman"/>
          <w:color w:val="000000"/>
          <w:sz w:val="20"/>
          <w:szCs w:val="20"/>
          <w:lang w:eastAsia="en-IN"/>
        </w:rPr>
      </w:pPr>
      <w:ins w:id="53"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"https://www.javatpoint.com/Statement-interface"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9) Statement interface</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54" w:author="Unknown"/>
          <w:rFonts w:ascii="Verdana" w:eastAsia="Times New Roman" w:hAnsi="Verdana" w:cs="Times New Roman"/>
          <w:color w:val="000000"/>
          <w:sz w:val="20"/>
          <w:szCs w:val="20"/>
          <w:lang w:eastAsia="en-IN"/>
        </w:rPr>
      </w:pPr>
      <w:ins w:id="55" w:author="Unknown">
        <w:r w:rsidRPr="008836D2">
          <w:rPr>
            <w:rFonts w:ascii="Verdana" w:eastAsia="Times New Roman" w:hAnsi="Verdana" w:cs="Times New Roman"/>
            <w:color w:val="000000"/>
            <w:sz w:val="20"/>
            <w:szCs w:val="20"/>
            <w:lang w:eastAsia="en-IN"/>
          </w:rPr>
          <w:t>In this JDBC tutorial, we will learn what is Statement interface and what are its methods.</w:t>
        </w:r>
      </w:ins>
    </w:p>
    <w:p w:rsidR="008836D2" w:rsidRPr="008836D2" w:rsidRDefault="008836D2" w:rsidP="008836D2">
      <w:pPr>
        <w:shd w:val="clear" w:color="auto" w:fill="FFFFFF"/>
        <w:spacing w:after="0" w:line="240" w:lineRule="auto"/>
        <w:rPr>
          <w:ins w:id="56" w:author="Unknown"/>
          <w:rFonts w:ascii="Verdana" w:eastAsia="Times New Roman" w:hAnsi="Verdana" w:cs="Times New Roman"/>
          <w:color w:val="000000"/>
          <w:sz w:val="20"/>
          <w:szCs w:val="20"/>
          <w:lang w:eastAsia="en-IN"/>
        </w:rPr>
      </w:pPr>
      <w:ins w:id="57" w:author="Unknown">
        <w:r w:rsidRPr="008836D2">
          <w:rPr>
            <w:rFonts w:ascii="Verdana" w:eastAsia="Times New Roman" w:hAnsi="Verdana" w:cs="Times New Roman"/>
            <w:color w:val="000000"/>
            <w:sz w:val="20"/>
            <w:szCs w:val="20"/>
            <w:lang w:eastAsia="en-IN"/>
          </w:rPr>
          <w:pict>
            <v:rect id="_x0000_i1033" style="width:0;height:.75pt" o:hralign="center" o:hrstd="t" o:hrnoshade="t" o:hr="t" fillcolor="#d4d4d4" stroked="f"/>
          </w:pict>
        </w:r>
      </w:ins>
    </w:p>
    <w:p w:rsidR="008836D2" w:rsidRPr="008836D2" w:rsidRDefault="008836D2" w:rsidP="008836D2">
      <w:pPr>
        <w:shd w:val="clear" w:color="auto" w:fill="FFFFFF"/>
        <w:spacing w:after="0" w:line="240" w:lineRule="auto"/>
        <w:rPr>
          <w:ins w:id="58" w:author="Unknown"/>
          <w:rFonts w:ascii="Verdana" w:eastAsia="Times New Roman" w:hAnsi="Verdana" w:cs="Times New Roman"/>
          <w:color w:val="000000"/>
          <w:sz w:val="20"/>
          <w:szCs w:val="20"/>
          <w:lang w:eastAsia="en-IN"/>
        </w:rPr>
      </w:pPr>
      <w:ins w:id="59"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"https://www.javatpoint.com/ResultSet-interface"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 xml:space="preserve">10) </w:t>
        </w:r>
        <w:proofErr w:type="spellStart"/>
        <w:r w:rsidRPr="008836D2">
          <w:rPr>
            <w:rFonts w:ascii="Verdana" w:eastAsia="Times New Roman" w:hAnsi="Verdana" w:cs="Times New Roman"/>
            <w:color w:val="008000"/>
            <w:sz w:val="20"/>
            <w:lang w:eastAsia="en-IN"/>
          </w:rPr>
          <w:t>ResultSet</w:t>
        </w:r>
        <w:proofErr w:type="spellEnd"/>
        <w:r w:rsidRPr="008836D2">
          <w:rPr>
            <w:rFonts w:ascii="Verdana" w:eastAsia="Times New Roman" w:hAnsi="Verdana" w:cs="Times New Roman"/>
            <w:color w:val="008000"/>
            <w:sz w:val="20"/>
            <w:lang w:eastAsia="en-IN"/>
          </w:rPr>
          <w:t xml:space="preserve"> interface</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60" w:author="Unknown"/>
          <w:rFonts w:ascii="Verdana" w:eastAsia="Times New Roman" w:hAnsi="Verdana" w:cs="Times New Roman"/>
          <w:color w:val="000000"/>
          <w:sz w:val="20"/>
          <w:szCs w:val="20"/>
          <w:lang w:eastAsia="en-IN"/>
        </w:rPr>
      </w:pPr>
      <w:ins w:id="61" w:author="Unknown">
        <w:r w:rsidRPr="008836D2">
          <w:rPr>
            <w:rFonts w:ascii="Verdana" w:eastAsia="Times New Roman" w:hAnsi="Verdana" w:cs="Times New Roman"/>
            <w:color w:val="000000"/>
            <w:sz w:val="20"/>
            <w:szCs w:val="20"/>
            <w:lang w:eastAsia="en-IN"/>
          </w:rPr>
          <w:t xml:space="preserve">In this JDBC tutorial, we will learn what is </w:t>
        </w:r>
        <w:proofErr w:type="spellStart"/>
        <w:r w:rsidRPr="008836D2">
          <w:rPr>
            <w:rFonts w:ascii="Verdana" w:eastAsia="Times New Roman" w:hAnsi="Verdana" w:cs="Times New Roman"/>
            <w:color w:val="000000"/>
            <w:sz w:val="20"/>
            <w:szCs w:val="20"/>
            <w:lang w:eastAsia="en-IN"/>
          </w:rPr>
          <w:t>ResultSet</w:t>
        </w:r>
        <w:proofErr w:type="spellEnd"/>
        <w:r w:rsidRPr="008836D2">
          <w:rPr>
            <w:rFonts w:ascii="Verdana" w:eastAsia="Times New Roman" w:hAnsi="Verdana" w:cs="Times New Roman"/>
            <w:color w:val="000000"/>
            <w:sz w:val="20"/>
            <w:szCs w:val="20"/>
            <w:lang w:eastAsia="en-IN"/>
          </w:rPr>
          <w:t xml:space="preserve"> interface and what are its methods. Moreover, we will learn how we can make the </w:t>
        </w:r>
        <w:proofErr w:type="spellStart"/>
        <w:r w:rsidRPr="008836D2">
          <w:rPr>
            <w:rFonts w:ascii="Verdana" w:eastAsia="Times New Roman" w:hAnsi="Verdana" w:cs="Times New Roman"/>
            <w:color w:val="000000"/>
            <w:sz w:val="20"/>
            <w:szCs w:val="20"/>
            <w:lang w:eastAsia="en-IN"/>
          </w:rPr>
          <w:t>ResultSet</w:t>
        </w:r>
        <w:proofErr w:type="spellEnd"/>
        <w:r w:rsidRPr="008836D2">
          <w:rPr>
            <w:rFonts w:ascii="Verdana" w:eastAsia="Times New Roman" w:hAnsi="Verdana" w:cs="Times New Roman"/>
            <w:color w:val="000000"/>
            <w:sz w:val="20"/>
            <w:szCs w:val="20"/>
            <w:lang w:eastAsia="en-IN"/>
          </w:rPr>
          <w:t xml:space="preserve"> scrollable.</w:t>
        </w:r>
      </w:ins>
    </w:p>
    <w:p w:rsidR="008836D2" w:rsidRPr="008836D2" w:rsidRDefault="008836D2" w:rsidP="008836D2">
      <w:pPr>
        <w:shd w:val="clear" w:color="auto" w:fill="FFFFFF"/>
        <w:spacing w:after="0" w:line="240" w:lineRule="auto"/>
        <w:rPr>
          <w:ins w:id="62" w:author="Unknown"/>
          <w:rFonts w:ascii="Verdana" w:eastAsia="Times New Roman" w:hAnsi="Verdana" w:cs="Times New Roman"/>
          <w:color w:val="000000"/>
          <w:sz w:val="20"/>
          <w:szCs w:val="20"/>
          <w:lang w:eastAsia="en-IN"/>
        </w:rPr>
      </w:pPr>
      <w:ins w:id="63" w:author="Unknown">
        <w:r w:rsidRPr="008836D2">
          <w:rPr>
            <w:rFonts w:ascii="Verdana" w:eastAsia="Times New Roman" w:hAnsi="Verdana" w:cs="Times New Roman"/>
            <w:color w:val="000000"/>
            <w:sz w:val="20"/>
            <w:szCs w:val="20"/>
            <w:lang w:eastAsia="en-IN"/>
          </w:rPr>
          <w:pict>
            <v:rect id="_x0000_i1034" style="width:0;height:.75pt" o:hralign="center" o:hrstd="t" o:hrnoshade="t" o:hr="t" fillcolor="#d4d4d4" stroked="f"/>
          </w:pict>
        </w:r>
      </w:ins>
    </w:p>
    <w:p w:rsidR="008836D2" w:rsidRPr="008836D2" w:rsidRDefault="008836D2" w:rsidP="008836D2">
      <w:pPr>
        <w:shd w:val="clear" w:color="auto" w:fill="FFFFFF"/>
        <w:spacing w:after="0" w:line="240" w:lineRule="auto"/>
        <w:rPr>
          <w:ins w:id="64" w:author="Unknown"/>
          <w:rFonts w:ascii="Verdana" w:eastAsia="Times New Roman" w:hAnsi="Verdana" w:cs="Times New Roman"/>
          <w:color w:val="000000"/>
          <w:sz w:val="20"/>
          <w:szCs w:val="20"/>
          <w:lang w:eastAsia="en-IN"/>
        </w:rPr>
      </w:pPr>
      <w:ins w:id="65"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"https://www.javatpoint.com/PreparedStatement-interface"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 xml:space="preserve">11) </w:t>
        </w:r>
        <w:proofErr w:type="spellStart"/>
        <w:r w:rsidRPr="008836D2">
          <w:rPr>
            <w:rFonts w:ascii="Verdana" w:eastAsia="Times New Roman" w:hAnsi="Verdana" w:cs="Times New Roman"/>
            <w:color w:val="008000"/>
            <w:sz w:val="20"/>
            <w:lang w:eastAsia="en-IN"/>
          </w:rPr>
          <w:t>PreparedStatement</w:t>
        </w:r>
        <w:proofErr w:type="spellEnd"/>
        <w:r w:rsidRPr="008836D2">
          <w:rPr>
            <w:rFonts w:ascii="Verdana" w:eastAsia="Times New Roman" w:hAnsi="Verdana" w:cs="Times New Roman"/>
            <w:color w:val="008000"/>
            <w:sz w:val="20"/>
            <w:lang w:eastAsia="en-IN"/>
          </w:rPr>
          <w:t xml:space="preserve"> Interface</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66" w:author="Unknown"/>
          <w:rFonts w:ascii="Verdana" w:eastAsia="Times New Roman" w:hAnsi="Verdana" w:cs="Times New Roman"/>
          <w:color w:val="000000"/>
          <w:sz w:val="20"/>
          <w:szCs w:val="20"/>
          <w:lang w:eastAsia="en-IN"/>
        </w:rPr>
      </w:pPr>
      <w:ins w:id="67" w:author="Unknown">
        <w:r w:rsidRPr="008836D2">
          <w:rPr>
            <w:rFonts w:ascii="Verdana" w:eastAsia="Times New Roman" w:hAnsi="Verdana" w:cs="Times New Roman"/>
            <w:color w:val="000000"/>
            <w:sz w:val="20"/>
            <w:szCs w:val="20"/>
            <w:lang w:eastAsia="en-IN"/>
          </w:rPr>
          <w:t xml:space="preserve">In this JDBC tutorial, we will learn what is benefit of </w:t>
        </w:r>
        <w:proofErr w:type="spellStart"/>
        <w:r w:rsidRPr="008836D2">
          <w:rPr>
            <w:rFonts w:ascii="Verdana" w:eastAsia="Times New Roman" w:hAnsi="Verdana" w:cs="Times New Roman"/>
            <w:color w:val="000000"/>
            <w:sz w:val="20"/>
            <w:szCs w:val="20"/>
            <w:lang w:eastAsia="en-IN"/>
          </w:rPr>
          <w:t>PreparedStatement</w:t>
        </w:r>
        <w:proofErr w:type="spellEnd"/>
        <w:r w:rsidRPr="008836D2">
          <w:rPr>
            <w:rFonts w:ascii="Verdana" w:eastAsia="Times New Roman" w:hAnsi="Verdana" w:cs="Times New Roman"/>
            <w:color w:val="000000"/>
            <w:sz w:val="20"/>
            <w:szCs w:val="20"/>
            <w:lang w:eastAsia="en-IN"/>
          </w:rPr>
          <w:t xml:space="preserve"> over Statement interface. We will see examples to insert, update or delete records using the </w:t>
        </w:r>
        <w:proofErr w:type="spellStart"/>
        <w:r w:rsidRPr="008836D2">
          <w:rPr>
            <w:rFonts w:ascii="Verdana" w:eastAsia="Times New Roman" w:hAnsi="Verdana" w:cs="Times New Roman"/>
            <w:color w:val="000000"/>
            <w:sz w:val="20"/>
            <w:szCs w:val="20"/>
            <w:lang w:eastAsia="en-IN"/>
          </w:rPr>
          <w:t>PreparedStatement</w:t>
        </w:r>
        <w:proofErr w:type="spellEnd"/>
        <w:r w:rsidRPr="008836D2">
          <w:rPr>
            <w:rFonts w:ascii="Verdana" w:eastAsia="Times New Roman" w:hAnsi="Verdana" w:cs="Times New Roman"/>
            <w:color w:val="000000"/>
            <w:sz w:val="20"/>
            <w:szCs w:val="20"/>
            <w:lang w:eastAsia="en-IN"/>
          </w:rPr>
          <w:t xml:space="preserve"> interface.</w:t>
        </w:r>
      </w:ins>
    </w:p>
    <w:p w:rsidR="008836D2" w:rsidRPr="008836D2" w:rsidRDefault="008836D2" w:rsidP="008836D2">
      <w:pPr>
        <w:shd w:val="clear" w:color="auto" w:fill="FFFFFF"/>
        <w:spacing w:after="0" w:line="240" w:lineRule="auto"/>
        <w:rPr>
          <w:ins w:id="68" w:author="Unknown"/>
          <w:rFonts w:ascii="Verdana" w:eastAsia="Times New Roman" w:hAnsi="Verdana" w:cs="Times New Roman"/>
          <w:color w:val="000000"/>
          <w:sz w:val="20"/>
          <w:szCs w:val="20"/>
          <w:lang w:eastAsia="en-IN"/>
        </w:rPr>
      </w:pPr>
      <w:ins w:id="69" w:author="Unknown">
        <w:r w:rsidRPr="008836D2">
          <w:rPr>
            <w:rFonts w:ascii="Verdana" w:eastAsia="Times New Roman" w:hAnsi="Verdana" w:cs="Times New Roman"/>
            <w:color w:val="000000"/>
            <w:sz w:val="20"/>
            <w:szCs w:val="20"/>
            <w:lang w:eastAsia="en-IN"/>
          </w:rPr>
          <w:pict>
            <v:rect id="_x0000_i1035" style="width:0;height:.75pt" o:hralign="center" o:hrstd="t" o:hrnoshade="t" o:hr="t" fillcolor="#d4d4d4" stroked="f"/>
          </w:pict>
        </w:r>
      </w:ins>
    </w:p>
    <w:p w:rsidR="008836D2" w:rsidRPr="008836D2" w:rsidRDefault="008836D2" w:rsidP="008836D2">
      <w:pPr>
        <w:shd w:val="clear" w:color="auto" w:fill="FFFFFF"/>
        <w:spacing w:after="0" w:line="240" w:lineRule="auto"/>
        <w:rPr>
          <w:ins w:id="70" w:author="Unknown"/>
          <w:rFonts w:ascii="Verdana" w:eastAsia="Times New Roman" w:hAnsi="Verdana" w:cs="Times New Roman"/>
          <w:color w:val="000000"/>
          <w:sz w:val="20"/>
          <w:szCs w:val="20"/>
          <w:lang w:eastAsia="en-IN"/>
        </w:rPr>
      </w:pPr>
      <w:ins w:id="71"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"https://www.javatpoint.com/ResultSetMetaData-interface"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 xml:space="preserve">12) </w:t>
        </w:r>
        <w:proofErr w:type="spellStart"/>
        <w:r w:rsidRPr="008836D2">
          <w:rPr>
            <w:rFonts w:ascii="Verdana" w:eastAsia="Times New Roman" w:hAnsi="Verdana" w:cs="Times New Roman"/>
            <w:color w:val="008000"/>
            <w:sz w:val="20"/>
            <w:lang w:eastAsia="en-IN"/>
          </w:rPr>
          <w:t>ResultSetMetaData</w:t>
        </w:r>
        <w:proofErr w:type="spellEnd"/>
        <w:r w:rsidRPr="008836D2">
          <w:rPr>
            <w:rFonts w:ascii="Verdana" w:eastAsia="Times New Roman" w:hAnsi="Verdana" w:cs="Times New Roman"/>
            <w:color w:val="008000"/>
            <w:sz w:val="20"/>
            <w:lang w:eastAsia="en-IN"/>
          </w:rPr>
          <w:t xml:space="preserve"> interface</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72" w:author="Unknown"/>
          <w:rFonts w:ascii="Verdana" w:eastAsia="Times New Roman" w:hAnsi="Verdana" w:cs="Times New Roman"/>
          <w:color w:val="000000"/>
          <w:sz w:val="20"/>
          <w:szCs w:val="20"/>
          <w:lang w:eastAsia="en-IN"/>
        </w:rPr>
      </w:pPr>
      <w:ins w:id="73" w:author="Unknown">
        <w:r w:rsidRPr="008836D2">
          <w:rPr>
            <w:rFonts w:ascii="Verdana" w:eastAsia="Times New Roman" w:hAnsi="Verdana" w:cs="Times New Roman"/>
            <w:color w:val="000000"/>
            <w:sz w:val="20"/>
            <w:szCs w:val="20"/>
            <w:lang w:eastAsia="en-IN"/>
          </w:rPr>
          <w:t>In this JDBC tutorial, we will learn how we can get the metadata of a table.</w:t>
        </w:r>
      </w:ins>
    </w:p>
    <w:p w:rsidR="008836D2" w:rsidRPr="008836D2" w:rsidRDefault="008836D2" w:rsidP="008836D2">
      <w:pPr>
        <w:shd w:val="clear" w:color="auto" w:fill="FFFFFF"/>
        <w:spacing w:after="0" w:line="240" w:lineRule="auto"/>
        <w:rPr>
          <w:ins w:id="74" w:author="Unknown"/>
          <w:rFonts w:ascii="Verdana" w:eastAsia="Times New Roman" w:hAnsi="Verdana" w:cs="Times New Roman"/>
          <w:color w:val="000000"/>
          <w:sz w:val="20"/>
          <w:szCs w:val="20"/>
          <w:lang w:eastAsia="en-IN"/>
        </w:rPr>
      </w:pPr>
      <w:ins w:id="75" w:author="Unknown">
        <w:r w:rsidRPr="008836D2">
          <w:rPr>
            <w:rFonts w:ascii="Verdana" w:eastAsia="Times New Roman" w:hAnsi="Verdana" w:cs="Times New Roman"/>
            <w:color w:val="000000"/>
            <w:sz w:val="20"/>
            <w:szCs w:val="20"/>
            <w:lang w:eastAsia="en-IN"/>
          </w:rPr>
          <w:pict>
            <v:rect id="_x0000_i1036" style="width:0;height:.75pt" o:hralign="center" o:hrstd="t" o:hrnoshade="t" o:hr="t" fillcolor="#d4d4d4" stroked="f"/>
          </w:pict>
        </w:r>
      </w:ins>
    </w:p>
    <w:p w:rsidR="008836D2" w:rsidRPr="008836D2" w:rsidRDefault="008836D2" w:rsidP="008836D2">
      <w:pPr>
        <w:shd w:val="clear" w:color="auto" w:fill="FFFFFF"/>
        <w:spacing w:after="0" w:line="240" w:lineRule="auto"/>
        <w:rPr>
          <w:ins w:id="76" w:author="Unknown"/>
          <w:rFonts w:ascii="Verdana" w:eastAsia="Times New Roman" w:hAnsi="Verdana" w:cs="Times New Roman"/>
          <w:color w:val="000000"/>
          <w:sz w:val="20"/>
          <w:szCs w:val="20"/>
          <w:lang w:eastAsia="en-IN"/>
        </w:rPr>
      </w:pPr>
      <w:ins w:id="77"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"https://www.javatpoint.com/DatabaseMetaData-interface"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 xml:space="preserve">13) </w:t>
        </w:r>
        <w:proofErr w:type="spellStart"/>
        <w:r w:rsidRPr="008836D2">
          <w:rPr>
            <w:rFonts w:ascii="Verdana" w:eastAsia="Times New Roman" w:hAnsi="Verdana" w:cs="Times New Roman"/>
            <w:color w:val="008000"/>
            <w:sz w:val="20"/>
            <w:lang w:eastAsia="en-IN"/>
          </w:rPr>
          <w:t>DatabaseMetaData</w:t>
        </w:r>
        <w:proofErr w:type="spellEnd"/>
        <w:r w:rsidRPr="008836D2">
          <w:rPr>
            <w:rFonts w:ascii="Verdana" w:eastAsia="Times New Roman" w:hAnsi="Verdana" w:cs="Times New Roman"/>
            <w:color w:val="008000"/>
            <w:sz w:val="20"/>
            <w:lang w:eastAsia="en-IN"/>
          </w:rPr>
          <w:t xml:space="preserve"> interface</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78" w:author="Unknown"/>
          <w:rFonts w:ascii="Verdana" w:eastAsia="Times New Roman" w:hAnsi="Verdana" w:cs="Times New Roman"/>
          <w:color w:val="000000"/>
          <w:sz w:val="20"/>
          <w:szCs w:val="20"/>
          <w:lang w:eastAsia="en-IN"/>
        </w:rPr>
      </w:pPr>
      <w:ins w:id="79" w:author="Unknown">
        <w:r w:rsidRPr="008836D2">
          <w:rPr>
            <w:rFonts w:ascii="Verdana" w:eastAsia="Times New Roman" w:hAnsi="Verdana" w:cs="Times New Roman"/>
            <w:color w:val="000000"/>
            <w:sz w:val="20"/>
            <w:szCs w:val="20"/>
            <w:lang w:eastAsia="en-IN"/>
          </w:rPr>
          <w:t>In this JDBC tutorial, we will learn how we can get the metadata of a database.</w:t>
        </w:r>
      </w:ins>
    </w:p>
    <w:p w:rsidR="008836D2" w:rsidRPr="008836D2" w:rsidRDefault="008836D2" w:rsidP="008836D2">
      <w:pPr>
        <w:shd w:val="clear" w:color="auto" w:fill="FFFFFF"/>
        <w:spacing w:after="0" w:line="240" w:lineRule="auto"/>
        <w:rPr>
          <w:ins w:id="80" w:author="Unknown"/>
          <w:rFonts w:ascii="Verdana" w:eastAsia="Times New Roman" w:hAnsi="Verdana" w:cs="Times New Roman"/>
          <w:color w:val="000000"/>
          <w:sz w:val="20"/>
          <w:szCs w:val="20"/>
          <w:lang w:eastAsia="en-IN"/>
        </w:rPr>
      </w:pPr>
      <w:ins w:id="81" w:author="Unknown">
        <w:r w:rsidRPr="008836D2">
          <w:rPr>
            <w:rFonts w:ascii="Verdana" w:eastAsia="Times New Roman" w:hAnsi="Verdana" w:cs="Times New Roman"/>
            <w:color w:val="000000"/>
            <w:sz w:val="20"/>
            <w:szCs w:val="20"/>
            <w:lang w:eastAsia="en-IN"/>
          </w:rPr>
          <w:lastRenderedPageBreak/>
          <w:pict>
            <v:rect id="_x0000_i1037" style="width:0;height:.75pt" o:hralign="center" o:hrstd="t" o:hrnoshade="t" o:hr="t" fillcolor="#d4d4d4" stroked="f"/>
          </w:pict>
        </w:r>
      </w:ins>
    </w:p>
    <w:p w:rsidR="008836D2" w:rsidRPr="008836D2" w:rsidRDefault="008836D2" w:rsidP="008836D2">
      <w:pPr>
        <w:shd w:val="clear" w:color="auto" w:fill="FFFFFF"/>
        <w:spacing w:after="0" w:line="240" w:lineRule="auto"/>
        <w:rPr>
          <w:ins w:id="82" w:author="Unknown"/>
          <w:rFonts w:ascii="Verdana" w:eastAsia="Times New Roman" w:hAnsi="Verdana" w:cs="Times New Roman"/>
          <w:color w:val="000000"/>
          <w:sz w:val="20"/>
          <w:szCs w:val="20"/>
          <w:lang w:eastAsia="en-IN"/>
        </w:rPr>
      </w:pPr>
      <w:ins w:id="83"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"https://www.javatpoint.com/storing-image-in-oracle-database"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14) Storing image in Oracle</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84" w:author="Unknown"/>
          <w:rFonts w:ascii="Verdana" w:eastAsia="Times New Roman" w:hAnsi="Verdana" w:cs="Times New Roman"/>
          <w:color w:val="000000"/>
          <w:sz w:val="20"/>
          <w:szCs w:val="20"/>
          <w:lang w:eastAsia="en-IN"/>
        </w:rPr>
      </w:pPr>
      <w:ins w:id="85" w:author="Unknown">
        <w:r w:rsidRPr="008836D2">
          <w:rPr>
            <w:rFonts w:ascii="Verdana" w:eastAsia="Times New Roman" w:hAnsi="Verdana" w:cs="Times New Roman"/>
            <w:color w:val="000000"/>
            <w:sz w:val="20"/>
            <w:szCs w:val="20"/>
            <w:lang w:eastAsia="en-IN"/>
          </w:rPr>
          <w:t>Let's learn how to store image in the Oracle database using JDBC.</w:t>
        </w:r>
      </w:ins>
    </w:p>
    <w:p w:rsidR="008836D2" w:rsidRPr="008836D2" w:rsidRDefault="008836D2" w:rsidP="008836D2">
      <w:pPr>
        <w:shd w:val="clear" w:color="auto" w:fill="FFFFFF"/>
        <w:spacing w:after="0" w:line="240" w:lineRule="auto"/>
        <w:rPr>
          <w:ins w:id="86" w:author="Unknown"/>
          <w:rFonts w:ascii="Verdana" w:eastAsia="Times New Roman" w:hAnsi="Verdana" w:cs="Times New Roman"/>
          <w:color w:val="000000"/>
          <w:sz w:val="20"/>
          <w:szCs w:val="20"/>
          <w:lang w:eastAsia="en-IN"/>
        </w:rPr>
      </w:pPr>
      <w:ins w:id="87" w:author="Unknown">
        <w:r w:rsidRPr="008836D2">
          <w:rPr>
            <w:rFonts w:ascii="Verdana" w:eastAsia="Times New Roman" w:hAnsi="Verdana" w:cs="Times New Roman"/>
            <w:color w:val="000000"/>
            <w:sz w:val="20"/>
            <w:szCs w:val="20"/>
            <w:lang w:eastAsia="en-IN"/>
          </w:rPr>
          <w:pict>
            <v:rect id="_x0000_i1038" style="width:0;height:.75pt" o:hralign="center" o:hrstd="t" o:hrnoshade="t" o:hr="t" fillcolor="#d4d4d4" stroked="f"/>
          </w:pict>
        </w:r>
      </w:ins>
    </w:p>
    <w:p w:rsidR="008836D2" w:rsidRPr="008836D2" w:rsidRDefault="008836D2" w:rsidP="008836D2">
      <w:pPr>
        <w:shd w:val="clear" w:color="auto" w:fill="FFFFFF"/>
        <w:spacing w:after="0" w:line="240" w:lineRule="auto"/>
        <w:rPr>
          <w:ins w:id="88" w:author="Unknown"/>
          <w:rFonts w:ascii="Verdana" w:eastAsia="Times New Roman" w:hAnsi="Verdana" w:cs="Times New Roman"/>
          <w:color w:val="000000"/>
          <w:sz w:val="20"/>
          <w:szCs w:val="20"/>
          <w:lang w:eastAsia="en-IN"/>
        </w:rPr>
      </w:pPr>
      <w:ins w:id="89"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"https://www.javatpoint.com/retrieving-image-from-oracle-database"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15) Retrieving image from Oracle</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90" w:author="Unknown"/>
          <w:rFonts w:ascii="Verdana" w:eastAsia="Times New Roman" w:hAnsi="Verdana" w:cs="Times New Roman"/>
          <w:color w:val="000000"/>
          <w:sz w:val="20"/>
          <w:szCs w:val="20"/>
          <w:lang w:eastAsia="en-IN"/>
        </w:rPr>
      </w:pPr>
      <w:ins w:id="91" w:author="Unknown">
        <w:r w:rsidRPr="008836D2">
          <w:rPr>
            <w:rFonts w:ascii="Verdana" w:eastAsia="Times New Roman" w:hAnsi="Verdana" w:cs="Times New Roman"/>
            <w:color w:val="000000"/>
            <w:sz w:val="20"/>
            <w:szCs w:val="20"/>
            <w:lang w:eastAsia="en-IN"/>
          </w:rPr>
          <w:t>Let's see the simple example to retrieve image from the Oracle database using JDBC.</w:t>
        </w:r>
      </w:ins>
    </w:p>
    <w:p w:rsidR="008836D2" w:rsidRPr="008836D2" w:rsidRDefault="008836D2" w:rsidP="008836D2">
      <w:pPr>
        <w:shd w:val="clear" w:color="auto" w:fill="FFFFFF"/>
        <w:spacing w:after="0" w:line="240" w:lineRule="auto"/>
        <w:rPr>
          <w:ins w:id="92" w:author="Unknown"/>
          <w:rFonts w:ascii="Verdana" w:eastAsia="Times New Roman" w:hAnsi="Verdana" w:cs="Times New Roman"/>
          <w:color w:val="000000"/>
          <w:sz w:val="20"/>
          <w:szCs w:val="20"/>
          <w:lang w:eastAsia="en-IN"/>
        </w:rPr>
      </w:pPr>
      <w:ins w:id="93" w:author="Unknown">
        <w:r w:rsidRPr="008836D2">
          <w:rPr>
            <w:rFonts w:ascii="Verdana" w:eastAsia="Times New Roman" w:hAnsi="Verdana" w:cs="Times New Roman"/>
            <w:color w:val="000000"/>
            <w:sz w:val="20"/>
            <w:szCs w:val="20"/>
            <w:lang w:eastAsia="en-IN"/>
          </w:rPr>
          <w:pict>
            <v:rect id="_x0000_i1039" style="width:0;height:.75pt" o:hralign="center" o:hrstd="t" o:hrnoshade="t" o:hr="t" fillcolor="#d4d4d4" stroked="f"/>
          </w:pict>
        </w:r>
      </w:ins>
    </w:p>
    <w:p w:rsidR="008836D2" w:rsidRPr="008836D2" w:rsidRDefault="008836D2" w:rsidP="008836D2">
      <w:pPr>
        <w:shd w:val="clear" w:color="auto" w:fill="FFFFFF"/>
        <w:spacing w:after="0" w:line="240" w:lineRule="auto"/>
        <w:rPr>
          <w:ins w:id="94" w:author="Unknown"/>
          <w:rFonts w:ascii="Verdana" w:eastAsia="Times New Roman" w:hAnsi="Verdana" w:cs="Times New Roman"/>
          <w:color w:val="000000"/>
          <w:sz w:val="20"/>
          <w:szCs w:val="20"/>
          <w:lang w:eastAsia="en-IN"/>
        </w:rPr>
      </w:pPr>
      <w:ins w:id="95"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"https://www.javatpoint.com/storing-file-in-oracle-database"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16) Storing file in Oracle</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96" w:author="Unknown"/>
          <w:rFonts w:ascii="Verdana" w:eastAsia="Times New Roman" w:hAnsi="Verdana" w:cs="Times New Roman"/>
          <w:color w:val="000000"/>
          <w:sz w:val="20"/>
          <w:szCs w:val="20"/>
          <w:lang w:eastAsia="en-IN"/>
        </w:rPr>
      </w:pPr>
      <w:ins w:id="97" w:author="Unknown">
        <w:r w:rsidRPr="008836D2">
          <w:rPr>
            <w:rFonts w:ascii="Verdana" w:eastAsia="Times New Roman" w:hAnsi="Verdana" w:cs="Times New Roman"/>
            <w:color w:val="000000"/>
            <w:sz w:val="20"/>
            <w:szCs w:val="20"/>
            <w:lang w:eastAsia="en-IN"/>
          </w:rPr>
          <w:t>Let's see the simple example to store file in the Oracle database using JDBC.</w:t>
        </w:r>
      </w:ins>
    </w:p>
    <w:p w:rsidR="008836D2" w:rsidRPr="008836D2" w:rsidRDefault="008836D2" w:rsidP="008836D2">
      <w:pPr>
        <w:shd w:val="clear" w:color="auto" w:fill="FFFFFF"/>
        <w:spacing w:after="0" w:line="240" w:lineRule="auto"/>
        <w:rPr>
          <w:ins w:id="98" w:author="Unknown"/>
          <w:rFonts w:ascii="Verdana" w:eastAsia="Times New Roman" w:hAnsi="Verdana" w:cs="Times New Roman"/>
          <w:color w:val="000000"/>
          <w:sz w:val="20"/>
          <w:szCs w:val="20"/>
          <w:lang w:eastAsia="en-IN"/>
        </w:rPr>
      </w:pPr>
      <w:ins w:id="99" w:author="Unknown">
        <w:r w:rsidRPr="008836D2">
          <w:rPr>
            <w:rFonts w:ascii="Verdana" w:eastAsia="Times New Roman" w:hAnsi="Verdana" w:cs="Times New Roman"/>
            <w:color w:val="000000"/>
            <w:sz w:val="20"/>
            <w:szCs w:val="20"/>
            <w:lang w:eastAsia="en-IN"/>
          </w:rPr>
          <w:pict>
            <v:rect id="_x0000_i1040" style="width:0;height:.75pt" o:hralign="center" o:hrstd="t" o:hrnoshade="t" o:hr="t" fillcolor="#d4d4d4" stroked="f"/>
          </w:pict>
        </w:r>
      </w:ins>
    </w:p>
    <w:p w:rsidR="008836D2" w:rsidRPr="008836D2" w:rsidRDefault="008836D2" w:rsidP="008836D2">
      <w:pPr>
        <w:shd w:val="clear" w:color="auto" w:fill="FFFFFF"/>
        <w:spacing w:after="0" w:line="240" w:lineRule="auto"/>
        <w:rPr>
          <w:ins w:id="100" w:author="Unknown"/>
          <w:rFonts w:ascii="Verdana" w:eastAsia="Times New Roman" w:hAnsi="Verdana" w:cs="Times New Roman"/>
          <w:color w:val="000000"/>
          <w:sz w:val="20"/>
          <w:szCs w:val="20"/>
          <w:lang w:eastAsia="en-IN"/>
        </w:rPr>
      </w:pPr>
      <w:ins w:id="101"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"https://www.javatpoint.com/retrieving-file-from-oracle-database"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17) Retrieving file from Oracle</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102" w:author="Unknown"/>
          <w:rFonts w:ascii="Verdana" w:eastAsia="Times New Roman" w:hAnsi="Verdana" w:cs="Times New Roman"/>
          <w:color w:val="000000"/>
          <w:sz w:val="20"/>
          <w:szCs w:val="20"/>
          <w:lang w:eastAsia="en-IN"/>
        </w:rPr>
      </w:pPr>
      <w:ins w:id="103" w:author="Unknown">
        <w:r w:rsidRPr="008836D2">
          <w:rPr>
            <w:rFonts w:ascii="Verdana" w:eastAsia="Times New Roman" w:hAnsi="Verdana" w:cs="Times New Roman"/>
            <w:color w:val="000000"/>
            <w:sz w:val="20"/>
            <w:szCs w:val="20"/>
            <w:lang w:eastAsia="en-IN"/>
          </w:rPr>
          <w:t>Let's see the simple example to retrieve file from the Oracle database using JDBC.</w:t>
        </w:r>
      </w:ins>
    </w:p>
    <w:p w:rsidR="008836D2" w:rsidRPr="008836D2" w:rsidRDefault="008836D2" w:rsidP="008836D2">
      <w:pPr>
        <w:shd w:val="clear" w:color="auto" w:fill="FFFFFF"/>
        <w:spacing w:after="0" w:line="240" w:lineRule="auto"/>
        <w:rPr>
          <w:ins w:id="104" w:author="Unknown"/>
          <w:rFonts w:ascii="Verdana" w:eastAsia="Times New Roman" w:hAnsi="Verdana" w:cs="Times New Roman"/>
          <w:color w:val="000000"/>
          <w:sz w:val="20"/>
          <w:szCs w:val="20"/>
          <w:lang w:eastAsia="en-IN"/>
        </w:rPr>
      </w:pPr>
      <w:ins w:id="105" w:author="Unknown">
        <w:r w:rsidRPr="008836D2">
          <w:rPr>
            <w:rFonts w:ascii="Verdana" w:eastAsia="Times New Roman" w:hAnsi="Verdana" w:cs="Times New Roman"/>
            <w:color w:val="000000"/>
            <w:sz w:val="20"/>
            <w:szCs w:val="20"/>
            <w:lang w:eastAsia="en-IN"/>
          </w:rPr>
          <w:pict>
            <v:rect id="_x0000_i1041" style="width:0;height:.75pt" o:hralign="center" o:hrstd="t" o:hrnoshade="t" o:hr="t" fillcolor="#d4d4d4" stroked="f"/>
          </w:pict>
        </w:r>
      </w:ins>
    </w:p>
    <w:p w:rsidR="008836D2" w:rsidRPr="008836D2" w:rsidRDefault="008836D2" w:rsidP="008836D2">
      <w:pPr>
        <w:shd w:val="clear" w:color="auto" w:fill="FFFFFF"/>
        <w:spacing w:after="0" w:line="240" w:lineRule="auto"/>
        <w:rPr>
          <w:ins w:id="106" w:author="Unknown"/>
          <w:rFonts w:ascii="Verdana" w:eastAsia="Times New Roman" w:hAnsi="Verdana" w:cs="Times New Roman"/>
          <w:color w:val="000000"/>
          <w:sz w:val="20"/>
          <w:szCs w:val="20"/>
          <w:lang w:eastAsia="en-IN"/>
        </w:rPr>
      </w:pPr>
      <w:ins w:id="107"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"https://www.javatpoint.com/CallableStatement-interface"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 xml:space="preserve">18) </w:t>
        </w:r>
        <w:proofErr w:type="spellStart"/>
        <w:r w:rsidRPr="008836D2">
          <w:rPr>
            <w:rFonts w:ascii="Verdana" w:eastAsia="Times New Roman" w:hAnsi="Verdana" w:cs="Times New Roman"/>
            <w:color w:val="008000"/>
            <w:sz w:val="20"/>
            <w:lang w:eastAsia="en-IN"/>
          </w:rPr>
          <w:t>CallableStatement</w:t>
        </w:r>
        <w:proofErr w:type="spellEnd"/>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108" w:author="Unknown"/>
          <w:rFonts w:ascii="Verdana" w:eastAsia="Times New Roman" w:hAnsi="Verdana" w:cs="Times New Roman"/>
          <w:color w:val="000000"/>
          <w:sz w:val="20"/>
          <w:szCs w:val="20"/>
          <w:lang w:eastAsia="en-IN"/>
        </w:rPr>
      </w:pPr>
      <w:ins w:id="109" w:author="Unknown">
        <w:r w:rsidRPr="008836D2">
          <w:rPr>
            <w:rFonts w:ascii="Verdana" w:eastAsia="Times New Roman" w:hAnsi="Verdana" w:cs="Times New Roman"/>
            <w:color w:val="000000"/>
            <w:sz w:val="20"/>
            <w:szCs w:val="20"/>
            <w:lang w:eastAsia="en-IN"/>
          </w:rPr>
          <w:t xml:space="preserve">Let's see the code to call stored procedures and functions using </w:t>
        </w:r>
        <w:proofErr w:type="spellStart"/>
        <w:r w:rsidRPr="008836D2">
          <w:rPr>
            <w:rFonts w:ascii="Verdana" w:eastAsia="Times New Roman" w:hAnsi="Verdana" w:cs="Times New Roman"/>
            <w:color w:val="000000"/>
            <w:sz w:val="20"/>
            <w:szCs w:val="20"/>
            <w:lang w:eastAsia="en-IN"/>
          </w:rPr>
          <w:t>CallableStatement</w:t>
        </w:r>
        <w:proofErr w:type="spellEnd"/>
        <w:r w:rsidRPr="008836D2">
          <w:rPr>
            <w:rFonts w:ascii="Verdana" w:eastAsia="Times New Roman" w:hAnsi="Verdana" w:cs="Times New Roman"/>
            <w:color w:val="000000"/>
            <w:sz w:val="20"/>
            <w:szCs w:val="20"/>
            <w:lang w:eastAsia="en-IN"/>
          </w:rPr>
          <w:t>.</w:t>
        </w:r>
      </w:ins>
    </w:p>
    <w:p w:rsidR="008836D2" w:rsidRPr="008836D2" w:rsidRDefault="008836D2" w:rsidP="008836D2">
      <w:pPr>
        <w:shd w:val="clear" w:color="auto" w:fill="FFFFFF"/>
        <w:spacing w:after="0" w:line="240" w:lineRule="auto"/>
        <w:rPr>
          <w:ins w:id="110" w:author="Unknown"/>
          <w:rFonts w:ascii="Verdana" w:eastAsia="Times New Roman" w:hAnsi="Verdana" w:cs="Times New Roman"/>
          <w:color w:val="000000"/>
          <w:sz w:val="20"/>
          <w:szCs w:val="20"/>
          <w:lang w:eastAsia="en-IN"/>
        </w:rPr>
      </w:pPr>
      <w:ins w:id="111" w:author="Unknown">
        <w:r w:rsidRPr="008836D2">
          <w:rPr>
            <w:rFonts w:ascii="Verdana" w:eastAsia="Times New Roman" w:hAnsi="Verdana" w:cs="Times New Roman"/>
            <w:color w:val="000000"/>
            <w:sz w:val="20"/>
            <w:szCs w:val="20"/>
            <w:lang w:eastAsia="en-IN"/>
          </w:rPr>
          <w:pict>
            <v:rect id="_x0000_i1042" style="width:0;height:.75pt" o:hralign="center" o:hrstd="t" o:hrnoshade="t" o:hr="t" fillcolor="#d4d4d4" stroked="f"/>
          </w:pict>
        </w:r>
      </w:ins>
    </w:p>
    <w:p w:rsidR="008836D2" w:rsidRPr="008836D2" w:rsidRDefault="008836D2" w:rsidP="008836D2">
      <w:pPr>
        <w:shd w:val="clear" w:color="auto" w:fill="FFFFFF"/>
        <w:spacing w:after="0" w:line="240" w:lineRule="auto"/>
        <w:rPr>
          <w:ins w:id="112" w:author="Unknown"/>
          <w:rFonts w:ascii="Verdana" w:eastAsia="Times New Roman" w:hAnsi="Verdana" w:cs="Times New Roman"/>
          <w:color w:val="000000"/>
          <w:sz w:val="20"/>
          <w:szCs w:val="20"/>
          <w:lang w:eastAsia="en-IN"/>
        </w:rPr>
      </w:pPr>
      <w:ins w:id="113"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"https://www.javatpoint.com/transaction-management-in-jdbc"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19) Transaction Management using JDBC</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114" w:author="Unknown"/>
          <w:rFonts w:ascii="Verdana" w:eastAsia="Times New Roman" w:hAnsi="Verdana" w:cs="Times New Roman"/>
          <w:color w:val="000000"/>
          <w:sz w:val="20"/>
          <w:szCs w:val="20"/>
          <w:lang w:eastAsia="en-IN"/>
        </w:rPr>
      </w:pPr>
      <w:ins w:id="115" w:author="Unknown">
        <w:r w:rsidRPr="008836D2">
          <w:rPr>
            <w:rFonts w:ascii="Verdana" w:eastAsia="Times New Roman" w:hAnsi="Verdana" w:cs="Times New Roman"/>
            <w:color w:val="000000"/>
            <w:sz w:val="20"/>
            <w:szCs w:val="20"/>
            <w:lang w:eastAsia="en-IN"/>
          </w:rPr>
          <w:t>Let's see the simple example to use transaction management using JDBC.</w:t>
        </w:r>
      </w:ins>
    </w:p>
    <w:p w:rsidR="008836D2" w:rsidRPr="008836D2" w:rsidRDefault="008836D2" w:rsidP="008836D2">
      <w:pPr>
        <w:shd w:val="clear" w:color="auto" w:fill="FFFFFF"/>
        <w:spacing w:after="0" w:line="240" w:lineRule="auto"/>
        <w:rPr>
          <w:ins w:id="116" w:author="Unknown"/>
          <w:rFonts w:ascii="Verdana" w:eastAsia="Times New Roman" w:hAnsi="Verdana" w:cs="Times New Roman"/>
          <w:color w:val="000000"/>
          <w:sz w:val="20"/>
          <w:szCs w:val="20"/>
          <w:lang w:eastAsia="en-IN"/>
        </w:rPr>
      </w:pPr>
      <w:ins w:id="117" w:author="Unknown">
        <w:r w:rsidRPr="008836D2">
          <w:rPr>
            <w:rFonts w:ascii="Verdana" w:eastAsia="Times New Roman" w:hAnsi="Verdana" w:cs="Times New Roman"/>
            <w:color w:val="000000"/>
            <w:sz w:val="20"/>
            <w:szCs w:val="20"/>
            <w:lang w:eastAsia="en-IN"/>
          </w:rPr>
          <w:pict>
            <v:rect id="_x0000_i1043" style="width:0;height:.75pt" o:hralign="center" o:hrstd="t" o:hrnoshade="t" o:hr="t" fillcolor="#d4d4d4" stroked="f"/>
          </w:pict>
        </w:r>
      </w:ins>
    </w:p>
    <w:p w:rsidR="008836D2" w:rsidRPr="008836D2" w:rsidRDefault="008836D2" w:rsidP="008836D2">
      <w:pPr>
        <w:shd w:val="clear" w:color="auto" w:fill="FFFFFF"/>
        <w:spacing w:after="0" w:line="240" w:lineRule="auto"/>
        <w:rPr>
          <w:ins w:id="118" w:author="Unknown"/>
          <w:rFonts w:ascii="Verdana" w:eastAsia="Times New Roman" w:hAnsi="Verdana" w:cs="Times New Roman"/>
          <w:color w:val="000000"/>
          <w:sz w:val="20"/>
          <w:szCs w:val="20"/>
          <w:lang w:eastAsia="en-IN"/>
        </w:rPr>
      </w:pPr>
      <w:ins w:id="119"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"https://www.javatpoint.com/batch-processing-in-jdbc"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20) Batch Statement using JDBC</w:t>
        </w:r>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120" w:author="Unknown"/>
          <w:rFonts w:ascii="Verdana" w:eastAsia="Times New Roman" w:hAnsi="Verdana" w:cs="Times New Roman"/>
          <w:color w:val="000000"/>
          <w:sz w:val="20"/>
          <w:szCs w:val="20"/>
          <w:lang w:eastAsia="en-IN"/>
        </w:rPr>
      </w:pPr>
      <w:ins w:id="121" w:author="Unknown">
        <w:r w:rsidRPr="008836D2">
          <w:rPr>
            <w:rFonts w:ascii="Verdana" w:eastAsia="Times New Roman" w:hAnsi="Verdana" w:cs="Times New Roman"/>
            <w:color w:val="000000"/>
            <w:sz w:val="20"/>
            <w:szCs w:val="20"/>
            <w:lang w:eastAsia="en-IN"/>
          </w:rPr>
          <w:t>Let's see the code to execute batch of queries.</w:t>
        </w:r>
      </w:ins>
    </w:p>
    <w:p w:rsidR="008836D2" w:rsidRPr="008836D2" w:rsidRDefault="008836D2" w:rsidP="008836D2">
      <w:pPr>
        <w:shd w:val="clear" w:color="auto" w:fill="FFFFFF"/>
        <w:spacing w:after="0" w:line="240" w:lineRule="auto"/>
        <w:rPr>
          <w:ins w:id="122" w:author="Unknown"/>
          <w:rFonts w:ascii="Verdana" w:eastAsia="Times New Roman" w:hAnsi="Verdana" w:cs="Times New Roman"/>
          <w:color w:val="000000"/>
          <w:sz w:val="20"/>
          <w:szCs w:val="20"/>
          <w:lang w:eastAsia="en-IN"/>
        </w:rPr>
      </w:pPr>
      <w:ins w:id="123" w:author="Unknown">
        <w:r w:rsidRPr="008836D2">
          <w:rPr>
            <w:rFonts w:ascii="Verdana" w:eastAsia="Times New Roman" w:hAnsi="Verdana" w:cs="Times New Roman"/>
            <w:color w:val="000000"/>
            <w:sz w:val="20"/>
            <w:szCs w:val="20"/>
            <w:lang w:eastAsia="en-IN"/>
          </w:rPr>
          <w:pict>
            <v:rect id="_x0000_i1044" style="width:0;height:.75pt" o:hralign="center" o:hrstd="t" o:hrnoshade="t" o:hr="t" fillcolor="#d4d4d4" stroked="f"/>
          </w:pict>
        </w:r>
      </w:ins>
    </w:p>
    <w:p w:rsidR="008836D2" w:rsidRPr="008836D2" w:rsidRDefault="008836D2" w:rsidP="008836D2">
      <w:pPr>
        <w:shd w:val="clear" w:color="auto" w:fill="FFFFFF"/>
        <w:spacing w:after="0" w:line="240" w:lineRule="auto"/>
        <w:rPr>
          <w:ins w:id="124" w:author="Unknown"/>
          <w:rFonts w:ascii="Verdana" w:eastAsia="Times New Roman" w:hAnsi="Verdana" w:cs="Times New Roman"/>
          <w:color w:val="000000"/>
          <w:sz w:val="20"/>
          <w:szCs w:val="20"/>
          <w:lang w:eastAsia="en-IN"/>
        </w:rPr>
      </w:pPr>
      <w:ins w:id="125" w:author="Unknown">
        <w:r w:rsidRPr="008836D2">
          <w:rPr>
            <w:rFonts w:ascii="Verdana" w:eastAsia="Times New Roman" w:hAnsi="Verdana" w:cs="Times New Roman"/>
            <w:color w:val="000000"/>
            <w:sz w:val="20"/>
            <w:szCs w:val="20"/>
            <w:lang w:eastAsia="en-IN"/>
          </w:rPr>
          <w:fldChar w:fldCharType="begin"/>
        </w:r>
        <w:r w:rsidRPr="008836D2">
          <w:rPr>
            <w:rFonts w:ascii="Verdana" w:eastAsia="Times New Roman" w:hAnsi="Verdana" w:cs="Times New Roman"/>
            <w:color w:val="000000"/>
            <w:sz w:val="20"/>
            <w:szCs w:val="20"/>
            <w:lang w:eastAsia="en-IN"/>
          </w:rPr>
          <w:instrText xml:space="preserve"> HYPERLINK "https://www.javatpoint.com/jdbc-rowset" </w:instrText>
        </w:r>
        <w:r w:rsidRPr="008836D2">
          <w:rPr>
            <w:rFonts w:ascii="Verdana" w:eastAsia="Times New Roman" w:hAnsi="Verdana" w:cs="Times New Roman"/>
            <w:color w:val="000000"/>
            <w:sz w:val="20"/>
            <w:szCs w:val="20"/>
            <w:lang w:eastAsia="en-IN"/>
          </w:rPr>
          <w:fldChar w:fldCharType="separate"/>
        </w:r>
        <w:r w:rsidRPr="008836D2">
          <w:rPr>
            <w:rFonts w:ascii="Verdana" w:eastAsia="Times New Roman" w:hAnsi="Verdana" w:cs="Times New Roman"/>
            <w:color w:val="008000"/>
            <w:sz w:val="20"/>
            <w:lang w:eastAsia="en-IN"/>
          </w:rPr>
          <w:t xml:space="preserve">21) JDBC </w:t>
        </w:r>
        <w:proofErr w:type="spellStart"/>
        <w:r w:rsidRPr="008836D2">
          <w:rPr>
            <w:rFonts w:ascii="Verdana" w:eastAsia="Times New Roman" w:hAnsi="Verdana" w:cs="Times New Roman"/>
            <w:color w:val="008000"/>
            <w:sz w:val="20"/>
            <w:lang w:eastAsia="en-IN"/>
          </w:rPr>
          <w:t>RowSet</w:t>
        </w:r>
        <w:proofErr w:type="spellEnd"/>
        <w:r w:rsidRPr="008836D2">
          <w:rPr>
            <w:rFonts w:ascii="Verdana" w:eastAsia="Times New Roman" w:hAnsi="Verdana" w:cs="Times New Roman"/>
            <w:color w:val="000000"/>
            <w:sz w:val="20"/>
            <w:szCs w:val="20"/>
            <w:lang w:eastAsia="en-IN"/>
          </w:rPr>
          <w:fldChar w:fldCharType="end"/>
        </w:r>
      </w:ins>
    </w:p>
    <w:p w:rsidR="008836D2" w:rsidRPr="008836D2" w:rsidRDefault="008836D2" w:rsidP="008836D2">
      <w:pPr>
        <w:shd w:val="clear" w:color="auto" w:fill="FFFFFF"/>
        <w:spacing w:before="100" w:beforeAutospacing="1" w:after="100" w:afterAutospacing="1" w:line="240" w:lineRule="auto"/>
        <w:rPr>
          <w:ins w:id="126" w:author="Unknown"/>
          <w:rFonts w:ascii="Verdana" w:eastAsia="Times New Roman" w:hAnsi="Verdana" w:cs="Times New Roman"/>
          <w:color w:val="000000"/>
          <w:sz w:val="20"/>
          <w:szCs w:val="20"/>
          <w:lang w:eastAsia="en-IN"/>
        </w:rPr>
      </w:pPr>
      <w:ins w:id="127" w:author="Unknown">
        <w:r w:rsidRPr="008836D2">
          <w:rPr>
            <w:rFonts w:ascii="Verdana" w:eastAsia="Times New Roman" w:hAnsi="Verdana" w:cs="Times New Roman"/>
            <w:color w:val="000000"/>
            <w:sz w:val="20"/>
            <w:szCs w:val="20"/>
            <w:lang w:eastAsia="en-IN"/>
          </w:rPr>
          <w:t xml:space="preserve">Let's see the working of new JDBC </w:t>
        </w:r>
        <w:proofErr w:type="spellStart"/>
        <w:r w:rsidRPr="008836D2">
          <w:rPr>
            <w:rFonts w:ascii="Verdana" w:eastAsia="Times New Roman" w:hAnsi="Verdana" w:cs="Times New Roman"/>
            <w:color w:val="000000"/>
            <w:sz w:val="20"/>
            <w:szCs w:val="20"/>
            <w:lang w:eastAsia="en-IN"/>
          </w:rPr>
          <w:t>RowSet</w:t>
        </w:r>
        <w:proofErr w:type="spellEnd"/>
        <w:r w:rsidRPr="008836D2">
          <w:rPr>
            <w:rFonts w:ascii="Verdana" w:eastAsia="Times New Roman" w:hAnsi="Verdana" w:cs="Times New Roman"/>
            <w:color w:val="000000"/>
            <w:sz w:val="20"/>
            <w:szCs w:val="20"/>
            <w:lang w:eastAsia="en-IN"/>
          </w:rPr>
          <w:t xml:space="preserve"> interface.</w:t>
        </w:r>
      </w:ins>
    </w:p>
    <w:p w:rsidR="00AD4E90" w:rsidRDefault="00AD4E90"/>
    <w:sectPr w:rsidR="00AD4E90" w:rsidSect="00AD4E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25DA9"/>
    <w:multiLevelType w:val="multilevel"/>
    <w:tmpl w:val="ED800E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2410547"/>
    <w:multiLevelType w:val="multilevel"/>
    <w:tmpl w:val="5474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6254E3"/>
    <w:multiLevelType w:val="multilevel"/>
    <w:tmpl w:val="8D2655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60B09E3"/>
    <w:multiLevelType w:val="multilevel"/>
    <w:tmpl w:val="90AA73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1FD5274"/>
    <w:multiLevelType w:val="multilevel"/>
    <w:tmpl w:val="FFAAD4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836D2"/>
    <w:rsid w:val="008836D2"/>
    <w:rsid w:val="00AD4E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E90"/>
  </w:style>
  <w:style w:type="paragraph" w:styleId="Heading1">
    <w:name w:val="heading 1"/>
    <w:basedOn w:val="Normal"/>
    <w:link w:val="Heading1Char"/>
    <w:uiPriority w:val="9"/>
    <w:qFormat/>
    <w:rsid w:val="008836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836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836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6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836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836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836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36D2"/>
    <w:rPr>
      <w:b/>
      <w:bCs/>
    </w:rPr>
  </w:style>
  <w:style w:type="character" w:styleId="Emphasis">
    <w:name w:val="Emphasis"/>
    <w:basedOn w:val="DefaultParagraphFont"/>
    <w:uiPriority w:val="20"/>
    <w:qFormat/>
    <w:rsid w:val="008836D2"/>
    <w:rPr>
      <w:i/>
      <w:iCs/>
    </w:rPr>
  </w:style>
  <w:style w:type="character" w:styleId="Hyperlink">
    <w:name w:val="Hyperlink"/>
    <w:basedOn w:val="DefaultParagraphFont"/>
    <w:uiPriority w:val="99"/>
    <w:semiHidden/>
    <w:unhideWhenUsed/>
    <w:rsid w:val="008836D2"/>
    <w:rPr>
      <w:color w:val="0000FF"/>
      <w:u w:val="single"/>
    </w:rPr>
  </w:style>
  <w:style w:type="paragraph" w:styleId="BalloonText">
    <w:name w:val="Balloon Text"/>
    <w:basedOn w:val="Normal"/>
    <w:link w:val="BalloonTextChar"/>
    <w:uiPriority w:val="99"/>
    <w:semiHidden/>
    <w:unhideWhenUsed/>
    <w:rsid w:val="00883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6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5987377">
      <w:bodyDiv w:val="1"/>
      <w:marLeft w:val="0"/>
      <w:marRight w:val="0"/>
      <w:marTop w:val="0"/>
      <w:marBottom w:val="0"/>
      <w:divBdr>
        <w:top w:val="none" w:sz="0" w:space="0" w:color="auto"/>
        <w:left w:val="none" w:sz="0" w:space="0" w:color="auto"/>
        <w:bottom w:val="none" w:sz="0" w:space="0" w:color="auto"/>
        <w:right w:val="none" w:sz="0" w:space="0" w:color="auto"/>
      </w:divBdr>
      <w:divsChild>
        <w:div w:id="287009149">
          <w:marLeft w:val="0"/>
          <w:marRight w:val="0"/>
          <w:marTop w:val="0"/>
          <w:marBottom w:val="0"/>
          <w:divBdr>
            <w:top w:val="none" w:sz="0" w:space="0" w:color="auto"/>
            <w:left w:val="none" w:sz="0" w:space="0" w:color="auto"/>
            <w:bottom w:val="none" w:sz="0" w:space="0" w:color="auto"/>
            <w:right w:val="none" w:sz="0" w:space="0" w:color="auto"/>
          </w:divBdr>
        </w:div>
        <w:div w:id="129060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2019-07-09T01:08:00Z</dcterms:created>
  <dcterms:modified xsi:type="dcterms:W3CDTF">2019-07-09T01:09:00Z</dcterms:modified>
</cp:coreProperties>
</file>