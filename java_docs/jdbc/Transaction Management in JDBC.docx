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649" w:rsidRPr="007F5649" w:rsidRDefault="007F5649" w:rsidP="007F564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7F5649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Transaction Management in JDBC</w: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Transaction represents </w:t>
      </w:r>
      <w:r w:rsidRPr="007F56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 single unit of work</w:t>
      </w: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ACID properties describes the transaction management well. ACID stands for Atomicity, Consistency, isolation and durability.</w: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Atomicity</w:t>
      </w: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means either all successful or none.</w: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Consistency</w:t>
      </w: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ensures bringing the database from one consistent state to another consistent state.</w: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Isolation</w:t>
      </w: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ensures that transaction is isolated from other transaction.</w: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Durability</w:t>
      </w: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means once a transaction has been committed, it will remain so, even in the event of errors, power loss etc.</w:t>
      </w:r>
    </w:p>
    <w:p w:rsidR="007F5649" w:rsidRPr="007F5649" w:rsidRDefault="007F5649" w:rsidP="007F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7F5649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Advantage of Transaction Mangaement</w: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fast performance</w:t>
      </w: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makes the performance fast because database is hit at the time of commit.</w:t>
      </w:r>
    </w:p>
    <w:p w:rsidR="007F5649" w:rsidRPr="007F5649" w:rsidRDefault="007F5649" w:rsidP="007F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7F5649" w:rsidRPr="007F5649" w:rsidRDefault="007F5649" w:rsidP="007F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57825" cy="2714625"/>
            <wp:effectExtent l="19050" t="0" r="9525" b="0"/>
            <wp:docPr id="26" name="Picture 26" descr="transaction management in j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ransaction management in jdb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JDBC, </w:t>
      </w:r>
      <w:r w:rsidRPr="007F56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Connection interface</w:t>
      </w:r>
      <w:r w:rsidRPr="007F564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provides methods to manage transaction.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0"/>
        <w:gridCol w:w="9207"/>
      </w:tblGrid>
      <w:tr w:rsidR="007F5649" w:rsidRPr="007F5649" w:rsidTr="007F564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F5649" w:rsidRPr="007F5649" w:rsidRDefault="007F5649" w:rsidP="007F5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564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F5649" w:rsidRPr="007F5649" w:rsidRDefault="007F5649" w:rsidP="007F56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7F564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7F5649" w:rsidRPr="007F5649" w:rsidTr="007F56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649" w:rsidRPr="007F5649" w:rsidRDefault="007F5649" w:rsidP="007F56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F564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setAutoCommit(boolean status)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649" w:rsidRPr="007F5649" w:rsidRDefault="007F5649" w:rsidP="007F56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F564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true bydefault means each transaction is committed bydefault.</w:t>
            </w:r>
          </w:p>
        </w:tc>
      </w:tr>
      <w:tr w:rsidR="007F5649" w:rsidRPr="007F5649" w:rsidTr="007F56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649" w:rsidRPr="007F5649" w:rsidRDefault="007F5649" w:rsidP="007F56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F564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void commit()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649" w:rsidRPr="007F5649" w:rsidRDefault="007F5649" w:rsidP="007F56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F564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commits the transaction.</w:t>
            </w:r>
          </w:p>
        </w:tc>
      </w:tr>
      <w:tr w:rsidR="007F5649" w:rsidRPr="007F5649" w:rsidTr="007F564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649" w:rsidRPr="007F5649" w:rsidRDefault="007F5649" w:rsidP="007F56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F564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void rollback()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5649" w:rsidRPr="007F5649" w:rsidRDefault="007F5649" w:rsidP="007F56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7F564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cancels the transaction.</w:t>
            </w:r>
          </w:p>
        </w:tc>
      </w:tr>
    </w:tbl>
    <w:p w:rsidR="007F5649" w:rsidRPr="007F5649" w:rsidRDefault="007F5649" w:rsidP="007F5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564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0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1" w:author="Unknown">
        <w:r w:rsidRPr="007F5649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Simple example of transaction management in jdbc using Statement</w:t>
        </w:r>
      </w:ins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the simple example of transaction management using Statement.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FetchRecords{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args[])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throws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Exception{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"oracle.jdbc.driver.OracleDriver"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con=DriverManager.getConnection(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"jdbc:oracle:thin:@localhost:1521:xe"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con.setAutoCommit(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false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Statement stmt=con.createStatement();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stmt.executeUpdate(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"insert into user420 values(190,'abhi',40000)"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stmt.executeUpdate(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"insert into user420 values(191,'umesh',50000)"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con.commit();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con.close();  </w:t>
        </w:r>
      </w:ins>
    </w:p>
    <w:p w:rsidR="007F5649" w:rsidRPr="007F5649" w:rsidRDefault="007F5649" w:rsidP="007F5649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}}  </w:t>
        </w:r>
      </w:ins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ins w:id="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If you see the table emp400, you will see that 2 records has been added.</w:t>
        </w:r>
      </w:ins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34" w:author="Unknown"/>
          <w:rFonts w:ascii="Tahoma" w:eastAsia="Times New Roman" w:hAnsi="Tahoma" w:cs="Tahoma"/>
          <w:color w:val="610B4B"/>
          <w:sz w:val="33"/>
          <w:szCs w:val="33"/>
          <w:lang w:eastAsia="en-IN"/>
        </w:rPr>
      </w:pPr>
      <w:ins w:id="35" w:author="Unknown">
        <w:r w:rsidRPr="007F5649">
          <w:rPr>
            <w:rFonts w:ascii="Tahoma" w:eastAsia="Times New Roman" w:hAnsi="Tahoma" w:cs="Tahoma"/>
            <w:color w:val="610B4B"/>
            <w:sz w:val="33"/>
            <w:szCs w:val="33"/>
            <w:lang w:eastAsia="en-IN"/>
          </w:rPr>
          <w:t>Example of transaction management in jdbc using PreparedStatement</w:t>
        </w:r>
      </w:ins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ins w:id="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Let's see the simple example of transaction management using PreparedStatement.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9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java.sql.*;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1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import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java.io.*;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3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class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TM{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5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public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static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void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main(String args[]){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7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try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{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Class.forName(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"oracle.jdbc.driver.OracleDriver"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Connection con=DriverManager.getConnection(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"jdbc:oracle:thin:@localhost:1521:xe"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"system"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"oracle"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con.setAutoCommit(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false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5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PreparedStatement ps=con.prepareStatement(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"insert into user420 values(?,?,?)"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lastRenderedPageBreak/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BufferedReader br=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BufferedReader(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new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InputStreamReader(System.in));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5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while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true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){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6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"enter id"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s1=br.readLine();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3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id=Integer.parseInt(s1);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"enter name"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7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7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name=br.readLine();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"enter salary"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s3=br.readLine();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7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int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salary=Integer.parseInt(s3);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8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8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9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ps.setInt(</w:t>
        </w:r>
        <w:r w:rsidRPr="007F5649">
          <w:rPr>
            <w:rFonts w:ascii="Verdana" w:eastAsia="Times New Roman" w:hAnsi="Verdana" w:cs="Times New Roman"/>
            <w:color w:val="C00000"/>
            <w:sz w:val="20"/>
            <w:lang w:eastAsia="en-IN"/>
          </w:rPr>
          <w:t>1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,id);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9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ps.setString(</w:t>
        </w:r>
        <w:r w:rsidRPr="007F5649">
          <w:rPr>
            <w:rFonts w:ascii="Verdana" w:eastAsia="Times New Roman" w:hAnsi="Verdana" w:cs="Times New Roman"/>
            <w:color w:val="C00000"/>
            <w:sz w:val="20"/>
            <w:lang w:eastAsia="en-IN"/>
          </w:rPr>
          <w:t>2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,name);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ps.setInt(</w:t>
        </w:r>
        <w:r w:rsidRPr="007F5649">
          <w:rPr>
            <w:rFonts w:ascii="Verdana" w:eastAsia="Times New Roman" w:hAnsi="Verdana" w:cs="Times New Roman"/>
            <w:color w:val="C00000"/>
            <w:sz w:val="20"/>
            <w:lang w:eastAsia="en-IN"/>
          </w:rPr>
          <w:t>3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,salary);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ps.executeUpdate();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9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"commit/rollback"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answer=br.readLine();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5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(answer.equals(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"commit"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)){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con.commit();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1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(answer.equals(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"rollback"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)){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con.rollback();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1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"Want to add more records y/n"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String ans=br.readLine();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5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if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(ans.equals(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"n"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)){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7" w:author="Unknown"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break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3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3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con.commit();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3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System.out.println(</w:t>
        </w:r>
        <w:r w:rsidRPr="007F5649">
          <w:rPr>
            <w:rFonts w:ascii="Verdana" w:eastAsia="Times New Roman" w:hAnsi="Verdana" w:cs="Times New Roman"/>
            <w:color w:val="0000FF"/>
            <w:sz w:val="20"/>
            <w:lang w:eastAsia="en-IN"/>
          </w:rPr>
          <w:t>"record successfully saved"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);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3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3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4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1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con.close();</w:t>
        </w:r>
        <w:r w:rsidRPr="007F5649">
          <w:rPr>
            <w:rFonts w:ascii="Verdana" w:eastAsia="Times New Roman" w:hAnsi="Verdana" w:cs="Times New Roman"/>
            <w:color w:val="008200"/>
            <w:sz w:val="20"/>
            <w:lang w:eastAsia="en-IN"/>
          </w:rPr>
          <w:t>//before closing connection commit() is called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4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3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</w:t>
        </w:r>
        <w:r w:rsidRPr="007F5649">
          <w:rPr>
            <w:rFonts w:ascii="Verdana" w:eastAsia="Times New Roman" w:hAnsi="Verdana" w:cs="Times New Roman"/>
            <w:b/>
            <w:bCs/>
            <w:color w:val="006699"/>
            <w:sz w:val="20"/>
            <w:lang w:eastAsia="en-IN"/>
          </w:rPr>
          <w:t>catch</w:t>
        </w:r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(Exception e){System.out.println(e);}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ins w:id="144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5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  </w:t>
        </w:r>
      </w:ins>
    </w:p>
    <w:p w:rsidR="007F5649" w:rsidRPr="007F5649" w:rsidRDefault="007F5649" w:rsidP="007F5649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ins w:id="14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7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  <w:lang w:eastAsia="en-IN"/>
          </w:rPr>
          <w:t>}}  </w:t>
        </w:r>
      </w:ins>
    </w:p>
    <w:p w:rsidR="007F5649" w:rsidRPr="007F5649" w:rsidRDefault="007F5649" w:rsidP="007F5649">
      <w:pPr>
        <w:shd w:val="clear" w:color="auto" w:fill="FFFFFF"/>
        <w:spacing w:before="100" w:beforeAutospacing="1" w:after="100" w:afterAutospacing="1" w:line="240" w:lineRule="auto"/>
        <w:rPr>
          <w:ins w:id="14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49" w:author="Unknown">
        <w:r w:rsidRPr="007F5649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lastRenderedPageBreak/>
          <w:t>It will ask to add more records until you press n. If you press n, transaction is committed.</w:t>
        </w:r>
      </w:ins>
    </w:p>
    <w:p w:rsidR="00C342F3" w:rsidRDefault="00C342F3"/>
    <w:sectPr w:rsidR="00C342F3" w:rsidSect="00C3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7184B"/>
    <w:multiLevelType w:val="multilevel"/>
    <w:tmpl w:val="533E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5018DD"/>
    <w:multiLevelType w:val="multilevel"/>
    <w:tmpl w:val="1ED6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5649"/>
    <w:rsid w:val="007F5649"/>
    <w:rsid w:val="00C34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F3"/>
  </w:style>
  <w:style w:type="paragraph" w:styleId="Heading1">
    <w:name w:val="heading 1"/>
    <w:basedOn w:val="Normal"/>
    <w:link w:val="Heading1Char"/>
    <w:uiPriority w:val="9"/>
    <w:qFormat/>
    <w:rsid w:val="007F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F5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56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F56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F5649"/>
  </w:style>
  <w:style w:type="character" w:customStyle="1" w:styleId="string">
    <w:name w:val="string"/>
    <w:basedOn w:val="DefaultParagraphFont"/>
    <w:rsid w:val="007F5649"/>
  </w:style>
  <w:style w:type="character" w:customStyle="1" w:styleId="number">
    <w:name w:val="number"/>
    <w:basedOn w:val="DefaultParagraphFont"/>
    <w:rsid w:val="007F5649"/>
  </w:style>
  <w:style w:type="character" w:customStyle="1" w:styleId="comment">
    <w:name w:val="comment"/>
    <w:basedOn w:val="DefaultParagraphFont"/>
    <w:rsid w:val="007F5649"/>
  </w:style>
  <w:style w:type="paragraph" w:styleId="BalloonText">
    <w:name w:val="Balloon Text"/>
    <w:basedOn w:val="Normal"/>
    <w:link w:val="BalloonTextChar"/>
    <w:uiPriority w:val="99"/>
    <w:semiHidden/>
    <w:unhideWhenUsed/>
    <w:rsid w:val="007F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7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259997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78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16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2752013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2019-07-12T01:07:00Z</dcterms:created>
  <dcterms:modified xsi:type="dcterms:W3CDTF">2019-07-12T01:07:00Z</dcterms:modified>
</cp:coreProperties>
</file>