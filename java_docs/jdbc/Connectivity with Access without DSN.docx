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1E8" w:rsidRPr="00E241E8" w:rsidRDefault="00E241E8" w:rsidP="00E241E8">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E241E8">
        <w:rPr>
          <w:rFonts w:ascii="Helvetica" w:eastAsia="Times New Roman" w:hAnsi="Helvetica" w:cs="Helvetica"/>
          <w:color w:val="610B38"/>
          <w:kern w:val="36"/>
          <w:sz w:val="44"/>
          <w:szCs w:val="44"/>
          <w:lang w:eastAsia="en-IN"/>
        </w:rPr>
        <w:t>Connectivity with Access without DSN</w:t>
      </w:r>
    </w:p>
    <w:p w:rsidR="00E241E8" w:rsidRPr="00E241E8" w:rsidRDefault="00E241E8" w:rsidP="00E241E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lang w:eastAsia="en-IN"/>
        </w:rPr>
        <w:t>There are two ways to connect java application with the access database.</w:t>
      </w:r>
    </w:p>
    <w:p w:rsidR="00E241E8" w:rsidRPr="00E241E8" w:rsidRDefault="00E241E8" w:rsidP="00E241E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lang w:eastAsia="en-IN"/>
        </w:rPr>
        <w:t>Without DSN (Data Source Name)</w:t>
      </w:r>
    </w:p>
    <w:p w:rsidR="00E241E8" w:rsidRPr="00E241E8" w:rsidRDefault="00E241E8" w:rsidP="00E241E8">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lang w:eastAsia="en-IN"/>
        </w:rPr>
        <w:t>With DSN</w:t>
      </w:r>
    </w:p>
    <w:p w:rsidR="00E241E8" w:rsidRPr="00E241E8" w:rsidRDefault="00E241E8" w:rsidP="00E241E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lang w:eastAsia="en-IN"/>
        </w:rPr>
        <w:t xml:space="preserve">Java is mostly used with Oracle, </w:t>
      </w:r>
      <w:proofErr w:type="spellStart"/>
      <w:r w:rsidRPr="00E241E8">
        <w:rPr>
          <w:rFonts w:ascii="Verdana" w:eastAsia="Times New Roman" w:hAnsi="Verdana" w:cs="Times New Roman"/>
          <w:color w:val="000000"/>
          <w:sz w:val="20"/>
          <w:szCs w:val="20"/>
          <w:lang w:eastAsia="en-IN"/>
        </w:rPr>
        <w:t>mysql</w:t>
      </w:r>
      <w:proofErr w:type="spellEnd"/>
      <w:r w:rsidRPr="00E241E8">
        <w:rPr>
          <w:rFonts w:ascii="Verdana" w:eastAsia="Times New Roman" w:hAnsi="Verdana" w:cs="Times New Roman"/>
          <w:color w:val="000000"/>
          <w:sz w:val="20"/>
          <w:szCs w:val="20"/>
          <w:lang w:eastAsia="en-IN"/>
        </w:rPr>
        <w:t>, or DB2 database. So you can learn this topic only for knowledge.</w:t>
      </w:r>
    </w:p>
    <w:p w:rsidR="00E241E8" w:rsidRPr="00E241E8" w:rsidRDefault="00E241E8" w:rsidP="00E241E8">
      <w:pPr>
        <w:spacing w:after="0" w:line="240" w:lineRule="auto"/>
        <w:rPr>
          <w:rFonts w:ascii="Times New Roman" w:eastAsia="Times New Roman" w:hAnsi="Times New Roman" w:cs="Times New Roman"/>
          <w:sz w:val="24"/>
          <w:szCs w:val="24"/>
          <w:lang w:eastAsia="en-IN"/>
        </w:rPr>
      </w:pPr>
      <w:r w:rsidRPr="00E241E8">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E241E8" w:rsidRPr="00E241E8" w:rsidRDefault="00E241E8" w:rsidP="00E241E8">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E241E8">
        <w:rPr>
          <w:rFonts w:ascii="Tahoma" w:eastAsia="Times New Roman" w:hAnsi="Tahoma" w:cs="Tahoma"/>
          <w:color w:val="610B4B"/>
          <w:sz w:val="33"/>
          <w:szCs w:val="33"/>
          <w:lang w:eastAsia="en-IN"/>
        </w:rPr>
        <w:t>Example to Connect Java Application with access without DSN</w:t>
      </w:r>
    </w:p>
    <w:p w:rsidR="00E241E8" w:rsidRPr="00E241E8" w:rsidRDefault="00E241E8" w:rsidP="00E241E8">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lang w:eastAsia="en-IN"/>
        </w:rPr>
        <w:t>In this example, we are going to connect the java program with the access database. In such case, we have created the login table in the access database. There is only one column in the table named name. Let's get all the name of the login table.</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b/>
          <w:bCs/>
          <w:color w:val="006699"/>
          <w:sz w:val="20"/>
          <w:lang w:eastAsia="en-IN"/>
        </w:rPr>
        <w:t>import</w:t>
      </w:r>
      <w:r w:rsidRPr="00E241E8">
        <w:rPr>
          <w:rFonts w:ascii="Verdana" w:eastAsia="Times New Roman" w:hAnsi="Verdana" w:cs="Times New Roman"/>
          <w:color w:val="000000"/>
          <w:sz w:val="20"/>
          <w:szCs w:val="20"/>
          <w:bdr w:val="none" w:sz="0" w:space="0" w:color="auto" w:frame="1"/>
          <w:lang w:eastAsia="en-IN"/>
        </w:rPr>
        <w:t> java.sql.*;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b/>
          <w:bCs/>
          <w:color w:val="006699"/>
          <w:sz w:val="20"/>
          <w:lang w:eastAsia="en-IN"/>
        </w:rPr>
        <w:t>class</w:t>
      </w:r>
      <w:r w:rsidRPr="00E241E8">
        <w:rPr>
          <w:rFonts w:ascii="Verdana" w:eastAsia="Times New Roman" w:hAnsi="Verdana" w:cs="Times New Roman"/>
          <w:color w:val="000000"/>
          <w:sz w:val="20"/>
          <w:szCs w:val="20"/>
          <w:bdr w:val="none" w:sz="0" w:space="0" w:color="auto" w:frame="1"/>
          <w:lang w:eastAsia="en-IN"/>
        </w:rPr>
        <w:t> Test{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b/>
          <w:bCs/>
          <w:color w:val="006699"/>
          <w:sz w:val="20"/>
          <w:lang w:eastAsia="en-IN"/>
        </w:rPr>
        <w:t>public</w:t>
      </w:r>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static</w:t>
      </w:r>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void</w:t>
      </w:r>
      <w:r w:rsidRPr="00E241E8">
        <w:rPr>
          <w:rFonts w:ascii="Verdana" w:eastAsia="Times New Roman" w:hAnsi="Verdana" w:cs="Times New Roman"/>
          <w:color w:val="000000"/>
          <w:sz w:val="20"/>
          <w:szCs w:val="20"/>
          <w:bdr w:val="none" w:sz="0" w:space="0" w:color="auto" w:frame="1"/>
          <w:lang w:eastAsia="en-IN"/>
        </w:rPr>
        <w:t> main(String </w:t>
      </w:r>
      <w:proofErr w:type="spellStart"/>
      <w:r w:rsidRPr="00E241E8">
        <w:rPr>
          <w:rFonts w:ascii="Verdana" w:eastAsia="Times New Roman" w:hAnsi="Verdana" w:cs="Times New Roman"/>
          <w:color w:val="000000"/>
          <w:sz w:val="20"/>
          <w:szCs w:val="20"/>
          <w:bdr w:val="none" w:sz="0" w:space="0" w:color="auto" w:frame="1"/>
          <w:lang w:eastAsia="en-IN"/>
        </w:rPr>
        <w:t>ar</w:t>
      </w:r>
      <w:proofErr w:type="spellEnd"/>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try</w:t>
      </w: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String database=</w:t>
      </w:r>
      <w:r w:rsidRPr="00E241E8">
        <w:rPr>
          <w:rFonts w:ascii="Verdana" w:eastAsia="Times New Roman" w:hAnsi="Verdana" w:cs="Times New Roman"/>
          <w:color w:val="0000FF"/>
          <w:sz w:val="20"/>
          <w:lang w:eastAsia="en-IN"/>
        </w:rPr>
        <w:t>"student.mdb"</w:t>
      </w:r>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008200"/>
          <w:sz w:val="20"/>
          <w:lang w:eastAsia="en-IN"/>
        </w:rPr>
        <w:t>//Here database exists in the current directory</w:t>
      </w: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String url="jdbc:odbc:Driver={Microsoft Access Driver (*.mdb)};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DBQ=</w:t>
      </w:r>
      <w:r w:rsidRPr="00E241E8">
        <w:rPr>
          <w:rFonts w:ascii="Verdana" w:eastAsia="Times New Roman" w:hAnsi="Verdana" w:cs="Times New Roman"/>
          <w:color w:val="0000FF"/>
          <w:sz w:val="20"/>
          <w:lang w:eastAsia="en-IN"/>
        </w:rPr>
        <w:t>" + database + "</w:t>
      </w:r>
      <w:r w:rsidRPr="00E241E8">
        <w:rPr>
          <w:rFonts w:ascii="Verdana" w:eastAsia="Times New Roman" w:hAnsi="Verdana" w:cs="Times New Roman"/>
          <w:color w:val="000000"/>
          <w:sz w:val="20"/>
          <w:szCs w:val="20"/>
          <w:bdr w:val="none" w:sz="0" w:space="0" w:color="auto" w:frame="1"/>
          <w:lang w:eastAsia="en-IN"/>
        </w:rPr>
        <w:t>;DriverID=</w:t>
      </w:r>
      <w:r w:rsidRPr="00E241E8">
        <w:rPr>
          <w:rFonts w:ascii="Verdana" w:eastAsia="Times New Roman" w:hAnsi="Verdana" w:cs="Times New Roman"/>
          <w:color w:val="C00000"/>
          <w:sz w:val="20"/>
          <w:lang w:eastAsia="en-IN"/>
        </w:rPr>
        <w:t>22</w:t>
      </w:r>
      <w:r w:rsidRPr="00E241E8">
        <w:rPr>
          <w:rFonts w:ascii="Verdana" w:eastAsia="Times New Roman" w:hAnsi="Verdana" w:cs="Times New Roman"/>
          <w:color w:val="000000"/>
          <w:sz w:val="20"/>
          <w:szCs w:val="20"/>
          <w:bdr w:val="none" w:sz="0" w:space="0" w:color="auto" w:frame="1"/>
          <w:lang w:eastAsia="en-IN"/>
        </w:rPr>
        <w:t>;READONLY=</w:t>
      </w:r>
      <w:r w:rsidRPr="00E241E8">
        <w:rPr>
          <w:rFonts w:ascii="Verdana" w:eastAsia="Times New Roman" w:hAnsi="Verdana" w:cs="Times New Roman"/>
          <w:b/>
          <w:bCs/>
          <w:color w:val="006699"/>
          <w:sz w:val="20"/>
          <w:lang w:eastAsia="en-IN"/>
        </w:rPr>
        <w:t>true</w:t>
      </w: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Class.forName</w:t>
      </w:r>
      <w:proofErr w:type="spellEnd"/>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0000FF"/>
          <w:sz w:val="20"/>
          <w:lang w:eastAsia="en-IN"/>
        </w:rPr>
        <w:t>"</w:t>
      </w:r>
      <w:proofErr w:type="spellStart"/>
      <w:r w:rsidRPr="00E241E8">
        <w:rPr>
          <w:rFonts w:ascii="Verdana" w:eastAsia="Times New Roman" w:hAnsi="Verdana" w:cs="Times New Roman"/>
          <w:color w:val="0000FF"/>
          <w:sz w:val="20"/>
          <w:lang w:eastAsia="en-IN"/>
        </w:rPr>
        <w:t>sun.jdbc.odbc.JdbcOdbcDriver</w:t>
      </w:r>
      <w:proofErr w:type="spellEnd"/>
      <w:r w:rsidRPr="00E241E8">
        <w:rPr>
          <w:rFonts w:ascii="Verdana" w:eastAsia="Times New Roman" w:hAnsi="Verdana" w:cs="Times New Roman"/>
          <w:color w:val="0000FF"/>
          <w:sz w:val="20"/>
          <w:lang w:eastAsia="en-IN"/>
        </w:rPr>
        <w:t>"</w:t>
      </w: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Connection c=</w:t>
      </w:r>
      <w:proofErr w:type="spellStart"/>
      <w:r w:rsidRPr="00E241E8">
        <w:rPr>
          <w:rFonts w:ascii="Verdana" w:eastAsia="Times New Roman" w:hAnsi="Verdana" w:cs="Times New Roman"/>
          <w:color w:val="000000"/>
          <w:sz w:val="20"/>
          <w:szCs w:val="20"/>
          <w:bdr w:val="none" w:sz="0" w:space="0" w:color="auto" w:frame="1"/>
          <w:lang w:eastAsia="en-IN"/>
        </w:rPr>
        <w:t>DriverManager.getConnection</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url</w:t>
      </w:r>
      <w:proofErr w:type="spellEnd"/>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Statement </w:t>
      </w:r>
      <w:proofErr w:type="spellStart"/>
      <w:r w:rsidRPr="00E241E8">
        <w:rPr>
          <w:rFonts w:ascii="Verdana" w:eastAsia="Times New Roman" w:hAnsi="Verdana" w:cs="Times New Roman"/>
          <w:color w:val="000000"/>
          <w:sz w:val="20"/>
          <w:szCs w:val="20"/>
          <w:bdr w:val="none" w:sz="0" w:space="0" w:color="auto" w:frame="1"/>
          <w:lang w:eastAsia="en-IN"/>
        </w:rPr>
        <w:t>st</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c.createStatement</w:t>
      </w:r>
      <w:proofErr w:type="spellEnd"/>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ResultSet</w:t>
      </w:r>
      <w:proofErr w:type="spellEnd"/>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rs</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st.executeQuery</w:t>
      </w:r>
      <w:proofErr w:type="spellEnd"/>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0000FF"/>
          <w:sz w:val="20"/>
          <w:lang w:eastAsia="en-IN"/>
        </w:rPr>
        <w:t>"select * from login"</w:t>
      </w: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while</w:t>
      </w:r>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rs.next</w:t>
      </w:r>
      <w:proofErr w:type="spellEnd"/>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System.out.println</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rs.getString</w:t>
      </w:r>
      <w:proofErr w:type="spellEnd"/>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C00000"/>
          <w:sz w:val="20"/>
          <w:lang w:eastAsia="en-IN"/>
        </w:rPr>
        <w:t>1</w:t>
      </w: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b/>
          <w:bCs/>
          <w:color w:val="006699"/>
          <w:sz w:val="20"/>
          <w:lang w:eastAsia="en-IN"/>
        </w:rPr>
        <w:t>catch</w:t>
      </w:r>
      <w:r w:rsidRPr="00E241E8">
        <w:rPr>
          <w:rFonts w:ascii="Verdana" w:eastAsia="Times New Roman" w:hAnsi="Verdana" w:cs="Times New Roman"/>
          <w:color w:val="000000"/>
          <w:sz w:val="20"/>
          <w:szCs w:val="20"/>
          <w:bdr w:val="none" w:sz="0" w:space="0" w:color="auto" w:frame="1"/>
          <w:lang w:eastAsia="en-IN"/>
        </w:rPr>
        <w:t>(Exception </w:t>
      </w:r>
      <w:proofErr w:type="spellStart"/>
      <w:r w:rsidRPr="00E241E8">
        <w:rPr>
          <w:rFonts w:ascii="Verdana" w:eastAsia="Times New Roman" w:hAnsi="Verdana" w:cs="Times New Roman"/>
          <w:color w:val="000000"/>
          <w:sz w:val="20"/>
          <w:szCs w:val="20"/>
          <w:bdr w:val="none" w:sz="0" w:space="0" w:color="auto" w:frame="1"/>
          <w:lang w:eastAsia="en-IN"/>
        </w:rPr>
        <w:t>ee</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System.out.println</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ee</w:t>
      </w:r>
      <w:proofErr w:type="spellEnd"/>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r w:rsidRPr="00E241E8">
        <w:rPr>
          <w:rFonts w:ascii="Verdana" w:eastAsia="Times New Roman" w:hAnsi="Verdana" w:cs="Times New Roman"/>
          <w:color w:val="000000"/>
          <w:sz w:val="20"/>
          <w:szCs w:val="20"/>
          <w:bdr w:val="none" w:sz="0" w:space="0" w:color="auto" w:frame="1"/>
          <w:lang w:eastAsia="en-IN"/>
        </w:rPr>
        <w:t>}}  </w:t>
      </w:r>
    </w:p>
    <w:p w:rsidR="00E241E8" w:rsidRPr="00E241E8" w:rsidRDefault="00E241E8" w:rsidP="00E241E8">
      <w:pPr>
        <w:shd w:val="clear" w:color="auto" w:fill="FFFFFF"/>
        <w:spacing w:after="0" w:line="240" w:lineRule="auto"/>
        <w:rPr>
          <w:rFonts w:ascii="Verdana" w:eastAsia="Times New Roman" w:hAnsi="Verdana" w:cs="Times New Roman"/>
          <w:color w:val="000000"/>
          <w:sz w:val="20"/>
          <w:szCs w:val="20"/>
          <w:lang w:eastAsia="en-IN"/>
        </w:rPr>
      </w:pPr>
      <w:hyperlink r:id="rId5" w:history="1">
        <w:r w:rsidRPr="00E241E8">
          <w:rPr>
            <w:rFonts w:ascii="Tahoma" w:eastAsia="Times New Roman" w:hAnsi="Tahoma" w:cs="Tahoma"/>
            <w:color w:val="FF0000"/>
            <w:sz w:val="26"/>
            <w:lang w:eastAsia="en-IN"/>
          </w:rPr>
          <w:t>download this example</w:t>
        </w:r>
      </w:hyperlink>
    </w:p>
    <w:p w:rsidR="00E241E8" w:rsidRPr="00E241E8" w:rsidRDefault="00E241E8" w:rsidP="00E241E8">
      <w:pPr>
        <w:shd w:val="clear" w:color="auto" w:fill="FFFFFF"/>
        <w:spacing w:before="100" w:beforeAutospacing="1" w:after="100" w:afterAutospacing="1" w:line="240" w:lineRule="auto"/>
        <w:outlineLvl w:val="2"/>
        <w:rPr>
          <w:ins w:id="0" w:author="Unknown"/>
          <w:rFonts w:ascii="Tahoma" w:eastAsia="Times New Roman" w:hAnsi="Tahoma" w:cs="Tahoma"/>
          <w:color w:val="610B4B"/>
          <w:sz w:val="33"/>
          <w:szCs w:val="33"/>
          <w:lang w:eastAsia="en-IN"/>
        </w:rPr>
      </w:pPr>
      <w:ins w:id="1" w:author="Unknown">
        <w:r w:rsidRPr="00E241E8">
          <w:rPr>
            <w:rFonts w:ascii="Tahoma" w:eastAsia="Times New Roman" w:hAnsi="Tahoma" w:cs="Tahoma"/>
            <w:color w:val="610B4B"/>
            <w:sz w:val="33"/>
            <w:szCs w:val="33"/>
            <w:lang w:eastAsia="en-IN"/>
          </w:rPr>
          <w:t>Example to Connect Java Application with access with DSN</w:t>
        </w:r>
      </w:ins>
    </w:p>
    <w:p w:rsidR="00E241E8" w:rsidRPr="00E241E8" w:rsidRDefault="00E241E8" w:rsidP="00E241E8">
      <w:pPr>
        <w:shd w:val="clear" w:color="auto" w:fill="FFFFFF"/>
        <w:spacing w:before="100" w:beforeAutospacing="1" w:after="100" w:afterAutospacing="1" w:line="240" w:lineRule="auto"/>
        <w:rPr>
          <w:ins w:id="2" w:author="Unknown"/>
          <w:rFonts w:ascii="Verdana" w:eastAsia="Times New Roman" w:hAnsi="Verdana" w:cs="Times New Roman"/>
          <w:color w:val="000000"/>
          <w:sz w:val="20"/>
          <w:szCs w:val="20"/>
          <w:lang w:eastAsia="en-IN"/>
        </w:rPr>
      </w:pPr>
      <w:ins w:id="3" w:author="Unknown">
        <w:r w:rsidRPr="00E241E8">
          <w:rPr>
            <w:rFonts w:ascii="Verdana" w:eastAsia="Times New Roman" w:hAnsi="Verdana" w:cs="Times New Roman"/>
            <w:color w:val="000000"/>
            <w:sz w:val="20"/>
            <w:szCs w:val="20"/>
            <w:lang w:eastAsia="en-IN"/>
          </w:rPr>
          <w:lastRenderedPageBreak/>
          <w:t xml:space="preserve">Connectivity with type1 driver is not considered good. To connect java application with type1 driver, create DSN first, here we are assuming your </w:t>
        </w:r>
        <w:proofErr w:type="spellStart"/>
        <w:r w:rsidRPr="00E241E8">
          <w:rPr>
            <w:rFonts w:ascii="Verdana" w:eastAsia="Times New Roman" w:hAnsi="Verdana" w:cs="Times New Roman"/>
            <w:color w:val="000000"/>
            <w:sz w:val="20"/>
            <w:szCs w:val="20"/>
            <w:lang w:eastAsia="en-IN"/>
          </w:rPr>
          <w:t>dsn</w:t>
        </w:r>
        <w:proofErr w:type="spellEnd"/>
        <w:r w:rsidRPr="00E241E8">
          <w:rPr>
            <w:rFonts w:ascii="Verdana" w:eastAsia="Times New Roman" w:hAnsi="Verdana" w:cs="Times New Roman"/>
            <w:color w:val="000000"/>
            <w:sz w:val="20"/>
            <w:szCs w:val="20"/>
            <w:lang w:eastAsia="en-IN"/>
          </w:rPr>
          <w:t xml:space="preserve"> name is </w:t>
        </w:r>
        <w:proofErr w:type="spellStart"/>
        <w:r w:rsidRPr="00E241E8">
          <w:rPr>
            <w:rFonts w:ascii="Verdana" w:eastAsia="Times New Roman" w:hAnsi="Verdana" w:cs="Times New Roman"/>
            <w:color w:val="000000"/>
            <w:sz w:val="20"/>
            <w:szCs w:val="20"/>
            <w:lang w:eastAsia="en-IN"/>
          </w:rPr>
          <w:t>mydsn</w:t>
        </w:r>
        <w:proofErr w:type="spellEnd"/>
        <w:r w:rsidRPr="00E241E8">
          <w:rPr>
            <w:rFonts w:ascii="Verdana" w:eastAsia="Times New Roman" w:hAnsi="Verdana" w:cs="Times New Roman"/>
            <w:color w:val="000000"/>
            <w:sz w:val="20"/>
            <w:szCs w:val="20"/>
            <w:lang w:eastAsia="en-IN"/>
          </w:rPr>
          <w:t>.</w:t>
        </w:r>
      </w:ins>
    </w:p>
    <w:p w:rsidR="00E241E8" w:rsidRPr="00E241E8" w:rsidRDefault="00E241E8" w:rsidP="00E241E8">
      <w:pPr>
        <w:numPr>
          <w:ilvl w:val="0"/>
          <w:numId w:val="3"/>
        </w:numPr>
        <w:shd w:val="clear" w:color="auto" w:fill="FFFFFF"/>
        <w:spacing w:after="0" w:line="315" w:lineRule="atLeast"/>
        <w:ind w:left="0"/>
        <w:rPr>
          <w:ins w:id="4" w:author="Unknown"/>
          <w:rFonts w:ascii="Verdana" w:eastAsia="Times New Roman" w:hAnsi="Verdana" w:cs="Times New Roman"/>
          <w:color w:val="000000"/>
          <w:sz w:val="20"/>
          <w:szCs w:val="20"/>
          <w:lang w:eastAsia="en-IN"/>
        </w:rPr>
      </w:pPr>
      <w:ins w:id="5" w:author="Unknown">
        <w:r w:rsidRPr="00E241E8">
          <w:rPr>
            <w:rFonts w:ascii="Verdana" w:eastAsia="Times New Roman" w:hAnsi="Verdana" w:cs="Times New Roman"/>
            <w:b/>
            <w:bCs/>
            <w:color w:val="006699"/>
            <w:sz w:val="20"/>
            <w:lang w:eastAsia="en-IN"/>
          </w:rPr>
          <w:t>import</w:t>
        </w:r>
        <w:r w:rsidRPr="00E241E8">
          <w:rPr>
            <w:rFonts w:ascii="Verdana" w:eastAsia="Times New Roman" w:hAnsi="Verdana" w:cs="Times New Roman"/>
            <w:color w:val="000000"/>
            <w:sz w:val="20"/>
            <w:szCs w:val="20"/>
            <w:bdr w:val="none" w:sz="0" w:space="0" w:color="auto" w:frame="1"/>
            <w:lang w:eastAsia="en-IN"/>
          </w:rPr>
          <w:t> java.sql.*;  </w:t>
        </w:r>
      </w:ins>
    </w:p>
    <w:p w:rsidR="00E241E8" w:rsidRPr="00E241E8" w:rsidRDefault="00E241E8" w:rsidP="00E241E8">
      <w:pPr>
        <w:numPr>
          <w:ilvl w:val="0"/>
          <w:numId w:val="3"/>
        </w:numPr>
        <w:shd w:val="clear" w:color="auto" w:fill="FFFFFF"/>
        <w:spacing w:after="0" w:line="315" w:lineRule="atLeast"/>
        <w:ind w:left="0"/>
        <w:rPr>
          <w:ins w:id="6" w:author="Unknown"/>
          <w:rFonts w:ascii="Verdana" w:eastAsia="Times New Roman" w:hAnsi="Verdana" w:cs="Times New Roman"/>
          <w:color w:val="000000"/>
          <w:sz w:val="20"/>
          <w:szCs w:val="20"/>
          <w:lang w:eastAsia="en-IN"/>
        </w:rPr>
      </w:pPr>
      <w:ins w:id="7" w:author="Unknown">
        <w:r w:rsidRPr="00E241E8">
          <w:rPr>
            <w:rFonts w:ascii="Verdana" w:eastAsia="Times New Roman" w:hAnsi="Verdana" w:cs="Times New Roman"/>
            <w:b/>
            <w:bCs/>
            <w:color w:val="006699"/>
            <w:sz w:val="20"/>
            <w:lang w:eastAsia="en-IN"/>
          </w:rPr>
          <w:t>class</w:t>
        </w:r>
        <w:r w:rsidRPr="00E241E8">
          <w:rPr>
            <w:rFonts w:ascii="Verdana" w:eastAsia="Times New Roman" w:hAnsi="Verdana" w:cs="Times New Roman"/>
            <w:color w:val="000000"/>
            <w:sz w:val="20"/>
            <w:szCs w:val="20"/>
            <w:bdr w:val="none" w:sz="0" w:space="0" w:color="auto" w:frame="1"/>
            <w:lang w:eastAsia="en-IN"/>
          </w:rPr>
          <w:t> Test{  </w:t>
        </w:r>
      </w:ins>
    </w:p>
    <w:p w:rsidR="00E241E8" w:rsidRPr="00E241E8" w:rsidRDefault="00E241E8" w:rsidP="00E241E8">
      <w:pPr>
        <w:numPr>
          <w:ilvl w:val="0"/>
          <w:numId w:val="3"/>
        </w:numPr>
        <w:shd w:val="clear" w:color="auto" w:fill="FFFFFF"/>
        <w:spacing w:after="0" w:line="315" w:lineRule="atLeast"/>
        <w:ind w:left="0"/>
        <w:rPr>
          <w:ins w:id="8" w:author="Unknown"/>
          <w:rFonts w:ascii="Verdana" w:eastAsia="Times New Roman" w:hAnsi="Verdana" w:cs="Times New Roman"/>
          <w:color w:val="000000"/>
          <w:sz w:val="20"/>
          <w:szCs w:val="20"/>
          <w:lang w:eastAsia="en-IN"/>
        </w:rPr>
      </w:pPr>
      <w:ins w:id="9" w:author="Unknown">
        <w:r w:rsidRPr="00E241E8">
          <w:rPr>
            <w:rFonts w:ascii="Verdana" w:eastAsia="Times New Roman" w:hAnsi="Verdana" w:cs="Times New Roman"/>
            <w:b/>
            <w:bCs/>
            <w:color w:val="006699"/>
            <w:sz w:val="20"/>
            <w:lang w:eastAsia="en-IN"/>
          </w:rPr>
          <w:t>public</w:t>
        </w:r>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static</w:t>
        </w:r>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void</w:t>
        </w:r>
        <w:r w:rsidRPr="00E241E8">
          <w:rPr>
            <w:rFonts w:ascii="Verdana" w:eastAsia="Times New Roman" w:hAnsi="Verdana" w:cs="Times New Roman"/>
            <w:color w:val="000000"/>
            <w:sz w:val="20"/>
            <w:szCs w:val="20"/>
            <w:bdr w:val="none" w:sz="0" w:space="0" w:color="auto" w:frame="1"/>
            <w:lang w:eastAsia="en-IN"/>
          </w:rPr>
          <w:t> main(String </w:t>
        </w:r>
        <w:proofErr w:type="spellStart"/>
        <w:r w:rsidRPr="00E241E8">
          <w:rPr>
            <w:rFonts w:ascii="Verdana" w:eastAsia="Times New Roman" w:hAnsi="Verdana" w:cs="Times New Roman"/>
            <w:color w:val="000000"/>
            <w:sz w:val="20"/>
            <w:szCs w:val="20"/>
            <w:bdr w:val="none" w:sz="0" w:space="0" w:color="auto" w:frame="1"/>
            <w:lang w:eastAsia="en-IN"/>
          </w:rPr>
          <w:t>ar</w:t>
        </w:r>
        <w:proofErr w:type="spellEnd"/>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10" w:author="Unknown"/>
          <w:rFonts w:ascii="Verdana" w:eastAsia="Times New Roman" w:hAnsi="Verdana" w:cs="Times New Roman"/>
          <w:color w:val="000000"/>
          <w:sz w:val="20"/>
          <w:szCs w:val="20"/>
          <w:lang w:eastAsia="en-IN"/>
        </w:rPr>
      </w:pPr>
      <w:ins w:id="11" w:author="Unknown">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try</w:t>
        </w:r>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12" w:author="Unknown"/>
          <w:rFonts w:ascii="Verdana" w:eastAsia="Times New Roman" w:hAnsi="Verdana" w:cs="Times New Roman"/>
          <w:color w:val="000000"/>
          <w:sz w:val="20"/>
          <w:szCs w:val="20"/>
          <w:lang w:eastAsia="en-IN"/>
        </w:rPr>
      </w:pPr>
      <w:ins w:id="13" w:author="Unknown">
        <w:r w:rsidRPr="00E241E8">
          <w:rPr>
            <w:rFonts w:ascii="Verdana" w:eastAsia="Times New Roman" w:hAnsi="Verdana" w:cs="Times New Roman"/>
            <w:color w:val="000000"/>
            <w:sz w:val="20"/>
            <w:szCs w:val="20"/>
            <w:bdr w:val="none" w:sz="0" w:space="0" w:color="auto" w:frame="1"/>
            <w:lang w:eastAsia="en-IN"/>
          </w:rPr>
          <w:t>   String </w:t>
        </w:r>
        <w:proofErr w:type="spellStart"/>
        <w:r w:rsidRPr="00E241E8">
          <w:rPr>
            <w:rFonts w:ascii="Verdana" w:eastAsia="Times New Roman" w:hAnsi="Verdana" w:cs="Times New Roman"/>
            <w:color w:val="000000"/>
            <w:sz w:val="20"/>
            <w:szCs w:val="20"/>
            <w:bdr w:val="none" w:sz="0" w:space="0" w:color="auto" w:frame="1"/>
            <w:lang w:eastAsia="en-IN"/>
          </w:rPr>
          <w:t>url</w:t>
        </w:r>
        <w:proofErr w:type="spellEnd"/>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0000FF"/>
            <w:sz w:val="20"/>
            <w:lang w:eastAsia="en-IN"/>
          </w:rPr>
          <w:t>"</w:t>
        </w:r>
        <w:proofErr w:type="spellStart"/>
        <w:r w:rsidRPr="00E241E8">
          <w:rPr>
            <w:rFonts w:ascii="Verdana" w:eastAsia="Times New Roman" w:hAnsi="Verdana" w:cs="Times New Roman"/>
            <w:color w:val="0000FF"/>
            <w:sz w:val="20"/>
            <w:lang w:eastAsia="en-IN"/>
          </w:rPr>
          <w:t>jdbc:odbc:mydsn</w:t>
        </w:r>
        <w:proofErr w:type="spellEnd"/>
        <w:r w:rsidRPr="00E241E8">
          <w:rPr>
            <w:rFonts w:ascii="Verdana" w:eastAsia="Times New Roman" w:hAnsi="Verdana" w:cs="Times New Roman"/>
            <w:color w:val="0000FF"/>
            <w:sz w:val="20"/>
            <w:lang w:eastAsia="en-IN"/>
          </w:rPr>
          <w:t>"</w:t>
        </w:r>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14" w:author="Unknown"/>
          <w:rFonts w:ascii="Verdana" w:eastAsia="Times New Roman" w:hAnsi="Verdana" w:cs="Times New Roman"/>
          <w:color w:val="000000"/>
          <w:sz w:val="20"/>
          <w:szCs w:val="20"/>
          <w:lang w:eastAsia="en-IN"/>
        </w:rPr>
      </w:pPr>
      <w:ins w:id="15" w:author="Unknown">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Class.forName</w:t>
        </w:r>
        <w:proofErr w:type="spellEnd"/>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0000FF"/>
            <w:sz w:val="20"/>
            <w:lang w:eastAsia="en-IN"/>
          </w:rPr>
          <w:t>"</w:t>
        </w:r>
        <w:proofErr w:type="spellStart"/>
        <w:r w:rsidRPr="00E241E8">
          <w:rPr>
            <w:rFonts w:ascii="Verdana" w:eastAsia="Times New Roman" w:hAnsi="Verdana" w:cs="Times New Roman"/>
            <w:color w:val="0000FF"/>
            <w:sz w:val="20"/>
            <w:lang w:eastAsia="en-IN"/>
          </w:rPr>
          <w:t>sun.jdbc.odbc.JdbcOdbcDriver</w:t>
        </w:r>
        <w:proofErr w:type="spellEnd"/>
        <w:r w:rsidRPr="00E241E8">
          <w:rPr>
            <w:rFonts w:ascii="Verdana" w:eastAsia="Times New Roman" w:hAnsi="Verdana" w:cs="Times New Roman"/>
            <w:color w:val="0000FF"/>
            <w:sz w:val="20"/>
            <w:lang w:eastAsia="en-IN"/>
          </w:rPr>
          <w:t>"</w:t>
        </w:r>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16" w:author="Unknown"/>
          <w:rFonts w:ascii="Verdana" w:eastAsia="Times New Roman" w:hAnsi="Verdana" w:cs="Times New Roman"/>
          <w:color w:val="000000"/>
          <w:sz w:val="20"/>
          <w:szCs w:val="20"/>
          <w:lang w:eastAsia="en-IN"/>
        </w:rPr>
      </w:pPr>
      <w:ins w:id="17" w:author="Unknown">
        <w:r w:rsidRPr="00E241E8">
          <w:rPr>
            <w:rFonts w:ascii="Verdana" w:eastAsia="Times New Roman" w:hAnsi="Verdana" w:cs="Times New Roman"/>
            <w:color w:val="000000"/>
            <w:sz w:val="20"/>
            <w:szCs w:val="20"/>
            <w:bdr w:val="none" w:sz="0" w:space="0" w:color="auto" w:frame="1"/>
            <w:lang w:eastAsia="en-IN"/>
          </w:rPr>
          <w:t>   Connection c=</w:t>
        </w:r>
        <w:proofErr w:type="spellStart"/>
        <w:r w:rsidRPr="00E241E8">
          <w:rPr>
            <w:rFonts w:ascii="Verdana" w:eastAsia="Times New Roman" w:hAnsi="Verdana" w:cs="Times New Roman"/>
            <w:color w:val="000000"/>
            <w:sz w:val="20"/>
            <w:szCs w:val="20"/>
            <w:bdr w:val="none" w:sz="0" w:space="0" w:color="auto" w:frame="1"/>
            <w:lang w:eastAsia="en-IN"/>
          </w:rPr>
          <w:t>DriverManager.getConnection</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url</w:t>
        </w:r>
        <w:proofErr w:type="spellEnd"/>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18" w:author="Unknown"/>
          <w:rFonts w:ascii="Verdana" w:eastAsia="Times New Roman" w:hAnsi="Verdana" w:cs="Times New Roman"/>
          <w:color w:val="000000"/>
          <w:sz w:val="20"/>
          <w:szCs w:val="20"/>
          <w:lang w:eastAsia="en-IN"/>
        </w:rPr>
      </w:pPr>
      <w:ins w:id="19" w:author="Unknown">
        <w:r w:rsidRPr="00E241E8">
          <w:rPr>
            <w:rFonts w:ascii="Verdana" w:eastAsia="Times New Roman" w:hAnsi="Verdana" w:cs="Times New Roman"/>
            <w:color w:val="000000"/>
            <w:sz w:val="20"/>
            <w:szCs w:val="20"/>
            <w:bdr w:val="none" w:sz="0" w:space="0" w:color="auto" w:frame="1"/>
            <w:lang w:eastAsia="en-IN"/>
          </w:rPr>
          <w:t>   Statement </w:t>
        </w:r>
        <w:proofErr w:type="spellStart"/>
        <w:r w:rsidRPr="00E241E8">
          <w:rPr>
            <w:rFonts w:ascii="Verdana" w:eastAsia="Times New Roman" w:hAnsi="Verdana" w:cs="Times New Roman"/>
            <w:color w:val="000000"/>
            <w:sz w:val="20"/>
            <w:szCs w:val="20"/>
            <w:bdr w:val="none" w:sz="0" w:space="0" w:color="auto" w:frame="1"/>
            <w:lang w:eastAsia="en-IN"/>
          </w:rPr>
          <w:t>st</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c.createStatement</w:t>
        </w:r>
        <w:proofErr w:type="spellEnd"/>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20" w:author="Unknown"/>
          <w:rFonts w:ascii="Verdana" w:eastAsia="Times New Roman" w:hAnsi="Verdana" w:cs="Times New Roman"/>
          <w:color w:val="000000"/>
          <w:sz w:val="20"/>
          <w:szCs w:val="20"/>
          <w:lang w:eastAsia="en-IN"/>
        </w:rPr>
      </w:pPr>
      <w:ins w:id="21" w:author="Unknown">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ResultSet</w:t>
        </w:r>
        <w:proofErr w:type="spellEnd"/>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rs</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st.executeQuery</w:t>
        </w:r>
        <w:proofErr w:type="spellEnd"/>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0000FF"/>
            <w:sz w:val="20"/>
            <w:lang w:eastAsia="en-IN"/>
          </w:rPr>
          <w:t>"select * from login"</w:t>
        </w:r>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22" w:author="Unknown"/>
          <w:rFonts w:ascii="Verdana" w:eastAsia="Times New Roman" w:hAnsi="Verdana" w:cs="Times New Roman"/>
          <w:color w:val="000000"/>
          <w:sz w:val="20"/>
          <w:szCs w:val="20"/>
          <w:lang w:eastAsia="en-IN"/>
        </w:rPr>
      </w:pPr>
      <w:ins w:id="23" w:author="Unknown">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24" w:author="Unknown"/>
          <w:rFonts w:ascii="Verdana" w:eastAsia="Times New Roman" w:hAnsi="Verdana" w:cs="Times New Roman"/>
          <w:color w:val="000000"/>
          <w:sz w:val="20"/>
          <w:szCs w:val="20"/>
          <w:lang w:eastAsia="en-IN"/>
        </w:rPr>
      </w:pPr>
      <w:ins w:id="25" w:author="Unknown">
        <w:r w:rsidRPr="00E241E8">
          <w:rPr>
            <w:rFonts w:ascii="Verdana" w:eastAsia="Times New Roman" w:hAnsi="Verdana" w:cs="Times New Roman"/>
            <w:color w:val="000000"/>
            <w:sz w:val="20"/>
            <w:szCs w:val="20"/>
            <w:bdr w:val="none" w:sz="0" w:space="0" w:color="auto" w:frame="1"/>
            <w:lang w:eastAsia="en-IN"/>
          </w:rPr>
          <w:t>   </w:t>
        </w:r>
        <w:r w:rsidRPr="00E241E8">
          <w:rPr>
            <w:rFonts w:ascii="Verdana" w:eastAsia="Times New Roman" w:hAnsi="Verdana" w:cs="Times New Roman"/>
            <w:b/>
            <w:bCs/>
            <w:color w:val="006699"/>
            <w:sz w:val="20"/>
            <w:lang w:eastAsia="en-IN"/>
          </w:rPr>
          <w:t>while</w:t>
        </w:r>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rs.next</w:t>
        </w:r>
        <w:proofErr w:type="spellEnd"/>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26" w:author="Unknown"/>
          <w:rFonts w:ascii="Verdana" w:eastAsia="Times New Roman" w:hAnsi="Verdana" w:cs="Times New Roman"/>
          <w:color w:val="000000"/>
          <w:sz w:val="20"/>
          <w:szCs w:val="20"/>
          <w:lang w:eastAsia="en-IN"/>
        </w:rPr>
      </w:pPr>
      <w:ins w:id="27" w:author="Unknown">
        <w:r w:rsidRPr="00E241E8">
          <w:rPr>
            <w:rFonts w:ascii="Verdana" w:eastAsia="Times New Roman" w:hAnsi="Verdana" w:cs="Times New Roman"/>
            <w:color w:val="000000"/>
            <w:sz w:val="20"/>
            <w:szCs w:val="20"/>
            <w:bdr w:val="none" w:sz="0" w:space="0" w:color="auto" w:frame="1"/>
            <w:lang w:eastAsia="en-IN"/>
          </w:rPr>
          <w:t>    </w:t>
        </w:r>
        <w:proofErr w:type="spellStart"/>
        <w:r w:rsidRPr="00E241E8">
          <w:rPr>
            <w:rFonts w:ascii="Verdana" w:eastAsia="Times New Roman" w:hAnsi="Verdana" w:cs="Times New Roman"/>
            <w:color w:val="000000"/>
            <w:sz w:val="20"/>
            <w:szCs w:val="20"/>
            <w:bdr w:val="none" w:sz="0" w:space="0" w:color="auto" w:frame="1"/>
            <w:lang w:eastAsia="en-IN"/>
          </w:rPr>
          <w:t>System.out.println</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rs.getString</w:t>
        </w:r>
        <w:proofErr w:type="spellEnd"/>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color w:val="C00000"/>
            <w:sz w:val="20"/>
            <w:lang w:eastAsia="en-IN"/>
          </w:rPr>
          <w:t>1</w:t>
        </w:r>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28" w:author="Unknown"/>
          <w:rFonts w:ascii="Verdana" w:eastAsia="Times New Roman" w:hAnsi="Verdana" w:cs="Times New Roman"/>
          <w:color w:val="000000"/>
          <w:sz w:val="20"/>
          <w:szCs w:val="20"/>
          <w:lang w:eastAsia="en-IN"/>
        </w:rPr>
      </w:pPr>
      <w:ins w:id="29" w:author="Unknown">
        <w:r w:rsidRPr="00E241E8">
          <w:rPr>
            <w:rFonts w:ascii="Verdana" w:eastAsia="Times New Roman" w:hAnsi="Verdana" w:cs="Times New Roman"/>
            <w:color w:val="000000"/>
            <w:sz w:val="20"/>
            <w:szCs w:val="20"/>
            <w:bdr w:val="none" w:sz="0" w:space="0" w:color="auto" w:frame="1"/>
            <w:lang w:eastAsia="en-IN"/>
          </w:rPr>
          <w:t>   }  </w:t>
        </w:r>
      </w:ins>
    </w:p>
    <w:p w:rsidR="00E241E8" w:rsidRPr="00E241E8" w:rsidRDefault="00E241E8" w:rsidP="00E241E8">
      <w:pPr>
        <w:numPr>
          <w:ilvl w:val="0"/>
          <w:numId w:val="3"/>
        </w:numPr>
        <w:shd w:val="clear" w:color="auto" w:fill="FFFFFF"/>
        <w:spacing w:after="0" w:line="315" w:lineRule="atLeast"/>
        <w:ind w:left="0"/>
        <w:rPr>
          <w:ins w:id="30" w:author="Unknown"/>
          <w:rFonts w:ascii="Verdana" w:eastAsia="Times New Roman" w:hAnsi="Verdana" w:cs="Times New Roman"/>
          <w:color w:val="000000"/>
          <w:sz w:val="20"/>
          <w:szCs w:val="20"/>
          <w:lang w:eastAsia="en-IN"/>
        </w:rPr>
      </w:pPr>
      <w:ins w:id="31" w:author="Unknown">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32" w:author="Unknown"/>
          <w:rFonts w:ascii="Verdana" w:eastAsia="Times New Roman" w:hAnsi="Verdana" w:cs="Times New Roman"/>
          <w:color w:val="000000"/>
          <w:sz w:val="20"/>
          <w:szCs w:val="20"/>
          <w:lang w:eastAsia="en-IN"/>
        </w:rPr>
      </w:pPr>
      <w:ins w:id="33" w:author="Unknown">
        <w:r w:rsidRPr="00E241E8">
          <w:rPr>
            <w:rFonts w:ascii="Verdana" w:eastAsia="Times New Roman" w:hAnsi="Verdana" w:cs="Times New Roman"/>
            <w:color w:val="000000"/>
            <w:sz w:val="20"/>
            <w:szCs w:val="20"/>
            <w:bdr w:val="none" w:sz="0" w:space="0" w:color="auto" w:frame="1"/>
            <w:lang w:eastAsia="en-IN"/>
          </w:rPr>
          <w:t>}</w:t>
        </w:r>
        <w:r w:rsidRPr="00E241E8">
          <w:rPr>
            <w:rFonts w:ascii="Verdana" w:eastAsia="Times New Roman" w:hAnsi="Verdana" w:cs="Times New Roman"/>
            <w:b/>
            <w:bCs/>
            <w:color w:val="006699"/>
            <w:sz w:val="20"/>
            <w:lang w:eastAsia="en-IN"/>
          </w:rPr>
          <w:t>catch</w:t>
        </w:r>
        <w:r w:rsidRPr="00E241E8">
          <w:rPr>
            <w:rFonts w:ascii="Verdana" w:eastAsia="Times New Roman" w:hAnsi="Verdana" w:cs="Times New Roman"/>
            <w:color w:val="000000"/>
            <w:sz w:val="20"/>
            <w:szCs w:val="20"/>
            <w:bdr w:val="none" w:sz="0" w:space="0" w:color="auto" w:frame="1"/>
            <w:lang w:eastAsia="en-IN"/>
          </w:rPr>
          <w:t>(Exception </w:t>
        </w:r>
        <w:proofErr w:type="spellStart"/>
        <w:r w:rsidRPr="00E241E8">
          <w:rPr>
            <w:rFonts w:ascii="Verdana" w:eastAsia="Times New Roman" w:hAnsi="Verdana" w:cs="Times New Roman"/>
            <w:color w:val="000000"/>
            <w:sz w:val="20"/>
            <w:szCs w:val="20"/>
            <w:bdr w:val="none" w:sz="0" w:space="0" w:color="auto" w:frame="1"/>
            <w:lang w:eastAsia="en-IN"/>
          </w:rPr>
          <w:t>ee</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System.out.println</w:t>
        </w:r>
        <w:proofErr w:type="spellEnd"/>
        <w:r w:rsidRPr="00E241E8">
          <w:rPr>
            <w:rFonts w:ascii="Verdana" w:eastAsia="Times New Roman" w:hAnsi="Verdana" w:cs="Times New Roman"/>
            <w:color w:val="000000"/>
            <w:sz w:val="20"/>
            <w:szCs w:val="20"/>
            <w:bdr w:val="none" w:sz="0" w:space="0" w:color="auto" w:frame="1"/>
            <w:lang w:eastAsia="en-IN"/>
          </w:rPr>
          <w:t>(</w:t>
        </w:r>
        <w:proofErr w:type="spellStart"/>
        <w:r w:rsidRPr="00E241E8">
          <w:rPr>
            <w:rFonts w:ascii="Verdana" w:eastAsia="Times New Roman" w:hAnsi="Verdana" w:cs="Times New Roman"/>
            <w:color w:val="000000"/>
            <w:sz w:val="20"/>
            <w:szCs w:val="20"/>
            <w:bdr w:val="none" w:sz="0" w:space="0" w:color="auto" w:frame="1"/>
            <w:lang w:eastAsia="en-IN"/>
          </w:rPr>
          <w:t>ee</w:t>
        </w:r>
        <w:proofErr w:type="spellEnd"/>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0" w:line="315" w:lineRule="atLeast"/>
        <w:ind w:left="0"/>
        <w:rPr>
          <w:ins w:id="34" w:author="Unknown"/>
          <w:rFonts w:ascii="Verdana" w:eastAsia="Times New Roman" w:hAnsi="Verdana" w:cs="Times New Roman"/>
          <w:color w:val="000000"/>
          <w:sz w:val="20"/>
          <w:szCs w:val="20"/>
          <w:lang w:eastAsia="en-IN"/>
        </w:rPr>
      </w:pPr>
      <w:ins w:id="35" w:author="Unknown">
        <w:r w:rsidRPr="00E241E8">
          <w:rPr>
            <w:rFonts w:ascii="Verdana" w:eastAsia="Times New Roman" w:hAnsi="Verdana" w:cs="Times New Roman"/>
            <w:color w:val="000000"/>
            <w:sz w:val="20"/>
            <w:szCs w:val="20"/>
            <w:bdr w:val="none" w:sz="0" w:space="0" w:color="auto" w:frame="1"/>
            <w:lang w:eastAsia="en-IN"/>
          </w:rPr>
          <w:t>  </w:t>
        </w:r>
      </w:ins>
    </w:p>
    <w:p w:rsidR="00E241E8" w:rsidRPr="00E241E8" w:rsidRDefault="00E241E8" w:rsidP="00E241E8">
      <w:pPr>
        <w:numPr>
          <w:ilvl w:val="0"/>
          <w:numId w:val="3"/>
        </w:numPr>
        <w:shd w:val="clear" w:color="auto" w:fill="FFFFFF"/>
        <w:spacing w:after="120" w:line="315" w:lineRule="atLeast"/>
        <w:ind w:left="0"/>
        <w:rPr>
          <w:ins w:id="36" w:author="Unknown"/>
          <w:rFonts w:ascii="Verdana" w:eastAsia="Times New Roman" w:hAnsi="Verdana" w:cs="Times New Roman"/>
          <w:color w:val="000000"/>
          <w:sz w:val="20"/>
          <w:szCs w:val="20"/>
          <w:lang w:eastAsia="en-IN"/>
        </w:rPr>
      </w:pPr>
      <w:ins w:id="37" w:author="Unknown">
        <w:r w:rsidRPr="00E241E8">
          <w:rPr>
            <w:rFonts w:ascii="Verdana" w:eastAsia="Times New Roman" w:hAnsi="Verdana" w:cs="Times New Roman"/>
            <w:color w:val="000000"/>
            <w:sz w:val="20"/>
            <w:szCs w:val="20"/>
            <w:bdr w:val="none" w:sz="0" w:space="0" w:color="auto" w:frame="1"/>
            <w:lang w:eastAsia="en-IN"/>
          </w:rPr>
          <w:t>}}  </w:t>
        </w:r>
      </w:ins>
    </w:p>
    <w:p w:rsidR="00AD4E90" w:rsidRDefault="00AD4E90"/>
    <w:sectPr w:rsidR="00AD4E90" w:rsidSect="00AD4E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C77B7"/>
    <w:multiLevelType w:val="multilevel"/>
    <w:tmpl w:val="D870D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3F7FD1"/>
    <w:multiLevelType w:val="multilevel"/>
    <w:tmpl w:val="79681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6A7404"/>
    <w:multiLevelType w:val="multilevel"/>
    <w:tmpl w:val="2DA8D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241E8"/>
    <w:rsid w:val="00AD4E90"/>
    <w:rsid w:val="00E241E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E90"/>
  </w:style>
  <w:style w:type="paragraph" w:styleId="Heading1">
    <w:name w:val="heading 1"/>
    <w:basedOn w:val="Normal"/>
    <w:link w:val="Heading1Char"/>
    <w:uiPriority w:val="9"/>
    <w:qFormat/>
    <w:rsid w:val="00E241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241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1E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241E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241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241E8"/>
    <w:rPr>
      <w:color w:val="0000FF"/>
      <w:u w:val="single"/>
    </w:rPr>
  </w:style>
  <w:style w:type="character" w:customStyle="1" w:styleId="keyword">
    <w:name w:val="keyword"/>
    <w:basedOn w:val="DefaultParagraphFont"/>
    <w:rsid w:val="00E241E8"/>
  </w:style>
  <w:style w:type="character" w:customStyle="1" w:styleId="string">
    <w:name w:val="string"/>
    <w:basedOn w:val="DefaultParagraphFont"/>
    <w:rsid w:val="00E241E8"/>
  </w:style>
  <w:style w:type="character" w:customStyle="1" w:styleId="comment">
    <w:name w:val="comment"/>
    <w:basedOn w:val="DefaultParagraphFont"/>
    <w:rsid w:val="00E241E8"/>
  </w:style>
  <w:style w:type="character" w:customStyle="1" w:styleId="number">
    <w:name w:val="number"/>
    <w:basedOn w:val="DefaultParagraphFont"/>
    <w:rsid w:val="00E241E8"/>
  </w:style>
</w:styles>
</file>

<file path=word/webSettings.xml><?xml version="1.0" encoding="utf-8"?>
<w:webSettings xmlns:r="http://schemas.openxmlformats.org/officeDocument/2006/relationships" xmlns:w="http://schemas.openxmlformats.org/wordprocessingml/2006/main">
  <w:divs>
    <w:div w:id="600454433">
      <w:bodyDiv w:val="1"/>
      <w:marLeft w:val="0"/>
      <w:marRight w:val="0"/>
      <w:marTop w:val="0"/>
      <w:marBottom w:val="0"/>
      <w:divBdr>
        <w:top w:val="none" w:sz="0" w:space="0" w:color="auto"/>
        <w:left w:val="none" w:sz="0" w:space="0" w:color="auto"/>
        <w:bottom w:val="none" w:sz="0" w:space="0" w:color="auto"/>
        <w:right w:val="none" w:sz="0" w:space="0" w:color="auto"/>
      </w:divBdr>
      <w:divsChild>
        <w:div w:id="556859868">
          <w:marLeft w:val="0"/>
          <w:marRight w:val="0"/>
          <w:marTop w:val="0"/>
          <w:marBottom w:val="120"/>
          <w:divBdr>
            <w:top w:val="single" w:sz="6" w:space="0" w:color="D5DDC6"/>
            <w:left w:val="single" w:sz="24" w:space="0" w:color="66BB55"/>
            <w:bottom w:val="single" w:sz="6" w:space="0" w:color="D5DDC6"/>
            <w:right w:val="single" w:sz="6" w:space="0" w:color="D5DDC6"/>
          </w:divBdr>
        </w:div>
        <w:div w:id="1873036868">
          <w:marLeft w:val="0"/>
          <w:marRight w:val="0"/>
          <w:marTop w:val="0"/>
          <w:marBottom w:val="0"/>
          <w:divBdr>
            <w:top w:val="none" w:sz="0" w:space="0" w:color="auto"/>
            <w:left w:val="none" w:sz="0" w:space="0" w:color="auto"/>
            <w:bottom w:val="none" w:sz="0" w:space="0" w:color="auto"/>
            <w:right w:val="none" w:sz="0" w:space="0" w:color="auto"/>
          </w:divBdr>
        </w:div>
        <w:div w:id="63106251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javatpoint.com/src/jdbc/accesswithoutdsn.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2019-07-09T01:16:00Z</dcterms:created>
  <dcterms:modified xsi:type="dcterms:W3CDTF">2019-07-09T01:16:00Z</dcterms:modified>
</cp:coreProperties>
</file>