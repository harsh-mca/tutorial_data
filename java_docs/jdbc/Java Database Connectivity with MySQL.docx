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76" w:rsidRPr="00F54676" w:rsidRDefault="00F54676" w:rsidP="00F5467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5467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Database Connectivity with </w:t>
      </w:r>
      <w:proofErr w:type="spellStart"/>
      <w:r w:rsidRPr="00F5467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MySQL</w:t>
      </w:r>
      <w:proofErr w:type="spellEnd"/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To connect Java application with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database, we need to follow 5 following steps.</w:t>
      </w:r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this example we are using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as the database. So we need to know following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informations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database:</w:t>
      </w:r>
    </w:p>
    <w:p w:rsidR="00F54676" w:rsidRPr="00F54676" w:rsidRDefault="00F54676" w:rsidP="00F5467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Driver class: 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driver class for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 is </w:t>
      </w:r>
      <w:proofErr w:type="spellStart"/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com.mysql.jdbc.Driver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F54676" w:rsidRPr="00F54676" w:rsidRDefault="00F54676" w:rsidP="00F5467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Connection URL: 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connection URL for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 is </w:t>
      </w:r>
      <w:proofErr w:type="spellStart"/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jdbc:mysql</w:t>
      </w:r>
      <w:proofErr w:type="spellEnd"/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://localhost:3306/</w:t>
      </w:r>
      <w:proofErr w:type="spellStart"/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sonoo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where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the API,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the database,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localhost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the server name on which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running, we may also use IP address, 3306 is the port number and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sonoo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the database name. We may use any database, in such case, we need to replace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sonoo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with our database name.</w:t>
      </w:r>
    </w:p>
    <w:p w:rsidR="00F54676" w:rsidRPr="00F54676" w:rsidRDefault="00F54676" w:rsidP="00F5467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Username: 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default username for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 is </w:t>
      </w:r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root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F54676" w:rsidRPr="00F54676" w:rsidRDefault="00F54676" w:rsidP="00F5467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Password: 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is the password given by the user at the time of installing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database. In this example, we are going to use root as the password.</w:t>
      </w:r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first create a table in the 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database, but before creating table, we need to create database first.</w:t>
      </w:r>
    </w:p>
    <w:p w:rsidR="00F54676" w:rsidRPr="00F54676" w:rsidRDefault="00F54676" w:rsidP="00F5467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 database 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4676" w:rsidRPr="00F54676" w:rsidRDefault="00F54676" w:rsidP="00F5467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use 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4676" w:rsidRPr="00F54676" w:rsidRDefault="00F54676" w:rsidP="00F54676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 table 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(id </w:t>
      </w:r>
      <w:proofErr w:type="spellStart"/>
      <w:r w:rsidRPr="00F546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54676">
        <w:rPr>
          <w:rFonts w:ascii="Verdana" w:eastAsia="Times New Roman" w:hAnsi="Verdana" w:cs="Times New Roman"/>
          <w:color w:val="C00000"/>
          <w:sz w:val="20"/>
          <w:lang w:eastAsia="en-IN"/>
        </w:rPr>
        <w:t>10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),name </w:t>
      </w:r>
      <w:proofErr w:type="spellStart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54676">
        <w:rPr>
          <w:rFonts w:ascii="Verdana" w:eastAsia="Times New Roman" w:hAnsi="Verdana" w:cs="Times New Roman"/>
          <w:color w:val="C00000"/>
          <w:sz w:val="20"/>
          <w:lang w:eastAsia="en-IN"/>
        </w:rPr>
        <w:t>40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),age </w:t>
      </w:r>
      <w:proofErr w:type="spellStart"/>
      <w:r w:rsidRPr="00F546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54676">
        <w:rPr>
          <w:rFonts w:ascii="Verdana" w:eastAsia="Times New Roman" w:hAnsi="Verdana" w:cs="Times New Roman"/>
          <w:color w:val="C00000"/>
          <w:sz w:val="20"/>
          <w:lang w:eastAsia="en-IN"/>
        </w:rPr>
        <w:t>3</w:t>
      </w:r>
      <w:r w:rsidRPr="00F546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4676" w:rsidRPr="00F54676" w:rsidRDefault="00F54676" w:rsidP="00F54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6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0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1" w:author="Unknown">
        <w:r w:rsidRPr="00F54676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Example to Connect Java Application with </w:t>
        </w:r>
        <w:proofErr w:type="spellStart"/>
        <w:r w:rsidRPr="00F54676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mysql</w:t>
        </w:r>
        <w:proofErr w:type="spellEnd"/>
        <w:r w:rsidRPr="00F54676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 database</w:t>
        </w:r>
      </w:ins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In this example, 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sonoo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is the database name, root is the username and password both.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MysqlCon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com.mysql.jdbc.Driver</w:t>
        </w:r>
        <w:proofErr w:type="spellEnd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DriverManager.getConnection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jdbc:mysql</w:t>
        </w:r>
        <w:proofErr w:type="spellEnd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://localhost:3306/</w:t>
        </w:r>
        <w:proofErr w:type="spellStart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sonoo"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"root"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"root</w:t>
        </w:r>
        <w:proofErr w:type="spellEnd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F54676">
          <w:rPr>
            <w:rFonts w:ascii="Verdana" w:eastAsia="Times New Roman" w:hAnsi="Verdana" w:cs="Times New Roman"/>
            <w:color w:val="008200"/>
            <w:sz w:val="20"/>
            <w:lang w:eastAsia="en-IN"/>
          </w:rPr>
          <w:t>//here </w:t>
        </w:r>
        <w:proofErr w:type="spellStart"/>
        <w:r w:rsidRPr="00F54676">
          <w:rPr>
            <w:rFonts w:ascii="Verdana" w:eastAsia="Times New Roman" w:hAnsi="Verdana" w:cs="Times New Roman"/>
            <w:color w:val="008200"/>
            <w:sz w:val="20"/>
            <w:lang w:eastAsia="en-IN"/>
          </w:rPr>
          <w:t>sonoo</w:t>
        </w:r>
        <w:proofErr w:type="spellEnd"/>
        <w:r w:rsidRPr="00F54676">
          <w:rPr>
            <w:rFonts w:ascii="Verdana" w:eastAsia="Times New Roman" w:hAnsi="Verdana" w:cs="Times New Roman"/>
            <w:color w:val="008200"/>
            <w:sz w:val="20"/>
            <w:lang w:eastAsia="en-IN"/>
          </w:rPr>
          <w:t> is database name, root is username and password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Statement stmt=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con.createStatement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3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stmt.executeQuery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"select * from </w:t>
        </w:r>
        <w:proofErr w:type="spellStart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emp</w:t>
        </w:r>
        <w:proofErr w:type="spellEnd"/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rs.next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System.out.println(rs.getInt(</w:t>
        </w:r>
        <w:r w:rsidRPr="00F54676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)+</w:t>
        </w:r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 "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+rs.getString(</w:t>
        </w:r>
        <w:r w:rsidRPr="00F54676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)+</w:t>
        </w:r>
        <w:r w:rsidRPr="00F54676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 "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+rs.getString(</w:t>
        </w:r>
        <w:r w:rsidRPr="00F54676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9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con.close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F5467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(Exception e){ 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(e);}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F54676" w:rsidRPr="00F54676" w:rsidRDefault="00F54676" w:rsidP="00F54676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F54676" w:rsidRPr="00F54676" w:rsidRDefault="00F54676" w:rsidP="00F54676">
      <w:pPr>
        <w:shd w:val="clear" w:color="auto" w:fill="FFFFFF"/>
        <w:spacing w:after="0" w:line="240" w:lineRule="auto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begin"/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instrText xml:space="preserve"> HYPERLINK "https://static.javatpoint.com/src/jdbc/MysqlCon.zip" </w:instrTex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separate"/>
        </w:r>
        <w:r w:rsidRPr="00F54676">
          <w:rPr>
            <w:rFonts w:ascii="Tahoma" w:eastAsia="Times New Roman" w:hAnsi="Tahoma" w:cs="Tahoma"/>
            <w:color w:val="FF0000"/>
            <w:sz w:val="26"/>
            <w:u w:val="single"/>
            <w:lang w:eastAsia="en-IN"/>
          </w:rPr>
          <w:t>download this example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end"/>
        </w:r>
      </w:ins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The above example will fetch all the records of 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emp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table.</w:t>
        </w:r>
      </w:ins>
    </w:p>
    <w:p w:rsidR="00F54676" w:rsidRPr="00F54676" w:rsidRDefault="00F54676" w:rsidP="00F54676">
      <w:pPr>
        <w:spacing w:after="0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1" w:author="Unknown">
        <w:r w:rsidRPr="00F54676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5pt" o:hralign="center" o:hrstd="t" o:hrnoshade="t" o:hr="t" fillcolor="#d4d4d4" stroked="f"/>
          </w:pict>
        </w:r>
      </w:ins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To connect java application with the 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mysql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database, </w:t>
        </w:r>
        <w:r w:rsidRPr="00F54676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mysqlconnector.jar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 file is required to be loaded.</w:t>
        </w:r>
      </w:ins>
    </w:p>
    <w:p w:rsidR="00F54676" w:rsidRPr="00F54676" w:rsidRDefault="00F54676" w:rsidP="00F54676">
      <w:pPr>
        <w:shd w:val="clear" w:color="auto" w:fill="FFFFFF"/>
        <w:spacing w:after="0" w:line="240" w:lineRule="auto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begin"/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instrText xml:space="preserve"> HYPERLINK "https://static.javatpoint.com/src/jdbc/mysql-connector.jar" </w:instrTex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separate"/>
        </w:r>
        <w:r w:rsidRPr="00F54676">
          <w:rPr>
            <w:rFonts w:ascii="Tahoma" w:eastAsia="Times New Roman" w:hAnsi="Tahoma" w:cs="Tahoma"/>
            <w:color w:val="FF0000"/>
            <w:sz w:val="26"/>
            <w:u w:val="single"/>
            <w:lang w:eastAsia="en-IN"/>
          </w:rPr>
          <w:t>download the jar file mysql-connector.jar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end"/>
        </w:r>
      </w:ins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47" w:author="Unknown"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Two ways to load the jar file:</w:t>
        </w:r>
      </w:ins>
    </w:p>
    <w:p w:rsidR="00F54676" w:rsidRPr="00F54676" w:rsidRDefault="00F54676" w:rsidP="00F5467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Paste the mysqlconnector.jar file in 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jre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/lib/ext folder</w:t>
        </w:r>
      </w:ins>
    </w:p>
    <w:p w:rsidR="00F54676" w:rsidRPr="00F54676" w:rsidRDefault="00F54676" w:rsidP="00F5467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Set </w:t>
        </w:r>
        <w:proofErr w:type="spellStart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classpath</w:t>
        </w:r>
        <w:proofErr w:type="spellEnd"/>
      </w:ins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53" w:author="Unknown"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1) Paste the mysqlconnector.jar file in JRE/lib/ext folder: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F54676" w:rsidRPr="00F54676" w:rsidTr="00F546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4676" w:rsidRPr="00F54676" w:rsidRDefault="00F54676" w:rsidP="00F546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Download the mysqlconnector.jar file. Go to </w:t>
            </w:r>
            <w:proofErr w:type="spellStart"/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jre</w:t>
            </w:r>
            <w:proofErr w:type="spellEnd"/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/lib/ext folder and paste the jar file here.</w:t>
            </w:r>
          </w:p>
        </w:tc>
      </w:tr>
    </w:tbl>
    <w:p w:rsidR="00F54676" w:rsidRPr="00F54676" w:rsidRDefault="00F54676" w:rsidP="00F5467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55" w:author="Unknown"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2) Set </w:t>
        </w:r>
        <w:proofErr w:type="spellStart"/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classpath</w:t>
        </w:r>
        <w:proofErr w:type="spellEnd"/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: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F54676" w:rsidRPr="00F54676" w:rsidTr="00F546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4676" w:rsidRPr="00F54676" w:rsidRDefault="00F54676" w:rsidP="00F546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There are two ways to set the </w:t>
            </w:r>
            <w:proofErr w:type="spellStart"/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classpath</w:t>
            </w:r>
            <w:proofErr w:type="spellEnd"/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:</w:t>
            </w:r>
          </w:p>
          <w:p w:rsidR="00F54676" w:rsidRPr="00F54676" w:rsidRDefault="00F54676" w:rsidP="00F54676">
            <w:pPr>
              <w:numPr>
                <w:ilvl w:val="0"/>
                <w:numId w:val="5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temporary</w:t>
            </w:r>
          </w:p>
          <w:p w:rsidR="00F54676" w:rsidRPr="00F54676" w:rsidRDefault="00F54676" w:rsidP="00F54676">
            <w:pPr>
              <w:numPr>
                <w:ilvl w:val="0"/>
                <w:numId w:val="5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permanent</w:t>
            </w:r>
          </w:p>
        </w:tc>
      </w:tr>
    </w:tbl>
    <w:p w:rsidR="00F54676" w:rsidRPr="00F54676" w:rsidRDefault="00F54676" w:rsidP="00F5467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57" w:author="Unknown"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How to set the temporary </w:t>
        </w:r>
        <w:proofErr w:type="spellStart"/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classpath</w:t>
        </w:r>
        <w:proofErr w:type="spellEnd"/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F54676" w:rsidRPr="00F54676" w:rsidTr="00F546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4676" w:rsidRPr="00F54676" w:rsidRDefault="00F54676" w:rsidP="00F546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546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open command prompt and write:</w:t>
            </w:r>
          </w:p>
        </w:tc>
      </w:tr>
    </w:tbl>
    <w:p w:rsidR="00F54676" w:rsidRPr="00F54676" w:rsidRDefault="00F54676" w:rsidP="00F54676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C:&gt;set classpath=c:\folder\mysql-connector-java-</w:t>
        </w:r>
        <w:r w:rsidRPr="00F54676">
          <w:rPr>
            <w:rFonts w:ascii="Verdana" w:eastAsia="Times New Roman" w:hAnsi="Verdana" w:cs="Times New Roman"/>
            <w:color w:val="C00000"/>
            <w:sz w:val="20"/>
            <w:lang w:eastAsia="en-IN"/>
          </w:rPr>
          <w:t>5.0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</w:t>
        </w:r>
        <w:r w:rsidRPr="00F54676">
          <w:rPr>
            <w:rFonts w:ascii="Verdana" w:eastAsia="Times New Roman" w:hAnsi="Verdana" w:cs="Times New Roman"/>
            <w:color w:val="C00000"/>
            <w:sz w:val="20"/>
            <w:lang w:eastAsia="en-IN"/>
          </w:rPr>
          <w:t>8</w:t>
        </w:r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-bin.jar;.;  </w:t>
        </w:r>
      </w:ins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61" w:author="Unknown"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How to set the permanent </w:t>
        </w:r>
        <w:proofErr w:type="spellStart"/>
        <w:r w:rsidRPr="00F5467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classpath</w:t>
        </w:r>
        <w:proofErr w:type="spellEnd"/>
      </w:ins>
    </w:p>
    <w:p w:rsidR="00F54676" w:rsidRPr="00F54676" w:rsidRDefault="00F54676" w:rsidP="00F54676">
      <w:pPr>
        <w:shd w:val="clear" w:color="auto" w:fill="FFFFFF"/>
        <w:spacing w:before="100" w:beforeAutospacing="1" w:after="100" w:afterAutospacing="1" w:line="240" w:lineRule="auto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Go to environment variable then click on new tab. In variable name write </w:t>
        </w:r>
        <w:proofErr w:type="spellStart"/>
        <w:r w:rsidRPr="00F54676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classpath</w:t>
        </w:r>
        <w:proofErr w:type="spellEnd"/>
        <w:r w:rsidRPr="00F54676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 and in variable value paste the path to the mysqlconnector.jar file by appending mysqlconnector.jar;.; as C:\folder\mysql-connector-java-5.0.8-bin.jar;.;</w:t>
        </w:r>
      </w:ins>
    </w:p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5A4"/>
    <w:multiLevelType w:val="multilevel"/>
    <w:tmpl w:val="D58A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908E0"/>
    <w:multiLevelType w:val="multilevel"/>
    <w:tmpl w:val="50BA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57FDB"/>
    <w:multiLevelType w:val="multilevel"/>
    <w:tmpl w:val="9D64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455E39"/>
    <w:multiLevelType w:val="multilevel"/>
    <w:tmpl w:val="024A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576A23"/>
    <w:multiLevelType w:val="multilevel"/>
    <w:tmpl w:val="2D2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CA26FE"/>
    <w:multiLevelType w:val="multilevel"/>
    <w:tmpl w:val="27D0B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4676"/>
    <w:rsid w:val="00AD4E90"/>
    <w:rsid w:val="00F5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F54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46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6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4676"/>
    <w:rPr>
      <w:color w:val="0000FF"/>
      <w:u w:val="single"/>
    </w:rPr>
  </w:style>
  <w:style w:type="character" w:customStyle="1" w:styleId="keyword">
    <w:name w:val="keyword"/>
    <w:basedOn w:val="DefaultParagraphFont"/>
    <w:rsid w:val="00F54676"/>
  </w:style>
  <w:style w:type="character" w:customStyle="1" w:styleId="number">
    <w:name w:val="number"/>
    <w:basedOn w:val="DefaultParagraphFont"/>
    <w:rsid w:val="00F54676"/>
  </w:style>
  <w:style w:type="character" w:customStyle="1" w:styleId="string">
    <w:name w:val="string"/>
    <w:basedOn w:val="DefaultParagraphFont"/>
    <w:rsid w:val="00F54676"/>
  </w:style>
  <w:style w:type="character" w:customStyle="1" w:styleId="comment">
    <w:name w:val="comment"/>
    <w:basedOn w:val="DefaultParagraphFont"/>
    <w:rsid w:val="00F54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9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02313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7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9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2019-07-09T01:13:00Z</dcterms:created>
  <dcterms:modified xsi:type="dcterms:W3CDTF">2019-07-09T01:14:00Z</dcterms:modified>
</cp:coreProperties>
</file>