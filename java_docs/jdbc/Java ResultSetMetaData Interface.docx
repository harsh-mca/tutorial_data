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31" w:rsidRPr="005F7331" w:rsidRDefault="005F7331" w:rsidP="005F733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5F7331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ResultSetMetaData Interface</w:t>
      </w:r>
    </w:p>
    <w:p w:rsidR="005F7331" w:rsidRPr="005F7331" w:rsidRDefault="005F7331" w:rsidP="005F733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F733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metadata means data about data i.e. we can get further information from the data.</w:t>
      </w:r>
    </w:p>
    <w:p w:rsidR="005F7331" w:rsidRPr="005F7331" w:rsidRDefault="005F7331" w:rsidP="005F733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F733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you have to get metadata of a table like total number of column, column name, column type etc. , ResultSetMetaData interface is useful because it provides methods to get metadata from the ResultSet object.</w:t>
      </w:r>
    </w:p>
    <w:p w:rsidR="005F7331" w:rsidRPr="005F7331" w:rsidRDefault="005F7331" w:rsidP="005F733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6"/>
          <w:szCs w:val="36"/>
          <w:lang w:eastAsia="en-IN"/>
        </w:rPr>
      </w:pPr>
      <w:r w:rsidRPr="005F7331">
        <w:rPr>
          <w:rFonts w:ascii="Helvetica" w:eastAsia="Times New Roman" w:hAnsi="Helvetica" w:cs="Helvetica"/>
          <w:color w:val="610B38"/>
          <w:sz w:val="36"/>
          <w:szCs w:val="36"/>
          <w:lang w:eastAsia="en-IN"/>
        </w:rPr>
        <w:t>Commonly used methods of ResultSetMetaData interface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6"/>
        <w:gridCol w:w="7061"/>
      </w:tblGrid>
      <w:tr w:rsidR="005F7331" w:rsidRPr="005F7331" w:rsidTr="005F733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F7331" w:rsidRPr="005F7331" w:rsidRDefault="005F7331" w:rsidP="005F7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F73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F7331" w:rsidRPr="005F7331" w:rsidRDefault="005F7331" w:rsidP="005F7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F73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5F7331" w:rsidRPr="005F7331" w:rsidTr="005F73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public int getColumnCount()throws SQLException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total number of columns in the ResultSet object.</w:t>
            </w:r>
          </w:p>
        </w:tc>
      </w:tr>
      <w:tr w:rsidR="005F7331" w:rsidRPr="005F7331" w:rsidTr="005F73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public String getColumnName(int index)throws SQLException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column name of the specified column index.</w:t>
            </w:r>
          </w:p>
        </w:tc>
      </w:tr>
      <w:tr w:rsidR="005F7331" w:rsidRPr="005F7331" w:rsidTr="005F73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public String getColumnTypeName(int index)throws SQLException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column type name for the specified index.</w:t>
            </w:r>
          </w:p>
        </w:tc>
      </w:tr>
      <w:tr w:rsidR="005F7331" w:rsidRPr="005F7331" w:rsidTr="005F73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public String getTableName(int index)throws SQLException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table name for the specified column index.</w:t>
            </w:r>
          </w:p>
        </w:tc>
      </w:tr>
    </w:tbl>
    <w:p w:rsidR="005F7331" w:rsidRPr="005F7331" w:rsidRDefault="005F7331" w:rsidP="005F7331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008000"/>
          <w:sz w:val="32"/>
          <w:szCs w:val="32"/>
          <w:lang w:eastAsia="en-IN"/>
        </w:rPr>
      </w:pPr>
      <w:ins w:id="1" w:author="Unknown">
        <w:r w:rsidRPr="005F7331">
          <w:rPr>
            <w:rFonts w:ascii="Helvetica" w:eastAsia="Times New Roman" w:hAnsi="Helvetica" w:cs="Helvetica"/>
            <w:color w:val="008000"/>
            <w:sz w:val="32"/>
            <w:szCs w:val="32"/>
            <w:lang w:eastAsia="en-IN"/>
          </w:rPr>
          <w:t>How to get the object of ResultSetMetaData: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5F7331" w:rsidRPr="005F7331" w:rsidTr="005F733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7331" w:rsidRPr="005F7331" w:rsidRDefault="005F7331" w:rsidP="005F73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F73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getMetaData() method of ResultSet interface returns the object of ResultSetMetaData. Syntax:</w:t>
            </w:r>
          </w:p>
        </w:tc>
      </w:tr>
    </w:tbl>
    <w:p w:rsidR="005F7331" w:rsidRPr="005F7331" w:rsidRDefault="005F7331" w:rsidP="005F7331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ResultSetMetaData getMetaData()</w:t>
        </w:r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SQLException  </w:t>
        </w:r>
      </w:ins>
    </w:p>
    <w:p w:rsidR="005F7331" w:rsidRPr="005F7331" w:rsidRDefault="005F7331" w:rsidP="005F7331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" w:author="Unknown">
        <w:r w:rsidRPr="005F733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5pt" o:hralign="center" o:hrstd="t" o:hrnoshade="t" o:hr="t" fillcolor="#d4d4d4" stroked="f"/>
          </w:pict>
        </w:r>
      </w:ins>
    </w:p>
    <w:p w:rsidR="005F7331" w:rsidRPr="005F7331" w:rsidRDefault="005F7331" w:rsidP="005F7331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7" w:author="Unknown">
        <w:r w:rsidRPr="005F7331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Example of ResultSetMetaData interface :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Rsmd{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args[]){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try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Class.forName(</w:t>
        </w:r>
        <w:r w:rsidRPr="005F7331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"oracle.jdbc.driver.OracleDriver"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con=DriverManager.getConnection(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5F7331">
          <w:rPr>
            <w:rFonts w:ascii="Verdana" w:eastAsia="Times New Roman" w:hAnsi="Verdana" w:cs="Times New Roman"/>
            <w:color w:val="0000FF"/>
            <w:sz w:val="20"/>
            <w:lang w:eastAsia="en-IN"/>
          </w:rPr>
          <w:t>"jdbc:oracle:thin:@localhost:1521:xe"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F7331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5F7331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PreparedStatement ps=con.prepareStatement(</w:t>
        </w:r>
        <w:r w:rsidRPr="005F7331">
          <w:rPr>
            <w:rFonts w:ascii="Verdana" w:eastAsia="Times New Roman" w:hAnsi="Verdana" w:cs="Times New Roman"/>
            <w:color w:val="0000FF"/>
            <w:sz w:val="20"/>
            <w:lang w:eastAsia="en-IN"/>
          </w:rPr>
          <w:t>"select * from emp"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ResultSet rs=ps.executeQuery();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ResultSetMetaData rsmd=rs.getMetaData();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5F7331">
          <w:rPr>
            <w:rFonts w:ascii="Verdana" w:eastAsia="Times New Roman" w:hAnsi="Verdana" w:cs="Times New Roman"/>
            <w:color w:val="0000FF"/>
            <w:sz w:val="20"/>
            <w:lang w:eastAsia="en-IN"/>
          </w:rPr>
          <w:t>"Total columns: "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+rsmd.getColumnCount());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5F7331">
          <w:rPr>
            <w:rFonts w:ascii="Verdana" w:eastAsia="Times New Roman" w:hAnsi="Verdana" w:cs="Times New Roman"/>
            <w:color w:val="0000FF"/>
            <w:sz w:val="20"/>
            <w:lang w:eastAsia="en-IN"/>
          </w:rPr>
          <w:t>"Column Name of 1st column: "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+rsmd.getColumnName(</w:t>
        </w:r>
        <w:r w:rsidRPr="005F7331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System.out.println(</w:t>
        </w:r>
        <w:r w:rsidRPr="005F7331">
          <w:rPr>
            <w:rFonts w:ascii="Verdana" w:eastAsia="Times New Roman" w:hAnsi="Verdana" w:cs="Times New Roman"/>
            <w:color w:val="0000FF"/>
            <w:sz w:val="20"/>
            <w:lang w:eastAsia="en-IN"/>
          </w:rPr>
          <w:t>"Column Type Name of 1st column: "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+rsmd.getColumnTypeName(</w:t>
        </w:r>
        <w:r w:rsidRPr="005F7331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con.close();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</w:t>
        </w:r>
        <w:r w:rsidRPr="005F733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catch</w:t>
        </w:r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(Exception e){ System.out.println(e);}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5F7331" w:rsidRPr="005F7331" w:rsidRDefault="005F7331" w:rsidP="005F7331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5F733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5F7331" w:rsidRPr="005F7331" w:rsidRDefault="005F7331" w:rsidP="005F733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9" w:author="Unknown">
        <w:r w:rsidRPr="005F733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Output:Total columns: 2</w:t>
        </w:r>
      </w:ins>
    </w:p>
    <w:p w:rsidR="005F7331" w:rsidRPr="005F7331" w:rsidRDefault="005F7331" w:rsidP="005F733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1" w:author="Unknown">
        <w:r w:rsidRPr="005F733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Column Name of 1st column: ID</w:t>
        </w:r>
      </w:ins>
    </w:p>
    <w:p w:rsidR="005F7331" w:rsidRPr="005F7331" w:rsidRDefault="005F7331" w:rsidP="005F733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3" w:author="Unknown">
        <w:r w:rsidRPr="005F733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Column Type Name of 1st column: NUMBER</w:t>
        </w:r>
      </w:ins>
    </w:p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06E02"/>
    <w:multiLevelType w:val="multilevel"/>
    <w:tmpl w:val="2DFC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35C3A"/>
    <w:multiLevelType w:val="multilevel"/>
    <w:tmpl w:val="BD2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7331"/>
    <w:rsid w:val="005F7331"/>
    <w:rsid w:val="00AD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5F7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7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7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73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73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F7331"/>
  </w:style>
  <w:style w:type="character" w:customStyle="1" w:styleId="string">
    <w:name w:val="string"/>
    <w:basedOn w:val="DefaultParagraphFont"/>
    <w:rsid w:val="005F7331"/>
  </w:style>
  <w:style w:type="character" w:customStyle="1" w:styleId="number">
    <w:name w:val="number"/>
    <w:basedOn w:val="DefaultParagraphFont"/>
    <w:rsid w:val="005F73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3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96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358103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6711732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2019-07-09T01:21:00Z</dcterms:created>
  <dcterms:modified xsi:type="dcterms:W3CDTF">2019-07-09T01:21:00Z</dcterms:modified>
</cp:coreProperties>
</file>