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B7" w:rsidRPr="00F026B7" w:rsidRDefault="00F026B7" w:rsidP="00F026B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026B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Statement interface</w:t>
      </w:r>
    </w:p>
    <w:p w:rsidR="00F026B7" w:rsidRPr="00F026B7" w:rsidRDefault="00F026B7" w:rsidP="00F026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6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F026B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Statement interface</w:t>
      </w:r>
      <w:r w:rsidRPr="00F026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provides methods to execute queries with the database. The statement interface is a factory of ResultSet i.e. it provides factory method to get the object of ResultSet.</w:t>
      </w:r>
    </w:p>
    <w:p w:rsidR="00F026B7" w:rsidRPr="00F026B7" w:rsidRDefault="00F026B7" w:rsidP="00F026B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026B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Commonly used methods of Statement interface:</w:t>
      </w:r>
    </w:p>
    <w:p w:rsidR="00F026B7" w:rsidRPr="00F026B7" w:rsidRDefault="00F026B7" w:rsidP="00F026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26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important methods of Statement interface are as follows:</w:t>
      </w:r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F026B7" w:rsidRPr="00F026B7" w:rsidTr="00F026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1) public ResultSet executeQuery(String sql):</w:t>
            </w: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is used to execute SELECT query. </w:t>
            </w:r>
          </w:p>
          <w:p w:rsidR="00F026B7" w:rsidRP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the object of ResultSet.</w:t>
            </w:r>
          </w:p>
        </w:tc>
      </w:tr>
      <w:tr w:rsidR="00F026B7" w:rsidRPr="00F026B7" w:rsidTr="00F026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2) public int executeUpdate(String sql):</w:t>
            </w: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used to execute specified query,</w:t>
            </w:r>
          </w:p>
          <w:p w:rsidR="00F026B7" w:rsidRP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 may be create, drop, insert, update, delete etc.</w:t>
            </w:r>
          </w:p>
        </w:tc>
      </w:tr>
      <w:tr w:rsidR="00F026B7" w:rsidRPr="00F026B7" w:rsidTr="00F026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3) public boolean execute(String sql):</w:t>
            </w: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is used to execute queries that may </w:t>
            </w:r>
          </w:p>
          <w:p w:rsidR="00F026B7" w:rsidRP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 multiple results.</w:t>
            </w:r>
          </w:p>
        </w:tc>
      </w:tr>
      <w:tr w:rsidR="00F026B7" w:rsidRPr="00F026B7" w:rsidTr="00F026B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026B7" w:rsidRPr="00F026B7" w:rsidRDefault="00F026B7" w:rsidP="00F026B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F026B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4) public int[] executeBatch():</w:t>
            </w:r>
            <w:r w:rsidRPr="00F026B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used to execute batch of commands.</w:t>
            </w:r>
          </w:p>
        </w:tc>
      </w:tr>
    </w:tbl>
    <w:p w:rsidR="00F026B7" w:rsidRPr="00F026B7" w:rsidRDefault="00F026B7" w:rsidP="00F026B7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F026B7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of Statement interface</w:t>
        </w:r>
      </w:ins>
    </w:p>
    <w:p w:rsidR="00F026B7" w:rsidRPr="00F026B7" w:rsidRDefault="00F026B7" w:rsidP="00F026B7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Let’s see the simple example of Statement interface to insert, update and delete the record.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FetchRecord{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args[])</w:t>
        </w:r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Exception{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Class.forName(</w:t>
        </w:r>
        <w:r w:rsidRPr="00F026B7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</w:t>
        </w:r>
        <w:r w:rsidRPr="00F026B7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F026B7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F026B7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Statement stmt=con.createStatement();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F026B7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//stmt.executeUpdate("insert into emp765 values(33,'Irfan',50000)");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F026B7">
          <w:rPr>
            <w:rFonts w:ascii="Verdana" w:eastAsia="Times New Roman" w:hAnsi="Verdana" w:cs="Times New Roman"/>
            <w:color w:val="008200"/>
            <w:sz w:val="20"/>
            <w:lang w:eastAsia="en-IN"/>
          </w:rPr>
          <w:t>//int result=stmt.executeUpdate("update emp765 set name='Vimal',salary=10000 where id=33");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F026B7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result=stmt.executeUpdate(</w:t>
        </w:r>
        <w:r w:rsidRPr="00F026B7">
          <w:rPr>
            <w:rFonts w:ascii="Verdana" w:eastAsia="Times New Roman" w:hAnsi="Verdana" w:cs="Times New Roman"/>
            <w:color w:val="0000FF"/>
            <w:sz w:val="20"/>
            <w:lang w:eastAsia="en-IN"/>
          </w:rPr>
          <w:t>"delete from emp765 where id=33"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System.out.println(result+</w:t>
        </w:r>
        <w:r w:rsidRPr="00F026B7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records affected"</w:t>
        </w:r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con.close();  </w:t>
        </w:r>
      </w:ins>
    </w:p>
    <w:p w:rsidR="00F026B7" w:rsidRPr="00F026B7" w:rsidRDefault="00F026B7" w:rsidP="00F026B7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F026B7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}}  </w:t>
        </w:r>
      </w:ins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80E"/>
    <w:multiLevelType w:val="multilevel"/>
    <w:tmpl w:val="54D6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6B7"/>
    <w:rsid w:val="00AD4E90"/>
    <w:rsid w:val="00F02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F02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2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2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6B7"/>
    <w:rPr>
      <w:b/>
      <w:bCs/>
    </w:rPr>
  </w:style>
  <w:style w:type="character" w:customStyle="1" w:styleId="keyword">
    <w:name w:val="keyword"/>
    <w:basedOn w:val="DefaultParagraphFont"/>
    <w:rsid w:val="00F026B7"/>
  </w:style>
  <w:style w:type="character" w:customStyle="1" w:styleId="string">
    <w:name w:val="string"/>
    <w:basedOn w:val="DefaultParagraphFont"/>
    <w:rsid w:val="00F026B7"/>
  </w:style>
  <w:style w:type="character" w:customStyle="1" w:styleId="comment">
    <w:name w:val="comment"/>
    <w:basedOn w:val="DefaultParagraphFont"/>
    <w:rsid w:val="00F02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7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2019-07-09T01:18:00Z</dcterms:created>
  <dcterms:modified xsi:type="dcterms:W3CDTF">2019-07-09T01:19:00Z</dcterms:modified>
</cp:coreProperties>
</file>