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D60" w:rsidRPr="008F6D60" w:rsidRDefault="008F6D60" w:rsidP="008F6D60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8F6D60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Access Modifiers in java</w:t>
      </w:r>
    </w:p>
    <w:p w:rsidR="008F6D60" w:rsidRPr="008F6D60" w:rsidRDefault="008F6D60" w:rsidP="008F6D6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F6D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1.</w:t>
      </w:r>
      <w:r w:rsidRPr="008F6D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private access modifier</w:t>
      </w:r>
    </w:p>
    <w:p w:rsidR="008F6D60" w:rsidRPr="008F6D60" w:rsidRDefault="008F6D60" w:rsidP="008F6D6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F6D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2.</w:t>
      </w:r>
      <w:r w:rsidRPr="008F6D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Role of private constructor</w:t>
      </w:r>
    </w:p>
    <w:p w:rsidR="008F6D60" w:rsidRPr="008F6D60" w:rsidRDefault="008F6D60" w:rsidP="008F6D6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F6D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3.</w:t>
      </w:r>
      <w:r w:rsidRPr="008F6D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default access modifier</w:t>
      </w:r>
    </w:p>
    <w:p w:rsidR="008F6D60" w:rsidRPr="008F6D60" w:rsidRDefault="008F6D60" w:rsidP="008F6D6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F6D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4.</w:t>
      </w:r>
      <w:r w:rsidRPr="008F6D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protected access modifier</w:t>
      </w:r>
    </w:p>
    <w:p w:rsidR="008F6D60" w:rsidRPr="008F6D60" w:rsidRDefault="008F6D60" w:rsidP="008F6D6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F6D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5.</w:t>
      </w:r>
      <w:r w:rsidRPr="008F6D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public access modifier</w:t>
      </w:r>
    </w:p>
    <w:p w:rsidR="008F6D60" w:rsidRDefault="008F6D60" w:rsidP="008F6D6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F6D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6.</w:t>
      </w:r>
      <w:r w:rsidRPr="008F6D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Applying access modifier with method overriding</w:t>
      </w:r>
    </w:p>
    <w:p w:rsidR="008F6D60" w:rsidRPr="008F6D60" w:rsidRDefault="008F6D60" w:rsidP="008F6D6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F6D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There are two types of modifiers in java: </w:t>
      </w:r>
      <w:r w:rsidRPr="008F6D60">
        <w:rPr>
          <w:rFonts w:ascii="Verdana" w:eastAsia="Times New Roman" w:hAnsi="Verdana" w:cs="Times New Roman"/>
          <w:b/>
          <w:bCs/>
          <w:color w:val="2F4F4F"/>
          <w:sz w:val="20"/>
          <w:szCs w:val="20"/>
          <w:lang w:eastAsia="en-IN"/>
        </w:rPr>
        <w:t>access modifiers</w:t>
      </w:r>
      <w:r w:rsidRPr="008F6D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and </w:t>
      </w:r>
      <w:r w:rsidRPr="008F6D60">
        <w:rPr>
          <w:rFonts w:ascii="Verdana" w:eastAsia="Times New Roman" w:hAnsi="Verdana" w:cs="Times New Roman"/>
          <w:b/>
          <w:bCs/>
          <w:color w:val="2F4F4F"/>
          <w:sz w:val="20"/>
          <w:szCs w:val="20"/>
          <w:lang w:eastAsia="en-IN"/>
        </w:rPr>
        <w:t>non-access modifiers</w:t>
      </w:r>
      <w:r w:rsidRPr="008F6D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</w:t>
      </w:r>
    </w:p>
    <w:p w:rsidR="008F6D60" w:rsidRPr="008F6D60" w:rsidRDefault="008F6D60" w:rsidP="008F6D6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F6D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access modifiers in java specifies accessibility (scope) of a data member, method, constructor or class.</w:t>
      </w:r>
    </w:p>
    <w:p w:rsidR="008F6D60" w:rsidRPr="008F6D60" w:rsidRDefault="008F6D60" w:rsidP="008F6D6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F6D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There are 4 types of java access modifiers:</w:t>
      </w:r>
    </w:p>
    <w:p w:rsidR="008F6D60" w:rsidRPr="008F6D60" w:rsidRDefault="008F6D60" w:rsidP="008F6D60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F6D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private</w:t>
      </w:r>
    </w:p>
    <w:p w:rsidR="008F6D60" w:rsidRPr="008F6D60" w:rsidRDefault="008F6D60" w:rsidP="008F6D60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F6D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default</w:t>
      </w:r>
    </w:p>
    <w:p w:rsidR="008F6D60" w:rsidRPr="008F6D60" w:rsidRDefault="008F6D60" w:rsidP="008F6D60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F6D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protected</w:t>
      </w:r>
    </w:p>
    <w:p w:rsidR="008F6D60" w:rsidRPr="008F6D60" w:rsidRDefault="008F6D60" w:rsidP="008F6D60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F6D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public</w:t>
      </w:r>
    </w:p>
    <w:p w:rsidR="008F6D60" w:rsidRPr="008F6D60" w:rsidRDefault="008F6D60" w:rsidP="008F6D6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F6D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There are many non-access modifiers such as static, abstract, synchronized, native, volatile, transient etc. Here, we will learn access modifiers.</w:t>
      </w:r>
    </w:p>
    <w:p w:rsidR="008F6D60" w:rsidRPr="008F6D60" w:rsidRDefault="008F6D60" w:rsidP="008F6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D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5pt" o:hralign="center" o:hrstd="t" o:hrnoshade="t" o:hr="t" fillcolor="#d4d4d4" stroked="f"/>
        </w:pict>
      </w:r>
    </w:p>
    <w:p w:rsidR="008F6D60" w:rsidRPr="008F6D60" w:rsidRDefault="008F6D60" w:rsidP="008F6D60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0" w:author="Unknown"/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ins w:id="1" w:author="Unknown">
        <w:r w:rsidRPr="008F6D60">
          <w:rPr>
            <w:rFonts w:ascii="Helvetica" w:eastAsia="Times New Roman" w:hAnsi="Helvetica" w:cs="Helvetica"/>
            <w:color w:val="610B38"/>
            <w:sz w:val="38"/>
            <w:szCs w:val="38"/>
            <w:lang w:eastAsia="en-IN"/>
          </w:rPr>
          <w:t>1) private access modifier</w:t>
        </w:r>
      </w:ins>
    </w:p>
    <w:tbl>
      <w:tblPr>
        <w:tblW w:w="14533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33"/>
      </w:tblGrid>
      <w:tr w:rsidR="008F6D60" w:rsidRPr="008F6D60" w:rsidTr="008F6D6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F6D60" w:rsidRPr="008F6D60" w:rsidRDefault="008F6D60" w:rsidP="008F6D6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F6D6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The private access modifier is accessible only within class.</w:t>
            </w:r>
          </w:p>
        </w:tc>
      </w:tr>
    </w:tbl>
    <w:p w:rsidR="008F6D60" w:rsidRPr="008F6D60" w:rsidRDefault="008F6D60" w:rsidP="008F6D60">
      <w:pPr>
        <w:shd w:val="clear" w:color="auto" w:fill="FFFFFF"/>
        <w:spacing w:before="100" w:beforeAutospacing="1" w:after="100" w:afterAutospacing="1" w:line="240" w:lineRule="auto"/>
        <w:outlineLvl w:val="2"/>
        <w:rPr>
          <w:ins w:id="2" w:author="Unknown"/>
          <w:rFonts w:ascii="Tahoma" w:eastAsia="Times New Roman" w:hAnsi="Tahoma" w:cs="Tahoma"/>
          <w:color w:val="610B4B"/>
          <w:sz w:val="33"/>
          <w:szCs w:val="33"/>
          <w:lang w:eastAsia="en-IN"/>
        </w:rPr>
      </w:pPr>
      <w:ins w:id="3" w:author="Unknown">
        <w:r w:rsidRPr="008F6D60">
          <w:rPr>
            <w:rFonts w:ascii="Tahoma" w:eastAsia="Times New Roman" w:hAnsi="Tahoma" w:cs="Tahoma"/>
            <w:color w:val="610B4B"/>
            <w:sz w:val="33"/>
            <w:szCs w:val="33"/>
            <w:lang w:eastAsia="en-IN"/>
          </w:rPr>
          <w:t>Simple example of private access modifier</w:t>
        </w:r>
      </w:ins>
    </w:p>
    <w:tbl>
      <w:tblPr>
        <w:tblW w:w="14533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33"/>
      </w:tblGrid>
      <w:tr w:rsidR="008F6D60" w:rsidRPr="008F6D60" w:rsidTr="008F6D6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F6D60" w:rsidRPr="008F6D60" w:rsidRDefault="008F6D60" w:rsidP="008F6D6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F6D6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 this example, we have created two classes A and Simple. A class contains private data member and private method. We are accessing these private members from outside the class, so there is compile time error.</w:t>
            </w:r>
          </w:p>
        </w:tc>
      </w:tr>
    </w:tbl>
    <w:p w:rsidR="008F6D60" w:rsidRPr="008F6D60" w:rsidRDefault="008F6D60" w:rsidP="008F6D60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" w:author="Unknown"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A{  </w:t>
        </w:r>
      </w:ins>
    </w:p>
    <w:p w:rsidR="008F6D60" w:rsidRPr="008F6D60" w:rsidRDefault="008F6D60" w:rsidP="008F6D60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" w:author="Unknown"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private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proofErr w:type="spellEnd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data=</w:t>
        </w:r>
        <w:r w:rsidRPr="008F6D60">
          <w:rPr>
            <w:rFonts w:ascii="Verdana" w:eastAsia="Times New Roman" w:hAnsi="Verdana" w:cs="Times New Roman"/>
            <w:color w:val="C00000"/>
            <w:sz w:val="20"/>
            <w:lang w:eastAsia="en-IN"/>
          </w:rPr>
          <w:t>40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</w:t>
        </w:r>
      </w:ins>
    </w:p>
    <w:p w:rsidR="008F6D60" w:rsidRPr="008F6D60" w:rsidRDefault="008F6D60" w:rsidP="008F6D60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" w:author="Unknown"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private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msg</w:t>
        </w:r>
        <w:proofErr w:type="spellEnd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(){</w:t>
        </w:r>
        <w:proofErr w:type="spellStart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8F6D60">
          <w:rPr>
            <w:rFonts w:ascii="Verdana" w:eastAsia="Times New Roman" w:hAnsi="Verdana" w:cs="Times New Roman"/>
            <w:color w:val="0000FF"/>
            <w:sz w:val="20"/>
            <w:lang w:eastAsia="en-IN"/>
          </w:rPr>
          <w:t>"Hello java"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);}  </w:t>
        </w:r>
      </w:ins>
    </w:p>
    <w:p w:rsidR="008F6D60" w:rsidRPr="008F6D60" w:rsidRDefault="008F6D60" w:rsidP="008F6D60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1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" w:author="Unknown"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8F6D60" w:rsidRPr="008F6D60" w:rsidRDefault="008F6D60" w:rsidP="008F6D60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1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" w:author="Unknown"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8F6D60" w:rsidRPr="008F6D60" w:rsidRDefault="008F6D60" w:rsidP="008F6D60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1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" w:author="Unknown"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Simple{  </w:t>
        </w:r>
      </w:ins>
    </w:p>
    <w:p w:rsidR="008F6D60" w:rsidRPr="008F6D60" w:rsidRDefault="008F6D60" w:rsidP="008F6D60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1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7" w:author="Unknown"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lastRenderedPageBreak/>
          <w:t> </w:t>
        </w:r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 </w:t>
        </w:r>
        <w:proofErr w:type="spellStart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args</w:t>
        </w:r>
        <w:proofErr w:type="spellEnd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[]){  </w:t>
        </w:r>
      </w:ins>
    </w:p>
    <w:p w:rsidR="008F6D60" w:rsidRPr="008F6D60" w:rsidRDefault="008F6D60" w:rsidP="008F6D60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1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9" w:author="Unknown"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A </w:t>
        </w:r>
        <w:proofErr w:type="spellStart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obj</w:t>
        </w:r>
        <w:proofErr w:type="spellEnd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=</w:t>
        </w:r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A();  </w:t>
        </w:r>
      </w:ins>
    </w:p>
    <w:p w:rsidR="008F6D60" w:rsidRPr="008F6D60" w:rsidRDefault="008F6D60" w:rsidP="008F6D60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2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1" w:author="Unknown"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</w:t>
        </w:r>
        <w:proofErr w:type="spellStart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obj.data</w:t>
        </w:r>
        <w:proofErr w:type="spellEnd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</w:t>
        </w:r>
        <w:r w:rsidRPr="008F6D60">
          <w:rPr>
            <w:rFonts w:ascii="Verdana" w:eastAsia="Times New Roman" w:hAnsi="Verdana" w:cs="Times New Roman"/>
            <w:color w:val="008200"/>
            <w:sz w:val="20"/>
            <w:lang w:eastAsia="en-IN"/>
          </w:rPr>
          <w:t>//Compile Time Error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8F6D60" w:rsidRPr="008F6D60" w:rsidRDefault="008F6D60" w:rsidP="008F6D60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2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3" w:author="Unknown"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obj.msg();</w:t>
        </w:r>
        <w:r w:rsidRPr="008F6D60">
          <w:rPr>
            <w:rFonts w:ascii="Verdana" w:eastAsia="Times New Roman" w:hAnsi="Verdana" w:cs="Times New Roman"/>
            <w:color w:val="008200"/>
            <w:sz w:val="20"/>
            <w:lang w:eastAsia="en-IN"/>
          </w:rPr>
          <w:t>//Compile Time Error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8F6D60" w:rsidRPr="008F6D60" w:rsidRDefault="008F6D60" w:rsidP="008F6D60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2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5" w:author="Unknown"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}  </w:t>
        </w:r>
      </w:ins>
    </w:p>
    <w:p w:rsidR="008F6D60" w:rsidRPr="008F6D60" w:rsidRDefault="008F6D60" w:rsidP="008F6D60">
      <w:pPr>
        <w:numPr>
          <w:ilvl w:val="0"/>
          <w:numId w:val="3"/>
        </w:numPr>
        <w:shd w:val="clear" w:color="auto" w:fill="FFFFFF"/>
        <w:spacing w:after="120" w:line="315" w:lineRule="atLeast"/>
        <w:ind w:left="0"/>
        <w:rPr>
          <w:ins w:id="2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7" w:author="Unknown"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8F6D60" w:rsidRPr="008F6D60" w:rsidRDefault="008F6D60" w:rsidP="008F6D60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28" w:author="Unknown"/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ins w:id="29" w:author="Unknown">
        <w:r w:rsidRPr="008F6D60">
          <w:rPr>
            <w:rFonts w:ascii="Helvetica" w:eastAsia="Times New Roman" w:hAnsi="Helvetica" w:cs="Helvetica"/>
            <w:color w:val="610B4B"/>
            <w:sz w:val="26"/>
            <w:szCs w:val="26"/>
            <w:lang w:eastAsia="en-IN"/>
          </w:rPr>
          <w:t>Role of Private Constructor</w:t>
        </w:r>
      </w:ins>
    </w:p>
    <w:tbl>
      <w:tblPr>
        <w:tblW w:w="14533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33"/>
      </w:tblGrid>
      <w:tr w:rsidR="008F6D60" w:rsidRPr="008F6D60" w:rsidTr="008F6D6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F6D60" w:rsidRPr="008F6D60" w:rsidRDefault="008F6D60" w:rsidP="008F6D6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F6D6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If you make any class constructor private, you cannot create the instance of that class from outside the class. For example:</w:t>
            </w:r>
          </w:p>
        </w:tc>
      </w:tr>
    </w:tbl>
    <w:p w:rsidR="008F6D60" w:rsidRPr="008F6D60" w:rsidRDefault="008F6D60" w:rsidP="008F6D60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3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1" w:author="Unknown"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A{  </w:t>
        </w:r>
      </w:ins>
    </w:p>
    <w:p w:rsidR="008F6D60" w:rsidRPr="008F6D60" w:rsidRDefault="008F6D60" w:rsidP="008F6D60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3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3" w:author="Unknown"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private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A(){}</w:t>
        </w:r>
        <w:r w:rsidRPr="008F6D60">
          <w:rPr>
            <w:rFonts w:ascii="Verdana" w:eastAsia="Times New Roman" w:hAnsi="Verdana" w:cs="Times New Roman"/>
            <w:color w:val="008200"/>
            <w:sz w:val="20"/>
            <w:lang w:eastAsia="en-IN"/>
          </w:rPr>
          <w:t>//private constructor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8F6D60" w:rsidRPr="008F6D60" w:rsidRDefault="008F6D60" w:rsidP="008F6D60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3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5" w:author="Unknown"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msg</w:t>
        </w:r>
        <w:proofErr w:type="spellEnd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(){</w:t>
        </w:r>
        <w:proofErr w:type="spellStart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8F6D60">
          <w:rPr>
            <w:rFonts w:ascii="Verdana" w:eastAsia="Times New Roman" w:hAnsi="Verdana" w:cs="Times New Roman"/>
            <w:color w:val="0000FF"/>
            <w:sz w:val="20"/>
            <w:lang w:eastAsia="en-IN"/>
          </w:rPr>
          <w:t>"Hello java"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);}  </w:t>
        </w:r>
      </w:ins>
    </w:p>
    <w:p w:rsidR="008F6D60" w:rsidRPr="008F6D60" w:rsidRDefault="008F6D60" w:rsidP="008F6D60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3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7" w:author="Unknown"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8F6D60" w:rsidRPr="008F6D60" w:rsidRDefault="008F6D60" w:rsidP="008F6D60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3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9" w:author="Unknown"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Simple{  </w:t>
        </w:r>
      </w:ins>
    </w:p>
    <w:p w:rsidR="008F6D60" w:rsidRPr="008F6D60" w:rsidRDefault="008F6D60" w:rsidP="008F6D60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4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1" w:author="Unknown"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 </w:t>
        </w:r>
        <w:proofErr w:type="spellStart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args</w:t>
        </w:r>
        <w:proofErr w:type="spellEnd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[]){  </w:t>
        </w:r>
      </w:ins>
    </w:p>
    <w:p w:rsidR="008F6D60" w:rsidRPr="008F6D60" w:rsidRDefault="008F6D60" w:rsidP="008F6D60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4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3" w:author="Unknown"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A </w:t>
        </w:r>
        <w:proofErr w:type="spellStart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obj</w:t>
        </w:r>
        <w:proofErr w:type="spellEnd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=</w:t>
        </w:r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A();</w:t>
        </w:r>
        <w:r w:rsidRPr="008F6D60">
          <w:rPr>
            <w:rFonts w:ascii="Verdana" w:eastAsia="Times New Roman" w:hAnsi="Verdana" w:cs="Times New Roman"/>
            <w:color w:val="008200"/>
            <w:sz w:val="20"/>
            <w:lang w:eastAsia="en-IN"/>
          </w:rPr>
          <w:t>//Compile Time Error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8F6D60" w:rsidRPr="008F6D60" w:rsidRDefault="008F6D60" w:rsidP="008F6D60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4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5" w:author="Unknown"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}  </w:t>
        </w:r>
      </w:ins>
    </w:p>
    <w:p w:rsidR="008F6D60" w:rsidRPr="008F6D60" w:rsidRDefault="008F6D60" w:rsidP="008F6D60">
      <w:pPr>
        <w:numPr>
          <w:ilvl w:val="0"/>
          <w:numId w:val="4"/>
        </w:numPr>
        <w:shd w:val="clear" w:color="auto" w:fill="FFFFFF"/>
        <w:spacing w:after="120" w:line="315" w:lineRule="atLeast"/>
        <w:ind w:left="0"/>
        <w:rPr>
          <w:ins w:id="4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7" w:author="Unknown"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8F6D60" w:rsidRPr="008F6D60" w:rsidRDefault="008F6D60" w:rsidP="008F6D60">
      <w:pPr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shd w:val="clear" w:color="auto" w:fill="FFFFFF"/>
        <w:spacing w:before="100" w:beforeAutospacing="1" w:after="100" w:afterAutospacing="1" w:line="240" w:lineRule="auto"/>
        <w:outlineLvl w:val="3"/>
        <w:rPr>
          <w:ins w:id="48" w:author="Unknown"/>
          <w:rFonts w:ascii="Arial" w:eastAsia="Times New Roman" w:hAnsi="Arial" w:cs="Arial"/>
          <w:color w:val="008000"/>
          <w:sz w:val="21"/>
          <w:szCs w:val="21"/>
          <w:lang w:eastAsia="en-IN"/>
        </w:rPr>
      </w:pPr>
      <w:ins w:id="49" w:author="Unknown">
        <w:r w:rsidRPr="008F6D60">
          <w:rPr>
            <w:rFonts w:ascii="Arial" w:eastAsia="Times New Roman" w:hAnsi="Arial" w:cs="Arial"/>
            <w:color w:val="008000"/>
            <w:sz w:val="21"/>
            <w:szCs w:val="21"/>
            <w:lang w:eastAsia="en-IN"/>
          </w:rPr>
          <w:t>Note: A class cannot be private or protected except nested class.</w:t>
        </w:r>
      </w:ins>
    </w:p>
    <w:p w:rsidR="008F6D60" w:rsidRPr="008F6D60" w:rsidRDefault="008F6D60" w:rsidP="008F6D60">
      <w:pPr>
        <w:spacing w:after="0" w:line="240" w:lineRule="auto"/>
        <w:rPr>
          <w:ins w:id="50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51" w:author="Unknown">
        <w:r w:rsidRPr="008F6D60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26" style="width:0;height:.75pt" o:hralign="center" o:hrstd="t" o:hrnoshade="t" o:hr="t" fillcolor="#d4d4d4" stroked="f"/>
          </w:pict>
        </w:r>
      </w:ins>
    </w:p>
    <w:p w:rsidR="008F6D60" w:rsidRPr="008F6D60" w:rsidRDefault="008F6D60" w:rsidP="008F6D60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52" w:author="Unknown"/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ins w:id="53" w:author="Unknown">
        <w:r w:rsidRPr="008F6D60">
          <w:rPr>
            <w:rFonts w:ascii="Helvetica" w:eastAsia="Times New Roman" w:hAnsi="Helvetica" w:cs="Helvetica"/>
            <w:color w:val="610B38"/>
            <w:sz w:val="38"/>
            <w:szCs w:val="38"/>
            <w:lang w:eastAsia="en-IN"/>
          </w:rPr>
          <w:t>2) default access modifier</w:t>
        </w:r>
      </w:ins>
    </w:p>
    <w:tbl>
      <w:tblPr>
        <w:tblW w:w="14533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33"/>
      </w:tblGrid>
      <w:tr w:rsidR="008F6D60" w:rsidRPr="008F6D60" w:rsidTr="008F6D6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F6D60" w:rsidRPr="008F6D60" w:rsidRDefault="008F6D60" w:rsidP="008F6D6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F6D6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If you don't use any modifier, it is treated as </w:t>
            </w:r>
            <w:r w:rsidRPr="008F6D60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eastAsia="en-IN"/>
              </w:rPr>
              <w:t>default</w:t>
            </w:r>
            <w:r w:rsidRPr="008F6D6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</w:t>
            </w:r>
            <w:proofErr w:type="spellStart"/>
            <w:r w:rsidRPr="008F6D6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bydefault</w:t>
            </w:r>
            <w:proofErr w:type="spellEnd"/>
            <w:r w:rsidRPr="008F6D6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 The default modifier is accessible only within package.</w:t>
            </w:r>
          </w:p>
        </w:tc>
      </w:tr>
    </w:tbl>
    <w:p w:rsidR="008F6D60" w:rsidRPr="008F6D60" w:rsidRDefault="008F6D60" w:rsidP="008F6D60">
      <w:pPr>
        <w:shd w:val="clear" w:color="auto" w:fill="FFFFFF"/>
        <w:spacing w:before="100" w:beforeAutospacing="1" w:after="100" w:afterAutospacing="1" w:line="240" w:lineRule="auto"/>
        <w:outlineLvl w:val="2"/>
        <w:rPr>
          <w:ins w:id="54" w:author="Unknown"/>
          <w:rFonts w:ascii="Tahoma" w:eastAsia="Times New Roman" w:hAnsi="Tahoma" w:cs="Tahoma"/>
          <w:color w:val="610B4B"/>
          <w:sz w:val="33"/>
          <w:szCs w:val="33"/>
          <w:lang w:eastAsia="en-IN"/>
        </w:rPr>
      </w:pPr>
      <w:ins w:id="55" w:author="Unknown">
        <w:r w:rsidRPr="008F6D60">
          <w:rPr>
            <w:rFonts w:ascii="Tahoma" w:eastAsia="Times New Roman" w:hAnsi="Tahoma" w:cs="Tahoma"/>
            <w:color w:val="610B4B"/>
            <w:sz w:val="33"/>
            <w:szCs w:val="33"/>
            <w:lang w:eastAsia="en-IN"/>
          </w:rPr>
          <w:t>Example of default access modifier</w:t>
        </w:r>
      </w:ins>
    </w:p>
    <w:tbl>
      <w:tblPr>
        <w:tblW w:w="14533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33"/>
      </w:tblGrid>
      <w:tr w:rsidR="008F6D60" w:rsidRPr="008F6D60" w:rsidTr="008F6D6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F6D60" w:rsidRPr="008F6D60" w:rsidRDefault="008F6D60" w:rsidP="008F6D6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F6D6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In this example, we have created two packages pack and </w:t>
            </w:r>
            <w:proofErr w:type="spellStart"/>
            <w:r w:rsidRPr="008F6D6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mypack</w:t>
            </w:r>
            <w:proofErr w:type="spellEnd"/>
            <w:r w:rsidRPr="008F6D6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 We are accessing the A class from outside its package, since A class is not public, so it cannot be accessed from outside the package.</w:t>
            </w:r>
          </w:p>
        </w:tc>
      </w:tr>
    </w:tbl>
    <w:p w:rsidR="008F6D60" w:rsidRPr="008F6D60" w:rsidRDefault="008F6D60" w:rsidP="008F6D6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5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7" w:author="Unknown">
        <w:r w:rsidRPr="008F6D60">
          <w:rPr>
            <w:rFonts w:ascii="Verdana" w:eastAsia="Times New Roman" w:hAnsi="Verdana" w:cs="Times New Roman"/>
            <w:color w:val="008200"/>
            <w:sz w:val="20"/>
            <w:lang w:eastAsia="en-IN"/>
          </w:rPr>
          <w:t>//save by A.java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8F6D60" w:rsidRPr="008F6D60" w:rsidRDefault="008F6D60" w:rsidP="008F6D6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5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9" w:author="Unknown"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package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pack;  </w:t>
        </w:r>
      </w:ins>
    </w:p>
    <w:p w:rsidR="008F6D60" w:rsidRPr="008F6D60" w:rsidRDefault="008F6D60" w:rsidP="008F6D6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6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1" w:author="Unknown"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A{  </w:t>
        </w:r>
      </w:ins>
    </w:p>
    <w:p w:rsidR="008F6D60" w:rsidRPr="008F6D60" w:rsidRDefault="008F6D60" w:rsidP="008F6D6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6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3" w:author="Unknown"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msg</w:t>
        </w:r>
        <w:proofErr w:type="spellEnd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(){</w:t>
        </w:r>
        <w:proofErr w:type="spellStart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8F6D60">
          <w:rPr>
            <w:rFonts w:ascii="Verdana" w:eastAsia="Times New Roman" w:hAnsi="Verdana" w:cs="Times New Roman"/>
            <w:color w:val="0000FF"/>
            <w:sz w:val="20"/>
            <w:lang w:eastAsia="en-IN"/>
          </w:rPr>
          <w:t>"Hello"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);}  </w:t>
        </w:r>
      </w:ins>
    </w:p>
    <w:p w:rsidR="008F6D60" w:rsidRPr="008F6D60" w:rsidRDefault="008F6D60" w:rsidP="008F6D60">
      <w:pPr>
        <w:numPr>
          <w:ilvl w:val="0"/>
          <w:numId w:val="5"/>
        </w:numPr>
        <w:shd w:val="clear" w:color="auto" w:fill="FFFFFF"/>
        <w:spacing w:after="120" w:line="315" w:lineRule="atLeast"/>
        <w:ind w:left="0"/>
        <w:rPr>
          <w:ins w:id="6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5" w:author="Unknown"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8F6D60" w:rsidRPr="008F6D60" w:rsidRDefault="008F6D60" w:rsidP="008F6D60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6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7" w:author="Unknown">
        <w:r w:rsidRPr="008F6D60">
          <w:rPr>
            <w:rFonts w:ascii="Verdana" w:eastAsia="Times New Roman" w:hAnsi="Verdana" w:cs="Times New Roman"/>
            <w:color w:val="008200"/>
            <w:sz w:val="20"/>
            <w:lang w:eastAsia="en-IN"/>
          </w:rPr>
          <w:t>//save by B.java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8F6D60" w:rsidRPr="008F6D60" w:rsidRDefault="008F6D60" w:rsidP="008F6D60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6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9" w:author="Unknown"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package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mypack</w:t>
        </w:r>
        <w:proofErr w:type="spellEnd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</w:t>
        </w:r>
      </w:ins>
    </w:p>
    <w:p w:rsidR="008F6D60" w:rsidRPr="008F6D60" w:rsidRDefault="008F6D60" w:rsidP="008F6D60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7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1" w:author="Unknown"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pack.*;  </w:t>
        </w:r>
      </w:ins>
    </w:p>
    <w:p w:rsidR="008F6D60" w:rsidRPr="008F6D60" w:rsidRDefault="008F6D60" w:rsidP="008F6D60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7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3" w:author="Unknown"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B{  </w:t>
        </w:r>
      </w:ins>
    </w:p>
    <w:p w:rsidR="008F6D60" w:rsidRPr="008F6D60" w:rsidRDefault="008F6D60" w:rsidP="008F6D60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7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5" w:author="Unknown"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lastRenderedPageBreak/>
          <w:t>  </w:t>
        </w:r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 </w:t>
        </w:r>
        <w:proofErr w:type="spellStart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args</w:t>
        </w:r>
        <w:proofErr w:type="spellEnd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[]){  </w:t>
        </w:r>
      </w:ins>
    </w:p>
    <w:p w:rsidR="008F6D60" w:rsidRPr="008F6D60" w:rsidRDefault="008F6D60" w:rsidP="008F6D60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7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7" w:author="Unknown"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A </w:t>
        </w:r>
        <w:proofErr w:type="spellStart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obj</w:t>
        </w:r>
        <w:proofErr w:type="spellEnd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= </w:t>
        </w:r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A();</w:t>
        </w:r>
        <w:r w:rsidRPr="008F6D60">
          <w:rPr>
            <w:rFonts w:ascii="Verdana" w:eastAsia="Times New Roman" w:hAnsi="Verdana" w:cs="Times New Roman"/>
            <w:color w:val="008200"/>
            <w:sz w:val="20"/>
            <w:lang w:eastAsia="en-IN"/>
          </w:rPr>
          <w:t>//Compile Time Error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8F6D60" w:rsidRPr="008F6D60" w:rsidRDefault="008F6D60" w:rsidP="008F6D60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7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9" w:author="Unknown"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obj.msg();</w:t>
        </w:r>
        <w:r w:rsidRPr="008F6D60">
          <w:rPr>
            <w:rFonts w:ascii="Verdana" w:eastAsia="Times New Roman" w:hAnsi="Verdana" w:cs="Times New Roman"/>
            <w:color w:val="008200"/>
            <w:sz w:val="20"/>
            <w:lang w:eastAsia="en-IN"/>
          </w:rPr>
          <w:t>//Compile Time Error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8F6D60" w:rsidRPr="008F6D60" w:rsidRDefault="008F6D60" w:rsidP="008F6D60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8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81" w:author="Unknown"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}  </w:t>
        </w:r>
      </w:ins>
    </w:p>
    <w:p w:rsidR="008F6D60" w:rsidRPr="008F6D60" w:rsidRDefault="008F6D60" w:rsidP="008F6D60">
      <w:pPr>
        <w:numPr>
          <w:ilvl w:val="0"/>
          <w:numId w:val="6"/>
        </w:numPr>
        <w:shd w:val="clear" w:color="auto" w:fill="FFFFFF"/>
        <w:spacing w:after="120" w:line="315" w:lineRule="atLeast"/>
        <w:ind w:left="0"/>
        <w:rPr>
          <w:ins w:id="8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83" w:author="Unknown"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8F6D60" w:rsidRPr="008F6D60" w:rsidRDefault="008F6D60" w:rsidP="008F6D60">
      <w:pPr>
        <w:shd w:val="clear" w:color="auto" w:fill="FFFFFF"/>
        <w:spacing w:before="100" w:beforeAutospacing="1" w:after="100" w:afterAutospacing="1" w:line="240" w:lineRule="auto"/>
        <w:rPr>
          <w:ins w:id="8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85" w:author="Unknown"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 xml:space="preserve">In the above example, the scope of class A and its method </w:t>
        </w:r>
        <w:proofErr w:type="spellStart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msg</w:t>
        </w:r>
        <w:proofErr w:type="spellEnd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() is default so it cannot be accessed from outside the package.</w:t>
        </w:r>
      </w:ins>
    </w:p>
    <w:p w:rsidR="008F6D60" w:rsidRPr="008F6D60" w:rsidRDefault="008F6D60" w:rsidP="008F6D60">
      <w:pPr>
        <w:spacing w:after="0" w:line="240" w:lineRule="auto"/>
        <w:rPr>
          <w:ins w:id="86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87" w:author="Unknown">
        <w:r w:rsidRPr="008F6D60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27" style="width:0;height:.75pt" o:hralign="center" o:hrstd="t" o:hrnoshade="t" o:hr="t" fillcolor="#d4d4d4" stroked="f"/>
          </w:pict>
        </w:r>
      </w:ins>
    </w:p>
    <w:p w:rsidR="008F6D60" w:rsidRPr="008F6D60" w:rsidRDefault="008F6D60" w:rsidP="008F6D60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88" w:author="Unknown"/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ins w:id="89" w:author="Unknown">
        <w:r w:rsidRPr="008F6D60">
          <w:rPr>
            <w:rFonts w:ascii="Helvetica" w:eastAsia="Times New Roman" w:hAnsi="Helvetica" w:cs="Helvetica"/>
            <w:color w:val="610B38"/>
            <w:sz w:val="38"/>
            <w:szCs w:val="38"/>
            <w:lang w:eastAsia="en-IN"/>
          </w:rPr>
          <w:t>3) protected access modifier</w:t>
        </w:r>
      </w:ins>
    </w:p>
    <w:p w:rsidR="008F6D60" w:rsidRPr="008F6D60" w:rsidRDefault="008F6D60" w:rsidP="008F6D60">
      <w:pPr>
        <w:shd w:val="clear" w:color="auto" w:fill="FFFFFF"/>
        <w:spacing w:before="100" w:beforeAutospacing="1" w:after="100" w:afterAutospacing="1" w:line="240" w:lineRule="auto"/>
        <w:rPr>
          <w:ins w:id="9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1" w:author="Unknown"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The </w:t>
        </w:r>
        <w:r w:rsidRPr="008F6D60">
          <w:rPr>
            <w:rFonts w:ascii="Verdana" w:eastAsia="Times New Roman" w:hAnsi="Verdana" w:cs="Times New Roman"/>
            <w:b/>
            <w:bCs/>
            <w:color w:val="2F4F4F"/>
            <w:sz w:val="20"/>
            <w:szCs w:val="20"/>
            <w:lang w:eastAsia="en-IN"/>
          </w:rPr>
          <w:t>protected access modifier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 is accessible within package and outside the package but through inheritance only.</w:t>
        </w:r>
      </w:ins>
    </w:p>
    <w:p w:rsidR="008F6D60" w:rsidRPr="008F6D60" w:rsidRDefault="008F6D60" w:rsidP="008F6D60">
      <w:pPr>
        <w:shd w:val="clear" w:color="auto" w:fill="FFFFFF"/>
        <w:spacing w:before="100" w:beforeAutospacing="1" w:after="100" w:afterAutospacing="1" w:line="240" w:lineRule="auto"/>
        <w:rPr>
          <w:ins w:id="9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3" w:author="Unknown"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The protected access modifier can be applied on the data member, method and constructor. It can't be applied on the class.</w:t>
        </w:r>
      </w:ins>
    </w:p>
    <w:p w:rsidR="008F6D60" w:rsidRPr="008F6D60" w:rsidRDefault="008F6D60" w:rsidP="008F6D60">
      <w:pPr>
        <w:shd w:val="clear" w:color="auto" w:fill="FFFFFF"/>
        <w:spacing w:before="100" w:beforeAutospacing="1" w:after="100" w:afterAutospacing="1" w:line="240" w:lineRule="auto"/>
        <w:outlineLvl w:val="2"/>
        <w:rPr>
          <w:ins w:id="94" w:author="Unknown"/>
          <w:rFonts w:ascii="Tahoma" w:eastAsia="Times New Roman" w:hAnsi="Tahoma" w:cs="Tahoma"/>
          <w:color w:val="610B4B"/>
          <w:sz w:val="33"/>
          <w:szCs w:val="33"/>
          <w:lang w:eastAsia="en-IN"/>
        </w:rPr>
      </w:pPr>
      <w:ins w:id="95" w:author="Unknown">
        <w:r w:rsidRPr="008F6D60">
          <w:rPr>
            <w:rFonts w:ascii="Tahoma" w:eastAsia="Times New Roman" w:hAnsi="Tahoma" w:cs="Tahoma"/>
            <w:color w:val="610B4B"/>
            <w:sz w:val="33"/>
            <w:szCs w:val="33"/>
            <w:lang w:eastAsia="en-IN"/>
          </w:rPr>
          <w:t>Example of protected access modifier</w:t>
        </w:r>
      </w:ins>
    </w:p>
    <w:p w:rsidR="008F6D60" w:rsidRPr="008F6D60" w:rsidRDefault="008F6D60" w:rsidP="008F6D60">
      <w:pPr>
        <w:shd w:val="clear" w:color="auto" w:fill="FFFFFF"/>
        <w:spacing w:before="100" w:beforeAutospacing="1" w:after="100" w:afterAutospacing="1" w:line="240" w:lineRule="auto"/>
        <w:rPr>
          <w:ins w:id="9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7" w:author="Unknown"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 xml:space="preserve">In this example, we have created the two packages pack and </w:t>
        </w:r>
        <w:proofErr w:type="spellStart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mypack</w:t>
        </w:r>
        <w:proofErr w:type="spellEnd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 xml:space="preserve">. The A class of pack package is public, so can be accessed from outside the package. But </w:t>
        </w:r>
        <w:proofErr w:type="spellStart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msg</w:t>
        </w:r>
        <w:proofErr w:type="spellEnd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 xml:space="preserve"> method of this package is declared as protected, so it can be accessed from outside the class only through inheritance.</w:t>
        </w:r>
      </w:ins>
    </w:p>
    <w:p w:rsidR="008F6D60" w:rsidRPr="008F6D60" w:rsidRDefault="008F6D60" w:rsidP="008F6D60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9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9" w:author="Unknown">
        <w:r w:rsidRPr="008F6D60">
          <w:rPr>
            <w:rFonts w:ascii="Verdana" w:eastAsia="Times New Roman" w:hAnsi="Verdana" w:cs="Times New Roman"/>
            <w:color w:val="008200"/>
            <w:sz w:val="20"/>
            <w:lang w:eastAsia="en-IN"/>
          </w:rPr>
          <w:t>//save by A.java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8F6D60" w:rsidRPr="008F6D60" w:rsidRDefault="008F6D60" w:rsidP="008F6D60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10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01" w:author="Unknown"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package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pack;  </w:t>
        </w:r>
      </w:ins>
    </w:p>
    <w:p w:rsidR="008F6D60" w:rsidRPr="008F6D60" w:rsidRDefault="008F6D60" w:rsidP="008F6D60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10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03" w:author="Unknown"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A{  </w:t>
        </w:r>
      </w:ins>
    </w:p>
    <w:p w:rsidR="008F6D60" w:rsidRPr="008F6D60" w:rsidRDefault="008F6D60" w:rsidP="008F6D60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10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05" w:author="Unknown"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protected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msg</w:t>
        </w:r>
        <w:proofErr w:type="spellEnd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(){</w:t>
        </w:r>
        <w:proofErr w:type="spellStart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8F6D60">
          <w:rPr>
            <w:rFonts w:ascii="Verdana" w:eastAsia="Times New Roman" w:hAnsi="Verdana" w:cs="Times New Roman"/>
            <w:color w:val="0000FF"/>
            <w:sz w:val="20"/>
            <w:lang w:eastAsia="en-IN"/>
          </w:rPr>
          <w:t>"Hello"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);}  </w:t>
        </w:r>
      </w:ins>
    </w:p>
    <w:p w:rsidR="008F6D60" w:rsidRPr="008F6D60" w:rsidRDefault="008F6D60" w:rsidP="008F6D60">
      <w:pPr>
        <w:numPr>
          <w:ilvl w:val="0"/>
          <w:numId w:val="7"/>
        </w:numPr>
        <w:shd w:val="clear" w:color="auto" w:fill="FFFFFF"/>
        <w:spacing w:after="120" w:line="315" w:lineRule="atLeast"/>
        <w:ind w:left="0"/>
        <w:rPr>
          <w:ins w:id="10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07" w:author="Unknown"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8F6D60" w:rsidRPr="008F6D60" w:rsidRDefault="008F6D60" w:rsidP="008F6D60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10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09" w:author="Unknown">
        <w:r w:rsidRPr="008F6D60">
          <w:rPr>
            <w:rFonts w:ascii="Verdana" w:eastAsia="Times New Roman" w:hAnsi="Verdana" w:cs="Times New Roman"/>
            <w:color w:val="008200"/>
            <w:sz w:val="20"/>
            <w:lang w:eastAsia="en-IN"/>
          </w:rPr>
          <w:t>//save by B.java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8F6D60" w:rsidRPr="008F6D60" w:rsidRDefault="008F6D60" w:rsidP="008F6D60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11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1" w:author="Unknown"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package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mypack</w:t>
        </w:r>
        <w:proofErr w:type="spellEnd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</w:t>
        </w:r>
      </w:ins>
    </w:p>
    <w:p w:rsidR="008F6D60" w:rsidRPr="008F6D60" w:rsidRDefault="008F6D60" w:rsidP="008F6D60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11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3" w:author="Unknown"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pack.*;  </w:t>
        </w:r>
      </w:ins>
    </w:p>
    <w:p w:rsidR="008F6D60" w:rsidRPr="008F6D60" w:rsidRDefault="008F6D60" w:rsidP="008F6D60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11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5" w:author="Unknown"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8F6D60" w:rsidRPr="008F6D60" w:rsidRDefault="008F6D60" w:rsidP="008F6D60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11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7" w:author="Unknown"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B </w:t>
        </w:r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extends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A{  </w:t>
        </w:r>
      </w:ins>
    </w:p>
    <w:p w:rsidR="008F6D60" w:rsidRPr="008F6D60" w:rsidRDefault="008F6D60" w:rsidP="008F6D60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11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9" w:author="Unknown"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 </w:t>
        </w:r>
        <w:proofErr w:type="spellStart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args</w:t>
        </w:r>
        <w:proofErr w:type="spellEnd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[]){  </w:t>
        </w:r>
      </w:ins>
    </w:p>
    <w:p w:rsidR="008F6D60" w:rsidRPr="008F6D60" w:rsidRDefault="008F6D60" w:rsidP="008F6D60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12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21" w:author="Unknown"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B </w:t>
        </w:r>
        <w:proofErr w:type="spellStart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obj</w:t>
        </w:r>
        <w:proofErr w:type="spellEnd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= </w:t>
        </w:r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B();  </w:t>
        </w:r>
      </w:ins>
    </w:p>
    <w:p w:rsidR="008F6D60" w:rsidRPr="008F6D60" w:rsidRDefault="008F6D60" w:rsidP="008F6D60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12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23" w:author="Unknown"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obj.msg();  </w:t>
        </w:r>
      </w:ins>
    </w:p>
    <w:p w:rsidR="008F6D60" w:rsidRPr="008F6D60" w:rsidRDefault="008F6D60" w:rsidP="008F6D60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12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25" w:author="Unknown"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}  </w:t>
        </w:r>
      </w:ins>
    </w:p>
    <w:p w:rsidR="008F6D60" w:rsidRPr="008F6D60" w:rsidRDefault="008F6D60" w:rsidP="008F6D60">
      <w:pPr>
        <w:numPr>
          <w:ilvl w:val="0"/>
          <w:numId w:val="8"/>
        </w:numPr>
        <w:shd w:val="clear" w:color="auto" w:fill="FFFFFF"/>
        <w:spacing w:after="120" w:line="315" w:lineRule="atLeast"/>
        <w:ind w:left="0"/>
        <w:rPr>
          <w:ins w:id="12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27" w:author="Unknown"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8F6D60" w:rsidRPr="008F6D60" w:rsidRDefault="008F6D60" w:rsidP="008F6D6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129" w:author="Unknown">
        <w:r w:rsidRPr="008F6D6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Output:Hello</w:t>
        </w:r>
        <w:proofErr w:type="spellEnd"/>
      </w:ins>
    </w:p>
    <w:p w:rsidR="008F6D60" w:rsidRPr="008F6D60" w:rsidRDefault="008F6D60" w:rsidP="008F6D60">
      <w:pPr>
        <w:spacing w:after="0" w:line="240" w:lineRule="auto"/>
        <w:rPr>
          <w:ins w:id="130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31" w:author="Unknown">
        <w:r w:rsidRPr="008F6D60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28" style="width:0;height:.75pt" o:hralign="center" o:hrstd="t" o:hrnoshade="t" o:hr="t" fillcolor="#d4d4d4" stroked="f"/>
          </w:pict>
        </w:r>
      </w:ins>
    </w:p>
    <w:p w:rsidR="008F6D60" w:rsidRPr="008F6D60" w:rsidRDefault="008F6D60" w:rsidP="008F6D60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132" w:author="Unknown"/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ins w:id="133" w:author="Unknown">
        <w:r w:rsidRPr="008F6D60">
          <w:rPr>
            <w:rFonts w:ascii="Helvetica" w:eastAsia="Times New Roman" w:hAnsi="Helvetica" w:cs="Helvetica"/>
            <w:color w:val="610B38"/>
            <w:sz w:val="38"/>
            <w:szCs w:val="38"/>
            <w:lang w:eastAsia="en-IN"/>
          </w:rPr>
          <w:t>4) public access modifier</w:t>
        </w:r>
      </w:ins>
    </w:p>
    <w:tbl>
      <w:tblPr>
        <w:tblW w:w="14533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33"/>
      </w:tblGrid>
      <w:tr w:rsidR="008F6D60" w:rsidRPr="008F6D60" w:rsidTr="008F6D6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F6D60" w:rsidRPr="008F6D60" w:rsidRDefault="008F6D60" w:rsidP="008F6D6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F6D6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lastRenderedPageBreak/>
              <w:t>The </w:t>
            </w:r>
            <w:r w:rsidRPr="008F6D60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eastAsia="en-IN"/>
              </w:rPr>
              <w:t>public access modifier</w:t>
            </w:r>
            <w:r w:rsidRPr="008F6D6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is accessible everywhere. It has the widest scope among all other modifiers.</w:t>
            </w:r>
          </w:p>
        </w:tc>
      </w:tr>
    </w:tbl>
    <w:p w:rsidR="008F6D60" w:rsidRPr="008F6D60" w:rsidRDefault="008F6D60" w:rsidP="008F6D60">
      <w:pPr>
        <w:shd w:val="clear" w:color="auto" w:fill="FFFFFF"/>
        <w:spacing w:before="100" w:beforeAutospacing="1" w:after="100" w:afterAutospacing="1" w:line="240" w:lineRule="auto"/>
        <w:outlineLvl w:val="2"/>
        <w:rPr>
          <w:ins w:id="134" w:author="Unknown"/>
          <w:rFonts w:ascii="Tahoma" w:eastAsia="Times New Roman" w:hAnsi="Tahoma" w:cs="Tahoma"/>
          <w:color w:val="610B4B"/>
          <w:sz w:val="33"/>
          <w:szCs w:val="33"/>
          <w:lang w:eastAsia="en-IN"/>
        </w:rPr>
      </w:pPr>
      <w:ins w:id="135" w:author="Unknown">
        <w:r w:rsidRPr="008F6D60">
          <w:rPr>
            <w:rFonts w:ascii="Tahoma" w:eastAsia="Times New Roman" w:hAnsi="Tahoma" w:cs="Tahoma"/>
            <w:color w:val="610B4B"/>
            <w:sz w:val="33"/>
            <w:szCs w:val="33"/>
            <w:lang w:eastAsia="en-IN"/>
          </w:rPr>
          <w:t>Example of public access modifier</w:t>
        </w:r>
      </w:ins>
    </w:p>
    <w:p w:rsidR="008F6D60" w:rsidRPr="008F6D60" w:rsidRDefault="008F6D60" w:rsidP="008F6D60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ins w:id="13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7" w:author="Unknown">
        <w:r w:rsidRPr="008F6D60">
          <w:rPr>
            <w:rFonts w:ascii="Verdana" w:eastAsia="Times New Roman" w:hAnsi="Verdana" w:cs="Times New Roman"/>
            <w:color w:val="008200"/>
            <w:sz w:val="20"/>
            <w:lang w:eastAsia="en-IN"/>
          </w:rPr>
          <w:t>//save by A.java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8F6D60" w:rsidRPr="008F6D60" w:rsidRDefault="008F6D60" w:rsidP="008F6D60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ins w:id="13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9" w:author="Unknown"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8F6D60" w:rsidRPr="008F6D60" w:rsidRDefault="008F6D60" w:rsidP="008F6D60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ins w:id="14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41" w:author="Unknown"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package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pack;  </w:t>
        </w:r>
      </w:ins>
    </w:p>
    <w:p w:rsidR="008F6D60" w:rsidRPr="008F6D60" w:rsidRDefault="008F6D60" w:rsidP="008F6D60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ins w:id="14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43" w:author="Unknown"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A{  </w:t>
        </w:r>
      </w:ins>
    </w:p>
    <w:p w:rsidR="008F6D60" w:rsidRPr="008F6D60" w:rsidRDefault="008F6D60" w:rsidP="008F6D60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ins w:id="14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45" w:author="Unknown"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msg</w:t>
        </w:r>
        <w:proofErr w:type="spellEnd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(){</w:t>
        </w:r>
        <w:proofErr w:type="spellStart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8F6D60">
          <w:rPr>
            <w:rFonts w:ascii="Verdana" w:eastAsia="Times New Roman" w:hAnsi="Verdana" w:cs="Times New Roman"/>
            <w:color w:val="0000FF"/>
            <w:sz w:val="20"/>
            <w:lang w:eastAsia="en-IN"/>
          </w:rPr>
          <w:t>"Hello"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);}  </w:t>
        </w:r>
      </w:ins>
    </w:p>
    <w:p w:rsidR="008F6D60" w:rsidRPr="008F6D60" w:rsidRDefault="008F6D60" w:rsidP="008F6D60">
      <w:pPr>
        <w:numPr>
          <w:ilvl w:val="0"/>
          <w:numId w:val="9"/>
        </w:numPr>
        <w:shd w:val="clear" w:color="auto" w:fill="FFFFFF"/>
        <w:spacing w:after="120" w:line="315" w:lineRule="atLeast"/>
        <w:ind w:left="0"/>
        <w:rPr>
          <w:ins w:id="14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47" w:author="Unknown"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8F6D60" w:rsidRPr="008F6D60" w:rsidRDefault="008F6D60" w:rsidP="008F6D60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ins w:id="14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49" w:author="Unknown">
        <w:r w:rsidRPr="008F6D60">
          <w:rPr>
            <w:rFonts w:ascii="Verdana" w:eastAsia="Times New Roman" w:hAnsi="Verdana" w:cs="Times New Roman"/>
            <w:color w:val="008200"/>
            <w:sz w:val="20"/>
            <w:lang w:eastAsia="en-IN"/>
          </w:rPr>
          <w:t>//save by B.java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8F6D60" w:rsidRPr="008F6D60" w:rsidRDefault="008F6D60" w:rsidP="008F6D60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ins w:id="15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1" w:author="Unknown"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8F6D60" w:rsidRPr="008F6D60" w:rsidRDefault="008F6D60" w:rsidP="008F6D60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ins w:id="15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3" w:author="Unknown"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package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mypack</w:t>
        </w:r>
        <w:proofErr w:type="spellEnd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</w:t>
        </w:r>
      </w:ins>
    </w:p>
    <w:p w:rsidR="008F6D60" w:rsidRPr="008F6D60" w:rsidRDefault="008F6D60" w:rsidP="008F6D60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ins w:id="15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5" w:author="Unknown"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pack.*;  </w:t>
        </w:r>
      </w:ins>
    </w:p>
    <w:p w:rsidR="008F6D60" w:rsidRPr="008F6D60" w:rsidRDefault="008F6D60" w:rsidP="008F6D60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ins w:id="15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7" w:author="Unknown"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8F6D60" w:rsidRPr="008F6D60" w:rsidRDefault="008F6D60" w:rsidP="008F6D60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ins w:id="15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9" w:author="Unknown"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B{  </w:t>
        </w:r>
      </w:ins>
    </w:p>
    <w:p w:rsidR="008F6D60" w:rsidRPr="008F6D60" w:rsidRDefault="008F6D60" w:rsidP="008F6D60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ins w:id="16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61" w:author="Unknown"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 </w:t>
        </w:r>
        <w:proofErr w:type="spellStart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args</w:t>
        </w:r>
        <w:proofErr w:type="spellEnd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[]){  </w:t>
        </w:r>
      </w:ins>
    </w:p>
    <w:p w:rsidR="008F6D60" w:rsidRPr="008F6D60" w:rsidRDefault="008F6D60" w:rsidP="008F6D60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ins w:id="16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63" w:author="Unknown"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A </w:t>
        </w:r>
        <w:proofErr w:type="spellStart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obj</w:t>
        </w:r>
        <w:proofErr w:type="spellEnd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= </w:t>
        </w:r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A();  </w:t>
        </w:r>
      </w:ins>
    </w:p>
    <w:p w:rsidR="008F6D60" w:rsidRPr="008F6D60" w:rsidRDefault="008F6D60" w:rsidP="008F6D60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ins w:id="16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65" w:author="Unknown"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obj.msg();  </w:t>
        </w:r>
      </w:ins>
    </w:p>
    <w:p w:rsidR="008F6D60" w:rsidRPr="008F6D60" w:rsidRDefault="008F6D60" w:rsidP="008F6D60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ins w:id="16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67" w:author="Unknown"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}  </w:t>
        </w:r>
      </w:ins>
    </w:p>
    <w:p w:rsidR="008F6D60" w:rsidRPr="008F6D60" w:rsidRDefault="008F6D60" w:rsidP="008F6D60">
      <w:pPr>
        <w:numPr>
          <w:ilvl w:val="0"/>
          <w:numId w:val="10"/>
        </w:numPr>
        <w:shd w:val="clear" w:color="auto" w:fill="FFFFFF"/>
        <w:spacing w:after="120" w:line="315" w:lineRule="atLeast"/>
        <w:ind w:left="0"/>
        <w:rPr>
          <w:ins w:id="16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69" w:author="Unknown"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8F6D60" w:rsidRPr="008F6D60" w:rsidRDefault="008F6D60" w:rsidP="008F6D6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7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171" w:author="Unknown">
        <w:r w:rsidRPr="008F6D6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Output:Hello</w:t>
        </w:r>
        <w:proofErr w:type="spellEnd"/>
      </w:ins>
    </w:p>
    <w:p w:rsidR="008F6D60" w:rsidRPr="008F6D60" w:rsidRDefault="008F6D60" w:rsidP="008F6D60">
      <w:pPr>
        <w:spacing w:after="0" w:line="240" w:lineRule="auto"/>
        <w:rPr>
          <w:ins w:id="172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73" w:author="Unknown">
        <w:r w:rsidRPr="008F6D60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29" style="width:0;height:.75pt" o:hralign="center" o:hrstd="t" o:hrnoshade="t" o:hr="t" fillcolor="#d4d4d4" stroked="f"/>
          </w:pict>
        </w:r>
      </w:ins>
    </w:p>
    <w:p w:rsidR="008F6D60" w:rsidRPr="008F6D60" w:rsidRDefault="008F6D60" w:rsidP="008F6D60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174" w:author="Unknown"/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ins w:id="175" w:author="Unknown">
        <w:r w:rsidRPr="008F6D60">
          <w:rPr>
            <w:rFonts w:ascii="Helvetica" w:eastAsia="Times New Roman" w:hAnsi="Helvetica" w:cs="Helvetica"/>
            <w:color w:val="610B38"/>
            <w:sz w:val="38"/>
            <w:szCs w:val="38"/>
            <w:lang w:eastAsia="en-IN"/>
          </w:rPr>
          <w:t>Understanding all java access modifiers</w:t>
        </w:r>
      </w:ins>
    </w:p>
    <w:p w:rsidR="008F6D60" w:rsidRPr="008F6D60" w:rsidRDefault="008F6D60" w:rsidP="008F6D60">
      <w:pPr>
        <w:shd w:val="clear" w:color="auto" w:fill="FFFFFF"/>
        <w:spacing w:before="100" w:beforeAutospacing="1" w:after="100" w:afterAutospacing="1" w:line="240" w:lineRule="auto"/>
        <w:rPr>
          <w:ins w:id="17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77" w:author="Unknown"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Let's understand the access modifiers by a simple table.</w:t>
        </w:r>
      </w:ins>
    </w:p>
    <w:p w:rsidR="008F6D60" w:rsidRDefault="008F6D60" w:rsidP="008F6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ins w:id="178" w:author="Unknown">
        <w:r w:rsidRPr="008F6D60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30" style="width:0;height:.75pt" o:hralign="center" o:hrstd="t" o:hrnoshade="t" o:hr="t" fillcolor="#d4d4d4" stroked="f"/>
          </w:pict>
        </w:r>
      </w:ins>
    </w:p>
    <w:p w:rsidR="00A970C2" w:rsidRDefault="00A970C2" w:rsidP="008F6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pPr w:leftFromText="180" w:rightFromText="180" w:vertAnchor="text" w:tblpY="1"/>
        <w:tblOverlap w:val="never"/>
        <w:tblW w:w="934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4"/>
        <w:gridCol w:w="1628"/>
        <w:gridCol w:w="1905"/>
        <w:gridCol w:w="1906"/>
        <w:gridCol w:w="1905"/>
      </w:tblGrid>
      <w:tr w:rsidR="00A970C2" w:rsidRPr="00A970C2" w:rsidTr="00A970C2">
        <w:trPr>
          <w:trHeight w:val="1375"/>
        </w:trPr>
        <w:tc>
          <w:tcPr>
            <w:tcW w:w="200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970C2" w:rsidRPr="00A970C2" w:rsidRDefault="00A970C2" w:rsidP="00A970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7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Access Modifier</w:t>
            </w:r>
          </w:p>
        </w:tc>
        <w:tc>
          <w:tcPr>
            <w:tcW w:w="1628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970C2" w:rsidRPr="00A970C2" w:rsidRDefault="00A970C2" w:rsidP="00A970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7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within class</w:t>
            </w:r>
          </w:p>
        </w:tc>
        <w:tc>
          <w:tcPr>
            <w:tcW w:w="190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970C2" w:rsidRPr="00A970C2" w:rsidRDefault="00A970C2" w:rsidP="00A970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7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within package</w:t>
            </w:r>
          </w:p>
        </w:tc>
        <w:tc>
          <w:tcPr>
            <w:tcW w:w="1906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970C2" w:rsidRPr="00A970C2" w:rsidRDefault="00A970C2" w:rsidP="00A970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7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outside package by subclass only</w:t>
            </w:r>
          </w:p>
        </w:tc>
        <w:tc>
          <w:tcPr>
            <w:tcW w:w="190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970C2" w:rsidRPr="00A970C2" w:rsidRDefault="00A970C2" w:rsidP="00A970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7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outside package</w:t>
            </w:r>
          </w:p>
        </w:tc>
      </w:tr>
      <w:tr w:rsidR="00A970C2" w:rsidRPr="00A970C2" w:rsidTr="00A970C2">
        <w:trPr>
          <w:trHeight w:val="284"/>
        </w:trPr>
        <w:tc>
          <w:tcPr>
            <w:tcW w:w="200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0C2" w:rsidRPr="00A970C2" w:rsidRDefault="00A970C2" w:rsidP="00A9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7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Private</w:t>
            </w:r>
          </w:p>
        </w:tc>
        <w:tc>
          <w:tcPr>
            <w:tcW w:w="16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0C2" w:rsidRPr="00A970C2" w:rsidRDefault="00A970C2" w:rsidP="00A9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19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0C2" w:rsidRPr="00A970C2" w:rsidRDefault="00A970C2" w:rsidP="00A9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19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0C2" w:rsidRPr="00A970C2" w:rsidRDefault="00A970C2" w:rsidP="00A9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19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0C2" w:rsidRPr="00A970C2" w:rsidRDefault="00A970C2" w:rsidP="00A9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  <w:tr w:rsidR="00A970C2" w:rsidRPr="00A970C2" w:rsidTr="00A970C2">
        <w:trPr>
          <w:trHeight w:val="284"/>
        </w:trPr>
        <w:tc>
          <w:tcPr>
            <w:tcW w:w="200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0C2" w:rsidRPr="00A970C2" w:rsidRDefault="00A970C2" w:rsidP="00A9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7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Default</w:t>
            </w:r>
          </w:p>
        </w:tc>
        <w:tc>
          <w:tcPr>
            <w:tcW w:w="16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0C2" w:rsidRPr="00A970C2" w:rsidRDefault="00A970C2" w:rsidP="00A9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19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0C2" w:rsidRPr="00A970C2" w:rsidRDefault="00A970C2" w:rsidP="00A9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19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0C2" w:rsidRPr="00A970C2" w:rsidRDefault="00A970C2" w:rsidP="00A9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19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0C2" w:rsidRPr="00A970C2" w:rsidRDefault="00A970C2" w:rsidP="00A9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  <w:tr w:rsidR="00A970C2" w:rsidRPr="00A970C2" w:rsidTr="00A970C2">
        <w:trPr>
          <w:trHeight w:val="284"/>
        </w:trPr>
        <w:tc>
          <w:tcPr>
            <w:tcW w:w="200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0C2" w:rsidRPr="00A970C2" w:rsidRDefault="00A970C2" w:rsidP="00A9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7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Protected</w:t>
            </w:r>
          </w:p>
        </w:tc>
        <w:tc>
          <w:tcPr>
            <w:tcW w:w="16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0C2" w:rsidRPr="00A970C2" w:rsidRDefault="00A970C2" w:rsidP="00A9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19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0C2" w:rsidRPr="00A970C2" w:rsidRDefault="00A970C2" w:rsidP="00A9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19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0C2" w:rsidRPr="00A970C2" w:rsidRDefault="00A970C2" w:rsidP="00A9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19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0C2" w:rsidRPr="00A970C2" w:rsidRDefault="00A970C2" w:rsidP="00A9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  <w:tr w:rsidR="00A970C2" w:rsidRPr="00A970C2" w:rsidTr="00A970C2">
        <w:trPr>
          <w:trHeight w:val="284"/>
        </w:trPr>
        <w:tc>
          <w:tcPr>
            <w:tcW w:w="200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0C2" w:rsidRPr="00A970C2" w:rsidRDefault="00A970C2" w:rsidP="00A9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7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Public</w:t>
            </w:r>
          </w:p>
        </w:tc>
        <w:tc>
          <w:tcPr>
            <w:tcW w:w="16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0C2" w:rsidRPr="00A970C2" w:rsidRDefault="00A970C2" w:rsidP="00A9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19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0C2" w:rsidRPr="00A970C2" w:rsidRDefault="00A970C2" w:rsidP="00A9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19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0C2" w:rsidRPr="00A970C2" w:rsidRDefault="00A970C2" w:rsidP="00A9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19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0C2" w:rsidRPr="00A970C2" w:rsidRDefault="00A970C2" w:rsidP="00A97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70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</w:t>
            </w:r>
          </w:p>
        </w:tc>
      </w:tr>
    </w:tbl>
    <w:p w:rsidR="00A970C2" w:rsidRDefault="00A970C2" w:rsidP="008F6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6D60" w:rsidRPr="008F6D60" w:rsidRDefault="008F6D60" w:rsidP="008F6D60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179" w:author="Unknown"/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ins w:id="180" w:author="Unknown">
        <w:r w:rsidRPr="008F6D60">
          <w:rPr>
            <w:rFonts w:ascii="Helvetica" w:eastAsia="Times New Roman" w:hAnsi="Helvetica" w:cs="Helvetica"/>
            <w:color w:val="610B38"/>
            <w:sz w:val="38"/>
            <w:szCs w:val="38"/>
            <w:lang w:eastAsia="en-IN"/>
          </w:rPr>
          <w:lastRenderedPageBreak/>
          <w:t>Java access modifiers with method overriding</w:t>
        </w:r>
      </w:ins>
    </w:p>
    <w:p w:rsidR="008F6D60" w:rsidRPr="008F6D60" w:rsidRDefault="008F6D60" w:rsidP="008F6D60">
      <w:pPr>
        <w:shd w:val="clear" w:color="auto" w:fill="FFFFFF"/>
        <w:spacing w:before="100" w:beforeAutospacing="1" w:after="100" w:afterAutospacing="1" w:line="240" w:lineRule="auto"/>
        <w:rPr>
          <w:ins w:id="181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82" w:author="Unknown"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If you are overriding any method, overridden method (i.e. declared in subclass) must not be more restrictive.</w:t>
        </w:r>
      </w:ins>
    </w:p>
    <w:p w:rsidR="008F6D60" w:rsidRPr="008F6D60" w:rsidRDefault="008F6D60" w:rsidP="008F6D60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ins w:id="183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84" w:author="Unknown"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A{  </w:t>
        </w:r>
      </w:ins>
    </w:p>
    <w:p w:rsidR="008F6D60" w:rsidRPr="008F6D60" w:rsidRDefault="008F6D60" w:rsidP="008F6D60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ins w:id="185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86" w:author="Unknown"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protected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msg</w:t>
        </w:r>
        <w:proofErr w:type="spellEnd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(){</w:t>
        </w:r>
        <w:proofErr w:type="spellStart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8F6D60">
          <w:rPr>
            <w:rFonts w:ascii="Verdana" w:eastAsia="Times New Roman" w:hAnsi="Verdana" w:cs="Times New Roman"/>
            <w:color w:val="0000FF"/>
            <w:sz w:val="20"/>
            <w:lang w:eastAsia="en-IN"/>
          </w:rPr>
          <w:t>"Hello java"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);}  </w:t>
        </w:r>
      </w:ins>
    </w:p>
    <w:p w:rsidR="008F6D60" w:rsidRPr="008F6D60" w:rsidRDefault="008F6D60" w:rsidP="008F6D60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ins w:id="187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88" w:author="Unknown"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8F6D60" w:rsidRPr="008F6D60" w:rsidRDefault="008F6D60" w:rsidP="008F6D60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ins w:id="189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90" w:author="Unknown"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8F6D60" w:rsidRPr="008F6D60" w:rsidRDefault="008F6D60" w:rsidP="008F6D60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ins w:id="191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92" w:author="Unknown"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Simple </w:t>
        </w:r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extends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A{  </w:t>
        </w:r>
      </w:ins>
    </w:p>
    <w:p w:rsidR="008F6D60" w:rsidRPr="008F6D60" w:rsidRDefault="008F6D60" w:rsidP="008F6D60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ins w:id="193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94" w:author="Unknown"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msg</w:t>
        </w:r>
        <w:proofErr w:type="spellEnd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(){</w:t>
        </w:r>
        <w:proofErr w:type="spellStart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8F6D60">
          <w:rPr>
            <w:rFonts w:ascii="Verdana" w:eastAsia="Times New Roman" w:hAnsi="Verdana" w:cs="Times New Roman"/>
            <w:color w:val="0000FF"/>
            <w:sz w:val="20"/>
            <w:lang w:eastAsia="en-IN"/>
          </w:rPr>
          <w:t>"Hello java"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);}</w:t>
        </w:r>
        <w:r w:rsidRPr="008F6D60">
          <w:rPr>
            <w:rFonts w:ascii="Verdana" w:eastAsia="Times New Roman" w:hAnsi="Verdana" w:cs="Times New Roman"/>
            <w:color w:val="008200"/>
            <w:sz w:val="20"/>
            <w:lang w:eastAsia="en-IN"/>
          </w:rPr>
          <w:t>//</w:t>
        </w:r>
        <w:proofErr w:type="spellStart"/>
        <w:r w:rsidRPr="008F6D60">
          <w:rPr>
            <w:rFonts w:ascii="Verdana" w:eastAsia="Times New Roman" w:hAnsi="Verdana" w:cs="Times New Roman"/>
            <w:color w:val="008200"/>
            <w:sz w:val="20"/>
            <w:lang w:eastAsia="en-IN"/>
          </w:rPr>
          <w:t>C.T.Error</w:t>
        </w:r>
        <w:proofErr w:type="spellEnd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8F6D60" w:rsidRPr="008F6D60" w:rsidRDefault="008F6D60" w:rsidP="008F6D60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ins w:id="195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96" w:author="Unknown"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 </w:t>
        </w:r>
        <w:proofErr w:type="spellStart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args</w:t>
        </w:r>
        <w:proofErr w:type="spellEnd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[]){  </w:t>
        </w:r>
      </w:ins>
    </w:p>
    <w:p w:rsidR="008F6D60" w:rsidRPr="008F6D60" w:rsidRDefault="008F6D60" w:rsidP="008F6D60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ins w:id="197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98" w:author="Unknown"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Simple </w:t>
        </w:r>
        <w:proofErr w:type="spellStart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obj</w:t>
        </w:r>
        <w:proofErr w:type="spellEnd"/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=</w:t>
        </w:r>
        <w:r w:rsidRPr="008F6D6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Simple();  </w:t>
        </w:r>
      </w:ins>
    </w:p>
    <w:p w:rsidR="008F6D60" w:rsidRPr="008F6D60" w:rsidRDefault="008F6D60" w:rsidP="008F6D60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ins w:id="199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00" w:author="Unknown"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obj.msg();  </w:t>
        </w:r>
      </w:ins>
    </w:p>
    <w:p w:rsidR="008F6D60" w:rsidRPr="008F6D60" w:rsidRDefault="008F6D60" w:rsidP="008F6D60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ins w:id="201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02" w:author="Unknown"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}  </w:t>
        </w:r>
      </w:ins>
    </w:p>
    <w:p w:rsidR="008F6D60" w:rsidRPr="008F6D60" w:rsidRDefault="008F6D60" w:rsidP="008F6D60">
      <w:pPr>
        <w:numPr>
          <w:ilvl w:val="0"/>
          <w:numId w:val="11"/>
        </w:numPr>
        <w:shd w:val="clear" w:color="auto" w:fill="FFFFFF"/>
        <w:spacing w:after="120" w:line="315" w:lineRule="atLeast"/>
        <w:ind w:left="0"/>
        <w:rPr>
          <w:ins w:id="203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04" w:author="Unknown">
        <w:r w:rsidRPr="008F6D6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tbl>
      <w:tblPr>
        <w:tblW w:w="14533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33"/>
      </w:tblGrid>
      <w:tr w:rsidR="008F6D60" w:rsidRPr="008F6D60" w:rsidTr="008F6D6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F6D60" w:rsidRPr="008F6D60" w:rsidRDefault="008F6D60" w:rsidP="008F6D6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F6D6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The default modifier is more restrictive than protected. That is why there is compile time error.</w:t>
            </w:r>
          </w:p>
        </w:tc>
      </w:tr>
    </w:tbl>
    <w:p w:rsidR="00687365" w:rsidRDefault="00687365"/>
    <w:sectPr w:rsidR="00687365" w:rsidSect="00687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12296"/>
    <w:multiLevelType w:val="multilevel"/>
    <w:tmpl w:val="36D29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BF1771"/>
    <w:multiLevelType w:val="multilevel"/>
    <w:tmpl w:val="17BE2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C7477F"/>
    <w:multiLevelType w:val="multilevel"/>
    <w:tmpl w:val="4936F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1F6300"/>
    <w:multiLevelType w:val="multilevel"/>
    <w:tmpl w:val="62DAB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B82964"/>
    <w:multiLevelType w:val="multilevel"/>
    <w:tmpl w:val="4738C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F22669"/>
    <w:multiLevelType w:val="multilevel"/>
    <w:tmpl w:val="7DCC7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8B78D4"/>
    <w:multiLevelType w:val="multilevel"/>
    <w:tmpl w:val="8070D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327112"/>
    <w:multiLevelType w:val="multilevel"/>
    <w:tmpl w:val="12B61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9C0481D"/>
    <w:multiLevelType w:val="multilevel"/>
    <w:tmpl w:val="71266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A0D50CE"/>
    <w:multiLevelType w:val="multilevel"/>
    <w:tmpl w:val="72442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A6C5032"/>
    <w:multiLevelType w:val="multilevel"/>
    <w:tmpl w:val="C8A61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8"/>
  </w:num>
  <w:num w:numId="7">
    <w:abstractNumId w:val="2"/>
  </w:num>
  <w:num w:numId="8">
    <w:abstractNumId w:val="3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F6D60"/>
    <w:rsid w:val="003F139C"/>
    <w:rsid w:val="00687365"/>
    <w:rsid w:val="008F6D60"/>
    <w:rsid w:val="00A970C2"/>
    <w:rsid w:val="00CE6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365"/>
  </w:style>
  <w:style w:type="paragraph" w:styleId="Heading1">
    <w:name w:val="heading 1"/>
    <w:basedOn w:val="Normal"/>
    <w:link w:val="Heading1Char"/>
    <w:uiPriority w:val="9"/>
    <w:qFormat/>
    <w:rsid w:val="008F6D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F6D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F6D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D6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F6D6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F6D6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F6D6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F6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8F6D60"/>
  </w:style>
  <w:style w:type="character" w:customStyle="1" w:styleId="number">
    <w:name w:val="number"/>
    <w:basedOn w:val="DefaultParagraphFont"/>
    <w:rsid w:val="008F6D60"/>
  </w:style>
  <w:style w:type="character" w:customStyle="1" w:styleId="string">
    <w:name w:val="string"/>
    <w:basedOn w:val="DefaultParagraphFont"/>
    <w:rsid w:val="008F6D60"/>
  </w:style>
  <w:style w:type="character" w:customStyle="1" w:styleId="comment">
    <w:name w:val="comment"/>
    <w:basedOn w:val="DefaultParagraphFont"/>
    <w:rsid w:val="008F6D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6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6D6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8F6D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1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3004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121084864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8526153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6099655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4074495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2215285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0351408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5313553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9570644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0936380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8780327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05049265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7711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7</cp:revision>
  <dcterms:created xsi:type="dcterms:W3CDTF">2019-05-28T17:08:00Z</dcterms:created>
  <dcterms:modified xsi:type="dcterms:W3CDTF">2019-05-28T17:23:00Z</dcterms:modified>
</cp:coreProperties>
</file>