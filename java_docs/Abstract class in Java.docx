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8EC" w:rsidRPr="003868EC" w:rsidRDefault="003868EC" w:rsidP="003868E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868EC">
        <w:rPr>
          <w:rFonts w:ascii="Helvetica" w:eastAsia="Times New Roman" w:hAnsi="Helvetica" w:cs="Helvetica"/>
          <w:color w:val="610B38"/>
          <w:kern w:val="36"/>
          <w:sz w:val="44"/>
          <w:szCs w:val="44"/>
          <w:lang w:eastAsia="en-IN"/>
        </w:rPr>
        <w:t>Abstract class in Java</w:t>
      </w:r>
    </w:p>
    <w:p w:rsidR="003868EC" w:rsidRPr="003868EC" w:rsidRDefault="003868EC" w:rsidP="003868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868EC">
        <w:rPr>
          <w:rFonts w:ascii="Verdana" w:eastAsia="Times New Roman" w:hAnsi="Verdana" w:cs="Times New Roman"/>
          <w:color w:val="000000"/>
          <w:sz w:val="20"/>
          <w:szCs w:val="20"/>
          <w:lang w:eastAsia="en-IN"/>
        </w:rPr>
        <w:t>A class which is declared with the abstract keyword is known as an abstract class in Java. It can have abstract and non-abstract methods (method with the body).</w:t>
      </w:r>
    </w:p>
    <w:p w:rsidR="003868EC" w:rsidRPr="003868EC" w:rsidRDefault="003868EC" w:rsidP="003868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868EC">
        <w:rPr>
          <w:rFonts w:ascii="Verdana" w:eastAsia="Times New Roman" w:hAnsi="Verdana" w:cs="Times New Roman"/>
          <w:color w:val="000000"/>
          <w:sz w:val="20"/>
          <w:szCs w:val="20"/>
          <w:lang w:eastAsia="en-IN"/>
        </w:rPr>
        <w:t>Before learning the Java abstract class, let's understand the abstraction in Java first.</w:t>
      </w:r>
    </w:p>
    <w:p w:rsidR="003868EC" w:rsidRPr="003868EC" w:rsidRDefault="003868EC" w:rsidP="003868EC">
      <w:pPr>
        <w:spacing w:after="0" w:line="240" w:lineRule="auto"/>
        <w:rPr>
          <w:rFonts w:ascii="Times New Roman" w:eastAsia="Times New Roman" w:hAnsi="Times New Roman" w:cs="Times New Roman"/>
          <w:sz w:val="24"/>
          <w:szCs w:val="24"/>
          <w:lang w:eastAsia="en-IN"/>
        </w:rPr>
      </w:pPr>
      <w:r w:rsidRPr="003868EC">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3868EC" w:rsidRPr="003868EC" w:rsidRDefault="003868EC" w:rsidP="003868EC">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lang w:eastAsia="en-IN"/>
        </w:rPr>
      </w:pPr>
      <w:r w:rsidRPr="003868EC">
        <w:rPr>
          <w:rFonts w:ascii="Helvetica" w:eastAsia="Times New Roman" w:hAnsi="Helvetica" w:cs="Helvetica"/>
          <w:color w:val="610B38"/>
          <w:sz w:val="38"/>
          <w:szCs w:val="38"/>
          <w:lang w:eastAsia="en-IN"/>
        </w:rPr>
        <w:t>Abstraction in Java</w:t>
      </w:r>
    </w:p>
    <w:p w:rsidR="003868EC" w:rsidRPr="003868EC" w:rsidRDefault="003868EC" w:rsidP="003868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868EC">
        <w:rPr>
          <w:rFonts w:ascii="Verdana" w:eastAsia="Times New Roman" w:hAnsi="Verdana" w:cs="Times New Roman"/>
          <w:b/>
          <w:bCs/>
          <w:color w:val="2F4F4F"/>
          <w:sz w:val="20"/>
          <w:lang w:eastAsia="en-IN"/>
        </w:rPr>
        <w:t>Abstraction</w:t>
      </w:r>
      <w:r w:rsidRPr="003868EC">
        <w:rPr>
          <w:rFonts w:ascii="Verdana" w:eastAsia="Times New Roman" w:hAnsi="Verdana" w:cs="Times New Roman"/>
          <w:color w:val="000000"/>
          <w:sz w:val="20"/>
          <w:szCs w:val="20"/>
          <w:lang w:eastAsia="en-IN"/>
        </w:rPr>
        <w:t> is a process of hiding the implementation details and showing only functionality to the user.</w:t>
      </w:r>
    </w:p>
    <w:p w:rsidR="003868EC" w:rsidRPr="003868EC" w:rsidRDefault="003868EC" w:rsidP="003868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868EC">
        <w:rPr>
          <w:rFonts w:ascii="Verdana" w:eastAsia="Times New Roman" w:hAnsi="Verdana" w:cs="Times New Roman"/>
          <w:color w:val="000000"/>
          <w:sz w:val="20"/>
          <w:szCs w:val="20"/>
          <w:lang w:eastAsia="en-IN"/>
        </w:rPr>
        <w:t>Another way, it shows only essential things to the user and hides the internal details, for example, sending SMS where you type the text and send the message. You don't know the internal processing about the message delivery.</w:t>
      </w:r>
    </w:p>
    <w:p w:rsidR="003868EC" w:rsidRPr="003868EC" w:rsidRDefault="003868EC" w:rsidP="003868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868EC">
        <w:rPr>
          <w:rFonts w:ascii="Verdana" w:eastAsia="Times New Roman" w:hAnsi="Verdana" w:cs="Times New Roman"/>
          <w:color w:val="000000"/>
          <w:sz w:val="20"/>
          <w:szCs w:val="20"/>
          <w:lang w:eastAsia="en-IN"/>
        </w:rPr>
        <w:t>Abstraction lets you focus on what the object does instead of how it does it.</w:t>
      </w:r>
    </w:p>
    <w:p w:rsidR="003868EC" w:rsidRPr="003868EC" w:rsidRDefault="003868EC" w:rsidP="003868EC">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r w:rsidRPr="003868EC">
        <w:rPr>
          <w:rFonts w:ascii="Helvetica" w:eastAsia="Times New Roman" w:hAnsi="Helvetica" w:cs="Helvetica"/>
          <w:color w:val="610B4B"/>
          <w:sz w:val="26"/>
          <w:szCs w:val="26"/>
          <w:lang w:eastAsia="en-IN"/>
        </w:rPr>
        <w:t>Ways to achieve Abstraction</w:t>
      </w:r>
    </w:p>
    <w:p w:rsidR="003868EC" w:rsidRPr="003868EC" w:rsidRDefault="003868EC" w:rsidP="003868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868EC">
        <w:rPr>
          <w:rFonts w:ascii="Verdana" w:eastAsia="Times New Roman" w:hAnsi="Verdana" w:cs="Times New Roman"/>
          <w:color w:val="000000"/>
          <w:sz w:val="20"/>
          <w:szCs w:val="20"/>
          <w:lang w:eastAsia="en-IN"/>
        </w:rPr>
        <w:t>There are two ways to achieve abstraction in java</w:t>
      </w:r>
    </w:p>
    <w:p w:rsidR="003868EC" w:rsidRPr="003868EC" w:rsidRDefault="003868EC" w:rsidP="003868E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868EC">
        <w:rPr>
          <w:rFonts w:ascii="Verdana" w:eastAsia="Times New Roman" w:hAnsi="Verdana" w:cs="Times New Roman"/>
          <w:color w:val="000000"/>
          <w:sz w:val="20"/>
          <w:szCs w:val="20"/>
          <w:lang w:eastAsia="en-IN"/>
        </w:rPr>
        <w:t>Abstract class (0 to 100%)</w:t>
      </w:r>
    </w:p>
    <w:p w:rsidR="003868EC" w:rsidRPr="003868EC" w:rsidRDefault="003868EC" w:rsidP="003868E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868EC">
        <w:rPr>
          <w:rFonts w:ascii="Verdana" w:eastAsia="Times New Roman" w:hAnsi="Verdana" w:cs="Times New Roman"/>
          <w:color w:val="000000"/>
          <w:sz w:val="20"/>
          <w:szCs w:val="20"/>
          <w:lang w:eastAsia="en-IN"/>
        </w:rPr>
        <w:t>Interface (100%)</w:t>
      </w:r>
    </w:p>
    <w:p w:rsidR="003868EC" w:rsidRPr="003868EC" w:rsidRDefault="003868EC" w:rsidP="003868EC">
      <w:pPr>
        <w:spacing w:after="0" w:line="240" w:lineRule="auto"/>
        <w:rPr>
          <w:rFonts w:ascii="Times New Roman" w:eastAsia="Times New Roman" w:hAnsi="Times New Roman" w:cs="Times New Roman"/>
          <w:sz w:val="24"/>
          <w:szCs w:val="24"/>
          <w:lang w:eastAsia="en-IN"/>
        </w:rPr>
      </w:pPr>
      <w:r w:rsidRPr="003868EC">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3868EC" w:rsidRPr="003868EC" w:rsidRDefault="003868EC" w:rsidP="003868EC">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38"/>
          <w:sz w:val="38"/>
          <w:szCs w:val="38"/>
          <w:lang w:eastAsia="en-IN"/>
        </w:rPr>
      </w:pPr>
      <w:ins w:id="1" w:author="Unknown">
        <w:r w:rsidRPr="003868EC">
          <w:rPr>
            <w:rFonts w:ascii="Helvetica" w:eastAsia="Times New Roman" w:hAnsi="Helvetica" w:cs="Helvetica"/>
            <w:color w:val="610B38"/>
            <w:sz w:val="38"/>
            <w:szCs w:val="38"/>
            <w:lang w:eastAsia="en-IN"/>
          </w:rPr>
          <w:t>Abstract class in Java</w:t>
        </w:r>
      </w:ins>
    </w:p>
    <w:p w:rsidR="003868EC" w:rsidRPr="003868EC" w:rsidRDefault="003868EC" w:rsidP="003868EC">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3868EC">
          <w:rPr>
            <w:rFonts w:ascii="Verdana" w:eastAsia="Times New Roman" w:hAnsi="Verdana" w:cs="Times New Roman"/>
            <w:color w:val="000000"/>
            <w:sz w:val="20"/>
            <w:szCs w:val="20"/>
            <w:lang w:eastAsia="en-IN"/>
          </w:rPr>
          <w:t>A class which is declared as abstract is known as an </w:t>
        </w:r>
        <w:r w:rsidRPr="003868EC">
          <w:rPr>
            <w:rFonts w:ascii="Verdana" w:eastAsia="Times New Roman" w:hAnsi="Verdana" w:cs="Times New Roman"/>
            <w:b/>
            <w:bCs/>
            <w:color w:val="2F4F4F"/>
            <w:sz w:val="20"/>
            <w:lang w:eastAsia="en-IN"/>
          </w:rPr>
          <w:t>abstract class</w:t>
        </w:r>
        <w:r w:rsidRPr="003868EC">
          <w:rPr>
            <w:rFonts w:ascii="Verdana" w:eastAsia="Times New Roman" w:hAnsi="Verdana" w:cs="Times New Roman"/>
            <w:color w:val="000000"/>
            <w:sz w:val="20"/>
            <w:szCs w:val="20"/>
            <w:lang w:eastAsia="en-IN"/>
          </w:rPr>
          <w:t>. It can have abstract and non-abstract methods. It needs to be extended and its method implemented. It cannot be instantiated.</w:t>
        </w:r>
      </w:ins>
    </w:p>
    <w:p w:rsidR="003868EC" w:rsidRPr="003868EC" w:rsidRDefault="003868EC" w:rsidP="003868EC">
      <w:pPr>
        <w:shd w:val="clear" w:color="auto" w:fill="FFFFFF"/>
        <w:spacing w:before="100" w:beforeAutospacing="1" w:after="100" w:afterAutospacing="1" w:line="240" w:lineRule="auto"/>
        <w:outlineLvl w:val="3"/>
        <w:rPr>
          <w:ins w:id="4" w:author="Unknown"/>
          <w:rFonts w:ascii="Helvetica" w:eastAsia="Times New Roman" w:hAnsi="Helvetica" w:cs="Helvetica"/>
          <w:color w:val="610B4B"/>
          <w:sz w:val="26"/>
          <w:szCs w:val="26"/>
          <w:lang w:eastAsia="en-IN"/>
        </w:rPr>
      </w:pPr>
      <w:ins w:id="5" w:author="Unknown">
        <w:r w:rsidRPr="003868EC">
          <w:rPr>
            <w:rFonts w:ascii="Helvetica" w:eastAsia="Times New Roman" w:hAnsi="Helvetica" w:cs="Helvetica"/>
            <w:color w:val="610B4B"/>
            <w:sz w:val="26"/>
            <w:szCs w:val="26"/>
            <w:lang w:eastAsia="en-IN"/>
          </w:rPr>
          <w:t>Points to Remember</w:t>
        </w:r>
      </w:ins>
    </w:p>
    <w:p w:rsidR="003868EC" w:rsidRPr="003868EC" w:rsidRDefault="003868EC" w:rsidP="003868EC">
      <w:pPr>
        <w:numPr>
          <w:ilvl w:val="0"/>
          <w:numId w:val="2"/>
        </w:numPr>
        <w:shd w:val="clear" w:color="auto" w:fill="FFFFFF"/>
        <w:spacing w:before="60" w:after="100" w:afterAutospacing="1" w:line="315" w:lineRule="atLeast"/>
        <w:rPr>
          <w:ins w:id="6" w:author="Unknown"/>
          <w:rFonts w:ascii="Verdana" w:eastAsia="Times New Roman" w:hAnsi="Verdana" w:cs="Times New Roman"/>
          <w:color w:val="000000"/>
          <w:sz w:val="20"/>
          <w:szCs w:val="20"/>
          <w:lang w:eastAsia="en-IN"/>
        </w:rPr>
      </w:pPr>
      <w:ins w:id="7" w:author="Unknown">
        <w:r w:rsidRPr="003868EC">
          <w:rPr>
            <w:rFonts w:ascii="Verdana" w:eastAsia="Times New Roman" w:hAnsi="Verdana" w:cs="Times New Roman"/>
            <w:color w:val="000000"/>
            <w:sz w:val="20"/>
            <w:szCs w:val="20"/>
            <w:lang w:eastAsia="en-IN"/>
          </w:rPr>
          <w:t>An abstract class must be declared with an abstract keyword.</w:t>
        </w:r>
      </w:ins>
    </w:p>
    <w:p w:rsidR="003868EC" w:rsidRPr="003868EC" w:rsidRDefault="003868EC" w:rsidP="003868EC">
      <w:pPr>
        <w:numPr>
          <w:ilvl w:val="0"/>
          <w:numId w:val="2"/>
        </w:numPr>
        <w:shd w:val="clear" w:color="auto" w:fill="FFFFFF"/>
        <w:spacing w:before="60" w:after="100" w:afterAutospacing="1" w:line="315" w:lineRule="atLeast"/>
        <w:rPr>
          <w:ins w:id="8" w:author="Unknown"/>
          <w:rFonts w:ascii="Verdana" w:eastAsia="Times New Roman" w:hAnsi="Verdana" w:cs="Times New Roman"/>
          <w:color w:val="000000"/>
          <w:sz w:val="20"/>
          <w:szCs w:val="20"/>
          <w:lang w:eastAsia="en-IN"/>
        </w:rPr>
      </w:pPr>
      <w:ins w:id="9" w:author="Unknown">
        <w:r w:rsidRPr="003868EC">
          <w:rPr>
            <w:rFonts w:ascii="Verdana" w:eastAsia="Times New Roman" w:hAnsi="Verdana" w:cs="Times New Roman"/>
            <w:color w:val="000000"/>
            <w:sz w:val="20"/>
            <w:szCs w:val="20"/>
            <w:lang w:eastAsia="en-IN"/>
          </w:rPr>
          <w:t>It can have abstract and non-abstract methods.</w:t>
        </w:r>
      </w:ins>
    </w:p>
    <w:p w:rsidR="003868EC" w:rsidRPr="003868EC" w:rsidRDefault="003868EC" w:rsidP="003868EC">
      <w:pPr>
        <w:numPr>
          <w:ilvl w:val="0"/>
          <w:numId w:val="2"/>
        </w:numPr>
        <w:shd w:val="clear" w:color="auto" w:fill="FFFFFF"/>
        <w:spacing w:before="60" w:after="100" w:afterAutospacing="1" w:line="315" w:lineRule="atLeast"/>
        <w:rPr>
          <w:ins w:id="10" w:author="Unknown"/>
          <w:rFonts w:ascii="Verdana" w:eastAsia="Times New Roman" w:hAnsi="Verdana" w:cs="Times New Roman"/>
          <w:color w:val="000000"/>
          <w:sz w:val="20"/>
          <w:szCs w:val="20"/>
          <w:lang w:eastAsia="en-IN"/>
        </w:rPr>
      </w:pPr>
      <w:ins w:id="11" w:author="Unknown">
        <w:r w:rsidRPr="003868EC">
          <w:rPr>
            <w:rFonts w:ascii="Verdana" w:eastAsia="Times New Roman" w:hAnsi="Verdana" w:cs="Times New Roman"/>
            <w:color w:val="000000"/>
            <w:sz w:val="20"/>
            <w:szCs w:val="20"/>
            <w:lang w:eastAsia="en-IN"/>
          </w:rPr>
          <w:t>It cannot be instantiated.</w:t>
        </w:r>
      </w:ins>
    </w:p>
    <w:p w:rsidR="003868EC" w:rsidRPr="003868EC" w:rsidRDefault="003868EC" w:rsidP="003868EC">
      <w:pPr>
        <w:numPr>
          <w:ilvl w:val="0"/>
          <w:numId w:val="2"/>
        </w:numPr>
        <w:shd w:val="clear" w:color="auto" w:fill="FFFFFF"/>
        <w:spacing w:before="60" w:after="100" w:afterAutospacing="1" w:line="315" w:lineRule="atLeast"/>
        <w:rPr>
          <w:ins w:id="12" w:author="Unknown"/>
          <w:rFonts w:ascii="Verdana" w:eastAsia="Times New Roman" w:hAnsi="Verdana" w:cs="Times New Roman"/>
          <w:color w:val="000000"/>
          <w:sz w:val="20"/>
          <w:szCs w:val="20"/>
          <w:lang w:eastAsia="en-IN"/>
        </w:rPr>
      </w:pPr>
      <w:ins w:id="13" w:author="Unknown">
        <w:r w:rsidRPr="003868EC">
          <w:rPr>
            <w:rFonts w:ascii="Verdana" w:eastAsia="Times New Roman" w:hAnsi="Verdana" w:cs="Times New Roman"/>
            <w:color w:val="000000"/>
            <w:sz w:val="20"/>
            <w:szCs w:val="20"/>
            <w:lang w:eastAsia="en-IN"/>
          </w:rPr>
          <w:t>It can have constructors and static methods also.</w:t>
        </w:r>
      </w:ins>
    </w:p>
    <w:p w:rsidR="003868EC" w:rsidRPr="003868EC" w:rsidRDefault="003868EC" w:rsidP="003868EC">
      <w:pPr>
        <w:numPr>
          <w:ilvl w:val="0"/>
          <w:numId w:val="2"/>
        </w:numPr>
        <w:shd w:val="clear" w:color="auto" w:fill="FFFFFF"/>
        <w:spacing w:before="60" w:after="100" w:afterAutospacing="1" w:line="315" w:lineRule="atLeast"/>
        <w:rPr>
          <w:ins w:id="14" w:author="Unknown"/>
          <w:rFonts w:ascii="Verdana" w:eastAsia="Times New Roman" w:hAnsi="Verdana" w:cs="Times New Roman"/>
          <w:color w:val="000000"/>
          <w:sz w:val="20"/>
          <w:szCs w:val="20"/>
          <w:lang w:eastAsia="en-IN"/>
        </w:rPr>
      </w:pPr>
      <w:ins w:id="15" w:author="Unknown">
        <w:r w:rsidRPr="003868EC">
          <w:rPr>
            <w:rFonts w:ascii="Verdana" w:eastAsia="Times New Roman" w:hAnsi="Verdana" w:cs="Times New Roman"/>
            <w:color w:val="000000"/>
            <w:sz w:val="20"/>
            <w:szCs w:val="20"/>
            <w:lang w:eastAsia="en-IN"/>
          </w:rPr>
          <w:t>It can have final methods which will force the subclass not to change the body of the method.</w:t>
        </w:r>
      </w:ins>
    </w:p>
    <w:p w:rsidR="003868EC" w:rsidRPr="003868EC" w:rsidRDefault="003868EC" w:rsidP="003868EC">
      <w:pPr>
        <w:spacing w:after="0" w:line="240" w:lineRule="auto"/>
        <w:rPr>
          <w:ins w:id="16"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096000" cy="4743450"/>
            <wp:effectExtent l="19050" t="0" r="0" b="0"/>
            <wp:docPr id="3" name="Picture 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5"/>
                    <a:srcRect/>
                    <a:stretch>
                      <a:fillRect/>
                    </a:stretch>
                  </pic:blipFill>
                  <pic:spPr bwMode="auto">
                    <a:xfrm>
                      <a:off x="0" y="0"/>
                      <a:ext cx="6096000" cy="4743450"/>
                    </a:xfrm>
                    <a:prstGeom prst="rect">
                      <a:avLst/>
                    </a:prstGeom>
                    <a:noFill/>
                    <a:ln w="9525">
                      <a:noFill/>
                      <a:miter lim="800000"/>
                      <a:headEnd/>
                      <a:tailEnd/>
                    </a:ln>
                  </pic:spPr>
                </pic:pic>
              </a:graphicData>
            </a:graphic>
          </wp:inline>
        </w:drawing>
      </w:r>
    </w:p>
    <w:p w:rsidR="003868EC" w:rsidRPr="003868EC" w:rsidRDefault="003868EC" w:rsidP="003868EC">
      <w:pPr>
        <w:shd w:val="clear" w:color="auto" w:fill="FFFFFF"/>
        <w:spacing w:before="100" w:beforeAutospacing="1" w:after="100" w:afterAutospacing="1" w:line="240" w:lineRule="auto"/>
        <w:rPr>
          <w:ins w:id="17" w:author="Unknown"/>
          <w:rFonts w:ascii="Verdana" w:eastAsia="Times New Roman" w:hAnsi="Verdana" w:cs="Times New Roman"/>
          <w:color w:val="000000"/>
          <w:sz w:val="20"/>
          <w:szCs w:val="20"/>
          <w:lang w:eastAsia="en-IN"/>
        </w:rPr>
      </w:pPr>
      <w:ins w:id="18" w:author="Unknown">
        <w:r w:rsidRPr="003868EC">
          <w:rPr>
            <w:rFonts w:ascii="Verdana" w:eastAsia="Times New Roman" w:hAnsi="Verdana" w:cs="Times New Roman"/>
            <w:b/>
            <w:bCs/>
            <w:color w:val="2F4F4F"/>
            <w:sz w:val="20"/>
            <w:lang w:eastAsia="en-IN"/>
          </w:rPr>
          <w:t>Example of abstract class</w:t>
        </w:r>
      </w:ins>
    </w:p>
    <w:p w:rsidR="003868EC" w:rsidRPr="003868EC" w:rsidRDefault="003868EC" w:rsidP="003868EC">
      <w:pPr>
        <w:numPr>
          <w:ilvl w:val="0"/>
          <w:numId w:val="3"/>
        </w:numPr>
        <w:shd w:val="clear" w:color="auto" w:fill="FFFFFF"/>
        <w:spacing w:after="120" w:line="315" w:lineRule="atLeast"/>
        <w:ind w:left="0"/>
        <w:rPr>
          <w:ins w:id="19" w:author="Unknown"/>
          <w:rFonts w:ascii="Verdana" w:eastAsia="Times New Roman" w:hAnsi="Verdana" w:cs="Times New Roman"/>
          <w:color w:val="000000"/>
          <w:sz w:val="20"/>
          <w:szCs w:val="20"/>
          <w:lang w:eastAsia="en-IN"/>
        </w:rPr>
      </w:pPr>
      <w:ins w:id="20"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A{}  </w:t>
        </w:r>
      </w:ins>
    </w:p>
    <w:p w:rsidR="003868EC" w:rsidRPr="003868EC" w:rsidRDefault="003868EC" w:rsidP="003868EC">
      <w:pPr>
        <w:spacing w:after="0" w:line="240" w:lineRule="auto"/>
        <w:rPr>
          <w:ins w:id="21" w:author="Unknown"/>
          <w:rFonts w:ascii="Times New Roman" w:eastAsia="Times New Roman" w:hAnsi="Times New Roman" w:cs="Times New Roman"/>
          <w:sz w:val="24"/>
          <w:szCs w:val="24"/>
          <w:lang w:eastAsia="en-IN"/>
        </w:rPr>
      </w:pPr>
      <w:ins w:id="22" w:author="Unknown">
        <w:r w:rsidRPr="003868EC">
          <w:rPr>
            <w:rFonts w:ascii="Times New Roman" w:eastAsia="Times New Roman" w:hAnsi="Times New Roman" w:cs="Times New Roman"/>
            <w:sz w:val="24"/>
            <w:szCs w:val="24"/>
            <w:lang w:eastAsia="en-IN"/>
          </w:rPr>
          <w:pict>
            <v:rect id="_x0000_i1027" style="width:0;height:.75pt" o:hralign="center" o:hrstd="t" o:hrnoshade="t" o:hr="t" fillcolor="#d4d4d4" stroked="f"/>
          </w:pict>
        </w:r>
      </w:ins>
    </w:p>
    <w:p w:rsidR="003868EC" w:rsidRPr="003868EC" w:rsidRDefault="003868EC" w:rsidP="003868EC">
      <w:pPr>
        <w:shd w:val="clear" w:color="auto" w:fill="FFFFFF"/>
        <w:spacing w:before="100" w:beforeAutospacing="1" w:after="100" w:afterAutospacing="1" w:line="312" w:lineRule="atLeast"/>
        <w:outlineLvl w:val="2"/>
        <w:rPr>
          <w:ins w:id="23" w:author="Unknown"/>
          <w:rFonts w:ascii="Helvetica" w:eastAsia="Times New Roman" w:hAnsi="Helvetica" w:cs="Helvetica"/>
          <w:color w:val="610B38"/>
          <w:sz w:val="38"/>
          <w:szCs w:val="38"/>
          <w:lang w:eastAsia="en-IN"/>
        </w:rPr>
      </w:pPr>
      <w:ins w:id="24" w:author="Unknown">
        <w:r w:rsidRPr="003868EC">
          <w:rPr>
            <w:rFonts w:ascii="Helvetica" w:eastAsia="Times New Roman" w:hAnsi="Helvetica" w:cs="Helvetica"/>
            <w:color w:val="610B38"/>
            <w:sz w:val="38"/>
            <w:szCs w:val="38"/>
            <w:lang w:eastAsia="en-IN"/>
          </w:rPr>
          <w:t>Abstract Method in Java</w:t>
        </w:r>
      </w:ins>
    </w:p>
    <w:p w:rsidR="003868EC" w:rsidRPr="003868EC" w:rsidRDefault="003868EC" w:rsidP="003868EC">
      <w:pPr>
        <w:shd w:val="clear" w:color="auto" w:fill="FFFFFF"/>
        <w:spacing w:before="100" w:beforeAutospacing="1" w:after="100" w:afterAutospacing="1" w:line="240" w:lineRule="auto"/>
        <w:rPr>
          <w:ins w:id="25" w:author="Unknown"/>
          <w:rFonts w:ascii="Verdana" w:eastAsia="Times New Roman" w:hAnsi="Verdana" w:cs="Times New Roman"/>
          <w:color w:val="000000"/>
          <w:sz w:val="20"/>
          <w:szCs w:val="20"/>
          <w:lang w:eastAsia="en-IN"/>
        </w:rPr>
      </w:pPr>
      <w:ins w:id="26" w:author="Unknown">
        <w:r w:rsidRPr="003868EC">
          <w:rPr>
            <w:rFonts w:ascii="Verdana" w:eastAsia="Times New Roman" w:hAnsi="Verdana" w:cs="Times New Roman"/>
            <w:color w:val="000000"/>
            <w:sz w:val="20"/>
            <w:szCs w:val="20"/>
            <w:lang w:eastAsia="en-IN"/>
          </w:rPr>
          <w:t>A method which is declared as abstract and does not have implementation is known as an abstract method.</w:t>
        </w:r>
      </w:ins>
    </w:p>
    <w:p w:rsidR="003868EC" w:rsidRPr="003868EC" w:rsidRDefault="003868EC" w:rsidP="003868EC">
      <w:pPr>
        <w:shd w:val="clear" w:color="auto" w:fill="FFFFFF"/>
        <w:spacing w:before="100" w:beforeAutospacing="1" w:after="100" w:afterAutospacing="1" w:line="240" w:lineRule="auto"/>
        <w:rPr>
          <w:ins w:id="27" w:author="Unknown"/>
          <w:rFonts w:ascii="Verdana" w:eastAsia="Times New Roman" w:hAnsi="Verdana" w:cs="Times New Roman"/>
          <w:color w:val="000000"/>
          <w:sz w:val="20"/>
          <w:szCs w:val="20"/>
          <w:lang w:eastAsia="en-IN"/>
        </w:rPr>
      </w:pPr>
      <w:ins w:id="28" w:author="Unknown">
        <w:r w:rsidRPr="003868EC">
          <w:rPr>
            <w:rFonts w:ascii="Verdana" w:eastAsia="Times New Roman" w:hAnsi="Verdana" w:cs="Times New Roman"/>
            <w:b/>
            <w:bCs/>
            <w:color w:val="2F4F4F"/>
            <w:sz w:val="20"/>
            <w:lang w:eastAsia="en-IN"/>
          </w:rPr>
          <w:t>Example of abstract method</w:t>
        </w:r>
      </w:ins>
    </w:p>
    <w:p w:rsidR="003868EC" w:rsidRPr="003868EC" w:rsidRDefault="003868EC" w:rsidP="003868EC">
      <w:pPr>
        <w:numPr>
          <w:ilvl w:val="0"/>
          <w:numId w:val="4"/>
        </w:numPr>
        <w:shd w:val="clear" w:color="auto" w:fill="FFFFFF"/>
        <w:spacing w:after="120" w:line="315" w:lineRule="atLeast"/>
        <w:ind w:left="0"/>
        <w:rPr>
          <w:ins w:id="29" w:author="Unknown"/>
          <w:rFonts w:ascii="Verdana" w:eastAsia="Times New Roman" w:hAnsi="Verdana" w:cs="Times New Roman"/>
          <w:color w:val="000000"/>
          <w:sz w:val="20"/>
          <w:szCs w:val="20"/>
          <w:lang w:eastAsia="en-IN"/>
        </w:rPr>
      </w:pPr>
      <w:ins w:id="30"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printStatus</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8200"/>
            <w:sz w:val="20"/>
            <w:lang w:eastAsia="en-IN"/>
          </w:rPr>
          <w:t>//no method body and abstract</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spacing w:after="0" w:line="240" w:lineRule="auto"/>
        <w:rPr>
          <w:ins w:id="31" w:author="Unknown"/>
          <w:rFonts w:ascii="Times New Roman" w:eastAsia="Times New Roman" w:hAnsi="Times New Roman" w:cs="Times New Roman"/>
          <w:sz w:val="24"/>
          <w:szCs w:val="24"/>
          <w:lang w:eastAsia="en-IN"/>
        </w:rPr>
      </w:pPr>
      <w:ins w:id="32" w:author="Unknown">
        <w:r w:rsidRPr="003868EC">
          <w:rPr>
            <w:rFonts w:ascii="Times New Roman" w:eastAsia="Times New Roman" w:hAnsi="Times New Roman" w:cs="Times New Roman"/>
            <w:sz w:val="24"/>
            <w:szCs w:val="24"/>
            <w:lang w:eastAsia="en-IN"/>
          </w:rPr>
          <w:pict>
            <v:rect id="_x0000_i1028" style="width:0;height:.75pt" o:hralign="center" o:hrstd="t" o:hrnoshade="t" o:hr="t" fillcolor="#d4d4d4" stroked="f"/>
          </w:pict>
        </w:r>
      </w:ins>
    </w:p>
    <w:p w:rsidR="003868EC" w:rsidRPr="003868EC" w:rsidRDefault="003868EC" w:rsidP="003868EC">
      <w:pPr>
        <w:shd w:val="clear" w:color="auto" w:fill="FFFFFF"/>
        <w:spacing w:before="100" w:beforeAutospacing="1" w:after="100" w:afterAutospacing="1" w:line="240" w:lineRule="auto"/>
        <w:outlineLvl w:val="2"/>
        <w:rPr>
          <w:ins w:id="33" w:author="Unknown"/>
          <w:rFonts w:ascii="Tahoma" w:eastAsia="Times New Roman" w:hAnsi="Tahoma" w:cs="Tahoma"/>
          <w:color w:val="610B4B"/>
          <w:sz w:val="33"/>
          <w:szCs w:val="33"/>
          <w:lang w:eastAsia="en-IN"/>
        </w:rPr>
      </w:pPr>
      <w:ins w:id="34" w:author="Unknown">
        <w:r w:rsidRPr="003868EC">
          <w:rPr>
            <w:rFonts w:ascii="Tahoma" w:eastAsia="Times New Roman" w:hAnsi="Tahoma" w:cs="Tahoma"/>
            <w:color w:val="610B4B"/>
            <w:sz w:val="33"/>
            <w:szCs w:val="33"/>
            <w:lang w:eastAsia="en-IN"/>
          </w:rPr>
          <w:t>Example of Abstract class that has an abstract method</w:t>
        </w:r>
      </w:ins>
    </w:p>
    <w:p w:rsidR="003868EC" w:rsidRPr="003868EC" w:rsidRDefault="003868EC" w:rsidP="003868EC">
      <w:pPr>
        <w:shd w:val="clear" w:color="auto" w:fill="FFFFFF"/>
        <w:spacing w:before="100" w:beforeAutospacing="1" w:after="100" w:afterAutospacing="1" w:line="240" w:lineRule="auto"/>
        <w:rPr>
          <w:ins w:id="35" w:author="Unknown"/>
          <w:rFonts w:ascii="Verdana" w:eastAsia="Times New Roman" w:hAnsi="Verdana" w:cs="Times New Roman"/>
          <w:color w:val="000000"/>
          <w:sz w:val="20"/>
          <w:szCs w:val="20"/>
          <w:lang w:eastAsia="en-IN"/>
        </w:rPr>
      </w:pPr>
      <w:ins w:id="36" w:author="Unknown">
        <w:r w:rsidRPr="003868EC">
          <w:rPr>
            <w:rFonts w:ascii="Verdana" w:eastAsia="Times New Roman" w:hAnsi="Verdana" w:cs="Times New Roman"/>
            <w:color w:val="000000"/>
            <w:sz w:val="20"/>
            <w:szCs w:val="20"/>
            <w:lang w:eastAsia="en-IN"/>
          </w:rPr>
          <w:t>In this example, Bike is an abstract class that contains only one abstract method run. Its implementation is provided by the Honda class.</w:t>
        </w:r>
      </w:ins>
    </w:p>
    <w:p w:rsidR="003868EC" w:rsidRPr="003868EC" w:rsidRDefault="003868EC" w:rsidP="003868EC">
      <w:pPr>
        <w:numPr>
          <w:ilvl w:val="0"/>
          <w:numId w:val="5"/>
        </w:numPr>
        <w:shd w:val="clear" w:color="auto" w:fill="FFFFFF"/>
        <w:spacing w:after="0" w:line="315" w:lineRule="atLeast"/>
        <w:ind w:left="0"/>
        <w:rPr>
          <w:ins w:id="37" w:author="Unknown"/>
          <w:rFonts w:ascii="Verdana" w:eastAsia="Times New Roman" w:hAnsi="Verdana" w:cs="Times New Roman"/>
          <w:color w:val="000000"/>
          <w:sz w:val="20"/>
          <w:szCs w:val="20"/>
          <w:lang w:eastAsia="en-IN"/>
        </w:rPr>
      </w:pPr>
      <w:ins w:id="38" w:author="Unknown">
        <w:r w:rsidRPr="003868EC">
          <w:rPr>
            <w:rFonts w:ascii="Verdana" w:eastAsia="Times New Roman" w:hAnsi="Verdana" w:cs="Times New Roman"/>
            <w:b/>
            <w:bCs/>
            <w:color w:val="006699"/>
            <w:sz w:val="20"/>
            <w:lang w:eastAsia="en-IN"/>
          </w:rPr>
          <w:lastRenderedPageBreak/>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Bike{  </w:t>
        </w:r>
      </w:ins>
    </w:p>
    <w:p w:rsidR="003868EC" w:rsidRPr="003868EC" w:rsidRDefault="003868EC" w:rsidP="003868EC">
      <w:pPr>
        <w:numPr>
          <w:ilvl w:val="0"/>
          <w:numId w:val="5"/>
        </w:numPr>
        <w:shd w:val="clear" w:color="auto" w:fill="FFFFFF"/>
        <w:spacing w:after="0" w:line="315" w:lineRule="atLeast"/>
        <w:ind w:left="0"/>
        <w:rPr>
          <w:ins w:id="39" w:author="Unknown"/>
          <w:rFonts w:ascii="Verdana" w:eastAsia="Times New Roman" w:hAnsi="Verdana" w:cs="Times New Roman"/>
          <w:color w:val="000000"/>
          <w:sz w:val="20"/>
          <w:szCs w:val="20"/>
          <w:lang w:eastAsia="en-IN"/>
        </w:rPr>
      </w:pPr>
      <w:ins w:id="40" w:author="Unknown">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run();  </w:t>
        </w:r>
      </w:ins>
    </w:p>
    <w:p w:rsidR="003868EC" w:rsidRPr="003868EC" w:rsidRDefault="003868EC" w:rsidP="003868EC">
      <w:pPr>
        <w:numPr>
          <w:ilvl w:val="0"/>
          <w:numId w:val="5"/>
        </w:numPr>
        <w:shd w:val="clear" w:color="auto" w:fill="FFFFFF"/>
        <w:spacing w:after="0" w:line="315" w:lineRule="atLeast"/>
        <w:ind w:left="0"/>
        <w:rPr>
          <w:ins w:id="41" w:author="Unknown"/>
          <w:rFonts w:ascii="Verdana" w:eastAsia="Times New Roman" w:hAnsi="Verdana" w:cs="Times New Roman"/>
          <w:color w:val="000000"/>
          <w:sz w:val="20"/>
          <w:szCs w:val="20"/>
          <w:lang w:eastAsia="en-IN"/>
        </w:rPr>
      </w:pPr>
      <w:ins w:id="42"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5"/>
        </w:numPr>
        <w:shd w:val="clear" w:color="auto" w:fill="FFFFFF"/>
        <w:spacing w:after="0" w:line="315" w:lineRule="atLeast"/>
        <w:ind w:left="0"/>
        <w:rPr>
          <w:ins w:id="43" w:author="Unknown"/>
          <w:rFonts w:ascii="Verdana" w:eastAsia="Times New Roman" w:hAnsi="Verdana" w:cs="Times New Roman"/>
          <w:color w:val="000000"/>
          <w:sz w:val="20"/>
          <w:szCs w:val="20"/>
          <w:lang w:eastAsia="en-IN"/>
        </w:rPr>
      </w:pPr>
      <w:ins w:id="44"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Honda4 </w:t>
        </w:r>
        <w:r w:rsidRPr="003868EC">
          <w:rPr>
            <w:rFonts w:ascii="Verdana" w:eastAsia="Times New Roman" w:hAnsi="Verdana" w:cs="Times New Roman"/>
            <w:b/>
            <w:bCs/>
            <w:color w:val="006699"/>
            <w:sz w:val="20"/>
            <w:lang w:eastAsia="en-IN"/>
          </w:rPr>
          <w:t>extends</w:t>
        </w:r>
        <w:r w:rsidRPr="003868EC">
          <w:rPr>
            <w:rFonts w:ascii="Verdana" w:eastAsia="Times New Roman" w:hAnsi="Verdana" w:cs="Times New Roman"/>
            <w:color w:val="000000"/>
            <w:sz w:val="20"/>
            <w:szCs w:val="20"/>
            <w:bdr w:val="none" w:sz="0" w:space="0" w:color="auto" w:frame="1"/>
            <w:lang w:eastAsia="en-IN"/>
          </w:rPr>
          <w:t> Bike{  </w:t>
        </w:r>
      </w:ins>
    </w:p>
    <w:p w:rsidR="003868EC" w:rsidRPr="003868EC" w:rsidRDefault="003868EC" w:rsidP="003868EC">
      <w:pPr>
        <w:numPr>
          <w:ilvl w:val="0"/>
          <w:numId w:val="5"/>
        </w:numPr>
        <w:shd w:val="clear" w:color="auto" w:fill="FFFFFF"/>
        <w:spacing w:after="0" w:line="315" w:lineRule="atLeast"/>
        <w:ind w:left="0"/>
        <w:rPr>
          <w:ins w:id="45" w:author="Unknown"/>
          <w:rFonts w:ascii="Verdana" w:eastAsia="Times New Roman" w:hAnsi="Verdana" w:cs="Times New Roman"/>
          <w:color w:val="000000"/>
          <w:sz w:val="20"/>
          <w:szCs w:val="20"/>
          <w:lang w:eastAsia="en-IN"/>
        </w:rPr>
      </w:pPr>
      <w:ins w:id="46" w:author="Unknown">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run(){</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"running safely"</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5"/>
        </w:numPr>
        <w:shd w:val="clear" w:color="auto" w:fill="FFFFFF"/>
        <w:spacing w:after="0" w:line="315" w:lineRule="atLeast"/>
        <w:ind w:left="0"/>
        <w:rPr>
          <w:ins w:id="47" w:author="Unknown"/>
          <w:rFonts w:ascii="Verdana" w:eastAsia="Times New Roman" w:hAnsi="Verdana" w:cs="Times New Roman"/>
          <w:color w:val="000000"/>
          <w:sz w:val="20"/>
          <w:szCs w:val="20"/>
          <w:lang w:eastAsia="en-IN"/>
        </w:rPr>
      </w:pPr>
      <w:ins w:id="48"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static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main(String </w:t>
        </w:r>
        <w:proofErr w:type="spellStart"/>
        <w:r w:rsidRPr="003868EC">
          <w:rPr>
            <w:rFonts w:ascii="Verdana" w:eastAsia="Times New Roman" w:hAnsi="Verdana" w:cs="Times New Roman"/>
            <w:color w:val="000000"/>
            <w:sz w:val="20"/>
            <w:szCs w:val="20"/>
            <w:bdr w:val="none" w:sz="0" w:space="0" w:color="auto" w:frame="1"/>
            <w:lang w:eastAsia="en-IN"/>
          </w:rPr>
          <w:t>args</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5"/>
        </w:numPr>
        <w:shd w:val="clear" w:color="auto" w:fill="FFFFFF"/>
        <w:spacing w:after="0" w:line="315" w:lineRule="atLeast"/>
        <w:ind w:left="0"/>
        <w:rPr>
          <w:ins w:id="49" w:author="Unknown"/>
          <w:rFonts w:ascii="Verdana" w:eastAsia="Times New Roman" w:hAnsi="Verdana" w:cs="Times New Roman"/>
          <w:color w:val="000000"/>
          <w:sz w:val="20"/>
          <w:szCs w:val="20"/>
          <w:lang w:eastAsia="en-IN"/>
        </w:rPr>
      </w:pPr>
      <w:ins w:id="50" w:author="Unknown">
        <w:r w:rsidRPr="003868EC">
          <w:rPr>
            <w:rFonts w:ascii="Verdana" w:eastAsia="Times New Roman" w:hAnsi="Verdana" w:cs="Times New Roman"/>
            <w:color w:val="000000"/>
            <w:sz w:val="20"/>
            <w:szCs w:val="20"/>
            <w:bdr w:val="none" w:sz="0" w:space="0" w:color="auto" w:frame="1"/>
            <w:lang w:eastAsia="en-IN"/>
          </w:rPr>
          <w:t> Bike </w:t>
        </w:r>
        <w:proofErr w:type="spellStart"/>
        <w:r w:rsidRPr="003868EC">
          <w:rPr>
            <w:rFonts w:ascii="Verdana" w:eastAsia="Times New Roman" w:hAnsi="Verdana" w:cs="Times New Roman"/>
            <w:color w:val="000000"/>
            <w:sz w:val="20"/>
            <w:szCs w:val="20"/>
            <w:bdr w:val="none" w:sz="0" w:space="0" w:color="auto" w:frame="1"/>
            <w:lang w:eastAsia="en-IN"/>
          </w:rPr>
          <w:t>obj</w:t>
        </w:r>
        <w:proofErr w:type="spellEnd"/>
        <w:r w:rsidRPr="003868EC">
          <w:rPr>
            <w:rFonts w:ascii="Verdana" w:eastAsia="Times New Roman" w:hAnsi="Verdana" w:cs="Times New Roman"/>
            <w:color w:val="000000"/>
            <w:sz w:val="20"/>
            <w:szCs w:val="20"/>
            <w:bdr w:val="none" w:sz="0" w:space="0" w:color="auto" w:frame="1"/>
            <w:lang w:eastAsia="en-IN"/>
          </w:rPr>
          <w:t> = </w:t>
        </w:r>
        <w:r w:rsidRPr="003868EC">
          <w:rPr>
            <w:rFonts w:ascii="Verdana" w:eastAsia="Times New Roman" w:hAnsi="Verdana" w:cs="Times New Roman"/>
            <w:b/>
            <w:bCs/>
            <w:color w:val="006699"/>
            <w:sz w:val="20"/>
            <w:lang w:eastAsia="en-IN"/>
          </w:rPr>
          <w:t>new</w:t>
        </w:r>
        <w:r w:rsidRPr="003868EC">
          <w:rPr>
            <w:rFonts w:ascii="Verdana" w:eastAsia="Times New Roman" w:hAnsi="Verdana" w:cs="Times New Roman"/>
            <w:color w:val="000000"/>
            <w:sz w:val="20"/>
            <w:szCs w:val="20"/>
            <w:bdr w:val="none" w:sz="0" w:space="0" w:color="auto" w:frame="1"/>
            <w:lang w:eastAsia="en-IN"/>
          </w:rPr>
          <w:t> Honda4();  </w:t>
        </w:r>
      </w:ins>
    </w:p>
    <w:p w:rsidR="003868EC" w:rsidRPr="003868EC" w:rsidRDefault="003868EC" w:rsidP="003868EC">
      <w:pPr>
        <w:numPr>
          <w:ilvl w:val="0"/>
          <w:numId w:val="5"/>
        </w:numPr>
        <w:shd w:val="clear" w:color="auto" w:fill="FFFFFF"/>
        <w:spacing w:after="0" w:line="315" w:lineRule="atLeast"/>
        <w:ind w:left="0"/>
        <w:rPr>
          <w:ins w:id="51" w:author="Unknown"/>
          <w:rFonts w:ascii="Verdana" w:eastAsia="Times New Roman" w:hAnsi="Verdana" w:cs="Times New Roman"/>
          <w:color w:val="000000"/>
          <w:sz w:val="20"/>
          <w:szCs w:val="20"/>
          <w:lang w:eastAsia="en-IN"/>
        </w:rPr>
      </w:pPr>
      <w:ins w:id="52" w:author="Unknown">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obj.run</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5"/>
        </w:numPr>
        <w:shd w:val="clear" w:color="auto" w:fill="FFFFFF"/>
        <w:spacing w:after="0" w:line="315" w:lineRule="atLeast"/>
        <w:ind w:left="0"/>
        <w:rPr>
          <w:ins w:id="53" w:author="Unknown"/>
          <w:rFonts w:ascii="Verdana" w:eastAsia="Times New Roman" w:hAnsi="Verdana" w:cs="Times New Roman"/>
          <w:color w:val="000000"/>
          <w:sz w:val="20"/>
          <w:szCs w:val="20"/>
          <w:lang w:eastAsia="en-IN"/>
        </w:rPr>
      </w:pPr>
      <w:ins w:id="54"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5"/>
        </w:numPr>
        <w:shd w:val="clear" w:color="auto" w:fill="FFFFFF"/>
        <w:spacing w:after="120" w:line="315" w:lineRule="atLeast"/>
        <w:ind w:left="0"/>
        <w:rPr>
          <w:ins w:id="55" w:author="Unknown"/>
          <w:rFonts w:ascii="Verdana" w:eastAsia="Times New Roman" w:hAnsi="Verdana" w:cs="Times New Roman"/>
          <w:color w:val="000000"/>
          <w:sz w:val="20"/>
          <w:szCs w:val="20"/>
          <w:lang w:eastAsia="en-IN"/>
        </w:rPr>
      </w:pPr>
      <w:ins w:id="56"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spacing w:after="0" w:line="240" w:lineRule="auto"/>
        <w:rPr>
          <w:ins w:id="57" w:author="Unknown"/>
          <w:rFonts w:ascii="Times New Roman" w:eastAsia="Times New Roman" w:hAnsi="Times New Roman" w:cs="Times New Roman"/>
          <w:sz w:val="24"/>
          <w:szCs w:val="24"/>
          <w:lang w:eastAsia="en-IN"/>
        </w:rPr>
      </w:pPr>
      <w:ins w:id="58" w:author="Unknown">
        <w:r w:rsidRPr="003868EC">
          <w:rPr>
            <w:rFonts w:ascii="Verdana" w:eastAsia="Times New Roman" w:hAnsi="Verdana" w:cs="Times New Roman"/>
            <w:color w:val="000000"/>
            <w:sz w:val="20"/>
            <w:lang w:eastAsia="en-IN"/>
          </w:rPr>
          <w:fldChar w:fldCharType="begin"/>
        </w:r>
        <w:r w:rsidRPr="003868EC">
          <w:rPr>
            <w:rFonts w:ascii="Verdana" w:eastAsia="Times New Roman" w:hAnsi="Verdana" w:cs="Times New Roman"/>
            <w:color w:val="000000"/>
            <w:sz w:val="20"/>
            <w:lang w:eastAsia="en-IN"/>
          </w:rPr>
          <w:instrText xml:space="preserve"> HYPERLINK "http://www.javatpoint.com/opr/test.jsp?filename=Honda4" \t "_blank" </w:instrText>
        </w:r>
        <w:r w:rsidRPr="003868EC">
          <w:rPr>
            <w:rFonts w:ascii="Verdana" w:eastAsia="Times New Roman" w:hAnsi="Verdana" w:cs="Times New Roman"/>
            <w:color w:val="000000"/>
            <w:sz w:val="20"/>
            <w:lang w:eastAsia="en-IN"/>
          </w:rPr>
          <w:fldChar w:fldCharType="separate"/>
        </w:r>
        <w:r w:rsidRPr="003868EC">
          <w:rPr>
            <w:rFonts w:ascii="Verdana" w:eastAsia="Times New Roman" w:hAnsi="Verdana" w:cs="Times New Roman"/>
            <w:b/>
            <w:bCs/>
            <w:color w:val="FFFFFF"/>
            <w:sz w:val="20"/>
            <w:lang w:eastAsia="en-IN"/>
          </w:rPr>
          <w:t>Test it Now</w:t>
        </w:r>
        <w:r w:rsidRPr="003868EC">
          <w:rPr>
            <w:rFonts w:ascii="Verdana" w:eastAsia="Times New Roman" w:hAnsi="Verdana" w:cs="Times New Roman"/>
            <w:color w:val="000000"/>
            <w:sz w:val="20"/>
            <w:lang w:eastAsia="en-IN"/>
          </w:rPr>
          <w:fldChar w:fldCharType="end"/>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lang w:eastAsia="en-IN"/>
        </w:rPr>
      </w:pPr>
      <w:ins w:id="60" w:author="Unknown">
        <w:r w:rsidRPr="003868EC">
          <w:rPr>
            <w:rFonts w:ascii="Courier New" w:eastAsia="Times New Roman" w:hAnsi="Courier New" w:cs="Courier New"/>
            <w:color w:val="000000"/>
            <w:sz w:val="20"/>
            <w:szCs w:val="20"/>
            <w:lang w:eastAsia="en-IN"/>
          </w:rPr>
          <w:t>running safely</w:t>
        </w:r>
      </w:ins>
    </w:p>
    <w:p w:rsidR="003868EC" w:rsidRPr="003868EC" w:rsidRDefault="003868EC" w:rsidP="003868EC">
      <w:pPr>
        <w:spacing w:after="0" w:line="240" w:lineRule="auto"/>
        <w:rPr>
          <w:ins w:id="61" w:author="Unknown"/>
          <w:rFonts w:ascii="Times New Roman" w:eastAsia="Times New Roman" w:hAnsi="Times New Roman" w:cs="Times New Roman"/>
          <w:sz w:val="24"/>
          <w:szCs w:val="24"/>
          <w:lang w:eastAsia="en-IN"/>
        </w:rPr>
      </w:pPr>
      <w:ins w:id="62" w:author="Unknown">
        <w:r w:rsidRPr="003868EC">
          <w:rPr>
            <w:rFonts w:ascii="Times New Roman" w:eastAsia="Times New Roman" w:hAnsi="Times New Roman" w:cs="Times New Roman"/>
            <w:sz w:val="24"/>
            <w:szCs w:val="24"/>
            <w:lang w:eastAsia="en-IN"/>
          </w:rPr>
          <w:pict>
            <v:rect id="_x0000_i1029" style="width:0;height:.75pt" o:hralign="center" o:hrstd="t" o:hrnoshade="t" o:hr="t" fillcolor="#d4d4d4" stroked="f"/>
          </w:pict>
        </w:r>
      </w:ins>
    </w:p>
    <w:p w:rsidR="003868EC" w:rsidRPr="003868EC" w:rsidRDefault="003868EC" w:rsidP="003868EC">
      <w:pPr>
        <w:shd w:val="clear" w:color="auto" w:fill="FFFFFF"/>
        <w:spacing w:before="100" w:beforeAutospacing="1" w:after="100" w:afterAutospacing="1" w:line="312" w:lineRule="atLeast"/>
        <w:outlineLvl w:val="2"/>
        <w:rPr>
          <w:ins w:id="63" w:author="Unknown"/>
          <w:rFonts w:ascii="Helvetica" w:eastAsia="Times New Roman" w:hAnsi="Helvetica" w:cs="Helvetica"/>
          <w:color w:val="610B38"/>
          <w:sz w:val="38"/>
          <w:szCs w:val="38"/>
          <w:lang w:eastAsia="en-IN"/>
        </w:rPr>
      </w:pPr>
      <w:ins w:id="64" w:author="Unknown">
        <w:r w:rsidRPr="003868EC">
          <w:rPr>
            <w:rFonts w:ascii="Helvetica" w:eastAsia="Times New Roman" w:hAnsi="Helvetica" w:cs="Helvetica"/>
            <w:color w:val="610B38"/>
            <w:sz w:val="38"/>
            <w:szCs w:val="38"/>
            <w:lang w:eastAsia="en-IN"/>
          </w:rPr>
          <w:t>Understanding the real scenario of Abstract class</w:t>
        </w:r>
      </w:ins>
    </w:p>
    <w:p w:rsidR="003868EC" w:rsidRPr="003868EC" w:rsidRDefault="003868EC" w:rsidP="003868EC">
      <w:pPr>
        <w:shd w:val="clear" w:color="auto" w:fill="FFFFFF"/>
        <w:spacing w:before="100" w:beforeAutospacing="1" w:after="100" w:afterAutospacing="1" w:line="240" w:lineRule="auto"/>
        <w:rPr>
          <w:ins w:id="65" w:author="Unknown"/>
          <w:rFonts w:ascii="Verdana" w:eastAsia="Times New Roman" w:hAnsi="Verdana" w:cs="Times New Roman"/>
          <w:color w:val="000000"/>
          <w:sz w:val="20"/>
          <w:szCs w:val="20"/>
          <w:lang w:eastAsia="en-IN"/>
        </w:rPr>
      </w:pPr>
      <w:ins w:id="66" w:author="Unknown">
        <w:r w:rsidRPr="003868EC">
          <w:rPr>
            <w:rFonts w:ascii="Verdana" w:eastAsia="Times New Roman" w:hAnsi="Verdana" w:cs="Times New Roman"/>
            <w:color w:val="000000"/>
            <w:sz w:val="20"/>
            <w:szCs w:val="20"/>
            <w:lang w:eastAsia="en-IN"/>
          </w:rPr>
          <w:t>In this example, Shape is the abstract class, and its implementation is provided by the Rectangle and Circle classes.</w:t>
        </w:r>
      </w:ins>
    </w:p>
    <w:p w:rsidR="003868EC" w:rsidRPr="003868EC" w:rsidRDefault="003868EC" w:rsidP="003868EC">
      <w:pPr>
        <w:shd w:val="clear" w:color="auto" w:fill="FFFFFF"/>
        <w:spacing w:before="100" w:beforeAutospacing="1" w:after="100" w:afterAutospacing="1" w:line="240" w:lineRule="auto"/>
        <w:rPr>
          <w:ins w:id="67" w:author="Unknown"/>
          <w:rFonts w:ascii="Verdana" w:eastAsia="Times New Roman" w:hAnsi="Verdana" w:cs="Times New Roman"/>
          <w:color w:val="000000"/>
          <w:sz w:val="20"/>
          <w:szCs w:val="20"/>
          <w:lang w:eastAsia="en-IN"/>
        </w:rPr>
      </w:pPr>
      <w:ins w:id="68" w:author="Unknown">
        <w:r w:rsidRPr="003868EC">
          <w:rPr>
            <w:rFonts w:ascii="Verdana" w:eastAsia="Times New Roman" w:hAnsi="Verdana" w:cs="Times New Roman"/>
            <w:color w:val="000000"/>
            <w:sz w:val="20"/>
            <w:szCs w:val="20"/>
            <w:lang w:eastAsia="en-IN"/>
          </w:rPr>
          <w:t>Mostly, we don't know about the implementation class (which is hidden to the end user), and an object of the implementation class is provided by the </w:t>
        </w:r>
        <w:r w:rsidRPr="003868EC">
          <w:rPr>
            <w:rFonts w:ascii="Verdana" w:eastAsia="Times New Roman" w:hAnsi="Verdana" w:cs="Times New Roman"/>
            <w:b/>
            <w:bCs/>
            <w:color w:val="2F4F4F"/>
            <w:sz w:val="20"/>
            <w:lang w:eastAsia="en-IN"/>
          </w:rPr>
          <w:t>factory method</w:t>
        </w:r>
        <w:r w:rsidRPr="003868EC">
          <w:rPr>
            <w:rFonts w:ascii="Verdana" w:eastAsia="Times New Roman" w:hAnsi="Verdana" w:cs="Times New Roman"/>
            <w:color w:val="000000"/>
            <w:sz w:val="20"/>
            <w:szCs w:val="20"/>
            <w:lang w:eastAsia="en-IN"/>
          </w:rPr>
          <w:t>.</w:t>
        </w:r>
      </w:ins>
    </w:p>
    <w:p w:rsidR="003868EC" w:rsidRPr="003868EC" w:rsidRDefault="003868EC" w:rsidP="003868EC">
      <w:pPr>
        <w:shd w:val="clear" w:color="auto" w:fill="FFFFFF"/>
        <w:spacing w:before="100" w:beforeAutospacing="1" w:after="100" w:afterAutospacing="1" w:line="240" w:lineRule="auto"/>
        <w:rPr>
          <w:ins w:id="69" w:author="Unknown"/>
          <w:rFonts w:ascii="Verdana" w:eastAsia="Times New Roman" w:hAnsi="Verdana" w:cs="Times New Roman"/>
          <w:color w:val="000000"/>
          <w:sz w:val="20"/>
          <w:szCs w:val="20"/>
          <w:lang w:eastAsia="en-IN"/>
        </w:rPr>
      </w:pPr>
      <w:ins w:id="70" w:author="Unknown">
        <w:r w:rsidRPr="003868EC">
          <w:rPr>
            <w:rFonts w:ascii="Verdana" w:eastAsia="Times New Roman" w:hAnsi="Verdana" w:cs="Times New Roman"/>
            <w:color w:val="000000"/>
            <w:sz w:val="20"/>
            <w:szCs w:val="20"/>
            <w:lang w:eastAsia="en-IN"/>
          </w:rPr>
          <w:t>A </w:t>
        </w:r>
        <w:r w:rsidRPr="003868EC">
          <w:rPr>
            <w:rFonts w:ascii="Verdana" w:eastAsia="Times New Roman" w:hAnsi="Verdana" w:cs="Times New Roman"/>
            <w:b/>
            <w:bCs/>
            <w:color w:val="2F4F4F"/>
            <w:sz w:val="20"/>
            <w:lang w:eastAsia="en-IN"/>
          </w:rPr>
          <w:t>factory method</w:t>
        </w:r>
        <w:r w:rsidRPr="003868EC">
          <w:rPr>
            <w:rFonts w:ascii="Verdana" w:eastAsia="Times New Roman" w:hAnsi="Verdana" w:cs="Times New Roman"/>
            <w:color w:val="000000"/>
            <w:sz w:val="20"/>
            <w:szCs w:val="20"/>
            <w:lang w:eastAsia="en-IN"/>
          </w:rPr>
          <w:t> is a method that returns the instance of the class. We will learn about the factory method later.</w:t>
        </w:r>
      </w:ins>
    </w:p>
    <w:p w:rsidR="003868EC" w:rsidRPr="003868EC" w:rsidRDefault="003868EC" w:rsidP="003868EC">
      <w:pPr>
        <w:shd w:val="clear" w:color="auto" w:fill="FFFFFF"/>
        <w:spacing w:before="100" w:beforeAutospacing="1" w:after="100" w:afterAutospacing="1" w:line="240" w:lineRule="auto"/>
        <w:rPr>
          <w:ins w:id="71" w:author="Unknown"/>
          <w:rFonts w:ascii="Verdana" w:eastAsia="Times New Roman" w:hAnsi="Verdana" w:cs="Times New Roman"/>
          <w:color w:val="000000"/>
          <w:sz w:val="20"/>
          <w:szCs w:val="20"/>
          <w:lang w:eastAsia="en-IN"/>
        </w:rPr>
      </w:pPr>
      <w:ins w:id="72" w:author="Unknown">
        <w:r w:rsidRPr="003868EC">
          <w:rPr>
            <w:rFonts w:ascii="Verdana" w:eastAsia="Times New Roman" w:hAnsi="Verdana" w:cs="Times New Roman"/>
            <w:color w:val="000000"/>
            <w:sz w:val="20"/>
            <w:szCs w:val="20"/>
            <w:lang w:eastAsia="en-IN"/>
          </w:rPr>
          <w:t>In this example, if you create the instance of Rectangle class, draw() method of Rectangle class will be invoked.</w:t>
        </w:r>
      </w:ins>
    </w:p>
    <w:p w:rsidR="003868EC" w:rsidRPr="003868EC" w:rsidRDefault="003868EC" w:rsidP="003868EC">
      <w:pPr>
        <w:shd w:val="clear" w:color="auto" w:fill="FFFFFF"/>
        <w:spacing w:before="100" w:beforeAutospacing="1" w:after="100" w:afterAutospacing="1" w:line="240" w:lineRule="auto"/>
        <w:rPr>
          <w:ins w:id="73" w:author="Unknown"/>
          <w:rFonts w:ascii="Verdana" w:eastAsia="Times New Roman" w:hAnsi="Verdana" w:cs="Times New Roman"/>
          <w:i/>
          <w:iCs/>
          <w:color w:val="000000"/>
          <w:sz w:val="21"/>
          <w:szCs w:val="21"/>
          <w:lang w:eastAsia="en-IN"/>
        </w:rPr>
      </w:pPr>
      <w:ins w:id="74" w:author="Unknown">
        <w:r w:rsidRPr="003868EC">
          <w:rPr>
            <w:rFonts w:ascii="Verdana" w:eastAsia="Times New Roman" w:hAnsi="Verdana" w:cs="Times New Roman"/>
            <w:i/>
            <w:iCs/>
            <w:color w:val="000000"/>
            <w:sz w:val="21"/>
            <w:szCs w:val="21"/>
            <w:lang w:eastAsia="en-IN"/>
          </w:rPr>
          <w:t>File: TestAbstraction1.java</w:t>
        </w:r>
      </w:ins>
    </w:p>
    <w:p w:rsidR="003868EC" w:rsidRPr="003868EC" w:rsidRDefault="003868EC" w:rsidP="003868EC">
      <w:pPr>
        <w:numPr>
          <w:ilvl w:val="0"/>
          <w:numId w:val="6"/>
        </w:numPr>
        <w:shd w:val="clear" w:color="auto" w:fill="FFFFFF"/>
        <w:spacing w:after="0" w:line="315" w:lineRule="atLeast"/>
        <w:ind w:left="0"/>
        <w:rPr>
          <w:ins w:id="75" w:author="Unknown"/>
          <w:rFonts w:ascii="Verdana" w:eastAsia="Times New Roman" w:hAnsi="Verdana" w:cs="Times New Roman"/>
          <w:color w:val="000000"/>
          <w:sz w:val="20"/>
          <w:szCs w:val="20"/>
          <w:lang w:eastAsia="en-IN"/>
        </w:rPr>
      </w:pPr>
      <w:ins w:id="76"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Shape{  </w:t>
        </w:r>
      </w:ins>
    </w:p>
    <w:p w:rsidR="003868EC" w:rsidRPr="003868EC" w:rsidRDefault="003868EC" w:rsidP="003868EC">
      <w:pPr>
        <w:numPr>
          <w:ilvl w:val="0"/>
          <w:numId w:val="6"/>
        </w:numPr>
        <w:shd w:val="clear" w:color="auto" w:fill="FFFFFF"/>
        <w:spacing w:after="0" w:line="315" w:lineRule="atLeast"/>
        <w:ind w:left="0"/>
        <w:rPr>
          <w:ins w:id="77" w:author="Unknown"/>
          <w:rFonts w:ascii="Verdana" w:eastAsia="Times New Roman" w:hAnsi="Verdana" w:cs="Times New Roman"/>
          <w:color w:val="000000"/>
          <w:sz w:val="20"/>
          <w:szCs w:val="20"/>
          <w:lang w:eastAsia="en-IN"/>
        </w:rPr>
      </w:pPr>
      <w:ins w:id="78"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draw();  </w:t>
        </w:r>
      </w:ins>
    </w:p>
    <w:p w:rsidR="003868EC" w:rsidRPr="003868EC" w:rsidRDefault="003868EC" w:rsidP="003868EC">
      <w:pPr>
        <w:numPr>
          <w:ilvl w:val="0"/>
          <w:numId w:val="6"/>
        </w:numPr>
        <w:shd w:val="clear" w:color="auto" w:fill="FFFFFF"/>
        <w:spacing w:after="0" w:line="315" w:lineRule="atLeast"/>
        <w:ind w:left="0"/>
        <w:rPr>
          <w:ins w:id="79" w:author="Unknown"/>
          <w:rFonts w:ascii="Verdana" w:eastAsia="Times New Roman" w:hAnsi="Verdana" w:cs="Times New Roman"/>
          <w:color w:val="000000"/>
          <w:sz w:val="20"/>
          <w:szCs w:val="20"/>
          <w:lang w:eastAsia="en-IN"/>
        </w:rPr>
      </w:pPr>
      <w:ins w:id="80"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81" w:author="Unknown"/>
          <w:rFonts w:ascii="Verdana" w:eastAsia="Times New Roman" w:hAnsi="Verdana" w:cs="Times New Roman"/>
          <w:color w:val="000000"/>
          <w:sz w:val="20"/>
          <w:szCs w:val="20"/>
          <w:lang w:eastAsia="en-IN"/>
        </w:rPr>
      </w:pPr>
      <w:ins w:id="82" w:author="Unknown">
        <w:r w:rsidRPr="003868EC">
          <w:rPr>
            <w:rFonts w:ascii="Verdana" w:eastAsia="Times New Roman" w:hAnsi="Verdana" w:cs="Times New Roman"/>
            <w:color w:val="008200"/>
            <w:sz w:val="20"/>
            <w:lang w:eastAsia="en-IN"/>
          </w:rPr>
          <w:t>//In real scenario, implementation is provided by others i.e. unknown by end user</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83" w:author="Unknown"/>
          <w:rFonts w:ascii="Verdana" w:eastAsia="Times New Roman" w:hAnsi="Verdana" w:cs="Times New Roman"/>
          <w:color w:val="000000"/>
          <w:sz w:val="20"/>
          <w:szCs w:val="20"/>
          <w:lang w:eastAsia="en-IN"/>
        </w:rPr>
      </w:pPr>
      <w:ins w:id="84"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Rectangle </w:t>
        </w:r>
        <w:r w:rsidRPr="003868EC">
          <w:rPr>
            <w:rFonts w:ascii="Verdana" w:eastAsia="Times New Roman" w:hAnsi="Verdana" w:cs="Times New Roman"/>
            <w:b/>
            <w:bCs/>
            <w:color w:val="006699"/>
            <w:sz w:val="20"/>
            <w:lang w:eastAsia="en-IN"/>
          </w:rPr>
          <w:t>extends</w:t>
        </w:r>
        <w:r w:rsidRPr="003868EC">
          <w:rPr>
            <w:rFonts w:ascii="Verdana" w:eastAsia="Times New Roman" w:hAnsi="Verdana" w:cs="Times New Roman"/>
            <w:color w:val="000000"/>
            <w:sz w:val="20"/>
            <w:szCs w:val="20"/>
            <w:bdr w:val="none" w:sz="0" w:space="0" w:color="auto" w:frame="1"/>
            <w:lang w:eastAsia="en-IN"/>
          </w:rPr>
          <w:t> Shape{  </w:t>
        </w:r>
      </w:ins>
    </w:p>
    <w:p w:rsidR="003868EC" w:rsidRPr="003868EC" w:rsidRDefault="003868EC" w:rsidP="003868EC">
      <w:pPr>
        <w:numPr>
          <w:ilvl w:val="0"/>
          <w:numId w:val="6"/>
        </w:numPr>
        <w:shd w:val="clear" w:color="auto" w:fill="FFFFFF"/>
        <w:spacing w:after="0" w:line="315" w:lineRule="atLeast"/>
        <w:ind w:left="0"/>
        <w:rPr>
          <w:ins w:id="85" w:author="Unknown"/>
          <w:rFonts w:ascii="Verdana" w:eastAsia="Times New Roman" w:hAnsi="Verdana" w:cs="Times New Roman"/>
          <w:color w:val="000000"/>
          <w:sz w:val="20"/>
          <w:szCs w:val="20"/>
          <w:lang w:eastAsia="en-IN"/>
        </w:rPr>
      </w:pPr>
      <w:ins w:id="86" w:author="Unknown">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draw(){</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"drawing rectangle"</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87" w:author="Unknown"/>
          <w:rFonts w:ascii="Verdana" w:eastAsia="Times New Roman" w:hAnsi="Verdana" w:cs="Times New Roman"/>
          <w:color w:val="000000"/>
          <w:sz w:val="20"/>
          <w:szCs w:val="20"/>
          <w:lang w:eastAsia="en-IN"/>
        </w:rPr>
      </w:pPr>
      <w:ins w:id="88"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89" w:author="Unknown"/>
          <w:rFonts w:ascii="Verdana" w:eastAsia="Times New Roman" w:hAnsi="Verdana" w:cs="Times New Roman"/>
          <w:color w:val="000000"/>
          <w:sz w:val="20"/>
          <w:szCs w:val="20"/>
          <w:lang w:eastAsia="en-IN"/>
        </w:rPr>
      </w:pPr>
      <w:ins w:id="90"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Circle1 </w:t>
        </w:r>
        <w:r w:rsidRPr="003868EC">
          <w:rPr>
            <w:rFonts w:ascii="Verdana" w:eastAsia="Times New Roman" w:hAnsi="Verdana" w:cs="Times New Roman"/>
            <w:b/>
            <w:bCs/>
            <w:color w:val="006699"/>
            <w:sz w:val="20"/>
            <w:lang w:eastAsia="en-IN"/>
          </w:rPr>
          <w:t>extends</w:t>
        </w:r>
        <w:r w:rsidRPr="003868EC">
          <w:rPr>
            <w:rFonts w:ascii="Verdana" w:eastAsia="Times New Roman" w:hAnsi="Verdana" w:cs="Times New Roman"/>
            <w:color w:val="000000"/>
            <w:sz w:val="20"/>
            <w:szCs w:val="20"/>
            <w:bdr w:val="none" w:sz="0" w:space="0" w:color="auto" w:frame="1"/>
            <w:lang w:eastAsia="en-IN"/>
          </w:rPr>
          <w:t> Shape{  </w:t>
        </w:r>
      </w:ins>
    </w:p>
    <w:p w:rsidR="003868EC" w:rsidRPr="003868EC" w:rsidRDefault="003868EC" w:rsidP="003868EC">
      <w:pPr>
        <w:numPr>
          <w:ilvl w:val="0"/>
          <w:numId w:val="6"/>
        </w:numPr>
        <w:shd w:val="clear" w:color="auto" w:fill="FFFFFF"/>
        <w:spacing w:after="0" w:line="315" w:lineRule="atLeast"/>
        <w:ind w:left="0"/>
        <w:rPr>
          <w:ins w:id="91" w:author="Unknown"/>
          <w:rFonts w:ascii="Verdana" w:eastAsia="Times New Roman" w:hAnsi="Verdana" w:cs="Times New Roman"/>
          <w:color w:val="000000"/>
          <w:sz w:val="20"/>
          <w:szCs w:val="20"/>
          <w:lang w:eastAsia="en-IN"/>
        </w:rPr>
      </w:pPr>
      <w:ins w:id="92" w:author="Unknown">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draw(){</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"drawing circle"</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93" w:author="Unknown"/>
          <w:rFonts w:ascii="Verdana" w:eastAsia="Times New Roman" w:hAnsi="Verdana" w:cs="Times New Roman"/>
          <w:color w:val="000000"/>
          <w:sz w:val="20"/>
          <w:szCs w:val="20"/>
          <w:lang w:eastAsia="en-IN"/>
        </w:rPr>
      </w:pPr>
      <w:ins w:id="94"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95" w:author="Unknown"/>
          <w:rFonts w:ascii="Verdana" w:eastAsia="Times New Roman" w:hAnsi="Verdana" w:cs="Times New Roman"/>
          <w:color w:val="000000"/>
          <w:sz w:val="20"/>
          <w:szCs w:val="20"/>
          <w:lang w:eastAsia="en-IN"/>
        </w:rPr>
      </w:pPr>
      <w:ins w:id="96" w:author="Unknown">
        <w:r w:rsidRPr="003868EC">
          <w:rPr>
            <w:rFonts w:ascii="Verdana" w:eastAsia="Times New Roman" w:hAnsi="Verdana" w:cs="Times New Roman"/>
            <w:color w:val="008200"/>
            <w:sz w:val="20"/>
            <w:lang w:eastAsia="en-IN"/>
          </w:rPr>
          <w:t>//In real scenario, method is called by programmer or user</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97" w:author="Unknown"/>
          <w:rFonts w:ascii="Verdana" w:eastAsia="Times New Roman" w:hAnsi="Verdana" w:cs="Times New Roman"/>
          <w:color w:val="000000"/>
          <w:sz w:val="20"/>
          <w:szCs w:val="20"/>
          <w:lang w:eastAsia="en-IN"/>
        </w:rPr>
      </w:pPr>
      <w:ins w:id="98"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TestAbstraction1{  </w:t>
        </w:r>
      </w:ins>
    </w:p>
    <w:p w:rsidR="003868EC" w:rsidRPr="003868EC" w:rsidRDefault="003868EC" w:rsidP="003868EC">
      <w:pPr>
        <w:numPr>
          <w:ilvl w:val="0"/>
          <w:numId w:val="6"/>
        </w:numPr>
        <w:shd w:val="clear" w:color="auto" w:fill="FFFFFF"/>
        <w:spacing w:after="0" w:line="315" w:lineRule="atLeast"/>
        <w:ind w:left="0"/>
        <w:rPr>
          <w:ins w:id="99" w:author="Unknown"/>
          <w:rFonts w:ascii="Verdana" w:eastAsia="Times New Roman" w:hAnsi="Verdana" w:cs="Times New Roman"/>
          <w:color w:val="000000"/>
          <w:sz w:val="20"/>
          <w:szCs w:val="20"/>
          <w:lang w:eastAsia="en-IN"/>
        </w:rPr>
      </w:pPr>
      <w:ins w:id="100"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static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main(String </w:t>
        </w:r>
        <w:proofErr w:type="spellStart"/>
        <w:r w:rsidRPr="003868EC">
          <w:rPr>
            <w:rFonts w:ascii="Verdana" w:eastAsia="Times New Roman" w:hAnsi="Verdana" w:cs="Times New Roman"/>
            <w:color w:val="000000"/>
            <w:sz w:val="20"/>
            <w:szCs w:val="20"/>
            <w:bdr w:val="none" w:sz="0" w:space="0" w:color="auto" w:frame="1"/>
            <w:lang w:eastAsia="en-IN"/>
          </w:rPr>
          <w:t>args</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101" w:author="Unknown"/>
          <w:rFonts w:ascii="Verdana" w:eastAsia="Times New Roman" w:hAnsi="Verdana" w:cs="Times New Roman"/>
          <w:color w:val="000000"/>
          <w:sz w:val="20"/>
          <w:szCs w:val="20"/>
          <w:lang w:eastAsia="en-IN"/>
        </w:rPr>
      </w:pPr>
      <w:ins w:id="102" w:author="Unknown">
        <w:r w:rsidRPr="003868EC">
          <w:rPr>
            <w:rFonts w:ascii="Verdana" w:eastAsia="Times New Roman" w:hAnsi="Verdana" w:cs="Times New Roman"/>
            <w:color w:val="000000"/>
            <w:sz w:val="20"/>
            <w:szCs w:val="20"/>
            <w:bdr w:val="none" w:sz="0" w:space="0" w:color="auto" w:frame="1"/>
            <w:lang w:eastAsia="en-IN"/>
          </w:rPr>
          <w:t>Shape s=</w:t>
        </w:r>
        <w:r w:rsidRPr="003868EC">
          <w:rPr>
            <w:rFonts w:ascii="Verdana" w:eastAsia="Times New Roman" w:hAnsi="Verdana" w:cs="Times New Roman"/>
            <w:b/>
            <w:bCs/>
            <w:color w:val="006699"/>
            <w:sz w:val="20"/>
            <w:lang w:eastAsia="en-IN"/>
          </w:rPr>
          <w:t>new</w:t>
        </w:r>
        <w:r w:rsidRPr="003868EC">
          <w:rPr>
            <w:rFonts w:ascii="Verdana" w:eastAsia="Times New Roman" w:hAnsi="Verdana" w:cs="Times New Roman"/>
            <w:color w:val="000000"/>
            <w:sz w:val="20"/>
            <w:szCs w:val="20"/>
            <w:bdr w:val="none" w:sz="0" w:space="0" w:color="auto" w:frame="1"/>
            <w:lang w:eastAsia="en-IN"/>
          </w:rPr>
          <w:t> Circle1();</w:t>
        </w:r>
        <w:r w:rsidRPr="003868EC">
          <w:rPr>
            <w:rFonts w:ascii="Verdana" w:eastAsia="Times New Roman" w:hAnsi="Verdana" w:cs="Times New Roman"/>
            <w:color w:val="008200"/>
            <w:sz w:val="20"/>
            <w:lang w:eastAsia="en-IN"/>
          </w:rPr>
          <w:t>//In a real scenario, object is provided through method, e.g., getShape() method</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103" w:author="Unknown"/>
          <w:rFonts w:ascii="Verdana" w:eastAsia="Times New Roman" w:hAnsi="Verdana" w:cs="Times New Roman"/>
          <w:color w:val="000000"/>
          <w:sz w:val="20"/>
          <w:szCs w:val="20"/>
          <w:lang w:eastAsia="en-IN"/>
        </w:rPr>
      </w:pPr>
      <w:proofErr w:type="spellStart"/>
      <w:ins w:id="104" w:author="Unknown">
        <w:r w:rsidRPr="003868EC">
          <w:rPr>
            <w:rFonts w:ascii="Verdana" w:eastAsia="Times New Roman" w:hAnsi="Verdana" w:cs="Times New Roman"/>
            <w:color w:val="000000"/>
            <w:sz w:val="20"/>
            <w:szCs w:val="20"/>
            <w:bdr w:val="none" w:sz="0" w:space="0" w:color="auto" w:frame="1"/>
            <w:lang w:eastAsia="en-IN"/>
          </w:rPr>
          <w:t>s.draw</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6"/>
        </w:numPr>
        <w:shd w:val="clear" w:color="auto" w:fill="FFFFFF"/>
        <w:spacing w:after="0" w:line="315" w:lineRule="atLeast"/>
        <w:ind w:left="0"/>
        <w:rPr>
          <w:ins w:id="105" w:author="Unknown"/>
          <w:rFonts w:ascii="Verdana" w:eastAsia="Times New Roman" w:hAnsi="Verdana" w:cs="Times New Roman"/>
          <w:color w:val="000000"/>
          <w:sz w:val="20"/>
          <w:szCs w:val="20"/>
          <w:lang w:eastAsia="en-IN"/>
        </w:rPr>
      </w:pPr>
      <w:ins w:id="106" w:author="Unknown">
        <w:r w:rsidRPr="003868EC">
          <w:rPr>
            <w:rFonts w:ascii="Verdana" w:eastAsia="Times New Roman" w:hAnsi="Verdana" w:cs="Times New Roman"/>
            <w:color w:val="000000"/>
            <w:sz w:val="20"/>
            <w:szCs w:val="20"/>
            <w:bdr w:val="none" w:sz="0" w:space="0" w:color="auto" w:frame="1"/>
            <w:lang w:eastAsia="en-IN"/>
          </w:rPr>
          <w:lastRenderedPageBreak/>
          <w:t>}  </w:t>
        </w:r>
      </w:ins>
    </w:p>
    <w:p w:rsidR="003868EC" w:rsidRPr="003868EC" w:rsidRDefault="003868EC" w:rsidP="003868EC">
      <w:pPr>
        <w:numPr>
          <w:ilvl w:val="0"/>
          <w:numId w:val="6"/>
        </w:numPr>
        <w:shd w:val="clear" w:color="auto" w:fill="FFFFFF"/>
        <w:spacing w:after="120" w:line="315" w:lineRule="atLeast"/>
        <w:ind w:left="0"/>
        <w:rPr>
          <w:ins w:id="107" w:author="Unknown"/>
          <w:rFonts w:ascii="Verdana" w:eastAsia="Times New Roman" w:hAnsi="Verdana" w:cs="Times New Roman"/>
          <w:color w:val="000000"/>
          <w:sz w:val="20"/>
          <w:szCs w:val="20"/>
          <w:lang w:eastAsia="en-IN"/>
        </w:rPr>
      </w:pPr>
      <w:ins w:id="108"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spacing w:after="0" w:line="240" w:lineRule="auto"/>
        <w:rPr>
          <w:ins w:id="109" w:author="Unknown"/>
          <w:rFonts w:ascii="Times New Roman" w:eastAsia="Times New Roman" w:hAnsi="Times New Roman" w:cs="Times New Roman"/>
          <w:sz w:val="24"/>
          <w:szCs w:val="24"/>
          <w:lang w:eastAsia="en-IN"/>
        </w:rPr>
      </w:pPr>
      <w:ins w:id="110" w:author="Unknown">
        <w:r w:rsidRPr="003868EC">
          <w:rPr>
            <w:rFonts w:ascii="Verdana" w:eastAsia="Times New Roman" w:hAnsi="Verdana" w:cs="Times New Roman"/>
            <w:color w:val="000000"/>
            <w:sz w:val="20"/>
            <w:lang w:eastAsia="en-IN"/>
          </w:rPr>
          <w:fldChar w:fldCharType="begin"/>
        </w:r>
        <w:r w:rsidRPr="003868EC">
          <w:rPr>
            <w:rFonts w:ascii="Verdana" w:eastAsia="Times New Roman" w:hAnsi="Verdana" w:cs="Times New Roman"/>
            <w:color w:val="000000"/>
            <w:sz w:val="20"/>
            <w:lang w:eastAsia="en-IN"/>
          </w:rPr>
          <w:instrText xml:space="preserve"> HYPERLINK "http://www.javatpoint.com/opr/test.jsp?filename=TestAbstraction1" \t "_blank" </w:instrText>
        </w:r>
        <w:r w:rsidRPr="003868EC">
          <w:rPr>
            <w:rFonts w:ascii="Verdana" w:eastAsia="Times New Roman" w:hAnsi="Verdana" w:cs="Times New Roman"/>
            <w:color w:val="000000"/>
            <w:sz w:val="20"/>
            <w:lang w:eastAsia="en-IN"/>
          </w:rPr>
          <w:fldChar w:fldCharType="separate"/>
        </w:r>
        <w:r w:rsidRPr="003868EC">
          <w:rPr>
            <w:rFonts w:ascii="Verdana" w:eastAsia="Times New Roman" w:hAnsi="Verdana" w:cs="Times New Roman"/>
            <w:b/>
            <w:bCs/>
            <w:color w:val="FFFFFF"/>
            <w:sz w:val="20"/>
            <w:lang w:eastAsia="en-IN"/>
          </w:rPr>
          <w:t>Test it Now</w:t>
        </w:r>
        <w:r w:rsidRPr="003868EC">
          <w:rPr>
            <w:rFonts w:ascii="Verdana" w:eastAsia="Times New Roman" w:hAnsi="Verdana" w:cs="Times New Roman"/>
            <w:color w:val="000000"/>
            <w:sz w:val="20"/>
            <w:lang w:eastAsia="en-IN"/>
          </w:rPr>
          <w:fldChar w:fldCharType="end"/>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lang w:eastAsia="en-IN"/>
        </w:rPr>
      </w:pPr>
      <w:ins w:id="112" w:author="Unknown">
        <w:r w:rsidRPr="003868EC">
          <w:rPr>
            <w:rFonts w:ascii="Courier New" w:eastAsia="Times New Roman" w:hAnsi="Courier New" w:cs="Courier New"/>
            <w:color w:val="000000"/>
            <w:sz w:val="20"/>
            <w:szCs w:val="20"/>
            <w:lang w:eastAsia="en-IN"/>
          </w:rPr>
          <w:t>drawing circle</w:t>
        </w:r>
      </w:ins>
    </w:p>
    <w:p w:rsidR="003868EC" w:rsidRPr="003868EC" w:rsidRDefault="003868EC" w:rsidP="003868EC">
      <w:pPr>
        <w:spacing w:after="0" w:line="240" w:lineRule="auto"/>
        <w:rPr>
          <w:ins w:id="113" w:author="Unknown"/>
          <w:rFonts w:ascii="Times New Roman" w:eastAsia="Times New Roman" w:hAnsi="Times New Roman" w:cs="Times New Roman"/>
          <w:sz w:val="24"/>
          <w:szCs w:val="24"/>
          <w:lang w:eastAsia="en-IN"/>
        </w:rPr>
      </w:pPr>
      <w:ins w:id="114" w:author="Unknown">
        <w:r w:rsidRPr="003868EC">
          <w:rPr>
            <w:rFonts w:ascii="Times New Roman" w:eastAsia="Times New Roman" w:hAnsi="Times New Roman" w:cs="Times New Roman"/>
            <w:sz w:val="24"/>
            <w:szCs w:val="24"/>
            <w:lang w:eastAsia="en-IN"/>
          </w:rPr>
          <w:pict>
            <v:rect id="_x0000_i1030" style="width:0;height:.75pt" o:hralign="center" o:hrstd="t" o:hrnoshade="t" o:hr="t" fillcolor="#d4d4d4" stroked="f"/>
          </w:pict>
        </w:r>
      </w:ins>
    </w:p>
    <w:p w:rsidR="003868EC" w:rsidRPr="003868EC" w:rsidRDefault="003868EC" w:rsidP="003868EC">
      <w:pPr>
        <w:shd w:val="clear" w:color="auto" w:fill="FFFFFF"/>
        <w:spacing w:before="100" w:beforeAutospacing="1" w:after="100" w:afterAutospacing="1" w:line="312" w:lineRule="atLeast"/>
        <w:outlineLvl w:val="2"/>
        <w:rPr>
          <w:ins w:id="115" w:author="Unknown"/>
          <w:rFonts w:ascii="Helvetica" w:eastAsia="Times New Roman" w:hAnsi="Helvetica" w:cs="Helvetica"/>
          <w:color w:val="610B38"/>
          <w:sz w:val="38"/>
          <w:szCs w:val="38"/>
          <w:lang w:eastAsia="en-IN"/>
        </w:rPr>
      </w:pPr>
      <w:ins w:id="116" w:author="Unknown">
        <w:r w:rsidRPr="003868EC">
          <w:rPr>
            <w:rFonts w:ascii="Helvetica" w:eastAsia="Times New Roman" w:hAnsi="Helvetica" w:cs="Helvetica"/>
            <w:color w:val="610B38"/>
            <w:sz w:val="38"/>
            <w:szCs w:val="38"/>
            <w:lang w:eastAsia="en-IN"/>
          </w:rPr>
          <w:t>Another example of Abstract class in java</w:t>
        </w:r>
      </w:ins>
    </w:p>
    <w:p w:rsidR="003868EC" w:rsidRPr="003868EC" w:rsidRDefault="003868EC" w:rsidP="003868EC">
      <w:pPr>
        <w:shd w:val="clear" w:color="auto" w:fill="FFFFFF"/>
        <w:spacing w:before="100" w:beforeAutospacing="1" w:after="100" w:afterAutospacing="1" w:line="240" w:lineRule="auto"/>
        <w:rPr>
          <w:ins w:id="117" w:author="Unknown"/>
          <w:rFonts w:ascii="Verdana" w:eastAsia="Times New Roman" w:hAnsi="Verdana" w:cs="Times New Roman"/>
          <w:i/>
          <w:iCs/>
          <w:color w:val="000000"/>
          <w:sz w:val="21"/>
          <w:szCs w:val="21"/>
          <w:lang w:eastAsia="en-IN"/>
        </w:rPr>
      </w:pPr>
      <w:ins w:id="118" w:author="Unknown">
        <w:r w:rsidRPr="003868EC">
          <w:rPr>
            <w:rFonts w:ascii="Verdana" w:eastAsia="Times New Roman" w:hAnsi="Verdana" w:cs="Times New Roman"/>
            <w:i/>
            <w:iCs/>
            <w:color w:val="000000"/>
            <w:sz w:val="21"/>
            <w:szCs w:val="21"/>
            <w:lang w:eastAsia="en-IN"/>
          </w:rPr>
          <w:t>File: TestBank.java</w:t>
        </w:r>
      </w:ins>
    </w:p>
    <w:p w:rsidR="003868EC" w:rsidRPr="003868EC" w:rsidRDefault="003868EC" w:rsidP="003868EC">
      <w:pPr>
        <w:numPr>
          <w:ilvl w:val="0"/>
          <w:numId w:val="7"/>
        </w:numPr>
        <w:shd w:val="clear" w:color="auto" w:fill="FFFFFF"/>
        <w:spacing w:after="0" w:line="315" w:lineRule="atLeast"/>
        <w:ind w:left="0"/>
        <w:rPr>
          <w:ins w:id="119" w:author="Unknown"/>
          <w:rFonts w:ascii="Verdana" w:eastAsia="Times New Roman" w:hAnsi="Verdana" w:cs="Times New Roman"/>
          <w:color w:val="000000"/>
          <w:sz w:val="20"/>
          <w:szCs w:val="20"/>
          <w:lang w:eastAsia="en-IN"/>
        </w:rPr>
      </w:pPr>
      <w:ins w:id="120"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Bank{    </w:t>
        </w:r>
      </w:ins>
    </w:p>
    <w:p w:rsidR="003868EC" w:rsidRPr="003868EC" w:rsidRDefault="003868EC" w:rsidP="003868EC">
      <w:pPr>
        <w:numPr>
          <w:ilvl w:val="0"/>
          <w:numId w:val="7"/>
        </w:numPr>
        <w:shd w:val="clear" w:color="auto" w:fill="FFFFFF"/>
        <w:spacing w:after="0" w:line="315" w:lineRule="atLeast"/>
        <w:ind w:left="0"/>
        <w:rPr>
          <w:ins w:id="121" w:author="Unknown"/>
          <w:rFonts w:ascii="Verdana" w:eastAsia="Times New Roman" w:hAnsi="Verdana" w:cs="Times New Roman"/>
          <w:color w:val="000000"/>
          <w:sz w:val="20"/>
          <w:szCs w:val="20"/>
          <w:lang w:eastAsia="en-IN"/>
        </w:rPr>
      </w:pPr>
      <w:ins w:id="122"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b/>
            <w:bCs/>
            <w:color w:val="006699"/>
            <w:sz w:val="20"/>
            <w:lang w:eastAsia="en-IN"/>
          </w:rPr>
          <w:t>int</w:t>
        </w:r>
        <w:proofErr w:type="spellEnd"/>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getRateOfInterest</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23" w:author="Unknown"/>
          <w:rFonts w:ascii="Verdana" w:eastAsia="Times New Roman" w:hAnsi="Verdana" w:cs="Times New Roman"/>
          <w:color w:val="000000"/>
          <w:sz w:val="20"/>
          <w:szCs w:val="20"/>
          <w:lang w:eastAsia="en-IN"/>
        </w:rPr>
      </w:pPr>
      <w:ins w:id="124"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25" w:author="Unknown"/>
          <w:rFonts w:ascii="Verdana" w:eastAsia="Times New Roman" w:hAnsi="Verdana" w:cs="Times New Roman"/>
          <w:color w:val="000000"/>
          <w:sz w:val="20"/>
          <w:szCs w:val="20"/>
          <w:lang w:eastAsia="en-IN"/>
        </w:rPr>
      </w:pPr>
      <w:ins w:id="126"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SBI </w:t>
        </w:r>
        <w:r w:rsidRPr="003868EC">
          <w:rPr>
            <w:rFonts w:ascii="Verdana" w:eastAsia="Times New Roman" w:hAnsi="Verdana" w:cs="Times New Roman"/>
            <w:b/>
            <w:bCs/>
            <w:color w:val="006699"/>
            <w:sz w:val="20"/>
            <w:lang w:eastAsia="en-IN"/>
          </w:rPr>
          <w:t>extends</w:t>
        </w:r>
        <w:r w:rsidRPr="003868EC">
          <w:rPr>
            <w:rFonts w:ascii="Verdana" w:eastAsia="Times New Roman" w:hAnsi="Verdana" w:cs="Times New Roman"/>
            <w:color w:val="000000"/>
            <w:sz w:val="20"/>
            <w:szCs w:val="20"/>
            <w:bdr w:val="none" w:sz="0" w:space="0" w:color="auto" w:frame="1"/>
            <w:lang w:eastAsia="en-IN"/>
          </w:rPr>
          <w:t> Bank{    </w:t>
        </w:r>
      </w:ins>
    </w:p>
    <w:p w:rsidR="003868EC" w:rsidRPr="003868EC" w:rsidRDefault="003868EC" w:rsidP="003868EC">
      <w:pPr>
        <w:numPr>
          <w:ilvl w:val="0"/>
          <w:numId w:val="7"/>
        </w:numPr>
        <w:shd w:val="clear" w:color="auto" w:fill="FFFFFF"/>
        <w:spacing w:after="0" w:line="315" w:lineRule="atLeast"/>
        <w:ind w:left="0"/>
        <w:rPr>
          <w:ins w:id="127" w:author="Unknown"/>
          <w:rFonts w:ascii="Verdana" w:eastAsia="Times New Roman" w:hAnsi="Verdana" w:cs="Times New Roman"/>
          <w:color w:val="000000"/>
          <w:sz w:val="20"/>
          <w:szCs w:val="20"/>
          <w:lang w:eastAsia="en-IN"/>
        </w:rPr>
      </w:pPr>
      <w:proofErr w:type="spellStart"/>
      <w:ins w:id="128" w:author="Unknown">
        <w:r w:rsidRPr="003868EC">
          <w:rPr>
            <w:rFonts w:ascii="Verdana" w:eastAsia="Times New Roman" w:hAnsi="Verdana" w:cs="Times New Roman"/>
            <w:b/>
            <w:bCs/>
            <w:color w:val="006699"/>
            <w:sz w:val="20"/>
            <w:lang w:eastAsia="en-IN"/>
          </w:rPr>
          <w:t>int</w:t>
        </w:r>
        <w:proofErr w:type="spellEnd"/>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getRateOfInterest</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b/>
            <w:bCs/>
            <w:color w:val="006699"/>
            <w:sz w:val="20"/>
            <w:lang w:eastAsia="en-IN"/>
          </w:rPr>
          <w:t>return</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color w:val="C00000"/>
            <w:sz w:val="20"/>
            <w:lang w:eastAsia="en-IN"/>
          </w:rPr>
          <w:t>7</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29" w:author="Unknown"/>
          <w:rFonts w:ascii="Verdana" w:eastAsia="Times New Roman" w:hAnsi="Verdana" w:cs="Times New Roman"/>
          <w:color w:val="000000"/>
          <w:sz w:val="20"/>
          <w:szCs w:val="20"/>
          <w:lang w:eastAsia="en-IN"/>
        </w:rPr>
      </w:pPr>
      <w:ins w:id="130"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31" w:author="Unknown"/>
          <w:rFonts w:ascii="Verdana" w:eastAsia="Times New Roman" w:hAnsi="Verdana" w:cs="Times New Roman"/>
          <w:color w:val="000000"/>
          <w:sz w:val="20"/>
          <w:szCs w:val="20"/>
          <w:lang w:eastAsia="en-IN"/>
        </w:rPr>
      </w:pPr>
      <w:ins w:id="132"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PNB </w:t>
        </w:r>
        <w:r w:rsidRPr="003868EC">
          <w:rPr>
            <w:rFonts w:ascii="Verdana" w:eastAsia="Times New Roman" w:hAnsi="Verdana" w:cs="Times New Roman"/>
            <w:b/>
            <w:bCs/>
            <w:color w:val="006699"/>
            <w:sz w:val="20"/>
            <w:lang w:eastAsia="en-IN"/>
          </w:rPr>
          <w:t>extends</w:t>
        </w:r>
        <w:r w:rsidRPr="003868EC">
          <w:rPr>
            <w:rFonts w:ascii="Verdana" w:eastAsia="Times New Roman" w:hAnsi="Verdana" w:cs="Times New Roman"/>
            <w:color w:val="000000"/>
            <w:sz w:val="20"/>
            <w:szCs w:val="20"/>
            <w:bdr w:val="none" w:sz="0" w:space="0" w:color="auto" w:frame="1"/>
            <w:lang w:eastAsia="en-IN"/>
          </w:rPr>
          <w:t> Bank{    </w:t>
        </w:r>
      </w:ins>
    </w:p>
    <w:p w:rsidR="003868EC" w:rsidRPr="003868EC" w:rsidRDefault="003868EC" w:rsidP="003868EC">
      <w:pPr>
        <w:numPr>
          <w:ilvl w:val="0"/>
          <w:numId w:val="7"/>
        </w:numPr>
        <w:shd w:val="clear" w:color="auto" w:fill="FFFFFF"/>
        <w:spacing w:after="0" w:line="315" w:lineRule="atLeast"/>
        <w:ind w:left="0"/>
        <w:rPr>
          <w:ins w:id="133" w:author="Unknown"/>
          <w:rFonts w:ascii="Verdana" w:eastAsia="Times New Roman" w:hAnsi="Verdana" w:cs="Times New Roman"/>
          <w:color w:val="000000"/>
          <w:sz w:val="20"/>
          <w:szCs w:val="20"/>
          <w:lang w:eastAsia="en-IN"/>
        </w:rPr>
      </w:pPr>
      <w:proofErr w:type="spellStart"/>
      <w:ins w:id="134" w:author="Unknown">
        <w:r w:rsidRPr="003868EC">
          <w:rPr>
            <w:rFonts w:ascii="Verdana" w:eastAsia="Times New Roman" w:hAnsi="Verdana" w:cs="Times New Roman"/>
            <w:b/>
            <w:bCs/>
            <w:color w:val="006699"/>
            <w:sz w:val="20"/>
            <w:lang w:eastAsia="en-IN"/>
          </w:rPr>
          <w:t>int</w:t>
        </w:r>
        <w:proofErr w:type="spellEnd"/>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getRateOfInterest</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b/>
            <w:bCs/>
            <w:color w:val="006699"/>
            <w:sz w:val="20"/>
            <w:lang w:eastAsia="en-IN"/>
          </w:rPr>
          <w:t>return</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color w:val="C00000"/>
            <w:sz w:val="20"/>
            <w:lang w:eastAsia="en-IN"/>
          </w:rPr>
          <w:t>8</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35" w:author="Unknown"/>
          <w:rFonts w:ascii="Verdana" w:eastAsia="Times New Roman" w:hAnsi="Verdana" w:cs="Times New Roman"/>
          <w:color w:val="000000"/>
          <w:sz w:val="20"/>
          <w:szCs w:val="20"/>
          <w:lang w:eastAsia="en-IN"/>
        </w:rPr>
      </w:pPr>
      <w:ins w:id="136"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37" w:author="Unknown"/>
          <w:rFonts w:ascii="Verdana" w:eastAsia="Times New Roman" w:hAnsi="Verdana" w:cs="Times New Roman"/>
          <w:color w:val="000000"/>
          <w:sz w:val="20"/>
          <w:szCs w:val="20"/>
          <w:lang w:eastAsia="en-IN"/>
        </w:rPr>
      </w:pPr>
      <w:ins w:id="138"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39" w:author="Unknown"/>
          <w:rFonts w:ascii="Verdana" w:eastAsia="Times New Roman" w:hAnsi="Verdana" w:cs="Times New Roman"/>
          <w:color w:val="000000"/>
          <w:sz w:val="20"/>
          <w:szCs w:val="20"/>
          <w:lang w:eastAsia="en-IN"/>
        </w:rPr>
      </w:pPr>
      <w:ins w:id="140"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TestBank</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41" w:author="Unknown"/>
          <w:rFonts w:ascii="Verdana" w:eastAsia="Times New Roman" w:hAnsi="Verdana" w:cs="Times New Roman"/>
          <w:color w:val="000000"/>
          <w:sz w:val="20"/>
          <w:szCs w:val="20"/>
          <w:lang w:eastAsia="en-IN"/>
        </w:rPr>
      </w:pPr>
      <w:ins w:id="142"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static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main(String </w:t>
        </w:r>
        <w:proofErr w:type="spellStart"/>
        <w:r w:rsidRPr="003868EC">
          <w:rPr>
            <w:rFonts w:ascii="Verdana" w:eastAsia="Times New Roman" w:hAnsi="Verdana" w:cs="Times New Roman"/>
            <w:color w:val="000000"/>
            <w:sz w:val="20"/>
            <w:szCs w:val="20"/>
            <w:bdr w:val="none" w:sz="0" w:space="0" w:color="auto" w:frame="1"/>
            <w:lang w:eastAsia="en-IN"/>
          </w:rPr>
          <w:t>args</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43" w:author="Unknown"/>
          <w:rFonts w:ascii="Verdana" w:eastAsia="Times New Roman" w:hAnsi="Verdana" w:cs="Times New Roman"/>
          <w:color w:val="000000"/>
          <w:sz w:val="20"/>
          <w:szCs w:val="20"/>
          <w:lang w:eastAsia="en-IN"/>
        </w:rPr>
      </w:pPr>
      <w:ins w:id="144" w:author="Unknown">
        <w:r w:rsidRPr="003868EC">
          <w:rPr>
            <w:rFonts w:ascii="Verdana" w:eastAsia="Times New Roman" w:hAnsi="Verdana" w:cs="Times New Roman"/>
            <w:color w:val="000000"/>
            <w:sz w:val="20"/>
            <w:szCs w:val="20"/>
            <w:bdr w:val="none" w:sz="0" w:space="0" w:color="auto" w:frame="1"/>
            <w:lang w:eastAsia="en-IN"/>
          </w:rPr>
          <w:t>Bank b;  </w:t>
        </w:r>
      </w:ins>
    </w:p>
    <w:p w:rsidR="003868EC" w:rsidRPr="003868EC" w:rsidRDefault="003868EC" w:rsidP="003868EC">
      <w:pPr>
        <w:numPr>
          <w:ilvl w:val="0"/>
          <w:numId w:val="7"/>
        </w:numPr>
        <w:shd w:val="clear" w:color="auto" w:fill="FFFFFF"/>
        <w:spacing w:after="0" w:line="315" w:lineRule="atLeast"/>
        <w:ind w:left="0"/>
        <w:rPr>
          <w:ins w:id="145" w:author="Unknown"/>
          <w:rFonts w:ascii="Verdana" w:eastAsia="Times New Roman" w:hAnsi="Verdana" w:cs="Times New Roman"/>
          <w:color w:val="000000"/>
          <w:sz w:val="20"/>
          <w:szCs w:val="20"/>
          <w:lang w:eastAsia="en-IN"/>
        </w:rPr>
      </w:pPr>
      <w:ins w:id="146" w:author="Unknown">
        <w:r w:rsidRPr="003868EC">
          <w:rPr>
            <w:rFonts w:ascii="Verdana" w:eastAsia="Times New Roman" w:hAnsi="Verdana" w:cs="Times New Roman"/>
            <w:color w:val="000000"/>
            <w:sz w:val="20"/>
            <w:szCs w:val="20"/>
            <w:bdr w:val="none" w:sz="0" w:space="0" w:color="auto" w:frame="1"/>
            <w:lang w:eastAsia="en-IN"/>
          </w:rPr>
          <w:t>b=</w:t>
        </w:r>
        <w:r w:rsidRPr="003868EC">
          <w:rPr>
            <w:rFonts w:ascii="Verdana" w:eastAsia="Times New Roman" w:hAnsi="Verdana" w:cs="Times New Roman"/>
            <w:b/>
            <w:bCs/>
            <w:color w:val="006699"/>
            <w:sz w:val="20"/>
            <w:lang w:eastAsia="en-IN"/>
          </w:rPr>
          <w:t>new</w:t>
        </w:r>
        <w:r w:rsidRPr="003868EC">
          <w:rPr>
            <w:rFonts w:ascii="Verdana" w:eastAsia="Times New Roman" w:hAnsi="Verdana" w:cs="Times New Roman"/>
            <w:color w:val="000000"/>
            <w:sz w:val="20"/>
            <w:szCs w:val="20"/>
            <w:bdr w:val="none" w:sz="0" w:space="0" w:color="auto" w:frame="1"/>
            <w:lang w:eastAsia="en-IN"/>
          </w:rPr>
          <w:t> SBI();  </w:t>
        </w:r>
      </w:ins>
    </w:p>
    <w:p w:rsidR="003868EC" w:rsidRPr="003868EC" w:rsidRDefault="003868EC" w:rsidP="003868EC">
      <w:pPr>
        <w:numPr>
          <w:ilvl w:val="0"/>
          <w:numId w:val="7"/>
        </w:numPr>
        <w:shd w:val="clear" w:color="auto" w:fill="FFFFFF"/>
        <w:spacing w:after="0" w:line="315" w:lineRule="atLeast"/>
        <w:ind w:left="0"/>
        <w:rPr>
          <w:ins w:id="147" w:author="Unknown"/>
          <w:rFonts w:ascii="Verdana" w:eastAsia="Times New Roman" w:hAnsi="Verdana" w:cs="Times New Roman"/>
          <w:color w:val="000000"/>
          <w:sz w:val="20"/>
          <w:szCs w:val="20"/>
          <w:lang w:eastAsia="en-IN"/>
        </w:rPr>
      </w:pPr>
      <w:ins w:id="148" w:author="Unknown">
        <w:r w:rsidRPr="003868EC">
          <w:rPr>
            <w:rFonts w:ascii="Verdana" w:eastAsia="Times New Roman" w:hAnsi="Verdana" w:cs="Times New Roman"/>
            <w:color w:val="000000"/>
            <w:sz w:val="20"/>
            <w:szCs w:val="20"/>
            <w:bdr w:val="none" w:sz="0" w:space="0" w:color="auto" w:frame="1"/>
            <w:lang w:eastAsia="en-IN"/>
          </w:rPr>
          <w:t>System.out.println(</w:t>
        </w:r>
        <w:r w:rsidRPr="003868EC">
          <w:rPr>
            <w:rFonts w:ascii="Verdana" w:eastAsia="Times New Roman" w:hAnsi="Verdana" w:cs="Times New Roman"/>
            <w:color w:val="0000FF"/>
            <w:sz w:val="20"/>
            <w:lang w:eastAsia="en-IN"/>
          </w:rPr>
          <w:t>"Rate of Interest is: "</w:t>
        </w:r>
        <w:r w:rsidRPr="003868EC">
          <w:rPr>
            <w:rFonts w:ascii="Verdana" w:eastAsia="Times New Roman" w:hAnsi="Verdana" w:cs="Times New Roman"/>
            <w:color w:val="000000"/>
            <w:sz w:val="20"/>
            <w:szCs w:val="20"/>
            <w:bdr w:val="none" w:sz="0" w:space="0" w:color="auto" w:frame="1"/>
            <w:lang w:eastAsia="en-IN"/>
          </w:rPr>
          <w:t>+b.getRateOfInterest()+</w:t>
        </w:r>
        <w:r w:rsidRPr="003868EC">
          <w:rPr>
            <w:rFonts w:ascii="Verdana" w:eastAsia="Times New Roman" w:hAnsi="Verdana" w:cs="Times New Roman"/>
            <w:color w:val="0000FF"/>
            <w:sz w:val="20"/>
            <w:lang w:eastAsia="en-IN"/>
          </w:rPr>
          <w:t>" %"</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0" w:line="315" w:lineRule="atLeast"/>
        <w:ind w:left="0"/>
        <w:rPr>
          <w:ins w:id="149" w:author="Unknown"/>
          <w:rFonts w:ascii="Verdana" w:eastAsia="Times New Roman" w:hAnsi="Verdana" w:cs="Times New Roman"/>
          <w:color w:val="000000"/>
          <w:sz w:val="20"/>
          <w:szCs w:val="20"/>
          <w:lang w:eastAsia="en-IN"/>
        </w:rPr>
      </w:pPr>
      <w:ins w:id="150" w:author="Unknown">
        <w:r w:rsidRPr="003868EC">
          <w:rPr>
            <w:rFonts w:ascii="Verdana" w:eastAsia="Times New Roman" w:hAnsi="Verdana" w:cs="Times New Roman"/>
            <w:color w:val="000000"/>
            <w:sz w:val="20"/>
            <w:szCs w:val="20"/>
            <w:bdr w:val="none" w:sz="0" w:space="0" w:color="auto" w:frame="1"/>
            <w:lang w:eastAsia="en-IN"/>
          </w:rPr>
          <w:t>b=</w:t>
        </w:r>
        <w:r w:rsidRPr="003868EC">
          <w:rPr>
            <w:rFonts w:ascii="Verdana" w:eastAsia="Times New Roman" w:hAnsi="Verdana" w:cs="Times New Roman"/>
            <w:b/>
            <w:bCs/>
            <w:color w:val="006699"/>
            <w:sz w:val="20"/>
            <w:lang w:eastAsia="en-IN"/>
          </w:rPr>
          <w:t>new</w:t>
        </w:r>
        <w:r w:rsidRPr="003868EC">
          <w:rPr>
            <w:rFonts w:ascii="Verdana" w:eastAsia="Times New Roman" w:hAnsi="Verdana" w:cs="Times New Roman"/>
            <w:color w:val="000000"/>
            <w:sz w:val="20"/>
            <w:szCs w:val="20"/>
            <w:bdr w:val="none" w:sz="0" w:space="0" w:color="auto" w:frame="1"/>
            <w:lang w:eastAsia="en-IN"/>
          </w:rPr>
          <w:t> PNB();  </w:t>
        </w:r>
      </w:ins>
    </w:p>
    <w:p w:rsidR="003868EC" w:rsidRPr="003868EC" w:rsidRDefault="003868EC" w:rsidP="003868EC">
      <w:pPr>
        <w:numPr>
          <w:ilvl w:val="0"/>
          <w:numId w:val="7"/>
        </w:numPr>
        <w:shd w:val="clear" w:color="auto" w:fill="FFFFFF"/>
        <w:spacing w:after="0" w:line="315" w:lineRule="atLeast"/>
        <w:ind w:left="0"/>
        <w:rPr>
          <w:ins w:id="151" w:author="Unknown"/>
          <w:rFonts w:ascii="Verdana" w:eastAsia="Times New Roman" w:hAnsi="Verdana" w:cs="Times New Roman"/>
          <w:color w:val="000000"/>
          <w:sz w:val="20"/>
          <w:szCs w:val="20"/>
          <w:lang w:eastAsia="en-IN"/>
        </w:rPr>
      </w:pPr>
      <w:ins w:id="152" w:author="Unknown">
        <w:r w:rsidRPr="003868EC">
          <w:rPr>
            <w:rFonts w:ascii="Verdana" w:eastAsia="Times New Roman" w:hAnsi="Verdana" w:cs="Times New Roman"/>
            <w:color w:val="000000"/>
            <w:sz w:val="20"/>
            <w:szCs w:val="20"/>
            <w:bdr w:val="none" w:sz="0" w:space="0" w:color="auto" w:frame="1"/>
            <w:lang w:eastAsia="en-IN"/>
          </w:rPr>
          <w:t>System.out.println(</w:t>
        </w:r>
        <w:r w:rsidRPr="003868EC">
          <w:rPr>
            <w:rFonts w:ascii="Verdana" w:eastAsia="Times New Roman" w:hAnsi="Verdana" w:cs="Times New Roman"/>
            <w:color w:val="0000FF"/>
            <w:sz w:val="20"/>
            <w:lang w:eastAsia="en-IN"/>
          </w:rPr>
          <w:t>"Rate of Interest is: "</w:t>
        </w:r>
        <w:r w:rsidRPr="003868EC">
          <w:rPr>
            <w:rFonts w:ascii="Verdana" w:eastAsia="Times New Roman" w:hAnsi="Verdana" w:cs="Times New Roman"/>
            <w:color w:val="000000"/>
            <w:sz w:val="20"/>
            <w:szCs w:val="20"/>
            <w:bdr w:val="none" w:sz="0" w:space="0" w:color="auto" w:frame="1"/>
            <w:lang w:eastAsia="en-IN"/>
          </w:rPr>
          <w:t>+b.getRateOfInterest()+</w:t>
        </w:r>
        <w:r w:rsidRPr="003868EC">
          <w:rPr>
            <w:rFonts w:ascii="Verdana" w:eastAsia="Times New Roman" w:hAnsi="Verdana" w:cs="Times New Roman"/>
            <w:color w:val="0000FF"/>
            <w:sz w:val="20"/>
            <w:lang w:eastAsia="en-IN"/>
          </w:rPr>
          <w:t>" %"</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7"/>
        </w:numPr>
        <w:shd w:val="clear" w:color="auto" w:fill="FFFFFF"/>
        <w:spacing w:after="120" w:line="315" w:lineRule="atLeast"/>
        <w:ind w:left="0"/>
        <w:rPr>
          <w:ins w:id="153" w:author="Unknown"/>
          <w:rFonts w:ascii="Verdana" w:eastAsia="Times New Roman" w:hAnsi="Verdana" w:cs="Times New Roman"/>
          <w:color w:val="000000"/>
          <w:sz w:val="20"/>
          <w:szCs w:val="20"/>
          <w:lang w:eastAsia="en-IN"/>
        </w:rPr>
      </w:pPr>
      <w:ins w:id="154"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spacing w:after="0" w:line="240" w:lineRule="auto"/>
        <w:rPr>
          <w:ins w:id="155" w:author="Unknown"/>
          <w:rFonts w:ascii="Times New Roman" w:eastAsia="Times New Roman" w:hAnsi="Times New Roman" w:cs="Times New Roman"/>
          <w:sz w:val="24"/>
          <w:szCs w:val="24"/>
          <w:lang w:eastAsia="en-IN"/>
        </w:rPr>
      </w:pPr>
      <w:ins w:id="156" w:author="Unknown">
        <w:r w:rsidRPr="003868EC">
          <w:rPr>
            <w:rFonts w:ascii="Verdana" w:eastAsia="Times New Roman" w:hAnsi="Verdana" w:cs="Times New Roman"/>
            <w:color w:val="000000"/>
            <w:sz w:val="20"/>
            <w:lang w:eastAsia="en-IN"/>
          </w:rPr>
          <w:fldChar w:fldCharType="begin"/>
        </w:r>
        <w:r w:rsidRPr="003868EC">
          <w:rPr>
            <w:rFonts w:ascii="Verdana" w:eastAsia="Times New Roman" w:hAnsi="Verdana" w:cs="Times New Roman"/>
            <w:color w:val="000000"/>
            <w:sz w:val="20"/>
            <w:lang w:eastAsia="en-IN"/>
          </w:rPr>
          <w:instrText xml:space="preserve"> HYPERLINK "http://www.javatpoint.com/opr/test.jsp?filename=TestBank" \t "_blank" </w:instrText>
        </w:r>
        <w:r w:rsidRPr="003868EC">
          <w:rPr>
            <w:rFonts w:ascii="Verdana" w:eastAsia="Times New Roman" w:hAnsi="Verdana" w:cs="Times New Roman"/>
            <w:color w:val="000000"/>
            <w:sz w:val="20"/>
            <w:lang w:eastAsia="en-IN"/>
          </w:rPr>
          <w:fldChar w:fldCharType="separate"/>
        </w:r>
        <w:r w:rsidRPr="003868EC">
          <w:rPr>
            <w:rFonts w:ascii="Verdana" w:eastAsia="Times New Roman" w:hAnsi="Verdana" w:cs="Times New Roman"/>
            <w:b/>
            <w:bCs/>
            <w:color w:val="FFFFFF"/>
            <w:sz w:val="20"/>
            <w:lang w:eastAsia="en-IN"/>
          </w:rPr>
          <w:t>Test it Now</w:t>
        </w:r>
        <w:r w:rsidRPr="003868EC">
          <w:rPr>
            <w:rFonts w:ascii="Verdana" w:eastAsia="Times New Roman" w:hAnsi="Verdana" w:cs="Times New Roman"/>
            <w:color w:val="000000"/>
            <w:sz w:val="20"/>
            <w:lang w:eastAsia="en-IN"/>
          </w:rPr>
          <w:fldChar w:fldCharType="end"/>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7" w:author="Unknown"/>
          <w:rFonts w:ascii="Courier New" w:eastAsia="Times New Roman" w:hAnsi="Courier New" w:cs="Courier New"/>
          <w:color w:val="000000"/>
          <w:sz w:val="20"/>
          <w:szCs w:val="20"/>
          <w:lang w:eastAsia="en-IN"/>
        </w:rPr>
      </w:pPr>
      <w:ins w:id="158" w:author="Unknown">
        <w:r w:rsidRPr="003868EC">
          <w:rPr>
            <w:rFonts w:ascii="Courier New" w:eastAsia="Times New Roman" w:hAnsi="Courier New" w:cs="Courier New"/>
            <w:color w:val="000000"/>
            <w:sz w:val="20"/>
            <w:szCs w:val="20"/>
            <w:lang w:eastAsia="en-IN"/>
          </w:rPr>
          <w:t>Rate of Interest is: 7 %</w:t>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lang w:eastAsia="en-IN"/>
        </w:rPr>
      </w:pPr>
      <w:ins w:id="160" w:author="Unknown">
        <w:r w:rsidRPr="003868EC">
          <w:rPr>
            <w:rFonts w:ascii="Courier New" w:eastAsia="Times New Roman" w:hAnsi="Courier New" w:cs="Courier New"/>
            <w:color w:val="000000"/>
            <w:sz w:val="20"/>
            <w:szCs w:val="20"/>
            <w:lang w:eastAsia="en-IN"/>
          </w:rPr>
          <w:t>Rate of Interest is: 8 %</w:t>
        </w:r>
      </w:ins>
    </w:p>
    <w:p w:rsidR="003868EC" w:rsidRPr="003868EC" w:rsidRDefault="003868EC" w:rsidP="003868EC">
      <w:pPr>
        <w:spacing w:after="0" w:line="240" w:lineRule="auto"/>
        <w:rPr>
          <w:ins w:id="161" w:author="Unknown"/>
          <w:rFonts w:ascii="Times New Roman" w:eastAsia="Times New Roman" w:hAnsi="Times New Roman" w:cs="Times New Roman"/>
          <w:sz w:val="24"/>
          <w:szCs w:val="24"/>
          <w:lang w:eastAsia="en-IN"/>
        </w:rPr>
      </w:pPr>
      <w:ins w:id="162" w:author="Unknown">
        <w:r w:rsidRPr="003868EC">
          <w:rPr>
            <w:rFonts w:ascii="Times New Roman" w:eastAsia="Times New Roman" w:hAnsi="Times New Roman" w:cs="Times New Roman"/>
            <w:sz w:val="24"/>
            <w:szCs w:val="24"/>
            <w:lang w:eastAsia="en-IN"/>
          </w:rPr>
          <w:pict>
            <v:rect id="_x0000_i1031" style="width:0;height:.75pt" o:hralign="center" o:hrstd="t" o:hrnoshade="t" o:hr="t" fillcolor="#d4d4d4" stroked="f"/>
          </w:pict>
        </w:r>
      </w:ins>
    </w:p>
    <w:p w:rsidR="003868EC" w:rsidRPr="003868EC" w:rsidRDefault="003868EC" w:rsidP="003868EC">
      <w:pPr>
        <w:shd w:val="clear" w:color="auto" w:fill="FFFFFF"/>
        <w:spacing w:before="100" w:beforeAutospacing="1" w:after="100" w:afterAutospacing="1" w:line="312" w:lineRule="atLeast"/>
        <w:outlineLvl w:val="2"/>
        <w:rPr>
          <w:ins w:id="163" w:author="Unknown"/>
          <w:rFonts w:ascii="Helvetica" w:eastAsia="Times New Roman" w:hAnsi="Helvetica" w:cs="Helvetica"/>
          <w:color w:val="610B38"/>
          <w:sz w:val="38"/>
          <w:szCs w:val="38"/>
          <w:lang w:eastAsia="en-IN"/>
        </w:rPr>
      </w:pPr>
      <w:ins w:id="164" w:author="Unknown">
        <w:r w:rsidRPr="003868EC">
          <w:rPr>
            <w:rFonts w:ascii="Helvetica" w:eastAsia="Times New Roman" w:hAnsi="Helvetica" w:cs="Helvetica"/>
            <w:color w:val="610B38"/>
            <w:sz w:val="38"/>
            <w:szCs w:val="38"/>
            <w:lang w:eastAsia="en-IN"/>
          </w:rPr>
          <w:t>Abstract class having constructor, data member and methods</w:t>
        </w:r>
      </w:ins>
    </w:p>
    <w:p w:rsidR="003868EC" w:rsidRPr="003868EC" w:rsidRDefault="003868EC" w:rsidP="003868EC">
      <w:pPr>
        <w:shd w:val="clear" w:color="auto" w:fill="FFFFFF"/>
        <w:spacing w:before="100" w:beforeAutospacing="1" w:after="100" w:afterAutospacing="1" w:line="240" w:lineRule="auto"/>
        <w:rPr>
          <w:ins w:id="165" w:author="Unknown"/>
          <w:rFonts w:ascii="Verdana" w:eastAsia="Times New Roman" w:hAnsi="Verdana" w:cs="Times New Roman"/>
          <w:color w:val="000000"/>
          <w:sz w:val="20"/>
          <w:szCs w:val="20"/>
          <w:lang w:eastAsia="en-IN"/>
        </w:rPr>
      </w:pPr>
      <w:ins w:id="166" w:author="Unknown">
        <w:r w:rsidRPr="003868EC">
          <w:rPr>
            <w:rFonts w:ascii="Verdana" w:eastAsia="Times New Roman" w:hAnsi="Verdana" w:cs="Times New Roman"/>
            <w:color w:val="000000"/>
            <w:sz w:val="20"/>
            <w:szCs w:val="20"/>
            <w:lang w:eastAsia="en-IN"/>
          </w:rPr>
          <w:t>An abstract class can have a data member, abstract method, method body (non-abstract method), constructor, and even main() method.</w:t>
        </w:r>
      </w:ins>
    </w:p>
    <w:p w:rsidR="003868EC" w:rsidRPr="003868EC" w:rsidRDefault="003868EC" w:rsidP="003868EC">
      <w:pPr>
        <w:shd w:val="clear" w:color="auto" w:fill="FFFFFF"/>
        <w:spacing w:before="100" w:beforeAutospacing="1" w:after="100" w:afterAutospacing="1" w:line="240" w:lineRule="auto"/>
        <w:rPr>
          <w:ins w:id="167" w:author="Unknown"/>
          <w:rFonts w:ascii="Verdana" w:eastAsia="Times New Roman" w:hAnsi="Verdana" w:cs="Times New Roman"/>
          <w:i/>
          <w:iCs/>
          <w:color w:val="000000"/>
          <w:sz w:val="21"/>
          <w:szCs w:val="21"/>
          <w:lang w:eastAsia="en-IN"/>
        </w:rPr>
      </w:pPr>
      <w:ins w:id="168" w:author="Unknown">
        <w:r w:rsidRPr="003868EC">
          <w:rPr>
            <w:rFonts w:ascii="Verdana" w:eastAsia="Times New Roman" w:hAnsi="Verdana" w:cs="Times New Roman"/>
            <w:i/>
            <w:iCs/>
            <w:color w:val="000000"/>
            <w:sz w:val="21"/>
            <w:szCs w:val="21"/>
            <w:lang w:eastAsia="en-IN"/>
          </w:rPr>
          <w:t>File: TestAbstraction2.java</w:t>
        </w:r>
      </w:ins>
    </w:p>
    <w:p w:rsidR="003868EC" w:rsidRPr="003868EC" w:rsidRDefault="003868EC" w:rsidP="003868EC">
      <w:pPr>
        <w:numPr>
          <w:ilvl w:val="0"/>
          <w:numId w:val="8"/>
        </w:numPr>
        <w:shd w:val="clear" w:color="auto" w:fill="FFFFFF"/>
        <w:spacing w:after="0" w:line="315" w:lineRule="atLeast"/>
        <w:ind w:left="0"/>
        <w:rPr>
          <w:ins w:id="169" w:author="Unknown"/>
          <w:rFonts w:ascii="Verdana" w:eastAsia="Times New Roman" w:hAnsi="Verdana" w:cs="Times New Roman"/>
          <w:color w:val="000000"/>
          <w:sz w:val="20"/>
          <w:szCs w:val="20"/>
          <w:lang w:eastAsia="en-IN"/>
        </w:rPr>
      </w:pPr>
      <w:ins w:id="170" w:author="Unknown">
        <w:r w:rsidRPr="003868EC">
          <w:rPr>
            <w:rFonts w:ascii="Verdana" w:eastAsia="Times New Roman" w:hAnsi="Verdana" w:cs="Times New Roman"/>
            <w:color w:val="008200"/>
            <w:sz w:val="20"/>
            <w:lang w:eastAsia="en-IN"/>
          </w:rPr>
          <w:t>//Example of an abstract class that has abstract and non-abstract methods</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71" w:author="Unknown"/>
          <w:rFonts w:ascii="Verdana" w:eastAsia="Times New Roman" w:hAnsi="Verdana" w:cs="Times New Roman"/>
          <w:color w:val="000000"/>
          <w:sz w:val="20"/>
          <w:szCs w:val="20"/>
          <w:lang w:eastAsia="en-IN"/>
        </w:rPr>
      </w:pPr>
      <w:ins w:id="172" w:author="Unknown">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Bike{  </w:t>
        </w:r>
      </w:ins>
    </w:p>
    <w:p w:rsidR="003868EC" w:rsidRPr="003868EC" w:rsidRDefault="003868EC" w:rsidP="003868EC">
      <w:pPr>
        <w:numPr>
          <w:ilvl w:val="0"/>
          <w:numId w:val="8"/>
        </w:numPr>
        <w:shd w:val="clear" w:color="auto" w:fill="FFFFFF"/>
        <w:spacing w:after="0" w:line="315" w:lineRule="atLeast"/>
        <w:ind w:left="0"/>
        <w:rPr>
          <w:ins w:id="173" w:author="Unknown"/>
          <w:rFonts w:ascii="Verdana" w:eastAsia="Times New Roman" w:hAnsi="Verdana" w:cs="Times New Roman"/>
          <w:color w:val="000000"/>
          <w:sz w:val="20"/>
          <w:szCs w:val="20"/>
          <w:lang w:eastAsia="en-IN"/>
        </w:rPr>
      </w:pPr>
      <w:ins w:id="174" w:author="Unknown">
        <w:r w:rsidRPr="003868EC">
          <w:rPr>
            <w:rFonts w:ascii="Verdana" w:eastAsia="Times New Roman" w:hAnsi="Verdana" w:cs="Times New Roman"/>
            <w:color w:val="000000"/>
            <w:sz w:val="20"/>
            <w:szCs w:val="20"/>
            <w:bdr w:val="none" w:sz="0" w:space="0" w:color="auto" w:frame="1"/>
            <w:lang w:eastAsia="en-IN"/>
          </w:rPr>
          <w:t>   Bike(){</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"bike is created"</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75" w:author="Unknown"/>
          <w:rFonts w:ascii="Verdana" w:eastAsia="Times New Roman" w:hAnsi="Verdana" w:cs="Times New Roman"/>
          <w:color w:val="000000"/>
          <w:sz w:val="20"/>
          <w:szCs w:val="20"/>
          <w:lang w:eastAsia="en-IN"/>
        </w:rPr>
      </w:pPr>
      <w:ins w:id="176" w:author="Unknown">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run();  </w:t>
        </w:r>
      </w:ins>
    </w:p>
    <w:p w:rsidR="003868EC" w:rsidRPr="003868EC" w:rsidRDefault="003868EC" w:rsidP="003868EC">
      <w:pPr>
        <w:numPr>
          <w:ilvl w:val="0"/>
          <w:numId w:val="8"/>
        </w:numPr>
        <w:shd w:val="clear" w:color="auto" w:fill="FFFFFF"/>
        <w:spacing w:after="0" w:line="315" w:lineRule="atLeast"/>
        <w:ind w:left="0"/>
        <w:rPr>
          <w:ins w:id="177" w:author="Unknown"/>
          <w:rFonts w:ascii="Verdana" w:eastAsia="Times New Roman" w:hAnsi="Verdana" w:cs="Times New Roman"/>
          <w:color w:val="000000"/>
          <w:sz w:val="20"/>
          <w:szCs w:val="20"/>
          <w:lang w:eastAsia="en-IN"/>
        </w:rPr>
      </w:pPr>
      <w:ins w:id="178" w:author="Unknown">
        <w:r w:rsidRPr="003868EC">
          <w:rPr>
            <w:rFonts w:ascii="Verdana" w:eastAsia="Times New Roman" w:hAnsi="Verdana" w:cs="Times New Roman"/>
            <w:color w:val="000000"/>
            <w:sz w:val="20"/>
            <w:szCs w:val="20"/>
            <w:bdr w:val="none" w:sz="0" w:space="0" w:color="auto" w:frame="1"/>
            <w:lang w:eastAsia="en-IN"/>
          </w:rPr>
          <w:lastRenderedPageBreak/>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changeGear</w:t>
        </w:r>
        <w:proofErr w:type="spellEnd"/>
        <w:r w:rsidRPr="003868EC">
          <w:rPr>
            <w:rFonts w:ascii="Verdana" w:eastAsia="Times New Roman" w:hAnsi="Verdana" w:cs="Times New Roman"/>
            <w:color w:val="000000"/>
            <w:sz w:val="20"/>
            <w:szCs w:val="20"/>
            <w:bdr w:val="none" w:sz="0" w:space="0" w:color="auto" w:frame="1"/>
            <w:lang w:eastAsia="en-IN"/>
          </w:rPr>
          <w:t>(){</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"gear changed"</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79" w:author="Unknown"/>
          <w:rFonts w:ascii="Verdana" w:eastAsia="Times New Roman" w:hAnsi="Verdana" w:cs="Times New Roman"/>
          <w:color w:val="000000"/>
          <w:sz w:val="20"/>
          <w:szCs w:val="20"/>
          <w:lang w:eastAsia="en-IN"/>
        </w:rPr>
      </w:pPr>
      <w:ins w:id="180" w:author="Unknown">
        <w:r w:rsidRPr="003868EC">
          <w:rPr>
            <w:rFonts w:ascii="Verdana" w:eastAsia="Times New Roman" w:hAnsi="Verdana" w:cs="Times New Roman"/>
            <w:color w:val="000000"/>
            <w:sz w:val="20"/>
            <w:szCs w:val="20"/>
            <w:bdr w:val="none" w:sz="0" w:space="0" w:color="auto" w:frame="1"/>
            <w:lang w:eastAsia="en-IN"/>
          </w:rPr>
          <w:t> }  </w:t>
        </w:r>
      </w:ins>
    </w:p>
    <w:p w:rsidR="003868EC" w:rsidRPr="003868EC" w:rsidRDefault="003868EC" w:rsidP="003868EC">
      <w:pPr>
        <w:numPr>
          <w:ilvl w:val="0"/>
          <w:numId w:val="8"/>
        </w:numPr>
        <w:shd w:val="clear" w:color="auto" w:fill="FFFFFF"/>
        <w:spacing w:after="0" w:line="315" w:lineRule="atLeast"/>
        <w:ind w:left="0"/>
        <w:rPr>
          <w:ins w:id="181" w:author="Unknown"/>
          <w:rFonts w:ascii="Verdana" w:eastAsia="Times New Roman" w:hAnsi="Verdana" w:cs="Times New Roman"/>
          <w:color w:val="000000"/>
          <w:sz w:val="20"/>
          <w:szCs w:val="20"/>
          <w:lang w:eastAsia="en-IN"/>
        </w:rPr>
      </w:pPr>
      <w:ins w:id="182" w:author="Unknown">
        <w:r w:rsidRPr="003868EC">
          <w:rPr>
            <w:rFonts w:ascii="Verdana" w:eastAsia="Times New Roman" w:hAnsi="Verdana" w:cs="Times New Roman"/>
            <w:color w:val="008200"/>
            <w:sz w:val="20"/>
            <w:lang w:eastAsia="en-IN"/>
          </w:rPr>
          <w:t>//Creating a Child class which inherits Abstract class</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83" w:author="Unknown"/>
          <w:rFonts w:ascii="Verdana" w:eastAsia="Times New Roman" w:hAnsi="Verdana" w:cs="Times New Roman"/>
          <w:color w:val="000000"/>
          <w:sz w:val="20"/>
          <w:szCs w:val="20"/>
          <w:lang w:eastAsia="en-IN"/>
        </w:rPr>
      </w:pPr>
      <w:ins w:id="184" w:author="Unknown">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Honda </w:t>
        </w:r>
        <w:r w:rsidRPr="003868EC">
          <w:rPr>
            <w:rFonts w:ascii="Verdana" w:eastAsia="Times New Roman" w:hAnsi="Verdana" w:cs="Times New Roman"/>
            <w:b/>
            <w:bCs/>
            <w:color w:val="006699"/>
            <w:sz w:val="20"/>
            <w:lang w:eastAsia="en-IN"/>
          </w:rPr>
          <w:t>extends</w:t>
        </w:r>
        <w:r w:rsidRPr="003868EC">
          <w:rPr>
            <w:rFonts w:ascii="Verdana" w:eastAsia="Times New Roman" w:hAnsi="Verdana" w:cs="Times New Roman"/>
            <w:color w:val="000000"/>
            <w:sz w:val="20"/>
            <w:szCs w:val="20"/>
            <w:bdr w:val="none" w:sz="0" w:space="0" w:color="auto" w:frame="1"/>
            <w:lang w:eastAsia="en-IN"/>
          </w:rPr>
          <w:t> Bike{  </w:t>
        </w:r>
      </w:ins>
    </w:p>
    <w:p w:rsidR="003868EC" w:rsidRPr="003868EC" w:rsidRDefault="003868EC" w:rsidP="003868EC">
      <w:pPr>
        <w:numPr>
          <w:ilvl w:val="0"/>
          <w:numId w:val="8"/>
        </w:numPr>
        <w:shd w:val="clear" w:color="auto" w:fill="FFFFFF"/>
        <w:spacing w:after="0" w:line="315" w:lineRule="atLeast"/>
        <w:ind w:left="0"/>
        <w:rPr>
          <w:ins w:id="185" w:author="Unknown"/>
          <w:rFonts w:ascii="Verdana" w:eastAsia="Times New Roman" w:hAnsi="Verdana" w:cs="Times New Roman"/>
          <w:color w:val="000000"/>
          <w:sz w:val="20"/>
          <w:szCs w:val="20"/>
          <w:lang w:eastAsia="en-IN"/>
        </w:rPr>
      </w:pPr>
      <w:ins w:id="186" w:author="Unknown">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run(){</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"running safely.."</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87" w:author="Unknown"/>
          <w:rFonts w:ascii="Verdana" w:eastAsia="Times New Roman" w:hAnsi="Verdana" w:cs="Times New Roman"/>
          <w:color w:val="000000"/>
          <w:sz w:val="20"/>
          <w:szCs w:val="20"/>
          <w:lang w:eastAsia="en-IN"/>
        </w:rPr>
      </w:pPr>
      <w:ins w:id="188" w:author="Unknown">
        <w:r w:rsidRPr="003868EC">
          <w:rPr>
            <w:rFonts w:ascii="Verdana" w:eastAsia="Times New Roman" w:hAnsi="Verdana" w:cs="Times New Roman"/>
            <w:color w:val="000000"/>
            <w:sz w:val="20"/>
            <w:szCs w:val="20"/>
            <w:bdr w:val="none" w:sz="0" w:space="0" w:color="auto" w:frame="1"/>
            <w:lang w:eastAsia="en-IN"/>
          </w:rPr>
          <w:t> }  </w:t>
        </w:r>
      </w:ins>
    </w:p>
    <w:p w:rsidR="003868EC" w:rsidRPr="003868EC" w:rsidRDefault="003868EC" w:rsidP="003868EC">
      <w:pPr>
        <w:numPr>
          <w:ilvl w:val="0"/>
          <w:numId w:val="8"/>
        </w:numPr>
        <w:shd w:val="clear" w:color="auto" w:fill="FFFFFF"/>
        <w:spacing w:after="0" w:line="315" w:lineRule="atLeast"/>
        <w:ind w:left="0"/>
        <w:rPr>
          <w:ins w:id="189" w:author="Unknown"/>
          <w:rFonts w:ascii="Verdana" w:eastAsia="Times New Roman" w:hAnsi="Verdana" w:cs="Times New Roman"/>
          <w:color w:val="000000"/>
          <w:sz w:val="20"/>
          <w:szCs w:val="20"/>
          <w:lang w:eastAsia="en-IN"/>
        </w:rPr>
      </w:pPr>
      <w:ins w:id="190" w:author="Unknown">
        <w:r w:rsidRPr="003868EC">
          <w:rPr>
            <w:rFonts w:ascii="Verdana" w:eastAsia="Times New Roman" w:hAnsi="Verdana" w:cs="Times New Roman"/>
            <w:color w:val="008200"/>
            <w:sz w:val="20"/>
            <w:lang w:eastAsia="en-IN"/>
          </w:rPr>
          <w:t>//Creating a Test class which calls abstract and non-abstract methods</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91" w:author="Unknown"/>
          <w:rFonts w:ascii="Verdana" w:eastAsia="Times New Roman" w:hAnsi="Verdana" w:cs="Times New Roman"/>
          <w:color w:val="000000"/>
          <w:sz w:val="20"/>
          <w:szCs w:val="20"/>
          <w:lang w:eastAsia="en-IN"/>
        </w:rPr>
      </w:pPr>
      <w:ins w:id="192" w:author="Unknown">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TestAbstraction2{  </w:t>
        </w:r>
      </w:ins>
    </w:p>
    <w:p w:rsidR="003868EC" w:rsidRPr="003868EC" w:rsidRDefault="003868EC" w:rsidP="003868EC">
      <w:pPr>
        <w:numPr>
          <w:ilvl w:val="0"/>
          <w:numId w:val="8"/>
        </w:numPr>
        <w:shd w:val="clear" w:color="auto" w:fill="FFFFFF"/>
        <w:spacing w:after="0" w:line="315" w:lineRule="atLeast"/>
        <w:ind w:left="0"/>
        <w:rPr>
          <w:ins w:id="193" w:author="Unknown"/>
          <w:rFonts w:ascii="Verdana" w:eastAsia="Times New Roman" w:hAnsi="Verdana" w:cs="Times New Roman"/>
          <w:color w:val="000000"/>
          <w:sz w:val="20"/>
          <w:szCs w:val="20"/>
          <w:lang w:eastAsia="en-IN"/>
        </w:rPr>
      </w:pPr>
      <w:ins w:id="194" w:author="Unknown">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static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main(String </w:t>
        </w:r>
        <w:proofErr w:type="spellStart"/>
        <w:r w:rsidRPr="003868EC">
          <w:rPr>
            <w:rFonts w:ascii="Verdana" w:eastAsia="Times New Roman" w:hAnsi="Verdana" w:cs="Times New Roman"/>
            <w:color w:val="000000"/>
            <w:sz w:val="20"/>
            <w:szCs w:val="20"/>
            <w:bdr w:val="none" w:sz="0" w:space="0" w:color="auto" w:frame="1"/>
            <w:lang w:eastAsia="en-IN"/>
          </w:rPr>
          <w:t>args</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95" w:author="Unknown"/>
          <w:rFonts w:ascii="Verdana" w:eastAsia="Times New Roman" w:hAnsi="Verdana" w:cs="Times New Roman"/>
          <w:color w:val="000000"/>
          <w:sz w:val="20"/>
          <w:szCs w:val="20"/>
          <w:lang w:eastAsia="en-IN"/>
        </w:rPr>
      </w:pPr>
      <w:ins w:id="196" w:author="Unknown">
        <w:r w:rsidRPr="003868EC">
          <w:rPr>
            <w:rFonts w:ascii="Verdana" w:eastAsia="Times New Roman" w:hAnsi="Verdana" w:cs="Times New Roman"/>
            <w:color w:val="000000"/>
            <w:sz w:val="20"/>
            <w:szCs w:val="20"/>
            <w:bdr w:val="none" w:sz="0" w:space="0" w:color="auto" w:frame="1"/>
            <w:lang w:eastAsia="en-IN"/>
          </w:rPr>
          <w:t>  Bike </w:t>
        </w:r>
        <w:proofErr w:type="spellStart"/>
        <w:r w:rsidRPr="003868EC">
          <w:rPr>
            <w:rFonts w:ascii="Verdana" w:eastAsia="Times New Roman" w:hAnsi="Verdana" w:cs="Times New Roman"/>
            <w:color w:val="000000"/>
            <w:sz w:val="20"/>
            <w:szCs w:val="20"/>
            <w:bdr w:val="none" w:sz="0" w:space="0" w:color="auto" w:frame="1"/>
            <w:lang w:eastAsia="en-IN"/>
          </w:rPr>
          <w:t>obj</w:t>
        </w:r>
        <w:proofErr w:type="spellEnd"/>
        <w:r w:rsidRPr="003868EC">
          <w:rPr>
            <w:rFonts w:ascii="Verdana" w:eastAsia="Times New Roman" w:hAnsi="Verdana" w:cs="Times New Roman"/>
            <w:color w:val="000000"/>
            <w:sz w:val="20"/>
            <w:szCs w:val="20"/>
            <w:bdr w:val="none" w:sz="0" w:space="0" w:color="auto" w:frame="1"/>
            <w:lang w:eastAsia="en-IN"/>
          </w:rPr>
          <w:t> = </w:t>
        </w:r>
        <w:r w:rsidRPr="003868EC">
          <w:rPr>
            <w:rFonts w:ascii="Verdana" w:eastAsia="Times New Roman" w:hAnsi="Verdana" w:cs="Times New Roman"/>
            <w:b/>
            <w:bCs/>
            <w:color w:val="006699"/>
            <w:sz w:val="20"/>
            <w:lang w:eastAsia="en-IN"/>
          </w:rPr>
          <w:t>new</w:t>
        </w:r>
        <w:r w:rsidRPr="003868EC">
          <w:rPr>
            <w:rFonts w:ascii="Verdana" w:eastAsia="Times New Roman" w:hAnsi="Verdana" w:cs="Times New Roman"/>
            <w:color w:val="000000"/>
            <w:sz w:val="20"/>
            <w:szCs w:val="20"/>
            <w:bdr w:val="none" w:sz="0" w:space="0" w:color="auto" w:frame="1"/>
            <w:lang w:eastAsia="en-IN"/>
          </w:rPr>
          <w:t> Honda();  </w:t>
        </w:r>
      </w:ins>
    </w:p>
    <w:p w:rsidR="003868EC" w:rsidRPr="003868EC" w:rsidRDefault="003868EC" w:rsidP="003868EC">
      <w:pPr>
        <w:numPr>
          <w:ilvl w:val="0"/>
          <w:numId w:val="8"/>
        </w:numPr>
        <w:shd w:val="clear" w:color="auto" w:fill="FFFFFF"/>
        <w:spacing w:after="0" w:line="315" w:lineRule="atLeast"/>
        <w:ind w:left="0"/>
        <w:rPr>
          <w:ins w:id="197" w:author="Unknown"/>
          <w:rFonts w:ascii="Verdana" w:eastAsia="Times New Roman" w:hAnsi="Verdana" w:cs="Times New Roman"/>
          <w:color w:val="000000"/>
          <w:sz w:val="20"/>
          <w:szCs w:val="20"/>
          <w:lang w:eastAsia="en-IN"/>
        </w:rPr>
      </w:pPr>
      <w:ins w:id="198" w:author="Unknown">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obj.run</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199" w:author="Unknown"/>
          <w:rFonts w:ascii="Verdana" w:eastAsia="Times New Roman" w:hAnsi="Verdana" w:cs="Times New Roman"/>
          <w:color w:val="000000"/>
          <w:sz w:val="20"/>
          <w:szCs w:val="20"/>
          <w:lang w:eastAsia="en-IN"/>
        </w:rPr>
      </w:pPr>
      <w:ins w:id="200" w:author="Unknown">
        <w:r w:rsidRPr="003868EC">
          <w:rPr>
            <w:rFonts w:ascii="Verdana" w:eastAsia="Times New Roman" w:hAnsi="Verdana" w:cs="Times New Roman"/>
            <w:color w:val="000000"/>
            <w:sz w:val="20"/>
            <w:szCs w:val="20"/>
            <w:bdr w:val="none" w:sz="0" w:space="0" w:color="auto" w:frame="1"/>
            <w:lang w:eastAsia="en-IN"/>
          </w:rPr>
          <w:t>  </w:t>
        </w:r>
        <w:proofErr w:type="spellStart"/>
        <w:r w:rsidRPr="003868EC">
          <w:rPr>
            <w:rFonts w:ascii="Verdana" w:eastAsia="Times New Roman" w:hAnsi="Verdana" w:cs="Times New Roman"/>
            <w:color w:val="000000"/>
            <w:sz w:val="20"/>
            <w:szCs w:val="20"/>
            <w:bdr w:val="none" w:sz="0" w:space="0" w:color="auto" w:frame="1"/>
            <w:lang w:eastAsia="en-IN"/>
          </w:rPr>
          <w:t>obj.changeGear</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8"/>
        </w:numPr>
        <w:shd w:val="clear" w:color="auto" w:fill="FFFFFF"/>
        <w:spacing w:after="0" w:line="315" w:lineRule="atLeast"/>
        <w:ind w:left="0"/>
        <w:rPr>
          <w:ins w:id="201" w:author="Unknown"/>
          <w:rFonts w:ascii="Verdana" w:eastAsia="Times New Roman" w:hAnsi="Verdana" w:cs="Times New Roman"/>
          <w:color w:val="000000"/>
          <w:sz w:val="20"/>
          <w:szCs w:val="20"/>
          <w:lang w:eastAsia="en-IN"/>
        </w:rPr>
      </w:pPr>
      <w:ins w:id="202" w:author="Unknown">
        <w:r w:rsidRPr="003868EC">
          <w:rPr>
            <w:rFonts w:ascii="Verdana" w:eastAsia="Times New Roman" w:hAnsi="Verdana" w:cs="Times New Roman"/>
            <w:color w:val="000000"/>
            <w:sz w:val="20"/>
            <w:szCs w:val="20"/>
            <w:bdr w:val="none" w:sz="0" w:space="0" w:color="auto" w:frame="1"/>
            <w:lang w:eastAsia="en-IN"/>
          </w:rPr>
          <w:t> }  </w:t>
        </w:r>
      </w:ins>
    </w:p>
    <w:p w:rsidR="003868EC" w:rsidRPr="003868EC" w:rsidRDefault="003868EC" w:rsidP="003868EC">
      <w:pPr>
        <w:numPr>
          <w:ilvl w:val="0"/>
          <w:numId w:val="8"/>
        </w:numPr>
        <w:shd w:val="clear" w:color="auto" w:fill="FFFFFF"/>
        <w:spacing w:after="120" w:line="315" w:lineRule="atLeast"/>
        <w:ind w:left="0"/>
        <w:rPr>
          <w:ins w:id="203" w:author="Unknown"/>
          <w:rFonts w:ascii="Verdana" w:eastAsia="Times New Roman" w:hAnsi="Verdana" w:cs="Times New Roman"/>
          <w:color w:val="000000"/>
          <w:sz w:val="20"/>
          <w:szCs w:val="20"/>
          <w:lang w:eastAsia="en-IN"/>
        </w:rPr>
      </w:pPr>
      <w:ins w:id="204"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spacing w:after="0" w:line="240" w:lineRule="auto"/>
        <w:rPr>
          <w:ins w:id="205" w:author="Unknown"/>
          <w:rFonts w:ascii="Times New Roman" w:eastAsia="Times New Roman" w:hAnsi="Times New Roman" w:cs="Times New Roman"/>
          <w:sz w:val="24"/>
          <w:szCs w:val="24"/>
          <w:lang w:eastAsia="en-IN"/>
        </w:rPr>
      </w:pPr>
      <w:ins w:id="206" w:author="Unknown">
        <w:r w:rsidRPr="003868EC">
          <w:rPr>
            <w:rFonts w:ascii="Verdana" w:eastAsia="Times New Roman" w:hAnsi="Verdana" w:cs="Times New Roman"/>
            <w:color w:val="000000"/>
            <w:sz w:val="20"/>
            <w:lang w:eastAsia="en-IN"/>
          </w:rPr>
          <w:fldChar w:fldCharType="begin"/>
        </w:r>
        <w:r w:rsidRPr="003868EC">
          <w:rPr>
            <w:rFonts w:ascii="Verdana" w:eastAsia="Times New Roman" w:hAnsi="Verdana" w:cs="Times New Roman"/>
            <w:color w:val="000000"/>
            <w:sz w:val="20"/>
            <w:lang w:eastAsia="en-IN"/>
          </w:rPr>
          <w:instrText xml:space="preserve"> HYPERLINK "http://www.javatpoint.com/opr/test.jsp?filename=TestAbstraction2" \t "_blank" </w:instrText>
        </w:r>
        <w:r w:rsidRPr="003868EC">
          <w:rPr>
            <w:rFonts w:ascii="Verdana" w:eastAsia="Times New Roman" w:hAnsi="Verdana" w:cs="Times New Roman"/>
            <w:color w:val="000000"/>
            <w:sz w:val="20"/>
            <w:lang w:eastAsia="en-IN"/>
          </w:rPr>
          <w:fldChar w:fldCharType="separate"/>
        </w:r>
        <w:r w:rsidRPr="003868EC">
          <w:rPr>
            <w:rFonts w:ascii="Verdana" w:eastAsia="Times New Roman" w:hAnsi="Verdana" w:cs="Times New Roman"/>
            <w:b/>
            <w:bCs/>
            <w:color w:val="FFFFFF"/>
            <w:sz w:val="20"/>
            <w:lang w:eastAsia="en-IN"/>
          </w:rPr>
          <w:t>Test it Now</w:t>
        </w:r>
        <w:r w:rsidRPr="003868EC">
          <w:rPr>
            <w:rFonts w:ascii="Verdana" w:eastAsia="Times New Roman" w:hAnsi="Verdana" w:cs="Times New Roman"/>
            <w:color w:val="000000"/>
            <w:sz w:val="20"/>
            <w:lang w:eastAsia="en-IN"/>
          </w:rPr>
          <w:fldChar w:fldCharType="end"/>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color w:val="000000"/>
          <w:sz w:val="20"/>
          <w:szCs w:val="20"/>
          <w:lang w:eastAsia="en-IN"/>
        </w:rPr>
      </w:pPr>
      <w:ins w:id="208" w:author="Unknown">
        <w:r w:rsidRPr="003868EC">
          <w:rPr>
            <w:rFonts w:ascii="Courier New" w:eastAsia="Times New Roman" w:hAnsi="Courier New" w:cs="Courier New"/>
            <w:color w:val="000000"/>
            <w:sz w:val="20"/>
            <w:szCs w:val="20"/>
            <w:lang w:eastAsia="en-IN"/>
          </w:rPr>
          <w:t xml:space="preserve">       bike is created</w:t>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lang w:eastAsia="en-IN"/>
        </w:rPr>
      </w:pPr>
      <w:ins w:id="210" w:author="Unknown">
        <w:r w:rsidRPr="003868EC">
          <w:rPr>
            <w:rFonts w:ascii="Courier New" w:eastAsia="Times New Roman" w:hAnsi="Courier New" w:cs="Courier New"/>
            <w:color w:val="000000"/>
            <w:sz w:val="20"/>
            <w:szCs w:val="20"/>
            <w:lang w:eastAsia="en-IN"/>
          </w:rPr>
          <w:t xml:space="preserve">       running safely..</w:t>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color w:val="000000"/>
          <w:sz w:val="20"/>
          <w:szCs w:val="20"/>
          <w:lang w:eastAsia="en-IN"/>
        </w:rPr>
      </w:pPr>
      <w:ins w:id="212" w:author="Unknown">
        <w:r w:rsidRPr="003868EC">
          <w:rPr>
            <w:rFonts w:ascii="Courier New" w:eastAsia="Times New Roman" w:hAnsi="Courier New" w:cs="Courier New"/>
            <w:color w:val="000000"/>
            <w:sz w:val="20"/>
            <w:szCs w:val="20"/>
            <w:lang w:eastAsia="en-IN"/>
          </w:rPr>
          <w:t xml:space="preserve">       gear changed</w:t>
        </w:r>
      </w:ins>
    </w:p>
    <w:p w:rsidR="003868EC" w:rsidRPr="003868EC" w:rsidRDefault="003868EC" w:rsidP="003868EC">
      <w:pPr>
        <w:spacing w:after="0" w:line="240" w:lineRule="auto"/>
        <w:rPr>
          <w:ins w:id="213" w:author="Unknown"/>
          <w:rFonts w:ascii="Times New Roman" w:eastAsia="Times New Roman" w:hAnsi="Times New Roman" w:cs="Times New Roman"/>
          <w:sz w:val="24"/>
          <w:szCs w:val="24"/>
          <w:lang w:eastAsia="en-IN"/>
        </w:rPr>
      </w:pPr>
      <w:ins w:id="214" w:author="Unknown">
        <w:r w:rsidRPr="003868EC">
          <w:rPr>
            <w:rFonts w:ascii="Times New Roman" w:eastAsia="Times New Roman" w:hAnsi="Times New Roman" w:cs="Times New Roman"/>
            <w:sz w:val="24"/>
            <w:szCs w:val="24"/>
            <w:lang w:eastAsia="en-IN"/>
          </w:rPr>
          <w:pict>
            <v:rect id="_x0000_i1032" style="width:0;height:.75pt" o:hralign="center" o:hrstd="t" o:hrnoshade="t" o:hr="t" fillcolor="#d4d4d4" stroked="f"/>
          </w:pict>
        </w:r>
      </w:ins>
    </w:p>
    <w:p w:rsidR="003868EC" w:rsidRPr="003868EC" w:rsidRDefault="003868EC" w:rsidP="003868EC">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215" w:author="Unknown"/>
          <w:rFonts w:ascii="Arial" w:eastAsia="Times New Roman" w:hAnsi="Arial" w:cs="Arial"/>
          <w:color w:val="008000"/>
          <w:sz w:val="21"/>
          <w:szCs w:val="21"/>
          <w:lang w:eastAsia="en-IN"/>
        </w:rPr>
      </w:pPr>
      <w:ins w:id="216" w:author="Unknown">
        <w:r w:rsidRPr="003868EC">
          <w:rPr>
            <w:rFonts w:ascii="Arial" w:eastAsia="Times New Roman" w:hAnsi="Arial" w:cs="Arial"/>
            <w:color w:val="008000"/>
            <w:sz w:val="21"/>
            <w:szCs w:val="21"/>
            <w:lang w:eastAsia="en-IN"/>
          </w:rPr>
          <w:t>Rule: If there is an abstract method in a class, that class must be abstract.</w:t>
        </w:r>
      </w:ins>
    </w:p>
    <w:p w:rsidR="003868EC" w:rsidRPr="003868EC" w:rsidRDefault="003868EC" w:rsidP="003868EC">
      <w:pPr>
        <w:numPr>
          <w:ilvl w:val="0"/>
          <w:numId w:val="9"/>
        </w:numPr>
        <w:shd w:val="clear" w:color="auto" w:fill="FFFFFF"/>
        <w:spacing w:after="0" w:line="315" w:lineRule="atLeast"/>
        <w:ind w:left="0"/>
        <w:rPr>
          <w:ins w:id="217" w:author="Unknown"/>
          <w:rFonts w:ascii="Verdana" w:eastAsia="Times New Roman" w:hAnsi="Verdana" w:cs="Times New Roman"/>
          <w:color w:val="000000"/>
          <w:sz w:val="20"/>
          <w:szCs w:val="20"/>
          <w:lang w:eastAsia="en-IN"/>
        </w:rPr>
      </w:pPr>
      <w:ins w:id="218"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Bike12{  </w:t>
        </w:r>
      </w:ins>
    </w:p>
    <w:p w:rsidR="003868EC" w:rsidRPr="003868EC" w:rsidRDefault="003868EC" w:rsidP="003868EC">
      <w:pPr>
        <w:numPr>
          <w:ilvl w:val="0"/>
          <w:numId w:val="9"/>
        </w:numPr>
        <w:shd w:val="clear" w:color="auto" w:fill="FFFFFF"/>
        <w:spacing w:after="0" w:line="315" w:lineRule="atLeast"/>
        <w:ind w:left="0"/>
        <w:rPr>
          <w:ins w:id="219" w:author="Unknown"/>
          <w:rFonts w:ascii="Verdana" w:eastAsia="Times New Roman" w:hAnsi="Verdana" w:cs="Times New Roman"/>
          <w:color w:val="000000"/>
          <w:sz w:val="20"/>
          <w:szCs w:val="20"/>
          <w:lang w:eastAsia="en-IN"/>
        </w:rPr>
      </w:pPr>
      <w:ins w:id="220"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run();  </w:t>
        </w:r>
      </w:ins>
    </w:p>
    <w:p w:rsidR="003868EC" w:rsidRPr="003868EC" w:rsidRDefault="003868EC" w:rsidP="003868EC">
      <w:pPr>
        <w:numPr>
          <w:ilvl w:val="0"/>
          <w:numId w:val="9"/>
        </w:numPr>
        <w:shd w:val="clear" w:color="auto" w:fill="FFFFFF"/>
        <w:spacing w:after="120" w:line="315" w:lineRule="atLeast"/>
        <w:ind w:left="0"/>
        <w:rPr>
          <w:ins w:id="221" w:author="Unknown"/>
          <w:rFonts w:ascii="Verdana" w:eastAsia="Times New Roman" w:hAnsi="Verdana" w:cs="Times New Roman"/>
          <w:color w:val="000000"/>
          <w:sz w:val="20"/>
          <w:szCs w:val="20"/>
          <w:lang w:eastAsia="en-IN"/>
        </w:rPr>
      </w:pPr>
      <w:ins w:id="222"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spacing w:after="0" w:line="240" w:lineRule="auto"/>
        <w:rPr>
          <w:ins w:id="223" w:author="Unknown"/>
          <w:rFonts w:ascii="Times New Roman" w:eastAsia="Times New Roman" w:hAnsi="Times New Roman" w:cs="Times New Roman"/>
          <w:sz w:val="24"/>
          <w:szCs w:val="24"/>
          <w:lang w:eastAsia="en-IN"/>
        </w:rPr>
      </w:pPr>
      <w:ins w:id="224" w:author="Unknown">
        <w:r w:rsidRPr="003868EC">
          <w:rPr>
            <w:rFonts w:ascii="Verdana" w:eastAsia="Times New Roman" w:hAnsi="Verdana" w:cs="Times New Roman"/>
            <w:color w:val="000000"/>
            <w:sz w:val="20"/>
            <w:lang w:eastAsia="en-IN"/>
          </w:rPr>
          <w:fldChar w:fldCharType="begin"/>
        </w:r>
        <w:r w:rsidRPr="003868EC">
          <w:rPr>
            <w:rFonts w:ascii="Verdana" w:eastAsia="Times New Roman" w:hAnsi="Verdana" w:cs="Times New Roman"/>
            <w:color w:val="000000"/>
            <w:sz w:val="20"/>
            <w:lang w:eastAsia="en-IN"/>
          </w:rPr>
          <w:instrText xml:space="preserve"> HYPERLINK "http://www.javatpoint.com/opr/test.jsp?filename=Bike12" \t "_blank" </w:instrText>
        </w:r>
        <w:r w:rsidRPr="003868EC">
          <w:rPr>
            <w:rFonts w:ascii="Verdana" w:eastAsia="Times New Roman" w:hAnsi="Verdana" w:cs="Times New Roman"/>
            <w:color w:val="000000"/>
            <w:sz w:val="20"/>
            <w:lang w:eastAsia="en-IN"/>
          </w:rPr>
          <w:fldChar w:fldCharType="separate"/>
        </w:r>
        <w:r w:rsidRPr="003868EC">
          <w:rPr>
            <w:rFonts w:ascii="Verdana" w:eastAsia="Times New Roman" w:hAnsi="Verdana" w:cs="Times New Roman"/>
            <w:b/>
            <w:bCs/>
            <w:color w:val="FFFFFF"/>
            <w:sz w:val="20"/>
            <w:lang w:eastAsia="en-IN"/>
          </w:rPr>
          <w:t>Test it Now</w:t>
        </w:r>
        <w:r w:rsidRPr="003868EC">
          <w:rPr>
            <w:rFonts w:ascii="Verdana" w:eastAsia="Times New Roman" w:hAnsi="Verdana" w:cs="Times New Roman"/>
            <w:color w:val="000000"/>
            <w:sz w:val="20"/>
            <w:lang w:eastAsia="en-IN"/>
          </w:rPr>
          <w:fldChar w:fldCharType="end"/>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 w:author="Unknown"/>
          <w:rFonts w:ascii="Courier New" w:eastAsia="Times New Roman" w:hAnsi="Courier New" w:cs="Courier New"/>
          <w:color w:val="000000"/>
          <w:sz w:val="20"/>
          <w:szCs w:val="20"/>
          <w:lang w:eastAsia="en-IN"/>
        </w:rPr>
      </w:pPr>
      <w:ins w:id="226" w:author="Unknown">
        <w:r w:rsidRPr="003868EC">
          <w:rPr>
            <w:rFonts w:ascii="Courier New" w:eastAsia="Times New Roman" w:hAnsi="Courier New" w:cs="Courier New"/>
            <w:color w:val="000000"/>
            <w:sz w:val="20"/>
            <w:szCs w:val="20"/>
            <w:lang w:eastAsia="en-IN"/>
          </w:rPr>
          <w:t>compile time error</w:t>
        </w:r>
      </w:ins>
    </w:p>
    <w:p w:rsidR="003868EC" w:rsidRPr="003868EC" w:rsidRDefault="003868EC" w:rsidP="003868EC">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227" w:author="Unknown"/>
          <w:rFonts w:ascii="Arial" w:eastAsia="Times New Roman" w:hAnsi="Arial" w:cs="Arial"/>
          <w:color w:val="008000"/>
          <w:sz w:val="21"/>
          <w:szCs w:val="21"/>
          <w:lang w:eastAsia="en-IN"/>
        </w:rPr>
      </w:pPr>
      <w:ins w:id="228" w:author="Unknown">
        <w:r w:rsidRPr="003868EC">
          <w:rPr>
            <w:rFonts w:ascii="Arial" w:eastAsia="Times New Roman" w:hAnsi="Arial" w:cs="Arial"/>
            <w:color w:val="008000"/>
            <w:sz w:val="21"/>
            <w:szCs w:val="21"/>
            <w:lang w:eastAsia="en-IN"/>
          </w:rPr>
          <w:t>Rule: If you are extending an abstract class that has an abstract method, you must either provide the implementation of the method or make this class abstract.</w:t>
        </w:r>
      </w:ins>
    </w:p>
    <w:p w:rsidR="003868EC" w:rsidRPr="003868EC" w:rsidRDefault="003868EC" w:rsidP="003868EC">
      <w:pPr>
        <w:spacing w:after="0" w:line="240" w:lineRule="auto"/>
        <w:rPr>
          <w:ins w:id="229" w:author="Unknown"/>
          <w:rFonts w:ascii="Times New Roman" w:eastAsia="Times New Roman" w:hAnsi="Times New Roman" w:cs="Times New Roman"/>
          <w:sz w:val="24"/>
          <w:szCs w:val="24"/>
          <w:lang w:eastAsia="en-IN"/>
        </w:rPr>
      </w:pPr>
      <w:ins w:id="230" w:author="Unknown">
        <w:r w:rsidRPr="003868EC">
          <w:rPr>
            <w:rFonts w:ascii="Times New Roman" w:eastAsia="Times New Roman" w:hAnsi="Times New Roman" w:cs="Times New Roman"/>
            <w:sz w:val="24"/>
            <w:szCs w:val="24"/>
            <w:lang w:eastAsia="en-IN"/>
          </w:rPr>
          <w:pict>
            <v:rect id="_x0000_i1033" style="width:0;height:.75pt" o:hralign="center" o:hrstd="t" o:hrnoshade="t" o:hr="t" fillcolor="#d4d4d4" stroked="f"/>
          </w:pict>
        </w:r>
      </w:ins>
    </w:p>
    <w:p w:rsidR="003868EC" w:rsidRPr="003868EC" w:rsidRDefault="003868EC" w:rsidP="003868EC">
      <w:pPr>
        <w:shd w:val="clear" w:color="auto" w:fill="FFFFFF"/>
        <w:spacing w:before="100" w:beforeAutospacing="1" w:after="100" w:afterAutospacing="1" w:line="312" w:lineRule="atLeast"/>
        <w:outlineLvl w:val="2"/>
        <w:rPr>
          <w:ins w:id="231" w:author="Unknown"/>
          <w:rFonts w:ascii="Helvetica" w:eastAsia="Times New Roman" w:hAnsi="Helvetica" w:cs="Helvetica"/>
          <w:color w:val="610B38"/>
          <w:sz w:val="38"/>
          <w:szCs w:val="38"/>
          <w:lang w:eastAsia="en-IN"/>
        </w:rPr>
      </w:pPr>
      <w:ins w:id="232" w:author="Unknown">
        <w:r w:rsidRPr="003868EC">
          <w:rPr>
            <w:rFonts w:ascii="Helvetica" w:eastAsia="Times New Roman" w:hAnsi="Helvetica" w:cs="Helvetica"/>
            <w:color w:val="610B38"/>
            <w:sz w:val="38"/>
            <w:szCs w:val="38"/>
            <w:lang w:eastAsia="en-IN"/>
          </w:rPr>
          <w:t>Another real scenario of abstract class</w:t>
        </w:r>
      </w:ins>
    </w:p>
    <w:p w:rsidR="003868EC" w:rsidRPr="003868EC" w:rsidRDefault="003868EC" w:rsidP="003868EC">
      <w:pPr>
        <w:shd w:val="clear" w:color="auto" w:fill="FFFFFF"/>
        <w:spacing w:before="100" w:beforeAutospacing="1" w:after="100" w:afterAutospacing="1" w:line="240" w:lineRule="auto"/>
        <w:rPr>
          <w:ins w:id="233" w:author="Unknown"/>
          <w:rFonts w:ascii="Verdana" w:eastAsia="Times New Roman" w:hAnsi="Verdana" w:cs="Times New Roman"/>
          <w:color w:val="000000"/>
          <w:sz w:val="20"/>
          <w:szCs w:val="20"/>
          <w:lang w:eastAsia="en-IN"/>
        </w:rPr>
      </w:pPr>
      <w:ins w:id="234" w:author="Unknown">
        <w:r w:rsidRPr="003868EC">
          <w:rPr>
            <w:rFonts w:ascii="Verdana" w:eastAsia="Times New Roman" w:hAnsi="Verdana" w:cs="Times New Roman"/>
            <w:color w:val="000000"/>
            <w:sz w:val="20"/>
            <w:szCs w:val="20"/>
            <w:lang w:eastAsia="en-IN"/>
          </w:rPr>
          <w:t>The abstract class can also be used to provide some implementation of the interface. In such case, the end user may not be forced to override all the methods of the interface.</w:t>
        </w:r>
      </w:ins>
    </w:p>
    <w:p w:rsidR="003868EC" w:rsidRPr="003868EC" w:rsidRDefault="003868EC" w:rsidP="003868EC">
      <w:pPr>
        <w:shd w:val="clear" w:color="auto" w:fill="FFFFFF"/>
        <w:spacing w:before="100" w:beforeAutospacing="1" w:after="100" w:afterAutospacing="1" w:line="240" w:lineRule="auto"/>
        <w:ind w:left="150"/>
        <w:outlineLvl w:val="3"/>
        <w:rPr>
          <w:ins w:id="235" w:author="Unknown"/>
          <w:rFonts w:ascii="Arial" w:eastAsia="Times New Roman" w:hAnsi="Arial" w:cs="Arial"/>
          <w:i/>
          <w:iCs/>
          <w:color w:val="008000"/>
          <w:sz w:val="23"/>
          <w:szCs w:val="23"/>
          <w:lang w:eastAsia="en-IN"/>
        </w:rPr>
      </w:pPr>
      <w:ins w:id="236" w:author="Unknown">
        <w:r w:rsidRPr="003868EC">
          <w:rPr>
            <w:rFonts w:ascii="Arial" w:eastAsia="Times New Roman" w:hAnsi="Arial" w:cs="Arial"/>
            <w:i/>
            <w:iCs/>
            <w:color w:val="008000"/>
            <w:sz w:val="23"/>
            <w:szCs w:val="23"/>
            <w:lang w:eastAsia="en-IN"/>
          </w:rPr>
          <w:t>Note: If you are beginner to java, learn interface first and skip this example.</w:t>
        </w:r>
      </w:ins>
    </w:p>
    <w:p w:rsidR="003868EC" w:rsidRPr="003868EC" w:rsidRDefault="003868EC" w:rsidP="003868EC">
      <w:pPr>
        <w:numPr>
          <w:ilvl w:val="0"/>
          <w:numId w:val="10"/>
        </w:numPr>
        <w:shd w:val="clear" w:color="auto" w:fill="FFFFFF"/>
        <w:spacing w:after="0" w:line="315" w:lineRule="atLeast"/>
        <w:ind w:left="0"/>
        <w:rPr>
          <w:ins w:id="237" w:author="Unknown"/>
          <w:rFonts w:ascii="Verdana" w:eastAsia="Times New Roman" w:hAnsi="Verdana" w:cs="Times New Roman"/>
          <w:color w:val="000000"/>
          <w:sz w:val="20"/>
          <w:szCs w:val="20"/>
          <w:lang w:eastAsia="en-IN"/>
        </w:rPr>
      </w:pPr>
      <w:ins w:id="238" w:author="Unknown">
        <w:r w:rsidRPr="003868EC">
          <w:rPr>
            <w:rFonts w:ascii="Verdana" w:eastAsia="Times New Roman" w:hAnsi="Verdana" w:cs="Times New Roman"/>
            <w:b/>
            <w:bCs/>
            <w:color w:val="006699"/>
            <w:sz w:val="20"/>
            <w:lang w:eastAsia="en-IN"/>
          </w:rPr>
          <w:t>interface</w:t>
        </w:r>
        <w:r w:rsidRPr="003868EC">
          <w:rPr>
            <w:rFonts w:ascii="Verdana" w:eastAsia="Times New Roman" w:hAnsi="Verdana" w:cs="Times New Roman"/>
            <w:color w:val="000000"/>
            <w:sz w:val="20"/>
            <w:szCs w:val="20"/>
            <w:bdr w:val="none" w:sz="0" w:space="0" w:color="auto" w:frame="1"/>
            <w:lang w:eastAsia="en-IN"/>
          </w:rPr>
          <w:t> A{  </w:t>
        </w:r>
      </w:ins>
    </w:p>
    <w:p w:rsidR="003868EC" w:rsidRPr="003868EC" w:rsidRDefault="003868EC" w:rsidP="003868EC">
      <w:pPr>
        <w:numPr>
          <w:ilvl w:val="0"/>
          <w:numId w:val="10"/>
        </w:numPr>
        <w:shd w:val="clear" w:color="auto" w:fill="FFFFFF"/>
        <w:spacing w:after="0" w:line="315" w:lineRule="atLeast"/>
        <w:ind w:left="0"/>
        <w:rPr>
          <w:ins w:id="239" w:author="Unknown"/>
          <w:rFonts w:ascii="Verdana" w:eastAsia="Times New Roman" w:hAnsi="Verdana" w:cs="Times New Roman"/>
          <w:color w:val="000000"/>
          <w:sz w:val="20"/>
          <w:szCs w:val="20"/>
          <w:lang w:eastAsia="en-IN"/>
        </w:rPr>
      </w:pPr>
      <w:ins w:id="240" w:author="Unknown">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a();  </w:t>
        </w:r>
      </w:ins>
    </w:p>
    <w:p w:rsidR="003868EC" w:rsidRPr="003868EC" w:rsidRDefault="003868EC" w:rsidP="003868EC">
      <w:pPr>
        <w:numPr>
          <w:ilvl w:val="0"/>
          <w:numId w:val="10"/>
        </w:numPr>
        <w:shd w:val="clear" w:color="auto" w:fill="FFFFFF"/>
        <w:spacing w:after="0" w:line="315" w:lineRule="atLeast"/>
        <w:ind w:left="0"/>
        <w:rPr>
          <w:ins w:id="241" w:author="Unknown"/>
          <w:rFonts w:ascii="Verdana" w:eastAsia="Times New Roman" w:hAnsi="Verdana" w:cs="Times New Roman"/>
          <w:color w:val="000000"/>
          <w:sz w:val="20"/>
          <w:szCs w:val="20"/>
          <w:lang w:eastAsia="en-IN"/>
        </w:rPr>
      </w:pPr>
      <w:ins w:id="242" w:author="Unknown">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b();  </w:t>
        </w:r>
      </w:ins>
    </w:p>
    <w:p w:rsidR="003868EC" w:rsidRPr="003868EC" w:rsidRDefault="003868EC" w:rsidP="003868EC">
      <w:pPr>
        <w:numPr>
          <w:ilvl w:val="0"/>
          <w:numId w:val="10"/>
        </w:numPr>
        <w:shd w:val="clear" w:color="auto" w:fill="FFFFFF"/>
        <w:spacing w:after="0" w:line="315" w:lineRule="atLeast"/>
        <w:ind w:left="0"/>
        <w:rPr>
          <w:ins w:id="243" w:author="Unknown"/>
          <w:rFonts w:ascii="Verdana" w:eastAsia="Times New Roman" w:hAnsi="Verdana" w:cs="Times New Roman"/>
          <w:color w:val="000000"/>
          <w:sz w:val="20"/>
          <w:szCs w:val="20"/>
          <w:lang w:eastAsia="en-IN"/>
        </w:rPr>
      </w:pPr>
      <w:ins w:id="244" w:author="Unknown">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c();  </w:t>
        </w:r>
      </w:ins>
    </w:p>
    <w:p w:rsidR="003868EC" w:rsidRPr="003868EC" w:rsidRDefault="003868EC" w:rsidP="003868EC">
      <w:pPr>
        <w:numPr>
          <w:ilvl w:val="0"/>
          <w:numId w:val="10"/>
        </w:numPr>
        <w:shd w:val="clear" w:color="auto" w:fill="FFFFFF"/>
        <w:spacing w:after="0" w:line="315" w:lineRule="atLeast"/>
        <w:ind w:left="0"/>
        <w:rPr>
          <w:ins w:id="245" w:author="Unknown"/>
          <w:rFonts w:ascii="Verdana" w:eastAsia="Times New Roman" w:hAnsi="Verdana" w:cs="Times New Roman"/>
          <w:color w:val="000000"/>
          <w:sz w:val="20"/>
          <w:szCs w:val="20"/>
          <w:lang w:eastAsia="en-IN"/>
        </w:rPr>
      </w:pPr>
      <w:ins w:id="246" w:author="Unknown">
        <w:r w:rsidRPr="003868EC">
          <w:rPr>
            <w:rFonts w:ascii="Verdana" w:eastAsia="Times New Roman" w:hAnsi="Verdana" w:cs="Times New Roman"/>
            <w:b/>
            <w:bCs/>
            <w:color w:val="006699"/>
            <w:sz w:val="20"/>
            <w:lang w:eastAsia="en-IN"/>
          </w:rPr>
          <w:lastRenderedPageBreak/>
          <w:t>void</w:t>
        </w:r>
        <w:r w:rsidRPr="003868EC">
          <w:rPr>
            <w:rFonts w:ascii="Verdana" w:eastAsia="Times New Roman" w:hAnsi="Verdana" w:cs="Times New Roman"/>
            <w:color w:val="000000"/>
            <w:sz w:val="20"/>
            <w:szCs w:val="20"/>
            <w:bdr w:val="none" w:sz="0" w:space="0" w:color="auto" w:frame="1"/>
            <w:lang w:eastAsia="en-IN"/>
          </w:rPr>
          <w:t> d();  </w:t>
        </w:r>
      </w:ins>
    </w:p>
    <w:p w:rsidR="003868EC" w:rsidRPr="003868EC" w:rsidRDefault="003868EC" w:rsidP="003868EC">
      <w:pPr>
        <w:numPr>
          <w:ilvl w:val="0"/>
          <w:numId w:val="10"/>
        </w:numPr>
        <w:shd w:val="clear" w:color="auto" w:fill="FFFFFF"/>
        <w:spacing w:after="0" w:line="315" w:lineRule="atLeast"/>
        <w:ind w:left="0"/>
        <w:rPr>
          <w:ins w:id="247" w:author="Unknown"/>
          <w:rFonts w:ascii="Verdana" w:eastAsia="Times New Roman" w:hAnsi="Verdana" w:cs="Times New Roman"/>
          <w:color w:val="000000"/>
          <w:sz w:val="20"/>
          <w:szCs w:val="20"/>
          <w:lang w:eastAsia="en-IN"/>
        </w:rPr>
      </w:pPr>
      <w:ins w:id="248"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49" w:author="Unknown"/>
          <w:rFonts w:ascii="Verdana" w:eastAsia="Times New Roman" w:hAnsi="Verdana" w:cs="Times New Roman"/>
          <w:color w:val="000000"/>
          <w:sz w:val="20"/>
          <w:szCs w:val="20"/>
          <w:lang w:eastAsia="en-IN"/>
        </w:rPr>
      </w:pPr>
      <w:ins w:id="250"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51" w:author="Unknown"/>
          <w:rFonts w:ascii="Verdana" w:eastAsia="Times New Roman" w:hAnsi="Verdana" w:cs="Times New Roman"/>
          <w:color w:val="000000"/>
          <w:sz w:val="20"/>
          <w:szCs w:val="20"/>
          <w:lang w:eastAsia="en-IN"/>
        </w:rPr>
      </w:pPr>
      <w:ins w:id="252" w:author="Unknown">
        <w:r w:rsidRPr="003868EC">
          <w:rPr>
            <w:rFonts w:ascii="Verdana" w:eastAsia="Times New Roman" w:hAnsi="Verdana" w:cs="Times New Roman"/>
            <w:b/>
            <w:bCs/>
            <w:color w:val="006699"/>
            <w:sz w:val="20"/>
            <w:lang w:eastAsia="en-IN"/>
          </w:rPr>
          <w:t>abstract</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B </w:t>
        </w:r>
        <w:r w:rsidRPr="003868EC">
          <w:rPr>
            <w:rFonts w:ascii="Verdana" w:eastAsia="Times New Roman" w:hAnsi="Verdana" w:cs="Times New Roman"/>
            <w:b/>
            <w:bCs/>
            <w:color w:val="006699"/>
            <w:sz w:val="20"/>
            <w:lang w:eastAsia="en-IN"/>
          </w:rPr>
          <w:t>implements</w:t>
        </w:r>
        <w:r w:rsidRPr="003868EC">
          <w:rPr>
            <w:rFonts w:ascii="Verdana" w:eastAsia="Times New Roman" w:hAnsi="Verdana" w:cs="Times New Roman"/>
            <w:color w:val="000000"/>
            <w:sz w:val="20"/>
            <w:szCs w:val="20"/>
            <w:bdr w:val="none" w:sz="0" w:space="0" w:color="auto" w:frame="1"/>
            <w:lang w:eastAsia="en-IN"/>
          </w:rPr>
          <w:t> A{  </w:t>
        </w:r>
      </w:ins>
    </w:p>
    <w:p w:rsidR="003868EC" w:rsidRPr="003868EC" w:rsidRDefault="003868EC" w:rsidP="003868EC">
      <w:pPr>
        <w:numPr>
          <w:ilvl w:val="0"/>
          <w:numId w:val="10"/>
        </w:numPr>
        <w:shd w:val="clear" w:color="auto" w:fill="FFFFFF"/>
        <w:spacing w:after="0" w:line="315" w:lineRule="atLeast"/>
        <w:ind w:left="0"/>
        <w:rPr>
          <w:ins w:id="253" w:author="Unknown"/>
          <w:rFonts w:ascii="Verdana" w:eastAsia="Times New Roman" w:hAnsi="Verdana" w:cs="Times New Roman"/>
          <w:color w:val="000000"/>
          <w:sz w:val="20"/>
          <w:szCs w:val="20"/>
          <w:lang w:eastAsia="en-IN"/>
        </w:rPr>
      </w:pPr>
      <w:ins w:id="254"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c(){</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"I am c"</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55" w:author="Unknown"/>
          <w:rFonts w:ascii="Verdana" w:eastAsia="Times New Roman" w:hAnsi="Verdana" w:cs="Times New Roman"/>
          <w:color w:val="000000"/>
          <w:sz w:val="20"/>
          <w:szCs w:val="20"/>
          <w:lang w:eastAsia="en-IN"/>
        </w:rPr>
      </w:pPr>
      <w:ins w:id="256"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57" w:author="Unknown"/>
          <w:rFonts w:ascii="Verdana" w:eastAsia="Times New Roman" w:hAnsi="Verdana" w:cs="Times New Roman"/>
          <w:color w:val="000000"/>
          <w:sz w:val="20"/>
          <w:szCs w:val="20"/>
          <w:lang w:eastAsia="en-IN"/>
        </w:rPr>
      </w:pPr>
      <w:ins w:id="258"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59" w:author="Unknown"/>
          <w:rFonts w:ascii="Verdana" w:eastAsia="Times New Roman" w:hAnsi="Verdana" w:cs="Times New Roman"/>
          <w:color w:val="000000"/>
          <w:sz w:val="20"/>
          <w:szCs w:val="20"/>
          <w:lang w:eastAsia="en-IN"/>
        </w:rPr>
      </w:pPr>
      <w:ins w:id="260"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M </w:t>
        </w:r>
        <w:r w:rsidRPr="003868EC">
          <w:rPr>
            <w:rFonts w:ascii="Verdana" w:eastAsia="Times New Roman" w:hAnsi="Verdana" w:cs="Times New Roman"/>
            <w:b/>
            <w:bCs/>
            <w:color w:val="006699"/>
            <w:sz w:val="20"/>
            <w:lang w:eastAsia="en-IN"/>
          </w:rPr>
          <w:t>extends</w:t>
        </w:r>
        <w:r w:rsidRPr="003868EC">
          <w:rPr>
            <w:rFonts w:ascii="Verdana" w:eastAsia="Times New Roman" w:hAnsi="Verdana" w:cs="Times New Roman"/>
            <w:color w:val="000000"/>
            <w:sz w:val="20"/>
            <w:szCs w:val="20"/>
            <w:bdr w:val="none" w:sz="0" w:space="0" w:color="auto" w:frame="1"/>
            <w:lang w:eastAsia="en-IN"/>
          </w:rPr>
          <w:t> B{  </w:t>
        </w:r>
      </w:ins>
    </w:p>
    <w:p w:rsidR="003868EC" w:rsidRPr="003868EC" w:rsidRDefault="003868EC" w:rsidP="003868EC">
      <w:pPr>
        <w:numPr>
          <w:ilvl w:val="0"/>
          <w:numId w:val="10"/>
        </w:numPr>
        <w:shd w:val="clear" w:color="auto" w:fill="FFFFFF"/>
        <w:spacing w:after="0" w:line="315" w:lineRule="atLeast"/>
        <w:ind w:left="0"/>
        <w:rPr>
          <w:ins w:id="261" w:author="Unknown"/>
          <w:rFonts w:ascii="Verdana" w:eastAsia="Times New Roman" w:hAnsi="Verdana" w:cs="Times New Roman"/>
          <w:color w:val="000000"/>
          <w:sz w:val="20"/>
          <w:szCs w:val="20"/>
          <w:lang w:eastAsia="en-IN"/>
        </w:rPr>
      </w:pPr>
      <w:ins w:id="262"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a(){</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"I am a"</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63" w:author="Unknown"/>
          <w:rFonts w:ascii="Verdana" w:eastAsia="Times New Roman" w:hAnsi="Verdana" w:cs="Times New Roman"/>
          <w:color w:val="000000"/>
          <w:sz w:val="20"/>
          <w:szCs w:val="20"/>
          <w:lang w:eastAsia="en-IN"/>
        </w:rPr>
      </w:pPr>
      <w:ins w:id="264"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b(){</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"I am b"</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65" w:author="Unknown"/>
          <w:rFonts w:ascii="Verdana" w:eastAsia="Times New Roman" w:hAnsi="Verdana" w:cs="Times New Roman"/>
          <w:color w:val="000000"/>
          <w:sz w:val="20"/>
          <w:szCs w:val="20"/>
          <w:lang w:eastAsia="en-IN"/>
        </w:rPr>
      </w:pPr>
      <w:ins w:id="266"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d(){</w:t>
        </w:r>
        <w:proofErr w:type="spellStart"/>
        <w:r w:rsidRPr="003868EC">
          <w:rPr>
            <w:rFonts w:ascii="Verdana" w:eastAsia="Times New Roman" w:hAnsi="Verdana" w:cs="Times New Roman"/>
            <w:color w:val="000000"/>
            <w:sz w:val="20"/>
            <w:szCs w:val="20"/>
            <w:bdr w:val="none" w:sz="0" w:space="0" w:color="auto" w:frame="1"/>
            <w:lang w:eastAsia="en-IN"/>
          </w:rPr>
          <w:t>System.out.println</w:t>
        </w:r>
        <w:proofErr w:type="spellEnd"/>
        <w:r w:rsidRPr="003868EC">
          <w:rPr>
            <w:rFonts w:ascii="Verdana" w:eastAsia="Times New Roman" w:hAnsi="Verdana" w:cs="Times New Roman"/>
            <w:color w:val="000000"/>
            <w:sz w:val="20"/>
            <w:szCs w:val="20"/>
            <w:bdr w:val="none" w:sz="0" w:space="0" w:color="auto" w:frame="1"/>
            <w:lang w:eastAsia="en-IN"/>
          </w:rPr>
          <w:t>(</w:t>
        </w:r>
        <w:r w:rsidRPr="003868EC">
          <w:rPr>
            <w:rFonts w:ascii="Verdana" w:eastAsia="Times New Roman" w:hAnsi="Verdana" w:cs="Times New Roman"/>
            <w:color w:val="0000FF"/>
            <w:sz w:val="20"/>
            <w:lang w:eastAsia="en-IN"/>
          </w:rPr>
          <w:t>"I am d"</w:t>
        </w:r>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67" w:author="Unknown"/>
          <w:rFonts w:ascii="Verdana" w:eastAsia="Times New Roman" w:hAnsi="Verdana" w:cs="Times New Roman"/>
          <w:color w:val="000000"/>
          <w:sz w:val="20"/>
          <w:szCs w:val="20"/>
          <w:lang w:eastAsia="en-IN"/>
        </w:rPr>
      </w:pPr>
      <w:ins w:id="268"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69" w:author="Unknown"/>
          <w:rFonts w:ascii="Verdana" w:eastAsia="Times New Roman" w:hAnsi="Verdana" w:cs="Times New Roman"/>
          <w:color w:val="000000"/>
          <w:sz w:val="20"/>
          <w:szCs w:val="20"/>
          <w:lang w:eastAsia="en-IN"/>
        </w:rPr>
      </w:pPr>
      <w:ins w:id="270"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71" w:author="Unknown"/>
          <w:rFonts w:ascii="Verdana" w:eastAsia="Times New Roman" w:hAnsi="Verdana" w:cs="Times New Roman"/>
          <w:color w:val="000000"/>
          <w:sz w:val="20"/>
          <w:szCs w:val="20"/>
          <w:lang w:eastAsia="en-IN"/>
        </w:rPr>
      </w:pPr>
      <w:ins w:id="272" w:author="Unknown">
        <w:r w:rsidRPr="003868EC">
          <w:rPr>
            <w:rFonts w:ascii="Verdana" w:eastAsia="Times New Roman" w:hAnsi="Verdana" w:cs="Times New Roman"/>
            <w:b/>
            <w:bCs/>
            <w:color w:val="006699"/>
            <w:sz w:val="20"/>
            <w:lang w:eastAsia="en-IN"/>
          </w:rPr>
          <w:t>class</w:t>
        </w:r>
        <w:r w:rsidRPr="003868EC">
          <w:rPr>
            <w:rFonts w:ascii="Verdana" w:eastAsia="Times New Roman" w:hAnsi="Verdana" w:cs="Times New Roman"/>
            <w:color w:val="000000"/>
            <w:sz w:val="20"/>
            <w:szCs w:val="20"/>
            <w:bdr w:val="none" w:sz="0" w:space="0" w:color="auto" w:frame="1"/>
            <w:lang w:eastAsia="en-IN"/>
          </w:rPr>
          <w:t> Test5{  </w:t>
        </w:r>
      </w:ins>
    </w:p>
    <w:p w:rsidR="003868EC" w:rsidRPr="003868EC" w:rsidRDefault="003868EC" w:rsidP="003868EC">
      <w:pPr>
        <w:numPr>
          <w:ilvl w:val="0"/>
          <w:numId w:val="10"/>
        </w:numPr>
        <w:shd w:val="clear" w:color="auto" w:fill="FFFFFF"/>
        <w:spacing w:after="0" w:line="315" w:lineRule="atLeast"/>
        <w:ind w:left="0"/>
        <w:rPr>
          <w:ins w:id="273" w:author="Unknown"/>
          <w:rFonts w:ascii="Verdana" w:eastAsia="Times New Roman" w:hAnsi="Verdana" w:cs="Times New Roman"/>
          <w:color w:val="000000"/>
          <w:sz w:val="20"/>
          <w:szCs w:val="20"/>
          <w:lang w:eastAsia="en-IN"/>
        </w:rPr>
      </w:pPr>
      <w:ins w:id="274" w:author="Unknown">
        <w:r w:rsidRPr="003868EC">
          <w:rPr>
            <w:rFonts w:ascii="Verdana" w:eastAsia="Times New Roman" w:hAnsi="Verdana" w:cs="Times New Roman"/>
            <w:b/>
            <w:bCs/>
            <w:color w:val="006699"/>
            <w:sz w:val="20"/>
            <w:lang w:eastAsia="en-IN"/>
          </w:rPr>
          <w:t>public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static</w:t>
        </w:r>
        <w:r w:rsidRPr="003868EC">
          <w:rPr>
            <w:rFonts w:ascii="Verdana" w:eastAsia="Times New Roman" w:hAnsi="Verdana" w:cs="Times New Roman"/>
            <w:color w:val="000000"/>
            <w:sz w:val="20"/>
            <w:szCs w:val="20"/>
            <w:bdr w:val="none" w:sz="0" w:space="0" w:color="auto" w:frame="1"/>
            <w:lang w:eastAsia="en-IN"/>
          </w:rPr>
          <w:t> </w:t>
        </w:r>
        <w:r w:rsidRPr="003868EC">
          <w:rPr>
            <w:rFonts w:ascii="Verdana" w:eastAsia="Times New Roman" w:hAnsi="Verdana" w:cs="Times New Roman"/>
            <w:b/>
            <w:bCs/>
            <w:color w:val="006699"/>
            <w:sz w:val="20"/>
            <w:lang w:eastAsia="en-IN"/>
          </w:rPr>
          <w:t>void</w:t>
        </w:r>
        <w:r w:rsidRPr="003868EC">
          <w:rPr>
            <w:rFonts w:ascii="Verdana" w:eastAsia="Times New Roman" w:hAnsi="Verdana" w:cs="Times New Roman"/>
            <w:color w:val="000000"/>
            <w:sz w:val="20"/>
            <w:szCs w:val="20"/>
            <w:bdr w:val="none" w:sz="0" w:space="0" w:color="auto" w:frame="1"/>
            <w:lang w:eastAsia="en-IN"/>
          </w:rPr>
          <w:t> main(String </w:t>
        </w:r>
        <w:proofErr w:type="spellStart"/>
        <w:r w:rsidRPr="003868EC">
          <w:rPr>
            <w:rFonts w:ascii="Verdana" w:eastAsia="Times New Roman" w:hAnsi="Verdana" w:cs="Times New Roman"/>
            <w:color w:val="000000"/>
            <w:sz w:val="20"/>
            <w:szCs w:val="20"/>
            <w:bdr w:val="none" w:sz="0" w:space="0" w:color="auto" w:frame="1"/>
            <w:lang w:eastAsia="en-IN"/>
          </w:rPr>
          <w:t>args</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75" w:author="Unknown"/>
          <w:rFonts w:ascii="Verdana" w:eastAsia="Times New Roman" w:hAnsi="Verdana" w:cs="Times New Roman"/>
          <w:color w:val="000000"/>
          <w:sz w:val="20"/>
          <w:szCs w:val="20"/>
          <w:lang w:eastAsia="en-IN"/>
        </w:rPr>
      </w:pPr>
      <w:ins w:id="276" w:author="Unknown">
        <w:r w:rsidRPr="003868EC">
          <w:rPr>
            <w:rFonts w:ascii="Verdana" w:eastAsia="Times New Roman" w:hAnsi="Verdana" w:cs="Times New Roman"/>
            <w:color w:val="000000"/>
            <w:sz w:val="20"/>
            <w:szCs w:val="20"/>
            <w:bdr w:val="none" w:sz="0" w:space="0" w:color="auto" w:frame="1"/>
            <w:lang w:eastAsia="en-IN"/>
          </w:rPr>
          <w:t>A a=</w:t>
        </w:r>
        <w:r w:rsidRPr="003868EC">
          <w:rPr>
            <w:rFonts w:ascii="Verdana" w:eastAsia="Times New Roman" w:hAnsi="Verdana" w:cs="Times New Roman"/>
            <w:b/>
            <w:bCs/>
            <w:color w:val="006699"/>
            <w:sz w:val="20"/>
            <w:lang w:eastAsia="en-IN"/>
          </w:rPr>
          <w:t>new</w:t>
        </w:r>
        <w:r w:rsidRPr="003868EC">
          <w:rPr>
            <w:rFonts w:ascii="Verdana" w:eastAsia="Times New Roman" w:hAnsi="Verdana" w:cs="Times New Roman"/>
            <w:color w:val="000000"/>
            <w:sz w:val="20"/>
            <w:szCs w:val="20"/>
            <w:bdr w:val="none" w:sz="0" w:space="0" w:color="auto" w:frame="1"/>
            <w:lang w:eastAsia="en-IN"/>
          </w:rPr>
          <w:t> M();  </w:t>
        </w:r>
      </w:ins>
    </w:p>
    <w:p w:rsidR="003868EC" w:rsidRPr="003868EC" w:rsidRDefault="003868EC" w:rsidP="003868EC">
      <w:pPr>
        <w:numPr>
          <w:ilvl w:val="0"/>
          <w:numId w:val="10"/>
        </w:numPr>
        <w:shd w:val="clear" w:color="auto" w:fill="FFFFFF"/>
        <w:spacing w:after="0" w:line="315" w:lineRule="atLeast"/>
        <w:ind w:left="0"/>
        <w:rPr>
          <w:ins w:id="277" w:author="Unknown"/>
          <w:rFonts w:ascii="Verdana" w:eastAsia="Times New Roman" w:hAnsi="Verdana" w:cs="Times New Roman"/>
          <w:color w:val="000000"/>
          <w:sz w:val="20"/>
          <w:szCs w:val="20"/>
          <w:lang w:eastAsia="en-IN"/>
        </w:rPr>
      </w:pPr>
      <w:proofErr w:type="spellStart"/>
      <w:ins w:id="278" w:author="Unknown">
        <w:r w:rsidRPr="003868EC">
          <w:rPr>
            <w:rFonts w:ascii="Verdana" w:eastAsia="Times New Roman" w:hAnsi="Verdana" w:cs="Times New Roman"/>
            <w:color w:val="000000"/>
            <w:sz w:val="20"/>
            <w:szCs w:val="20"/>
            <w:bdr w:val="none" w:sz="0" w:space="0" w:color="auto" w:frame="1"/>
            <w:lang w:eastAsia="en-IN"/>
          </w:rPr>
          <w:t>a.a</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79" w:author="Unknown"/>
          <w:rFonts w:ascii="Verdana" w:eastAsia="Times New Roman" w:hAnsi="Verdana" w:cs="Times New Roman"/>
          <w:color w:val="000000"/>
          <w:sz w:val="20"/>
          <w:szCs w:val="20"/>
          <w:lang w:eastAsia="en-IN"/>
        </w:rPr>
      </w:pPr>
      <w:proofErr w:type="spellStart"/>
      <w:ins w:id="280" w:author="Unknown">
        <w:r w:rsidRPr="003868EC">
          <w:rPr>
            <w:rFonts w:ascii="Verdana" w:eastAsia="Times New Roman" w:hAnsi="Verdana" w:cs="Times New Roman"/>
            <w:color w:val="000000"/>
            <w:sz w:val="20"/>
            <w:szCs w:val="20"/>
            <w:bdr w:val="none" w:sz="0" w:space="0" w:color="auto" w:frame="1"/>
            <w:lang w:eastAsia="en-IN"/>
          </w:rPr>
          <w:t>a.b</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81" w:author="Unknown"/>
          <w:rFonts w:ascii="Verdana" w:eastAsia="Times New Roman" w:hAnsi="Verdana" w:cs="Times New Roman"/>
          <w:color w:val="000000"/>
          <w:sz w:val="20"/>
          <w:szCs w:val="20"/>
          <w:lang w:eastAsia="en-IN"/>
        </w:rPr>
      </w:pPr>
      <w:proofErr w:type="spellStart"/>
      <w:ins w:id="282" w:author="Unknown">
        <w:r w:rsidRPr="003868EC">
          <w:rPr>
            <w:rFonts w:ascii="Verdana" w:eastAsia="Times New Roman" w:hAnsi="Verdana" w:cs="Times New Roman"/>
            <w:color w:val="000000"/>
            <w:sz w:val="20"/>
            <w:szCs w:val="20"/>
            <w:bdr w:val="none" w:sz="0" w:space="0" w:color="auto" w:frame="1"/>
            <w:lang w:eastAsia="en-IN"/>
          </w:rPr>
          <w:t>a.c</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0" w:line="315" w:lineRule="atLeast"/>
        <w:ind w:left="0"/>
        <w:rPr>
          <w:ins w:id="283" w:author="Unknown"/>
          <w:rFonts w:ascii="Verdana" w:eastAsia="Times New Roman" w:hAnsi="Verdana" w:cs="Times New Roman"/>
          <w:color w:val="000000"/>
          <w:sz w:val="20"/>
          <w:szCs w:val="20"/>
          <w:lang w:eastAsia="en-IN"/>
        </w:rPr>
      </w:pPr>
      <w:proofErr w:type="spellStart"/>
      <w:ins w:id="284" w:author="Unknown">
        <w:r w:rsidRPr="003868EC">
          <w:rPr>
            <w:rFonts w:ascii="Verdana" w:eastAsia="Times New Roman" w:hAnsi="Verdana" w:cs="Times New Roman"/>
            <w:color w:val="000000"/>
            <w:sz w:val="20"/>
            <w:szCs w:val="20"/>
            <w:bdr w:val="none" w:sz="0" w:space="0" w:color="auto" w:frame="1"/>
            <w:lang w:eastAsia="en-IN"/>
          </w:rPr>
          <w:t>a.d</w:t>
        </w:r>
        <w:proofErr w:type="spellEnd"/>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numPr>
          <w:ilvl w:val="0"/>
          <w:numId w:val="10"/>
        </w:numPr>
        <w:shd w:val="clear" w:color="auto" w:fill="FFFFFF"/>
        <w:spacing w:after="120" w:line="315" w:lineRule="atLeast"/>
        <w:ind w:left="0"/>
        <w:rPr>
          <w:ins w:id="285" w:author="Unknown"/>
          <w:rFonts w:ascii="Verdana" w:eastAsia="Times New Roman" w:hAnsi="Verdana" w:cs="Times New Roman"/>
          <w:color w:val="000000"/>
          <w:sz w:val="20"/>
          <w:szCs w:val="20"/>
          <w:lang w:eastAsia="en-IN"/>
        </w:rPr>
      </w:pPr>
      <w:ins w:id="286" w:author="Unknown">
        <w:r w:rsidRPr="003868EC">
          <w:rPr>
            <w:rFonts w:ascii="Verdana" w:eastAsia="Times New Roman" w:hAnsi="Verdana" w:cs="Times New Roman"/>
            <w:color w:val="000000"/>
            <w:sz w:val="20"/>
            <w:szCs w:val="20"/>
            <w:bdr w:val="none" w:sz="0" w:space="0" w:color="auto" w:frame="1"/>
            <w:lang w:eastAsia="en-IN"/>
          </w:rPr>
          <w:t>}}  </w:t>
        </w:r>
      </w:ins>
    </w:p>
    <w:p w:rsidR="003868EC" w:rsidRPr="003868EC" w:rsidRDefault="003868EC" w:rsidP="003868EC">
      <w:pPr>
        <w:spacing w:after="0" w:line="240" w:lineRule="auto"/>
        <w:rPr>
          <w:ins w:id="287" w:author="Unknown"/>
          <w:rFonts w:ascii="Times New Roman" w:eastAsia="Times New Roman" w:hAnsi="Times New Roman" w:cs="Times New Roman"/>
          <w:sz w:val="24"/>
          <w:szCs w:val="24"/>
          <w:lang w:eastAsia="en-IN"/>
        </w:rPr>
      </w:pPr>
      <w:ins w:id="288" w:author="Unknown">
        <w:r w:rsidRPr="003868EC">
          <w:rPr>
            <w:rFonts w:ascii="Verdana" w:eastAsia="Times New Roman" w:hAnsi="Verdana" w:cs="Times New Roman"/>
            <w:color w:val="000000"/>
            <w:sz w:val="20"/>
            <w:lang w:eastAsia="en-IN"/>
          </w:rPr>
          <w:fldChar w:fldCharType="begin"/>
        </w:r>
        <w:r w:rsidRPr="003868EC">
          <w:rPr>
            <w:rFonts w:ascii="Verdana" w:eastAsia="Times New Roman" w:hAnsi="Verdana" w:cs="Times New Roman"/>
            <w:color w:val="000000"/>
            <w:sz w:val="20"/>
            <w:lang w:eastAsia="en-IN"/>
          </w:rPr>
          <w:instrText xml:space="preserve"> HYPERLINK "http://www.javatpoint.com/opr/test.jsp?filename=Test5" \t "_blank" </w:instrText>
        </w:r>
        <w:r w:rsidRPr="003868EC">
          <w:rPr>
            <w:rFonts w:ascii="Verdana" w:eastAsia="Times New Roman" w:hAnsi="Verdana" w:cs="Times New Roman"/>
            <w:color w:val="000000"/>
            <w:sz w:val="20"/>
            <w:lang w:eastAsia="en-IN"/>
          </w:rPr>
          <w:fldChar w:fldCharType="separate"/>
        </w:r>
        <w:r w:rsidRPr="003868EC">
          <w:rPr>
            <w:rFonts w:ascii="Verdana" w:eastAsia="Times New Roman" w:hAnsi="Verdana" w:cs="Times New Roman"/>
            <w:b/>
            <w:bCs/>
            <w:color w:val="FFFFFF"/>
            <w:sz w:val="20"/>
            <w:lang w:eastAsia="en-IN"/>
          </w:rPr>
          <w:t>Test it Now</w:t>
        </w:r>
        <w:r w:rsidRPr="003868EC">
          <w:rPr>
            <w:rFonts w:ascii="Verdana" w:eastAsia="Times New Roman" w:hAnsi="Verdana" w:cs="Times New Roman"/>
            <w:color w:val="000000"/>
            <w:sz w:val="20"/>
            <w:lang w:eastAsia="en-IN"/>
          </w:rPr>
          <w:fldChar w:fldCharType="end"/>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lang w:eastAsia="en-IN"/>
        </w:rPr>
      </w:pPr>
      <w:proofErr w:type="spellStart"/>
      <w:ins w:id="290" w:author="Unknown">
        <w:r w:rsidRPr="003868EC">
          <w:rPr>
            <w:rFonts w:ascii="Courier New" w:eastAsia="Times New Roman" w:hAnsi="Courier New" w:cs="Courier New"/>
            <w:color w:val="000000"/>
            <w:sz w:val="20"/>
            <w:szCs w:val="20"/>
            <w:lang w:eastAsia="en-IN"/>
          </w:rPr>
          <w:t>Output:I</w:t>
        </w:r>
        <w:proofErr w:type="spellEnd"/>
        <w:r w:rsidRPr="003868EC">
          <w:rPr>
            <w:rFonts w:ascii="Courier New" w:eastAsia="Times New Roman" w:hAnsi="Courier New" w:cs="Courier New"/>
            <w:color w:val="000000"/>
            <w:sz w:val="20"/>
            <w:szCs w:val="20"/>
            <w:lang w:eastAsia="en-IN"/>
          </w:rPr>
          <w:t xml:space="preserve"> am a</w:t>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lang w:eastAsia="en-IN"/>
        </w:rPr>
      </w:pPr>
      <w:ins w:id="292" w:author="Unknown">
        <w:r w:rsidRPr="003868EC">
          <w:rPr>
            <w:rFonts w:ascii="Courier New" w:eastAsia="Times New Roman" w:hAnsi="Courier New" w:cs="Courier New"/>
            <w:color w:val="000000"/>
            <w:sz w:val="20"/>
            <w:szCs w:val="20"/>
            <w:lang w:eastAsia="en-IN"/>
          </w:rPr>
          <w:t xml:space="preserve">       I am b</w:t>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color w:val="000000"/>
          <w:sz w:val="20"/>
          <w:szCs w:val="20"/>
          <w:lang w:eastAsia="en-IN"/>
        </w:rPr>
      </w:pPr>
      <w:ins w:id="294" w:author="Unknown">
        <w:r w:rsidRPr="003868EC">
          <w:rPr>
            <w:rFonts w:ascii="Courier New" w:eastAsia="Times New Roman" w:hAnsi="Courier New" w:cs="Courier New"/>
            <w:color w:val="000000"/>
            <w:sz w:val="20"/>
            <w:szCs w:val="20"/>
            <w:lang w:eastAsia="en-IN"/>
          </w:rPr>
          <w:t xml:space="preserve">       I am c</w:t>
        </w:r>
      </w:ins>
    </w:p>
    <w:p w:rsidR="003868EC" w:rsidRPr="003868EC" w:rsidRDefault="003868EC" w:rsidP="003868E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color w:val="000000"/>
          <w:sz w:val="20"/>
          <w:szCs w:val="20"/>
          <w:lang w:eastAsia="en-IN"/>
        </w:rPr>
      </w:pPr>
      <w:ins w:id="296" w:author="Unknown">
        <w:r w:rsidRPr="003868EC">
          <w:rPr>
            <w:rFonts w:ascii="Courier New" w:eastAsia="Times New Roman" w:hAnsi="Courier New" w:cs="Courier New"/>
            <w:color w:val="000000"/>
            <w:sz w:val="20"/>
            <w:szCs w:val="20"/>
            <w:lang w:eastAsia="en-IN"/>
          </w:rPr>
          <w:t xml:space="preserve">       I am d</w:t>
        </w:r>
      </w:ins>
    </w:p>
    <w:p w:rsidR="002E7462" w:rsidRDefault="002E7462"/>
    <w:sectPr w:rsidR="002E7462" w:rsidSect="002E7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40921"/>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E4090"/>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31C37"/>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7F613A"/>
    <w:multiLevelType w:val="multilevel"/>
    <w:tmpl w:val="61E4D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48718C5"/>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2355B3"/>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E74C96"/>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481183"/>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9A308B"/>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946AF"/>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9"/>
  </w:num>
  <w:num w:numId="6">
    <w:abstractNumId w:val="4"/>
  </w:num>
  <w:num w:numId="7">
    <w:abstractNumId w:val="7"/>
  </w:num>
  <w:num w:numId="8">
    <w:abstractNumId w:val="8"/>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868EC"/>
    <w:rsid w:val="002E7462"/>
    <w:rsid w:val="003868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462"/>
  </w:style>
  <w:style w:type="paragraph" w:styleId="Heading1">
    <w:name w:val="heading 1"/>
    <w:basedOn w:val="Normal"/>
    <w:link w:val="Heading1Char"/>
    <w:uiPriority w:val="9"/>
    <w:qFormat/>
    <w:rsid w:val="003868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868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68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E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868E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68E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86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68EC"/>
    <w:rPr>
      <w:b/>
      <w:bCs/>
    </w:rPr>
  </w:style>
  <w:style w:type="character" w:styleId="Hyperlink">
    <w:name w:val="Hyperlink"/>
    <w:basedOn w:val="DefaultParagraphFont"/>
    <w:uiPriority w:val="99"/>
    <w:semiHidden/>
    <w:unhideWhenUsed/>
    <w:rsid w:val="003868EC"/>
    <w:rPr>
      <w:color w:val="0000FF"/>
      <w:u w:val="single"/>
    </w:rPr>
  </w:style>
  <w:style w:type="character" w:customStyle="1" w:styleId="keyword">
    <w:name w:val="keyword"/>
    <w:basedOn w:val="DefaultParagraphFont"/>
    <w:rsid w:val="003868EC"/>
  </w:style>
  <w:style w:type="character" w:customStyle="1" w:styleId="comment">
    <w:name w:val="comment"/>
    <w:basedOn w:val="DefaultParagraphFont"/>
    <w:rsid w:val="003868EC"/>
  </w:style>
  <w:style w:type="character" w:customStyle="1" w:styleId="string">
    <w:name w:val="string"/>
    <w:basedOn w:val="DefaultParagraphFont"/>
    <w:rsid w:val="003868EC"/>
  </w:style>
  <w:style w:type="character" w:customStyle="1" w:styleId="testit">
    <w:name w:val="testit"/>
    <w:basedOn w:val="DefaultParagraphFont"/>
    <w:rsid w:val="003868EC"/>
  </w:style>
  <w:style w:type="paragraph" w:styleId="HTMLPreformatted">
    <w:name w:val="HTML Preformatted"/>
    <w:basedOn w:val="Normal"/>
    <w:link w:val="HTMLPreformattedChar"/>
    <w:uiPriority w:val="99"/>
    <w:semiHidden/>
    <w:unhideWhenUsed/>
    <w:rsid w:val="0038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68EC"/>
    <w:rPr>
      <w:rFonts w:ascii="Courier New" w:eastAsia="Times New Roman" w:hAnsi="Courier New" w:cs="Courier New"/>
      <w:sz w:val="20"/>
      <w:szCs w:val="20"/>
      <w:lang w:eastAsia="en-IN"/>
    </w:rPr>
  </w:style>
  <w:style w:type="paragraph" w:customStyle="1" w:styleId="filename">
    <w:name w:val="filename"/>
    <w:basedOn w:val="Normal"/>
    <w:rsid w:val="00386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3868EC"/>
  </w:style>
  <w:style w:type="paragraph" w:styleId="BalloonText">
    <w:name w:val="Balloon Text"/>
    <w:basedOn w:val="Normal"/>
    <w:link w:val="BalloonTextChar"/>
    <w:uiPriority w:val="99"/>
    <w:semiHidden/>
    <w:unhideWhenUsed/>
    <w:rsid w:val="00386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6928718">
      <w:bodyDiv w:val="1"/>
      <w:marLeft w:val="0"/>
      <w:marRight w:val="0"/>
      <w:marTop w:val="0"/>
      <w:marBottom w:val="0"/>
      <w:divBdr>
        <w:top w:val="none" w:sz="0" w:space="0" w:color="auto"/>
        <w:left w:val="none" w:sz="0" w:space="0" w:color="auto"/>
        <w:bottom w:val="none" w:sz="0" w:space="0" w:color="auto"/>
        <w:right w:val="none" w:sz="0" w:space="0" w:color="auto"/>
      </w:divBdr>
      <w:divsChild>
        <w:div w:id="2034450487">
          <w:marLeft w:val="0"/>
          <w:marRight w:val="0"/>
          <w:marTop w:val="0"/>
          <w:marBottom w:val="120"/>
          <w:divBdr>
            <w:top w:val="single" w:sz="6" w:space="0" w:color="D5DDC6"/>
            <w:left w:val="single" w:sz="24" w:space="0" w:color="66BB55"/>
            <w:bottom w:val="single" w:sz="6" w:space="0" w:color="D5DDC6"/>
            <w:right w:val="single" w:sz="6" w:space="0" w:color="D5DDC6"/>
          </w:divBdr>
        </w:div>
        <w:div w:id="570122920">
          <w:marLeft w:val="0"/>
          <w:marRight w:val="0"/>
          <w:marTop w:val="0"/>
          <w:marBottom w:val="120"/>
          <w:divBdr>
            <w:top w:val="single" w:sz="6" w:space="0" w:color="D5DDC6"/>
            <w:left w:val="single" w:sz="24" w:space="0" w:color="66BB55"/>
            <w:bottom w:val="single" w:sz="6" w:space="0" w:color="D5DDC6"/>
            <w:right w:val="single" w:sz="6" w:space="0" w:color="D5DDC6"/>
          </w:divBdr>
        </w:div>
        <w:div w:id="1503668839">
          <w:marLeft w:val="0"/>
          <w:marRight w:val="0"/>
          <w:marTop w:val="0"/>
          <w:marBottom w:val="120"/>
          <w:divBdr>
            <w:top w:val="single" w:sz="6" w:space="0" w:color="D5DDC6"/>
            <w:left w:val="single" w:sz="24" w:space="0" w:color="66BB55"/>
            <w:bottom w:val="single" w:sz="6" w:space="0" w:color="D5DDC6"/>
            <w:right w:val="single" w:sz="6" w:space="0" w:color="D5DDC6"/>
          </w:divBdr>
        </w:div>
        <w:div w:id="1001617167">
          <w:marLeft w:val="0"/>
          <w:marRight w:val="0"/>
          <w:marTop w:val="120"/>
          <w:marBottom w:val="0"/>
          <w:divBdr>
            <w:top w:val="single" w:sz="6" w:space="0" w:color="D5DDC6"/>
            <w:left w:val="single" w:sz="6" w:space="4" w:color="D5DDC6"/>
            <w:bottom w:val="single" w:sz="6" w:space="0" w:color="D5DDC6"/>
            <w:right w:val="single" w:sz="6" w:space="0" w:color="D5DDC6"/>
          </w:divBdr>
        </w:div>
        <w:div w:id="1878734619">
          <w:marLeft w:val="0"/>
          <w:marRight w:val="0"/>
          <w:marTop w:val="0"/>
          <w:marBottom w:val="120"/>
          <w:divBdr>
            <w:top w:val="single" w:sz="6" w:space="0" w:color="D5DDC6"/>
            <w:left w:val="single" w:sz="24" w:space="0" w:color="66BB55"/>
            <w:bottom w:val="single" w:sz="6" w:space="0" w:color="D5DDC6"/>
            <w:right w:val="single" w:sz="6" w:space="0" w:color="D5DDC6"/>
          </w:divBdr>
        </w:div>
        <w:div w:id="301664431">
          <w:marLeft w:val="0"/>
          <w:marRight w:val="0"/>
          <w:marTop w:val="120"/>
          <w:marBottom w:val="0"/>
          <w:divBdr>
            <w:top w:val="single" w:sz="6" w:space="0" w:color="D5DDC6"/>
            <w:left w:val="single" w:sz="6" w:space="4" w:color="D5DDC6"/>
            <w:bottom w:val="single" w:sz="6" w:space="0" w:color="D5DDC6"/>
            <w:right w:val="single" w:sz="6" w:space="0" w:color="D5DDC6"/>
          </w:divBdr>
        </w:div>
        <w:div w:id="2111126339">
          <w:marLeft w:val="0"/>
          <w:marRight w:val="0"/>
          <w:marTop w:val="0"/>
          <w:marBottom w:val="120"/>
          <w:divBdr>
            <w:top w:val="single" w:sz="6" w:space="0" w:color="D5DDC6"/>
            <w:left w:val="single" w:sz="24" w:space="0" w:color="66BB55"/>
            <w:bottom w:val="single" w:sz="6" w:space="0" w:color="D5DDC6"/>
            <w:right w:val="single" w:sz="6" w:space="0" w:color="D5DDC6"/>
          </w:divBdr>
        </w:div>
        <w:div w:id="201400818">
          <w:marLeft w:val="0"/>
          <w:marRight w:val="0"/>
          <w:marTop w:val="120"/>
          <w:marBottom w:val="0"/>
          <w:divBdr>
            <w:top w:val="single" w:sz="6" w:space="0" w:color="D5DDC6"/>
            <w:left w:val="single" w:sz="6" w:space="4" w:color="D5DDC6"/>
            <w:bottom w:val="single" w:sz="6" w:space="0" w:color="D5DDC6"/>
            <w:right w:val="single" w:sz="6" w:space="0" w:color="D5DDC6"/>
          </w:divBdr>
        </w:div>
        <w:div w:id="161548802">
          <w:marLeft w:val="0"/>
          <w:marRight w:val="0"/>
          <w:marTop w:val="0"/>
          <w:marBottom w:val="120"/>
          <w:divBdr>
            <w:top w:val="single" w:sz="6" w:space="0" w:color="D5DDC6"/>
            <w:left w:val="single" w:sz="24" w:space="0" w:color="66BB55"/>
            <w:bottom w:val="single" w:sz="6" w:space="0" w:color="D5DDC6"/>
            <w:right w:val="single" w:sz="6" w:space="0" w:color="D5DDC6"/>
          </w:divBdr>
        </w:div>
        <w:div w:id="2014993021">
          <w:marLeft w:val="0"/>
          <w:marRight w:val="0"/>
          <w:marTop w:val="120"/>
          <w:marBottom w:val="0"/>
          <w:divBdr>
            <w:top w:val="single" w:sz="6" w:space="0" w:color="D5DDC6"/>
            <w:left w:val="single" w:sz="6" w:space="4" w:color="D5DDC6"/>
            <w:bottom w:val="single" w:sz="6" w:space="0" w:color="D5DDC6"/>
            <w:right w:val="single" w:sz="6" w:space="0" w:color="D5DDC6"/>
          </w:divBdr>
        </w:div>
        <w:div w:id="1766803232">
          <w:marLeft w:val="0"/>
          <w:marRight w:val="0"/>
          <w:marTop w:val="0"/>
          <w:marBottom w:val="120"/>
          <w:divBdr>
            <w:top w:val="single" w:sz="6" w:space="0" w:color="D5DDC6"/>
            <w:left w:val="single" w:sz="24" w:space="0" w:color="66BB55"/>
            <w:bottom w:val="single" w:sz="6" w:space="0" w:color="D5DDC6"/>
            <w:right w:val="single" w:sz="6" w:space="0" w:color="D5DDC6"/>
          </w:divBdr>
        </w:div>
        <w:div w:id="1111559377">
          <w:marLeft w:val="0"/>
          <w:marRight w:val="0"/>
          <w:marTop w:val="120"/>
          <w:marBottom w:val="0"/>
          <w:divBdr>
            <w:top w:val="single" w:sz="6" w:space="0" w:color="D5DDC6"/>
            <w:left w:val="single" w:sz="6" w:space="4" w:color="D5DDC6"/>
            <w:bottom w:val="single" w:sz="6" w:space="0" w:color="D5DDC6"/>
            <w:right w:val="single" w:sz="6" w:space="0" w:color="D5DDC6"/>
          </w:divBdr>
        </w:div>
        <w:div w:id="1841191256">
          <w:marLeft w:val="0"/>
          <w:marRight w:val="0"/>
          <w:marTop w:val="0"/>
          <w:marBottom w:val="120"/>
          <w:divBdr>
            <w:top w:val="single" w:sz="6" w:space="0" w:color="D5DDC6"/>
            <w:left w:val="single" w:sz="24" w:space="0" w:color="66BB55"/>
            <w:bottom w:val="single" w:sz="6" w:space="0" w:color="D5DDC6"/>
            <w:right w:val="single" w:sz="6" w:space="0" w:color="D5DDC6"/>
          </w:divBdr>
        </w:div>
        <w:div w:id="7349369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2019-05-24T01:49:00Z</dcterms:created>
  <dcterms:modified xsi:type="dcterms:W3CDTF">2019-05-24T01:49:00Z</dcterms:modified>
</cp:coreProperties>
</file>