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BA4" w:rsidRPr="00DF3BA4" w:rsidRDefault="00DF3BA4" w:rsidP="00DF3BA4">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F3BA4">
        <w:rPr>
          <w:rFonts w:ascii="Helvetica" w:eastAsia="Times New Roman" w:hAnsi="Helvetica" w:cs="Helvetica"/>
          <w:color w:val="610B38"/>
          <w:kern w:val="36"/>
          <w:sz w:val="44"/>
          <w:szCs w:val="44"/>
          <w:lang w:eastAsia="en-IN"/>
        </w:rPr>
        <w:t>Java Package</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A </w:t>
      </w:r>
      <w:r w:rsidRPr="00DF3BA4">
        <w:rPr>
          <w:rFonts w:ascii="Verdana" w:eastAsia="Times New Roman" w:hAnsi="Verdana" w:cs="Times New Roman"/>
          <w:b/>
          <w:bCs/>
          <w:color w:val="2F4F4F"/>
          <w:sz w:val="20"/>
          <w:szCs w:val="20"/>
          <w:lang w:eastAsia="en-IN"/>
        </w:rPr>
        <w:t>java package</w:t>
      </w:r>
      <w:r w:rsidRPr="00DF3BA4">
        <w:rPr>
          <w:rFonts w:ascii="Verdana" w:eastAsia="Times New Roman" w:hAnsi="Verdana" w:cs="Times New Roman"/>
          <w:color w:val="000000"/>
          <w:sz w:val="20"/>
          <w:szCs w:val="20"/>
          <w:lang w:eastAsia="en-IN"/>
        </w:rPr>
        <w:t> is a group of similar types of classes, interfaces and sub-packages.</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Package in java can be categorized in two form, built-in package and user-defined package.</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 xml:space="preserve">There are many built-in packages such as java, </w:t>
      </w:r>
      <w:proofErr w:type="spellStart"/>
      <w:r w:rsidRPr="00DF3BA4">
        <w:rPr>
          <w:rFonts w:ascii="Verdana" w:eastAsia="Times New Roman" w:hAnsi="Verdana" w:cs="Times New Roman"/>
          <w:color w:val="000000"/>
          <w:sz w:val="20"/>
          <w:szCs w:val="20"/>
          <w:lang w:eastAsia="en-IN"/>
        </w:rPr>
        <w:t>lang</w:t>
      </w:r>
      <w:proofErr w:type="spellEnd"/>
      <w:r w:rsidRPr="00DF3BA4">
        <w:rPr>
          <w:rFonts w:ascii="Verdana" w:eastAsia="Times New Roman" w:hAnsi="Verdana" w:cs="Times New Roman"/>
          <w:color w:val="000000"/>
          <w:sz w:val="20"/>
          <w:szCs w:val="20"/>
          <w:lang w:eastAsia="en-IN"/>
        </w:rPr>
        <w:t xml:space="preserve">, </w:t>
      </w:r>
      <w:proofErr w:type="spellStart"/>
      <w:r w:rsidRPr="00DF3BA4">
        <w:rPr>
          <w:rFonts w:ascii="Verdana" w:eastAsia="Times New Roman" w:hAnsi="Verdana" w:cs="Times New Roman"/>
          <w:color w:val="000000"/>
          <w:sz w:val="20"/>
          <w:szCs w:val="20"/>
          <w:lang w:eastAsia="en-IN"/>
        </w:rPr>
        <w:t>awt</w:t>
      </w:r>
      <w:proofErr w:type="spellEnd"/>
      <w:r w:rsidRPr="00DF3BA4">
        <w:rPr>
          <w:rFonts w:ascii="Verdana" w:eastAsia="Times New Roman" w:hAnsi="Verdana" w:cs="Times New Roman"/>
          <w:color w:val="000000"/>
          <w:sz w:val="20"/>
          <w:szCs w:val="20"/>
          <w:lang w:eastAsia="en-IN"/>
        </w:rPr>
        <w:t xml:space="preserve">, </w:t>
      </w:r>
      <w:proofErr w:type="spellStart"/>
      <w:r w:rsidRPr="00DF3BA4">
        <w:rPr>
          <w:rFonts w:ascii="Verdana" w:eastAsia="Times New Roman" w:hAnsi="Verdana" w:cs="Times New Roman"/>
          <w:color w:val="000000"/>
          <w:sz w:val="20"/>
          <w:szCs w:val="20"/>
          <w:lang w:eastAsia="en-IN"/>
        </w:rPr>
        <w:t>javax</w:t>
      </w:r>
      <w:proofErr w:type="spellEnd"/>
      <w:r w:rsidRPr="00DF3BA4">
        <w:rPr>
          <w:rFonts w:ascii="Verdana" w:eastAsia="Times New Roman" w:hAnsi="Verdana" w:cs="Times New Roman"/>
          <w:color w:val="000000"/>
          <w:sz w:val="20"/>
          <w:szCs w:val="20"/>
          <w:lang w:eastAsia="en-IN"/>
        </w:rPr>
        <w:t xml:space="preserve">, swing, net, </w:t>
      </w:r>
      <w:proofErr w:type="spellStart"/>
      <w:r w:rsidRPr="00DF3BA4">
        <w:rPr>
          <w:rFonts w:ascii="Verdana" w:eastAsia="Times New Roman" w:hAnsi="Verdana" w:cs="Times New Roman"/>
          <w:color w:val="000000"/>
          <w:sz w:val="20"/>
          <w:szCs w:val="20"/>
          <w:lang w:eastAsia="en-IN"/>
        </w:rPr>
        <w:t>io</w:t>
      </w:r>
      <w:proofErr w:type="spellEnd"/>
      <w:r w:rsidRPr="00DF3BA4">
        <w:rPr>
          <w:rFonts w:ascii="Verdana" w:eastAsia="Times New Roman" w:hAnsi="Verdana" w:cs="Times New Roman"/>
          <w:color w:val="000000"/>
          <w:sz w:val="20"/>
          <w:szCs w:val="20"/>
          <w:lang w:eastAsia="en-IN"/>
        </w:rPr>
        <w:t xml:space="preserve">, </w:t>
      </w:r>
      <w:proofErr w:type="spellStart"/>
      <w:r w:rsidRPr="00DF3BA4">
        <w:rPr>
          <w:rFonts w:ascii="Verdana" w:eastAsia="Times New Roman" w:hAnsi="Verdana" w:cs="Times New Roman"/>
          <w:color w:val="000000"/>
          <w:sz w:val="20"/>
          <w:szCs w:val="20"/>
          <w:lang w:eastAsia="en-IN"/>
        </w:rPr>
        <w:t>util</w:t>
      </w:r>
      <w:proofErr w:type="spellEnd"/>
      <w:r w:rsidRPr="00DF3BA4">
        <w:rPr>
          <w:rFonts w:ascii="Verdana" w:eastAsia="Times New Roman" w:hAnsi="Verdana" w:cs="Times New Roman"/>
          <w:color w:val="000000"/>
          <w:sz w:val="20"/>
          <w:szCs w:val="20"/>
          <w:lang w:eastAsia="en-IN"/>
        </w:rPr>
        <w:t xml:space="preserve">, </w:t>
      </w:r>
      <w:proofErr w:type="spellStart"/>
      <w:r w:rsidRPr="00DF3BA4">
        <w:rPr>
          <w:rFonts w:ascii="Verdana" w:eastAsia="Times New Roman" w:hAnsi="Verdana" w:cs="Times New Roman"/>
          <w:color w:val="000000"/>
          <w:sz w:val="20"/>
          <w:szCs w:val="20"/>
          <w:lang w:eastAsia="en-IN"/>
        </w:rPr>
        <w:t>sql</w:t>
      </w:r>
      <w:proofErr w:type="spellEnd"/>
      <w:r w:rsidRPr="00DF3BA4">
        <w:rPr>
          <w:rFonts w:ascii="Verdana" w:eastAsia="Times New Roman" w:hAnsi="Verdana" w:cs="Times New Roman"/>
          <w:color w:val="000000"/>
          <w:sz w:val="20"/>
          <w:szCs w:val="20"/>
          <w:lang w:eastAsia="en-IN"/>
        </w:rPr>
        <w:t xml:space="preserve"> etc.</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Here, we will have the detailed learning of creating and using user-defined packages.</w:t>
      </w:r>
    </w:p>
    <w:p w:rsidR="00DF3BA4" w:rsidRPr="00DF3BA4" w:rsidRDefault="00DF3BA4" w:rsidP="00DF3BA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lang w:eastAsia="en-IN"/>
        </w:rPr>
      </w:pPr>
      <w:r w:rsidRPr="00DF3BA4">
        <w:rPr>
          <w:rFonts w:ascii="Helvetica" w:eastAsia="Times New Roman" w:hAnsi="Helvetica" w:cs="Helvetica"/>
          <w:color w:val="610B4B"/>
          <w:sz w:val="26"/>
          <w:szCs w:val="26"/>
          <w:lang w:eastAsia="en-IN"/>
        </w:rPr>
        <w:t>Advantage of Java Package</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1) Java package is used to categorize the classes and interfaces so that they can be easily maintained.</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2) Java package provides access protection.</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3) Java package removes naming collision.</w:t>
      </w:r>
    </w:p>
    <w:p w:rsidR="00DF3BA4" w:rsidRPr="00DF3BA4" w:rsidRDefault="00DF3BA4" w:rsidP="00DF3BA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867525" cy="4143375"/>
            <wp:effectExtent l="19050" t="0" r="9525"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srcRect/>
                    <a:stretch>
                      <a:fillRect/>
                    </a:stretch>
                  </pic:blipFill>
                  <pic:spPr bwMode="auto">
                    <a:xfrm>
                      <a:off x="0" y="0"/>
                      <a:ext cx="6867525" cy="4143375"/>
                    </a:xfrm>
                    <a:prstGeom prst="rect">
                      <a:avLst/>
                    </a:prstGeom>
                    <a:noFill/>
                    <a:ln w="9525">
                      <a:noFill/>
                      <a:miter lim="800000"/>
                      <a:headEnd/>
                      <a:tailEnd/>
                    </a:ln>
                  </pic:spPr>
                </pic:pic>
              </a:graphicData>
            </a:graphic>
          </wp:inline>
        </w:drawing>
      </w:r>
    </w:p>
    <w:p w:rsidR="00DF3BA4" w:rsidRPr="00DF3BA4" w:rsidRDefault="00DF3BA4" w:rsidP="00DF3BA4">
      <w:pPr>
        <w:spacing w:after="0" w:line="240" w:lineRule="auto"/>
        <w:rPr>
          <w:rFonts w:ascii="Times New Roman" w:eastAsia="Times New Roman" w:hAnsi="Times New Roman" w:cs="Times New Roman"/>
          <w:sz w:val="24"/>
          <w:szCs w:val="24"/>
          <w:lang w:eastAsia="en-IN"/>
        </w:rPr>
      </w:pPr>
      <w:r w:rsidRPr="00DF3BA4">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DF3BA4" w:rsidRPr="00DF3BA4" w:rsidRDefault="00DF3BA4" w:rsidP="00DF3BA4">
      <w:pPr>
        <w:shd w:val="clear" w:color="auto" w:fill="FFFFFF"/>
        <w:spacing w:before="100" w:beforeAutospacing="1" w:after="100" w:afterAutospacing="1" w:line="240" w:lineRule="auto"/>
        <w:outlineLvl w:val="1"/>
        <w:rPr>
          <w:rFonts w:ascii="Tahoma" w:eastAsia="Times New Roman" w:hAnsi="Tahoma" w:cs="Tahoma"/>
          <w:color w:val="610B4B"/>
          <w:sz w:val="33"/>
          <w:szCs w:val="33"/>
          <w:lang w:eastAsia="en-IN"/>
        </w:rPr>
      </w:pPr>
      <w:r w:rsidRPr="00DF3BA4">
        <w:rPr>
          <w:rFonts w:ascii="Tahoma" w:eastAsia="Times New Roman" w:hAnsi="Tahoma" w:cs="Tahoma"/>
          <w:color w:val="610B4B"/>
          <w:sz w:val="33"/>
          <w:szCs w:val="33"/>
          <w:lang w:eastAsia="en-IN"/>
        </w:rPr>
        <w:t>Simple example of java package</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The </w:t>
      </w:r>
      <w:r w:rsidRPr="00DF3BA4">
        <w:rPr>
          <w:rFonts w:ascii="Verdana" w:eastAsia="Times New Roman" w:hAnsi="Verdana" w:cs="Times New Roman"/>
          <w:b/>
          <w:bCs/>
          <w:color w:val="2F4F4F"/>
          <w:sz w:val="20"/>
          <w:szCs w:val="20"/>
          <w:lang w:eastAsia="en-IN"/>
        </w:rPr>
        <w:t>package keyword</w:t>
      </w:r>
      <w:r w:rsidRPr="00DF3BA4">
        <w:rPr>
          <w:rFonts w:ascii="Verdana" w:eastAsia="Times New Roman" w:hAnsi="Verdana" w:cs="Times New Roman"/>
          <w:color w:val="000000"/>
          <w:sz w:val="20"/>
          <w:szCs w:val="20"/>
          <w:lang w:eastAsia="en-IN"/>
        </w:rPr>
        <w:t> is used to create a package in java.</w:t>
      </w:r>
    </w:p>
    <w:p w:rsidR="00DF3BA4" w:rsidRPr="00DF3BA4" w:rsidRDefault="00DF3BA4" w:rsidP="00DF3BA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color w:val="008200"/>
          <w:sz w:val="20"/>
          <w:lang w:eastAsia="en-IN"/>
        </w:rPr>
        <w:lastRenderedPageBreak/>
        <w:t>//save as Simple.java</w:t>
      </w:r>
      <w:r w:rsidRPr="00DF3BA4">
        <w:rPr>
          <w:rFonts w:ascii="Verdana" w:eastAsia="Times New Roman" w:hAnsi="Verdana" w:cs="Times New Roman"/>
          <w:color w:val="000000"/>
          <w:sz w:val="20"/>
          <w:szCs w:val="20"/>
          <w:bdr w:val="none" w:sz="0" w:space="0" w:color="auto" w:frame="1"/>
          <w:lang w:eastAsia="en-IN"/>
        </w:rPr>
        <w:t>  </w:t>
      </w:r>
    </w:p>
    <w:p w:rsidR="00DF3BA4" w:rsidRPr="00DF3BA4" w:rsidRDefault="00DF3BA4" w:rsidP="00DF3BA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mypack</w:t>
      </w:r>
      <w:proofErr w:type="spellEnd"/>
      <w:r w:rsidRPr="00DF3BA4">
        <w:rPr>
          <w:rFonts w:ascii="Verdana" w:eastAsia="Times New Roman" w:hAnsi="Verdana" w:cs="Times New Roman"/>
          <w:color w:val="000000"/>
          <w:sz w:val="20"/>
          <w:szCs w:val="20"/>
          <w:bdr w:val="none" w:sz="0" w:space="0" w:color="auto" w:frame="1"/>
          <w:lang w:eastAsia="en-IN"/>
        </w:rPr>
        <w:t>;  </w:t>
      </w:r>
    </w:p>
    <w:p w:rsidR="00DF3BA4" w:rsidRPr="00DF3BA4" w:rsidRDefault="00DF3BA4" w:rsidP="00DF3BA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Simple{  </w:t>
      </w:r>
    </w:p>
    <w:p w:rsidR="00DF3BA4" w:rsidRPr="00DF3BA4" w:rsidRDefault="00DF3BA4" w:rsidP="00DF3BA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static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main(String </w:t>
      </w:r>
      <w:proofErr w:type="spellStart"/>
      <w:r w:rsidRPr="00DF3BA4">
        <w:rPr>
          <w:rFonts w:ascii="Verdana" w:eastAsia="Times New Roman" w:hAnsi="Verdana" w:cs="Times New Roman"/>
          <w:color w:val="000000"/>
          <w:sz w:val="20"/>
          <w:szCs w:val="20"/>
          <w:bdr w:val="none" w:sz="0" w:space="0" w:color="auto" w:frame="1"/>
          <w:lang w:eastAsia="en-IN"/>
        </w:rPr>
        <w:t>args</w:t>
      </w:r>
      <w:proofErr w:type="spellEnd"/>
      <w:r w:rsidRPr="00DF3BA4">
        <w:rPr>
          <w:rFonts w:ascii="Verdana" w:eastAsia="Times New Roman" w:hAnsi="Verdana" w:cs="Times New Roman"/>
          <w:color w:val="000000"/>
          <w:sz w:val="20"/>
          <w:szCs w:val="20"/>
          <w:bdr w:val="none" w:sz="0" w:space="0" w:color="auto" w:frame="1"/>
          <w:lang w:eastAsia="en-IN"/>
        </w:rPr>
        <w:t>[]){  </w:t>
      </w:r>
    </w:p>
    <w:p w:rsidR="00DF3BA4" w:rsidRPr="00DF3BA4" w:rsidRDefault="00DF3BA4" w:rsidP="00DF3BA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System.out.println</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00FF"/>
          <w:sz w:val="20"/>
          <w:lang w:eastAsia="en-IN"/>
        </w:rPr>
        <w:t>"Welcome to package"</w:t>
      </w:r>
      <w:r w:rsidRPr="00DF3BA4">
        <w:rPr>
          <w:rFonts w:ascii="Verdana" w:eastAsia="Times New Roman" w:hAnsi="Verdana" w:cs="Times New Roman"/>
          <w:color w:val="000000"/>
          <w:sz w:val="20"/>
          <w:szCs w:val="20"/>
          <w:bdr w:val="none" w:sz="0" w:space="0" w:color="auto" w:frame="1"/>
          <w:lang w:eastAsia="en-IN"/>
        </w:rPr>
        <w:t>);  </w:t>
      </w:r>
    </w:p>
    <w:p w:rsidR="00DF3BA4" w:rsidRPr="00DF3BA4" w:rsidRDefault="00DF3BA4" w:rsidP="00DF3BA4">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bdr w:val="none" w:sz="0" w:space="0" w:color="auto" w:frame="1"/>
          <w:lang w:eastAsia="en-IN"/>
        </w:rPr>
        <w:t>   }  </w:t>
      </w:r>
    </w:p>
    <w:p w:rsidR="00DF3BA4" w:rsidRPr="00DF3BA4" w:rsidRDefault="00DF3BA4" w:rsidP="00DF3BA4">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bdr w:val="none" w:sz="0" w:space="0" w:color="auto" w:frame="1"/>
          <w:lang w:eastAsia="en-IN"/>
        </w:rPr>
        <w:t>}  </w:t>
      </w:r>
    </w:p>
    <w:p w:rsidR="00DF3BA4" w:rsidRPr="00DF3BA4" w:rsidRDefault="00DF3BA4" w:rsidP="00DF3BA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lang w:eastAsia="en-IN"/>
        </w:rPr>
      </w:pPr>
      <w:r w:rsidRPr="00DF3BA4">
        <w:rPr>
          <w:rFonts w:ascii="Helvetica" w:eastAsia="Times New Roman" w:hAnsi="Helvetica" w:cs="Helvetica"/>
          <w:color w:val="610B4B"/>
          <w:sz w:val="26"/>
          <w:szCs w:val="26"/>
          <w:lang w:eastAsia="en-IN"/>
        </w:rPr>
        <w:t>How to compile java package</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If you are not using any IDE, you need to follow the </w:t>
      </w:r>
      <w:r w:rsidRPr="00DF3BA4">
        <w:rPr>
          <w:rFonts w:ascii="Verdana" w:eastAsia="Times New Roman" w:hAnsi="Verdana" w:cs="Times New Roman"/>
          <w:b/>
          <w:bCs/>
          <w:color w:val="2F4F4F"/>
          <w:sz w:val="20"/>
          <w:szCs w:val="20"/>
          <w:lang w:eastAsia="en-IN"/>
        </w:rPr>
        <w:t>syntax</w:t>
      </w:r>
      <w:r w:rsidRPr="00DF3BA4">
        <w:rPr>
          <w:rFonts w:ascii="Verdana" w:eastAsia="Times New Roman" w:hAnsi="Verdana" w:cs="Times New Roman"/>
          <w:color w:val="000000"/>
          <w:sz w:val="20"/>
          <w:szCs w:val="20"/>
          <w:lang w:eastAsia="en-IN"/>
        </w:rPr>
        <w:t> given below:</w:t>
      </w:r>
    </w:p>
    <w:p w:rsidR="00DF3BA4" w:rsidRPr="00DF3BA4" w:rsidRDefault="00DF3BA4" w:rsidP="00DF3BA4">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DF3BA4">
        <w:rPr>
          <w:rFonts w:ascii="Verdana" w:eastAsia="Times New Roman" w:hAnsi="Verdana" w:cs="Times New Roman"/>
          <w:color w:val="000000"/>
          <w:sz w:val="20"/>
          <w:szCs w:val="20"/>
          <w:bdr w:val="none" w:sz="0" w:space="0" w:color="auto" w:frame="1"/>
          <w:lang w:eastAsia="en-IN"/>
        </w:rPr>
        <w:t>javac</w:t>
      </w:r>
      <w:proofErr w:type="spellEnd"/>
      <w:r w:rsidRPr="00DF3BA4">
        <w:rPr>
          <w:rFonts w:ascii="Verdana" w:eastAsia="Times New Roman" w:hAnsi="Verdana" w:cs="Times New Roman"/>
          <w:color w:val="000000"/>
          <w:sz w:val="20"/>
          <w:szCs w:val="20"/>
          <w:bdr w:val="none" w:sz="0" w:space="0" w:color="auto" w:frame="1"/>
          <w:lang w:eastAsia="en-IN"/>
        </w:rPr>
        <w:t> -d directory </w:t>
      </w:r>
      <w:proofErr w:type="spellStart"/>
      <w:r w:rsidRPr="00DF3BA4">
        <w:rPr>
          <w:rFonts w:ascii="Verdana" w:eastAsia="Times New Roman" w:hAnsi="Verdana" w:cs="Times New Roman"/>
          <w:color w:val="000000"/>
          <w:sz w:val="20"/>
          <w:szCs w:val="20"/>
          <w:bdr w:val="none" w:sz="0" w:space="0" w:color="auto" w:frame="1"/>
          <w:lang w:eastAsia="en-IN"/>
        </w:rPr>
        <w:t>javafilename</w:t>
      </w:r>
      <w:proofErr w:type="spellEnd"/>
      <w:r w:rsidRPr="00DF3BA4">
        <w:rPr>
          <w:rFonts w:ascii="Verdana" w:eastAsia="Times New Roman" w:hAnsi="Verdana" w:cs="Times New Roman"/>
          <w:color w:val="000000"/>
          <w:sz w:val="20"/>
          <w:szCs w:val="20"/>
          <w:bdr w:val="none" w:sz="0" w:space="0" w:color="auto" w:frame="1"/>
          <w:lang w:eastAsia="en-IN"/>
        </w:rPr>
        <w:t>  </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For </w:t>
      </w:r>
      <w:r w:rsidRPr="00DF3BA4">
        <w:rPr>
          <w:rFonts w:ascii="Verdana" w:eastAsia="Times New Roman" w:hAnsi="Verdana" w:cs="Times New Roman"/>
          <w:b/>
          <w:bCs/>
          <w:color w:val="2F4F4F"/>
          <w:sz w:val="20"/>
          <w:szCs w:val="20"/>
          <w:lang w:eastAsia="en-IN"/>
        </w:rPr>
        <w:t>example</w:t>
      </w:r>
    </w:p>
    <w:p w:rsidR="00DF3BA4" w:rsidRPr="00DF3BA4" w:rsidRDefault="00DF3BA4" w:rsidP="00DF3BA4">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DF3BA4">
        <w:rPr>
          <w:rFonts w:ascii="Verdana" w:eastAsia="Times New Roman" w:hAnsi="Verdana" w:cs="Times New Roman"/>
          <w:color w:val="000000"/>
          <w:sz w:val="20"/>
          <w:szCs w:val="20"/>
          <w:bdr w:val="none" w:sz="0" w:space="0" w:color="auto" w:frame="1"/>
          <w:lang w:eastAsia="en-IN"/>
        </w:rPr>
        <w:t>javac</w:t>
      </w:r>
      <w:proofErr w:type="spellEnd"/>
      <w:r w:rsidRPr="00DF3BA4">
        <w:rPr>
          <w:rFonts w:ascii="Verdana" w:eastAsia="Times New Roman" w:hAnsi="Verdana" w:cs="Times New Roman"/>
          <w:color w:val="000000"/>
          <w:sz w:val="20"/>
          <w:szCs w:val="20"/>
          <w:bdr w:val="none" w:sz="0" w:space="0" w:color="auto" w:frame="1"/>
          <w:lang w:eastAsia="en-IN"/>
        </w:rPr>
        <w:t> -d . Simple.java  </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The -d switch specifies the destination where to put the generated class file. You can use any directory name like /home (in case of Linux), d:/abc (in case of windows) etc. If you want to keep the package within the same directory, you can use . (dot).</w:t>
      </w:r>
    </w:p>
    <w:p w:rsidR="00DF3BA4" w:rsidRPr="00DF3BA4" w:rsidRDefault="00DF3BA4" w:rsidP="00DF3BA4">
      <w:pPr>
        <w:spacing w:after="0" w:line="240" w:lineRule="auto"/>
        <w:rPr>
          <w:rFonts w:ascii="Times New Roman" w:eastAsia="Times New Roman" w:hAnsi="Times New Roman" w:cs="Times New Roman"/>
          <w:sz w:val="24"/>
          <w:szCs w:val="24"/>
          <w:lang w:eastAsia="en-IN"/>
        </w:rPr>
      </w:pPr>
      <w:r w:rsidRPr="00DF3BA4">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DF3BA4" w:rsidRPr="00DF3BA4" w:rsidRDefault="00DF3BA4" w:rsidP="00DF3BA4">
      <w:pPr>
        <w:shd w:val="clear" w:color="auto" w:fill="FFFFFF"/>
        <w:spacing w:before="100" w:beforeAutospacing="1" w:after="100" w:afterAutospacing="1" w:line="312" w:lineRule="atLeast"/>
        <w:outlineLvl w:val="1"/>
        <w:rPr>
          <w:rFonts w:ascii="Helvetica" w:eastAsia="Times New Roman" w:hAnsi="Helvetica" w:cs="Helvetica"/>
          <w:color w:val="610B4B"/>
          <w:sz w:val="26"/>
          <w:szCs w:val="26"/>
          <w:lang w:eastAsia="en-IN"/>
        </w:rPr>
      </w:pPr>
      <w:r w:rsidRPr="00DF3BA4">
        <w:rPr>
          <w:rFonts w:ascii="Helvetica" w:eastAsia="Times New Roman" w:hAnsi="Helvetica" w:cs="Helvetica"/>
          <w:color w:val="610B4B"/>
          <w:sz w:val="26"/>
          <w:szCs w:val="26"/>
          <w:lang w:eastAsia="en-IN"/>
        </w:rPr>
        <w:t>How to run java package program</w:t>
      </w:r>
    </w:p>
    <w:p w:rsidR="00DF3BA4" w:rsidRPr="00DF3BA4" w:rsidRDefault="00DF3BA4" w:rsidP="00DF3BA4">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 xml:space="preserve">You need to use fully qualified name e.g. </w:t>
      </w:r>
      <w:proofErr w:type="spellStart"/>
      <w:r w:rsidRPr="00DF3BA4">
        <w:rPr>
          <w:rFonts w:ascii="Verdana" w:eastAsia="Times New Roman" w:hAnsi="Verdana" w:cs="Times New Roman"/>
          <w:color w:val="000000"/>
          <w:sz w:val="20"/>
          <w:szCs w:val="20"/>
          <w:lang w:eastAsia="en-IN"/>
        </w:rPr>
        <w:t>mypack.Simple</w:t>
      </w:r>
      <w:proofErr w:type="spellEnd"/>
      <w:r w:rsidRPr="00DF3BA4">
        <w:rPr>
          <w:rFonts w:ascii="Verdana" w:eastAsia="Times New Roman" w:hAnsi="Verdana" w:cs="Times New Roman"/>
          <w:color w:val="000000"/>
          <w:sz w:val="20"/>
          <w:szCs w:val="20"/>
          <w:lang w:eastAsia="en-IN"/>
        </w:rPr>
        <w:t xml:space="preserve"> etc to run the class.</w:t>
      </w:r>
    </w:p>
    <w:p w:rsidR="00DF3BA4" w:rsidRPr="00DF3BA4" w:rsidRDefault="00DF3BA4" w:rsidP="00DF3BA4">
      <w:pPr>
        <w:spacing w:after="0" w:line="240" w:lineRule="auto"/>
        <w:rPr>
          <w:rFonts w:ascii="Times New Roman" w:eastAsia="Times New Roman" w:hAnsi="Times New Roman" w:cs="Times New Roman"/>
          <w:sz w:val="24"/>
          <w:szCs w:val="24"/>
          <w:lang w:eastAsia="en-IN"/>
        </w:rPr>
      </w:pPr>
      <w:r w:rsidRPr="00DF3BA4">
        <w:rPr>
          <w:rFonts w:ascii="Times New Roman" w:eastAsia="Times New Roman" w:hAnsi="Times New Roman" w:cs="Times New Roman"/>
          <w:sz w:val="24"/>
          <w:szCs w:val="24"/>
          <w:lang w:eastAsia="en-IN"/>
        </w:rPr>
        <w:pict>
          <v:rect id="_x0000_i1027" style="width:0;height:.75pt" o:hralign="center" o:hrstd="t" o:hrnoshade="t" o:hr="t" fillcolor="#d4d4d4" stroked="f"/>
        </w:pict>
      </w:r>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2F4F4F"/>
                <w:sz w:val="20"/>
                <w:lang w:eastAsia="en-IN"/>
              </w:rPr>
              <w:t>To Compile:</w:t>
            </w:r>
            <w:r w:rsidRPr="00DF3BA4">
              <w:rPr>
                <w:rFonts w:ascii="Verdana" w:eastAsia="Times New Roman" w:hAnsi="Verdana" w:cs="Times New Roman"/>
                <w:color w:val="000000"/>
                <w:sz w:val="20"/>
                <w:szCs w:val="20"/>
                <w:lang w:eastAsia="en-IN"/>
              </w:rPr>
              <w:t> </w:t>
            </w:r>
            <w:proofErr w:type="spellStart"/>
            <w:r w:rsidRPr="00DF3BA4">
              <w:rPr>
                <w:rFonts w:ascii="Verdana" w:eastAsia="Times New Roman" w:hAnsi="Verdana" w:cs="Times New Roman"/>
                <w:color w:val="000000"/>
                <w:sz w:val="20"/>
                <w:szCs w:val="20"/>
                <w:lang w:eastAsia="en-IN"/>
              </w:rPr>
              <w:t>javac</w:t>
            </w:r>
            <w:proofErr w:type="spellEnd"/>
            <w:r w:rsidRPr="00DF3BA4">
              <w:rPr>
                <w:rFonts w:ascii="Verdana" w:eastAsia="Times New Roman" w:hAnsi="Verdana" w:cs="Times New Roman"/>
                <w:color w:val="000000"/>
                <w:sz w:val="20"/>
                <w:szCs w:val="20"/>
                <w:lang w:eastAsia="en-IN"/>
              </w:rPr>
              <w:t xml:space="preserve"> -d . Simple.java</w:t>
            </w:r>
          </w:p>
        </w:tc>
      </w:tr>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2F4F4F"/>
                <w:sz w:val="20"/>
                <w:lang w:eastAsia="en-IN"/>
              </w:rPr>
              <w:t>To Run:</w:t>
            </w:r>
            <w:r w:rsidRPr="00DF3BA4">
              <w:rPr>
                <w:rFonts w:ascii="Verdana" w:eastAsia="Times New Roman" w:hAnsi="Verdana" w:cs="Times New Roman"/>
                <w:color w:val="000000"/>
                <w:sz w:val="20"/>
                <w:szCs w:val="20"/>
                <w:lang w:eastAsia="en-IN"/>
              </w:rPr>
              <w:t xml:space="preserve"> java </w:t>
            </w:r>
            <w:proofErr w:type="spellStart"/>
            <w:r w:rsidRPr="00DF3BA4">
              <w:rPr>
                <w:rFonts w:ascii="Verdana" w:eastAsia="Times New Roman" w:hAnsi="Verdana" w:cs="Times New Roman"/>
                <w:color w:val="000000"/>
                <w:sz w:val="20"/>
                <w:szCs w:val="20"/>
                <w:lang w:eastAsia="en-IN"/>
              </w:rPr>
              <w:t>mypack.Simple</w:t>
            </w:r>
            <w:proofErr w:type="spellEnd"/>
          </w:p>
        </w:tc>
      </w:tr>
    </w:tbl>
    <w:p w:rsidR="00DF3BA4" w:rsidRPr="00DF3BA4" w:rsidRDefault="00DF3BA4" w:rsidP="00DF3B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F3BA4">
        <w:rPr>
          <w:rFonts w:ascii="Courier New" w:eastAsia="Times New Roman" w:hAnsi="Courier New" w:cs="Courier New"/>
          <w:color w:val="000000"/>
          <w:sz w:val="20"/>
          <w:szCs w:val="20"/>
          <w:lang w:eastAsia="en-IN"/>
        </w:rPr>
        <w:t>Output:Welcome</w:t>
      </w:r>
      <w:proofErr w:type="spellEnd"/>
      <w:r w:rsidRPr="00DF3BA4">
        <w:rPr>
          <w:rFonts w:ascii="Courier New" w:eastAsia="Times New Roman" w:hAnsi="Courier New" w:cs="Courier New"/>
          <w:color w:val="000000"/>
          <w:sz w:val="20"/>
          <w:szCs w:val="20"/>
          <w:lang w:eastAsia="en-IN"/>
        </w:rPr>
        <w:t xml:space="preserve"> to package</w:t>
      </w:r>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The -d is a switch that tells the compiler where to put the class file i.e. it represents destination. The . represents the current folder.</w:t>
            </w:r>
          </w:p>
        </w:tc>
      </w:tr>
    </w:tbl>
    <w:p w:rsidR="00DF3BA4" w:rsidRPr="00DF3BA4" w:rsidRDefault="00DF3BA4" w:rsidP="00DF3BA4">
      <w:pPr>
        <w:spacing w:after="0" w:line="240" w:lineRule="auto"/>
        <w:rPr>
          <w:rFonts w:ascii="Times New Roman" w:eastAsia="Times New Roman" w:hAnsi="Times New Roman" w:cs="Times New Roman"/>
          <w:sz w:val="24"/>
          <w:szCs w:val="24"/>
          <w:lang w:eastAsia="en-IN"/>
        </w:rPr>
      </w:pPr>
      <w:r w:rsidRPr="00DF3BA4">
        <w:rPr>
          <w:rFonts w:ascii="Times New Roman" w:eastAsia="Times New Roman" w:hAnsi="Times New Roman" w:cs="Times New Roman"/>
          <w:sz w:val="24"/>
          <w:szCs w:val="24"/>
          <w:lang w:eastAsia="en-IN"/>
        </w:rPr>
        <w:pict>
          <v:rect id="_x0000_i1028" style="width:0;height:.75pt" o:hralign="center" o:hrstd="t" o:hrnoshade="t" o:hr="t" fillcolor="#d4d4d4" stroked="f"/>
        </w:pict>
      </w:r>
    </w:p>
    <w:p w:rsidR="00DF3BA4" w:rsidRPr="00DF3BA4" w:rsidRDefault="00DF3BA4" w:rsidP="00DF3BA4">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8"/>
          <w:szCs w:val="38"/>
          <w:lang w:eastAsia="en-IN"/>
        </w:rPr>
      </w:pPr>
      <w:ins w:id="1" w:author="Unknown">
        <w:r w:rsidRPr="00DF3BA4">
          <w:rPr>
            <w:rFonts w:ascii="Helvetica" w:eastAsia="Times New Roman" w:hAnsi="Helvetica" w:cs="Helvetica"/>
            <w:color w:val="610B38"/>
            <w:sz w:val="38"/>
            <w:szCs w:val="38"/>
            <w:lang w:eastAsia="en-IN"/>
          </w:rPr>
          <w:t>How to access package from another package?</w:t>
        </w:r>
      </w:ins>
    </w:p>
    <w:p w:rsidR="00DF3BA4" w:rsidRPr="00DF3BA4" w:rsidRDefault="00DF3BA4" w:rsidP="00DF3BA4">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DF3BA4">
          <w:rPr>
            <w:rFonts w:ascii="Verdana" w:eastAsia="Times New Roman" w:hAnsi="Verdana" w:cs="Times New Roman"/>
            <w:color w:val="000000"/>
            <w:sz w:val="20"/>
            <w:szCs w:val="20"/>
            <w:lang w:eastAsia="en-IN"/>
          </w:rPr>
          <w:t>There are three ways to access the package from outside the package.</w:t>
        </w:r>
      </w:ins>
    </w:p>
    <w:p w:rsidR="00DF3BA4" w:rsidRPr="00DF3BA4" w:rsidRDefault="00DF3BA4" w:rsidP="00DF3BA4">
      <w:pPr>
        <w:numPr>
          <w:ilvl w:val="0"/>
          <w:numId w:val="5"/>
        </w:numPr>
        <w:shd w:val="clear" w:color="auto" w:fill="FFFFFF"/>
        <w:spacing w:before="60" w:after="100" w:afterAutospacing="1" w:line="315" w:lineRule="atLeast"/>
        <w:rPr>
          <w:ins w:id="4" w:author="Unknown"/>
          <w:rFonts w:ascii="Verdana" w:eastAsia="Times New Roman" w:hAnsi="Verdana" w:cs="Times New Roman"/>
          <w:color w:val="000000"/>
          <w:sz w:val="20"/>
          <w:szCs w:val="20"/>
          <w:lang w:eastAsia="en-IN"/>
        </w:rPr>
      </w:pPr>
      <w:ins w:id="5" w:author="Unknown">
        <w:r w:rsidRPr="00DF3BA4">
          <w:rPr>
            <w:rFonts w:ascii="Verdana" w:eastAsia="Times New Roman" w:hAnsi="Verdana" w:cs="Times New Roman"/>
            <w:color w:val="000000"/>
            <w:sz w:val="20"/>
            <w:szCs w:val="20"/>
            <w:lang w:eastAsia="en-IN"/>
          </w:rPr>
          <w:t>import package.*;</w:t>
        </w:r>
      </w:ins>
    </w:p>
    <w:p w:rsidR="00DF3BA4" w:rsidRPr="00DF3BA4" w:rsidRDefault="00DF3BA4" w:rsidP="00DF3BA4">
      <w:pPr>
        <w:numPr>
          <w:ilvl w:val="0"/>
          <w:numId w:val="5"/>
        </w:numPr>
        <w:shd w:val="clear" w:color="auto" w:fill="FFFFFF"/>
        <w:spacing w:before="60" w:after="100" w:afterAutospacing="1" w:line="315" w:lineRule="atLeast"/>
        <w:rPr>
          <w:ins w:id="6" w:author="Unknown"/>
          <w:rFonts w:ascii="Verdana" w:eastAsia="Times New Roman" w:hAnsi="Verdana" w:cs="Times New Roman"/>
          <w:color w:val="000000"/>
          <w:sz w:val="20"/>
          <w:szCs w:val="20"/>
          <w:lang w:eastAsia="en-IN"/>
        </w:rPr>
      </w:pPr>
      <w:ins w:id="7" w:author="Unknown">
        <w:r w:rsidRPr="00DF3BA4">
          <w:rPr>
            <w:rFonts w:ascii="Verdana" w:eastAsia="Times New Roman" w:hAnsi="Verdana" w:cs="Times New Roman"/>
            <w:color w:val="000000"/>
            <w:sz w:val="20"/>
            <w:szCs w:val="20"/>
            <w:lang w:eastAsia="en-IN"/>
          </w:rPr>
          <w:t xml:space="preserve">import </w:t>
        </w:r>
        <w:proofErr w:type="spellStart"/>
        <w:r w:rsidRPr="00DF3BA4">
          <w:rPr>
            <w:rFonts w:ascii="Verdana" w:eastAsia="Times New Roman" w:hAnsi="Verdana" w:cs="Times New Roman"/>
            <w:color w:val="000000"/>
            <w:sz w:val="20"/>
            <w:szCs w:val="20"/>
            <w:lang w:eastAsia="en-IN"/>
          </w:rPr>
          <w:t>package.classname</w:t>
        </w:r>
        <w:proofErr w:type="spellEnd"/>
        <w:r w:rsidRPr="00DF3BA4">
          <w:rPr>
            <w:rFonts w:ascii="Verdana" w:eastAsia="Times New Roman" w:hAnsi="Verdana" w:cs="Times New Roman"/>
            <w:color w:val="000000"/>
            <w:sz w:val="20"/>
            <w:szCs w:val="20"/>
            <w:lang w:eastAsia="en-IN"/>
          </w:rPr>
          <w:t>;</w:t>
        </w:r>
      </w:ins>
    </w:p>
    <w:p w:rsidR="00DF3BA4" w:rsidRPr="00DF3BA4" w:rsidRDefault="00DF3BA4" w:rsidP="00DF3BA4">
      <w:pPr>
        <w:numPr>
          <w:ilvl w:val="0"/>
          <w:numId w:val="5"/>
        </w:numPr>
        <w:shd w:val="clear" w:color="auto" w:fill="FFFFFF"/>
        <w:spacing w:before="60" w:after="100" w:afterAutospacing="1" w:line="315" w:lineRule="atLeast"/>
        <w:rPr>
          <w:ins w:id="8" w:author="Unknown"/>
          <w:rFonts w:ascii="Verdana" w:eastAsia="Times New Roman" w:hAnsi="Verdana" w:cs="Times New Roman"/>
          <w:color w:val="000000"/>
          <w:sz w:val="20"/>
          <w:szCs w:val="20"/>
          <w:lang w:eastAsia="en-IN"/>
        </w:rPr>
      </w:pPr>
      <w:ins w:id="9" w:author="Unknown">
        <w:r w:rsidRPr="00DF3BA4">
          <w:rPr>
            <w:rFonts w:ascii="Verdana" w:eastAsia="Times New Roman" w:hAnsi="Verdana" w:cs="Times New Roman"/>
            <w:color w:val="000000"/>
            <w:sz w:val="20"/>
            <w:szCs w:val="20"/>
            <w:lang w:eastAsia="en-IN"/>
          </w:rPr>
          <w:t>fully qualified name.</w:t>
        </w:r>
      </w:ins>
    </w:p>
    <w:p w:rsidR="00DF3BA4" w:rsidRPr="00DF3BA4" w:rsidRDefault="00DF3BA4" w:rsidP="00DF3BA4">
      <w:pPr>
        <w:shd w:val="clear" w:color="auto" w:fill="FFFFFF"/>
        <w:spacing w:before="100" w:beforeAutospacing="1" w:after="100" w:afterAutospacing="1" w:line="240" w:lineRule="auto"/>
        <w:outlineLvl w:val="3"/>
        <w:rPr>
          <w:ins w:id="10" w:author="Unknown"/>
          <w:rFonts w:ascii="Helvetica" w:eastAsia="Times New Roman" w:hAnsi="Helvetica" w:cs="Helvetica"/>
          <w:color w:val="610B38"/>
          <w:sz w:val="38"/>
          <w:szCs w:val="38"/>
          <w:lang w:eastAsia="en-IN"/>
        </w:rPr>
      </w:pPr>
      <w:ins w:id="11" w:author="Unknown">
        <w:r w:rsidRPr="00DF3BA4">
          <w:rPr>
            <w:rFonts w:ascii="Helvetica" w:eastAsia="Times New Roman" w:hAnsi="Helvetica" w:cs="Helvetica"/>
            <w:color w:val="610B38"/>
            <w:sz w:val="38"/>
            <w:szCs w:val="38"/>
            <w:lang w:eastAsia="en-IN"/>
          </w:rPr>
          <w:t>1) Using packagename.*</w:t>
        </w:r>
      </w:ins>
    </w:p>
    <w:p w:rsidR="00DF3BA4" w:rsidRPr="00DF3BA4" w:rsidRDefault="00DF3BA4" w:rsidP="00DF3BA4">
      <w:pPr>
        <w:shd w:val="clear" w:color="auto" w:fill="FFFFFF"/>
        <w:spacing w:before="100" w:beforeAutospacing="1" w:after="100" w:afterAutospacing="1" w:line="240" w:lineRule="auto"/>
        <w:rPr>
          <w:ins w:id="12" w:author="Unknown"/>
          <w:rFonts w:ascii="Verdana" w:eastAsia="Times New Roman" w:hAnsi="Verdana" w:cs="Times New Roman"/>
          <w:color w:val="000000"/>
          <w:sz w:val="20"/>
          <w:szCs w:val="20"/>
          <w:lang w:eastAsia="en-IN"/>
        </w:rPr>
      </w:pPr>
      <w:ins w:id="13" w:author="Unknown">
        <w:r w:rsidRPr="00DF3BA4">
          <w:rPr>
            <w:rFonts w:ascii="Verdana" w:eastAsia="Times New Roman" w:hAnsi="Verdana" w:cs="Times New Roman"/>
            <w:color w:val="000000"/>
            <w:sz w:val="20"/>
            <w:szCs w:val="20"/>
            <w:lang w:eastAsia="en-IN"/>
          </w:rPr>
          <w:lastRenderedPageBreak/>
          <w:t xml:space="preserve">If you use package.* then all the classes and interfaces of this package will be accessible but not </w:t>
        </w:r>
        <w:proofErr w:type="spellStart"/>
        <w:r w:rsidRPr="00DF3BA4">
          <w:rPr>
            <w:rFonts w:ascii="Verdana" w:eastAsia="Times New Roman" w:hAnsi="Verdana" w:cs="Times New Roman"/>
            <w:color w:val="000000"/>
            <w:sz w:val="20"/>
            <w:szCs w:val="20"/>
            <w:lang w:eastAsia="en-IN"/>
          </w:rPr>
          <w:t>subpackages</w:t>
        </w:r>
        <w:proofErr w:type="spellEnd"/>
        <w:r w:rsidRPr="00DF3BA4">
          <w:rPr>
            <w:rFonts w:ascii="Verdana" w:eastAsia="Times New Roman" w:hAnsi="Verdana" w:cs="Times New Roman"/>
            <w:color w:val="000000"/>
            <w:sz w:val="20"/>
            <w:szCs w:val="20"/>
            <w:lang w:eastAsia="en-IN"/>
          </w:rPr>
          <w:t>.</w:t>
        </w:r>
      </w:ins>
    </w:p>
    <w:p w:rsidR="00DF3BA4" w:rsidRPr="00DF3BA4" w:rsidRDefault="00DF3BA4" w:rsidP="00DF3BA4">
      <w:pPr>
        <w:shd w:val="clear" w:color="auto" w:fill="FFFFFF"/>
        <w:spacing w:before="100" w:beforeAutospacing="1" w:after="100" w:afterAutospacing="1" w:line="240" w:lineRule="auto"/>
        <w:rPr>
          <w:ins w:id="14" w:author="Unknown"/>
          <w:rFonts w:ascii="Verdana" w:eastAsia="Times New Roman" w:hAnsi="Verdana" w:cs="Times New Roman"/>
          <w:color w:val="000000"/>
          <w:sz w:val="20"/>
          <w:szCs w:val="20"/>
          <w:lang w:eastAsia="en-IN"/>
        </w:rPr>
      </w:pPr>
      <w:ins w:id="15" w:author="Unknown">
        <w:r w:rsidRPr="00DF3BA4">
          <w:rPr>
            <w:rFonts w:ascii="Verdana" w:eastAsia="Times New Roman" w:hAnsi="Verdana" w:cs="Times New Roman"/>
            <w:color w:val="000000"/>
            <w:sz w:val="20"/>
            <w:szCs w:val="20"/>
            <w:lang w:eastAsia="en-IN"/>
          </w:rPr>
          <w:t>The import keyword is used to make the classes and interface of another package accessible to the current package.</w:t>
        </w:r>
      </w:ins>
    </w:p>
    <w:p w:rsidR="00DF3BA4" w:rsidRPr="00DF3BA4" w:rsidRDefault="00DF3BA4" w:rsidP="00DF3BA4">
      <w:pPr>
        <w:shd w:val="clear" w:color="auto" w:fill="FFFFFF"/>
        <w:spacing w:before="100" w:beforeAutospacing="1" w:after="100" w:afterAutospacing="1" w:line="240" w:lineRule="auto"/>
        <w:outlineLvl w:val="1"/>
        <w:rPr>
          <w:ins w:id="16" w:author="Unknown"/>
          <w:rFonts w:ascii="Tahoma" w:eastAsia="Times New Roman" w:hAnsi="Tahoma" w:cs="Tahoma"/>
          <w:color w:val="610B4B"/>
          <w:sz w:val="33"/>
          <w:szCs w:val="33"/>
          <w:lang w:eastAsia="en-IN"/>
        </w:rPr>
      </w:pPr>
      <w:ins w:id="17" w:author="Unknown">
        <w:r w:rsidRPr="00DF3BA4">
          <w:rPr>
            <w:rFonts w:ascii="Tahoma" w:eastAsia="Times New Roman" w:hAnsi="Tahoma" w:cs="Tahoma"/>
            <w:color w:val="610B4B"/>
            <w:sz w:val="33"/>
            <w:szCs w:val="33"/>
            <w:lang w:eastAsia="en-IN"/>
          </w:rPr>
          <w:t>Example of package that import the packagename.*</w:t>
        </w:r>
      </w:ins>
    </w:p>
    <w:p w:rsidR="00DF3BA4" w:rsidRPr="00DF3BA4" w:rsidRDefault="00DF3BA4" w:rsidP="00DF3BA4">
      <w:pPr>
        <w:numPr>
          <w:ilvl w:val="0"/>
          <w:numId w:val="6"/>
        </w:numPr>
        <w:shd w:val="clear" w:color="auto" w:fill="FFFFFF"/>
        <w:spacing w:after="0" w:line="315" w:lineRule="atLeast"/>
        <w:ind w:left="0"/>
        <w:rPr>
          <w:ins w:id="18" w:author="Unknown"/>
          <w:rFonts w:ascii="Verdana" w:eastAsia="Times New Roman" w:hAnsi="Verdana" w:cs="Times New Roman"/>
          <w:color w:val="000000"/>
          <w:sz w:val="20"/>
          <w:szCs w:val="20"/>
          <w:lang w:eastAsia="en-IN"/>
        </w:rPr>
      </w:pPr>
      <w:ins w:id="19" w:author="Unknown">
        <w:r w:rsidRPr="00DF3BA4">
          <w:rPr>
            <w:rFonts w:ascii="Verdana" w:eastAsia="Times New Roman" w:hAnsi="Verdana" w:cs="Times New Roman"/>
            <w:color w:val="008200"/>
            <w:sz w:val="20"/>
            <w:lang w:eastAsia="en-IN"/>
          </w:rPr>
          <w:t>//save by A.java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6"/>
        </w:numPr>
        <w:shd w:val="clear" w:color="auto" w:fill="FFFFFF"/>
        <w:spacing w:after="0" w:line="315" w:lineRule="atLeast"/>
        <w:ind w:left="0"/>
        <w:rPr>
          <w:ins w:id="20" w:author="Unknown"/>
          <w:rFonts w:ascii="Verdana" w:eastAsia="Times New Roman" w:hAnsi="Verdana" w:cs="Times New Roman"/>
          <w:color w:val="000000"/>
          <w:sz w:val="20"/>
          <w:szCs w:val="20"/>
          <w:lang w:eastAsia="en-IN"/>
        </w:rPr>
      </w:pPr>
      <w:ins w:id="21"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pack;  </w:t>
        </w:r>
      </w:ins>
    </w:p>
    <w:p w:rsidR="00DF3BA4" w:rsidRPr="00DF3BA4" w:rsidRDefault="00DF3BA4" w:rsidP="00DF3BA4">
      <w:pPr>
        <w:numPr>
          <w:ilvl w:val="0"/>
          <w:numId w:val="6"/>
        </w:numPr>
        <w:shd w:val="clear" w:color="auto" w:fill="FFFFFF"/>
        <w:spacing w:after="0" w:line="315" w:lineRule="atLeast"/>
        <w:ind w:left="0"/>
        <w:rPr>
          <w:ins w:id="22" w:author="Unknown"/>
          <w:rFonts w:ascii="Verdana" w:eastAsia="Times New Roman" w:hAnsi="Verdana" w:cs="Times New Roman"/>
          <w:color w:val="000000"/>
          <w:sz w:val="20"/>
          <w:szCs w:val="20"/>
          <w:lang w:eastAsia="en-IN"/>
        </w:rPr>
      </w:pPr>
      <w:ins w:id="23"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6"/>
        </w:numPr>
        <w:shd w:val="clear" w:color="auto" w:fill="FFFFFF"/>
        <w:spacing w:after="0" w:line="315" w:lineRule="atLeast"/>
        <w:ind w:left="0"/>
        <w:rPr>
          <w:ins w:id="24" w:author="Unknown"/>
          <w:rFonts w:ascii="Verdana" w:eastAsia="Times New Roman" w:hAnsi="Verdana" w:cs="Times New Roman"/>
          <w:color w:val="000000"/>
          <w:sz w:val="20"/>
          <w:szCs w:val="20"/>
          <w:lang w:eastAsia="en-IN"/>
        </w:rPr>
      </w:pPr>
      <w:ins w:id="25"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msg</w:t>
        </w:r>
        <w:proofErr w:type="spellEnd"/>
        <w:r w:rsidRPr="00DF3BA4">
          <w:rPr>
            <w:rFonts w:ascii="Verdana" w:eastAsia="Times New Roman" w:hAnsi="Verdana" w:cs="Times New Roman"/>
            <w:color w:val="000000"/>
            <w:sz w:val="20"/>
            <w:szCs w:val="20"/>
            <w:bdr w:val="none" w:sz="0" w:space="0" w:color="auto" w:frame="1"/>
            <w:lang w:eastAsia="en-IN"/>
          </w:rPr>
          <w:t>(){</w:t>
        </w:r>
        <w:proofErr w:type="spellStart"/>
        <w:r w:rsidRPr="00DF3BA4">
          <w:rPr>
            <w:rFonts w:ascii="Verdana" w:eastAsia="Times New Roman" w:hAnsi="Verdana" w:cs="Times New Roman"/>
            <w:color w:val="000000"/>
            <w:sz w:val="20"/>
            <w:szCs w:val="20"/>
            <w:bdr w:val="none" w:sz="0" w:space="0" w:color="auto" w:frame="1"/>
            <w:lang w:eastAsia="en-IN"/>
          </w:rPr>
          <w:t>System.out.println</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00FF"/>
            <w:sz w:val="20"/>
            <w:lang w:eastAsia="en-IN"/>
          </w:rPr>
          <w:t>"Hello"</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6"/>
        </w:numPr>
        <w:shd w:val="clear" w:color="auto" w:fill="FFFFFF"/>
        <w:spacing w:after="120" w:line="315" w:lineRule="atLeast"/>
        <w:ind w:left="0"/>
        <w:rPr>
          <w:ins w:id="26" w:author="Unknown"/>
          <w:rFonts w:ascii="Verdana" w:eastAsia="Times New Roman" w:hAnsi="Verdana" w:cs="Times New Roman"/>
          <w:color w:val="000000"/>
          <w:sz w:val="20"/>
          <w:szCs w:val="20"/>
          <w:lang w:eastAsia="en-IN"/>
        </w:rPr>
      </w:pPr>
      <w:ins w:id="27"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7"/>
        </w:numPr>
        <w:shd w:val="clear" w:color="auto" w:fill="FFFFFF"/>
        <w:spacing w:after="0" w:line="315" w:lineRule="atLeast"/>
        <w:ind w:left="0"/>
        <w:rPr>
          <w:ins w:id="28" w:author="Unknown"/>
          <w:rFonts w:ascii="Verdana" w:eastAsia="Times New Roman" w:hAnsi="Verdana" w:cs="Times New Roman"/>
          <w:color w:val="000000"/>
          <w:sz w:val="20"/>
          <w:szCs w:val="20"/>
          <w:lang w:eastAsia="en-IN"/>
        </w:rPr>
      </w:pPr>
      <w:ins w:id="29" w:author="Unknown">
        <w:r w:rsidRPr="00DF3BA4">
          <w:rPr>
            <w:rFonts w:ascii="Verdana" w:eastAsia="Times New Roman" w:hAnsi="Verdana" w:cs="Times New Roman"/>
            <w:color w:val="008200"/>
            <w:sz w:val="20"/>
            <w:lang w:eastAsia="en-IN"/>
          </w:rPr>
          <w:t>//save by B.java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7"/>
        </w:numPr>
        <w:shd w:val="clear" w:color="auto" w:fill="FFFFFF"/>
        <w:spacing w:after="0" w:line="315" w:lineRule="atLeast"/>
        <w:ind w:left="0"/>
        <w:rPr>
          <w:ins w:id="30" w:author="Unknown"/>
          <w:rFonts w:ascii="Verdana" w:eastAsia="Times New Roman" w:hAnsi="Verdana" w:cs="Times New Roman"/>
          <w:color w:val="000000"/>
          <w:sz w:val="20"/>
          <w:szCs w:val="20"/>
          <w:lang w:eastAsia="en-IN"/>
        </w:rPr>
      </w:pPr>
      <w:ins w:id="31"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mypack</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7"/>
        </w:numPr>
        <w:shd w:val="clear" w:color="auto" w:fill="FFFFFF"/>
        <w:spacing w:after="0" w:line="315" w:lineRule="atLeast"/>
        <w:ind w:left="0"/>
        <w:rPr>
          <w:ins w:id="32" w:author="Unknown"/>
          <w:rFonts w:ascii="Verdana" w:eastAsia="Times New Roman" w:hAnsi="Verdana" w:cs="Times New Roman"/>
          <w:color w:val="000000"/>
          <w:sz w:val="20"/>
          <w:szCs w:val="20"/>
          <w:lang w:eastAsia="en-IN"/>
        </w:rPr>
      </w:pPr>
      <w:ins w:id="33" w:author="Unknown">
        <w:r w:rsidRPr="00DF3BA4">
          <w:rPr>
            <w:rFonts w:ascii="Verdana" w:eastAsia="Times New Roman" w:hAnsi="Verdana" w:cs="Times New Roman"/>
            <w:b/>
            <w:bCs/>
            <w:color w:val="006699"/>
            <w:sz w:val="20"/>
            <w:lang w:eastAsia="en-IN"/>
          </w:rPr>
          <w:t>import</w:t>
        </w:r>
        <w:r w:rsidRPr="00DF3BA4">
          <w:rPr>
            <w:rFonts w:ascii="Verdana" w:eastAsia="Times New Roman" w:hAnsi="Verdana" w:cs="Times New Roman"/>
            <w:color w:val="000000"/>
            <w:sz w:val="20"/>
            <w:szCs w:val="20"/>
            <w:bdr w:val="none" w:sz="0" w:space="0" w:color="auto" w:frame="1"/>
            <w:lang w:eastAsia="en-IN"/>
          </w:rPr>
          <w:t> pack.*;  </w:t>
        </w:r>
      </w:ins>
    </w:p>
    <w:p w:rsidR="00DF3BA4" w:rsidRPr="00DF3BA4" w:rsidRDefault="00DF3BA4" w:rsidP="00DF3BA4">
      <w:pPr>
        <w:numPr>
          <w:ilvl w:val="0"/>
          <w:numId w:val="7"/>
        </w:numPr>
        <w:shd w:val="clear" w:color="auto" w:fill="FFFFFF"/>
        <w:spacing w:after="0" w:line="315" w:lineRule="atLeast"/>
        <w:ind w:left="0"/>
        <w:rPr>
          <w:ins w:id="34" w:author="Unknown"/>
          <w:rFonts w:ascii="Verdana" w:eastAsia="Times New Roman" w:hAnsi="Verdana" w:cs="Times New Roman"/>
          <w:color w:val="000000"/>
          <w:sz w:val="20"/>
          <w:szCs w:val="20"/>
          <w:lang w:eastAsia="en-IN"/>
        </w:rPr>
      </w:pPr>
      <w:ins w:id="35"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7"/>
        </w:numPr>
        <w:shd w:val="clear" w:color="auto" w:fill="FFFFFF"/>
        <w:spacing w:after="0" w:line="315" w:lineRule="atLeast"/>
        <w:ind w:left="0"/>
        <w:rPr>
          <w:ins w:id="36" w:author="Unknown"/>
          <w:rFonts w:ascii="Verdana" w:eastAsia="Times New Roman" w:hAnsi="Verdana" w:cs="Times New Roman"/>
          <w:color w:val="000000"/>
          <w:sz w:val="20"/>
          <w:szCs w:val="20"/>
          <w:lang w:eastAsia="en-IN"/>
        </w:rPr>
      </w:pPr>
      <w:ins w:id="37" w:author="Unknown">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B{  </w:t>
        </w:r>
      </w:ins>
    </w:p>
    <w:p w:rsidR="00DF3BA4" w:rsidRPr="00DF3BA4" w:rsidRDefault="00DF3BA4" w:rsidP="00DF3BA4">
      <w:pPr>
        <w:numPr>
          <w:ilvl w:val="0"/>
          <w:numId w:val="7"/>
        </w:numPr>
        <w:shd w:val="clear" w:color="auto" w:fill="FFFFFF"/>
        <w:spacing w:after="0" w:line="315" w:lineRule="atLeast"/>
        <w:ind w:left="0"/>
        <w:rPr>
          <w:ins w:id="38" w:author="Unknown"/>
          <w:rFonts w:ascii="Verdana" w:eastAsia="Times New Roman" w:hAnsi="Verdana" w:cs="Times New Roman"/>
          <w:color w:val="000000"/>
          <w:sz w:val="20"/>
          <w:szCs w:val="20"/>
          <w:lang w:eastAsia="en-IN"/>
        </w:rPr>
      </w:pPr>
      <w:ins w:id="39"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static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main(String </w:t>
        </w:r>
        <w:proofErr w:type="spellStart"/>
        <w:r w:rsidRPr="00DF3BA4">
          <w:rPr>
            <w:rFonts w:ascii="Verdana" w:eastAsia="Times New Roman" w:hAnsi="Verdana" w:cs="Times New Roman"/>
            <w:color w:val="000000"/>
            <w:sz w:val="20"/>
            <w:szCs w:val="20"/>
            <w:bdr w:val="none" w:sz="0" w:space="0" w:color="auto" w:frame="1"/>
            <w:lang w:eastAsia="en-IN"/>
          </w:rPr>
          <w:t>args</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7"/>
        </w:numPr>
        <w:shd w:val="clear" w:color="auto" w:fill="FFFFFF"/>
        <w:spacing w:after="0" w:line="315" w:lineRule="atLeast"/>
        <w:ind w:left="0"/>
        <w:rPr>
          <w:ins w:id="40" w:author="Unknown"/>
          <w:rFonts w:ascii="Verdana" w:eastAsia="Times New Roman" w:hAnsi="Verdana" w:cs="Times New Roman"/>
          <w:color w:val="000000"/>
          <w:sz w:val="20"/>
          <w:szCs w:val="20"/>
          <w:lang w:eastAsia="en-IN"/>
        </w:rPr>
      </w:pPr>
      <w:ins w:id="41" w:author="Unknown">
        <w:r w:rsidRPr="00DF3BA4">
          <w:rPr>
            <w:rFonts w:ascii="Verdana" w:eastAsia="Times New Roman" w:hAnsi="Verdana" w:cs="Times New Roman"/>
            <w:color w:val="000000"/>
            <w:sz w:val="20"/>
            <w:szCs w:val="20"/>
            <w:bdr w:val="none" w:sz="0" w:space="0" w:color="auto" w:frame="1"/>
            <w:lang w:eastAsia="en-IN"/>
          </w:rPr>
          <w:t>   A </w:t>
        </w:r>
        <w:proofErr w:type="spellStart"/>
        <w:r w:rsidRPr="00DF3BA4">
          <w:rPr>
            <w:rFonts w:ascii="Verdana" w:eastAsia="Times New Roman" w:hAnsi="Verdana" w:cs="Times New Roman"/>
            <w:color w:val="000000"/>
            <w:sz w:val="20"/>
            <w:szCs w:val="20"/>
            <w:bdr w:val="none" w:sz="0" w:space="0" w:color="auto" w:frame="1"/>
            <w:lang w:eastAsia="en-IN"/>
          </w:rPr>
          <w:t>obj</w:t>
        </w:r>
        <w:proofErr w:type="spellEnd"/>
        <w:r w:rsidRPr="00DF3BA4">
          <w:rPr>
            <w:rFonts w:ascii="Verdana" w:eastAsia="Times New Roman" w:hAnsi="Verdana" w:cs="Times New Roman"/>
            <w:color w:val="000000"/>
            <w:sz w:val="20"/>
            <w:szCs w:val="20"/>
            <w:bdr w:val="none" w:sz="0" w:space="0" w:color="auto" w:frame="1"/>
            <w:lang w:eastAsia="en-IN"/>
          </w:rPr>
          <w:t> = </w:t>
        </w:r>
        <w:r w:rsidRPr="00DF3BA4">
          <w:rPr>
            <w:rFonts w:ascii="Verdana" w:eastAsia="Times New Roman" w:hAnsi="Verdana" w:cs="Times New Roman"/>
            <w:b/>
            <w:bCs/>
            <w:color w:val="006699"/>
            <w:sz w:val="20"/>
            <w:lang w:eastAsia="en-IN"/>
          </w:rPr>
          <w:t>new</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7"/>
        </w:numPr>
        <w:shd w:val="clear" w:color="auto" w:fill="FFFFFF"/>
        <w:spacing w:after="0" w:line="315" w:lineRule="atLeast"/>
        <w:ind w:left="0"/>
        <w:rPr>
          <w:ins w:id="42" w:author="Unknown"/>
          <w:rFonts w:ascii="Verdana" w:eastAsia="Times New Roman" w:hAnsi="Verdana" w:cs="Times New Roman"/>
          <w:color w:val="000000"/>
          <w:sz w:val="20"/>
          <w:szCs w:val="20"/>
          <w:lang w:eastAsia="en-IN"/>
        </w:rPr>
      </w:pPr>
      <w:ins w:id="43" w:author="Unknown">
        <w:r w:rsidRPr="00DF3BA4">
          <w:rPr>
            <w:rFonts w:ascii="Verdana" w:eastAsia="Times New Roman" w:hAnsi="Verdana" w:cs="Times New Roman"/>
            <w:color w:val="000000"/>
            <w:sz w:val="20"/>
            <w:szCs w:val="20"/>
            <w:bdr w:val="none" w:sz="0" w:space="0" w:color="auto" w:frame="1"/>
            <w:lang w:eastAsia="en-IN"/>
          </w:rPr>
          <w:t>   obj.msg();  </w:t>
        </w:r>
      </w:ins>
    </w:p>
    <w:p w:rsidR="00DF3BA4" w:rsidRPr="00DF3BA4" w:rsidRDefault="00DF3BA4" w:rsidP="00DF3BA4">
      <w:pPr>
        <w:numPr>
          <w:ilvl w:val="0"/>
          <w:numId w:val="7"/>
        </w:numPr>
        <w:shd w:val="clear" w:color="auto" w:fill="FFFFFF"/>
        <w:spacing w:after="0" w:line="315" w:lineRule="atLeast"/>
        <w:ind w:left="0"/>
        <w:rPr>
          <w:ins w:id="44" w:author="Unknown"/>
          <w:rFonts w:ascii="Verdana" w:eastAsia="Times New Roman" w:hAnsi="Verdana" w:cs="Times New Roman"/>
          <w:color w:val="000000"/>
          <w:sz w:val="20"/>
          <w:szCs w:val="20"/>
          <w:lang w:eastAsia="en-IN"/>
        </w:rPr>
      </w:pPr>
      <w:ins w:id="45" w:author="Unknown">
        <w:r w:rsidRPr="00DF3BA4">
          <w:rPr>
            <w:rFonts w:ascii="Verdana" w:eastAsia="Times New Roman" w:hAnsi="Verdana" w:cs="Times New Roman"/>
            <w:color w:val="000000"/>
            <w:sz w:val="20"/>
            <w:szCs w:val="20"/>
            <w:bdr w:val="none" w:sz="0" w:space="0" w:color="auto" w:frame="1"/>
            <w:lang w:eastAsia="en-IN"/>
          </w:rPr>
          <w:t>  }  </w:t>
        </w:r>
      </w:ins>
    </w:p>
    <w:p w:rsidR="00DF3BA4" w:rsidRPr="00DF3BA4" w:rsidRDefault="00DF3BA4" w:rsidP="00DF3BA4">
      <w:pPr>
        <w:numPr>
          <w:ilvl w:val="0"/>
          <w:numId w:val="7"/>
        </w:numPr>
        <w:shd w:val="clear" w:color="auto" w:fill="FFFFFF"/>
        <w:spacing w:after="120" w:line="315" w:lineRule="atLeast"/>
        <w:ind w:left="0"/>
        <w:rPr>
          <w:ins w:id="46" w:author="Unknown"/>
          <w:rFonts w:ascii="Verdana" w:eastAsia="Times New Roman" w:hAnsi="Verdana" w:cs="Times New Roman"/>
          <w:color w:val="000000"/>
          <w:sz w:val="20"/>
          <w:szCs w:val="20"/>
          <w:lang w:eastAsia="en-IN"/>
        </w:rPr>
      </w:pPr>
      <w:ins w:id="47"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color w:val="000000"/>
          <w:sz w:val="20"/>
          <w:szCs w:val="20"/>
          <w:lang w:eastAsia="en-IN"/>
        </w:rPr>
      </w:pPr>
      <w:proofErr w:type="spellStart"/>
      <w:ins w:id="49" w:author="Unknown">
        <w:r w:rsidRPr="00DF3BA4">
          <w:rPr>
            <w:rFonts w:ascii="Courier New" w:eastAsia="Times New Roman" w:hAnsi="Courier New" w:cs="Courier New"/>
            <w:color w:val="000000"/>
            <w:sz w:val="20"/>
            <w:szCs w:val="20"/>
            <w:lang w:eastAsia="en-IN"/>
          </w:rPr>
          <w:t>Output:Hello</w:t>
        </w:r>
        <w:proofErr w:type="spellEnd"/>
      </w:ins>
    </w:p>
    <w:p w:rsidR="00DF3BA4" w:rsidRPr="00DF3BA4" w:rsidRDefault="00DF3BA4" w:rsidP="00DF3BA4">
      <w:pPr>
        <w:spacing w:after="0" w:line="240" w:lineRule="auto"/>
        <w:rPr>
          <w:ins w:id="50" w:author="Unknown"/>
          <w:rFonts w:ascii="Times New Roman" w:eastAsia="Times New Roman" w:hAnsi="Times New Roman" w:cs="Times New Roman"/>
          <w:sz w:val="24"/>
          <w:szCs w:val="24"/>
          <w:lang w:eastAsia="en-IN"/>
        </w:rPr>
      </w:pPr>
      <w:ins w:id="51" w:author="Unknown">
        <w:r w:rsidRPr="00DF3BA4">
          <w:rPr>
            <w:rFonts w:ascii="Times New Roman" w:eastAsia="Times New Roman" w:hAnsi="Times New Roman" w:cs="Times New Roman"/>
            <w:sz w:val="24"/>
            <w:szCs w:val="24"/>
            <w:lang w:eastAsia="en-IN"/>
          </w:rPr>
          <w:pict>
            <v:rect id="_x0000_i1029"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240" w:lineRule="auto"/>
        <w:outlineLvl w:val="3"/>
        <w:rPr>
          <w:ins w:id="52" w:author="Unknown"/>
          <w:rFonts w:ascii="Helvetica" w:eastAsia="Times New Roman" w:hAnsi="Helvetica" w:cs="Helvetica"/>
          <w:color w:val="610B38"/>
          <w:sz w:val="38"/>
          <w:szCs w:val="38"/>
          <w:lang w:eastAsia="en-IN"/>
        </w:rPr>
      </w:pPr>
      <w:ins w:id="53" w:author="Unknown">
        <w:r w:rsidRPr="00DF3BA4">
          <w:rPr>
            <w:rFonts w:ascii="Helvetica" w:eastAsia="Times New Roman" w:hAnsi="Helvetica" w:cs="Helvetica"/>
            <w:color w:val="610B38"/>
            <w:sz w:val="38"/>
            <w:szCs w:val="38"/>
            <w:lang w:eastAsia="en-IN"/>
          </w:rPr>
          <w:t xml:space="preserve">2) Using </w:t>
        </w:r>
        <w:proofErr w:type="spellStart"/>
        <w:r w:rsidRPr="00DF3BA4">
          <w:rPr>
            <w:rFonts w:ascii="Helvetica" w:eastAsia="Times New Roman" w:hAnsi="Helvetica" w:cs="Helvetica"/>
            <w:color w:val="610B38"/>
            <w:sz w:val="38"/>
            <w:szCs w:val="38"/>
            <w:lang w:eastAsia="en-IN"/>
          </w:rPr>
          <w:t>packagename.classname</w:t>
        </w:r>
        <w:proofErr w:type="spellEnd"/>
      </w:ins>
    </w:p>
    <w:p w:rsidR="00DF3BA4" w:rsidRPr="00DF3BA4" w:rsidRDefault="00DF3BA4" w:rsidP="00DF3BA4">
      <w:pPr>
        <w:shd w:val="clear" w:color="auto" w:fill="FFFFFF"/>
        <w:spacing w:before="100" w:beforeAutospacing="1" w:after="100" w:afterAutospacing="1" w:line="240" w:lineRule="auto"/>
        <w:rPr>
          <w:ins w:id="54" w:author="Unknown"/>
          <w:rFonts w:ascii="Verdana" w:eastAsia="Times New Roman" w:hAnsi="Verdana" w:cs="Times New Roman"/>
          <w:color w:val="000000"/>
          <w:sz w:val="20"/>
          <w:szCs w:val="20"/>
          <w:lang w:eastAsia="en-IN"/>
        </w:rPr>
      </w:pPr>
      <w:ins w:id="55" w:author="Unknown">
        <w:r w:rsidRPr="00DF3BA4">
          <w:rPr>
            <w:rFonts w:ascii="Verdana" w:eastAsia="Times New Roman" w:hAnsi="Verdana" w:cs="Times New Roman"/>
            <w:color w:val="000000"/>
            <w:sz w:val="20"/>
            <w:szCs w:val="20"/>
            <w:lang w:eastAsia="en-IN"/>
          </w:rPr>
          <w:t xml:space="preserve">If you import </w:t>
        </w:r>
        <w:proofErr w:type="spellStart"/>
        <w:r w:rsidRPr="00DF3BA4">
          <w:rPr>
            <w:rFonts w:ascii="Verdana" w:eastAsia="Times New Roman" w:hAnsi="Verdana" w:cs="Times New Roman"/>
            <w:color w:val="000000"/>
            <w:sz w:val="20"/>
            <w:szCs w:val="20"/>
            <w:lang w:eastAsia="en-IN"/>
          </w:rPr>
          <w:t>package.classname</w:t>
        </w:r>
        <w:proofErr w:type="spellEnd"/>
        <w:r w:rsidRPr="00DF3BA4">
          <w:rPr>
            <w:rFonts w:ascii="Verdana" w:eastAsia="Times New Roman" w:hAnsi="Verdana" w:cs="Times New Roman"/>
            <w:color w:val="000000"/>
            <w:sz w:val="20"/>
            <w:szCs w:val="20"/>
            <w:lang w:eastAsia="en-IN"/>
          </w:rPr>
          <w:t xml:space="preserve"> then only declared class of this package will be accessible.</w:t>
        </w:r>
      </w:ins>
    </w:p>
    <w:p w:rsidR="00DF3BA4" w:rsidRPr="00DF3BA4" w:rsidRDefault="00DF3BA4" w:rsidP="00DF3BA4">
      <w:pPr>
        <w:shd w:val="clear" w:color="auto" w:fill="FFFFFF"/>
        <w:spacing w:before="100" w:beforeAutospacing="1" w:after="100" w:afterAutospacing="1" w:line="240" w:lineRule="auto"/>
        <w:outlineLvl w:val="1"/>
        <w:rPr>
          <w:ins w:id="56" w:author="Unknown"/>
          <w:rFonts w:ascii="Tahoma" w:eastAsia="Times New Roman" w:hAnsi="Tahoma" w:cs="Tahoma"/>
          <w:color w:val="610B4B"/>
          <w:sz w:val="33"/>
          <w:szCs w:val="33"/>
          <w:lang w:eastAsia="en-IN"/>
        </w:rPr>
      </w:pPr>
      <w:ins w:id="57" w:author="Unknown">
        <w:r w:rsidRPr="00DF3BA4">
          <w:rPr>
            <w:rFonts w:ascii="Tahoma" w:eastAsia="Times New Roman" w:hAnsi="Tahoma" w:cs="Tahoma"/>
            <w:color w:val="610B4B"/>
            <w:sz w:val="33"/>
            <w:szCs w:val="33"/>
            <w:lang w:eastAsia="en-IN"/>
          </w:rPr>
          <w:t xml:space="preserve">Example of package by import </w:t>
        </w:r>
        <w:proofErr w:type="spellStart"/>
        <w:r w:rsidRPr="00DF3BA4">
          <w:rPr>
            <w:rFonts w:ascii="Tahoma" w:eastAsia="Times New Roman" w:hAnsi="Tahoma" w:cs="Tahoma"/>
            <w:color w:val="610B4B"/>
            <w:sz w:val="33"/>
            <w:szCs w:val="33"/>
            <w:lang w:eastAsia="en-IN"/>
          </w:rPr>
          <w:t>package.classname</w:t>
        </w:r>
        <w:proofErr w:type="spellEnd"/>
      </w:ins>
    </w:p>
    <w:p w:rsidR="00DF3BA4" w:rsidRPr="00DF3BA4" w:rsidRDefault="00DF3BA4" w:rsidP="00DF3BA4">
      <w:pPr>
        <w:numPr>
          <w:ilvl w:val="0"/>
          <w:numId w:val="8"/>
        </w:numPr>
        <w:shd w:val="clear" w:color="auto" w:fill="FFFFFF"/>
        <w:spacing w:after="0" w:line="315" w:lineRule="atLeast"/>
        <w:ind w:left="0"/>
        <w:rPr>
          <w:ins w:id="58" w:author="Unknown"/>
          <w:rFonts w:ascii="Verdana" w:eastAsia="Times New Roman" w:hAnsi="Verdana" w:cs="Times New Roman"/>
          <w:color w:val="000000"/>
          <w:sz w:val="20"/>
          <w:szCs w:val="20"/>
          <w:lang w:eastAsia="en-IN"/>
        </w:rPr>
      </w:pPr>
      <w:ins w:id="59" w:author="Unknown">
        <w:r w:rsidRPr="00DF3BA4">
          <w:rPr>
            <w:rFonts w:ascii="Verdana" w:eastAsia="Times New Roman" w:hAnsi="Verdana" w:cs="Times New Roman"/>
            <w:color w:val="008200"/>
            <w:sz w:val="20"/>
            <w:lang w:eastAsia="en-IN"/>
          </w:rPr>
          <w:t>//save by A.java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8"/>
        </w:numPr>
        <w:shd w:val="clear" w:color="auto" w:fill="FFFFFF"/>
        <w:spacing w:after="0" w:line="315" w:lineRule="atLeast"/>
        <w:ind w:left="0"/>
        <w:rPr>
          <w:ins w:id="60" w:author="Unknown"/>
          <w:rFonts w:ascii="Verdana" w:eastAsia="Times New Roman" w:hAnsi="Verdana" w:cs="Times New Roman"/>
          <w:color w:val="000000"/>
          <w:sz w:val="20"/>
          <w:szCs w:val="20"/>
          <w:lang w:eastAsia="en-IN"/>
        </w:rPr>
      </w:pPr>
      <w:ins w:id="61"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8"/>
        </w:numPr>
        <w:shd w:val="clear" w:color="auto" w:fill="FFFFFF"/>
        <w:spacing w:after="0" w:line="315" w:lineRule="atLeast"/>
        <w:ind w:left="0"/>
        <w:rPr>
          <w:ins w:id="62" w:author="Unknown"/>
          <w:rFonts w:ascii="Verdana" w:eastAsia="Times New Roman" w:hAnsi="Verdana" w:cs="Times New Roman"/>
          <w:color w:val="000000"/>
          <w:sz w:val="20"/>
          <w:szCs w:val="20"/>
          <w:lang w:eastAsia="en-IN"/>
        </w:rPr>
      </w:pPr>
      <w:ins w:id="63"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pack;  </w:t>
        </w:r>
      </w:ins>
    </w:p>
    <w:p w:rsidR="00DF3BA4" w:rsidRPr="00DF3BA4" w:rsidRDefault="00DF3BA4" w:rsidP="00DF3BA4">
      <w:pPr>
        <w:numPr>
          <w:ilvl w:val="0"/>
          <w:numId w:val="8"/>
        </w:numPr>
        <w:shd w:val="clear" w:color="auto" w:fill="FFFFFF"/>
        <w:spacing w:after="0" w:line="315" w:lineRule="atLeast"/>
        <w:ind w:left="0"/>
        <w:rPr>
          <w:ins w:id="64" w:author="Unknown"/>
          <w:rFonts w:ascii="Verdana" w:eastAsia="Times New Roman" w:hAnsi="Verdana" w:cs="Times New Roman"/>
          <w:color w:val="000000"/>
          <w:sz w:val="20"/>
          <w:szCs w:val="20"/>
          <w:lang w:eastAsia="en-IN"/>
        </w:rPr>
      </w:pPr>
      <w:ins w:id="65"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8"/>
        </w:numPr>
        <w:shd w:val="clear" w:color="auto" w:fill="FFFFFF"/>
        <w:spacing w:after="0" w:line="315" w:lineRule="atLeast"/>
        <w:ind w:left="0"/>
        <w:rPr>
          <w:ins w:id="66" w:author="Unknown"/>
          <w:rFonts w:ascii="Verdana" w:eastAsia="Times New Roman" w:hAnsi="Verdana" w:cs="Times New Roman"/>
          <w:color w:val="000000"/>
          <w:sz w:val="20"/>
          <w:szCs w:val="20"/>
          <w:lang w:eastAsia="en-IN"/>
        </w:rPr>
      </w:pPr>
      <w:ins w:id="67"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msg</w:t>
        </w:r>
        <w:proofErr w:type="spellEnd"/>
        <w:r w:rsidRPr="00DF3BA4">
          <w:rPr>
            <w:rFonts w:ascii="Verdana" w:eastAsia="Times New Roman" w:hAnsi="Verdana" w:cs="Times New Roman"/>
            <w:color w:val="000000"/>
            <w:sz w:val="20"/>
            <w:szCs w:val="20"/>
            <w:bdr w:val="none" w:sz="0" w:space="0" w:color="auto" w:frame="1"/>
            <w:lang w:eastAsia="en-IN"/>
          </w:rPr>
          <w:t>(){</w:t>
        </w:r>
        <w:proofErr w:type="spellStart"/>
        <w:r w:rsidRPr="00DF3BA4">
          <w:rPr>
            <w:rFonts w:ascii="Verdana" w:eastAsia="Times New Roman" w:hAnsi="Verdana" w:cs="Times New Roman"/>
            <w:color w:val="000000"/>
            <w:sz w:val="20"/>
            <w:szCs w:val="20"/>
            <w:bdr w:val="none" w:sz="0" w:space="0" w:color="auto" w:frame="1"/>
            <w:lang w:eastAsia="en-IN"/>
          </w:rPr>
          <w:t>System.out.println</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00FF"/>
            <w:sz w:val="20"/>
            <w:lang w:eastAsia="en-IN"/>
          </w:rPr>
          <w:t>"Hello"</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8"/>
        </w:numPr>
        <w:shd w:val="clear" w:color="auto" w:fill="FFFFFF"/>
        <w:spacing w:after="120" w:line="315" w:lineRule="atLeast"/>
        <w:ind w:left="0"/>
        <w:rPr>
          <w:ins w:id="68" w:author="Unknown"/>
          <w:rFonts w:ascii="Verdana" w:eastAsia="Times New Roman" w:hAnsi="Verdana" w:cs="Times New Roman"/>
          <w:color w:val="000000"/>
          <w:sz w:val="20"/>
          <w:szCs w:val="20"/>
          <w:lang w:eastAsia="en-IN"/>
        </w:rPr>
      </w:pPr>
      <w:ins w:id="69"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9"/>
        </w:numPr>
        <w:shd w:val="clear" w:color="auto" w:fill="FFFFFF"/>
        <w:spacing w:after="0" w:line="315" w:lineRule="atLeast"/>
        <w:ind w:left="0"/>
        <w:rPr>
          <w:ins w:id="70" w:author="Unknown"/>
          <w:rFonts w:ascii="Verdana" w:eastAsia="Times New Roman" w:hAnsi="Verdana" w:cs="Times New Roman"/>
          <w:color w:val="000000"/>
          <w:sz w:val="20"/>
          <w:szCs w:val="20"/>
          <w:lang w:eastAsia="en-IN"/>
        </w:rPr>
      </w:pPr>
      <w:ins w:id="71" w:author="Unknown">
        <w:r w:rsidRPr="00DF3BA4">
          <w:rPr>
            <w:rFonts w:ascii="Verdana" w:eastAsia="Times New Roman" w:hAnsi="Verdana" w:cs="Times New Roman"/>
            <w:color w:val="008200"/>
            <w:sz w:val="20"/>
            <w:lang w:eastAsia="en-IN"/>
          </w:rPr>
          <w:t>//save by B.java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9"/>
        </w:numPr>
        <w:shd w:val="clear" w:color="auto" w:fill="FFFFFF"/>
        <w:spacing w:after="0" w:line="315" w:lineRule="atLeast"/>
        <w:ind w:left="0"/>
        <w:rPr>
          <w:ins w:id="72" w:author="Unknown"/>
          <w:rFonts w:ascii="Verdana" w:eastAsia="Times New Roman" w:hAnsi="Verdana" w:cs="Times New Roman"/>
          <w:color w:val="000000"/>
          <w:sz w:val="20"/>
          <w:szCs w:val="20"/>
          <w:lang w:eastAsia="en-IN"/>
        </w:rPr>
      </w:pPr>
      <w:ins w:id="73"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mypack</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9"/>
        </w:numPr>
        <w:shd w:val="clear" w:color="auto" w:fill="FFFFFF"/>
        <w:spacing w:after="0" w:line="315" w:lineRule="atLeast"/>
        <w:ind w:left="0"/>
        <w:rPr>
          <w:ins w:id="74" w:author="Unknown"/>
          <w:rFonts w:ascii="Verdana" w:eastAsia="Times New Roman" w:hAnsi="Verdana" w:cs="Times New Roman"/>
          <w:color w:val="000000"/>
          <w:sz w:val="20"/>
          <w:szCs w:val="20"/>
          <w:lang w:eastAsia="en-IN"/>
        </w:rPr>
      </w:pPr>
      <w:ins w:id="75" w:author="Unknown">
        <w:r w:rsidRPr="00DF3BA4">
          <w:rPr>
            <w:rFonts w:ascii="Verdana" w:eastAsia="Times New Roman" w:hAnsi="Verdana" w:cs="Times New Roman"/>
            <w:b/>
            <w:bCs/>
            <w:color w:val="006699"/>
            <w:sz w:val="20"/>
            <w:lang w:eastAsia="en-IN"/>
          </w:rPr>
          <w:t>import</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pack.A</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9"/>
        </w:numPr>
        <w:shd w:val="clear" w:color="auto" w:fill="FFFFFF"/>
        <w:spacing w:after="0" w:line="315" w:lineRule="atLeast"/>
        <w:ind w:left="0"/>
        <w:rPr>
          <w:ins w:id="76" w:author="Unknown"/>
          <w:rFonts w:ascii="Verdana" w:eastAsia="Times New Roman" w:hAnsi="Verdana" w:cs="Times New Roman"/>
          <w:color w:val="000000"/>
          <w:sz w:val="20"/>
          <w:szCs w:val="20"/>
          <w:lang w:eastAsia="en-IN"/>
        </w:rPr>
      </w:pPr>
      <w:ins w:id="77"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9"/>
        </w:numPr>
        <w:shd w:val="clear" w:color="auto" w:fill="FFFFFF"/>
        <w:spacing w:after="0" w:line="315" w:lineRule="atLeast"/>
        <w:ind w:left="0"/>
        <w:rPr>
          <w:ins w:id="78" w:author="Unknown"/>
          <w:rFonts w:ascii="Verdana" w:eastAsia="Times New Roman" w:hAnsi="Verdana" w:cs="Times New Roman"/>
          <w:color w:val="000000"/>
          <w:sz w:val="20"/>
          <w:szCs w:val="20"/>
          <w:lang w:eastAsia="en-IN"/>
        </w:rPr>
      </w:pPr>
      <w:ins w:id="79" w:author="Unknown">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B{  </w:t>
        </w:r>
      </w:ins>
    </w:p>
    <w:p w:rsidR="00DF3BA4" w:rsidRPr="00DF3BA4" w:rsidRDefault="00DF3BA4" w:rsidP="00DF3BA4">
      <w:pPr>
        <w:numPr>
          <w:ilvl w:val="0"/>
          <w:numId w:val="9"/>
        </w:numPr>
        <w:shd w:val="clear" w:color="auto" w:fill="FFFFFF"/>
        <w:spacing w:after="0" w:line="315" w:lineRule="atLeast"/>
        <w:ind w:left="0"/>
        <w:rPr>
          <w:ins w:id="80" w:author="Unknown"/>
          <w:rFonts w:ascii="Verdana" w:eastAsia="Times New Roman" w:hAnsi="Verdana" w:cs="Times New Roman"/>
          <w:color w:val="000000"/>
          <w:sz w:val="20"/>
          <w:szCs w:val="20"/>
          <w:lang w:eastAsia="en-IN"/>
        </w:rPr>
      </w:pPr>
      <w:ins w:id="81" w:author="Unknown">
        <w:r w:rsidRPr="00DF3BA4">
          <w:rPr>
            <w:rFonts w:ascii="Verdana" w:eastAsia="Times New Roman" w:hAnsi="Verdana" w:cs="Times New Roman"/>
            <w:color w:val="000000"/>
            <w:sz w:val="20"/>
            <w:szCs w:val="20"/>
            <w:bdr w:val="none" w:sz="0" w:space="0" w:color="auto" w:frame="1"/>
            <w:lang w:eastAsia="en-IN"/>
          </w:rPr>
          <w:lastRenderedPageBreak/>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static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main(String </w:t>
        </w:r>
        <w:proofErr w:type="spellStart"/>
        <w:r w:rsidRPr="00DF3BA4">
          <w:rPr>
            <w:rFonts w:ascii="Verdana" w:eastAsia="Times New Roman" w:hAnsi="Verdana" w:cs="Times New Roman"/>
            <w:color w:val="000000"/>
            <w:sz w:val="20"/>
            <w:szCs w:val="20"/>
            <w:bdr w:val="none" w:sz="0" w:space="0" w:color="auto" w:frame="1"/>
            <w:lang w:eastAsia="en-IN"/>
          </w:rPr>
          <w:t>args</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9"/>
        </w:numPr>
        <w:shd w:val="clear" w:color="auto" w:fill="FFFFFF"/>
        <w:spacing w:after="0" w:line="315" w:lineRule="atLeast"/>
        <w:ind w:left="0"/>
        <w:rPr>
          <w:ins w:id="82" w:author="Unknown"/>
          <w:rFonts w:ascii="Verdana" w:eastAsia="Times New Roman" w:hAnsi="Verdana" w:cs="Times New Roman"/>
          <w:color w:val="000000"/>
          <w:sz w:val="20"/>
          <w:szCs w:val="20"/>
          <w:lang w:eastAsia="en-IN"/>
        </w:rPr>
      </w:pPr>
      <w:ins w:id="83" w:author="Unknown">
        <w:r w:rsidRPr="00DF3BA4">
          <w:rPr>
            <w:rFonts w:ascii="Verdana" w:eastAsia="Times New Roman" w:hAnsi="Verdana" w:cs="Times New Roman"/>
            <w:color w:val="000000"/>
            <w:sz w:val="20"/>
            <w:szCs w:val="20"/>
            <w:bdr w:val="none" w:sz="0" w:space="0" w:color="auto" w:frame="1"/>
            <w:lang w:eastAsia="en-IN"/>
          </w:rPr>
          <w:t>   A </w:t>
        </w:r>
        <w:proofErr w:type="spellStart"/>
        <w:r w:rsidRPr="00DF3BA4">
          <w:rPr>
            <w:rFonts w:ascii="Verdana" w:eastAsia="Times New Roman" w:hAnsi="Verdana" w:cs="Times New Roman"/>
            <w:color w:val="000000"/>
            <w:sz w:val="20"/>
            <w:szCs w:val="20"/>
            <w:bdr w:val="none" w:sz="0" w:space="0" w:color="auto" w:frame="1"/>
            <w:lang w:eastAsia="en-IN"/>
          </w:rPr>
          <w:t>obj</w:t>
        </w:r>
        <w:proofErr w:type="spellEnd"/>
        <w:r w:rsidRPr="00DF3BA4">
          <w:rPr>
            <w:rFonts w:ascii="Verdana" w:eastAsia="Times New Roman" w:hAnsi="Verdana" w:cs="Times New Roman"/>
            <w:color w:val="000000"/>
            <w:sz w:val="20"/>
            <w:szCs w:val="20"/>
            <w:bdr w:val="none" w:sz="0" w:space="0" w:color="auto" w:frame="1"/>
            <w:lang w:eastAsia="en-IN"/>
          </w:rPr>
          <w:t> = </w:t>
        </w:r>
        <w:r w:rsidRPr="00DF3BA4">
          <w:rPr>
            <w:rFonts w:ascii="Verdana" w:eastAsia="Times New Roman" w:hAnsi="Verdana" w:cs="Times New Roman"/>
            <w:b/>
            <w:bCs/>
            <w:color w:val="006699"/>
            <w:sz w:val="20"/>
            <w:lang w:eastAsia="en-IN"/>
          </w:rPr>
          <w:t>new</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9"/>
        </w:numPr>
        <w:shd w:val="clear" w:color="auto" w:fill="FFFFFF"/>
        <w:spacing w:after="0" w:line="315" w:lineRule="atLeast"/>
        <w:ind w:left="0"/>
        <w:rPr>
          <w:ins w:id="84" w:author="Unknown"/>
          <w:rFonts w:ascii="Verdana" w:eastAsia="Times New Roman" w:hAnsi="Verdana" w:cs="Times New Roman"/>
          <w:color w:val="000000"/>
          <w:sz w:val="20"/>
          <w:szCs w:val="20"/>
          <w:lang w:eastAsia="en-IN"/>
        </w:rPr>
      </w:pPr>
      <w:ins w:id="85" w:author="Unknown">
        <w:r w:rsidRPr="00DF3BA4">
          <w:rPr>
            <w:rFonts w:ascii="Verdana" w:eastAsia="Times New Roman" w:hAnsi="Verdana" w:cs="Times New Roman"/>
            <w:color w:val="000000"/>
            <w:sz w:val="20"/>
            <w:szCs w:val="20"/>
            <w:bdr w:val="none" w:sz="0" w:space="0" w:color="auto" w:frame="1"/>
            <w:lang w:eastAsia="en-IN"/>
          </w:rPr>
          <w:t>   obj.msg();  </w:t>
        </w:r>
      </w:ins>
    </w:p>
    <w:p w:rsidR="00DF3BA4" w:rsidRPr="00DF3BA4" w:rsidRDefault="00DF3BA4" w:rsidP="00DF3BA4">
      <w:pPr>
        <w:numPr>
          <w:ilvl w:val="0"/>
          <w:numId w:val="9"/>
        </w:numPr>
        <w:shd w:val="clear" w:color="auto" w:fill="FFFFFF"/>
        <w:spacing w:after="0" w:line="315" w:lineRule="atLeast"/>
        <w:ind w:left="0"/>
        <w:rPr>
          <w:ins w:id="86" w:author="Unknown"/>
          <w:rFonts w:ascii="Verdana" w:eastAsia="Times New Roman" w:hAnsi="Verdana" w:cs="Times New Roman"/>
          <w:color w:val="000000"/>
          <w:sz w:val="20"/>
          <w:szCs w:val="20"/>
          <w:lang w:eastAsia="en-IN"/>
        </w:rPr>
      </w:pPr>
      <w:ins w:id="87" w:author="Unknown">
        <w:r w:rsidRPr="00DF3BA4">
          <w:rPr>
            <w:rFonts w:ascii="Verdana" w:eastAsia="Times New Roman" w:hAnsi="Verdana" w:cs="Times New Roman"/>
            <w:color w:val="000000"/>
            <w:sz w:val="20"/>
            <w:szCs w:val="20"/>
            <w:bdr w:val="none" w:sz="0" w:space="0" w:color="auto" w:frame="1"/>
            <w:lang w:eastAsia="en-IN"/>
          </w:rPr>
          <w:t>  }  </w:t>
        </w:r>
      </w:ins>
    </w:p>
    <w:p w:rsidR="00DF3BA4" w:rsidRPr="00DF3BA4" w:rsidRDefault="00DF3BA4" w:rsidP="00DF3BA4">
      <w:pPr>
        <w:numPr>
          <w:ilvl w:val="0"/>
          <w:numId w:val="9"/>
        </w:numPr>
        <w:shd w:val="clear" w:color="auto" w:fill="FFFFFF"/>
        <w:spacing w:after="120" w:line="315" w:lineRule="atLeast"/>
        <w:ind w:left="0"/>
        <w:rPr>
          <w:ins w:id="88" w:author="Unknown"/>
          <w:rFonts w:ascii="Verdana" w:eastAsia="Times New Roman" w:hAnsi="Verdana" w:cs="Times New Roman"/>
          <w:color w:val="000000"/>
          <w:sz w:val="20"/>
          <w:szCs w:val="20"/>
          <w:lang w:eastAsia="en-IN"/>
        </w:rPr>
      </w:pPr>
      <w:ins w:id="89"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color w:val="000000"/>
          <w:sz w:val="20"/>
          <w:szCs w:val="20"/>
          <w:lang w:eastAsia="en-IN"/>
        </w:rPr>
      </w:pPr>
      <w:proofErr w:type="spellStart"/>
      <w:ins w:id="91" w:author="Unknown">
        <w:r w:rsidRPr="00DF3BA4">
          <w:rPr>
            <w:rFonts w:ascii="Courier New" w:eastAsia="Times New Roman" w:hAnsi="Courier New" w:cs="Courier New"/>
            <w:color w:val="000000"/>
            <w:sz w:val="20"/>
            <w:szCs w:val="20"/>
            <w:lang w:eastAsia="en-IN"/>
          </w:rPr>
          <w:t>Output:Hello</w:t>
        </w:r>
        <w:proofErr w:type="spellEnd"/>
      </w:ins>
    </w:p>
    <w:p w:rsidR="00DF3BA4" w:rsidRPr="00DF3BA4" w:rsidRDefault="00DF3BA4" w:rsidP="00DF3BA4">
      <w:pPr>
        <w:spacing w:after="0" w:line="240" w:lineRule="auto"/>
        <w:rPr>
          <w:ins w:id="92" w:author="Unknown"/>
          <w:rFonts w:ascii="Times New Roman" w:eastAsia="Times New Roman" w:hAnsi="Times New Roman" w:cs="Times New Roman"/>
          <w:sz w:val="24"/>
          <w:szCs w:val="24"/>
          <w:lang w:eastAsia="en-IN"/>
        </w:rPr>
      </w:pPr>
      <w:ins w:id="93" w:author="Unknown">
        <w:r w:rsidRPr="00DF3BA4">
          <w:rPr>
            <w:rFonts w:ascii="Times New Roman" w:eastAsia="Times New Roman" w:hAnsi="Times New Roman" w:cs="Times New Roman"/>
            <w:sz w:val="24"/>
            <w:szCs w:val="24"/>
            <w:lang w:eastAsia="en-IN"/>
          </w:rPr>
          <w:pict>
            <v:rect id="_x0000_i1030"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240" w:lineRule="auto"/>
        <w:outlineLvl w:val="3"/>
        <w:rPr>
          <w:ins w:id="94" w:author="Unknown"/>
          <w:rFonts w:ascii="Helvetica" w:eastAsia="Times New Roman" w:hAnsi="Helvetica" w:cs="Helvetica"/>
          <w:color w:val="610B38"/>
          <w:sz w:val="38"/>
          <w:szCs w:val="38"/>
          <w:lang w:eastAsia="en-IN"/>
        </w:rPr>
      </w:pPr>
      <w:ins w:id="95" w:author="Unknown">
        <w:r w:rsidRPr="00DF3BA4">
          <w:rPr>
            <w:rFonts w:ascii="Helvetica" w:eastAsia="Times New Roman" w:hAnsi="Helvetica" w:cs="Helvetica"/>
            <w:color w:val="610B38"/>
            <w:sz w:val="38"/>
            <w:szCs w:val="38"/>
            <w:lang w:eastAsia="en-IN"/>
          </w:rPr>
          <w:t>3) Using fully qualified name</w:t>
        </w:r>
      </w:ins>
    </w:p>
    <w:p w:rsidR="00DF3BA4" w:rsidRPr="00DF3BA4" w:rsidRDefault="00DF3BA4" w:rsidP="00DF3BA4">
      <w:pPr>
        <w:shd w:val="clear" w:color="auto" w:fill="FFFFFF"/>
        <w:spacing w:before="100" w:beforeAutospacing="1" w:after="100" w:afterAutospacing="1" w:line="240" w:lineRule="auto"/>
        <w:rPr>
          <w:ins w:id="96" w:author="Unknown"/>
          <w:rFonts w:ascii="Verdana" w:eastAsia="Times New Roman" w:hAnsi="Verdana" w:cs="Times New Roman"/>
          <w:color w:val="000000"/>
          <w:sz w:val="20"/>
          <w:szCs w:val="20"/>
          <w:lang w:eastAsia="en-IN"/>
        </w:rPr>
      </w:pPr>
      <w:ins w:id="97" w:author="Unknown">
        <w:r w:rsidRPr="00DF3BA4">
          <w:rPr>
            <w:rFonts w:ascii="Verdana" w:eastAsia="Times New Roman" w:hAnsi="Verdana" w:cs="Times New Roman"/>
            <w:color w:val="000000"/>
            <w:sz w:val="20"/>
            <w:szCs w:val="20"/>
            <w:lang w:eastAsia="en-IN"/>
          </w:rPr>
          <w:t>If you use fully qualified name then only declared class of this package will be accessible. Now there is no need to import. But you need to use fully qualified name every time when you are accessing the class or interface.</w:t>
        </w:r>
      </w:ins>
    </w:p>
    <w:p w:rsidR="00DF3BA4" w:rsidRPr="00DF3BA4" w:rsidRDefault="00DF3BA4" w:rsidP="00DF3BA4">
      <w:pPr>
        <w:shd w:val="clear" w:color="auto" w:fill="FFFFFF"/>
        <w:spacing w:before="100" w:beforeAutospacing="1" w:after="100" w:afterAutospacing="1" w:line="240" w:lineRule="auto"/>
        <w:rPr>
          <w:ins w:id="98" w:author="Unknown"/>
          <w:rFonts w:ascii="Verdana" w:eastAsia="Times New Roman" w:hAnsi="Verdana" w:cs="Times New Roman"/>
          <w:color w:val="000000"/>
          <w:sz w:val="20"/>
          <w:szCs w:val="20"/>
          <w:lang w:eastAsia="en-IN"/>
        </w:rPr>
      </w:pPr>
      <w:ins w:id="99" w:author="Unknown">
        <w:r w:rsidRPr="00DF3BA4">
          <w:rPr>
            <w:rFonts w:ascii="Verdana" w:eastAsia="Times New Roman" w:hAnsi="Verdana" w:cs="Times New Roman"/>
            <w:color w:val="000000"/>
            <w:sz w:val="20"/>
            <w:szCs w:val="20"/>
            <w:lang w:eastAsia="en-IN"/>
          </w:rPr>
          <w:t xml:space="preserve">It is generally used when two packages have same class name e.g. </w:t>
        </w:r>
        <w:proofErr w:type="spellStart"/>
        <w:r w:rsidRPr="00DF3BA4">
          <w:rPr>
            <w:rFonts w:ascii="Verdana" w:eastAsia="Times New Roman" w:hAnsi="Verdana" w:cs="Times New Roman"/>
            <w:color w:val="000000"/>
            <w:sz w:val="20"/>
            <w:szCs w:val="20"/>
            <w:lang w:eastAsia="en-IN"/>
          </w:rPr>
          <w:t>java.util</w:t>
        </w:r>
        <w:proofErr w:type="spellEnd"/>
        <w:r w:rsidRPr="00DF3BA4">
          <w:rPr>
            <w:rFonts w:ascii="Verdana" w:eastAsia="Times New Roman" w:hAnsi="Verdana" w:cs="Times New Roman"/>
            <w:color w:val="000000"/>
            <w:sz w:val="20"/>
            <w:szCs w:val="20"/>
            <w:lang w:eastAsia="en-IN"/>
          </w:rPr>
          <w:t xml:space="preserve"> and java.sql packages contain Date class.</w:t>
        </w:r>
      </w:ins>
    </w:p>
    <w:p w:rsidR="00DF3BA4" w:rsidRPr="00DF3BA4" w:rsidRDefault="00DF3BA4" w:rsidP="00DF3BA4">
      <w:pPr>
        <w:shd w:val="clear" w:color="auto" w:fill="FFFFFF"/>
        <w:spacing w:before="100" w:beforeAutospacing="1" w:after="100" w:afterAutospacing="1" w:line="240" w:lineRule="auto"/>
        <w:outlineLvl w:val="1"/>
        <w:rPr>
          <w:ins w:id="100" w:author="Unknown"/>
          <w:rFonts w:ascii="Tahoma" w:eastAsia="Times New Roman" w:hAnsi="Tahoma" w:cs="Tahoma"/>
          <w:color w:val="610B4B"/>
          <w:sz w:val="33"/>
          <w:szCs w:val="33"/>
          <w:lang w:eastAsia="en-IN"/>
        </w:rPr>
      </w:pPr>
      <w:ins w:id="101" w:author="Unknown">
        <w:r w:rsidRPr="00DF3BA4">
          <w:rPr>
            <w:rFonts w:ascii="Tahoma" w:eastAsia="Times New Roman" w:hAnsi="Tahoma" w:cs="Tahoma"/>
            <w:color w:val="610B4B"/>
            <w:sz w:val="33"/>
            <w:szCs w:val="33"/>
            <w:lang w:eastAsia="en-IN"/>
          </w:rPr>
          <w:t>Example of package by import fully qualified name</w:t>
        </w:r>
      </w:ins>
    </w:p>
    <w:p w:rsidR="00DF3BA4" w:rsidRPr="00DF3BA4" w:rsidRDefault="00DF3BA4" w:rsidP="00DF3BA4">
      <w:pPr>
        <w:numPr>
          <w:ilvl w:val="0"/>
          <w:numId w:val="10"/>
        </w:numPr>
        <w:shd w:val="clear" w:color="auto" w:fill="FFFFFF"/>
        <w:spacing w:after="0" w:line="315" w:lineRule="atLeast"/>
        <w:ind w:left="0"/>
        <w:rPr>
          <w:ins w:id="102" w:author="Unknown"/>
          <w:rFonts w:ascii="Verdana" w:eastAsia="Times New Roman" w:hAnsi="Verdana" w:cs="Times New Roman"/>
          <w:color w:val="000000"/>
          <w:sz w:val="20"/>
          <w:szCs w:val="20"/>
          <w:lang w:eastAsia="en-IN"/>
        </w:rPr>
      </w:pPr>
      <w:ins w:id="103" w:author="Unknown">
        <w:r w:rsidRPr="00DF3BA4">
          <w:rPr>
            <w:rFonts w:ascii="Verdana" w:eastAsia="Times New Roman" w:hAnsi="Verdana" w:cs="Times New Roman"/>
            <w:color w:val="008200"/>
            <w:sz w:val="20"/>
            <w:lang w:eastAsia="en-IN"/>
          </w:rPr>
          <w:t>//save by A.java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0"/>
        </w:numPr>
        <w:shd w:val="clear" w:color="auto" w:fill="FFFFFF"/>
        <w:spacing w:after="0" w:line="315" w:lineRule="atLeast"/>
        <w:ind w:left="0"/>
        <w:rPr>
          <w:ins w:id="104" w:author="Unknown"/>
          <w:rFonts w:ascii="Verdana" w:eastAsia="Times New Roman" w:hAnsi="Verdana" w:cs="Times New Roman"/>
          <w:color w:val="000000"/>
          <w:sz w:val="20"/>
          <w:szCs w:val="20"/>
          <w:lang w:eastAsia="en-IN"/>
        </w:rPr>
      </w:pPr>
      <w:ins w:id="105"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pack;  </w:t>
        </w:r>
      </w:ins>
    </w:p>
    <w:p w:rsidR="00DF3BA4" w:rsidRPr="00DF3BA4" w:rsidRDefault="00DF3BA4" w:rsidP="00DF3BA4">
      <w:pPr>
        <w:numPr>
          <w:ilvl w:val="0"/>
          <w:numId w:val="10"/>
        </w:numPr>
        <w:shd w:val="clear" w:color="auto" w:fill="FFFFFF"/>
        <w:spacing w:after="0" w:line="315" w:lineRule="atLeast"/>
        <w:ind w:left="0"/>
        <w:rPr>
          <w:ins w:id="106" w:author="Unknown"/>
          <w:rFonts w:ascii="Verdana" w:eastAsia="Times New Roman" w:hAnsi="Verdana" w:cs="Times New Roman"/>
          <w:color w:val="000000"/>
          <w:sz w:val="20"/>
          <w:szCs w:val="20"/>
          <w:lang w:eastAsia="en-IN"/>
        </w:rPr>
      </w:pPr>
      <w:ins w:id="107"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10"/>
        </w:numPr>
        <w:shd w:val="clear" w:color="auto" w:fill="FFFFFF"/>
        <w:spacing w:after="0" w:line="315" w:lineRule="atLeast"/>
        <w:ind w:left="0"/>
        <w:rPr>
          <w:ins w:id="108" w:author="Unknown"/>
          <w:rFonts w:ascii="Verdana" w:eastAsia="Times New Roman" w:hAnsi="Verdana" w:cs="Times New Roman"/>
          <w:color w:val="000000"/>
          <w:sz w:val="20"/>
          <w:szCs w:val="20"/>
          <w:lang w:eastAsia="en-IN"/>
        </w:rPr>
      </w:pPr>
      <w:ins w:id="109"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msg</w:t>
        </w:r>
        <w:proofErr w:type="spellEnd"/>
        <w:r w:rsidRPr="00DF3BA4">
          <w:rPr>
            <w:rFonts w:ascii="Verdana" w:eastAsia="Times New Roman" w:hAnsi="Verdana" w:cs="Times New Roman"/>
            <w:color w:val="000000"/>
            <w:sz w:val="20"/>
            <w:szCs w:val="20"/>
            <w:bdr w:val="none" w:sz="0" w:space="0" w:color="auto" w:frame="1"/>
            <w:lang w:eastAsia="en-IN"/>
          </w:rPr>
          <w:t>(){</w:t>
        </w:r>
        <w:proofErr w:type="spellStart"/>
        <w:r w:rsidRPr="00DF3BA4">
          <w:rPr>
            <w:rFonts w:ascii="Verdana" w:eastAsia="Times New Roman" w:hAnsi="Verdana" w:cs="Times New Roman"/>
            <w:color w:val="000000"/>
            <w:sz w:val="20"/>
            <w:szCs w:val="20"/>
            <w:bdr w:val="none" w:sz="0" w:space="0" w:color="auto" w:frame="1"/>
            <w:lang w:eastAsia="en-IN"/>
          </w:rPr>
          <w:t>System.out.println</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00FF"/>
            <w:sz w:val="20"/>
            <w:lang w:eastAsia="en-IN"/>
          </w:rPr>
          <w:t>"Hello"</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0"/>
        </w:numPr>
        <w:shd w:val="clear" w:color="auto" w:fill="FFFFFF"/>
        <w:spacing w:after="120" w:line="315" w:lineRule="atLeast"/>
        <w:ind w:left="0"/>
        <w:rPr>
          <w:ins w:id="110" w:author="Unknown"/>
          <w:rFonts w:ascii="Verdana" w:eastAsia="Times New Roman" w:hAnsi="Verdana" w:cs="Times New Roman"/>
          <w:color w:val="000000"/>
          <w:sz w:val="20"/>
          <w:szCs w:val="20"/>
          <w:lang w:eastAsia="en-IN"/>
        </w:rPr>
      </w:pPr>
      <w:ins w:id="111"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1"/>
        </w:numPr>
        <w:shd w:val="clear" w:color="auto" w:fill="FFFFFF"/>
        <w:spacing w:after="0" w:line="315" w:lineRule="atLeast"/>
        <w:ind w:left="0"/>
        <w:rPr>
          <w:ins w:id="112" w:author="Unknown"/>
          <w:rFonts w:ascii="Verdana" w:eastAsia="Times New Roman" w:hAnsi="Verdana" w:cs="Times New Roman"/>
          <w:color w:val="000000"/>
          <w:sz w:val="20"/>
          <w:szCs w:val="20"/>
          <w:lang w:eastAsia="en-IN"/>
        </w:rPr>
      </w:pPr>
      <w:ins w:id="113" w:author="Unknown">
        <w:r w:rsidRPr="00DF3BA4">
          <w:rPr>
            <w:rFonts w:ascii="Verdana" w:eastAsia="Times New Roman" w:hAnsi="Verdana" w:cs="Times New Roman"/>
            <w:color w:val="008200"/>
            <w:sz w:val="20"/>
            <w:lang w:eastAsia="en-IN"/>
          </w:rPr>
          <w:t>//save by B.java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1"/>
        </w:numPr>
        <w:shd w:val="clear" w:color="auto" w:fill="FFFFFF"/>
        <w:spacing w:after="0" w:line="315" w:lineRule="atLeast"/>
        <w:ind w:left="0"/>
        <w:rPr>
          <w:ins w:id="114" w:author="Unknown"/>
          <w:rFonts w:ascii="Verdana" w:eastAsia="Times New Roman" w:hAnsi="Verdana" w:cs="Times New Roman"/>
          <w:color w:val="000000"/>
          <w:sz w:val="20"/>
          <w:szCs w:val="20"/>
          <w:lang w:eastAsia="en-IN"/>
        </w:rPr>
      </w:pPr>
      <w:ins w:id="115"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mypack</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1"/>
        </w:numPr>
        <w:shd w:val="clear" w:color="auto" w:fill="FFFFFF"/>
        <w:spacing w:after="0" w:line="315" w:lineRule="atLeast"/>
        <w:ind w:left="0"/>
        <w:rPr>
          <w:ins w:id="116" w:author="Unknown"/>
          <w:rFonts w:ascii="Verdana" w:eastAsia="Times New Roman" w:hAnsi="Verdana" w:cs="Times New Roman"/>
          <w:color w:val="000000"/>
          <w:sz w:val="20"/>
          <w:szCs w:val="20"/>
          <w:lang w:eastAsia="en-IN"/>
        </w:rPr>
      </w:pPr>
      <w:ins w:id="117" w:author="Unknown">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B{  </w:t>
        </w:r>
      </w:ins>
    </w:p>
    <w:p w:rsidR="00DF3BA4" w:rsidRPr="00DF3BA4" w:rsidRDefault="00DF3BA4" w:rsidP="00DF3BA4">
      <w:pPr>
        <w:numPr>
          <w:ilvl w:val="0"/>
          <w:numId w:val="11"/>
        </w:numPr>
        <w:shd w:val="clear" w:color="auto" w:fill="FFFFFF"/>
        <w:spacing w:after="0" w:line="315" w:lineRule="atLeast"/>
        <w:ind w:left="0"/>
        <w:rPr>
          <w:ins w:id="118" w:author="Unknown"/>
          <w:rFonts w:ascii="Verdana" w:eastAsia="Times New Roman" w:hAnsi="Verdana" w:cs="Times New Roman"/>
          <w:color w:val="000000"/>
          <w:sz w:val="20"/>
          <w:szCs w:val="20"/>
          <w:lang w:eastAsia="en-IN"/>
        </w:rPr>
      </w:pPr>
      <w:ins w:id="119"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static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main(String </w:t>
        </w:r>
        <w:proofErr w:type="spellStart"/>
        <w:r w:rsidRPr="00DF3BA4">
          <w:rPr>
            <w:rFonts w:ascii="Verdana" w:eastAsia="Times New Roman" w:hAnsi="Verdana" w:cs="Times New Roman"/>
            <w:color w:val="000000"/>
            <w:sz w:val="20"/>
            <w:szCs w:val="20"/>
            <w:bdr w:val="none" w:sz="0" w:space="0" w:color="auto" w:frame="1"/>
            <w:lang w:eastAsia="en-IN"/>
          </w:rPr>
          <w:t>args</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1"/>
        </w:numPr>
        <w:shd w:val="clear" w:color="auto" w:fill="FFFFFF"/>
        <w:spacing w:after="0" w:line="315" w:lineRule="atLeast"/>
        <w:ind w:left="0"/>
        <w:rPr>
          <w:ins w:id="120" w:author="Unknown"/>
          <w:rFonts w:ascii="Verdana" w:eastAsia="Times New Roman" w:hAnsi="Verdana" w:cs="Times New Roman"/>
          <w:color w:val="000000"/>
          <w:sz w:val="20"/>
          <w:szCs w:val="20"/>
          <w:lang w:eastAsia="en-IN"/>
        </w:rPr>
      </w:pPr>
      <w:ins w:id="121" w:author="Unknown">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pack.A</w:t>
        </w:r>
        <w:proofErr w:type="spellEnd"/>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obj</w:t>
        </w:r>
        <w:proofErr w:type="spellEnd"/>
        <w:r w:rsidRPr="00DF3BA4">
          <w:rPr>
            <w:rFonts w:ascii="Verdana" w:eastAsia="Times New Roman" w:hAnsi="Verdana" w:cs="Times New Roman"/>
            <w:color w:val="000000"/>
            <w:sz w:val="20"/>
            <w:szCs w:val="20"/>
            <w:bdr w:val="none" w:sz="0" w:space="0" w:color="auto" w:frame="1"/>
            <w:lang w:eastAsia="en-IN"/>
          </w:rPr>
          <w:t> = </w:t>
        </w:r>
        <w:r w:rsidRPr="00DF3BA4">
          <w:rPr>
            <w:rFonts w:ascii="Verdana" w:eastAsia="Times New Roman" w:hAnsi="Verdana" w:cs="Times New Roman"/>
            <w:b/>
            <w:bCs/>
            <w:color w:val="006699"/>
            <w:sz w:val="20"/>
            <w:lang w:eastAsia="en-IN"/>
          </w:rPr>
          <w:t>new</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pack.A</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8200"/>
            <w:sz w:val="20"/>
            <w:lang w:eastAsia="en-IN"/>
          </w:rPr>
          <w:t>//using fully qualified name</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1"/>
        </w:numPr>
        <w:shd w:val="clear" w:color="auto" w:fill="FFFFFF"/>
        <w:spacing w:after="0" w:line="315" w:lineRule="atLeast"/>
        <w:ind w:left="0"/>
        <w:rPr>
          <w:ins w:id="122" w:author="Unknown"/>
          <w:rFonts w:ascii="Verdana" w:eastAsia="Times New Roman" w:hAnsi="Verdana" w:cs="Times New Roman"/>
          <w:color w:val="000000"/>
          <w:sz w:val="20"/>
          <w:szCs w:val="20"/>
          <w:lang w:eastAsia="en-IN"/>
        </w:rPr>
      </w:pPr>
      <w:ins w:id="123" w:author="Unknown">
        <w:r w:rsidRPr="00DF3BA4">
          <w:rPr>
            <w:rFonts w:ascii="Verdana" w:eastAsia="Times New Roman" w:hAnsi="Verdana" w:cs="Times New Roman"/>
            <w:color w:val="000000"/>
            <w:sz w:val="20"/>
            <w:szCs w:val="20"/>
            <w:bdr w:val="none" w:sz="0" w:space="0" w:color="auto" w:frame="1"/>
            <w:lang w:eastAsia="en-IN"/>
          </w:rPr>
          <w:t>   obj.msg();  </w:t>
        </w:r>
      </w:ins>
    </w:p>
    <w:p w:rsidR="00DF3BA4" w:rsidRPr="00DF3BA4" w:rsidRDefault="00DF3BA4" w:rsidP="00DF3BA4">
      <w:pPr>
        <w:numPr>
          <w:ilvl w:val="0"/>
          <w:numId w:val="11"/>
        </w:numPr>
        <w:shd w:val="clear" w:color="auto" w:fill="FFFFFF"/>
        <w:spacing w:after="0" w:line="315" w:lineRule="atLeast"/>
        <w:ind w:left="0"/>
        <w:rPr>
          <w:ins w:id="124" w:author="Unknown"/>
          <w:rFonts w:ascii="Verdana" w:eastAsia="Times New Roman" w:hAnsi="Verdana" w:cs="Times New Roman"/>
          <w:color w:val="000000"/>
          <w:sz w:val="20"/>
          <w:szCs w:val="20"/>
          <w:lang w:eastAsia="en-IN"/>
        </w:rPr>
      </w:pPr>
      <w:ins w:id="125" w:author="Unknown">
        <w:r w:rsidRPr="00DF3BA4">
          <w:rPr>
            <w:rFonts w:ascii="Verdana" w:eastAsia="Times New Roman" w:hAnsi="Verdana" w:cs="Times New Roman"/>
            <w:color w:val="000000"/>
            <w:sz w:val="20"/>
            <w:szCs w:val="20"/>
            <w:bdr w:val="none" w:sz="0" w:space="0" w:color="auto" w:frame="1"/>
            <w:lang w:eastAsia="en-IN"/>
          </w:rPr>
          <w:t>  }  </w:t>
        </w:r>
      </w:ins>
    </w:p>
    <w:p w:rsidR="00DF3BA4" w:rsidRPr="00DF3BA4" w:rsidRDefault="00DF3BA4" w:rsidP="00DF3BA4">
      <w:pPr>
        <w:numPr>
          <w:ilvl w:val="0"/>
          <w:numId w:val="11"/>
        </w:numPr>
        <w:shd w:val="clear" w:color="auto" w:fill="FFFFFF"/>
        <w:spacing w:after="120" w:line="315" w:lineRule="atLeast"/>
        <w:ind w:left="0"/>
        <w:rPr>
          <w:ins w:id="126" w:author="Unknown"/>
          <w:rFonts w:ascii="Verdana" w:eastAsia="Times New Roman" w:hAnsi="Verdana" w:cs="Times New Roman"/>
          <w:color w:val="000000"/>
          <w:sz w:val="20"/>
          <w:szCs w:val="20"/>
          <w:lang w:eastAsia="en-IN"/>
        </w:rPr>
      </w:pPr>
      <w:ins w:id="127"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 w:author="Unknown"/>
          <w:rFonts w:ascii="Courier New" w:eastAsia="Times New Roman" w:hAnsi="Courier New" w:cs="Courier New"/>
          <w:color w:val="000000"/>
          <w:sz w:val="20"/>
          <w:szCs w:val="20"/>
          <w:lang w:eastAsia="en-IN"/>
        </w:rPr>
      </w:pPr>
      <w:proofErr w:type="spellStart"/>
      <w:ins w:id="129" w:author="Unknown">
        <w:r w:rsidRPr="00DF3BA4">
          <w:rPr>
            <w:rFonts w:ascii="Courier New" w:eastAsia="Times New Roman" w:hAnsi="Courier New" w:cs="Courier New"/>
            <w:color w:val="000000"/>
            <w:sz w:val="20"/>
            <w:szCs w:val="20"/>
            <w:lang w:eastAsia="en-IN"/>
          </w:rPr>
          <w:t>Output:Hello</w:t>
        </w:r>
        <w:proofErr w:type="spellEnd"/>
      </w:ins>
    </w:p>
    <w:p w:rsidR="00DF3BA4" w:rsidRPr="00DF3BA4" w:rsidRDefault="00DF3BA4" w:rsidP="00DF3BA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130" w:author="Unknown"/>
          <w:rFonts w:ascii="Arial" w:eastAsia="Times New Roman" w:hAnsi="Arial" w:cs="Arial"/>
          <w:color w:val="008000"/>
          <w:sz w:val="21"/>
          <w:szCs w:val="21"/>
          <w:lang w:eastAsia="en-IN"/>
        </w:rPr>
      </w:pPr>
      <w:ins w:id="131" w:author="Unknown">
        <w:r w:rsidRPr="00DF3BA4">
          <w:rPr>
            <w:rFonts w:ascii="Arial" w:eastAsia="Times New Roman" w:hAnsi="Arial" w:cs="Arial"/>
            <w:color w:val="008000"/>
            <w:sz w:val="21"/>
            <w:szCs w:val="21"/>
            <w:lang w:eastAsia="en-IN"/>
          </w:rPr>
          <w:t xml:space="preserve">Note: If you import a package, </w:t>
        </w:r>
        <w:proofErr w:type="spellStart"/>
        <w:r w:rsidRPr="00DF3BA4">
          <w:rPr>
            <w:rFonts w:ascii="Arial" w:eastAsia="Times New Roman" w:hAnsi="Arial" w:cs="Arial"/>
            <w:color w:val="008000"/>
            <w:sz w:val="21"/>
            <w:szCs w:val="21"/>
            <w:lang w:eastAsia="en-IN"/>
          </w:rPr>
          <w:t>subpackages</w:t>
        </w:r>
        <w:proofErr w:type="spellEnd"/>
        <w:r w:rsidRPr="00DF3BA4">
          <w:rPr>
            <w:rFonts w:ascii="Arial" w:eastAsia="Times New Roman" w:hAnsi="Arial" w:cs="Arial"/>
            <w:color w:val="008000"/>
            <w:sz w:val="21"/>
            <w:szCs w:val="21"/>
            <w:lang w:eastAsia="en-IN"/>
          </w:rPr>
          <w:t xml:space="preserve"> will not be imported.</w:t>
        </w:r>
      </w:ins>
    </w:p>
    <w:p w:rsidR="00DF3BA4" w:rsidRPr="00DF3BA4" w:rsidRDefault="00DF3BA4" w:rsidP="00DF3BA4">
      <w:pPr>
        <w:shd w:val="clear" w:color="auto" w:fill="FFFFFF"/>
        <w:spacing w:before="100" w:beforeAutospacing="1" w:after="100" w:afterAutospacing="1" w:line="240" w:lineRule="auto"/>
        <w:rPr>
          <w:ins w:id="132" w:author="Unknown"/>
          <w:rFonts w:ascii="Verdana" w:eastAsia="Times New Roman" w:hAnsi="Verdana" w:cs="Times New Roman"/>
          <w:color w:val="000000"/>
          <w:sz w:val="20"/>
          <w:szCs w:val="20"/>
          <w:lang w:eastAsia="en-IN"/>
        </w:rPr>
      </w:pPr>
      <w:ins w:id="133" w:author="Unknown">
        <w:r w:rsidRPr="00DF3BA4">
          <w:rPr>
            <w:rFonts w:ascii="Verdana" w:eastAsia="Times New Roman" w:hAnsi="Verdana" w:cs="Times New Roman"/>
            <w:color w:val="000000"/>
            <w:sz w:val="20"/>
            <w:szCs w:val="20"/>
            <w:lang w:eastAsia="en-IN"/>
          </w:rPr>
          <w:t xml:space="preserve">If you import a package, all the classes and interface of that package will be imported excluding the classes and interfaces of the </w:t>
        </w:r>
        <w:proofErr w:type="spellStart"/>
        <w:r w:rsidRPr="00DF3BA4">
          <w:rPr>
            <w:rFonts w:ascii="Verdana" w:eastAsia="Times New Roman" w:hAnsi="Verdana" w:cs="Times New Roman"/>
            <w:color w:val="000000"/>
            <w:sz w:val="20"/>
            <w:szCs w:val="20"/>
            <w:lang w:eastAsia="en-IN"/>
          </w:rPr>
          <w:t>subpackages</w:t>
        </w:r>
        <w:proofErr w:type="spellEnd"/>
        <w:r w:rsidRPr="00DF3BA4">
          <w:rPr>
            <w:rFonts w:ascii="Verdana" w:eastAsia="Times New Roman" w:hAnsi="Verdana" w:cs="Times New Roman"/>
            <w:color w:val="000000"/>
            <w:sz w:val="20"/>
            <w:szCs w:val="20"/>
            <w:lang w:eastAsia="en-IN"/>
          </w:rPr>
          <w:t xml:space="preserve">. Hence, you need to import the </w:t>
        </w:r>
        <w:proofErr w:type="spellStart"/>
        <w:r w:rsidRPr="00DF3BA4">
          <w:rPr>
            <w:rFonts w:ascii="Verdana" w:eastAsia="Times New Roman" w:hAnsi="Verdana" w:cs="Times New Roman"/>
            <w:color w:val="000000"/>
            <w:sz w:val="20"/>
            <w:szCs w:val="20"/>
            <w:lang w:eastAsia="en-IN"/>
          </w:rPr>
          <w:t>subpackage</w:t>
        </w:r>
        <w:proofErr w:type="spellEnd"/>
        <w:r w:rsidRPr="00DF3BA4">
          <w:rPr>
            <w:rFonts w:ascii="Verdana" w:eastAsia="Times New Roman" w:hAnsi="Verdana" w:cs="Times New Roman"/>
            <w:color w:val="000000"/>
            <w:sz w:val="20"/>
            <w:szCs w:val="20"/>
            <w:lang w:eastAsia="en-IN"/>
          </w:rPr>
          <w:t xml:space="preserve"> as well.</w:t>
        </w:r>
      </w:ins>
    </w:p>
    <w:p w:rsidR="00DF3BA4" w:rsidRPr="00DF3BA4" w:rsidRDefault="00DF3BA4" w:rsidP="00DF3BA4">
      <w:pPr>
        <w:spacing w:after="0" w:line="240" w:lineRule="auto"/>
        <w:rPr>
          <w:ins w:id="134" w:author="Unknown"/>
          <w:rFonts w:ascii="Times New Roman" w:eastAsia="Times New Roman" w:hAnsi="Times New Roman" w:cs="Times New Roman"/>
          <w:sz w:val="24"/>
          <w:szCs w:val="24"/>
          <w:lang w:eastAsia="en-IN"/>
        </w:rPr>
      </w:pPr>
      <w:ins w:id="135" w:author="Unknown">
        <w:r w:rsidRPr="00DF3BA4">
          <w:rPr>
            <w:rFonts w:ascii="Times New Roman" w:eastAsia="Times New Roman" w:hAnsi="Times New Roman" w:cs="Times New Roman"/>
            <w:sz w:val="24"/>
            <w:szCs w:val="24"/>
            <w:lang w:eastAsia="en-IN"/>
          </w:rPr>
          <w:pict>
            <v:rect id="_x0000_i1031"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240" w:lineRule="auto"/>
        <w:outlineLvl w:val="3"/>
        <w:rPr>
          <w:ins w:id="136" w:author="Unknown"/>
          <w:rFonts w:ascii="Helvetica" w:eastAsia="Times New Roman" w:hAnsi="Helvetica" w:cs="Helvetica"/>
          <w:color w:val="610B4B"/>
          <w:sz w:val="26"/>
          <w:szCs w:val="26"/>
          <w:lang w:eastAsia="en-IN"/>
        </w:rPr>
      </w:pPr>
      <w:ins w:id="137" w:author="Unknown">
        <w:r w:rsidRPr="00DF3BA4">
          <w:rPr>
            <w:rFonts w:ascii="Helvetica" w:eastAsia="Times New Roman" w:hAnsi="Helvetica" w:cs="Helvetica"/>
            <w:color w:val="610B4B"/>
            <w:sz w:val="26"/>
            <w:szCs w:val="26"/>
            <w:lang w:eastAsia="en-IN"/>
          </w:rPr>
          <w:t>Note: Sequence of the program must be package then import then class.</w:t>
        </w:r>
      </w:ins>
    </w:p>
    <w:p w:rsidR="00DF3BA4" w:rsidRPr="00DF3BA4" w:rsidRDefault="00DF3BA4" w:rsidP="00DF3BA4">
      <w:pPr>
        <w:spacing w:after="0" w:line="240" w:lineRule="auto"/>
        <w:rPr>
          <w:ins w:id="138"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095500" cy="2438400"/>
            <wp:effectExtent l="19050" t="0" r="0" b="0"/>
            <wp:docPr id="9" name="Picture 9"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6"/>
                    <a:srcRect/>
                    <a:stretch>
                      <a:fillRect/>
                    </a:stretch>
                  </pic:blipFill>
                  <pic:spPr bwMode="auto">
                    <a:xfrm>
                      <a:off x="0" y="0"/>
                      <a:ext cx="2095500" cy="2438400"/>
                    </a:xfrm>
                    <a:prstGeom prst="rect">
                      <a:avLst/>
                    </a:prstGeom>
                    <a:noFill/>
                    <a:ln w="9525">
                      <a:noFill/>
                      <a:miter lim="800000"/>
                      <a:headEnd/>
                      <a:tailEnd/>
                    </a:ln>
                  </pic:spPr>
                </pic:pic>
              </a:graphicData>
            </a:graphic>
          </wp:inline>
        </w:drawing>
      </w:r>
    </w:p>
    <w:p w:rsidR="00DF3BA4" w:rsidRPr="00DF3BA4" w:rsidRDefault="00DF3BA4" w:rsidP="00DF3BA4">
      <w:pPr>
        <w:spacing w:after="0" w:line="240" w:lineRule="auto"/>
        <w:rPr>
          <w:ins w:id="139" w:author="Unknown"/>
          <w:rFonts w:ascii="Times New Roman" w:eastAsia="Times New Roman" w:hAnsi="Times New Roman" w:cs="Times New Roman"/>
          <w:sz w:val="24"/>
          <w:szCs w:val="24"/>
          <w:lang w:eastAsia="en-IN"/>
        </w:rPr>
      </w:pPr>
      <w:ins w:id="140" w:author="Unknown">
        <w:r w:rsidRPr="00DF3BA4">
          <w:rPr>
            <w:rFonts w:ascii="Times New Roman" w:eastAsia="Times New Roman" w:hAnsi="Times New Roman" w:cs="Times New Roman"/>
            <w:sz w:val="24"/>
            <w:szCs w:val="24"/>
            <w:lang w:eastAsia="en-IN"/>
          </w:rPr>
          <w:pict>
            <v:rect id="_x0000_i1032"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312" w:lineRule="atLeast"/>
        <w:outlineLvl w:val="1"/>
        <w:rPr>
          <w:ins w:id="141" w:author="Unknown"/>
          <w:rFonts w:ascii="Helvetica" w:eastAsia="Times New Roman" w:hAnsi="Helvetica" w:cs="Helvetica"/>
          <w:color w:val="610B38"/>
          <w:sz w:val="38"/>
          <w:szCs w:val="38"/>
          <w:lang w:eastAsia="en-IN"/>
        </w:rPr>
      </w:pPr>
      <w:proofErr w:type="spellStart"/>
      <w:ins w:id="142" w:author="Unknown">
        <w:r w:rsidRPr="00DF3BA4">
          <w:rPr>
            <w:rFonts w:ascii="Helvetica" w:eastAsia="Times New Roman" w:hAnsi="Helvetica" w:cs="Helvetica"/>
            <w:color w:val="610B38"/>
            <w:sz w:val="38"/>
            <w:szCs w:val="38"/>
            <w:lang w:eastAsia="en-IN"/>
          </w:rPr>
          <w:t>Subpackage</w:t>
        </w:r>
        <w:proofErr w:type="spellEnd"/>
        <w:r w:rsidRPr="00DF3BA4">
          <w:rPr>
            <w:rFonts w:ascii="Helvetica" w:eastAsia="Times New Roman" w:hAnsi="Helvetica" w:cs="Helvetica"/>
            <w:color w:val="610B38"/>
            <w:sz w:val="38"/>
            <w:szCs w:val="38"/>
            <w:lang w:eastAsia="en-IN"/>
          </w:rPr>
          <w:t xml:space="preserve"> in java</w:t>
        </w:r>
      </w:ins>
    </w:p>
    <w:p w:rsidR="00DF3BA4" w:rsidRPr="00DF3BA4" w:rsidRDefault="00DF3BA4" w:rsidP="00DF3BA4">
      <w:pPr>
        <w:shd w:val="clear" w:color="auto" w:fill="FFFFFF"/>
        <w:spacing w:before="100" w:beforeAutospacing="1" w:after="100" w:afterAutospacing="1" w:line="240" w:lineRule="auto"/>
        <w:rPr>
          <w:ins w:id="143" w:author="Unknown"/>
          <w:rFonts w:ascii="Verdana" w:eastAsia="Times New Roman" w:hAnsi="Verdana" w:cs="Times New Roman"/>
          <w:color w:val="000000"/>
          <w:sz w:val="20"/>
          <w:szCs w:val="20"/>
          <w:lang w:eastAsia="en-IN"/>
        </w:rPr>
      </w:pPr>
      <w:ins w:id="144" w:author="Unknown">
        <w:r w:rsidRPr="00DF3BA4">
          <w:rPr>
            <w:rFonts w:ascii="Verdana" w:eastAsia="Times New Roman" w:hAnsi="Verdana" w:cs="Times New Roman"/>
            <w:color w:val="000000"/>
            <w:sz w:val="20"/>
            <w:szCs w:val="20"/>
            <w:lang w:eastAsia="en-IN"/>
          </w:rPr>
          <w:t>Package inside the package is called the </w:t>
        </w:r>
        <w:proofErr w:type="spellStart"/>
        <w:r w:rsidRPr="00DF3BA4">
          <w:rPr>
            <w:rFonts w:ascii="Verdana" w:eastAsia="Times New Roman" w:hAnsi="Verdana" w:cs="Times New Roman"/>
            <w:b/>
            <w:bCs/>
            <w:color w:val="2F4F4F"/>
            <w:sz w:val="20"/>
            <w:szCs w:val="20"/>
            <w:lang w:eastAsia="en-IN"/>
          </w:rPr>
          <w:t>subpackage</w:t>
        </w:r>
        <w:proofErr w:type="spellEnd"/>
        <w:r w:rsidRPr="00DF3BA4">
          <w:rPr>
            <w:rFonts w:ascii="Verdana" w:eastAsia="Times New Roman" w:hAnsi="Verdana" w:cs="Times New Roman"/>
            <w:color w:val="000000"/>
            <w:sz w:val="20"/>
            <w:szCs w:val="20"/>
            <w:lang w:eastAsia="en-IN"/>
          </w:rPr>
          <w:t>. It should be created </w:t>
        </w:r>
        <w:r w:rsidRPr="00DF3BA4">
          <w:rPr>
            <w:rFonts w:ascii="Verdana" w:eastAsia="Times New Roman" w:hAnsi="Verdana" w:cs="Times New Roman"/>
            <w:b/>
            <w:bCs/>
            <w:color w:val="2F4F4F"/>
            <w:sz w:val="20"/>
            <w:szCs w:val="20"/>
            <w:lang w:eastAsia="en-IN"/>
          </w:rPr>
          <w:t>to categorize the package further</w:t>
        </w:r>
        <w:r w:rsidRPr="00DF3BA4">
          <w:rPr>
            <w:rFonts w:ascii="Verdana" w:eastAsia="Times New Roman" w:hAnsi="Verdana" w:cs="Times New Roman"/>
            <w:color w:val="000000"/>
            <w:sz w:val="20"/>
            <w:szCs w:val="20"/>
            <w:lang w:eastAsia="en-IN"/>
          </w:rPr>
          <w:t>.</w:t>
        </w:r>
      </w:ins>
    </w:p>
    <w:p w:rsidR="00DF3BA4" w:rsidRPr="00DF3BA4" w:rsidRDefault="00DF3BA4" w:rsidP="00DF3BA4">
      <w:pPr>
        <w:shd w:val="clear" w:color="auto" w:fill="FFFFFF"/>
        <w:spacing w:before="100" w:beforeAutospacing="1" w:after="100" w:afterAutospacing="1" w:line="240" w:lineRule="auto"/>
        <w:rPr>
          <w:ins w:id="145" w:author="Unknown"/>
          <w:rFonts w:ascii="Verdana" w:eastAsia="Times New Roman" w:hAnsi="Verdana" w:cs="Times New Roman"/>
          <w:color w:val="000000"/>
          <w:sz w:val="20"/>
          <w:szCs w:val="20"/>
          <w:lang w:eastAsia="en-IN"/>
        </w:rPr>
      </w:pPr>
      <w:ins w:id="146" w:author="Unknown">
        <w:r w:rsidRPr="00DF3BA4">
          <w:rPr>
            <w:rFonts w:ascii="Verdana" w:eastAsia="Times New Roman" w:hAnsi="Verdana" w:cs="Times New Roman"/>
            <w:color w:val="000000"/>
            <w:sz w:val="20"/>
            <w:szCs w:val="20"/>
            <w:lang w:eastAsia="en-IN"/>
          </w:rPr>
          <w:t xml:space="preserve">Let's take an example, Sun </w:t>
        </w:r>
        <w:proofErr w:type="spellStart"/>
        <w:r w:rsidRPr="00DF3BA4">
          <w:rPr>
            <w:rFonts w:ascii="Verdana" w:eastAsia="Times New Roman" w:hAnsi="Verdana" w:cs="Times New Roman"/>
            <w:color w:val="000000"/>
            <w:sz w:val="20"/>
            <w:szCs w:val="20"/>
            <w:lang w:eastAsia="en-IN"/>
          </w:rPr>
          <w:t>Microsystem</w:t>
        </w:r>
        <w:proofErr w:type="spellEnd"/>
        <w:r w:rsidRPr="00DF3BA4">
          <w:rPr>
            <w:rFonts w:ascii="Verdana" w:eastAsia="Times New Roman" w:hAnsi="Verdana" w:cs="Times New Roman"/>
            <w:color w:val="000000"/>
            <w:sz w:val="20"/>
            <w:szCs w:val="20"/>
            <w:lang w:eastAsia="en-IN"/>
          </w:rPr>
          <w:t xml:space="preserve"> has </w:t>
        </w:r>
        <w:proofErr w:type="spellStart"/>
        <w:r w:rsidRPr="00DF3BA4">
          <w:rPr>
            <w:rFonts w:ascii="Verdana" w:eastAsia="Times New Roman" w:hAnsi="Verdana" w:cs="Times New Roman"/>
            <w:color w:val="000000"/>
            <w:sz w:val="20"/>
            <w:szCs w:val="20"/>
            <w:lang w:eastAsia="en-IN"/>
          </w:rPr>
          <w:t>definded</w:t>
        </w:r>
        <w:proofErr w:type="spellEnd"/>
        <w:r w:rsidRPr="00DF3BA4">
          <w:rPr>
            <w:rFonts w:ascii="Verdana" w:eastAsia="Times New Roman" w:hAnsi="Verdana" w:cs="Times New Roman"/>
            <w:color w:val="000000"/>
            <w:sz w:val="20"/>
            <w:szCs w:val="20"/>
            <w:lang w:eastAsia="en-IN"/>
          </w:rPr>
          <w:t xml:space="preserve"> a package named java that contains many classes like System, String, Reader, Writer, Socket etc. These classes represent a particular group e.g. Reader and Writer classes are for </w:t>
        </w:r>
        <w:proofErr w:type="spellStart"/>
        <w:r w:rsidRPr="00DF3BA4">
          <w:rPr>
            <w:rFonts w:ascii="Verdana" w:eastAsia="Times New Roman" w:hAnsi="Verdana" w:cs="Times New Roman"/>
            <w:color w:val="000000"/>
            <w:sz w:val="20"/>
            <w:szCs w:val="20"/>
            <w:lang w:eastAsia="en-IN"/>
          </w:rPr>
          <w:t>Input/Output</w:t>
        </w:r>
        <w:proofErr w:type="spellEnd"/>
        <w:r w:rsidRPr="00DF3BA4">
          <w:rPr>
            <w:rFonts w:ascii="Verdana" w:eastAsia="Times New Roman" w:hAnsi="Verdana" w:cs="Times New Roman"/>
            <w:color w:val="000000"/>
            <w:sz w:val="20"/>
            <w:szCs w:val="20"/>
            <w:lang w:eastAsia="en-IN"/>
          </w:rPr>
          <w:t xml:space="preserve"> operation, Socket and </w:t>
        </w:r>
        <w:proofErr w:type="spellStart"/>
        <w:r w:rsidRPr="00DF3BA4">
          <w:rPr>
            <w:rFonts w:ascii="Verdana" w:eastAsia="Times New Roman" w:hAnsi="Verdana" w:cs="Times New Roman"/>
            <w:color w:val="000000"/>
            <w:sz w:val="20"/>
            <w:szCs w:val="20"/>
            <w:lang w:eastAsia="en-IN"/>
          </w:rPr>
          <w:t>ServerSocket</w:t>
        </w:r>
        <w:proofErr w:type="spellEnd"/>
        <w:r w:rsidRPr="00DF3BA4">
          <w:rPr>
            <w:rFonts w:ascii="Verdana" w:eastAsia="Times New Roman" w:hAnsi="Verdana" w:cs="Times New Roman"/>
            <w:color w:val="000000"/>
            <w:sz w:val="20"/>
            <w:szCs w:val="20"/>
            <w:lang w:eastAsia="en-IN"/>
          </w:rPr>
          <w:t xml:space="preserve"> classes are for networking etc and so on. So, Sun has subcategorized the java package into </w:t>
        </w:r>
        <w:proofErr w:type="spellStart"/>
        <w:r w:rsidRPr="00DF3BA4">
          <w:rPr>
            <w:rFonts w:ascii="Verdana" w:eastAsia="Times New Roman" w:hAnsi="Verdana" w:cs="Times New Roman"/>
            <w:color w:val="000000"/>
            <w:sz w:val="20"/>
            <w:szCs w:val="20"/>
            <w:lang w:eastAsia="en-IN"/>
          </w:rPr>
          <w:t>subpackages</w:t>
        </w:r>
        <w:proofErr w:type="spellEnd"/>
        <w:r w:rsidRPr="00DF3BA4">
          <w:rPr>
            <w:rFonts w:ascii="Verdana" w:eastAsia="Times New Roman" w:hAnsi="Verdana" w:cs="Times New Roman"/>
            <w:color w:val="000000"/>
            <w:sz w:val="20"/>
            <w:szCs w:val="20"/>
            <w:lang w:eastAsia="en-IN"/>
          </w:rPr>
          <w:t xml:space="preserve"> such as </w:t>
        </w:r>
        <w:proofErr w:type="spellStart"/>
        <w:r w:rsidRPr="00DF3BA4">
          <w:rPr>
            <w:rFonts w:ascii="Verdana" w:eastAsia="Times New Roman" w:hAnsi="Verdana" w:cs="Times New Roman"/>
            <w:color w:val="000000"/>
            <w:sz w:val="20"/>
            <w:szCs w:val="20"/>
            <w:lang w:eastAsia="en-IN"/>
          </w:rPr>
          <w:t>lang</w:t>
        </w:r>
        <w:proofErr w:type="spellEnd"/>
        <w:r w:rsidRPr="00DF3BA4">
          <w:rPr>
            <w:rFonts w:ascii="Verdana" w:eastAsia="Times New Roman" w:hAnsi="Verdana" w:cs="Times New Roman"/>
            <w:color w:val="000000"/>
            <w:sz w:val="20"/>
            <w:szCs w:val="20"/>
            <w:lang w:eastAsia="en-IN"/>
          </w:rPr>
          <w:t xml:space="preserve">, net, </w:t>
        </w:r>
        <w:proofErr w:type="spellStart"/>
        <w:r w:rsidRPr="00DF3BA4">
          <w:rPr>
            <w:rFonts w:ascii="Verdana" w:eastAsia="Times New Roman" w:hAnsi="Verdana" w:cs="Times New Roman"/>
            <w:color w:val="000000"/>
            <w:sz w:val="20"/>
            <w:szCs w:val="20"/>
            <w:lang w:eastAsia="en-IN"/>
          </w:rPr>
          <w:t>io</w:t>
        </w:r>
        <w:proofErr w:type="spellEnd"/>
        <w:r w:rsidRPr="00DF3BA4">
          <w:rPr>
            <w:rFonts w:ascii="Verdana" w:eastAsia="Times New Roman" w:hAnsi="Verdana" w:cs="Times New Roman"/>
            <w:color w:val="000000"/>
            <w:sz w:val="20"/>
            <w:szCs w:val="20"/>
            <w:lang w:eastAsia="en-IN"/>
          </w:rPr>
          <w:t xml:space="preserve"> etc. and put the </w:t>
        </w:r>
        <w:proofErr w:type="spellStart"/>
        <w:r w:rsidRPr="00DF3BA4">
          <w:rPr>
            <w:rFonts w:ascii="Verdana" w:eastAsia="Times New Roman" w:hAnsi="Verdana" w:cs="Times New Roman"/>
            <w:color w:val="000000"/>
            <w:sz w:val="20"/>
            <w:szCs w:val="20"/>
            <w:lang w:eastAsia="en-IN"/>
          </w:rPr>
          <w:t>Input/Output</w:t>
        </w:r>
        <w:proofErr w:type="spellEnd"/>
        <w:r w:rsidRPr="00DF3BA4">
          <w:rPr>
            <w:rFonts w:ascii="Verdana" w:eastAsia="Times New Roman" w:hAnsi="Verdana" w:cs="Times New Roman"/>
            <w:color w:val="000000"/>
            <w:sz w:val="20"/>
            <w:szCs w:val="20"/>
            <w:lang w:eastAsia="en-IN"/>
          </w:rPr>
          <w:t xml:space="preserve"> related classes in </w:t>
        </w:r>
        <w:proofErr w:type="spellStart"/>
        <w:r w:rsidRPr="00DF3BA4">
          <w:rPr>
            <w:rFonts w:ascii="Verdana" w:eastAsia="Times New Roman" w:hAnsi="Verdana" w:cs="Times New Roman"/>
            <w:color w:val="000000"/>
            <w:sz w:val="20"/>
            <w:szCs w:val="20"/>
            <w:lang w:eastAsia="en-IN"/>
          </w:rPr>
          <w:t>io</w:t>
        </w:r>
        <w:proofErr w:type="spellEnd"/>
        <w:r w:rsidRPr="00DF3BA4">
          <w:rPr>
            <w:rFonts w:ascii="Verdana" w:eastAsia="Times New Roman" w:hAnsi="Verdana" w:cs="Times New Roman"/>
            <w:color w:val="000000"/>
            <w:sz w:val="20"/>
            <w:szCs w:val="20"/>
            <w:lang w:eastAsia="en-IN"/>
          </w:rPr>
          <w:t xml:space="preserve"> package, Server and </w:t>
        </w:r>
        <w:proofErr w:type="spellStart"/>
        <w:r w:rsidRPr="00DF3BA4">
          <w:rPr>
            <w:rFonts w:ascii="Verdana" w:eastAsia="Times New Roman" w:hAnsi="Verdana" w:cs="Times New Roman"/>
            <w:color w:val="000000"/>
            <w:sz w:val="20"/>
            <w:szCs w:val="20"/>
            <w:lang w:eastAsia="en-IN"/>
          </w:rPr>
          <w:t>ServerSocket</w:t>
        </w:r>
        <w:proofErr w:type="spellEnd"/>
        <w:r w:rsidRPr="00DF3BA4">
          <w:rPr>
            <w:rFonts w:ascii="Verdana" w:eastAsia="Times New Roman" w:hAnsi="Verdana" w:cs="Times New Roman"/>
            <w:color w:val="000000"/>
            <w:sz w:val="20"/>
            <w:szCs w:val="20"/>
            <w:lang w:eastAsia="en-IN"/>
          </w:rPr>
          <w:t xml:space="preserve"> classes in net packages and so on.</w:t>
        </w:r>
      </w:ins>
    </w:p>
    <w:p w:rsidR="00DF3BA4" w:rsidRPr="00DF3BA4" w:rsidRDefault="00DF3BA4" w:rsidP="00DF3BA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147" w:author="Unknown"/>
          <w:rFonts w:ascii="Arial" w:eastAsia="Times New Roman" w:hAnsi="Arial" w:cs="Arial"/>
          <w:color w:val="008000"/>
          <w:sz w:val="21"/>
          <w:szCs w:val="21"/>
          <w:lang w:eastAsia="en-IN"/>
        </w:rPr>
      </w:pPr>
      <w:ins w:id="148" w:author="Unknown">
        <w:r w:rsidRPr="00DF3BA4">
          <w:rPr>
            <w:rFonts w:ascii="Arial" w:eastAsia="Times New Roman" w:hAnsi="Arial" w:cs="Arial"/>
            <w:color w:val="008000"/>
            <w:sz w:val="21"/>
            <w:szCs w:val="21"/>
            <w:lang w:eastAsia="en-IN"/>
          </w:rPr>
          <w:t xml:space="preserve">The standard of defining package is </w:t>
        </w:r>
        <w:proofErr w:type="spellStart"/>
        <w:r w:rsidRPr="00DF3BA4">
          <w:rPr>
            <w:rFonts w:ascii="Arial" w:eastAsia="Times New Roman" w:hAnsi="Arial" w:cs="Arial"/>
            <w:color w:val="008000"/>
            <w:sz w:val="21"/>
            <w:szCs w:val="21"/>
            <w:lang w:eastAsia="en-IN"/>
          </w:rPr>
          <w:t>domain.company.package</w:t>
        </w:r>
        <w:proofErr w:type="spellEnd"/>
        <w:r w:rsidRPr="00DF3BA4">
          <w:rPr>
            <w:rFonts w:ascii="Arial" w:eastAsia="Times New Roman" w:hAnsi="Arial" w:cs="Arial"/>
            <w:color w:val="008000"/>
            <w:sz w:val="21"/>
            <w:szCs w:val="21"/>
            <w:lang w:eastAsia="en-IN"/>
          </w:rPr>
          <w:t xml:space="preserve"> e.g. </w:t>
        </w:r>
        <w:proofErr w:type="spellStart"/>
        <w:r w:rsidRPr="00DF3BA4">
          <w:rPr>
            <w:rFonts w:ascii="Arial" w:eastAsia="Times New Roman" w:hAnsi="Arial" w:cs="Arial"/>
            <w:color w:val="008000"/>
            <w:sz w:val="21"/>
            <w:szCs w:val="21"/>
            <w:lang w:eastAsia="en-IN"/>
          </w:rPr>
          <w:t>com.javatpoint.bean</w:t>
        </w:r>
        <w:proofErr w:type="spellEnd"/>
        <w:r w:rsidRPr="00DF3BA4">
          <w:rPr>
            <w:rFonts w:ascii="Arial" w:eastAsia="Times New Roman" w:hAnsi="Arial" w:cs="Arial"/>
            <w:color w:val="008000"/>
            <w:sz w:val="21"/>
            <w:szCs w:val="21"/>
            <w:lang w:eastAsia="en-IN"/>
          </w:rPr>
          <w:t xml:space="preserve"> or </w:t>
        </w:r>
        <w:proofErr w:type="spellStart"/>
        <w:r w:rsidRPr="00DF3BA4">
          <w:rPr>
            <w:rFonts w:ascii="Arial" w:eastAsia="Times New Roman" w:hAnsi="Arial" w:cs="Arial"/>
            <w:color w:val="008000"/>
            <w:sz w:val="21"/>
            <w:szCs w:val="21"/>
            <w:lang w:eastAsia="en-IN"/>
          </w:rPr>
          <w:t>org.sssit.dao</w:t>
        </w:r>
        <w:proofErr w:type="spellEnd"/>
        <w:r w:rsidRPr="00DF3BA4">
          <w:rPr>
            <w:rFonts w:ascii="Arial" w:eastAsia="Times New Roman" w:hAnsi="Arial" w:cs="Arial"/>
            <w:color w:val="008000"/>
            <w:sz w:val="21"/>
            <w:szCs w:val="21"/>
            <w:lang w:eastAsia="en-IN"/>
          </w:rPr>
          <w:t>.</w:t>
        </w:r>
      </w:ins>
    </w:p>
    <w:p w:rsidR="00DF3BA4" w:rsidRPr="00DF3BA4" w:rsidRDefault="00DF3BA4" w:rsidP="00DF3BA4">
      <w:pPr>
        <w:shd w:val="clear" w:color="auto" w:fill="FFFFFF"/>
        <w:spacing w:before="100" w:beforeAutospacing="1" w:after="100" w:afterAutospacing="1" w:line="240" w:lineRule="auto"/>
        <w:outlineLvl w:val="2"/>
        <w:rPr>
          <w:ins w:id="149" w:author="Unknown"/>
          <w:rFonts w:ascii="Tahoma" w:eastAsia="Times New Roman" w:hAnsi="Tahoma" w:cs="Tahoma"/>
          <w:color w:val="610B4B"/>
          <w:sz w:val="33"/>
          <w:szCs w:val="33"/>
          <w:lang w:eastAsia="en-IN"/>
        </w:rPr>
      </w:pPr>
      <w:ins w:id="150" w:author="Unknown">
        <w:r w:rsidRPr="00DF3BA4">
          <w:rPr>
            <w:rFonts w:ascii="Tahoma" w:eastAsia="Times New Roman" w:hAnsi="Tahoma" w:cs="Tahoma"/>
            <w:color w:val="610B4B"/>
            <w:sz w:val="33"/>
            <w:szCs w:val="33"/>
            <w:lang w:eastAsia="en-IN"/>
          </w:rPr>
          <w:t xml:space="preserve">Example of </w:t>
        </w:r>
        <w:proofErr w:type="spellStart"/>
        <w:r w:rsidRPr="00DF3BA4">
          <w:rPr>
            <w:rFonts w:ascii="Tahoma" w:eastAsia="Times New Roman" w:hAnsi="Tahoma" w:cs="Tahoma"/>
            <w:color w:val="610B4B"/>
            <w:sz w:val="33"/>
            <w:szCs w:val="33"/>
            <w:lang w:eastAsia="en-IN"/>
          </w:rPr>
          <w:t>Subpackage</w:t>
        </w:r>
        <w:proofErr w:type="spellEnd"/>
      </w:ins>
    </w:p>
    <w:p w:rsidR="00DF3BA4" w:rsidRPr="00DF3BA4" w:rsidRDefault="00DF3BA4" w:rsidP="00DF3BA4">
      <w:pPr>
        <w:numPr>
          <w:ilvl w:val="0"/>
          <w:numId w:val="12"/>
        </w:numPr>
        <w:shd w:val="clear" w:color="auto" w:fill="FFFFFF"/>
        <w:spacing w:after="0" w:line="315" w:lineRule="atLeast"/>
        <w:ind w:left="0"/>
        <w:rPr>
          <w:ins w:id="151" w:author="Unknown"/>
          <w:rFonts w:ascii="Verdana" w:eastAsia="Times New Roman" w:hAnsi="Verdana" w:cs="Times New Roman"/>
          <w:color w:val="000000"/>
          <w:sz w:val="20"/>
          <w:szCs w:val="20"/>
          <w:lang w:eastAsia="en-IN"/>
        </w:rPr>
      </w:pPr>
      <w:ins w:id="152"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com.javatpoint.core</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2"/>
        </w:numPr>
        <w:shd w:val="clear" w:color="auto" w:fill="FFFFFF"/>
        <w:spacing w:after="0" w:line="315" w:lineRule="atLeast"/>
        <w:ind w:left="0"/>
        <w:rPr>
          <w:ins w:id="153" w:author="Unknown"/>
          <w:rFonts w:ascii="Verdana" w:eastAsia="Times New Roman" w:hAnsi="Verdana" w:cs="Times New Roman"/>
          <w:color w:val="000000"/>
          <w:sz w:val="20"/>
          <w:szCs w:val="20"/>
          <w:lang w:eastAsia="en-IN"/>
        </w:rPr>
      </w:pPr>
      <w:ins w:id="154" w:author="Unknown">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Simple{  </w:t>
        </w:r>
      </w:ins>
    </w:p>
    <w:p w:rsidR="00DF3BA4" w:rsidRPr="00DF3BA4" w:rsidRDefault="00DF3BA4" w:rsidP="00DF3BA4">
      <w:pPr>
        <w:numPr>
          <w:ilvl w:val="0"/>
          <w:numId w:val="12"/>
        </w:numPr>
        <w:shd w:val="clear" w:color="auto" w:fill="FFFFFF"/>
        <w:spacing w:after="0" w:line="315" w:lineRule="atLeast"/>
        <w:ind w:left="0"/>
        <w:rPr>
          <w:ins w:id="155" w:author="Unknown"/>
          <w:rFonts w:ascii="Verdana" w:eastAsia="Times New Roman" w:hAnsi="Verdana" w:cs="Times New Roman"/>
          <w:color w:val="000000"/>
          <w:sz w:val="20"/>
          <w:szCs w:val="20"/>
          <w:lang w:eastAsia="en-IN"/>
        </w:rPr>
      </w:pPr>
      <w:ins w:id="156"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static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main(String </w:t>
        </w:r>
        <w:proofErr w:type="spellStart"/>
        <w:r w:rsidRPr="00DF3BA4">
          <w:rPr>
            <w:rFonts w:ascii="Verdana" w:eastAsia="Times New Roman" w:hAnsi="Verdana" w:cs="Times New Roman"/>
            <w:color w:val="000000"/>
            <w:sz w:val="20"/>
            <w:szCs w:val="20"/>
            <w:bdr w:val="none" w:sz="0" w:space="0" w:color="auto" w:frame="1"/>
            <w:lang w:eastAsia="en-IN"/>
          </w:rPr>
          <w:t>args</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2"/>
        </w:numPr>
        <w:shd w:val="clear" w:color="auto" w:fill="FFFFFF"/>
        <w:spacing w:after="0" w:line="315" w:lineRule="atLeast"/>
        <w:ind w:left="0"/>
        <w:rPr>
          <w:ins w:id="157" w:author="Unknown"/>
          <w:rFonts w:ascii="Verdana" w:eastAsia="Times New Roman" w:hAnsi="Verdana" w:cs="Times New Roman"/>
          <w:color w:val="000000"/>
          <w:sz w:val="20"/>
          <w:szCs w:val="20"/>
          <w:lang w:eastAsia="en-IN"/>
        </w:rPr>
      </w:pPr>
      <w:ins w:id="158" w:author="Unknown">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System.out.println</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00FF"/>
            <w:sz w:val="20"/>
            <w:lang w:eastAsia="en-IN"/>
          </w:rPr>
          <w:t>"Hello </w:t>
        </w:r>
        <w:proofErr w:type="spellStart"/>
        <w:r w:rsidRPr="00DF3BA4">
          <w:rPr>
            <w:rFonts w:ascii="Verdana" w:eastAsia="Times New Roman" w:hAnsi="Verdana" w:cs="Times New Roman"/>
            <w:color w:val="0000FF"/>
            <w:sz w:val="20"/>
            <w:lang w:eastAsia="en-IN"/>
          </w:rPr>
          <w:t>subpackage</w:t>
        </w:r>
        <w:proofErr w:type="spellEnd"/>
        <w:r w:rsidRPr="00DF3BA4">
          <w:rPr>
            <w:rFonts w:ascii="Verdana" w:eastAsia="Times New Roman" w:hAnsi="Verdana" w:cs="Times New Roman"/>
            <w:color w:val="0000FF"/>
            <w:sz w:val="20"/>
            <w:lang w:eastAsia="en-IN"/>
          </w:rPr>
          <w:t>"</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2"/>
        </w:numPr>
        <w:shd w:val="clear" w:color="auto" w:fill="FFFFFF"/>
        <w:spacing w:after="0" w:line="315" w:lineRule="atLeast"/>
        <w:ind w:left="0"/>
        <w:rPr>
          <w:ins w:id="159" w:author="Unknown"/>
          <w:rFonts w:ascii="Verdana" w:eastAsia="Times New Roman" w:hAnsi="Verdana" w:cs="Times New Roman"/>
          <w:color w:val="000000"/>
          <w:sz w:val="20"/>
          <w:szCs w:val="20"/>
          <w:lang w:eastAsia="en-IN"/>
        </w:rPr>
      </w:pPr>
      <w:ins w:id="160" w:author="Unknown">
        <w:r w:rsidRPr="00DF3BA4">
          <w:rPr>
            <w:rFonts w:ascii="Verdana" w:eastAsia="Times New Roman" w:hAnsi="Verdana" w:cs="Times New Roman"/>
            <w:color w:val="000000"/>
            <w:sz w:val="20"/>
            <w:szCs w:val="20"/>
            <w:bdr w:val="none" w:sz="0" w:space="0" w:color="auto" w:frame="1"/>
            <w:lang w:eastAsia="en-IN"/>
          </w:rPr>
          <w:t>  }  </w:t>
        </w:r>
      </w:ins>
    </w:p>
    <w:p w:rsidR="00DF3BA4" w:rsidRPr="00DF3BA4" w:rsidRDefault="00DF3BA4" w:rsidP="00DF3BA4">
      <w:pPr>
        <w:numPr>
          <w:ilvl w:val="0"/>
          <w:numId w:val="12"/>
        </w:numPr>
        <w:shd w:val="clear" w:color="auto" w:fill="FFFFFF"/>
        <w:spacing w:after="120" w:line="315" w:lineRule="atLeast"/>
        <w:ind w:left="0"/>
        <w:rPr>
          <w:ins w:id="161" w:author="Unknown"/>
          <w:rFonts w:ascii="Verdana" w:eastAsia="Times New Roman" w:hAnsi="Verdana" w:cs="Times New Roman"/>
          <w:color w:val="000000"/>
          <w:sz w:val="20"/>
          <w:szCs w:val="20"/>
          <w:lang w:eastAsia="en-IN"/>
        </w:rPr>
      </w:pPr>
      <w:ins w:id="162" w:author="Unknown">
        <w:r w:rsidRPr="00DF3BA4">
          <w:rPr>
            <w:rFonts w:ascii="Verdana" w:eastAsia="Times New Roman" w:hAnsi="Verdana" w:cs="Times New Roman"/>
            <w:color w:val="000000"/>
            <w:sz w:val="20"/>
            <w:szCs w:val="20"/>
            <w:bdr w:val="none" w:sz="0" w:space="0" w:color="auto" w:frame="1"/>
            <w:lang w:eastAsia="en-IN"/>
          </w:rPr>
          <w:t>}  </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2F4F4F"/>
                <w:sz w:val="20"/>
                <w:lang w:eastAsia="en-IN"/>
              </w:rPr>
              <w:t>To Compile:</w:t>
            </w:r>
            <w:r w:rsidRPr="00DF3BA4">
              <w:rPr>
                <w:rFonts w:ascii="Verdana" w:eastAsia="Times New Roman" w:hAnsi="Verdana" w:cs="Times New Roman"/>
                <w:color w:val="000000"/>
                <w:sz w:val="20"/>
                <w:szCs w:val="20"/>
                <w:lang w:eastAsia="en-IN"/>
              </w:rPr>
              <w:t> </w:t>
            </w:r>
            <w:proofErr w:type="spellStart"/>
            <w:r w:rsidRPr="00DF3BA4">
              <w:rPr>
                <w:rFonts w:ascii="Verdana" w:eastAsia="Times New Roman" w:hAnsi="Verdana" w:cs="Times New Roman"/>
                <w:color w:val="000000"/>
                <w:sz w:val="20"/>
                <w:szCs w:val="20"/>
                <w:lang w:eastAsia="en-IN"/>
              </w:rPr>
              <w:t>javac</w:t>
            </w:r>
            <w:proofErr w:type="spellEnd"/>
            <w:r w:rsidRPr="00DF3BA4">
              <w:rPr>
                <w:rFonts w:ascii="Verdana" w:eastAsia="Times New Roman" w:hAnsi="Verdana" w:cs="Times New Roman"/>
                <w:color w:val="000000"/>
                <w:sz w:val="20"/>
                <w:szCs w:val="20"/>
                <w:lang w:eastAsia="en-IN"/>
              </w:rPr>
              <w:t xml:space="preserve"> -d . Simple.java</w:t>
            </w:r>
          </w:p>
        </w:tc>
      </w:tr>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2F4F4F"/>
                <w:sz w:val="20"/>
                <w:lang w:eastAsia="en-IN"/>
              </w:rPr>
              <w:t>To Run:</w:t>
            </w:r>
            <w:r w:rsidRPr="00DF3BA4">
              <w:rPr>
                <w:rFonts w:ascii="Verdana" w:eastAsia="Times New Roman" w:hAnsi="Verdana" w:cs="Times New Roman"/>
                <w:color w:val="000000"/>
                <w:sz w:val="20"/>
                <w:szCs w:val="20"/>
                <w:lang w:eastAsia="en-IN"/>
              </w:rPr>
              <w:t xml:space="preserve"> java </w:t>
            </w:r>
            <w:proofErr w:type="spellStart"/>
            <w:r w:rsidRPr="00DF3BA4">
              <w:rPr>
                <w:rFonts w:ascii="Verdana" w:eastAsia="Times New Roman" w:hAnsi="Verdana" w:cs="Times New Roman"/>
                <w:color w:val="000000"/>
                <w:sz w:val="20"/>
                <w:szCs w:val="20"/>
                <w:lang w:eastAsia="en-IN"/>
              </w:rPr>
              <w:t>com.javatpoint.core.Simple</w:t>
            </w:r>
            <w:proofErr w:type="spellEnd"/>
          </w:p>
        </w:tc>
      </w:tr>
    </w:tbl>
    <w:p w:rsidR="00DF3BA4" w:rsidRPr="00DF3BA4" w:rsidRDefault="00DF3BA4" w:rsidP="00DF3B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lang w:eastAsia="en-IN"/>
        </w:rPr>
      </w:pPr>
      <w:proofErr w:type="spellStart"/>
      <w:ins w:id="164" w:author="Unknown">
        <w:r w:rsidRPr="00DF3BA4">
          <w:rPr>
            <w:rFonts w:ascii="Courier New" w:eastAsia="Times New Roman" w:hAnsi="Courier New" w:cs="Courier New"/>
            <w:color w:val="000000"/>
            <w:sz w:val="20"/>
            <w:szCs w:val="20"/>
            <w:lang w:eastAsia="en-IN"/>
          </w:rPr>
          <w:t>Output:Hello</w:t>
        </w:r>
        <w:proofErr w:type="spellEnd"/>
        <w:r w:rsidRPr="00DF3BA4">
          <w:rPr>
            <w:rFonts w:ascii="Courier New" w:eastAsia="Times New Roman" w:hAnsi="Courier New" w:cs="Courier New"/>
            <w:color w:val="000000"/>
            <w:sz w:val="20"/>
            <w:szCs w:val="20"/>
            <w:lang w:eastAsia="en-IN"/>
          </w:rPr>
          <w:t xml:space="preserve"> </w:t>
        </w:r>
        <w:proofErr w:type="spellStart"/>
        <w:r w:rsidRPr="00DF3BA4">
          <w:rPr>
            <w:rFonts w:ascii="Courier New" w:eastAsia="Times New Roman" w:hAnsi="Courier New" w:cs="Courier New"/>
            <w:color w:val="000000"/>
            <w:sz w:val="20"/>
            <w:szCs w:val="20"/>
            <w:lang w:eastAsia="en-IN"/>
          </w:rPr>
          <w:t>subpackage</w:t>
        </w:r>
        <w:proofErr w:type="spellEnd"/>
      </w:ins>
    </w:p>
    <w:p w:rsidR="00DF3BA4" w:rsidRPr="00DF3BA4" w:rsidRDefault="00DF3BA4" w:rsidP="00DF3BA4">
      <w:pPr>
        <w:spacing w:after="0" w:line="240" w:lineRule="auto"/>
        <w:rPr>
          <w:ins w:id="165" w:author="Unknown"/>
          <w:rFonts w:ascii="Times New Roman" w:eastAsia="Times New Roman" w:hAnsi="Times New Roman" w:cs="Times New Roman"/>
          <w:sz w:val="24"/>
          <w:szCs w:val="24"/>
          <w:lang w:eastAsia="en-IN"/>
        </w:rPr>
      </w:pPr>
      <w:ins w:id="166" w:author="Unknown">
        <w:r w:rsidRPr="00DF3BA4">
          <w:rPr>
            <w:rFonts w:ascii="Times New Roman" w:eastAsia="Times New Roman" w:hAnsi="Times New Roman" w:cs="Times New Roman"/>
            <w:sz w:val="24"/>
            <w:szCs w:val="24"/>
            <w:lang w:eastAsia="en-IN"/>
          </w:rPr>
          <w:pict>
            <v:rect id="_x0000_i1033"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312" w:lineRule="atLeast"/>
        <w:outlineLvl w:val="1"/>
        <w:rPr>
          <w:ins w:id="167" w:author="Unknown"/>
          <w:rFonts w:ascii="Helvetica" w:eastAsia="Times New Roman" w:hAnsi="Helvetica" w:cs="Helvetica"/>
          <w:color w:val="610B38"/>
          <w:sz w:val="38"/>
          <w:szCs w:val="38"/>
          <w:lang w:eastAsia="en-IN"/>
        </w:rPr>
      </w:pPr>
      <w:ins w:id="168" w:author="Unknown">
        <w:r w:rsidRPr="00DF3BA4">
          <w:rPr>
            <w:rFonts w:ascii="Helvetica" w:eastAsia="Times New Roman" w:hAnsi="Helvetica" w:cs="Helvetica"/>
            <w:color w:val="610B38"/>
            <w:sz w:val="38"/>
            <w:szCs w:val="38"/>
            <w:lang w:eastAsia="en-IN"/>
          </w:rPr>
          <w:lastRenderedPageBreak/>
          <w:t>How to send the class file to another directory or drive?</w:t>
        </w:r>
      </w:ins>
    </w:p>
    <w:p w:rsidR="00DF3BA4" w:rsidRPr="00DF3BA4" w:rsidRDefault="00DF3BA4" w:rsidP="00DF3BA4">
      <w:pPr>
        <w:shd w:val="clear" w:color="auto" w:fill="FFFFFF"/>
        <w:spacing w:before="100" w:beforeAutospacing="1" w:after="100" w:afterAutospacing="1" w:line="240" w:lineRule="auto"/>
        <w:rPr>
          <w:ins w:id="169" w:author="Unknown"/>
          <w:rFonts w:ascii="Verdana" w:eastAsia="Times New Roman" w:hAnsi="Verdana" w:cs="Times New Roman"/>
          <w:color w:val="000000"/>
          <w:sz w:val="20"/>
          <w:szCs w:val="20"/>
          <w:lang w:eastAsia="en-IN"/>
        </w:rPr>
      </w:pPr>
      <w:ins w:id="170" w:author="Unknown">
        <w:r w:rsidRPr="00DF3BA4">
          <w:rPr>
            <w:rFonts w:ascii="Verdana" w:eastAsia="Times New Roman" w:hAnsi="Verdana" w:cs="Times New Roman"/>
            <w:color w:val="000000"/>
            <w:sz w:val="20"/>
            <w:szCs w:val="20"/>
            <w:lang w:eastAsia="en-IN"/>
          </w:rPr>
          <w:t>There is a scenario, I want to put the class file of A.java source file in classes folder of c: drive. For example:</w:t>
        </w:r>
      </w:ins>
    </w:p>
    <w:p w:rsidR="00DF3BA4" w:rsidRPr="00DF3BA4" w:rsidRDefault="00DF3BA4" w:rsidP="00DF3BA4">
      <w:pPr>
        <w:spacing w:after="0" w:line="240" w:lineRule="auto"/>
        <w:rPr>
          <w:ins w:id="171"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76800" cy="3657600"/>
            <wp:effectExtent l="19050" t="0" r="0" b="0"/>
            <wp:docPr id="12" name="Picture 12"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7"/>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DF3BA4" w:rsidRPr="00DF3BA4" w:rsidRDefault="00DF3BA4" w:rsidP="00DF3BA4">
      <w:pPr>
        <w:numPr>
          <w:ilvl w:val="0"/>
          <w:numId w:val="13"/>
        </w:numPr>
        <w:shd w:val="clear" w:color="auto" w:fill="FFFFFF"/>
        <w:spacing w:after="0" w:line="315" w:lineRule="atLeast"/>
        <w:ind w:left="0"/>
        <w:rPr>
          <w:ins w:id="172" w:author="Unknown"/>
          <w:rFonts w:ascii="Verdana" w:eastAsia="Times New Roman" w:hAnsi="Verdana" w:cs="Times New Roman"/>
          <w:color w:val="000000"/>
          <w:sz w:val="20"/>
          <w:szCs w:val="20"/>
          <w:lang w:eastAsia="en-IN"/>
        </w:rPr>
      </w:pPr>
      <w:ins w:id="173" w:author="Unknown">
        <w:r w:rsidRPr="00DF3BA4">
          <w:rPr>
            <w:rFonts w:ascii="Verdana" w:eastAsia="Times New Roman" w:hAnsi="Verdana" w:cs="Times New Roman"/>
            <w:color w:val="008200"/>
            <w:sz w:val="20"/>
            <w:lang w:eastAsia="en-IN"/>
          </w:rPr>
          <w:t>//save as Simple.java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3"/>
        </w:numPr>
        <w:shd w:val="clear" w:color="auto" w:fill="FFFFFF"/>
        <w:spacing w:after="0" w:line="315" w:lineRule="atLeast"/>
        <w:ind w:left="0"/>
        <w:rPr>
          <w:ins w:id="174" w:author="Unknown"/>
          <w:rFonts w:ascii="Verdana" w:eastAsia="Times New Roman" w:hAnsi="Verdana" w:cs="Times New Roman"/>
          <w:color w:val="000000"/>
          <w:sz w:val="20"/>
          <w:szCs w:val="20"/>
          <w:lang w:eastAsia="en-IN"/>
        </w:rPr>
      </w:pPr>
      <w:ins w:id="175"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mypack</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3"/>
        </w:numPr>
        <w:shd w:val="clear" w:color="auto" w:fill="FFFFFF"/>
        <w:spacing w:after="0" w:line="315" w:lineRule="atLeast"/>
        <w:ind w:left="0"/>
        <w:rPr>
          <w:ins w:id="176" w:author="Unknown"/>
          <w:rFonts w:ascii="Verdana" w:eastAsia="Times New Roman" w:hAnsi="Verdana" w:cs="Times New Roman"/>
          <w:color w:val="000000"/>
          <w:sz w:val="20"/>
          <w:szCs w:val="20"/>
          <w:lang w:eastAsia="en-IN"/>
        </w:rPr>
      </w:pPr>
      <w:ins w:id="177"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Simple{  </w:t>
        </w:r>
      </w:ins>
    </w:p>
    <w:p w:rsidR="00DF3BA4" w:rsidRPr="00DF3BA4" w:rsidRDefault="00DF3BA4" w:rsidP="00DF3BA4">
      <w:pPr>
        <w:numPr>
          <w:ilvl w:val="0"/>
          <w:numId w:val="13"/>
        </w:numPr>
        <w:shd w:val="clear" w:color="auto" w:fill="FFFFFF"/>
        <w:spacing w:after="0" w:line="315" w:lineRule="atLeast"/>
        <w:ind w:left="0"/>
        <w:rPr>
          <w:ins w:id="178" w:author="Unknown"/>
          <w:rFonts w:ascii="Verdana" w:eastAsia="Times New Roman" w:hAnsi="Verdana" w:cs="Times New Roman"/>
          <w:color w:val="000000"/>
          <w:sz w:val="20"/>
          <w:szCs w:val="20"/>
          <w:lang w:eastAsia="en-IN"/>
        </w:rPr>
      </w:pPr>
      <w:ins w:id="179" w:author="Unknown">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static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void</w:t>
        </w:r>
        <w:r w:rsidRPr="00DF3BA4">
          <w:rPr>
            <w:rFonts w:ascii="Verdana" w:eastAsia="Times New Roman" w:hAnsi="Verdana" w:cs="Times New Roman"/>
            <w:color w:val="000000"/>
            <w:sz w:val="20"/>
            <w:szCs w:val="20"/>
            <w:bdr w:val="none" w:sz="0" w:space="0" w:color="auto" w:frame="1"/>
            <w:lang w:eastAsia="en-IN"/>
          </w:rPr>
          <w:t> main(String </w:t>
        </w:r>
        <w:proofErr w:type="spellStart"/>
        <w:r w:rsidRPr="00DF3BA4">
          <w:rPr>
            <w:rFonts w:ascii="Verdana" w:eastAsia="Times New Roman" w:hAnsi="Verdana" w:cs="Times New Roman"/>
            <w:color w:val="000000"/>
            <w:sz w:val="20"/>
            <w:szCs w:val="20"/>
            <w:bdr w:val="none" w:sz="0" w:space="0" w:color="auto" w:frame="1"/>
            <w:lang w:eastAsia="en-IN"/>
          </w:rPr>
          <w:t>args</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3"/>
        </w:numPr>
        <w:shd w:val="clear" w:color="auto" w:fill="FFFFFF"/>
        <w:spacing w:after="0" w:line="315" w:lineRule="atLeast"/>
        <w:ind w:left="0"/>
        <w:rPr>
          <w:ins w:id="180" w:author="Unknown"/>
          <w:rFonts w:ascii="Verdana" w:eastAsia="Times New Roman" w:hAnsi="Verdana" w:cs="Times New Roman"/>
          <w:color w:val="000000"/>
          <w:sz w:val="20"/>
          <w:szCs w:val="20"/>
          <w:lang w:eastAsia="en-IN"/>
        </w:rPr>
      </w:pPr>
      <w:ins w:id="181" w:author="Unknown">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System.out.println</w:t>
        </w:r>
        <w:proofErr w:type="spellEnd"/>
        <w:r w:rsidRPr="00DF3BA4">
          <w:rPr>
            <w:rFonts w:ascii="Verdana" w:eastAsia="Times New Roman" w:hAnsi="Verdana" w:cs="Times New Roman"/>
            <w:color w:val="000000"/>
            <w:sz w:val="20"/>
            <w:szCs w:val="20"/>
            <w:bdr w:val="none" w:sz="0" w:space="0" w:color="auto" w:frame="1"/>
            <w:lang w:eastAsia="en-IN"/>
          </w:rPr>
          <w:t>(</w:t>
        </w:r>
        <w:r w:rsidRPr="00DF3BA4">
          <w:rPr>
            <w:rFonts w:ascii="Verdana" w:eastAsia="Times New Roman" w:hAnsi="Verdana" w:cs="Times New Roman"/>
            <w:color w:val="0000FF"/>
            <w:sz w:val="20"/>
            <w:lang w:eastAsia="en-IN"/>
          </w:rPr>
          <w:t>"Welcome to package"</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3"/>
        </w:numPr>
        <w:shd w:val="clear" w:color="auto" w:fill="FFFFFF"/>
        <w:spacing w:after="0" w:line="315" w:lineRule="atLeast"/>
        <w:ind w:left="0"/>
        <w:rPr>
          <w:ins w:id="182" w:author="Unknown"/>
          <w:rFonts w:ascii="Verdana" w:eastAsia="Times New Roman" w:hAnsi="Verdana" w:cs="Times New Roman"/>
          <w:color w:val="000000"/>
          <w:sz w:val="20"/>
          <w:szCs w:val="20"/>
          <w:lang w:eastAsia="en-IN"/>
        </w:rPr>
      </w:pPr>
      <w:ins w:id="183" w:author="Unknown">
        <w:r w:rsidRPr="00DF3BA4">
          <w:rPr>
            <w:rFonts w:ascii="Verdana" w:eastAsia="Times New Roman" w:hAnsi="Verdana" w:cs="Times New Roman"/>
            <w:color w:val="000000"/>
            <w:sz w:val="20"/>
            <w:szCs w:val="20"/>
            <w:bdr w:val="none" w:sz="0" w:space="0" w:color="auto" w:frame="1"/>
            <w:lang w:eastAsia="en-IN"/>
          </w:rPr>
          <w:t>   }  </w:t>
        </w:r>
      </w:ins>
    </w:p>
    <w:p w:rsidR="00DF3BA4" w:rsidRPr="00DF3BA4" w:rsidRDefault="00DF3BA4" w:rsidP="00DF3BA4">
      <w:pPr>
        <w:numPr>
          <w:ilvl w:val="0"/>
          <w:numId w:val="13"/>
        </w:numPr>
        <w:shd w:val="clear" w:color="auto" w:fill="FFFFFF"/>
        <w:spacing w:after="120" w:line="315" w:lineRule="atLeast"/>
        <w:ind w:left="0"/>
        <w:rPr>
          <w:ins w:id="184" w:author="Unknown"/>
          <w:rFonts w:ascii="Verdana" w:eastAsia="Times New Roman" w:hAnsi="Verdana" w:cs="Times New Roman"/>
          <w:color w:val="000000"/>
          <w:sz w:val="20"/>
          <w:szCs w:val="20"/>
          <w:lang w:eastAsia="en-IN"/>
        </w:rPr>
      </w:pPr>
      <w:ins w:id="185"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shd w:val="clear" w:color="auto" w:fill="FFFFFF"/>
        <w:spacing w:before="100" w:beforeAutospacing="1" w:after="100" w:afterAutospacing="1" w:line="312" w:lineRule="atLeast"/>
        <w:outlineLvl w:val="2"/>
        <w:rPr>
          <w:ins w:id="186" w:author="Unknown"/>
          <w:rFonts w:ascii="Helvetica" w:eastAsia="Times New Roman" w:hAnsi="Helvetica" w:cs="Helvetica"/>
          <w:color w:val="610B4B"/>
          <w:sz w:val="26"/>
          <w:szCs w:val="26"/>
          <w:lang w:eastAsia="en-IN"/>
        </w:rPr>
      </w:pPr>
      <w:ins w:id="187" w:author="Unknown">
        <w:r w:rsidRPr="00DF3BA4">
          <w:rPr>
            <w:rFonts w:ascii="Helvetica" w:eastAsia="Times New Roman" w:hAnsi="Helvetica" w:cs="Helvetica"/>
            <w:color w:val="610B4B"/>
            <w:sz w:val="26"/>
            <w:szCs w:val="26"/>
            <w:lang w:eastAsia="en-IN"/>
          </w:rPr>
          <w:t>To Compile:</w:t>
        </w:r>
      </w:ins>
    </w:p>
    <w:p w:rsidR="00DF3BA4" w:rsidRPr="00DF3BA4" w:rsidRDefault="00DF3BA4" w:rsidP="00DF3BA4">
      <w:pPr>
        <w:shd w:val="clear" w:color="auto" w:fill="FFFFFF"/>
        <w:spacing w:before="100" w:beforeAutospacing="1" w:after="100" w:afterAutospacing="1" w:line="240" w:lineRule="auto"/>
        <w:rPr>
          <w:ins w:id="188" w:author="Unknown"/>
          <w:rFonts w:ascii="Verdana" w:eastAsia="Times New Roman" w:hAnsi="Verdana" w:cs="Times New Roman"/>
          <w:color w:val="000000"/>
          <w:sz w:val="20"/>
          <w:szCs w:val="20"/>
          <w:lang w:eastAsia="en-IN"/>
        </w:rPr>
      </w:pPr>
      <w:ins w:id="189" w:author="Unknown">
        <w:r w:rsidRPr="00DF3BA4">
          <w:rPr>
            <w:rFonts w:ascii="Verdana" w:eastAsia="Times New Roman" w:hAnsi="Verdana" w:cs="Times New Roman"/>
            <w:b/>
            <w:bCs/>
            <w:color w:val="2F4F4F"/>
            <w:sz w:val="20"/>
            <w:lang w:eastAsia="en-IN"/>
          </w:rPr>
          <w:t xml:space="preserve">e:\sources&gt; </w:t>
        </w:r>
        <w:proofErr w:type="spellStart"/>
        <w:r w:rsidRPr="00DF3BA4">
          <w:rPr>
            <w:rFonts w:ascii="Verdana" w:eastAsia="Times New Roman" w:hAnsi="Verdana" w:cs="Times New Roman"/>
            <w:b/>
            <w:bCs/>
            <w:color w:val="2F4F4F"/>
            <w:sz w:val="20"/>
            <w:lang w:eastAsia="en-IN"/>
          </w:rPr>
          <w:t>javac</w:t>
        </w:r>
        <w:proofErr w:type="spellEnd"/>
        <w:r w:rsidRPr="00DF3BA4">
          <w:rPr>
            <w:rFonts w:ascii="Verdana" w:eastAsia="Times New Roman" w:hAnsi="Verdana" w:cs="Times New Roman"/>
            <w:b/>
            <w:bCs/>
            <w:color w:val="2F4F4F"/>
            <w:sz w:val="20"/>
            <w:lang w:eastAsia="en-IN"/>
          </w:rPr>
          <w:t xml:space="preserve"> -d c:\classes Simple.java</w:t>
        </w:r>
      </w:ins>
    </w:p>
    <w:p w:rsidR="00DF3BA4" w:rsidRPr="00DF3BA4" w:rsidRDefault="00DF3BA4" w:rsidP="00DF3BA4">
      <w:pPr>
        <w:shd w:val="clear" w:color="auto" w:fill="FFFFFF"/>
        <w:spacing w:before="100" w:beforeAutospacing="1" w:after="100" w:afterAutospacing="1" w:line="312" w:lineRule="atLeast"/>
        <w:outlineLvl w:val="2"/>
        <w:rPr>
          <w:ins w:id="190" w:author="Unknown"/>
          <w:rFonts w:ascii="Helvetica" w:eastAsia="Times New Roman" w:hAnsi="Helvetica" w:cs="Helvetica"/>
          <w:color w:val="610B4B"/>
          <w:sz w:val="26"/>
          <w:szCs w:val="26"/>
          <w:lang w:eastAsia="en-IN"/>
        </w:rPr>
      </w:pPr>
      <w:ins w:id="191" w:author="Unknown">
        <w:r w:rsidRPr="00DF3BA4">
          <w:rPr>
            <w:rFonts w:ascii="Helvetica" w:eastAsia="Times New Roman" w:hAnsi="Helvetica" w:cs="Helvetica"/>
            <w:color w:val="610B4B"/>
            <w:sz w:val="26"/>
            <w:szCs w:val="26"/>
            <w:lang w:eastAsia="en-IN"/>
          </w:rPr>
          <w:t>To Run:</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 xml:space="preserve">To run this program from e:\source directory, you need to set </w:t>
            </w:r>
            <w:proofErr w:type="spellStart"/>
            <w:r w:rsidRPr="00DF3BA4">
              <w:rPr>
                <w:rFonts w:ascii="Verdana" w:eastAsia="Times New Roman" w:hAnsi="Verdana" w:cs="Times New Roman"/>
                <w:color w:val="000000"/>
                <w:sz w:val="20"/>
                <w:szCs w:val="20"/>
                <w:lang w:eastAsia="en-IN"/>
              </w:rPr>
              <w:t>classpath</w:t>
            </w:r>
            <w:proofErr w:type="spellEnd"/>
            <w:r w:rsidRPr="00DF3BA4">
              <w:rPr>
                <w:rFonts w:ascii="Verdana" w:eastAsia="Times New Roman" w:hAnsi="Verdana" w:cs="Times New Roman"/>
                <w:color w:val="000000"/>
                <w:sz w:val="20"/>
                <w:szCs w:val="20"/>
                <w:lang w:eastAsia="en-IN"/>
              </w:rPr>
              <w:t xml:space="preserve"> of the directory where the class file resides.</w:t>
            </w:r>
          </w:p>
        </w:tc>
      </w:tr>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2F4F4F"/>
                <w:sz w:val="20"/>
                <w:lang w:eastAsia="en-IN"/>
              </w:rPr>
              <w:t xml:space="preserve">e:\sources&gt; set </w:t>
            </w:r>
            <w:proofErr w:type="spellStart"/>
            <w:r w:rsidRPr="00DF3BA4">
              <w:rPr>
                <w:rFonts w:ascii="Verdana" w:eastAsia="Times New Roman" w:hAnsi="Verdana" w:cs="Times New Roman"/>
                <w:b/>
                <w:bCs/>
                <w:color w:val="2F4F4F"/>
                <w:sz w:val="20"/>
                <w:lang w:eastAsia="en-IN"/>
              </w:rPr>
              <w:t>classpath</w:t>
            </w:r>
            <w:proofErr w:type="spellEnd"/>
            <w:r w:rsidRPr="00DF3BA4">
              <w:rPr>
                <w:rFonts w:ascii="Verdana" w:eastAsia="Times New Roman" w:hAnsi="Verdana" w:cs="Times New Roman"/>
                <w:b/>
                <w:bCs/>
                <w:color w:val="2F4F4F"/>
                <w:sz w:val="20"/>
                <w:lang w:eastAsia="en-IN"/>
              </w:rPr>
              <w:t>=c:\classes;.;</w:t>
            </w:r>
          </w:p>
        </w:tc>
      </w:tr>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b/>
                <w:bCs/>
                <w:color w:val="2F4F4F"/>
                <w:sz w:val="20"/>
                <w:lang w:eastAsia="en-IN"/>
              </w:rPr>
              <w:t xml:space="preserve">e:\sources&gt; java </w:t>
            </w:r>
            <w:proofErr w:type="spellStart"/>
            <w:r w:rsidRPr="00DF3BA4">
              <w:rPr>
                <w:rFonts w:ascii="Verdana" w:eastAsia="Times New Roman" w:hAnsi="Verdana" w:cs="Times New Roman"/>
                <w:b/>
                <w:bCs/>
                <w:color w:val="2F4F4F"/>
                <w:sz w:val="20"/>
                <w:lang w:eastAsia="en-IN"/>
              </w:rPr>
              <w:t>mypack.Simple</w:t>
            </w:r>
            <w:proofErr w:type="spellEnd"/>
          </w:p>
        </w:tc>
      </w:tr>
    </w:tbl>
    <w:p w:rsidR="00DF3BA4" w:rsidRPr="00DF3BA4" w:rsidRDefault="00DF3BA4" w:rsidP="00DF3BA4">
      <w:pPr>
        <w:shd w:val="clear" w:color="auto" w:fill="FFFFFF"/>
        <w:spacing w:before="100" w:beforeAutospacing="1" w:after="100" w:afterAutospacing="1" w:line="312" w:lineRule="atLeast"/>
        <w:outlineLvl w:val="2"/>
        <w:rPr>
          <w:ins w:id="192" w:author="Unknown"/>
          <w:rFonts w:ascii="Helvetica" w:eastAsia="Times New Roman" w:hAnsi="Helvetica" w:cs="Helvetica"/>
          <w:color w:val="610B4B"/>
          <w:sz w:val="32"/>
          <w:szCs w:val="32"/>
          <w:lang w:eastAsia="en-IN"/>
        </w:rPr>
      </w:pPr>
      <w:ins w:id="193" w:author="Unknown">
        <w:r w:rsidRPr="00DF3BA4">
          <w:rPr>
            <w:rFonts w:ascii="Helvetica" w:eastAsia="Times New Roman" w:hAnsi="Helvetica" w:cs="Helvetica"/>
            <w:color w:val="610B4B"/>
            <w:sz w:val="32"/>
            <w:szCs w:val="32"/>
            <w:lang w:eastAsia="en-IN"/>
          </w:rPr>
          <w:t>Another way to run this program by -</w:t>
        </w:r>
        <w:proofErr w:type="spellStart"/>
        <w:r w:rsidRPr="00DF3BA4">
          <w:rPr>
            <w:rFonts w:ascii="Helvetica" w:eastAsia="Times New Roman" w:hAnsi="Helvetica" w:cs="Helvetica"/>
            <w:color w:val="610B4B"/>
            <w:sz w:val="32"/>
            <w:szCs w:val="32"/>
            <w:lang w:eastAsia="en-IN"/>
          </w:rPr>
          <w:t>classpath</w:t>
        </w:r>
        <w:proofErr w:type="spellEnd"/>
        <w:r w:rsidRPr="00DF3BA4">
          <w:rPr>
            <w:rFonts w:ascii="Helvetica" w:eastAsia="Times New Roman" w:hAnsi="Helvetica" w:cs="Helvetica"/>
            <w:color w:val="610B4B"/>
            <w:sz w:val="32"/>
            <w:szCs w:val="32"/>
            <w:lang w:eastAsia="en-IN"/>
          </w:rPr>
          <w:t xml:space="preserve"> switch of java:</w:t>
        </w:r>
      </w:ins>
    </w:p>
    <w:p w:rsidR="00DF3BA4" w:rsidRPr="00DF3BA4" w:rsidRDefault="00DF3BA4" w:rsidP="00DF3BA4">
      <w:pPr>
        <w:shd w:val="clear" w:color="auto" w:fill="FFFFFF"/>
        <w:spacing w:before="100" w:beforeAutospacing="1" w:after="100" w:afterAutospacing="1" w:line="240" w:lineRule="auto"/>
        <w:rPr>
          <w:ins w:id="194" w:author="Unknown"/>
          <w:rFonts w:ascii="Verdana" w:eastAsia="Times New Roman" w:hAnsi="Verdana" w:cs="Times New Roman"/>
          <w:color w:val="000000"/>
          <w:sz w:val="20"/>
          <w:szCs w:val="20"/>
          <w:lang w:eastAsia="en-IN"/>
        </w:rPr>
      </w:pPr>
      <w:ins w:id="195" w:author="Unknown">
        <w:r w:rsidRPr="00DF3BA4">
          <w:rPr>
            <w:rFonts w:ascii="Verdana" w:eastAsia="Times New Roman" w:hAnsi="Verdana" w:cs="Times New Roman"/>
            <w:color w:val="000000"/>
            <w:sz w:val="20"/>
            <w:szCs w:val="20"/>
            <w:lang w:eastAsia="en-IN"/>
          </w:rPr>
          <w:lastRenderedPageBreak/>
          <w:t>The -</w:t>
        </w:r>
        <w:proofErr w:type="spellStart"/>
        <w:r w:rsidRPr="00DF3BA4">
          <w:rPr>
            <w:rFonts w:ascii="Verdana" w:eastAsia="Times New Roman" w:hAnsi="Verdana" w:cs="Times New Roman"/>
            <w:color w:val="000000"/>
            <w:sz w:val="20"/>
            <w:szCs w:val="20"/>
            <w:lang w:eastAsia="en-IN"/>
          </w:rPr>
          <w:t>classpath</w:t>
        </w:r>
        <w:proofErr w:type="spellEnd"/>
        <w:r w:rsidRPr="00DF3BA4">
          <w:rPr>
            <w:rFonts w:ascii="Verdana" w:eastAsia="Times New Roman" w:hAnsi="Verdana" w:cs="Times New Roman"/>
            <w:color w:val="000000"/>
            <w:sz w:val="20"/>
            <w:szCs w:val="20"/>
            <w:lang w:eastAsia="en-IN"/>
          </w:rPr>
          <w:t xml:space="preserve"> switch can be used with </w:t>
        </w:r>
        <w:proofErr w:type="spellStart"/>
        <w:r w:rsidRPr="00DF3BA4">
          <w:rPr>
            <w:rFonts w:ascii="Verdana" w:eastAsia="Times New Roman" w:hAnsi="Verdana" w:cs="Times New Roman"/>
            <w:color w:val="000000"/>
            <w:sz w:val="20"/>
            <w:szCs w:val="20"/>
            <w:lang w:eastAsia="en-IN"/>
          </w:rPr>
          <w:t>javac</w:t>
        </w:r>
        <w:proofErr w:type="spellEnd"/>
        <w:r w:rsidRPr="00DF3BA4">
          <w:rPr>
            <w:rFonts w:ascii="Verdana" w:eastAsia="Times New Roman" w:hAnsi="Verdana" w:cs="Times New Roman"/>
            <w:color w:val="000000"/>
            <w:sz w:val="20"/>
            <w:szCs w:val="20"/>
            <w:lang w:eastAsia="en-IN"/>
          </w:rPr>
          <w:t xml:space="preserve"> and java tool.</w:t>
        </w:r>
      </w:ins>
    </w:p>
    <w:p w:rsidR="00DF3BA4" w:rsidRPr="00DF3BA4" w:rsidRDefault="00DF3BA4" w:rsidP="00DF3BA4">
      <w:pPr>
        <w:shd w:val="clear" w:color="auto" w:fill="FFFFFF"/>
        <w:spacing w:before="100" w:beforeAutospacing="1" w:after="100" w:afterAutospacing="1" w:line="240" w:lineRule="auto"/>
        <w:rPr>
          <w:ins w:id="196" w:author="Unknown"/>
          <w:rFonts w:ascii="Verdana" w:eastAsia="Times New Roman" w:hAnsi="Verdana" w:cs="Times New Roman"/>
          <w:color w:val="000000"/>
          <w:sz w:val="20"/>
          <w:szCs w:val="20"/>
          <w:lang w:eastAsia="en-IN"/>
        </w:rPr>
      </w:pPr>
      <w:ins w:id="197" w:author="Unknown">
        <w:r w:rsidRPr="00DF3BA4">
          <w:rPr>
            <w:rFonts w:ascii="Verdana" w:eastAsia="Times New Roman" w:hAnsi="Verdana" w:cs="Times New Roman"/>
            <w:color w:val="000000"/>
            <w:sz w:val="20"/>
            <w:szCs w:val="20"/>
            <w:lang w:eastAsia="en-IN"/>
          </w:rPr>
          <w:t>To run this program from e:\source directory, you can use -</w:t>
        </w:r>
        <w:proofErr w:type="spellStart"/>
        <w:r w:rsidRPr="00DF3BA4">
          <w:rPr>
            <w:rFonts w:ascii="Verdana" w:eastAsia="Times New Roman" w:hAnsi="Verdana" w:cs="Times New Roman"/>
            <w:color w:val="000000"/>
            <w:sz w:val="20"/>
            <w:szCs w:val="20"/>
            <w:lang w:eastAsia="en-IN"/>
          </w:rPr>
          <w:t>classpath</w:t>
        </w:r>
        <w:proofErr w:type="spellEnd"/>
        <w:r w:rsidRPr="00DF3BA4">
          <w:rPr>
            <w:rFonts w:ascii="Verdana" w:eastAsia="Times New Roman" w:hAnsi="Verdana" w:cs="Times New Roman"/>
            <w:color w:val="000000"/>
            <w:sz w:val="20"/>
            <w:szCs w:val="20"/>
            <w:lang w:eastAsia="en-IN"/>
          </w:rPr>
          <w:t xml:space="preserve"> switch of java that tells where to look for class file. For example:</w:t>
        </w:r>
      </w:ins>
    </w:p>
    <w:p w:rsidR="00DF3BA4" w:rsidRPr="00DF3BA4" w:rsidRDefault="00DF3BA4" w:rsidP="00DF3BA4">
      <w:pPr>
        <w:shd w:val="clear" w:color="auto" w:fill="FFFFFF"/>
        <w:spacing w:before="100" w:beforeAutospacing="1" w:after="100" w:afterAutospacing="1" w:line="240" w:lineRule="auto"/>
        <w:rPr>
          <w:ins w:id="198" w:author="Unknown"/>
          <w:rFonts w:ascii="Verdana" w:eastAsia="Times New Roman" w:hAnsi="Verdana" w:cs="Times New Roman"/>
          <w:color w:val="000000"/>
          <w:sz w:val="20"/>
          <w:szCs w:val="20"/>
          <w:lang w:eastAsia="en-IN"/>
        </w:rPr>
      </w:pPr>
      <w:ins w:id="199" w:author="Unknown">
        <w:r w:rsidRPr="00DF3BA4">
          <w:rPr>
            <w:rFonts w:ascii="Verdana" w:eastAsia="Times New Roman" w:hAnsi="Verdana" w:cs="Times New Roman"/>
            <w:b/>
            <w:bCs/>
            <w:color w:val="2F4F4F"/>
            <w:sz w:val="20"/>
            <w:lang w:eastAsia="en-IN"/>
          </w:rPr>
          <w:t>e:\sources&gt; java -</w:t>
        </w:r>
        <w:proofErr w:type="spellStart"/>
        <w:r w:rsidRPr="00DF3BA4">
          <w:rPr>
            <w:rFonts w:ascii="Verdana" w:eastAsia="Times New Roman" w:hAnsi="Verdana" w:cs="Times New Roman"/>
            <w:b/>
            <w:bCs/>
            <w:color w:val="2F4F4F"/>
            <w:sz w:val="20"/>
            <w:lang w:eastAsia="en-IN"/>
          </w:rPr>
          <w:t>classpath</w:t>
        </w:r>
        <w:proofErr w:type="spellEnd"/>
        <w:r w:rsidRPr="00DF3BA4">
          <w:rPr>
            <w:rFonts w:ascii="Verdana" w:eastAsia="Times New Roman" w:hAnsi="Verdana" w:cs="Times New Roman"/>
            <w:b/>
            <w:bCs/>
            <w:color w:val="2F4F4F"/>
            <w:sz w:val="20"/>
            <w:lang w:eastAsia="en-IN"/>
          </w:rPr>
          <w:t xml:space="preserve"> c:\classes </w:t>
        </w:r>
        <w:proofErr w:type="spellStart"/>
        <w:r w:rsidRPr="00DF3BA4">
          <w:rPr>
            <w:rFonts w:ascii="Verdana" w:eastAsia="Times New Roman" w:hAnsi="Verdana" w:cs="Times New Roman"/>
            <w:b/>
            <w:bCs/>
            <w:color w:val="2F4F4F"/>
            <w:sz w:val="20"/>
            <w:lang w:eastAsia="en-IN"/>
          </w:rPr>
          <w:t>mypack.Simple</w:t>
        </w:r>
        <w:proofErr w:type="spellEnd"/>
      </w:ins>
    </w:p>
    <w:p w:rsidR="00DF3BA4" w:rsidRPr="00DF3BA4" w:rsidRDefault="00DF3BA4" w:rsidP="00DF3B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Courier New" w:eastAsia="Times New Roman" w:hAnsi="Courier New" w:cs="Courier New"/>
          <w:color w:val="000000"/>
          <w:sz w:val="20"/>
          <w:szCs w:val="20"/>
          <w:lang w:eastAsia="en-IN"/>
        </w:rPr>
      </w:pPr>
      <w:proofErr w:type="spellStart"/>
      <w:ins w:id="201" w:author="Unknown">
        <w:r w:rsidRPr="00DF3BA4">
          <w:rPr>
            <w:rFonts w:ascii="Courier New" w:eastAsia="Times New Roman" w:hAnsi="Courier New" w:cs="Courier New"/>
            <w:color w:val="000000"/>
            <w:sz w:val="20"/>
            <w:szCs w:val="20"/>
            <w:lang w:eastAsia="en-IN"/>
          </w:rPr>
          <w:t>Output:Welcome</w:t>
        </w:r>
        <w:proofErr w:type="spellEnd"/>
        <w:r w:rsidRPr="00DF3BA4">
          <w:rPr>
            <w:rFonts w:ascii="Courier New" w:eastAsia="Times New Roman" w:hAnsi="Courier New" w:cs="Courier New"/>
            <w:color w:val="000000"/>
            <w:sz w:val="20"/>
            <w:szCs w:val="20"/>
            <w:lang w:eastAsia="en-IN"/>
          </w:rPr>
          <w:t xml:space="preserve"> to package</w:t>
        </w:r>
      </w:ins>
    </w:p>
    <w:p w:rsidR="00DF3BA4" w:rsidRPr="00DF3BA4" w:rsidRDefault="00DF3BA4" w:rsidP="00DF3BA4">
      <w:pPr>
        <w:spacing w:after="0" w:line="240" w:lineRule="auto"/>
        <w:rPr>
          <w:ins w:id="202" w:author="Unknown"/>
          <w:rFonts w:ascii="Times New Roman" w:eastAsia="Times New Roman" w:hAnsi="Times New Roman" w:cs="Times New Roman"/>
          <w:sz w:val="24"/>
          <w:szCs w:val="24"/>
          <w:lang w:eastAsia="en-IN"/>
        </w:rPr>
      </w:pPr>
      <w:ins w:id="203" w:author="Unknown">
        <w:r w:rsidRPr="00DF3BA4">
          <w:rPr>
            <w:rFonts w:ascii="Times New Roman" w:eastAsia="Times New Roman" w:hAnsi="Times New Roman" w:cs="Times New Roman"/>
            <w:sz w:val="24"/>
            <w:szCs w:val="24"/>
            <w:lang w:eastAsia="en-IN"/>
          </w:rPr>
          <w:pict>
            <v:rect id="_x0000_i1034"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312" w:lineRule="atLeast"/>
        <w:outlineLvl w:val="2"/>
        <w:rPr>
          <w:ins w:id="204" w:author="Unknown"/>
          <w:rFonts w:ascii="Helvetica" w:eastAsia="Times New Roman" w:hAnsi="Helvetica" w:cs="Helvetica"/>
          <w:color w:val="610B4B"/>
          <w:sz w:val="32"/>
          <w:szCs w:val="32"/>
          <w:lang w:eastAsia="en-IN"/>
        </w:rPr>
      </w:pPr>
      <w:ins w:id="205" w:author="Unknown">
        <w:r w:rsidRPr="00DF3BA4">
          <w:rPr>
            <w:rFonts w:ascii="Helvetica" w:eastAsia="Times New Roman" w:hAnsi="Helvetica" w:cs="Helvetica"/>
            <w:color w:val="610B4B"/>
            <w:sz w:val="32"/>
            <w:szCs w:val="32"/>
            <w:lang w:eastAsia="en-IN"/>
          </w:rPr>
          <w:t>Ways to load the class files or jar files</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There are two ways to load the class files temporary and permanent.</w:t>
            </w:r>
          </w:p>
        </w:tc>
      </w:tr>
    </w:tbl>
    <w:p w:rsidR="00DF3BA4" w:rsidRPr="00DF3BA4" w:rsidRDefault="00DF3BA4" w:rsidP="00DF3BA4">
      <w:pPr>
        <w:numPr>
          <w:ilvl w:val="0"/>
          <w:numId w:val="14"/>
        </w:numPr>
        <w:shd w:val="clear" w:color="auto" w:fill="FFFFFF"/>
        <w:spacing w:before="60" w:after="100" w:afterAutospacing="1" w:line="315" w:lineRule="atLeast"/>
        <w:rPr>
          <w:ins w:id="206" w:author="Unknown"/>
          <w:rFonts w:ascii="Verdana" w:eastAsia="Times New Roman" w:hAnsi="Verdana" w:cs="Times New Roman"/>
          <w:color w:val="000000"/>
          <w:sz w:val="20"/>
          <w:szCs w:val="20"/>
          <w:lang w:eastAsia="en-IN"/>
        </w:rPr>
      </w:pPr>
      <w:ins w:id="207" w:author="Unknown">
        <w:r w:rsidRPr="00DF3BA4">
          <w:rPr>
            <w:rFonts w:ascii="Verdana" w:eastAsia="Times New Roman" w:hAnsi="Verdana" w:cs="Times New Roman"/>
            <w:color w:val="000000"/>
            <w:sz w:val="20"/>
            <w:szCs w:val="20"/>
            <w:lang w:eastAsia="en-IN"/>
          </w:rPr>
          <w:t>Temporary</w:t>
        </w:r>
      </w:ins>
    </w:p>
    <w:p w:rsidR="00DF3BA4" w:rsidRPr="00DF3BA4" w:rsidRDefault="00DF3BA4" w:rsidP="00DF3BA4">
      <w:pPr>
        <w:numPr>
          <w:ilvl w:val="1"/>
          <w:numId w:val="14"/>
        </w:numPr>
        <w:shd w:val="clear" w:color="auto" w:fill="FFFFFF"/>
        <w:spacing w:before="60" w:after="100" w:afterAutospacing="1" w:line="315" w:lineRule="atLeast"/>
        <w:rPr>
          <w:ins w:id="208" w:author="Unknown"/>
          <w:rFonts w:ascii="Verdana" w:eastAsia="Times New Roman" w:hAnsi="Verdana" w:cs="Times New Roman"/>
          <w:color w:val="000000"/>
          <w:sz w:val="20"/>
          <w:szCs w:val="20"/>
          <w:lang w:eastAsia="en-IN"/>
        </w:rPr>
      </w:pPr>
      <w:ins w:id="209" w:author="Unknown">
        <w:r w:rsidRPr="00DF3BA4">
          <w:rPr>
            <w:rFonts w:ascii="Verdana" w:eastAsia="Times New Roman" w:hAnsi="Verdana" w:cs="Times New Roman"/>
            <w:color w:val="000000"/>
            <w:sz w:val="20"/>
            <w:szCs w:val="20"/>
            <w:lang w:eastAsia="en-IN"/>
          </w:rPr>
          <w:t xml:space="preserve">By setting the </w:t>
        </w:r>
        <w:proofErr w:type="spellStart"/>
        <w:r w:rsidRPr="00DF3BA4">
          <w:rPr>
            <w:rFonts w:ascii="Verdana" w:eastAsia="Times New Roman" w:hAnsi="Verdana" w:cs="Times New Roman"/>
            <w:color w:val="000000"/>
            <w:sz w:val="20"/>
            <w:szCs w:val="20"/>
            <w:lang w:eastAsia="en-IN"/>
          </w:rPr>
          <w:t>classpath</w:t>
        </w:r>
        <w:proofErr w:type="spellEnd"/>
        <w:r w:rsidRPr="00DF3BA4">
          <w:rPr>
            <w:rFonts w:ascii="Verdana" w:eastAsia="Times New Roman" w:hAnsi="Verdana" w:cs="Times New Roman"/>
            <w:color w:val="000000"/>
            <w:sz w:val="20"/>
            <w:szCs w:val="20"/>
            <w:lang w:eastAsia="en-IN"/>
          </w:rPr>
          <w:t xml:space="preserve"> in the command prompt</w:t>
        </w:r>
      </w:ins>
    </w:p>
    <w:p w:rsidR="00DF3BA4" w:rsidRPr="00DF3BA4" w:rsidRDefault="00DF3BA4" w:rsidP="00DF3BA4">
      <w:pPr>
        <w:numPr>
          <w:ilvl w:val="1"/>
          <w:numId w:val="14"/>
        </w:numPr>
        <w:shd w:val="clear" w:color="auto" w:fill="FFFFFF"/>
        <w:spacing w:before="60" w:after="100" w:afterAutospacing="1" w:line="315" w:lineRule="atLeast"/>
        <w:rPr>
          <w:ins w:id="210" w:author="Unknown"/>
          <w:rFonts w:ascii="Verdana" w:eastAsia="Times New Roman" w:hAnsi="Verdana" w:cs="Times New Roman"/>
          <w:color w:val="000000"/>
          <w:sz w:val="20"/>
          <w:szCs w:val="20"/>
          <w:lang w:eastAsia="en-IN"/>
        </w:rPr>
      </w:pPr>
      <w:ins w:id="211" w:author="Unknown">
        <w:r w:rsidRPr="00DF3BA4">
          <w:rPr>
            <w:rFonts w:ascii="Verdana" w:eastAsia="Times New Roman" w:hAnsi="Verdana" w:cs="Times New Roman"/>
            <w:color w:val="000000"/>
            <w:sz w:val="20"/>
            <w:szCs w:val="20"/>
            <w:lang w:eastAsia="en-IN"/>
          </w:rPr>
          <w:t>By -</w:t>
        </w:r>
        <w:proofErr w:type="spellStart"/>
        <w:r w:rsidRPr="00DF3BA4">
          <w:rPr>
            <w:rFonts w:ascii="Verdana" w:eastAsia="Times New Roman" w:hAnsi="Verdana" w:cs="Times New Roman"/>
            <w:color w:val="000000"/>
            <w:sz w:val="20"/>
            <w:szCs w:val="20"/>
            <w:lang w:eastAsia="en-IN"/>
          </w:rPr>
          <w:t>classpath</w:t>
        </w:r>
        <w:proofErr w:type="spellEnd"/>
        <w:r w:rsidRPr="00DF3BA4">
          <w:rPr>
            <w:rFonts w:ascii="Verdana" w:eastAsia="Times New Roman" w:hAnsi="Verdana" w:cs="Times New Roman"/>
            <w:color w:val="000000"/>
            <w:sz w:val="20"/>
            <w:szCs w:val="20"/>
            <w:lang w:eastAsia="en-IN"/>
          </w:rPr>
          <w:t xml:space="preserve"> switch</w:t>
        </w:r>
      </w:ins>
    </w:p>
    <w:p w:rsidR="00DF3BA4" w:rsidRPr="00DF3BA4" w:rsidRDefault="00DF3BA4" w:rsidP="00DF3BA4">
      <w:pPr>
        <w:numPr>
          <w:ilvl w:val="0"/>
          <w:numId w:val="14"/>
        </w:numPr>
        <w:shd w:val="clear" w:color="auto" w:fill="FFFFFF"/>
        <w:spacing w:before="60" w:after="100" w:afterAutospacing="1" w:line="315" w:lineRule="atLeast"/>
        <w:rPr>
          <w:ins w:id="212" w:author="Unknown"/>
          <w:rFonts w:ascii="Verdana" w:eastAsia="Times New Roman" w:hAnsi="Verdana" w:cs="Times New Roman"/>
          <w:color w:val="000000"/>
          <w:sz w:val="20"/>
          <w:szCs w:val="20"/>
          <w:lang w:eastAsia="en-IN"/>
        </w:rPr>
      </w:pPr>
      <w:ins w:id="213" w:author="Unknown">
        <w:r w:rsidRPr="00DF3BA4">
          <w:rPr>
            <w:rFonts w:ascii="Verdana" w:eastAsia="Times New Roman" w:hAnsi="Verdana" w:cs="Times New Roman"/>
            <w:color w:val="000000"/>
            <w:sz w:val="20"/>
            <w:szCs w:val="20"/>
            <w:lang w:eastAsia="en-IN"/>
          </w:rPr>
          <w:t>Permanent</w:t>
        </w:r>
      </w:ins>
    </w:p>
    <w:p w:rsidR="00DF3BA4" w:rsidRPr="00DF3BA4" w:rsidRDefault="00DF3BA4" w:rsidP="00DF3BA4">
      <w:pPr>
        <w:numPr>
          <w:ilvl w:val="1"/>
          <w:numId w:val="14"/>
        </w:numPr>
        <w:shd w:val="clear" w:color="auto" w:fill="FFFFFF"/>
        <w:spacing w:before="60" w:after="100" w:afterAutospacing="1" w:line="315" w:lineRule="atLeast"/>
        <w:rPr>
          <w:ins w:id="214" w:author="Unknown"/>
          <w:rFonts w:ascii="Verdana" w:eastAsia="Times New Roman" w:hAnsi="Verdana" w:cs="Times New Roman"/>
          <w:color w:val="000000"/>
          <w:sz w:val="20"/>
          <w:szCs w:val="20"/>
          <w:lang w:eastAsia="en-IN"/>
        </w:rPr>
      </w:pPr>
      <w:ins w:id="215" w:author="Unknown">
        <w:r w:rsidRPr="00DF3BA4">
          <w:rPr>
            <w:rFonts w:ascii="Verdana" w:eastAsia="Times New Roman" w:hAnsi="Verdana" w:cs="Times New Roman"/>
            <w:color w:val="000000"/>
            <w:sz w:val="20"/>
            <w:szCs w:val="20"/>
            <w:lang w:eastAsia="en-IN"/>
          </w:rPr>
          <w:t xml:space="preserve">By setting the </w:t>
        </w:r>
        <w:proofErr w:type="spellStart"/>
        <w:r w:rsidRPr="00DF3BA4">
          <w:rPr>
            <w:rFonts w:ascii="Verdana" w:eastAsia="Times New Roman" w:hAnsi="Verdana" w:cs="Times New Roman"/>
            <w:color w:val="000000"/>
            <w:sz w:val="20"/>
            <w:szCs w:val="20"/>
            <w:lang w:eastAsia="en-IN"/>
          </w:rPr>
          <w:t>classpath</w:t>
        </w:r>
        <w:proofErr w:type="spellEnd"/>
        <w:r w:rsidRPr="00DF3BA4">
          <w:rPr>
            <w:rFonts w:ascii="Verdana" w:eastAsia="Times New Roman" w:hAnsi="Verdana" w:cs="Times New Roman"/>
            <w:color w:val="000000"/>
            <w:sz w:val="20"/>
            <w:szCs w:val="20"/>
            <w:lang w:eastAsia="en-IN"/>
          </w:rPr>
          <w:t xml:space="preserve"> in the environment variables</w:t>
        </w:r>
      </w:ins>
    </w:p>
    <w:p w:rsidR="00DF3BA4" w:rsidRPr="00DF3BA4" w:rsidRDefault="00DF3BA4" w:rsidP="00DF3BA4">
      <w:pPr>
        <w:numPr>
          <w:ilvl w:val="1"/>
          <w:numId w:val="14"/>
        </w:numPr>
        <w:shd w:val="clear" w:color="auto" w:fill="FFFFFF"/>
        <w:spacing w:before="60" w:after="100" w:afterAutospacing="1" w:line="315" w:lineRule="atLeast"/>
        <w:rPr>
          <w:ins w:id="216" w:author="Unknown"/>
          <w:rFonts w:ascii="Verdana" w:eastAsia="Times New Roman" w:hAnsi="Verdana" w:cs="Times New Roman"/>
          <w:color w:val="000000"/>
          <w:sz w:val="20"/>
          <w:szCs w:val="20"/>
          <w:lang w:eastAsia="en-IN"/>
        </w:rPr>
      </w:pPr>
      <w:ins w:id="217" w:author="Unknown">
        <w:r w:rsidRPr="00DF3BA4">
          <w:rPr>
            <w:rFonts w:ascii="Verdana" w:eastAsia="Times New Roman" w:hAnsi="Verdana" w:cs="Times New Roman"/>
            <w:color w:val="000000"/>
            <w:sz w:val="20"/>
            <w:szCs w:val="20"/>
            <w:lang w:eastAsia="en-IN"/>
          </w:rPr>
          <w:t xml:space="preserve">By creating the jar file, that contains all the class files, and copying the jar file in the </w:t>
        </w:r>
        <w:proofErr w:type="spellStart"/>
        <w:r w:rsidRPr="00DF3BA4">
          <w:rPr>
            <w:rFonts w:ascii="Verdana" w:eastAsia="Times New Roman" w:hAnsi="Verdana" w:cs="Times New Roman"/>
            <w:color w:val="000000"/>
            <w:sz w:val="20"/>
            <w:szCs w:val="20"/>
            <w:lang w:eastAsia="en-IN"/>
          </w:rPr>
          <w:t>jre</w:t>
        </w:r>
        <w:proofErr w:type="spellEnd"/>
        <w:r w:rsidRPr="00DF3BA4">
          <w:rPr>
            <w:rFonts w:ascii="Verdana" w:eastAsia="Times New Roman" w:hAnsi="Verdana" w:cs="Times New Roman"/>
            <w:color w:val="000000"/>
            <w:sz w:val="20"/>
            <w:szCs w:val="20"/>
            <w:lang w:eastAsia="en-IN"/>
          </w:rPr>
          <w:t>/lib/ext folder.</w:t>
        </w:r>
      </w:ins>
    </w:p>
    <w:p w:rsidR="00DF3BA4" w:rsidRPr="00DF3BA4" w:rsidRDefault="00DF3BA4" w:rsidP="00DF3BA4">
      <w:pPr>
        <w:spacing w:after="0" w:line="240" w:lineRule="auto"/>
        <w:rPr>
          <w:ins w:id="218" w:author="Unknown"/>
          <w:rFonts w:ascii="Times New Roman" w:eastAsia="Times New Roman" w:hAnsi="Times New Roman" w:cs="Times New Roman"/>
          <w:sz w:val="24"/>
          <w:szCs w:val="24"/>
          <w:lang w:eastAsia="en-IN"/>
        </w:rPr>
      </w:pPr>
      <w:ins w:id="219" w:author="Unknown">
        <w:r w:rsidRPr="00DF3BA4">
          <w:rPr>
            <w:rFonts w:ascii="Times New Roman" w:eastAsia="Times New Roman" w:hAnsi="Times New Roman" w:cs="Times New Roman"/>
            <w:sz w:val="24"/>
            <w:szCs w:val="24"/>
            <w:lang w:eastAsia="en-IN"/>
          </w:rPr>
          <w:pict>
            <v:rect id="_x0000_i1035" style="width:0;height:.75pt" o:hralign="center" o:hrstd="t" o:hrnoshade="t" o:hr="t" fillcolor="#d4d4d4" stroked="f"/>
          </w:pict>
        </w:r>
      </w:ins>
    </w:p>
    <w:p w:rsidR="00DF3BA4" w:rsidRPr="00DF3BA4" w:rsidRDefault="00DF3BA4" w:rsidP="00DF3BA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ins w:id="220" w:author="Unknown"/>
          <w:rFonts w:ascii="Arial" w:eastAsia="Times New Roman" w:hAnsi="Arial" w:cs="Arial"/>
          <w:color w:val="008000"/>
          <w:sz w:val="21"/>
          <w:szCs w:val="21"/>
          <w:lang w:eastAsia="en-IN"/>
        </w:rPr>
      </w:pPr>
      <w:ins w:id="221" w:author="Unknown">
        <w:r w:rsidRPr="00DF3BA4">
          <w:rPr>
            <w:rFonts w:ascii="Arial" w:eastAsia="Times New Roman" w:hAnsi="Arial" w:cs="Arial"/>
            <w:color w:val="008000"/>
            <w:sz w:val="21"/>
            <w:szCs w:val="21"/>
            <w:lang w:eastAsia="en-IN"/>
          </w:rPr>
          <w:t>Rule: There can be only one public class in a java source file and it must be saved by the public class name.</w:t>
        </w:r>
      </w:ins>
    </w:p>
    <w:p w:rsidR="00DF3BA4" w:rsidRPr="00DF3BA4" w:rsidRDefault="00DF3BA4" w:rsidP="00DF3BA4">
      <w:pPr>
        <w:numPr>
          <w:ilvl w:val="0"/>
          <w:numId w:val="15"/>
        </w:numPr>
        <w:shd w:val="clear" w:color="auto" w:fill="FFFFFF"/>
        <w:spacing w:after="0" w:line="315" w:lineRule="atLeast"/>
        <w:ind w:left="0"/>
        <w:rPr>
          <w:ins w:id="222" w:author="Unknown"/>
          <w:rFonts w:ascii="Verdana" w:eastAsia="Times New Roman" w:hAnsi="Verdana" w:cs="Times New Roman"/>
          <w:color w:val="000000"/>
          <w:sz w:val="20"/>
          <w:szCs w:val="20"/>
          <w:lang w:eastAsia="en-IN"/>
        </w:rPr>
      </w:pPr>
      <w:ins w:id="223" w:author="Unknown">
        <w:r w:rsidRPr="00DF3BA4">
          <w:rPr>
            <w:rFonts w:ascii="Verdana" w:eastAsia="Times New Roman" w:hAnsi="Verdana" w:cs="Times New Roman"/>
            <w:color w:val="008200"/>
            <w:sz w:val="20"/>
            <w:lang w:eastAsia="en-IN"/>
          </w:rPr>
          <w:t>//save as C.java otherwise </w:t>
        </w:r>
        <w:proofErr w:type="spellStart"/>
        <w:r w:rsidRPr="00DF3BA4">
          <w:rPr>
            <w:rFonts w:ascii="Verdana" w:eastAsia="Times New Roman" w:hAnsi="Verdana" w:cs="Times New Roman"/>
            <w:color w:val="008200"/>
            <w:sz w:val="20"/>
            <w:lang w:eastAsia="en-IN"/>
          </w:rPr>
          <w:t>Compilte</w:t>
        </w:r>
        <w:proofErr w:type="spellEnd"/>
        <w:r w:rsidRPr="00DF3BA4">
          <w:rPr>
            <w:rFonts w:ascii="Verdana" w:eastAsia="Times New Roman" w:hAnsi="Verdana" w:cs="Times New Roman"/>
            <w:color w:val="008200"/>
            <w:sz w:val="20"/>
            <w:lang w:eastAsia="en-IN"/>
          </w:rPr>
          <w:t> Time Error</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5"/>
        </w:numPr>
        <w:shd w:val="clear" w:color="auto" w:fill="FFFFFF"/>
        <w:spacing w:after="0" w:line="315" w:lineRule="atLeast"/>
        <w:ind w:left="0"/>
        <w:rPr>
          <w:ins w:id="224" w:author="Unknown"/>
          <w:rFonts w:ascii="Verdana" w:eastAsia="Times New Roman" w:hAnsi="Verdana" w:cs="Times New Roman"/>
          <w:color w:val="000000"/>
          <w:sz w:val="20"/>
          <w:szCs w:val="20"/>
          <w:lang w:eastAsia="en-IN"/>
        </w:rPr>
      </w:pPr>
      <w:ins w:id="225"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5"/>
        </w:numPr>
        <w:shd w:val="clear" w:color="auto" w:fill="FFFFFF"/>
        <w:spacing w:after="0" w:line="315" w:lineRule="atLeast"/>
        <w:ind w:left="0"/>
        <w:rPr>
          <w:ins w:id="226" w:author="Unknown"/>
          <w:rFonts w:ascii="Verdana" w:eastAsia="Times New Roman" w:hAnsi="Verdana" w:cs="Times New Roman"/>
          <w:color w:val="000000"/>
          <w:sz w:val="20"/>
          <w:szCs w:val="20"/>
          <w:lang w:eastAsia="en-IN"/>
        </w:rPr>
      </w:pPr>
      <w:ins w:id="227" w:author="Unknown">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15"/>
        </w:numPr>
        <w:shd w:val="clear" w:color="auto" w:fill="FFFFFF"/>
        <w:spacing w:after="0" w:line="315" w:lineRule="atLeast"/>
        <w:ind w:left="0"/>
        <w:rPr>
          <w:ins w:id="228" w:author="Unknown"/>
          <w:rFonts w:ascii="Verdana" w:eastAsia="Times New Roman" w:hAnsi="Verdana" w:cs="Times New Roman"/>
          <w:color w:val="000000"/>
          <w:sz w:val="20"/>
          <w:szCs w:val="20"/>
          <w:lang w:eastAsia="en-IN"/>
        </w:rPr>
      </w:pPr>
      <w:ins w:id="229" w:author="Unknown">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B{}  </w:t>
        </w:r>
      </w:ins>
    </w:p>
    <w:p w:rsidR="00DF3BA4" w:rsidRPr="00DF3BA4" w:rsidRDefault="00DF3BA4" w:rsidP="00DF3BA4">
      <w:pPr>
        <w:numPr>
          <w:ilvl w:val="0"/>
          <w:numId w:val="15"/>
        </w:numPr>
        <w:shd w:val="clear" w:color="auto" w:fill="FFFFFF"/>
        <w:spacing w:after="120" w:line="315" w:lineRule="atLeast"/>
        <w:ind w:left="0"/>
        <w:rPr>
          <w:ins w:id="230" w:author="Unknown"/>
          <w:rFonts w:ascii="Verdana" w:eastAsia="Times New Roman" w:hAnsi="Verdana" w:cs="Times New Roman"/>
          <w:color w:val="000000"/>
          <w:sz w:val="20"/>
          <w:szCs w:val="20"/>
          <w:lang w:eastAsia="en-IN"/>
        </w:rPr>
      </w:pPr>
      <w:ins w:id="231"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C{}  </w:t>
        </w:r>
      </w:ins>
    </w:p>
    <w:p w:rsidR="00DF3BA4" w:rsidRPr="00DF3BA4" w:rsidRDefault="00DF3BA4" w:rsidP="00DF3BA4">
      <w:pPr>
        <w:spacing w:after="0" w:line="240" w:lineRule="auto"/>
        <w:rPr>
          <w:ins w:id="232" w:author="Unknown"/>
          <w:rFonts w:ascii="Times New Roman" w:eastAsia="Times New Roman" w:hAnsi="Times New Roman" w:cs="Times New Roman"/>
          <w:sz w:val="24"/>
          <w:szCs w:val="24"/>
          <w:lang w:eastAsia="en-IN"/>
        </w:rPr>
      </w:pPr>
      <w:ins w:id="233" w:author="Unknown">
        <w:r w:rsidRPr="00DF3BA4">
          <w:rPr>
            <w:rFonts w:ascii="Times New Roman" w:eastAsia="Times New Roman" w:hAnsi="Times New Roman" w:cs="Times New Roman"/>
            <w:sz w:val="24"/>
            <w:szCs w:val="24"/>
            <w:lang w:eastAsia="en-IN"/>
          </w:rPr>
          <w:pict>
            <v:rect id="_x0000_i1036" style="width:0;height:.75pt" o:hralign="center" o:hrstd="t" o:hrnoshade="t" o:hr="t" fillcolor="#d4d4d4" stroked="f"/>
          </w:pict>
        </w:r>
      </w:ins>
    </w:p>
    <w:p w:rsidR="00DF3BA4" w:rsidRPr="00DF3BA4" w:rsidRDefault="00DF3BA4" w:rsidP="00DF3BA4">
      <w:pPr>
        <w:shd w:val="clear" w:color="auto" w:fill="FFFFFF"/>
        <w:spacing w:before="100" w:beforeAutospacing="1" w:after="100" w:afterAutospacing="1" w:line="312" w:lineRule="atLeast"/>
        <w:outlineLvl w:val="2"/>
        <w:rPr>
          <w:ins w:id="234" w:author="Unknown"/>
          <w:rFonts w:ascii="Helvetica" w:eastAsia="Times New Roman" w:hAnsi="Helvetica" w:cs="Helvetica"/>
          <w:color w:val="610B4B"/>
          <w:sz w:val="32"/>
          <w:szCs w:val="32"/>
          <w:lang w:eastAsia="en-IN"/>
        </w:rPr>
      </w:pPr>
      <w:ins w:id="235" w:author="Unknown">
        <w:r w:rsidRPr="00DF3BA4">
          <w:rPr>
            <w:rFonts w:ascii="Helvetica" w:eastAsia="Times New Roman" w:hAnsi="Helvetica" w:cs="Helvetica"/>
            <w:color w:val="610B4B"/>
            <w:sz w:val="32"/>
            <w:szCs w:val="32"/>
            <w:lang w:eastAsia="en-IN"/>
          </w:rPr>
          <w:t>How to put two public classes in a package?</w:t>
        </w:r>
      </w:ins>
    </w:p>
    <w:tbl>
      <w:tblPr>
        <w:tblW w:w="14533" w:type="dxa"/>
        <w:tblCellSpacing w:w="15" w:type="dxa"/>
        <w:shd w:val="clear" w:color="auto" w:fill="FFFFFF"/>
        <w:tblCellMar>
          <w:top w:w="15" w:type="dxa"/>
          <w:left w:w="15" w:type="dxa"/>
          <w:bottom w:w="15" w:type="dxa"/>
          <w:right w:w="15" w:type="dxa"/>
        </w:tblCellMar>
        <w:tblLook w:val="04A0"/>
      </w:tblPr>
      <w:tblGrid>
        <w:gridCol w:w="14533"/>
      </w:tblGrid>
      <w:tr w:rsidR="00DF3BA4" w:rsidRPr="00DF3BA4" w:rsidTr="00DF3BA4">
        <w:trPr>
          <w:tblCellSpacing w:w="15" w:type="dxa"/>
        </w:trPr>
        <w:tc>
          <w:tcPr>
            <w:tcW w:w="0" w:type="auto"/>
            <w:shd w:val="clear" w:color="auto" w:fill="FFFFFF"/>
            <w:vAlign w:val="center"/>
            <w:hideMark/>
          </w:tcPr>
          <w:p w:rsidR="00DF3BA4" w:rsidRPr="00DF3BA4" w:rsidRDefault="00DF3BA4" w:rsidP="00DF3BA4">
            <w:pPr>
              <w:spacing w:after="0" w:line="345" w:lineRule="atLeast"/>
              <w:ind w:left="300"/>
              <w:rPr>
                <w:rFonts w:ascii="Verdana" w:eastAsia="Times New Roman" w:hAnsi="Verdana" w:cs="Times New Roman"/>
                <w:color w:val="000000"/>
                <w:sz w:val="20"/>
                <w:szCs w:val="20"/>
                <w:lang w:eastAsia="en-IN"/>
              </w:rPr>
            </w:pPr>
            <w:r w:rsidRPr="00DF3BA4">
              <w:rPr>
                <w:rFonts w:ascii="Verdana" w:eastAsia="Times New Roman" w:hAnsi="Verdana" w:cs="Times New Roman"/>
                <w:color w:val="000000"/>
                <w:sz w:val="20"/>
                <w:szCs w:val="20"/>
                <w:lang w:eastAsia="en-IN"/>
              </w:rPr>
              <w:t>If you want to put two public classes in a package, have two java source files containing one public class, but keep the package name same. For example:</w:t>
            </w:r>
          </w:p>
        </w:tc>
      </w:tr>
    </w:tbl>
    <w:p w:rsidR="00DF3BA4" w:rsidRPr="00DF3BA4" w:rsidRDefault="00DF3BA4" w:rsidP="00DF3BA4">
      <w:pPr>
        <w:numPr>
          <w:ilvl w:val="0"/>
          <w:numId w:val="16"/>
        </w:numPr>
        <w:shd w:val="clear" w:color="auto" w:fill="FFFFFF"/>
        <w:spacing w:after="0" w:line="315" w:lineRule="atLeast"/>
        <w:ind w:left="0"/>
        <w:rPr>
          <w:ins w:id="236" w:author="Unknown"/>
          <w:rFonts w:ascii="Verdana" w:eastAsia="Times New Roman" w:hAnsi="Verdana" w:cs="Times New Roman"/>
          <w:color w:val="000000"/>
          <w:sz w:val="20"/>
          <w:szCs w:val="20"/>
          <w:lang w:eastAsia="en-IN"/>
        </w:rPr>
      </w:pPr>
      <w:ins w:id="237" w:author="Unknown">
        <w:r w:rsidRPr="00DF3BA4">
          <w:rPr>
            <w:rFonts w:ascii="Verdana" w:eastAsia="Times New Roman" w:hAnsi="Verdana" w:cs="Times New Roman"/>
            <w:color w:val="008200"/>
            <w:sz w:val="20"/>
            <w:lang w:eastAsia="en-IN"/>
          </w:rPr>
          <w:t>//save as A.java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6"/>
        </w:numPr>
        <w:shd w:val="clear" w:color="auto" w:fill="FFFFFF"/>
        <w:spacing w:after="0" w:line="315" w:lineRule="atLeast"/>
        <w:ind w:left="0"/>
        <w:rPr>
          <w:ins w:id="238" w:author="Unknown"/>
          <w:rFonts w:ascii="Verdana" w:eastAsia="Times New Roman" w:hAnsi="Verdana" w:cs="Times New Roman"/>
          <w:color w:val="000000"/>
          <w:sz w:val="20"/>
          <w:szCs w:val="20"/>
          <w:lang w:eastAsia="en-IN"/>
        </w:rPr>
      </w:pPr>
      <w:ins w:id="239" w:author="Unknown">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6"/>
        </w:numPr>
        <w:shd w:val="clear" w:color="auto" w:fill="FFFFFF"/>
        <w:spacing w:after="0" w:line="315" w:lineRule="atLeast"/>
        <w:ind w:left="0"/>
        <w:rPr>
          <w:ins w:id="240" w:author="Unknown"/>
          <w:rFonts w:ascii="Verdana" w:eastAsia="Times New Roman" w:hAnsi="Verdana" w:cs="Times New Roman"/>
          <w:color w:val="000000"/>
          <w:sz w:val="20"/>
          <w:szCs w:val="20"/>
          <w:lang w:eastAsia="en-IN"/>
        </w:rPr>
      </w:pPr>
      <w:ins w:id="241"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javatpoint</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6"/>
        </w:numPr>
        <w:shd w:val="clear" w:color="auto" w:fill="FFFFFF"/>
        <w:spacing w:after="120" w:line="315" w:lineRule="atLeast"/>
        <w:ind w:left="0"/>
        <w:rPr>
          <w:ins w:id="242" w:author="Unknown"/>
          <w:rFonts w:ascii="Verdana" w:eastAsia="Times New Roman" w:hAnsi="Verdana" w:cs="Times New Roman"/>
          <w:color w:val="000000"/>
          <w:sz w:val="20"/>
          <w:szCs w:val="20"/>
          <w:lang w:eastAsia="en-IN"/>
        </w:rPr>
      </w:pPr>
      <w:ins w:id="243"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A{}  </w:t>
        </w:r>
      </w:ins>
    </w:p>
    <w:p w:rsidR="00DF3BA4" w:rsidRPr="00DF3BA4" w:rsidRDefault="00DF3BA4" w:rsidP="00DF3BA4">
      <w:pPr>
        <w:numPr>
          <w:ilvl w:val="0"/>
          <w:numId w:val="17"/>
        </w:numPr>
        <w:shd w:val="clear" w:color="auto" w:fill="FFFFFF"/>
        <w:spacing w:after="0" w:line="315" w:lineRule="atLeast"/>
        <w:ind w:left="0"/>
        <w:rPr>
          <w:ins w:id="244" w:author="Unknown"/>
          <w:rFonts w:ascii="Verdana" w:eastAsia="Times New Roman" w:hAnsi="Verdana" w:cs="Times New Roman"/>
          <w:color w:val="000000"/>
          <w:sz w:val="20"/>
          <w:szCs w:val="20"/>
          <w:lang w:eastAsia="en-IN"/>
        </w:rPr>
      </w:pPr>
      <w:ins w:id="245" w:author="Unknown">
        <w:r w:rsidRPr="00DF3BA4">
          <w:rPr>
            <w:rFonts w:ascii="Verdana" w:eastAsia="Times New Roman" w:hAnsi="Verdana" w:cs="Times New Roman"/>
            <w:color w:val="008200"/>
            <w:sz w:val="20"/>
            <w:lang w:eastAsia="en-IN"/>
          </w:rPr>
          <w:t>//save as B.java</w:t>
        </w:r>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7"/>
        </w:numPr>
        <w:shd w:val="clear" w:color="auto" w:fill="FFFFFF"/>
        <w:spacing w:after="0" w:line="315" w:lineRule="atLeast"/>
        <w:ind w:left="0"/>
        <w:rPr>
          <w:ins w:id="246" w:author="Unknown"/>
          <w:rFonts w:ascii="Verdana" w:eastAsia="Times New Roman" w:hAnsi="Verdana" w:cs="Times New Roman"/>
          <w:color w:val="000000"/>
          <w:sz w:val="20"/>
          <w:szCs w:val="20"/>
          <w:lang w:eastAsia="en-IN"/>
        </w:rPr>
      </w:pPr>
      <w:ins w:id="247" w:author="Unknown">
        <w:r w:rsidRPr="00DF3BA4">
          <w:rPr>
            <w:rFonts w:ascii="Verdana" w:eastAsia="Times New Roman" w:hAnsi="Verdana" w:cs="Times New Roman"/>
            <w:color w:val="000000"/>
            <w:sz w:val="20"/>
            <w:szCs w:val="20"/>
            <w:bdr w:val="none" w:sz="0" w:space="0" w:color="auto" w:frame="1"/>
            <w:lang w:eastAsia="en-IN"/>
          </w:rPr>
          <w:lastRenderedPageBreak/>
          <w:t>  </w:t>
        </w:r>
      </w:ins>
    </w:p>
    <w:p w:rsidR="00DF3BA4" w:rsidRPr="00DF3BA4" w:rsidRDefault="00DF3BA4" w:rsidP="00DF3BA4">
      <w:pPr>
        <w:numPr>
          <w:ilvl w:val="0"/>
          <w:numId w:val="17"/>
        </w:numPr>
        <w:shd w:val="clear" w:color="auto" w:fill="FFFFFF"/>
        <w:spacing w:after="0" w:line="315" w:lineRule="atLeast"/>
        <w:ind w:left="0"/>
        <w:rPr>
          <w:ins w:id="248" w:author="Unknown"/>
          <w:rFonts w:ascii="Verdana" w:eastAsia="Times New Roman" w:hAnsi="Verdana" w:cs="Times New Roman"/>
          <w:color w:val="000000"/>
          <w:sz w:val="20"/>
          <w:szCs w:val="20"/>
          <w:lang w:eastAsia="en-IN"/>
        </w:rPr>
      </w:pPr>
      <w:ins w:id="249" w:author="Unknown">
        <w:r w:rsidRPr="00DF3BA4">
          <w:rPr>
            <w:rFonts w:ascii="Verdana" w:eastAsia="Times New Roman" w:hAnsi="Verdana" w:cs="Times New Roman"/>
            <w:b/>
            <w:bCs/>
            <w:color w:val="006699"/>
            <w:sz w:val="20"/>
            <w:lang w:eastAsia="en-IN"/>
          </w:rPr>
          <w:t>package</w:t>
        </w:r>
        <w:r w:rsidRPr="00DF3BA4">
          <w:rPr>
            <w:rFonts w:ascii="Verdana" w:eastAsia="Times New Roman" w:hAnsi="Verdana" w:cs="Times New Roman"/>
            <w:color w:val="000000"/>
            <w:sz w:val="20"/>
            <w:szCs w:val="20"/>
            <w:bdr w:val="none" w:sz="0" w:space="0" w:color="auto" w:frame="1"/>
            <w:lang w:eastAsia="en-IN"/>
          </w:rPr>
          <w:t> </w:t>
        </w:r>
        <w:proofErr w:type="spellStart"/>
        <w:r w:rsidRPr="00DF3BA4">
          <w:rPr>
            <w:rFonts w:ascii="Verdana" w:eastAsia="Times New Roman" w:hAnsi="Verdana" w:cs="Times New Roman"/>
            <w:color w:val="000000"/>
            <w:sz w:val="20"/>
            <w:szCs w:val="20"/>
            <w:bdr w:val="none" w:sz="0" w:space="0" w:color="auto" w:frame="1"/>
            <w:lang w:eastAsia="en-IN"/>
          </w:rPr>
          <w:t>javatpoint</w:t>
        </w:r>
        <w:proofErr w:type="spellEnd"/>
        <w:r w:rsidRPr="00DF3BA4">
          <w:rPr>
            <w:rFonts w:ascii="Verdana" w:eastAsia="Times New Roman" w:hAnsi="Verdana" w:cs="Times New Roman"/>
            <w:color w:val="000000"/>
            <w:sz w:val="20"/>
            <w:szCs w:val="20"/>
            <w:bdr w:val="none" w:sz="0" w:space="0" w:color="auto" w:frame="1"/>
            <w:lang w:eastAsia="en-IN"/>
          </w:rPr>
          <w:t>;  </w:t>
        </w:r>
      </w:ins>
    </w:p>
    <w:p w:rsidR="00DF3BA4" w:rsidRPr="00DF3BA4" w:rsidRDefault="00DF3BA4" w:rsidP="00DF3BA4">
      <w:pPr>
        <w:numPr>
          <w:ilvl w:val="0"/>
          <w:numId w:val="17"/>
        </w:numPr>
        <w:shd w:val="clear" w:color="auto" w:fill="FFFFFF"/>
        <w:spacing w:after="120" w:line="315" w:lineRule="atLeast"/>
        <w:ind w:left="0"/>
        <w:rPr>
          <w:ins w:id="250" w:author="Unknown"/>
          <w:rFonts w:ascii="Verdana" w:eastAsia="Times New Roman" w:hAnsi="Verdana" w:cs="Times New Roman"/>
          <w:color w:val="000000"/>
          <w:sz w:val="20"/>
          <w:szCs w:val="20"/>
          <w:lang w:eastAsia="en-IN"/>
        </w:rPr>
      </w:pPr>
      <w:ins w:id="251" w:author="Unknown">
        <w:r w:rsidRPr="00DF3BA4">
          <w:rPr>
            <w:rFonts w:ascii="Verdana" w:eastAsia="Times New Roman" w:hAnsi="Verdana" w:cs="Times New Roman"/>
            <w:b/>
            <w:bCs/>
            <w:color w:val="006699"/>
            <w:sz w:val="20"/>
            <w:lang w:eastAsia="en-IN"/>
          </w:rPr>
          <w:t>public</w:t>
        </w:r>
        <w:r w:rsidRPr="00DF3BA4">
          <w:rPr>
            <w:rFonts w:ascii="Verdana" w:eastAsia="Times New Roman" w:hAnsi="Verdana" w:cs="Times New Roman"/>
            <w:color w:val="000000"/>
            <w:sz w:val="20"/>
            <w:szCs w:val="20"/>
            <w:bdr w:val="none" w:sz="0" w:space="0" w:color="auto" w:frame="1"/>
            <w:lang w:eastAsia="en-IN"/>
          </w:rPr>
          <w:t> </w:t>
        </w:r>
        <w:r w:rsidRPr="00DF3BA4">
          <w:rPr>
            <w:rFonts w:ascii="Verdana" w:eastAsia="Times New Roman" w:hAnsi="Verdana" w:cs="Times New Roman"/>
            <w:b/>
            <w:bCs/>
            <w:color w:val="006699"/>
            <w:sz w:val="20"/>
            <w:lang w:eastAsia="en-IN"/>
          </w:rPr>
          <w:t>class</w:t>
        </w:r>
        <w:r w:rsidRPr="00DF3BA4">
          <w:rPr>
            <w:rFonts w:ascii="Verdana" w:eastAsia="Times New Roman" w:hAnsi="Verdana" w:cs="Times New Roman"/>
            <w:color w:val="000000"/>
            <w:sz w:val="20"/>
            <w:szCs w:val="20"/>
            <w:bdr w:val="none" w:sz="0" w:space="0" w:color="auto" w:frame="1"/>
            <w:lang w:eastAsia="en-IN"/>
          </w:rPr>
          <w:t> B{}  </w:t>
        </w:r>
      </w:ins>
    </w:p>
    <w:p w:rsidR="00DF3BA4" w:rsidRPr="00DF3BA4" w:rsidRDefault="00DF3BA4" w:rsidP="00DF3BA4">
      <w:pPr>
        <w:spacing w:after="0" w:line="240" w:lineRule="auto"/>
        <w:rPr>
          <w:ins w:id="252" w:author="Unknown"/>
          <w:rFonts w:ascii="Times New Roman" w:eastAsia="Times New Roman" w:hAnsi="Times New Roman" w:cs="Times New Roman"/>
          <w:sz w:val="24"/>
          <w:szCs w:val="24"/>
          <w:lang w:eastAsia="en-IN"/>
        </w:rPr>
      </w:pPr>
      <w:ins w:id="253" w:author="Unknown">
        <w:r w:rsidRPr="00DF3BA4">
          <w:rPr>
            <w:rFonts w:ascii="Times New Roman" w:eastAsia="Times New Roman" w:hAnsi="Times New Roman" w:cs="Times New Roman"/>
            <w:sz w:val="24"/>
            <w:szCs w:val="24"/>
            <w:lang w:eastAsia="en-IN"/>
          </w:rPr>
          <w:pict>
            <v:rect id="_x0000_i1037" style="width:0;height:.75pt" o:hralign="center" o:hrstd="t" o:hrnoshade="t" o:hr="t" fillcolor="#d4d4d4" stroked="f"/>
          </w:pict>
        </w:r>
      </w:ins>
    </w:p>
    <w:p w:rsidR="00687365" w:rsidRDefault="00687365"/>
    <w:sectPr w:rsidR="00687365" w:rsidSect="006873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59A9"/>
    <w:multiLevelType w:val="multilevel"/>
    <w:tmpl w:val="F3824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6765C"/>
    <w:multiLevelType w:val="multilevel"/>
    <w:tmpl w:val="0244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B61C30"/>
    <w:multiLevelType w:val="multilevel"/>
    <w:tmpl w:val="373C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8D1150"/>
    <w:multiLevelType w:val="multilevel"/>
    <w:tmpl w:val="A7AA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E372F3"/>
    <w:multiLevelType w:val="multilevel"/>
    <w:tmpl w:val="252C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2036A7"/>
    <w:multiLevelType w:val="multilevel"/>
    <w:tmpl w:val="AB6C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5360C1"/>
    <w:multiLevelType w:val="multilevel"/>
    <w:tmpl w:val="1E6A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106AC"/>
    <w:multiLevelType w:val="multilevel"/>
    <w:tmpl w:val="5724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F83180"/>
    <w:multiLevelType w:val="multilevel"/>
    <w:tmpl w:val="71F4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A23DDF"/>
    <w:multiLevelType w:val="multilevel"/>
    <w:tmpl w:val="A986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3B7F9D"/>
    <w:multiLevelType w:val="multilevel"/>
    <w:tmpl w:val="1CC0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7D4744"/>
    <w:multiLevelType w:val="multilevel"/>
    <w:tmpl w:val="5AB6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7C2E1C"/>
    <w:multiLevelType w:val="multilevel"/>
    <w:tmpl w:val="436C04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0B658D4"/>
    <w:multiLevelType w:val="multilevel"/>
    <w:tmpl w:val="1BCC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3617A"/>
    <w:multiLevelType w:val="multilevel"/>
    <w:tmpl w:val="9D34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A42589"/>
    <w:multiLevelType w:val="multilevel"/>
    <w:tmpl w:val="5C0A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F8476C"/>
    <w:multiLevelType w:val="multilevel"/>
    <w:tmpl w:val="994A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6"/>
  </w:num>
  <w:num w:numId="4">
    <w:abstractNumId w:val="15"/>
  </w:num>
  <w:num w:numId="5">
    <w:abstractNumId w:val="13"/>
  </w:num>
  <w:num w:numId="6">
    <w:abstractNumId w:val="2"/>
  </w:num>
  <w:num w:numId="7">
    <w:abstractNumId w:val="11"/>
  </w:num>
  <w:num w:numId="8">
    <w:abstractNumId w:val="10"/>
  </w:num>
  <w:num w:numId="9">
    <w:abstractNumId w:val="5"/>
  </w:num>
  <w:num w:numId="10">
    <w:abstractNumId w:val="9"/>
  </w:num>
  <w:num w:numId="11">
    <w:abstractNumId w:val="8"/>
  </w:num>
  <w:num w:numId="12">
    <w:abstractNumId w:val="14"/>
  </w:num>
  <w:num w:numId="13">
    <w:abstractNumId w:val="3"/>
  </w:num>
  <w:num w:numId="14">
    <w:abstractNumId w:val="12"/>
  </w:num>
  <w:num w:numId="15">
    <w:abstractNumId w:val="1"/>
  </w:num>
  <w:num w:numId="16">
    <w:abstractNumId w:val="7"/>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F3BA4"/>
    <w:rsid w:val="00687365"/>
    <w:rsid w:val="00DF3B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365"/>
  </w:style>
  <w:style w:type="paragraph" w:styleId="Heading1">
    <w:name w:val="heading 1"/>
    <w:basedOn w:val="Normal"/>
    <w:link w:val="Heading1Char"/>
    <w:uiPriority w:val="9"/>
    <w:qFormat/>
    <w:rsid w:val="00DF3B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F3B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3B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3B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F3BA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3BA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3BA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F3BA4"/>
    <w:rPr>
      <w:color w:val="0000FF"/>
      <w:u w:val="single"/>
    </w:rPr>
  </w:style>
  <w:style w:type="paragraph" w:styleId="NormalWeb">
    <w:name w:val="Normal (Web)"/>
    <w:basedOn w:val="Normal"/>
    <w:uiPriority w:val="99"/>
    <w:semiHidden/>
    <w:unhideWhenUsed/>
    <w:rsid w:val="00DF3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DF3BA4"/>
  </w:style>
  <w:style w:type="character" w:customStyle="1" w:styleId="keyword">
    <w:name w:val="keyword"/>
    <w:basedOn w:val="DefaultParagraphFont"/>
    <w:rsid w:val="00DF3BA4"/>
  </w:style>
  <w:style w:type="character" w:customStyle="1" w:styleId="string">
    <w:name w:val="string"/>
    <w:basedOn w:val="DefaultParagraphFont"/>
    <w:rsid w:val="00DF3BA4"/>
  </w:style>
  <w:style w:type="character" w:styleId="Strong">
    <w:name w:val="Strong"/>
    <w:basedOn w:val="DefaultParagraphFont"/>
    <w:uiPriority w:val="22"/>
    <w:qFormat/>
    <w:rsid w:val="00DF3BA4"/>
    <w:rPr>
      <w:b/>
      <w:bCs/>
    </w:rPr>
  </w:style>
  <w:style w:type="paragraph" w:styleId="HTMLPreformatted">
    <w:name w:val="HTML Preformatted"/>
    <w:basedOn w:val="Normal"/>
    <w:link w:val="HTMLPreformattedChar"/>
    <w:uiPriority w:val="99"/>
    <w:semiHidden/>
    <w:unhideWhenUsed/>
    <w:rsid w:val="00DF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3BA4"/>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F3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0405095">
      <w:bodyDiv w:val="1"/>
      <w:marLeft w:val="0"/>
      <w:marRight w:val="0"/>
      <w:marTop w:val="0"/>
      <w:marBottom w:val="0"/>
      <w:divBdr>
        <w:top w:val="none" w:sz="0" w:space="0" w:color="auto"/>
        <w:left w:val="none" w:sz="0" w:space="0" w:color="auto"/>
        <w:bottom w:val="none" w:sz="0" w:space="0" w:color="auto"/>
        <w:right w:val="none" w:sz="0" w:space="0" w:color="auto"/>
      </w:divBdr>
      <w:divsChild>
        <w:div w:id="45616199">
          <w:marLeft w:val="150"/>
          <w:marRight w:val="0"/>
          <w:marTop w:val="0"/>
          <w:marBottom w:val="0"/>
          <w:divBdr>
            <w:top w:val="single" w:sz="6" w:space="0" w:color="FFC0CB"/>
            <w:left w:val="single" w:sz="6" w:space="1" w:color="FFC0CB"/>
            <w:bottom w:val="single" w:sz="6" w:space="1" w:color="FFC0CB"/>
            <w:right w:val="single" w:sz="6" w:space="1" w:color="FFC0CB"/>
          </w:divBdr>
        </w:div>
        <w:div w:id="1410498260">
          <w:marLeft w:val="0"/>
          <w:marRight w:val="0"/>
          <w:marTop w:val="0"/>
          <w:marBottom w:val="120"/>
          <w:divBdr>
            <w:top w:val="single" w:sz="6" w:space="0" w:color="D5DDC6"/>
            <w:left w:val="single" w:sz="24" w:space="0" w:color="66BB55"/>
            <w:bottom w:val="single" w:sz="6" w:space="0" w:color="D5DDC6"/>
            <w:right w:val="single" w:sz="6" w:space="0" w:color="D5DDC6"/>
          </w:divBdr>
        </w:div>
        <w:div w:id="2122140483">
          <w:marLeft w:val="0"/>
          <w:marRight w:val="0"/>
          <w:marTop w:val="0"/>
          <w:marBottom w:val="120"/>
          <w:divBdr>
            <w:top w:val="single" w:sz="6" w:space="0" w:color="D5DDC6"/>
            <w:left w:val="single" w:sz="24" w:space="0" w:color="66BB55"/>
            <w:bottom w:val="single" w:sz="6" w:space="0" w:color="D5DDC6"/>
            <w:right w:val="single" w:sz="6" w:space="0" w:color="D5DDC6"/>
          </w:divBdr>
        </w:div>
        <w:div w:id="1238978154">
          <w:marLeft w:val="0"/>
          <w:marRight w:val="0"/>
          <w:marTop w:val="0"/>
          <w:marBottom w:val="120"/>
          <w:divBdr>
            <w:top w:val="single" w:sz="6" w:space="0" w:color="D5DDC6"/>
            <w:left w:val="single" w:sz="24" w:space="0" w:color="66BB55"/>
            <w:bottom w:val="single" w:sz="6" w:space="0" w:color="D5DDC6"/>
            <w:right w:val="single" w:sz="6" w:space="0" w:color="D5DDC6"/>
          </w:divBdr>
        </w:div>
        <w:div w:id="1405755931">
          <w:marLeft w:val="0"/>
          <w:marRight w:val="0"/>
          <w:marTop w:val="120"/>
          <w:marBottom w:val="0"/>
          <w:divBdr>
            <w:top w:val="single" w:sz="6" w:space="0" w:color="D5DDC6"/>
            <w:left w:val="single" w:sz="6" w:space="4" w:color="D5DDC6"/>
            <w:bottom w:val="single" w:sz="6" w:space="0" w:color="D5DDC6"/>
            <w:right w:val="single" w:sz="6" w:space="0" w:color="D5DDC6"/>
          </w:divBdr>
        </w:div>
        <w:div w:id="1181312123">
          <w:marLeft w:val="0"/>
          <w:marRight w:val="0"/>
          <w:marTop w:val="0"/>
          <w:marBottom w:val="120"/>
          <w:divBdr>
            <w:top w:val="single" w:sz="6" w:space="0" w:color="D5DDC6"/>
            <w:left w:val="single" w:sz="24" w:space="0" w:color="66BB55"/>
            <w:bottom w:val="single" w:sz="6" w:space="0" w:color="D5DDC6"/>
            <w:right w:val="single" w:sz="6" w:space="0" w:color="D5DDC6"/>
          </w:divBdr>
        </w:div>
        <w:div w:id="1491560690">
          <w:marLeft w:val="0"/>
          <w:marRight w:val="0"/>
          <w:marTop w:val="0"/>
          <w:marBottom w:val="120"/>
          <w:divBdr>
            <w:top w:val="single" w:sz="6" w:space="0" w:color="D5DDC6"/>
            <w:left w:val="single" w:sz="24" w:space="0" w:color="66BB55"/>
            <w:bottom w:val="single" w:sz="6" w:space="0" w:color="D5DDC6"/>
            <w:right w:val="single" w:sz="6" w:space="0" w:color="D5DDC6"/>
          </w:divBdr>
        </w:div>
        <w:div w:id="1053576243">
          <w:marLeft w:val="0"/>
          <w:marRight w:val="0"/>
          <w:marTop w:val="120"/>
          <w:marBottom w:val="0"/>
          <w:divBdr>
            <w:top w:val="single" w:sz="6" w:space="0" w:color="D5DDC6"/>
            <w:left w:val="single" w:sz="6" w:space="4" w:color="D5DDC6"/>
            <w:bottom w:val="single" w:sz="6" w:space="0" w:color="D5DDC6"/>
            <w:right w:val="single" w:sz="6" w:space="0" w:color="D5DDC6"/>
          </w:divBdr>
        </w:div>
        <w:div w:id="1337424005">
          <w:marLeft w:val="0"/>
          <w:marRight w:val="0"/>
          <w:marTop w:val="0"/>
          <w:marBottom w:val="120"/>
          <w:divBdr>
            <w:top w:val="single" w:sz="6" w:space="0" w:color="D5DDC6"/>
            <w:left w:val="single" w:sz="24" w:space="0" w:color="66BB55"/>
            <w:bottom w:val="single" w:sz="6" w:space="0" w:color="D5DDC6"/>
            <w:right w:val="single" w:sz="6" w:space="0" w:color="D5DDC6"/>
          </w:divBdr>
        </w:div>
        <w:div w:id="929506200">
          <w:marLeft w:val="0"/>
          <w:marRight w:val="0"/>
          <w:marTop w:val="0"/>
          <w:marBottom w:val="120"/>
          <w:divBdr>
            <w:top w:val="single" w:sz="6" w:space="0" w:color="D5DDC6"/>
            <w:left w:val="single" w:sz="24" w:space="0" w:color="66BB55"/>
            <w:bottom w:val="single" w:sz="6" w:space="0" w:color="D5DDC6"/>
            <w:right w:val="single" w:sz="6" w:space="0" w:color="D5DDC6"/>
          </w:divBdr>
        </w:div>
        <w:div w:id="547647835">
          <w:marLeft w:val="0"/>
          <w:marRight w:val="0"/>
          <w:marTop w:val="120"/>
          <w:marBottom w:val="0"/>
          <w:divBdr>
            <w:top w:val="single" w:sz="6" w:space="0" w:color="D5DDC6"/>
            <w:left w:val="single" w:sz="6" w:space="4" w:color="D5DDC6"/>
            <w:bottom w:val="single" w:sz="6" w:space="0" w:color="D5DDC6"/>
            <w:right w:val="single" w:sz="6" w:space="0" w:color="D5DDC6"/>
          </w:divBdr>
        </w:div>
        <w:div w:id="1327129719">
          <w:marLeft w:val="0"/>
          <w:marRight w:val="0"/>
          <w:marTop w:val="0"/>
          <w:marBottom w:val="120"/>
          <w:divBdr>
            <w:top w:val="single" w:sz="6" w:space="0" w:color="D5DDC6"/>
            <w:left w:val="single" w:sz="24" w:space="0" w:color="66BB55"/>
            <w:bottom w:val="single" w:sz="6" w:space="0" w:color="D5DDC6"/>
            <w:right w:val="single" w:sz="6" w:space="0" w:color="D5DDC6"/>
          </w:divBdr>
        </w:div>
        <w:div w:id="334384827">
          <w:marLeft w:val="0"/>
          <w:marRight w:val="0"/>
          <w:marTop w:val="0"/>
          <w:marBottom w:val="120"/>
          <w:divBdr>
            <w:top w:val="single" w:sz="6" w:space="0" w:color="D5DDC6"/>
            <w:left w:val="single" w:sz="24" w:space="0" w:color="66BB55"/>
            <w:bottom w:val="single" w:sz="6" w:space="0" w:color="D5DDC6"/>
            <w:right w:val="single" w:sz="6" w:space="0" w:color="D5DDC6"/>
          </w:divBdr>
        </w:div>
        <w:div w:id="2123065231">
          <w:marLeft w:val="0"/>
          <w:marRight w:val="0"/>
          <w:marTop w:val="120"/>
          <w:marBottom w:val="0"/>
          <w:divBdr>
            <w:top w:val="single" w:sz="6" w:space="0" w:color="D5DDC6"/>
            <w:left w:val="single" w:sz="6" w:space="4" w:color="D5DDC6"/>
            <w:bottom w:val="single" w:sz="6" w:space="0" w:color="D5DDC6"/>
            <w:right w:val="single" w:sz="6" w:space="0" w:color="D5DDC6"/>
          </w:divBdr>
        </w:div>
        <w:div w:id="1049961403">
          <w:marLeft w:val="0"/>
          <w:marRight w:val="0"/>
          <w:marTop w:val="0"/>
          <w:marBottom w:val="120"/>
          <w:divBdr>
            <w:top w:val="single" w:sz="6" w:space="0" w:color="D5DDC6"/>
            <w:left w:val="single" w:sz="24" w:space="0" w:color="66BB55"/>
            <w:bottom w:val="single" w:sz="6" w:space="0" w:color="D5DDC6"/>
            <w:right w:val="single" w:sz="6" w:space="0" w:color="D5DDC6"/>
          </w:divBdr>
        </w:div>
        <w:div w:id="1572739135">
          <w:marLeft w:val="0"/>
          <w:marRight w:val="0"/>
          <w:marTop w:val="120"/>
          <w:marBottom w:val="0"/>
          <w:divBdr>
            <w:top w:val="single" w:sz="6" w:space="0" w:color="D5DDC6"/>
            <w:left w:val="single" w:sz="6" w:space="4" w:color="D5DDC6"/>
            <w:bottom w:val="single" w:sz="6" w:space="0" w:color="D5DDC6"/>
            <w:right w:val="single" w:sz="6" w:space="0" w:color="D5DDC6"/>
          </w:divBdr>
        </w:div>
        <w:div w:id="845676675">
          <w:marLeft w:val="0"/>
          <w:marRight w:val="0"/>
          <w:marTop w:val="0"/>
          <w:marBottom w:val="120"/>
          <w:divBdr>
            <w:top w:val="single" w:sz="6" w:space="0" w:color="D5DDC6"/>
            <w:left w:val="single" w:sz="24" w:space="0" w:color="66BB55"/>
            <w:bottom w:val="single" w:sz="6" w:space="0" w:color="D5DDC6"/>
            <w:right w:val="single" w:sz="6" w:space="0" w:color="D5DDC6"/>
          </w:divBdr>
        </w:div>
        <w:div w:id="554048546">
          <w:marLeft w:val="0"/>
          <w:marRight w:val="0"/>
          <w:marTop w:val="120"/>
          <w:marBottom w:val="0"/>
          <w:divBdr>
            <w:top w:val="single" w:sz="6" w:space="0" w:color="D5DDC6"/>
            <w:left w:val="single" w:sz="6" w:space="4" w:color="D5DDC6"/>
            <w:bottom w:val="single" w:sz="6" w:space="0" w:color="D5DDC6"/>
            <w:right w:val="single" w:sz="6" w:space="0" w:color="D5DDC6"/>
          </w:divBdr>
        </w:div>
        <w:div w:id="363529478">
          <w:marLeft w:val="0"/>
          <w:marRight w:val="0"/>
          <w:marTop w:val="0"/>
          <w:marBottom w:val="120"/>
          <w:divBdr>
            <w:top w:val="single" w:sz="6" w:space="0" w:color="D5DDC6"/>
            <w:left w:val="single" w:sz="24" w:space="0" w:color="66BB55"/>
            <w:bottom w:val="single" w:sz="6" w:space="0" w:color="D5DDC6"/>
            <w:right w:val="single" w:sz="6" w:space="0" w:color="D5DDC6"/>
          </w:divBdr>
        </w:div>
        <w:div w:id="1812864177">
          <w:marLeft w:val="0"/>
          <w:marRight w:val="0"/>
          <w:marTop w:val="0"/>
          <w:marBottom w:val="120"/>
          <w:divBdr>
            <w:top w:val="single" w:sz="6" w:space="0" w:color="D5DDC6"/>
            <w:left w:val="single" w:sz="24" w:space="0" w:color="66BB55"/>
            <w:bottom w:val="single" w:sz="6" w:space="0" w:color="D5DDC6"/>
            <w:right w:val="single" w:sz="6" w:space="0" w:color="D5DDC6"/>
          </w:divBdr>
        </w:div>
        <w:div w:id="10849140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2019-05-27T17:00:00Z</dcterms:created>
  <dcterms:modified xsi:type="dcterms:W3CDTF">2019-05-27T17:01:00Z</dcterms:modified>
</cp:coreProperties>
</file>