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849" w:rsidRPr="00E81849" w:rsidRDefault="00E81849" w:rsidP="00E81849">
      <w:pPr>
        <w:shd w:val="clear" w:color="auto" w:fill="FFFFFF"/>
        <w:spacing w:before="68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</w:pPr>
      <w:r w:rsidRPr="00E81849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 xml:space="preserve">Java </w:t>
      </w:r>
      <w:proofErr w:type="spellStart"/>
      <w:r w:rsidRPr="00E81849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>LinkedHashSet</w:t>
      </w:r>
      <w:proofErr w:type="spellEnd"/>
      <w:r w:rsidRPr="00E81849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 xml:space="preserve"> class</w:t>
      </w:r>
    </w:p>
    <w:p w:rsidR="00E81849" w:rsidRPr="00E81849" w:rsidRDefault="00E81849" w:rsidP="00E81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630680" cy="4218305"/>
            <wp:effectExtent l="19050" t="0" r="7620" b="0"/>
            <wp:docPr id="1" name="Picture 1" descr="Java HashSet class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HashSet class hierarch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421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849" w:rsidRPr="00E81849" w:rsidRDefault="00E81849" w:rsidP="00E818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E81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Java </w:t>
      </w:r>
      <w:proofErr w:type="spellStart"/>
      <w:r w:rsidRPr="00E81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LinkedHashSet</w:t>
      </w:r>
      <w:proofErr w:type="spellEnd"/>
      <w:r w:rsidRPr="00E81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class is a </w:t>
      </w:r>
      <w:proofErr w:type="spellStart"/>
      <w:r w:rsidRPr="00E81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Hashtable</w:t>
      </w:r>
      <w:proofErr w:type="spellEnd"/>
      <w:r w:rsidRPr="00E81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and Linked list implementation of the set interface. It inherits </w:t>
      </w:r>
      <w:proofErr w:type="spellStart"/>
      <w:r w:rsidRPr="00E81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HashSet</w:t>
      </w:r>
      <w:proofErr w:type="spellEnd"/>
      <w:r w:rsidRPr="00E81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class and implements Set interface.</w:t>
      </w:r>
    </w:p>
    <w:p w:rsidR="00E81849" w:rsidRPr="00E81849" w:rsidRDefault="00E81849" w:rsidP="00E818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E81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The important points about Java </w:t>
      </w:r>
      <w:proofErr w:type="spellStart"/>
      <w:r w:rsidRPr="00E81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LinkedHashSet</w:t>
      </w:r>
      <w:proofErr w:type="spellEnd"/>
      <w:r w:rsidRPr="00E81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class are:</w:t>
      </w:r>
    </w:p>
    <w:p w:rsidR="00E81849" w:rsidRPr="00E81849" w:rsidRDefault="00E81849" w:rsidP="00E81849">
      <w:pPr>
        <w:numPr>
          <w:ilvl w:val="0"/>
          <w:numId w:val="1"/>
        </w:numPr>
        <w:shd w:val="clear" w:color="auto" w:fill="FFFFFF"/>
        <w:spacing w:before="54" w:after="100" w:afterAutospacing="1" w:line="285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E81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Java </w:t>
      </w:r>
      <w:proofErr w:type="spellStart"/>
      <w:r w:rsidRPr="00E81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LinkedHashSet</w:t>
      </w:r>
      <w:proofErr w:type="spellEnd"/>
      <w:r w:rsidRPr="00E81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class contains unique elements only like </w:t>
      </w:r>
      <w:proofErr w:type="spellStart"/>
      <w:r w:rsidRPr="00E81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HashSet</w:t>
      </w:r>
      <w:proofErr w:type="spellEnd"/>
      <w:r w:rsidRPr="00E81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.</w:t>
      </w:r>
    </w:p>
    <w:p w:rsidR="00E81849" w:rsidRPr="00E81849" w:rsidRDefault="00E81849" w:rsidP="00E81849">
      <w:pPr>
        <w:numPr>
          <w:ilvl w:val="0"/>
          <w:numId w:val="1"/>
        </w:numPr>
        <w:shd w:val="clear" w:color="auto" w:fill="FFFFFF"/>
        <w:spacing w:before="54" w:after="100" w:afterAutospacing="1" w:line="285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E81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Java </w:t>
      </w:r>
      <w:proofErr w:type="spellStart"/>
      <w:r w:rsidRPr="00E81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LinkedHashSet</w:t>
      </w:r>
      <w:proofErr w:type="spellEnd"/>
      <w:r w:rsidRPr="00E81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class provides all optional set operation and permits null elements.</w:t>
      </w:r>
    </w:p>
    <w:p w:rsidR="00E81849" w:rsidRPr="00E81849" w:rsidRDefault="00E81849" w:rsidP="00E81849">
      <w:pPr>
        <w:numPr>
          <w:ilvl w:val="0"/>
          <w:numId w:val="1"/>
        </w:numPr>
        <w:shd w:val="clear" w:color="auto" w:fill="FFFFFF"/>
        <w:spacing w:before="54" w:after="100" w:afterAutospacing="1" w:line="285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E81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Java </w:t>
      </w:r>
      <w:proofErr w:type="spellStart"/>
      <w:r w:rsidRPr="00E81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LinkedHashSet</w:t>
      </w:r>
      <w:proofErr w:type="spellEnd"/>
      <w:r w:rsidRPr="00E81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class is non synchronized.</w:t>
      </w:r>
    </w:p>
    <w:p w:rsidR="00E81849" w:rsidRPr="00E81849" w:rsidRDefault="00E81849" w:rsidP="00E81849">
      <w:pPr>
        <w:numPr>
          <w:ilvl w:val="0"/>
          <w:numId w:val="1"/>
        </w:numPr>
        <w:shd w:val="clear" w:color="auto" w:fill="FFFFFF"/>
        <w:spacing w:before="54" w:after="100" w:afterAutospacing="1" w:line="285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E81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Java </w:t>
      </w:r>
      <w:proofErr w:type="spellStart"/>
      <w:r w:rsidRPr="00E81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LinkedHashSet</w:t>
      </w:r>
      <w:proofErr w:type="spellEnd"/>
      <w:r w:rsidRPr="00E81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class maintains insertion order.</w:t>
      </w:r>
    </w:p>
    <w:p w:rsidR="00E81849" w:rsidRPr="00E81849" w:rsidRDefault="00E81849" w:rsidP="00E81849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r w:rsidRPr="00E81849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 xml:space="preserve">Hierarchy of </w:t>
      </w:r>
      <w:proofErr w:type="spellStart"/>
      <w:r w:rsidRPr="00E81849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LinkedHashSet</w:t>
      </w:r>
      <w:proofErr w:type="spellEnd"/>
      <w:r w:rsidRPr="00E81849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 xml:space="preserve"> class</w:t>
      </w:r>
    </w:p>
    <w:p w:rsidR="00E81849" w:rsidRPr="00E81849" w:rsidRDefault="00E81849" w:rsidP="00E818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E81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The </w:t>
      </w:r>
      <w:proofErr w:type="spellStart"/>
      <w:r w:rsidRPr="00E81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LinkedHashSet</w:t>
      </w:r>
      <w:proofErr w:type="spellEnd"/>
      <w:r w:rsidRPr="00E81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class extends </w:t>
      </w:r>
      <w:proofErr w:type="spellStart"/>
      <w:r w:rsidRPr="00E81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HashSet</w:t>
      </w:r>
      <w:proofErr w:type="spellEnd"/>
      <w:r w:rsidRPr="00E81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class which implements Set interface. The Set interface inherits Collection and </w:t>
      </w:r>
      <w:proofErr w:type="spellStart"/>
      <w:r w:rsidRPr="00E81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Iterable</w:t>
      </w:r>
      <w:proofErr w:type="spellEnd"/>
      <w:r w:rsidRPr="00E81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interfaces in hierarchical order.</w:t>
      </w:r>
    </w:p>
    <w:p w:rsidR="00E81849" w:rsidRPr="00E81849" w:rsidRDefault="00E81849" w:rsidP="00E81849">
      <w:pPr>
        <w:spacing w:after="0" w:line="240" w:lineRule="auto"/>
        <w:rPr>
          <w:ins w:id="0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" w:author="Unknown"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br/>
        </w:r>
      </w:ins>
    </w:p>
    <w:p w:rsidR="00E81849" w:rsidRPr="00E81849" w:rsidRDefault="00E81849" w:rsidP="00E81849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2" w:author="Unknown"/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proofErr w:type="spellStart"/>
      <w:ins w:id="3" w:author="Unknown">
        <w:r w:rsidRPr="00E8184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LinkedHashSet</w:t>
        </w:r>
        <w:proofErr w:type="spellEnd"/>
        <w:r w:rsidRPr="00E8184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 class declaration</w:t>
        </w:r>
      </w:ins>
    </w:p>
    <w:p w:rsidR="00E81849" w:rsidRPr="00E81849" w:rsidRDefault="00E81849" w:rsidP="00E81849">
      <w:pPr>
        <w:shd w:val="clear" w:color="auto" w:fill="FFFFFF"/>
        <w:spacing w:before="100" w:beforeAutospacing="1" w:after="100" w:afterAutospacing="1" w:line="240" w:lineRule="auto"/>
        <w:rPr>
          <w:ins w:id="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" w:author="Unknown"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 xml:space="preserve">Let's see the declaration for </w:t>
        </w:r>
        <w:proofErr w:type="spellStart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java.util.LinkedHashSet</w:t>
        </w:r>
        <w:proofErr w:type="spellEnd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 xml:space="preserve"> class.</w:t>
        </w:r>
      </w:ins>
    </w:p>
    <w:p w:rsidR="00E81849" w:rsidRPr="00E81849" w:rsidRDefault="00E81849" w:rsidP="00E81849">
      <w:pPr>
        <w:numPr>
          <w:ilvl w:val="0"/>
          <w:numId w:val="2"/>
        </w:numPr>
        <w:shd w:val="clear" w:color="auto" w:fill="FFFFFF"/>
        <w:spacing w:after="109" w:line="285" w:lineRule="atLeast"/>
        <w:ind w:left="0"/>
        <w:rPr>
          <w:ins w:id="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" w:author="Unknown">
        <w:r w:rsidRPr="00E8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lastRenderedPageBreak/>
          <w:t>public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E8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LinkedHashSet&lt;E&gt; </w:t>
        </w:r>
        <w:r w:rsidRPr="00E8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extends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HashSet&lt;E&gt; </w:t>
        </w:r>
        <w:r w:rsidRPr="00E8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implements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Set&lt;E&gt;, Cloneable, Serializable  </w:t>
        </w:r>
      </w:ins>
    </w:p>
    <w:p w:rsidR="00E81849" w:rsidRPr="00E81849" w:rsidRDefault="00E81849" w:rsidP="00E81849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8" w:author="Unknown"/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ins w:id="9" w:author="Unknown">
        <w:r w:rsidRPr="00E8184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Constructors of Java </w:t>
        </w:r>
        <w:proofErr w:type="spellStart"/>
        <w:r w:rsidRPr="00E8184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LinkedHashSet</w:t>
        </w:r>
        <w:proofErr w:type="spellEnd"/>
        <w:r w:rsidRPr="00E8184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 class</w:t>
        </w:r>
      </w:ins>
    </w:p>
    <w:tbl>
      <w:tblPr>
        <w:tblW w:w="1314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90"/>
        <w:gridCol w:w="10857"/>
      </w:tblGrid>
      <w:tr w:rsidR="00E81849" w:rsidRPr="00E81849" w:rsidTr="00E81849">
        <w:tc>
          <w:tcPr>
            <w:tcW w:w="2290" w:type="dxa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E81849" w:rsidRPr="00E81849" w:rsidRDefault="00E81849" w:rsidP="00E818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E81849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Constructor</w:t>
            </w:r>
          </w:p>
        </w:tc>
        <w:tc>
          <w:tcPr>
            <w:tcW w:w="10857" w:type="dxa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E81849" w:rsidRPr="00E81849" w:rsidRDefault="00E81849" w:rsidP="00E818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E81849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E81849" w:rsidRPr="00E81849" w:rsidTr="00E81849">
        <w:tc>
          <w:tcPr>
            <w:tcW w:w="22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E81849" w:rsidRPr="00E81849" w:rsidRDefault="00E81849" w:rsidP="00E8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8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HashSet</w:t>
            </w:r>
            <w:proofErr w:type="spellEnd"/>
            <w:r w:rsidRPr="00E8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()</w:t>
            </w:r>
          </w:p>
        </w:tc>
        <w:tc>
          <w:tcPr>
            <w:tcW w:w="1085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E81849" w:rsidRPr="00E81849" w:rsidRDefault="00E81849" w:rsidP="00E8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E8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It is used to construct a default </w:t>
            </w:r>
            <w:proofErr w:type="spellStart"/>
            <w:r w:rsidRPr="00E8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HashSet</w:t>
            </w:r>
            <w:proofErr w:type="spellEnd"/>
            <w:r w:rsidRPr="00E8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.</w:t>
            </w:r>
          </w:p>
        </w:tc>
      </w:tr>
      <w:tr w:rsidR="00E81849" w:rsidRPr="00E81849" w:rsidTr="00E81849">
        <w:tc>
          <w:tcPr>
            <w:tcW w:w="22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E81849" w:rsidRPr="00E81849" w:rsidRDefault="00E81849" w:rsidP="00E8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8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HashSet</w:t>
            </w:r>
            <w:proofErr w:type="spellEnd"/>
            <w:r w:rsidRPr="00E8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(Collection c)</w:t>
            </w:r>
          </w:p>
        </w:tc>
        <w:tc>
          <w:tcPr>
            <w:tcW w:w="1085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E81849" w:rsidRPr="00E81849" w:rsidRDefault="00E81849" w:rsidP="00E8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E8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initialize the hash set by using the elements of the collection c.</w:t>
            </w:r>
          </w:p>
        </w:tc>
      </w:tr>
      <w:tr w:rsidR="00E81849" w:rsidRPr="00E81849" w:rsidTr="00E81849">
        <w:tc>
          <w:tcPr>
            <w:tcW w:w="22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E81849" w:rsidRPr="00E81849" w:rsidRDefault="00E81849" w:rsidP="00E8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8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LinkedHashSet</w:t>
            </w:r>
            <w:proofErr w:type="spellEnd"/>
            <w:r w:rsidRPr="00E8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E8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int</w:t>
            </w:r>
            <w:proofErr w:type="spellEnd"/>
            <w:r w:rsidRPr="00E8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capacity)</w:t>
            </w:r>
          </w:p>
        </w:tc>
        <w:tc>
          <w:tcPr>
            <w:tcW w:w="1085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E81849" w:rsidRDefault="00E81849" w:rsidP="00E8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E8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It is used initialize the capacity of the linked hash set to the given integer value </w:t>
            </w:r>
          </w:p>
          <w:p w:rsidR="00E81849" w:rsidRPr="00E81849" w:rsidRDefault="00E81849" w:rsidP="00E8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E8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capacity.</w:t>
            </w:r>
          </w:p>
        </w:tc>
      </w:tr>
      <w:tr w:rsidR="00E81849" w:rsidRPr="00E81849" w:rsidTr="00E81849">
        <w:tc>
          <w:tcPr>
            <w:tcW w:w="22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E81849" w:rsidRPr="00E81849" w:rsidRDefault="00E81849" w:rsidP="00E8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8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LinkedHashSet</w:t>
            </w:r>
            <w:proofErr w:type="spellEnd"/>
            <w:r w:rsidRPr="00E8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E8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int</w:t>
            </w:r>
            <w:proofErr w:type="spellEnd"/>
            <w:r w:rsidRPr="00E8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capacity, float </w:t>
            </w:r>
            <w:proofErr w:type="spellStart"/>
            <w:r w:rsidRPr="00E8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fillRatio</w:t>
            </w:r>
            <w:proofErr w:type="spellEnd"/>
            <w:r w:rsidRPr="00E8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1085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E81849" w:rsidRDefault="00E81849" w:rsidP="00E8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E8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initialize both the capacity and the fill ratio (also called load capacity)</w:t>
            </w:r>
          </w:p>
          <w:p w:rsidR="00E81849" w:rsidRPr="00E81849" w:rsidRDefault="00E81849" w:rsidP="00E8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E8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of the hash set from its argument.</w:t>
            </w:r>
          </w:p>
        </w:tc>
      </w:tr>
    </w:tbl>
    <w:p w:rsidR="00E81849" w:rsidRPr="00E81849" w:rsidRDefault="00E81849" w:rsidP="00E81849">
      <w:pPr>
        <w:spacing w:after="0" w:line="240" w:lineRule="auto"/>
        <w:rPr>
          <w:ins w:id="10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1" w:author="Unknown">
        <w:r w:rsidRPr="00E81849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25" style="width:0;height:.7pt" o:hralign="center" o:hrstd="t" o:hrnoshade="t" o:hr="t" fillcolor="#d4d4d4" stroked="f"/>
          </w:pict>
        </w:r>
      </w:ins>
    </w:p>
    <w:p w:rsidR="00E81849" w:rsidRPr="00E81849" w:rsidRDefault="00E81849" w:rsidP="00E81849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12" w:author="Unknown"/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ins w:id="13" w:author="Unknown">
        <w:r w:rsidRPr="00E8184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Java </w:t>
        </w:r>
        <w:proofErr w:type="spellStart"/>
        <w:r w:rsidRPr="00E8184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LinkedHashSet</w:t>
        </w:r>
        <w:proofErr w:type="spellEnd"/>
        <w:r w:rsidRPr="00E8184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 Example</w:t>
        </w:r>
      </w:ins>
    </w:p>
    <w:p w:rsidR="00E81849" w:rsidRPr="00E81849" w:rsidRDefault="00E81849" w:rsidP="00E81849">
      <w:pPr>
        <w:shd w:val="clear" w:color="auto" w:fill="FFFFFF"/>
        <w:spacing w:before="100" w:beforeAutospacing="1" w:after="100" w:afterAutospacing="1" w:line="240" w:lineRule="auto"/>
        <w:rPr>
          <w:ins w:id="1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5" w:author="Unknown"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 xml:space="preserve">Let's see a simple example of Java </w:t>
        </w:r>
        <w:proofErr w:type="spellStart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LinkedHashSet</w:t>
        </w:r>
        <w:proofErr w:type="spellEnd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 xml:space="preserve"> class. Here you can notice that the elements iterate in insertion order.</w:t>
        </w:r>
      </w:ins>
    </w:p>
    <w:p w:rsidR="00E81849" w:rsidRPr="00E81849" w:rsidRDefault="00E81849" w:rsidP="00E81849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1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7" w:author="Unknown">
        <w:r w:rsidRPr="00E8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import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java.util</w:t>
        </w:r>
        <w:proofErr w:type="spellEnd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.*;  </w:t>
        </w:r>
      </w:ins>
    </w:p>
    <w:p w:rsidR="00E81849" w:rsidRPr="00E81849" w:rsidRDefault="00E81849" w:rsidP="00E81849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1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9" w:author="Unknown">
        <w:r w:rsidRPr="00E8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LinkedHashSet1{  </w:t>
        </w:r>
      </w:ins>
    </w:p>
    <w:p w:rsidR="00E81849" w:rsidRPr="00E81849" w:rsidRDefault="00E81849" w:rsidP="00E81849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2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1" w:author="Unknown"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E8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E8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E8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 </w:t>
        </w:r>
        <w:proofErr w:type="spellStart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[]){  </w:t>
        </w:r>
      </w:ins>
    </w:p>
    <w:p w:rsidR="00E81849" w:rsidRPr="00E81849" w:rsidRDefault="00E81849" w:rsidP="00E81849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2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3" w:author="Unknown"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E8184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//Creating </w:t>
        </w:r>
        <w:proofErr w:type="spellStart"/>
        <w:r w:rsidRPr="00E81849">
          <w:rPr>
            <w:rFonts w:ascii="Verdana" w:eastAsia="Times New Roman" w:hAnsi="Verdana" w:cs="Times New Roman"/>
            <w:color w:val="008200"/>
            <w:sz w:val="18"/>
            <w:lang w:eastAsia="en-IN"/>
          </w:rPr>
          <w:t>HashSet</w:t>
        </w:r>
        <w:proofErr w:type="spellEnd"/>
        <w:r w:rsidRPr="00E81849">
          <w:rPr>
            <w:rFonts w:ascii="Verdana" w:eastAsia="Times New Roman" w:hAnsi="Verdana" w:cs="Times New Roman"/>
            <w:color w:val="008200"/>
            <w:sz w:val="18"/>
            <w:lang w:eastAsia="en-IN"/>
          </w:rPr>
          <w:t> and adding elements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E81849" w:rsidRPr="00E81849" w:rsidRDefault="00E81849" w:rsidP="00E81849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2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5" w:author="Unknown"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</w:t>
        </w:r>
        <w:proofErr w:type="spellStart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LinkedHashSet</w:t>
        </w:r>
        <w:proofErr w:type="spellEnd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&lt;String&gt; set=</w:t>
        </w:r>
        <w:r w:rsidRPr="00E8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LinkedHashSet</w:t>
        </w:r>
        <w:proofErr w:type="spellEnd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();  </w:t>
        </w:r>
      </w:ins>
    </w:p>
    <w:p w:rsidR="00E81849" w:rsidRPr="00E81849" w:rsidRDefault="00E81849" w:rsidP="00E81849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2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7" w:author="Unknown"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 </w:t>
        </w:r>
        <w:proofErr w:type="spellStart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set.add</w:t>
        </w:r>
        <w:proofErr w:type="spellEnd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E8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"One"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  </w:t>
        </w:r>
      </w:ins>
    </w:p>
    <w:p w:rsidR="00E81849" w:rsidRPr="00E81849" w:rsidRDefault="00E81849" w:rsidP="00E81849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2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9" w:author="Unknown"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 </w:t>
        </w:r>
        <w:proofErr w:type="spellStart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set.add</w:t>
        </w:r>
        <w:proofErr w:type="spellEnd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E8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"Two"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  </w:t>
        </w:r>
      </w:ins>
    </w:p>
    <w:p w:rsidR="00E81849" w:rsidRPr="00E81849" w:rsidRDefault="00E81849" w:rsidP="00E81849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3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1" w:author="Unknown"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 </w:t>
        </w:r>
        <w:proofErr w:type="spellStart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set.add</w:t>
        </w:r>
        <w:proofErr w:type="spellEnd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E8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"Three"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 </w:t>
        </w:r>
      </w:ins>
    </w:p>
    <w:p w:rsidR="00E81849" w:rsidRPr="00E81849" w:rsidRDefault="00E81849" w:rsidP="00E81849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3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3" w:author="Unknown"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 </w:t>
        </w:r>
        <w:proofErr w:type="spellStart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set.add</w:t>
        </w:r>
        <w:proofErr w:type="spellEnd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E8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"Four"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E81849" w:rsidRPr="00E81849" w:rsidRDefault="00E81849" w:rsidP="00E81849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3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5" w:author="Unknown"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 </w:t>
        </w:r>
        <w:proofErr w:type="spellStart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set.add</w:t>
        </w:r>
        <w:proofErr w:type="spellEnd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E8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"Five"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E81849" w:rsidRPr="00E81849" w:rsidRDefault="00E81849" w:rsidP="00E81849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3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7" w:author="Unknown"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 </w:t>
        </w:r>
        <w:proofErr w:type="spellStart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Iterator</w:t>
        </w:r>
        <w:proofErr w:type="spellEnd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&lt;String&gt; </w:t>
        </w:r>
        <w:proofErr w:type="spellStart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</w:t>
        </w:r>
        <w:proofErr w:type="spellEnd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=</w:t>
        </w:r>
        <w:proofErr w:type="spellStart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set.iterator</w:t>
        </w:r>
        <w:proofErr w:type="spellEnd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();  </w:t>
        </w:r>
      </w:ins>
    </w:p>
    <w:p w:rsidR="00E81849" w:rsidRPr="00E81849" w:rsidRDefault="00E81849" w:rsidP="00E81849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3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9" w:author="Unknown"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 </w:t>
        </w:r>
        <w:r w:rsidRPr="00E8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while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proofErr w:type="spellStart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i.hasNext</w:t>
        </w:r>
        <w:proofErr w:type="spellEnd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())  </w:t>
        </w:r>
      </w:ins>
    </w:p>
    <w:p w:rsidR="00E81849" w:rsidRPr="00E81849" w:rsidRDefault="00E81849" w:rsidP="00E81849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4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1" w:author="Unknown"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 {  </w:t>
        </w:r>
      </w:ins>
    </w:p>
    <w:p w:rsidR="00E81849" w:rsidRPr="00E81849" w:rsidRDefault="00E81849" w:rsidP="00E81849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4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3" w:author="Unknown"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 </w:t>
        </w:r>
        <w:proofErr w:type="spellStart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proofErr w:type="spellStart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i.next</w:t>
        </w:r>
        <w:proofErr w:type="spellEnd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());  </w:t>
        </w:r>
      </w:ins>
    </w:p>
    <w:p w:rsidR="00E81849" w:rsidRPr="00E81849" w:rsidRDefault="00E81849" w:rsidP="00E81849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4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5" w:author="Unknown"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 }  </w:t>
        </w:r>
      </w:ins>
    </w:p>
    <w:p w:rsidR="00E81849" w:rsidRPr="00E81849" w:rsidRDefault="00E81849" w:rsidP="00E81849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4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7" w:author="Unknown"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}  </w:t>
        </w:r>
      </w:ins>
    </w:p>
    <w:p w:rsidR="00E81849" w:rsidRPr="00E81849" w:rsidRDefault="00E81849" w:rsidP="00E81849">
      <w:pPr>
        <w:numPr>
          <w:ilvl w:val="0"/>
          <w:numId w:val="3"/>
        </w:numPr>
        <w:shd w:val="clear" w:color="auto" w:fill="FFFFFF"/>
        <w:spacing w:after="109" w:line="285" w:lineRule="atLeast"/>
        <w:ind w:left="0"/>
        <w:rPr>
          <w:ins w:id="4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9" w:author="Unknown"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E81849" w:rsidRPr="00E81849" w:rsidRDefault="00E81849" w:rsidP="00E8184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51" w:author="Unknown">
        <w:r w:rsidRPr="00E8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One</w:t>
        </w:r>
      </w:ins>
    </w:p>
    <w:p w:rsidR="00E81849" w:rsidRPr="00E81849" w:rsidRDefault="00E81849" w:rsidP="00E8184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53" w:author="Unknown">
        <w:r w:rsidRPr="00E8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Two</w:t>
        </w:r>
      </w:ins>
    </w:p>
    <w:p w:rsidR="00E81849" w:rsidRPr="00E81849" w:rsidRDefault="00E81849" w:rsidP="00E8184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55" w:author="Unknown">
        <w:r w:rsidRPr="00E8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Three</w:t>
        </w:r>
      </w:ins>
    </w:p>
    <w:p w:rsidR="00E81849" w:rsidRPr="00E81849" w:rsidRDefault="00E81849" w:rsidP="00E8184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57" w:author="Unknown">
        <w:r w:rsidRPr="00E8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Four</w:t>
        </w:r>
      </w:ins>
    </w:p>
    <w:p w:rsidR="00E81849" w:rsidRPr="00E81849" w:rsidRDefault="00E81849" w:rsidP="00E8184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59" w:author="Unknown">
        <w:r w:rsidRPr="00E8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Five</w:t>
        </w:r>
      </w:ins>
    </w:p>
    <w:p w:rsidR="00E81849" w:rsidRPr="00E81849" w:rsidRDefault="00E81849" w:rsidP="00E8184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81849" w:rsidRPr="00E81849" w:rsidRDefault="00E81849" w:rsidP="00E81849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61" w:author="Unknown"/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ins w:id="62" w:author="Unknown">
        <w:r w:rsidRPr="00E8184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lastRenderedPageBreak/>
          <w:t xml:space="preserve">Java </w:t>
        </w:r>
        <w:proofErr w:type="spellStart"/>
        <w:r w:rsidRPr="00E8184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LinkedHashSet</w:t>
        </w:r>
        <w:proofErr w:type="spellEnd"/>
        <w:r w:rsidRPr="00E8184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 example ignoring duplicate Elements</w:t>
        </w:r>
      </w:ins>
    </w:p>
    <w:p w:rsidR="00E81849" w:rsidRPr="00E81849" w:rsidRDefault="00E81849" w:rsidP="00E81849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63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4" w:author="Unknown">
        <w:r w:rsidRPr="00E8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import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java.util</w:t>
        </w:r>
        <w:proofErr w:type="spellEnd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.*;  </w:t>
        </w:r>
      </w:ins>
    </w:p>
    <w:p w:rsidR="00E81849" w:rsidRPr="00E81849" w:rsidRDefault="00E81849" w:rsidP="00E81849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65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6" w:author="Unknown">
        <w:r w:rsidRPr="00E8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LinkedHashSet2{  </w:t>
        </w:r>
      </w:ins>
    </w:p>
    <w:p w:rsidR="00E81849" w:rsidRPr="00E81849" w:rsidRDefault="00E81849" w:rsidP="00E81849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67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8" w:author="Unknown"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E8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E8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E8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 </w:t>
        </w:r>
        <w:proofErr w:type="spellStart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[]){  </w:t>
        </w:r>
      </w:ins>
    </w:p>
    <w:p w:rsidR="00E81849" w:rsidRPr="00E81849" w:rsidRDefault="00E81849" w:rsidP="00E81849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69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0" w:author="Unknown"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proofErr w:type="spellStart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LinkedHashSet</w:t>
        </w:r>
        <w:proofErr w:type="spellEnd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&lt;String&gt; al=</w:t>
        </w:r>
        <w:r w:rsidRPr="00E8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LinkedHashSet</w:t>
        </w:r>
        <w:proofErr w:type="spellEnd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&lt;String&gt;();  </w:t>
        </w:r>
      </w:ins>
    </w:p>
    <w:p w:rsidR="00E81849" w:rsidRPr="00E81849" w:rsidRDefault="00E81849" w:rsidP="00E81849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71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2" w:author="Unknown"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proofErr w:type="spellStart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al.add</w:t>
        </w:r>
        <w:proofErr w:type="spellEnd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E8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"Ravi"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E81849" w:rsidRPr="00E81849" w:rsidRDefault="00E81849" w:rsidP="00E81849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73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4" w:author="Unknown"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proofErr w:type="spellStart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al.add</w:t>
        </w:r>
        <w:proofErr w:type="spellEnd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E8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"Vijay"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E81849" w:rsidRPr="00E81849" w:rsidRDefault="00E81849" w:rsidP="00E81849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75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6" w:author="Unknown"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proofErr w:type="spellStart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al.add</w:t>
        </w:r>
        <w:proofErr w:type="spellEnd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E8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"Ravi"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E81849" w:rsidRPr="00E81849" w:rsidRDefault="00E81849" w:rsidP="00E81849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77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8" w:author="Unknown"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proofErr w:type="spellStart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al.add</w:t>
        </w:r>
        <w:proofErr w:type="spellEnd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E8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"Ajay"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E81849" w:rsidRPr="00E81849" w:rsidRDefault="00E81849" w:rsidP="00E81849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79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80" w:author="Unknown"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proofErr w:type="spellStart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Iterator</w:t>
        </w:r>
        <w:proofErr w:type="spellEnd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&lt;String&gt; </w:t>
        </w:r>
        <w:proofErr w:type="spellStart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itr</w:t>
        </w:r>
        <w:proofErr w:type="spellEnd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=</w:t>
        </w:r>
        <w:proofErr w:type="spellStart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al.iterator</w:t>
        </w:r>
        <w:proofErr w:type="spellEnd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();  </w:t>
        </w:r>
      </w:ins>
    </w:p>
    <w:p w:rsidR="00E81849" w:rsidRPr="00E81849" w:rsidRDefault="00E81849" w:rsidP="00E81849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81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82" w:author="Unknown"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r w:rsidRPr="00E8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while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proofErr w:type="spellStart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itr.hasNext</w:t>
        </w:r>
        <w:proofErr w:type="spellEnd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()){  </w:t>
        </w:r>
      </w:ins>
    </w:p>
    <w:p w:rsidR="00E81849" w:rsidRPr="00E81849" w:rsidRDefault="00E81849" w:rsidP="00E81849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83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84" w:author="Unknown"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</w:t>
        </w:r>
        <w:proofErr w:type="spellStart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proofErr w:type="spellStart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itr.next</w:t>
        </w:r>
        <w:proofErr w:type="spellEnd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());  </w:t>
        </w:r>
      </w:ins>
    </w:p>
    <w:p w:rsidR="00E81849" w:rsidRPr="00E81849" w:rsidRDefault="00E81849" w:rsidP="00E81849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85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86" w:author="Unknown"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}  </w:t>
        </w:r>
      </w:ins>
    </w:p>
    <w:p w:rsidR="00E81849" w:rsidRPr="00E81849" w:rsidRDefault="00E81849" w:rsidP="00E81849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87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88" w:author="Unknown"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}  </w:t>
        </w:r>
      </w:ins>
    </w:p>
    <w:p w:rsidR="00E81849" w:rsidRPr="00E81849" w:rsidRDefault="00E81849" w:rsidP="00E81849">
      <w:pPr>
        <w:numPr>
          <w:ilvl w:val="0"/>
          <w:numId w:val="4"/>
        </w:numPr>
        <w:shd w:val="clear" w:color="auto" w:fill="FFFFFF"/>
        <w:spacing w:after="109" w:line="285" w:lineRule="atLeast"/>
        <w:ind w:left="0"/>
        <w:rPr>
          <w:ins w:id="89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90" w:author="Unknown"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E81849" w:rsidRPr="00E81849" w:rsidRDefault="00E81849" w:rsidP="00E8184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1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92" w:author="Unknown">
        <w:r w:rsidRPr="00E8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Ravi</w:t>
        </w:r>
      </w:ins>
    </w:p>
    <w:p w:rsidR="00E81849" w:rsidRPr="00E81849" w:rsidRDefault="00E81849" w:rsidP="00E8184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3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94" w:author="Unknown">
        <w:r w:rsidRPr="00E8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Vijay</w:t>
        </w:r>
      </w:ins>
    </w:p>
    <w:p w:rsidR="00E81849" w:rsidRPr="00E81849" w:rsidRDefault="00E81849" w:rsidP="00E8184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5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96" w:author="Unknown">
        <w:r w:rsidRPr="00E8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Ajay</w:t>
        </w:r>
      </w:ins>
    </w:p>
    <w:p w:rsidR="00E81849" w:rsidRPr="00E81849" w:rsidRDefault="00E81849" w:rsidP="00E81849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97" w:author="Unknown"/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ins w:id="98" w:author="Unknown">
        <w:r w:rsidRPr="00E8184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Java </w:t>
        </w:r>
        <w:proofErr w:type="spellStart"/>
        <w:r w:rsidRPr="00E8184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LinkedHashSet</w:t>
        </w:r>
        <w:proofErr w:type="spellEnd"/>
        <w:r w:rsidRPr="00E8184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 Example: Book</w:t>
        </w:r>
      </w:ins>
    </w:p>
    <w:p w:rsidR="00E81849" w:rsidRPr="00E81849" w:rsidRDefault="00E81849" w:rsidP="00E81849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99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00" w:author="Unknown">
        <w:r w:rsidRPr="00E8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import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java.util</w:t>
        </w:r>
        <w:proofErr w:type="spellEnd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.*;  </w:t>
        </w:r>
      </w:ins>
    </w:p>
    <w:p w:rsidR="00E81849" w:rsidRPr="00E81849" w:rsidRDefault="00E81849" w:rsidP="00E81849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01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02" w:author="Unknown">
        <w:r w:rsidRPr="00E8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Book {  </w:t>
        </w:r>
      </w:ins>
    </w:p>
    <w:p w:rsidR="00E81849" w:rsidRPr="00E81849" w:rsidRDefault="00E81849" w:rsidP="00E81849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03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ins w:id="104" w:author="Unknown">
        <w:r w:rsidRPr="00E8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int</w:t>
        </w:r>
        <w:proofErr w:type="spellEnd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id;  </w:t>
        </w:r>
      </w:ins>
    </w:p>
    <w:p w:rsidR="00E81849" w:rsidRPr="00E81849" w:rsidRDefault="00E81849" w:rsidP="00E81849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05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06" w:author="Unknown"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String </w:t>
        </w:r>
        <w:proofErr w:type="spellStart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name,author,publisher</w:t>
        </w:r>
        <w:proofErr w:type="spellEnd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;  </w:t>
        </w:r>
      </w:ins>
    </w:p>
    <w:p w:rsidR="00E81849" w:rsidRPr="00E81849" w:rsidRDefault="00E81849" w:rsidP="00E81849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07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ins w:id="108" w:author="Unknown">
        <w:r w:rsidRPr="00E8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int</w:t>
        </w:r>
        <w:proofErr w:type="spellEnd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quantity;  </w:t>
        </w:r>
      </w:ins>
    </w:p>
    <w:p w:rsidR="00E81849" w:rsidRPr="00E81849" w:rsidRDefault="00E81849" w:rsidP="00E81849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09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10" w:author="Unknown">
        <w:r w:rsidRPr="00E8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Book(</w:t>
        </w:r>
        <w:r w:rsidRPr="00E8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int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id, String name, String author, String publisher, </w:t>
        </w:r>
        <w:r w:rsidRPr="00E8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int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quantity) {  </w:t>
        </w:r>
      </w:ins>
    </w:p>
    <w:p w:rsidR="00E81849" w:rsidRPr="00E81849" w:rsidRDefault="00E81849" w:rsidP="00E81849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11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12" w:author="Unknown"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r w:rsidRPr="00E8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this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.id = id;  </w:t>
        </w:r>
      </w:ins>
    </w:p>
    <w:p w:rsidR="00E81849" w:rsidRPr="00E81849" w:rsidRDefault="00E81849" w:rsidP="00E81849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13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14" w:author="Unknown"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r w:rsidRPr="00E8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this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.name = name;  </w:t>
        </w:r>
      </w:ins>
    </w:p>
    <w:p w:rsidR="00E81849" w:rsidRPr="00E81849" w:rsidRDefault="00E81849" w:rsidP="00E81849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15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16" w:author="Unknown"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proofErr w:type="spellStart"/>
        <w:r w:rsidRPr="00E8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this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.author</w:t>
        </w:r>
        <w:proofErr w:type="spellEnd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= author;  </w:t>
        </w:r>
      </w:ins>
    </w:p>
    <w:p w:rsidR="00E81849" w:rsidRPr="00E81849" w:rsidRDefault="00E81849" w:rsidP="00E81849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17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18" w:author="Unknown"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proofErr w:type="spellStart"/>
        <w:r w:rsidRPr="00E8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this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.publisher</w:t>
        </w:r>
        <w:proofErr w:type="spellEnd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= publisher;  </w:t>
        </w:r>
      </w:ins>
    </w:p>
    <w:p w:rsidR="00E81849" w:rsidRPr="00E81849" w:rsidRDefault="00E81849" w:rsidP="00E81849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19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20" w:author="Unknown"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proofErr w:type="spellStart"/>
        <w:r w:rsidRPr="00E8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this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.quantity</w:t>
        </w:r>
        <w:proofErr w:type="spellEnd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= quantity;  </w:t>
        </w:r>
      </w:ins>
    </w:p>
    <w:p w:rsidR="00E81849" w:rsidRPr="00E81849" w:rsidRDefault="00E81849" w:rsidP="00E81849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21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22" w:author="Unknown"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E81849" w:rsidRPr="00E81849" w:rsidRDefault="00E81849" w:rsidP="00E81849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23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24" w:author="Unknown"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E81849" w:rsidRPr="00E81849" w:rsidRDefault="00E81849" w:rsidP="00E81849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25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26" w:author="Unknown">
        <w:r w:rsidRPr="00E8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E8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LinkedHashSetExample</w:t>
        </w:r>
        <w:proofErr w:type="spellEnd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{  </w:t>
        </w:r>
      </w:ins>
    </w:p>
    <w:p w:rsidR="00E81849" w:rsidRPr="00E81849" w:rsidRDefault="00E81849" w:rsidP="00E81849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27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28" w:author="Unknown">
        <w:r w:rsidRPr="00E8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E8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E8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main(String[] </w:t>
        </w:r>
        <w:proofErr w:type="spellStart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 {  </w:t>
        </w:r>
      </w:ins>
    </w:p>
    <w:p w:rsidR="00E81849" w:rsidRPr="00E81849" w:rsidRDefault="00E81849" w:rsidP="00E81849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29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30" w:author="Unknown"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proofErr w:type="spellStart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LinkedHashSet</w:t>
        </w:r>
        <w:proofErr w:type="spellEnd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&lt;Book&gt; </w:t>
        </w:r>
        <w:proofErr w:type="spellStart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hs</w:t>
        </w:r>
        <w:proofErr w:type="spellEnd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=</w:t>
        </w:r>
        <w:r w:rsidRPr="00E8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LinkedHashSet</w:t>
        </w:r>
        <w:proofErr w:type="spellEnd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&lt;Book&gt;();  </w:t>
        </w:r>
      </w:ins>
    </w:p>
    <w:p w:rsidR="00E81849" w:rsidRPr="00E81849" w:rsidRDefault="00E81849" w:rsidP="00E81849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31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32" w:author="Unknown"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r w:rsidRPr="00E8184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//Creating Books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E81849" w:rsidRPr="00E81849" w:rsidRDefault="00E81849" w:rsidP="00E81849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33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34" w:author="Unknown"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Book b1=</w:t>
        </w:r>
        <w:r w:rsidRPr="00E8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Book(</w:t>
        </w:r>
        <w:r w:rsidRPr="00E81849">
          <w:rPr>
            <w:rFonts w:ascii="Verdana" w:eastAsia="Times New Roman" w:hAnsi="Verdana" w:cs="Times New Roman"/>
            <w:color w:val="C00000"/>
            <w:sz w:val="18"/>
            <w:lang w:eastAsia="en-IN"/>
          </w:rPr>
          <w:t>101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</w:t>
        </w:r>
        <w:r w:rsidRPr="00E8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"Let us C"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</w:t>
        </w:r>
        <w:r w:rsidRPr="00E8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"Yashwant Kanetkar"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</w:t>
        </w:r>
        <w:r w:rsidRPr="00E8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"BPB"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</w:t>
        </w:r>
        <w:r w:rsidRPr="00E81849">
          <w:rPr>
            <w:rFonts w:ascii="Verdana" w:eastAsia="Times New Roman" w:hAnsi="Verdana" w:cs="Times New Roman"/>
            <w:color w:val="C00000"/>
            <w:sz w:val="18"/>
            <w:lang w:eastAsia="en-IN"/>
          </w:rPr>
          <w:t>8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E81849" w:rsidRPr="00E81849" w:rsidRDefault="00E81849" w:rsidP="00E81849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35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36" w:author="Unknown"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Book b2=</w:t>
        </w:r>
        <w:r w:rsidRPr="00E8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Book(</w:t>
        </w:r>
        <w:r w:rsidRPr="00E81849">
          <w:rPr>
            <w:rFonts w:ascii="Verdana" w:eastAsia="Times New Roman" w:hAnsi="Verdana" w:cs="Times New Roman"/>
            <w:color w:val="C00000"/>
            <w:sz w:val="18"/>
            <w:lang w:eastAsia="en-IN"/>
          </w:rPr>
          <w:t>102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</w:t>
        </w:r>
        <w:r w:rsidRPr="00E8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"Data Communications &amp; Networking"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</w:t>
        </w:r>
        <w:r w:rsidRPr="00E8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"Forouzan"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</w:t>
        </w:r>
        <w:r w:rsidRPr="00E8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"Mc Graw Hill"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</w:t>
        </w:r>
        <w:r w:rsidRPr="00E81849">
          <w:rPr>
            <w:rFonts w:ascii="Verdana" w:eastAsia="Times New Roman" w:hAnsi="Verdana" w:cs="Times New Roman"/>
            <w:color w:val="C00000"/>
            <w:sz w:val="18"/>
            <w:lang w:eastAsia="en-IN"/>
          </w:rPr>
          <w:t>4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E81849" w:rsidRPr="00E81849" w:rsidRDefault="00E81849" w:rsidP="00E81849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37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38" w:author="Unknown"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Book b3=</w:t>
        </w:r>
        <w:r w:rsidRPr="00E8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Book(</w:t>
        </w:r>
        <w:r w:rsidRPr="00E81849">
          <w:rPr>
            <w:rFonts w:ascii="Verdana" w:eastAsia="Times New Roman" w:hAnsi="Verdana" w:cs="Times New Roman"/>
            <w:color w:val="C00000"/>
            <w:sz w:val="18"/>
            <w:lang w:eastAsia="en-IN"/>
          </w:rPr>
          <w:t>103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</w:t>
        </w:r>
        <w:r w:rsidRPr="00E8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"Operating System"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</w:t>
        </w:r>
        <w:r w:rsidRPr="00E8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"Galvin"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</w:t>
        </w:r>
        <w:r w:rsidRPr="00E8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"Wiley"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</w:t>
        </w:r>
        <w:r w:rsidRPr="00E81849">
          <w:rPr>
            <w:rFonts w:ascii="Verdana" w:eastAsia="Times New Roman" w:hAnsi="Verdana" w:cs="Times New Roman"/>
            <w:color w:val="C00000"/>
            <w:sz w:val="18"/>
            <w:lang w:eastAsia="en-IN"/>
          </w:rPr>
          <w:t>6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E81849" w:rsidRPr="00E81849" w:rsidRDefault="00E81849" w:rsidP="00E81849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39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40" w:author="Unknown"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r w:rsidRPr="00E8184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//Adding Books to hash table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E81849" w:rsidRPr="00E81849" w:rsidRDefault="00E81849" w:rsidP="00E81849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41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42" w:author="Unknown"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proofErr w:type="spellStart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hs.add</w:t>
        </w:r>
        <w:proofErr w:type="spellEnd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(b1);  </w:t>
        </w:r>
      </w:ins>
    </w:p>
    <w:p w:rsidR="00E81849" w:rsidRPr="00E81849" w:rsidRDefault="00E81849" w:rsidP="00E81849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43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44" w:author="Unknown"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proofErr w:type="spellStart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hs.add</w:t>
        </w:r>
        <w:proofErr w:type="spellEnd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(b2);  </w:t>
        </w:r>
      </w:ins>
    </w:p>
    <w:p w:rsidR="00E81849" w:rsidRPr="00E81849" w:rsidRDefault="00E81849" w:rsidP="00E81849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45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46" w:author="Unknown"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proofErr w:type="spellStart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hs.add</w:t>
        </w:r>
        <w:proofErr w:type="spellEnd"/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(b3);  </w:t>
        </w:r>
      </w:ins>
    </w:p>
    <w:p w:rsidR="00E81849" w:rsidRPr="00E81849" w:rsidRDefault="00E81849" w:rsidP="00E81849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47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48" w:author="Unknown"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r w:rsidRPr="00E8184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//Traversing hash table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E81849" w:rsidRPr="00E81849" w:rsidRDefault="00E81849" w:rsidP="00E81849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49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50" w:author="Unknown"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r w:rsidRPr="00E8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for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(Book b:hs){  </w:t>
        </w:r>
      </w:ins>
    </w:p>
    <w:p w:rsidR="00E81849" w:rsidRPr="00E81849" w:rsidRDefault="00E81849" w:rsidP="00E81849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51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52" w:author="Unknown"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lastRenderedPageBreak/>
          <w:t>    System.out.println(b.id+</w:t>
        </w:r>
        <w:r w:rsidRPr="00E8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 "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+b.name+</w:t>
        </w:r>
        <w:r w:rsidRPr="00E8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 "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+b.author+</w:t>
        </w:r>
        <w:r w:rsidRPr="00E8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 "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+b.publisher+</w:t>
        </w:r>
        <w:r w:rsidRPr="00E8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 "</w:t>
        </w:r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+b.quantity);  </w:t>
        </w:r>
      </w:ins>
    </w:p>
    <w:p w:rsidR="00E81849" w:rsidRPr="00E81849" w:rsidRDefault="00E81849" w:rsidP="00E81849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53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54" w:author="Unknown"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}  </w:t>
        </w:r>
      </w:ins>
    </w:p>
    <w:p w:rsidR="00E81849" w:rsidRPr="00E81849" w:rsidRDefault="00E81849" w:rsidP="00E81849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55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56" w:author="Unknown"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E81849" w:rsidRPr="00E81849" w:rsidRDefault="00E81849" w:rsidP="00E81849">
      <w:pPr>
        <w:numPr>
          <w:ilvl w:val="0"/>
          <w:numId w:val="5"/>
        </w:numPr>
        <w:shd w:val="clear" w:color="auto" w:fill="FFFFFF"/>
        <w:spacing w:after="109" w:line="285" w:lineRule="atLeast"/>
        <w:ind w:left="0"/>
        <w:rPr>
          <w:ins w:id="157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58" w:author="Unknown"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E81849" w:rsidRPr="00E81849" w:rsidRDefault="00E81849" w:rsidP="00E81849">
      <w:pPr>
        <w:shd w:val="clear" w:color="auto" w:fill="FFFFFF"/>
        <w:spacing w:before="100" w:beforeAutospacing="1" w:after="100" w:afterAutospacing="1" w:line="240" w:lineRule="auto"/>
        <w:rPr>
          <w:ins w:id="159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60" w:author="Unknown">
        <w:r w:rsidRPr="00E8184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Output:</w:t>
        </w:r>
      </w:ins>
    </w:p>
    <w:p w:rsidR="00E81849" w:rsidRPr="00E81849" w:rsidRDefault="00E81849" w:rsidP="00E8184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61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62" w:author="Unknown">
        <w:r w:rsidRPr="00E8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101 Let us C </w:t>
        </w:r>
        <w:proofErr w:type="spellStart"/>
        <w:r w:rsidRPr="00E8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Yashwant</w:t>
        </w:r>
        <w:proofErr w:type="spellEnd"/>
        <w:r w:rsidRPr="00E8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</w:t>
        </w:r>
        <w:proofErr w:type="spellStart"/>
        <w:r w:rsidRPr="00E8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Kanetkar</w:t>
        </w:r>
        <w:proofErr w:type="spellEnd"/>
        <w:r w:rsidRPr="00E8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BPB 8</w:t>
        </w:r>
      </w:ins>
    </w:p>
    <w:p w:rsidR="00E81849" w:rsidRPr="00E81849" w:rsidRDefault="00E81849" w:rsidP="00E8184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63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64" w:author="Unknown">
        <w:r w:rsidRPr="00E8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102 Data Communications &amp; Networking </w:t>
        </w:r>
        <w:proofErr w:type="spellStart"/>
        <w:r w:rsidRPr="00E8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Forouzan</w:t>
        </w:r>
        <w:proofErr w:type="spellEnd"/>
        <w:r w:rsidRPr="00E8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Mc </w:t>
        </w:r>
        <w:proofErr w:type="spellStart"/>
        <w:r w:rsidRPr="00E8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Graw</w:t>
        </w:r>
        <w:proofErr w:type="spellEnd"/>
        <w:r w:rsidRPr="00E8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Hill 4</w:t>
        </w:r>
      </w:ins>
    </w:p>
    <w:p w:rsidR="00E81849" w:rsidRPr="00E81849" w:rsidRDefault="00E81849" w:rsidP="00E8184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65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66" w:author="Unknown">
        <w:r w:rsidRPr="00E8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103 Operating System Galvin Wiley 6</w:t>
        </w:r>
      </w:ins>
    </w:p>
    <w:p w:rsidR="0090426C" w:rsidRDefault="0090426C"/>
    <w:sectPr w:rsidR="0090426C" w:rsidSect="00904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9661D"/>
    <w:multiLevelType w:val="multilevel"/>
    <w:tmpl w:val="7EA61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5F1D7D"/>
    <w:multiLevelType w:val="multilevel"/>
    <w:tmpl w:val="E7682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2E1B83"/>
    <w:multiLevelType w:val="multilevel"/>
    <w:tmpl w:val="717C2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120ABA"/>
    <w:multiLevelType w:val="multilevel"/>
    <w:tmpl w:val="818C6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364312"/>
    <w:multiLevelType w:val="multilevel"/>
    <w:tmpl w:val="99ECA0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E81849"/>
    <w:rsid w:val="0090426C"/>
    <w:rsid w:val="00E81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26C"/>
  </w:style>
  <w:style w:type="paragraph" w:styleId="Heading1">
    <w:name w:val="heading 1"/>
    <w:basedOn w:val="Normal"/>
    <w:link w:val="Heading1Char"/>
    <w:uiPriority w:val="9"/>
    <w:qFormat/>
    <w:rsid w:val="00E818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818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818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84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8184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8184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81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E81849"/>
  </w:style>
  <w:style w:type="character" w:customStyle="1" w:styleId="comment">
    <w:name w:val="comment"/>
    <w:basedOn w:val="DefaultParagraphFont"/>
    <w:rsid w:val="00E81849"/>
  </w:style>
  <w:style w:type="character" w:customStyle="1" w:styleId="string">
    <w:name w:val="string"/>
    <w:basedOn w:val="DefaultParagraphFont"/>
    <w:rsid w:val="00E8184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84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umber">
    <w:name w:val="number"/>
    <w:basedOn w:val="DefaultParagraphFont"/>
    <w:rsid w:val="00E81849"/>
  </w:style>
  <w:style w:type="paragraph" w:styleId="BalloonText">
    <w:name w:val="Balloon Text"/>
    <w:basedOn w:val="Normal"/>
    <w:link w:val="BalloonTextChar"/>
    <w:uiPriority w:val="99"/>
    <w:semiHidden/>
    <w:unhideWhenUsed/>
    <w:rsid w:val="00E81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8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35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2850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6914465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23376760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861120463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27549751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905795661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50674346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2019-06-21T01:11:00Z</dcterms:created>
  <dcterms:modified xsi:type="dcterms:W3CDTF">2019-06-21T01:11:00Z</dcterms:modified>
</cp:coreProperties>
</file>