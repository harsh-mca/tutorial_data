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A4" w:rsidRPr="001A54A4" w:rsidRDefault="001A54A4" w:rsidP="001A54A4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</w:t>
      </w:r>
      <w:r w:rsidRPr="001A54A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ava </w:t>
      </w:r>
      <w:proofErr w:type="spellStart"/>
      <w:r w:rsidRPr="001A54A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LinkedList</w:t>
      </w:r>
      <w:proofErr w:type="spellEnd"/>
      <w:r w:rsidRPr="001A54A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 class</w:t>
      </w:r>
    </w:p>
    <w:p w:rsidR="001A54A4" w:rsidRPr="001A54A4" w:rsidRDefault="001A54A4" w:rsidP="001A5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34310" cy="3743960"/>
            <wp:effectExtent l="19050" t="0" r="8890" b="0"/>
            <wp:docPr id="1" name="Picture 1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uses a doubly linked list to store the elements. It provides a linked-list data structure. It inherits the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AbstractList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and implements List and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Deque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interfaces.</w: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important points about 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are:</w:t>
      </w:r>
    </w:p>
    <w:p w:rsidR="001A54A4" w:rsidRPr="001A54A4" w:rsidRDefault="001A54A4" w:rsidP="001A54A4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can contain duplicate elements.</w:t>
      </w:r>
    </w:p>
    <w:p w:rsidR="001A54A4" w:rsidRPr="001A54A4" w:rsidRDefault="001A54A4" w:rsidP="001A54A4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maintains insertion order.</w:t>
      </w:r>
    </w:p>
    <w:p w:rsidR="001A54A4" w:rsidRPr="001A54A4" w:rsidRDefault="001A54A4" w:rsidP="001A54A4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is non synchronized.</w:t>
      </w:r>
    </w:p>
    <w:p w:rsidR="001A54A4" w:rsidRPr="001A54A4" w:rsidRDefault="001A54A4" w:rsidP="001A54A4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In 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class, manipulation is fast because no shifting needs to occur.</w:t>
      </w:r>
    </w:p>
    <w:p w:rsidR="001A54A4" w:rsidRPr="001A54A4" w:rsidRDefault="001A54A4" w:rsidP="001A54A4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can be used as a list, stack or queue.</w: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Hierarchy of </w:t>
      </w:r>
      <w:proofErr w:type="spellStart"/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LinkedList</w:t>
      </w:r>
      <w:proofErr w:type="spellEnd"/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class</w: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As shown in the above diagram, Java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extends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AbstractSequentialList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 and implements List and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Deque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interfaces.</w: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Doubly Linked List</w: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the case of a doubly linked list, we can add or remove elements from both sides.</w:t>
      </w:r>
    </w:p>
    <w:p w:rsidR="001A54A4" w:rsidRPr="001A54A4" w:rsidRDefault="001A54A4" w:rsidP="001A5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45100" cy="793750"/>
            <wp:effectExtent l="0" t="0" r="0" b="0"/>
            <wp:docPr id="2" name="Picture 2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lastRenderedPageBreak/>
        <w:t>LinkedList</w:t>
      </w:r>
      <w:proofErr w:type="spellEnd"/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 class declaration</w: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Let's see the declaration for </w:t>
      </w:r>
      <w:proofErr w:type="spellStart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java.util.LinkedList</w:t>
      </w:r>
      <w:proofErr w:type="spellEnd"/>
      <w:r w:rsidRPr="001A54A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class.</w:t>
      </w:r>
    </w:p>
    <w:p w:rsidR="001A54A4" w:rsidRPr="001A54A4" w:rsidRDefault="001A54A4" w:rsidP="001A54A4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1A54A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1A54A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1A54A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1A54A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LinkedList&lt;E&gt; </w:t>
      </w:r>
      <w:r w:rsidRPr="001A54A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1A54A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AbstractSequentialList&lt;E&gt; </w:t>
      </w:r>
      <w:r w:rsidRPr="001A54A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implements</w:t>
      </w:r>
      <w:r w:rsidRPr="001A54A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List&lt;E&gt;, Deque&lt;E&gt;, Cloneable, Serializable  </w: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Constructors of Java </w:t>
      </w:r>
      <w:proofErr w:type="spellStart"/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LinkedList</w:t>
      </w:r>
      <w:proofErr w:type="spellEnd"/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5"/>
        <w:gridCol w:w="9602"/>
      </w:tblGrid>
      <w:tr w:rsidR="001A54A4" w:rsidRPr="001A54A4" w:rsidTr="001A54A4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1A54A4" w:rsidRPr="001A54A4" w:rsidRDefault="001A54A4" w:rsidP="001A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A5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1A54A4" w:rsidRPr="001A54A4" w:rsidRDefault="001A54A4" w:rsidP="001A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A5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LinkedList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construct an empty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LinkedList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construct a list containing the elements of the specified collection, in the order, they are returned by the collection's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1A54A4" w:rsidRPr="001A54A4" w:rsidRDefault="001A54A4" w:rsidP="001A5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Methods of Java </w:t>
      </w:r>
      <w:proofErr w:type="spellStart"/>
      <w:r w:rsidRPr="001A54A4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LinkedList</w:t>
      </w:r>
      <w:proofErr w:type="spellEnd"/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5"/>
        <w:gridCol w:w="8742"/>
      </w:tblGrid>
      <w:tr w:rsidR="001A54A4" w:rsidRPr="001A54A4" w:rsidTr="001A54A4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1A54A4" w:rsidRPr="001A54A4" w:rsidRDefault="001A54A4" w:rsidP="001A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A5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1A54A4" w:rsidRPr="001A54A4" w:rsidRDefault="001A54A4" w:rsidP="001A54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1A54A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add(E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append the specified element to the end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add(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E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insert the specified element at the specified position index in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append all of the elements in the specified collection to the end of this list, in the order that they are returned by the specified collection's 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append all of the elements in the specified collection to the end of this list, in the order that they are returned by the specified collection's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addAll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append all the elements in the specified collection,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starting at the specified position of the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addFirst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insert the given element at the beginning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addLast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append the given element to the end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all the elements from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Object clone()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 shallow copy of an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ArrayList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contains(Object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true if a list contains a specified element.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&lt;E&gt;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descendingIterator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is used to return an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over the elements in a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deque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 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reverse sequential order.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E element()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retrieve the first element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get(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element at the specified position in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getFirst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first element in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getLast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last element in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indexOf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index in a list of the first occurrence of</w:t>
            </w:r>
          </w:p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the specified element, or -1 if the list does not contain any 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element.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lastIndexOf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index in a list of the last occurrence</w:t>
            </w:r>
          </w:p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of the specified element, or -1 if the list does not contain 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any element.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ListIterator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&lt;E&gt;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listIterator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a list-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iterator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of the elements in proper 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sequence, starting at the specified position in the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offer(E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adds the specified element as the last element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offerFirst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inserts the specified element at the front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offerLast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inserts the specified element at the end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peek()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retrieves the first element of a list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peekFirst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retrieves the first element of a list or returns null if a list is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empty.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peekLast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retrieves the last element of a list or returns null if a list is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empty.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poll()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retrieves and removes the first element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pollFirst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retrieves and removes the first element of a list, or returns null if a list is empty.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pollLast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retrieves and removes the last element of a list, or returns null if a list is empty.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pop()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pops an element from the stack represented by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void push(E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pushes an element onto the stack represented by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retrieve and removes the first element of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remove(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the element at the specified position in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remove(Object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the first occurrence of the specified element in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removeFirst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removes and returns the first element from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removeFirstOccurrence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remove the first occurrence of the specified element in a list (when traversing the list from head to tail).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removeLast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removes and returns the last element from a list.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removeLastOccurrence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removes the last occurrence of the specified element in a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list (when traversing the list from head to tail).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 set(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index, E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replaces the element at the specified position in a list with the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specified element.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Object[]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an array containing all the elements in a list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in proper sequence (from first to the last element).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&lt;T&gt; T[]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toArray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(T[]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It returns an array containing all the elements in the </w:t>
            </w: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prope</w:t>
            </w:r>
            <w:proofErr w:type="spellEnd"/>
          </w:p>
          <w:p w:rsid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 sequence (from first to the last element); the runtime type</w:t>
            </w:r>
          </w:p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of the returned array is that of the specified array.</w:t>
            </w:r>
          </w:p>
        </w:tc>
      </w:tr>
      <w:tr w:rsidR="001A54A4" w:rsidRPr="001A54A4" w:rsidTr="001A54A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</w:t>
            </w:r>
            <w:proofErr w:type="spellEnd"/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1A54A4" w:rsidRPr="001A54A4" w:rsidRDefault="001A54A4" w:rsidP="001A54A4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1A54A4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number of elements in a list.</w:t>
            </w:r>
          </w:p>
        </w:tc>
      </w:tr>
    </w:tbl>
    <w:p w:rsidR="001A54A4" w:rsidRPr="001A54A4" w:rsidRDefault="001A54A4" w:rsidP="001A5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4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" w:author="Unknown"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LinkedList</w:t>
        </w:r>
        <w:proofErr w:type="spellEnd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LinkedList1{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al=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al.iterator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itr.hasNext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()){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itr.next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1A54A4" w:rsidRPr="001A54A4" w:rsidRDefault="001A54A4" w:rsidP="001A54A4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 Ravi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7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Vijay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9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Ravi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41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Ajay</w:t>
        </w:r>
      </w:ins>
    </w:p>
    <w:p w:rsidR="001A54A4" w:rsidRPr="001A54A4" w:rsidRDefault="001A54A4" w:rsidP="001A54A4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43" w:author="Unknown">
        <w:r w:rsidRPr="001A54A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7" style="width:0;height:.7pt" o:hralign="center" o:hrstd="t" o:hrnoshade="t" o:hr="t" fillcolor="#d4d4d4" stroked="f"/>
          </w:pict>
        </w:r>
      </w:ins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45" w:author="Unknown"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lastRenderedPageBreak/>
          <w:t xml:space="preserve">Java </w:t>
        </w:r>
        <w:proofErr w:type="spellStart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LinkedList</w:t>
        </w:r>
        <w:proofErr w:type="spellEnd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to add elements</w:t>
        </w:r>
      </w:ins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Here, we see different ways to add elements.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LinkedList2{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"Initial list of elements: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add(E e)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an element at the specific position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add(int index, E element)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ll2=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ll2.add(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Sonoo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ll2.add(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Hanumat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second list elements to the first list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ll.addAll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(ll2);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addAll(Collection&lt;? extends E&gt; c)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ll3=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ll3.add(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"John"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8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ll3.add(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Rahul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second list elements to the first list at specific position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ll.addAll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ll3);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addAll(int index, Collection&lt;? extends E&gt; c)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an element at the first position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ll.addFirst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Lokesh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addFirst(E e)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an element at the last position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ll.addLast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"Harsh"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addLast(E e)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1A54A4" w:rsidRPr="001A54A4" w:rsidRDefault="001A54A4" w:rsidP="001A54A4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5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Initial list of elements: []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7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add(E e) method: [Ravi, Vijay, Ajay]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19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add(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index, E element) method: [Ravi,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Vijay, Ajay]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21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addAll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(Collection&lt;? extends E&gt; c) method: 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23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[Ravi,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Vijay, 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25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addAll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int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index, Collection&lt;? extends E&gt; c) method: 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27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[Ravi, John,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Vijay, 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29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addFirst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(E e) method: 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1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[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Lokesh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Ravi, John,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Vijay, 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3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addLast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(E e) method: 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5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[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Lokesh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Ravi, John,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Rahul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Vijay, 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Harsh]</w:t>
        </w:r>
      </w:ins>
    </w:p>
    <w:p w:rsidR="001A54A4" w:rsidRPr="001A54A4" w:rsidRDefault="001A54A4" w:rsidP="001A54A4">
      <w:pPr>
        <w:spacing w:after="0" w:line="240" w:lineRule="auto"/>
        <w:rPr>
          <w:ins w:id="13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37" w:author="Unknown">
        <w:r w:rsidRPr="001A54A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8" style="width:0;height:.7pt" o:hralign="center" o:hrstd="t" o:hrnoshade="t" o:hr="t" fillcolor="#d4d4d4" stroked="f"/>
          </w:pict>
        </w:r>
      </w:ins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38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139" w:author="Unknown"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lastRenderedPageBreak/>
          <w:t xml:space="preserve">Java </w:t>
        </w:r>
        <w:proofErr w:type="spellStart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LinkedList</w:t>
        </w:r>
        <w:proofErr w:type="spellEnd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to remove elements</w:t>
        </w:r>
      </w:ins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ins w:id="1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Here, we see different ways to remove an element.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3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5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LinkedList3 {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4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[]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{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Anuj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"Harsh"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Virat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6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"Harsh"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Amit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"Initial list of elements: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specific element from </w:t>
        </w:r>
        <w:proofErr w:type="spellStart"/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ll.remove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remove(object)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element on the basis of specific position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ll.remove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remove(index)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8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ll2=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ll2.add(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ll2.add(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Hanumat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 Adding new elements to </w:t>
        </w:r>
        <w:proofErr w:type="spellStart"/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ll.addAll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(ll2);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"Updated list 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all the new elements from </w:t>
        </w:r>
        <w:proofErr w:type="spellStart"/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arraylist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ll.removeAll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(ll2);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removeAll()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first element from the list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0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ll.removeFirst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removeFirst()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first element from the list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ll.removeLast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removeLast()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first occurrence of element from the list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ll.removeFirstOccurrence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proofErr w:type="spellStart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Gaurav</w:t>
        </w:r>
        <w:proofErr w:type="spellEnd"/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removeFirstOccurrence()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last occurrence of element from the list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ll.removeLastOccurrence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"Harsh"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2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removeLastOccurrence()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 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//Removing all the elements available in the list     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ll.clear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System.out.println(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"After invoking clear() method: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+ll); 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23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}  </w:t>
        </w:r>
      </w:ins>
    </w:p>
    <w:p w:rsidR="001A54A4" w:rsidRPr="001A54A4" w:rsidRDefault="001A54A4" w:rsidP="001A54A4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24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4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                 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3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Initial list of elements: [Ravi, Vijay, 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5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remove(object) method: [Ravi, 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7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remove(index) method: [Ajay,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49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Updated list : [Ajay,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Ravi,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Hanumat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1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removeAll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() method: [Ajay,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Anuj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3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removeFirst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() method: [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Amit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5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removeLast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() method: [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Harsh]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7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removeFirstOccurrence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() method: [Harsh,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, Harsh]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9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After invoking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removeLastOccurrence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() method: [Harsh,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Virat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,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Gaurav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]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61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After invoking clear() method: []</w:t>
        </w:r>
      </w:ins>
    </w:p>
    <w:p w:rsidR="001A54A4" w:rsidRPr="001A54A4" w:rsidRDefault="001A54A4" w:rsidP="001A54A4">
      <w:pPr>
        <w:spacing w:after="0" w:line="240" w:lineRule="auto"/>
        <w:rPr>
          <w:ins w:id="26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63" w:author="Unknown">
        <w:r w:rsidRPr="001A54A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9" style="width:0;height:.7pt" o:hralign="center" o:hrstd="t" o:hrnoshade="t" o:hr="t" fillcolor="#d4d4d4" stroked="f"/>
          </w:pict>
        </w:r>
      </w:ins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64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265" w:author="Unknown"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LinkedList</w:t>
        </w:r>
        <w:proofErr w:type="spellEnd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 to reverse a list of elements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7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6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69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LinkedList4{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7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7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&lt;String&gt;();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7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"Ravi"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7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8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"Ajay"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8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the list of elements in reverse order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8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Iterator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ll.descendingIterator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();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8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while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i.hasNext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8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8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{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9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1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i.next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());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9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3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}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5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ins w:id="2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7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1A54A4" w:rsidRPr="001A54A4" w:rsidRDefault="001A54A4" w:rsidP="001A54A4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ins w:id="2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9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01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Output: Ajay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03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Vijay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05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Ravi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A54A4" w:rsidRPr="001A54A4" w:rsidRDefault="001A54A4" w:rsidP="001A54A4">
      <w:pPr>
        <w:spacing w:after="0" w:line="240" w:lineRule="auto"/>
        <w:rPr>
          <w:ins w:id="307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08" w:author="Unknown">
        <w:r w:rsidRPr="001A54A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30" style="width:0;height:.7pt" o:hralign="center" o:hrstd="t" o:hrnoshade="t" o:hr="t" fillcolor="#d4d4d4" stroked="f"/>
          </w:pict>
        </w:r>
      </w:ins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09" w:author="Unknown"/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ins w:id="310" w:author="Unknown"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Java </w:t>
        </w:r>
        <w:proofErr w:type="spellStart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>LinkedList</w:t>
        </w:r>
        <w:proofErr w:type="spellEnd"/>
        <w:r w:rsidRPr="001A54A4">
          <w:rPr>
            <w:rFonts w:ascii="Helvetica" w:eastAsia="Times New Roman" w:hAnsi="Helvetica" w:cs="Helvetica"/>
            <w:color w:val="610B4B"/>
            <w:sz w:val="29"/>
            <w:szCs w:val="29"/>
            <w:lang w:eastAsia="en-IN"/>
          </w:rPr>
          <w:t xml:space="preserve"> Example: Book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1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2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import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java.util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.*;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1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4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lastRenderedPageBreak/>
          <w:t>class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 {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1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316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1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8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String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name,author,publisher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1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320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2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2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id, String name, String author, String publisher,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quantity) {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2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4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.id = id;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2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6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.name = name;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2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28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.author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author;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2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0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.publisher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publisher;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3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2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.quantity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= quantity;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3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4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3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6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3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8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LinkedListExample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{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3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40" w:author="Unknown"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4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42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list of Books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4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44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List&lt;Book&gt; list=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LinkedList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&lt;Book&gt;();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4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46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//Creating Books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4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48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b1=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101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"Let us C"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"Yashwant Kanetkar"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"BPB"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8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4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0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b2=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102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"Data Communications &amp; Networking"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"Forouzan"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"Mc Graw Hill"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4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5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2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Book b3=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Book(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103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"Operating System"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"Galvin"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"Wiley"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1A54A4">
          <w:rPr>
            <w:rFonts w:ascii="Verdana" w:eastAsia="Times New Roman" w:hAnsi="Verdana" w:cs="Times New Roman"/>
            <w:color w:val="C00000"/>
            <w:sz w:val="18"/>
            <w:lang w:eastAsia="en-IN"/>
          </w:rPr>
          <w:t>6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5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4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//Adding Books to list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5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6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(b1);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5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8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(b2);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5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0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list.add</w:t>
        </w:r>
        <w:proofErr w:type="spellEnd"/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(b3);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6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2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A54A4">
          <w:rPr>
            <w:rFonts w:ascii="Verdana" w:eastAsia="Times New Roman" w:hAnsi="Verdana" w:cs="Times New Roman"/>
            <w:color w:val="008200"/>
            <w:sz w:val="18"/>
            <w:lang w:eastAsia="en-IN"/>
          </w:rPr>
          <w:t>//Traversing list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6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4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1A54A4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(Book b:list){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6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6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System.out.println(b.id+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+b.name+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+b.author+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+b.publisher+</w:t>
        </w:r>
        <w:r w:rsidRPr="001A54A4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+b.quantity);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6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68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ins w:id="36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0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A54A4" w:rsidRPr="001A54A4" w:rsidRDefault="001A54A4" w:rsidP="001A54A4">
      <w:pPr>
        <w:numPr>
          <w:ilvl w:val="0"/>
          <w:numId w:val="7"/>
        </w:numPr>
        <w:shd w:val="clear" w:color="auto" w:fill="FFFFFF"/>
        <w:spacing w:after="109" w:line="285" w:lineRule="atLeast"/>
        <w:ind w:left="0"/>
        <w:rPr>
          <w:ins w:id="37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2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1A54A4" w:rsidRPr="001A54A4" w:rsidRDefault="001A54A4" w:rsidP="001A54A4">
      <w:pPr>
        <w:shd w:val="clear" w:color="auto" w:fill="FFFFFF"/>
        <w:spacing w:before="100" w:beforeAutospacing="1" w:after="100" w:afterAutospacing="1" w:line="240" w:lineRule="auto"/>
        <w:rPr>
          <w:ins w:id="37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4" w:author="Unknown">
        <w:r w:rsidRPr="001A54A4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5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76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101 Let us C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Yashwant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Kanetkar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BPB 8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7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78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102 Data Communications &amp; Networking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Forouzan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Mc </w:t>
        </w:r>
        <w:proofErr w:type="spellStart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Graw</w:t>
        </w:r>
        <w:proofErr w:type="spellEnd"/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Hill 4</w:t>
        </w:r>
      </w:ins>
    </w:p>
    <w:p w:rsidR="001A54A4" w:rsidRPr="001A54A4" w:rsidRDefault="001A54A4" w:rsidP="001A54A4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9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80" w:author="Unknown">
        <w:r w:rsidRPr="001A54A4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103 Operating System Galvin Wiley 6</w:t>
        </w:r>
      </w:ins>
    </w:p>
    <w:p w:rsidR="00D9402D" w:rsidRDefault="00D9402D"/>
    <w:sectPr w:rsidR="00D9402D" w:rsidSect="00D9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11A"/>
    <w:multiLevelType w:val="multilevel"/>
    <w:tmpl w:val="F1DAF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9540F55"/>
    <w:multiLevelType w:val="multilevel"/>
    <w:tmpl w:val="D8F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75FAB"/>
    <w:multiLevelType w:val="multilevel"/>
    <w:tmpl w:val="F14C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36175"/>
    <w:multiLevelType w:val="multilevel"/>
    <w:tmpl w:val="26AE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55D92"/>
    <w:multiLevelType w:val="multilevel"/>
    <w:tmpl w:val="F97C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1F2A18"/>
    <w:multiLevelType w:val="multilevel"/>
    <w:tmpl w:val="27E2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874781"/>
    <w:multiLevelType w:val="multilevel"/>
    <w:tmpl w:val="B750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A54A4"/>
    <w:rsid w:val="001A54A4"/>
    <w:rsid w:val="00D9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2D"/>
  </w:style>
  <w:style w:type="paragraph" w:styleId="Heading1">
    <w:name w:val="heading 1"/>
    <w:basedOn w:val="Normal"/>
    <w:link w:val="Heading1Char"/>
    <w:uiPriority w:val="9"/>
    <w:qFormat/>
    <w:rsid w:val="001A54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4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A54A4"/>
  </w:style>
  <w:style w:type="character" w:customStyle="1" w:styleId="string">
    <w:name w:val="string"/>
    <w:basedOn w:val="DefaultParagraphFont"/>
    <w:rsid w:val="001A54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1A54A4"/>
  </w:style>
  <w:style w:type="character" w:customStyle="1" w:styleId="number">
    <w:name w:val="number"/>
    <w:basedOn w:val="DefaultParagraphFont"/>
    <w:rsid w:val="001A54A4"/>
  </w:style>
  <w:style w:type="paragraph" w:styleId="BalloonText">
    <w:name w:val="Balloon Text"/>
    <w:basedOn w:val="Normal"/>
    <w:link w:val="BalloonTextChar"/>
    <w:uiPriority w:val="99"/>
    <w:semiHidden/>
    <w:unhideWhenUsed/>
    <w:rsid w:val="001A5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8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9851762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77213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7495708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1904415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4141016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610347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213906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3747004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9601710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2260284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1965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2019-06-18T17:36:00Z</dcterms:created>
  <dcterms:modified xsi:type="dcterms:W3CDTF">2019-06-18T17:38:00Z</dcterms:modified>
</cp:coreProperties>
</file>