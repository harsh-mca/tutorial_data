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2D6" w:rsidRPr="009402D6" w:rsidRDefault="009402D6" w:rsidP="009402D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9402D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Sorting in Collection</w:t>
      </w:r>
    </w:p>
    <w:p w:rsidR="009402D6" w:rsidRPr="009402D6" w:rsidRDefault="009402D6" w:rsidP="009402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2D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 can sort the elements of:</w:t>
      </w:r>
    </w:p>
    <w:p w:rsidR="009402D6" w:rsidRPr="009402D6" w:rsidRDefault="009402D6" w:rsidP="009402D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2D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String objects</w:t>
      </w:r>
    </w:p>
    <w:p w:rsidR="009402D6" w:rsidRPr="009402D6" w:rsidRDefault="009402D6" w:rsidP="009402D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2D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Wrapper class objects</w:t>
      </w:r>
    </w:p>
    <w:p w:rsidR="009402D6" w:rsidRPr="009402D6" w:rsidRDefault="009402D6" w:rsidP="009402D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2D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User-defined class objects</w:t>
      </w:r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9402D6" w:rsidRPr="009402D6" w:rsidTr="009402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02D6" w:rsidRDefault="009402D6" w:rsidP="009402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02D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Collections</w:t>
            </w:r>
            <w:r w:rsidRPr="009402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 class provides static methods for sorting the elements of a collection. </w:t>
            </w:r>
          </w:p>
          <w:p w:rsidR="009402D6" w:rsidRDefault="009402D6" w:rsidP="009402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02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If collection elements are of a Set type, we can use </w:t>
            </w:r>
            <w:proofErr w:type="spellStart"/>
            <w:r w:rsidRPr="009402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TreeSet</w:t>
            </w:r>
            <w:proofErr w:type="spellEnd"/>
            <w:r w:rsidRPr="009402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. However, we cannot sort the </w:t>
            </w:r>
          </w:p>
          <w:p w:rsidR="009402D6" w:rsidRPr="009402D6" w:rsidRDefault="009402D6" w:rsidP="009402D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02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elements of List. Collections class provides methods for sorting the elements of List type elements.</w:t>
            </w:r>
          </w:p>
        </w:tc>
      </w:tr>
    </w:tbl>
    <w:p w:rsidR="009402D6" w:rsidRPr="009402D6" w:rsidRDefault="009402D6" w:rsidP="009402D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402D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Method of Collections class for sorting List elements</w:t>
      </w:r>
    </w:p>
    <w:p w:rsidR="009402D6" w:rsidRPr="009402D6" w:rsidRDefault="009402D6" w:rsidP="009402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2D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public void sort(List list):</w:t>
      </w:r>
      <w:r w:rsidRPr="009402D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used to sort the elements of List. List elements must be of the Comparable type.</w:t>
      </w:r>
    </w:p>
    <w:p w:rsidR="009402D6" w:rsidRPr="009402D6" w:rsidRDefault="009402D6" w:rsidP="009402D6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  <w:lang w:eastAsia="en-IN"/>
        </w:rPr>
      </w:pPr>
      <w:r w:rsidRPr="009402D6">
        <w:rPr>
          <w:rFonts w:ascii="Arial" w:eastAsia="Times New Roman" w:hAnsi="Arial" w:cs="Arial"/>
          <w:color w:val="008000"/>
          <w:sz w:val="21"/>
          <w:szCs w:val="21"/>
          <w:lang w:eastAsia="en-IN"/>
        </w:rPr>
        <w:t>Note: String class and Wrapper classes implement the Comparable interface. So if you store the objects of string or wrapper classes, it will be Comparable.</w:t>
      </w:r>
    </w:p>
    <w:p w:rsidR="009402D6" w:rsidRPr="009402D6" w:rsidRDefault="009402D6" w:rsidP="009402D6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" w:author="Unknown">
        <w:r w:rsidRPr="009402D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Example to sort string objects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TestSort1{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 al=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&lt;String&gt;();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Viru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Saurav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7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Mukesh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Tahir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(al);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Iterator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al.iterator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itr.hasNext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itr.next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9402D6" w:rsidRPr="009402D6" w:rsidRDefault="009402D6" w:rsidP="009402D6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9402D6" w:rsidRPr="009402D6" w:rsidRDefault="009402D6" w:rsidP="009402D6">
      <w:pPr>
        <w:spacing w:after="0" w:line="240" w:lineRule="auto"/>
        <w:rPr>
          <w:ins w:id="3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7" w:author="Unknown">
        <w:r w:rsidRPr="009402D6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begin"/>
        </w:r>
        <w:r w:rsidRPr="009402D6">
          <w:rPr>
            <w:rFonts w:ascii="Verdana" w:eastAsia="Times New Roman" w:hAnsi="Verdana" w:cs="Times New Roman"/>
            <w:color w:val="000000"/>
            <w:sz w:val="20"/>
            <w:lang w:eastAsia="en-IN"/>
          </w:rPr>
          <w:instrText xml:space="preserve"> HYPERLINK "http://www.javatpoint.com/opr/test.jsp?filename=TestSort1" \t "_blank" </w:instrText>
        </w:r>
        <w:r w:rsidRPr="009402D6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separate"/>
        </w:r>
        <w:r w:rsidRPr="009402D6">
          <w:rPr>
            <w:rFonts w:ascii="Verdana" w:eastAsia="Times New Roman" w:hAnsi="Verdana" w:cs="Times New Roman"/>
            <w:b/>
            <w:bCs/>
            <w:color w:val="FFFFFF"/>
            <w:sz w:val="20"/>
            <w:lang w:eastAsia="en-IN"/>
          </w:rPr>
          <w:t>Test it Now</w:t>
        </w:r>
        <w:r w:rsidRPr="009402D6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end"/>
        </w:r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39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Mukesh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41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Saurav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43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Tahir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45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lastRenderedPageBreak/>
          <w:t>Viru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7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</w:t>
        </w:r>
      </w:ins>
    </w:p>
    <w:p w:rsidR="009402D6" w:rsidRPr="009402D6" w:rsidRDefault="009402D6" w:rsidP="009402D6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8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49" w:author="Unknown">
        <w:r w:rsidRPr="009402D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Example to sort string objects in reverse order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TestSort2{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7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5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 al=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&lt;String&gt;();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Viru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Saurav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Mukesh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Tahir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al,Collections.reverseOrder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Iterator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al.iterator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i.hasNext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7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{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i.next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}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9402D6" w:rsidRPr="009402D6" w:rsidRDefault="009402D6" w:rsidP="009402D6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87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Viru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89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Tahir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91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Saurav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93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Mukesh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5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</w:t>
        </w:r>
      </w:ins>
    </w:p>
    <w:p w:rsidR="009402D6" w:rsidRPr="009402D6" w:rsidRDefault="009402D6" w:rsidP="009402D6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96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97" w:author="Unknown">
        <w:r w:rsidRPr="009402D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Example to sort Wrapper class objects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9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1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TestSort3{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3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07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al=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0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Integer.valueOf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color w:val="C00000"/>
            <w:sz w:val="20"/>
            <w:lang w:eastAsia="en-IN"/>
          </w:rPr>
          <w:t>201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1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Integer.valueOf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al.add(</w:t>
        </w:r>
        <w:r w:rsidRPr="009402D6">
          <w:rPr>
            <w:rFonts w:ascii="Verdana" w:eastAsia="Times New Roman" w:hAnsi="Verdana" w:cs="Times New Roman"/>
            <w:color w:val="C00000"/>
            <w:sz w:val="20"/>
            <w:lang w:eastAsia="en-IN"/>
          </w:rPr>
          <w:t>230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</w:t>
        </w:r>
        <w:r w:rsidRPr="009402D6">
          <w:rPr>
            <w:rFonts w:ascii="Verdana" w:eastAsia="Times New Roman" w:hAnsi="Verdana" w:cs="Times New Roman"/>
            <w:color w:val="008200"/>
            <w:sz w:val="20"/>
            <w:lang w:eastAsia="en-IN"/>
          </w:rPr>
          <w:t>//internally will be converted into objects as Integer.valueOf(230)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17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(al);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2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Iterator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al.iterator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3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itr.hasNext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2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itr.next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7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}  </w:t>
        </w:r>
      </w:ins>
    </w:p>
    <w:p w:rsidR="009402D6" w:rsidRPr="009402D6" w:rsidRDefault="009402D6" w:rsidP="009402D6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3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</w:t>
        </w:r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5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201</w:t>
        </w:r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7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230</w:t>
        </w:r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9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       </w:t>
        </w:r>
      </w:ins>
    </w:p>
    <w:p w:rsidR="009402D6" w:rsidRPr="009402D6" w:rsidRDefault="009402D6" w:rsidP="009402D6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4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41" w:author="Unknown">
        <w:r w:rsidRPr="009402D6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Example to sort user-defined class objects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3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7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implements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Comparable&lt;Student&gt; {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String name;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Student(String name) {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 = name;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7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compareTo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(Student person) {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name.compareTo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(person.name);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7" w:author="Unknown"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TestSort4 {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main(String[]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{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 al=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&lt;Student&gt;();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Viru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Saurav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7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Mukesh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Tahir</w:t>
        </w:r>
        <w:proofErr w:type="spellEnd"/>
        <w:r w:rsidRPr="009402D6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(al);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5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9402D6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(Student s : al) {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7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(s.name);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9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1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</w:t>
        </w:r>
      </w:ins>
    </w:p>
    <w:p w:rsidR="009402D6" w:rsidRPr="009402D6" w:rsidRDefault="009402D6" w:rsidP="009402D6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1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3" w:author="Unknown">
        <w:r w:rsidRPr="009402D6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95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Mukesh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97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Saurav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99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Tahir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201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Viru</w:t>
        </w:r>
        <w:proofErr w:type="spellEnd"/>
      </w:ins>
    </w:p>
    <w:p w:rsidR="009402D6" w:rsidRPr="009402D6" w:rsidRDefault="009402D6" w:rsidP="009402D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03" w:author="Unknown">
        <w:r w:rsidRPr="009402D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       </w:t>
        </w:r>
      </w:ins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0358"/>
    <w:multiLevelType w:val="multilevel"/>
    <w:tmpl w:val="CC82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53F49"/>
    <w:multiLevelType w:val="multilevel"/>
    <w:tmpl w:val="3F14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B7254"/>
    <w:multiLevelType w:val="multilevel"/>
    <w:tmpl w:val="9B82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A43EBF"/>
    <w:multiLevelType w:val="multilevel"/>
    <w:tmpl w:val="CD7A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E31CE8"/>
    <w:multiLevelType w:val="multilevel"/>
    <w:tmpl w:val="5F34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02D6"/>
    <w:rsid w:val="001E6113"/>
    <w:rsid w:val="00940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940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0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402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2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02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402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02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2D6"/>
    <w:rPr>
      <w:color w:val="0000FF"/>
      <w:u w:val="single"/>
    </w:rPr>
  </w:style>
  <w:style w:type="character" w:customStyle="1" w:styleId="keyword">
    <w:name w:val="keyword"/>
    <w:basedOn w:val="DefaultParagraphFont"/>
    <w:rsid w:val="009402D6"/>
  </w:style>
  <w:style w:type="character" w:customStyle="1" w:styleId="string">
    <w:name w:val="string"/>
    <w:basedOn w:val="DefaultParagraphFont"/>
    <w:rsid w:val="009402D6"/>
  </w:style>
  <w:style w:type="character" w:customStyle="1" w:styleId="testit">
    <w:name w:val="testit"/>
    <w:basedOn w:val="DefaultParagraphFont"/>
    <w:rsid w:val="009402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2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9402D6"/>
  </w:style>
  <w:style w:type="character" w:customStyle="1" w:styleId="comment">
    <w:name w:val="comment"/>
    <w:basedOn w:val="DefaultParagraphFont"/>
    <w:rsid w:val="009402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6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449627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604530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59927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896942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730686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69396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2410948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2019-07-02T16:35:00Z</dcterms:created>
  <dcterms:modified xsi:type="dcterms:W3CDTF">2019-07-02T16:36:00Z</dcterms:modified>
</cp:coreProperties>
</file>