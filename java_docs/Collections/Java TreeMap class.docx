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6C" w:rsidRPr="0052426C" w:rsidRDefault="0052426C" w:rsidP="0052426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2426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52426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TreeMap</w:t>
      </w:r>
      <w:proofErr w:type="spellEnd"/>
      <w:r w:rsidRPr="0052426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:rsidR="0052426C" w:rsidRPr="0052426C" w:rsidRDefault="0052426C" w:rsidP="00524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33525" cy="2695575"/>
            <wp:effectExtent l="19050" t="0" r="9525" b="0"/>
            <wp:docPr id="1" name="Picture 1" descr="Java Tree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reeMap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a red-black tree based implementation. It provides an efficient means of storing key-value pairs in sorted order.</w:t>
      </w:r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important points about Java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are:</w:t>
      </w:r>
    </w:p>
    <w:p w:rsidR="0052426C" w:rsidRPr="0052426C" w:rsidRDefault="0052426C" w:rsidP="0052426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contains values based on the key. It implements the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NavigableMap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 and extends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AbstractMap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52426C" w:rsidRPr="0052426C" w:rsidRDefault="0052426C" w:rsidP="0052426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contains only unique elements.</w:t>
      </w:r>
    </w:p>
    <w:p w:rsidR="0052426C" w:rsidRPr="0052426C" w:rsidRDefault="0052426C" w:rsidP="0052426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cannot have a null key but can have multiple null values.</w:t>
      </w:r>
    </w:p>
    <w:p w:rsidR="0052426C" w:rsidRPr="0052426C" w:rsidRDefault="0052426C" w:rsidP="0052426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non synchronized.</w:t>
      </w:r>
    </w:p>
    <w:p w:rsidR="0052426C" w:rsidRPr="0052426C" w:rsidRDefault="0052426C" w:rsidP="0052426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maintains ascending order.</w:t>
      </w:r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52426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TreeMap</w:t>
      </w:r>
      <w:proofErr w:type="spellEnd"/>
      <w:r w:rsidRPr="0052426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declaration</w:t>
      </w:r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declaration for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java.util.TreeMap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52426C" w:rsidRPr="0052426C" w:rsidRDefault="0052426C" w:rsidP="0052426C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5242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2426C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5242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TreeMap&lt;K,V&gt; </w:t>
      </w:r>
      <w:r w:rsidRPr="0052426C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5242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AbstractMap&lt;K,V&gt; </w:t>
      </w:r>
      <w:r w:rsidRPr="0052426C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 w:rsidRPr="005242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NavigableMap&lt;K,V&gt;, Cloneable, Serializable  </w:t>
      </w:r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52426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TreeMap</w:t>
      </w:r>
      <w:proofErr w:type="spellEnd"/>
      <w:r w:rsidRPr="0052426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Parameters</w:t>
      </w:r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Parameters for </w:t>
      </w:r>
      <w:proofErr w:type="spellStart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java.util.TreeMap</w:t>
      </w:r>
      <w:proofErr w:type="spellEnd"/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52426C" w:rsidRPr="0052426C" w:rsidRDefault="0052426C" w:rsidP="0052426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K</w:t>
      </w: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It is the type of keys maintained by this map.</w:t>
      </w:r>
    </w:p>
    <w:p w:rsidR="0052426C" w:rsidRPr="0052426C" w:rsidRDefault="0052426C" w:rsidP="0052426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2426C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V</w:t>
      </w:r>
      <w:r w:rsidRPr="0052426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It is the type of mapped values.</w:t>
      </w:r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" w:author="Unknown"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Constructors of Java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TreeMap</w:t>
        </w:r>
        <w:proofErr w:type="spellEnd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class</w:t>
        </w:r>
      </w:ins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4"/>
        <w:gridCol w:w="9833"/>
      </w:tblGrid>
      <w:tr w:rsidR="0052426C" w:rsidRPr="0052426C" w:rsidTr="0052426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426C" w:rsidRPr="0052426C" w:rsidRDefault="0052426C" w:rsidP="005242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242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426C" w:rsidRPr="0052426C" w:rsidRDefault="0052426C" w:rsidP="005242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242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construct an empty tree map that </w:t>
            </w:r>
          </w:p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will be sorted using the natural order of its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(Comparator&lt;? super K&gt; comparator)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construct an empty tree-based map that</w:t>
            </w:r>
          </w:p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will be sorted using the comparator comp.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(Map&lt;? extends K,? extends V&gt;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initialize a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the entries from</w:t>
            </w:r>
          </w:p>
          <w:p w:rsid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52426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m</w:t>
            </w: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which will be sorted using the natural order of</w:t>
            </w:r>
          </w:p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keys.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&lt;K,? extends V&gt;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initialize a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the entries from the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52426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sm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which will be sorted in the same order as </w:t>
            </w:r>
            <w:r w:rsidRPr="0052426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sm.</w:t>
            </w:r>
          </w:p>
        </w:tc>
      </w:tr>
    </w:tbl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3" w:author="Unknown"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Methods of Java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TreeMap</w:t>
        </w:r>
        <w:proofErr w:type="spellEnd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class</w:t>
        </w:r>
      </w:ins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0"/>
        <w:gridCol w:w="8467"/>
      </w:tblGrid>
      <w:tr w:rsidR="0052426C" w:rsidRPr="0052426C" w:rsidTr="0052426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426C" w:rsidRPr="0052426C" w:rsidRDefault="0052426C" w:rsidP="005242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242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426C" w:rsidRPr="0052426C" w:rsidRDefault="0052426C" w:rsidP="005242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242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ceilingEntry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key-value pair having the least key, greater than or equal to the specified key, or null if there is no such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ceilingKey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least key, greater than the specified key or null if there is no such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removes all the key-value pairs from a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clone()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shallow copy of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instance.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Comparator&lt;? super K&gt; comparator()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comparator that arranges the key in order, or null if the map uses the natural ordering.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NavigableSet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descendingKeySet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reverse order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NavigableSet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view of the keys contained in the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descendingMap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specified key-value pairs in descending order.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firstEntry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key-value pair having the least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floorEntry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greatest key, less than or equal to the specified key, or null if there is no such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void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forEach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BiConsumer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V&gt; 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performs the given action for each entry in the map until all entries have been processed or the action throws an exception.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headMap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the key-value pairs whose keys are strictly less than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headMap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inclusive)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the key-value pairs whose keys are less than (or equal to if inclusive is true)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higherEntry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least key strictly greater than the given key, or null if there is no such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higherKey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return true if this map contains a mapping for the specified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 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keySet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collection of keys exist in the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lastEntry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key-value pair having the greatest key, or null if there is no such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lowerEntry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key-value mapping associated with the greatest key strictly less than the given key, or null if there is no such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lowerKey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greatest key strictly less than the given key, or null if there is no such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NavigableSet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navigableKeySet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NavigableSet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view of the keys contained in this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pollFirstEntry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removes and returns a key-value mapping associated with the least key in this map, or null if the map is empty.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pollLastEntry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removes and returns a key-value mapping associated with the greatest key in this map, or null if the map is empty.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put(K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inserts the specified value with the specified key in the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putAll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(Map&lt;? extends K,? extends V&gt; map)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copy all the key-value pair from one map to another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replace(K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replaces the specified value for a specified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replace(K key, V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oldValue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V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newValue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replaces the old value with the new value for a specified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replaceAll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V,? extends V&gt; function)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replaces each entry's value with the result of invoking the given function on that entry until all entries have been processed or the function throws an exception.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NavigableMap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subMap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fromInclusive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toInclusive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key-value pairs whose keys range from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subMap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key-value pairs whose keys range from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inclusive, to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exclusive.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tailMap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key-value pairs whose keys are greater than or equal to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tailMap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inclusive)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key-value pairs whose keys are greater than (or equal to, if inclusive is true)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true if the map contains a mapping for the specified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containsValue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true if the map maps one or more keys to the specified value.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firstKey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return the first (lowest) key currently in this sorted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get(Object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return the value to which the map maps the specified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K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lastKey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return the last (highest) key currently in the sorted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remove(Object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removes the key-value pair of the specified key from the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Set&lt;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&lt;K,V&gt;&gt;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entrySet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set view of the mappings contained in the map.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the number of key-value pairs exists in the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Collection values()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collection view of the values contained in the map.</w:t>
            </w:r>
          </w:p>
        </w:tc>
      </w:tr>
    </w:tbl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5" w:author="Unknown"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TreeMap</w:t>
        </w:r>
        <w:proofErr w:type="spellEnd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TreeMap1{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TreeMap&lt;Integer,String&gt; map=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TreeMap&lt;Integer,String&gt;();  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"Amit"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"Ravi"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"Vijay"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103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"Rahul"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m:map.entrySet()){  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}  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52426C" w:rsidRPr="0052426C" w:rsidRDefault="0052426C" w:rsidP="0052426C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}  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5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Output:100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7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101 Vijay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9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102 Ravi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1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103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2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43" w:author="Unknown"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TreeMap</w:t>
        </w:r>
        <w:proofErr w:type="spellEnd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Example: remove()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TreeMap2 {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 {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TreeMap&lt;Integer,String&gt; map=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TreeMap&lt;Integer,String&gt;();  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"Amit"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"Ravi"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"Vijay"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103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"Rahul"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"Before invoking remove() method"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m:map.entrySet())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{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 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}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map.remove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"After invoking remove() method"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m:map.entrySet())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{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 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}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}  </w:t>
        </w:r>
      </w:ins>
    </w:p>
    <w:p w:rsidR="0052426C" w:rsidRPr="0052426C" w:rsidRDefault="0052426C" w:rsidP="0052426C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240" w:lineRule="auto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7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9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Before invoking remove() method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1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100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3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5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102 Ravi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7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103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9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invoking remove() method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1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100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3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5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103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52426C" w:rsidRPr="0052426C" w:rsidRDefault="0052426C" w:rsidP="0052426C">
      <w:pPr>
        <w:spacing w:after="0" w:line="240" w:lineRule="auto"/>
        <w:rPr>
          <w:ins w:id="10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7" w:author="Unknown">
        <w:r w:rsidRPr="0052426C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.75pt" o:hralign="center" o:hrstd="t" o:hrnoshade="t" o:hr="t" fillcolor="#d4d4d4" stroked="f"/>
          </w:pict>
        </w:r>
      </w:ins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08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09" w:author="Unknown"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TreeMap</w:t>
        </w:r>
        <w:proofErr w:type="spellEnd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Example: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NavigableMap</w:t>
        </w:r>
        <w:proofErr w:type="spellEnd"/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1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3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TreeMap3{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7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 NavigableMap&lt;Integer,String&gt; map=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TreeMap&lt;Integer,String&gt;();  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"Amit"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"Ravi"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"Vijay"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103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"Rahul"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//Maintains descending order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System.out.println(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"descendingMap: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+map.descendingMap());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key-value pairs whose keys are less than or equal to the specified key.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</w:t>
        </w:r>
        <w:proofErr w:type="spellStart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headMap</w:t>
        </w:r>
        <w:proofErr w:type="spellEnd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: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map.headMap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true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key-value pairs whose keys are greater than or equal to the specified key.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7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</w:t>
        </w:r>
        <w:proofErr w:type="spellStart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tailMap</w:t>
        </w:r>
        <w:proofErr w:type="spellEnd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: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map.tailMap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true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9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key-value pairs exists in between the specified key.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1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System.out.println(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"subMap: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+map.subMap(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false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true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52426C" w:rsidRPr="0052426C" w:rsidRDefault="0052426C" w:rsidP="0052426C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47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descendingMap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{103=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102=Ravi, 101=Vijay, 100=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}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49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headMap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{100=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101=Vijay, 102=Ravi}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51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tailMap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{102=Ravi, 103=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}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53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subMap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{101=Vijay, 102=Ravi}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55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56" w:author="Unknown"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TreeMap</w:t>
        </w:r>
        <w:proofErr w:type="spellEnd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Example: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SortedMap</w:t>
        </w:r>
        <w:proofErr w:type="spellEnd"/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5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8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5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0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TreeMap4{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2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4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SortedMap&lt;Integer,String&gt; map=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TreeMap&lt;Integer,String&gt;();  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6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"Amit"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8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"Ravi"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6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0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"Vijay"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2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103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"Rahul"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4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key-value pairs whose keys are less than the specified key.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6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</w:t>
        </w:r>
        <w:proofErr w:type="spellStart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headMap</w:t>
        </w:r>
        <w:proofErr w:type="spellEnd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: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map.headMap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8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key-value pairs whose keys are greater than or equal to the specified key.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7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0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</w:t>
        </w:r>
        <w:proofErr w:type="spellStart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tailMap</w:t>
        </w:r>
        <w:proofErr w:type="spellEnd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: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map.tailMap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8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2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key-value pairs exists in between the specified key.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8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4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</w:t>
        </w:r>
        <w:proofErr w:type="spellStart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subMap</w:t>
        </w:r>
        <w:proofErr w:type="spellEnd"/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: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map.subMap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8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6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52426C" w:rsidRPr="0052426C" w:rsidRDefault="0052426C" w:rsidP="0052426C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ins w:id="18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8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90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headMap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{100=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101=Vijay}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92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tailMap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{102=Ravi, 103=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}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94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subMap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{100=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101=Vijay}</w:t>
        </w:r>
      </w:ins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95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96" w:author="Unknown"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lastRenderedPageBreak/>
          <w:t xml:space="preserve">What is difference between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HashMap</w:t>
        </w:r>
        <w:proofErr w:type="spellEnd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and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TreeMap</w:t>
        </w:r>
        <w:proofErr w:type="spellEnd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?</w:t>
        </w:r>
      </w:ins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0"/>
        <w:gridCol w:w="7147"/>
      </w:tblGrid>
      <w:tr w:rsidR="0052426C" w:rsidRPr="0052426C" w:rsidTr="0052426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426C" w:rsidRPr="0052426C" w:rsidRDefault="0052426C" w:rsidP="005242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5242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426C" w:rsidRPr="0052426C" w:rsidRDefault="0052426C" w:rsidP="005242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5242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TreeMap</w:t>
            </w:r>
            <w:proofErr w:type="spellEnd"/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1)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can contain one null key.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cannot contain any</w:t>
            </w:r>
          </w:p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null key.</w:t>
            </w:r>
          </w:p>
        </w:tc>
      </w:tr>
      <w:tr w:rsidR="0052426C" w:rsidRPr="0052426C" w:rsidTr="0052426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2) </w:t>
            </w: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maintains no order.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426C" w:rsidRPr="0052426C" w:rsidRDefault="0052426C" w:rsidP="005242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5242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maintains ascending order.</w:t>
            </w:r>
          </w:p>
        </w:tc>
      </w:tr>
    </w:tbl>
    <w:p w:rsidR="0052426C" w:rsidRPr="0052426C" w:rsidRDefault="0052426C" w:rsidP="0052426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97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98" w:author="Unknown"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TreeMap</w:t>
        </w:r>
        <w:proofErr w:type="spellEnd"/>
        <w:r w:rsidRPr="0052426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Example: Book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9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0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0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2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 {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0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04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0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6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name,author,publisher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0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08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quantity;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0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0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id, String name, String author, String publisher,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quantity) {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1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2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.id = id;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1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4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 = name;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1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6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.author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author;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1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8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.publisher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publisher;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1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0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.quantity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quantity;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2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2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2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4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2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6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MapExample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{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2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8" w:author="Unknown"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main(String[]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{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2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0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map of Books  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2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Map&lt;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Integer,Book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map=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TreeMap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Integer,Book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4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Books  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6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b1=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"Let us C"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"Yashwant Kanetkar"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"BPB"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8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8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b2=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"Data Communications &amp; Networking"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"Forouzan"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"Mc Graw Hill"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4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0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b3=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103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"Operating System"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"Galvin"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"Wiley"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6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4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2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//Adding Books to map 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4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4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,b2);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4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6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,b1);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4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8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52426C">
          <w:rPr>
            <w:rFonts w:ascii="Verdana" w:eastAsia="Times New Roman" w:hAnsi="Verdana" w:cs="Times New Roman"/>
            <w:color w:val="C00000"/>
            <w:sz w:val="20"/>
            <w:lang w:eastAsia="en-IN"/>
          </w:rPr>
          <w:t>3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,b3);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4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0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5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2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52426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//Traversing map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5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4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&lt;Integer, Book&gt;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entry:map.entrySet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5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6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52426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key=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entry.getKey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5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8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Book b=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entry.getValue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5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0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(key+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Details:"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6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2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      System.out.println(b.id+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+b.name+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+b.author+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+b.publisher+</w:t>
        </w:r>
        <w:r w:rsidRPr="0052426C">
          <w:rPr>
            <w:rFonts w:ascii="Verdana" w:eastAsia="Times New Roman" w:hAnsi="Verdana" w:cs="Times New Roman"/>
            <w:color w:val="0000FF"/>
            <w:sz w:val="24"/>
            <w:szCs w:val="24"/>
            <w:lang w:eastAsia="en-IN"/>
          </w:rPr>
          <w:t>" "</w:t>
        </w:r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+b.quantity);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6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4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6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6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52426C" w:rsidRPr="0052426C" w:rsidRDefault="0052426C" w:rsidP="0052426C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ins w:id="26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8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52426C" w:rsidRPr="0052426C" w:rsidRDefault="0052426C" w:rsidP="0052426C">
      <w:pPr>
        <w:shd w:val="clear" w:color="auto" w:fill="FFFFFF"/>
        <w:spacing w:before="100" w:beforeAutospacing="1" w:after="100" w:afterAutospacing="1" w:line="240" w:lineRule="auto"/>
        <w:rPr>
          <w:ins w:id="26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0" w:author="Unknown">
        <w:r w:rsidRPr="0052426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72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 Details: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74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101 Let us C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Yashwant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Kanetkar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BPB 8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76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2 Details: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78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Data Communications &amp; Networking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Forouzan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Mc </w:t>
        </w:r>
        <w:proofErr w:type="spellStart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Graw</w:t>
        </w:r>
        <w:proofErr w:type="spellEnd"/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Hill 4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80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3 Details:</w:t>
        </w:r>
      </w:ins>
    </w:p>
    <w:p w:rsidR="0052426C" w:rsidRPr="0052426C" w:rsidRDefault="0052426C" w:rsidP="0052426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82" w:author="Unknown">
        <w:r w:rsidRPr="0052426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103 Operating System Galvin Wiley 6</w:t>
        </w:r>
      </w:ins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473E5"/>
    <w:multiLevelType w:val="multilevel"/>
    <w:tmpl w:val="E7C044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FC3ED8"/>
    <w:multiLevelType w:val="multilevel"/>
    <w:tmpl w:val="26642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D2C7766"/>
    <w:multiLevelType w:val="multilevel"/>
    <w:tmpl w:val="AE44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7259A9"/>
    <w:multiLevelType w:val="multilevel"/>
    <w:tmpl w:val="C446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5622C0"/>
    <w:multiLevelType w:val="multilevel"/>
    <w:tmpl w:val="B1FE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A10514"/>
    <w:multiLevelType w:val="multilevel"/>
    <w:tmpl w:val="F5BA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F1285F"/>
    <w:multiLevelType w:val="multilevel"/>
    <w:tmpl w:val="DDFE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B706BA"/>
    <w:multiLevelType w:val="multilevel"/>
    <w:tmpl w:val="8A54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426C"/>
    <w:rsid w:val="001E6113"/>
    <w:rsid w:val="0052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524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4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42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2426C"/>
  </w:style>
  <w:style w:type="character" w:styleId="Strong">
    <w:name w:val="Strong"/>
    <w:basedOn w:val="DefaultParagraphFont"/>
    <w:uiPriority w:val="22"/>
    <w:qFormat/>
    <w:rsid w:val="0052426C"/>
    <w:rPr>
      <w:b/>
      <w:bCs/>
    </w:rPr>
  </w:style>
  <w:style w:type="character" w:customStyle="1" w:styleId="number">
    <w:name w:val="number"/>
    <w:basedOn w:val="DefaultParagraphFont"/>
    <w:rsid w:val="0052426C"/>
  </w:style>
  <w:style w:type="character" w:customStyle="1" w:styleId="string">
    <w:name w:val="string"/>
    <w:basedOn w:val="DefaultParagraphFont"/>
    <w:rsid w:val="005242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2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52426C"/>
  </w:style>
  <w:style w:type="paragraph" w:styleId="BalloonText">
    <w:name w:val="Balloon Text"/>
    <w:basedOn w:val="Normal"/>
    <w:link w:val="BalloonTextChar"/>
    <w:uiPriority w:val="99"/>
    <w:semiHidden/>
    <w:unhideWhenUsed/>
    <w:rsid w:val="00524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7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531721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587629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234221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998189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809201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688040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957181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01243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83537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64058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2019-07-02T01:11:00Z</dcterms:created>
  <dcterms:modified xsi:type="dcterms:W3CDTF">2019-07-02T01:13:00Z</dcterms:modified>
</cp:coreProperties>
</file>