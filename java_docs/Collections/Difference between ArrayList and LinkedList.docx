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A4B" w:rsidRPr="00A50A4B" w:rsidRDefault="00A50A4B" w:rsidP="00A50A4B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A50A4B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Difference between </w:t>
      </w:r>
      <w:proofErr w:type="spellStart"/>
      <w:r w:rsidRPr="00A50A4B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ArrayList</w:t>
      </w:r>
      <w:proofErr w:type="spellEnd"/>
      <w:r w:rsidRPr="00A50A4B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 and </w:t>
      </w:r>
      <w:proofErr w:type="spellStart"/>
      <w:r w:rsidRPr="00A50A4B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LinkedList</w:t>
      </w:r>
      <w:proofErr w:type="spellEnd"/>
    </w:p>
    <w:p w:rsidR="00A50A4B" w:rsidRPr="00A50A4B" w:rsidRDefault="00A50A4B" w:rsidP="00A50A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A50A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ArrayList</w:t>
      </w:r>
      <w:proofErr w:type="spellEnd"/>
      <w:r w:rsidRPr="00A50A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and </w:t>
      </w:r>
      <w:proofErr w:type="spellStart"/>
      <w:r w:rsidRPr="00A50A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LinkedList</w:t>
      </w:r>
      <w:proofErr w:type="spellEnd"/>
      <w:r w:rsidRPr="00A50A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both implements List interface and maintains insertion order. Both are non synchronized classes.</w:t>
      </w:r>
    </w:p>
    <w:p w:rsidR="00A50A4B" w:rsidRPr="00A50A4B" w:rsidRDefault="00A50A4B" w:rsidP="00A50A4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50A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However, there are many differences between </w:t>
      </w:r>
      <w:proofErr w:type="spellStart"/>
      <w:r w:rsidRPr="00A50A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ArrayList</w:t>
      </w:r>
      <w:proofErr w:type="spellEnd"/>
      <w:r w:rsidRPr="00A50A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and </w:t>
      </w:r>
      <w:proofErr w:type="spellStart"/>
      <w:r w:rsidRPr="00A50A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LinkedList</w:t>
      </w:r>
      <w:proofErr w:type="spellEnd"/>
      <w:r w:rsidRPr="00A50A4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classes that are given below.</w:t>
      </w:r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7"/>
        <w:gridCol w:w="10290"/>
      </w:tblGrid>
      <w:tr w:rsidR="00A50A4B" w:rsidRPr="00A50A4B" w:rsidTr="00A50A4B">
        <w:tc>
          <w:tcPr>
            <w:tcW w:w="2857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A50A4B" w:rsidRPr="00A50A4B" w:rsidRDefault="00A50A4B" w:rsidP="00A50A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50A4B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ArrayList</w:t>
            </w:r>
            <w:proofErr w:type="spellEnd"/>
          </w:p>
        </w:tc>
        <w:tc>
          <w:tcPr>
            <w:tcW w:w="10290" w:type="dxa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A50A4B" w:rsidRPr="00A50A4B" w:rsidRDefault="00A50A4B" w:rsidP="00A50A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50A4B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LinkedList</w:t>
            </w:r>
            <w:proofErr w:type="spellEnd"/>
          </w:p>
        </w:tc>
      </w:tr>
      <w:tr w:rsidR="00A50A4B" w:rsidRPr="00A50A4B" w:rsidTr="00A50A4B">
        <w:tc>
          <w:tcPr>
            <w:tcW w:w="28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50A4B" w:rsidRPr="00A50A4B" w:rsidRDefault="00A50A4B" w:rsidP="00A50A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1) </w:t>
            </w:r>
            <w:proofErr w:type="spellStart"/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ArrayList</w:t>
            </w:r>
            <w:proofErr w:type="spellEnd"/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internally uses a </w:t>
            </w:r>
            <w:r w:rsidRPr="00A50A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dynamic array</w:t>
            </w:r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to store the elements.</w:t>
            </w:r>
          </w:p>
        </w:tc>
        <w:tc>
          <w:tcPr>
            <w:tcW w:w="102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50A4B" w:rsidRPr="00A50A4B" w:rsidRDefault="00A50A4B" w:rsidP="00A50A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LinkedList</w:t>
            </w:r>
            <w:proofErr w:type="spellEnd"/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internally uses a </w:t>
            </w:r>
            <w:r w:rsidRPr="00A50A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doubly linked list</w:t>
            </w:r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to store the elements.</w:t>
            </w:r>
          </w:p>
        </w:tc>
      </w:tr>
      <w:tr w:rsidR="00A50A4B" w:rsidRPr="00A50A4B" w:rsidTr="00A50A4B">
        <w:tc>
          <w:tcPr>
            <w:tcW w:w="28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50A4B" w:rsidRPr="00A50A4B" w:rsidRDefault="00A50A4B" w:rsidP="00A50A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2) Manipulation with </w:t>
            </w:r>
            <w:proofErr w:type="spellStart"/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ArrayList</w:t>
            </w:r>
            <w:proofErr w:type="spellEnd"/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is </w:t>
            </w:r>
            <w:r w:rsidRPr="00A50A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slow</w:t>
            </w:r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because it internally uses an array. If any element is removed from the array, all the bits are shifted in memory.</w:t>
            </w:r>
          </w:p>
        </w:tc>
        <w:tc>
          <w:tcPr>
            <w:tcW w:w="102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50A4B" w:rsidRDefault="00A50A4B" w:rsidP="00A50A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Manipulation with </w:t>
            </w:r>
            <w:proofErr w:type="spellStart"/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LinkedList</w:t>
            </w:r>
            <w:proofErr w:type="spellEnd"/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is </w:t>
            </w:r>
            <w:r w:rsidRPr="00A50A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faster</w:t>
            </w:r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 than </w:t>
            </w:r>
            <w:proofErr w:type="spellStart"/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ArrayList</w:t>
            </w:r>
            <w:proofErr w:type="spellEnd"/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because it uses</w:t>
            </w:r>
          </w:p>
          <w:p w:rsidR="00A50A4B" w:rsidRPr="00A50A4B" w:rsidRDefault="00A50A4B" w:rsidP="00A50A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 doubly linked list, so no bit shifting is required in memory.</w:t>
            </w:r>
          </w:p>
        </w:tc>
      </w:tr>
      <w:tr w:rsidR="00A50A4B" w:rsidRPr="00A50A4B" w:rsidTr="00A50A4B">
        <w:tc>
          <w:tcPr>
            <w:tcW w:w="28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50A4B" w:rsidRPr="00A50A4B" w:rsidRDefault="00A50A4B" w:rsidP="00A50A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3) An </w:t>
            </w:r>
            <w:proofErr w:type="spellStart"/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ArrayList</w:t>
            </w:r>
            <w:proofErr w:type="spellEnd"/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class can </w:t>
            </w:r>
            <w:r w:rsidRPr="00A50A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act as a list</w:t>
            </w:r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only because it implements List only.</w:t>
            </w:r>
          </w:p>
        </w:tc>
        <w:tc>
          <w:tcPr>
            <w:tcW w:w="102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50A4B" w:rsidRDefault="00A50A4B" w:rsidP="00A50A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LinkedList</w:t>
            </w:r>
            <w:proofErr w:type="spellEnd"/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class can </w:t>
            </w:r>
            <w:r w:rsidRPr="00A50A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act as a list and queue</w:t>
            </w:r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both because it implements</w:t>
            </w:r>
          </w:p>
          <w:p w:rsidR="00A50A4B" w:rsidRPr="00A50A4B" w:rsidRDefault="00A50A4B" w:rsidP="00A50A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List and </w:t>
            </w:r>
            <w:proofErr w:type="spellStart"/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Deque</w:t>
            </w:r>
            <w:proofErr w:type="spellEnd"/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interfaces.</w:t>
            </w:r>
          </w:p>
        </w:tc>
      </w:tr>
      <w:tr w:rsidR="00A50A4B" w:rsidRPr="00A50A4B" w:rsidTr="00A50A4B">
        <w:tc>
          <w:tcPr>
            <w:tcW w:w="28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50A4B" w:rsidRPr="00A50A4B" w:rsidRDefault="00A50A4B" w:rsidP="00A50A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4) </w:t>
            </w:r>
            <w:proofErr w:type="spellStart"/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ArrayList</w:t>
            </w:r>
            <w:proofErr w:type="spellEnd"/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is </w:t>
            </w:r>
            <w:r w:rsidRPr="00A50A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better for storing and accessing</w:t>
            </w:r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data.</w:t>
            </w:r>
          </w:p>
        </w:tc>
        <w:tc>
          <w:tcPr>
            <w:tcW w:w="102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A50A4B" w:rsidRPr="00A50A4B" w:rsidRDefault="00A50A4B" w:rsidP="00A50A4B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LinkedList</w:t>
            </w:r>
            <w:proofErr w:type="spellEnd"/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is </w:t>
            </w:r>
            <w:r w:rsidRPr="00A50A4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n-IN"/>
              </w:rPr>
              <w:t>better for manipulating</w:t>
            </w:r>
            <w:r w:rsidRPr="00A50A4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data.</w:t>
            </w:r>
          </w:p>
        </w:tc>
      </w:tr>
    </w:tbl>
    <w:p w:rsidR="00A50A4B" w:rsidRPr="00A50A4B" w:rsidRDefault="00A50A4B" w:rsidP="00A50A4B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1" w:author="Unknown">
        <w:r w:rsidRPr="00A50A4B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 xml:space="preserve">Example of </w:t>
        </w:r>
        <w:proofErr w:type="spellStart"/>
        <w:r w:rsidRPr="00A50A4B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ArrayList</w:t>
        </w:r>
        <w:proofErr w:type="spellEnd"/>
        <w:r w:rsidRPr="00A50A4B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 xml:space="preserve"> and </w:t>
        </w:r>
        <w:proofErr w:type="spellStart"/>
        <w:r w:rsidRPr="00A50A4B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LinkedList</w:t>
        </w:r>
        <w:proofErr w:type="spellEnd"/>
        <w:r w:rsidRPr="00A50A4B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 xml:space="preserve"> in Java</w:t>
        </w:r>
      </w:ins>
    </w:p>
    <w:p w:rsidR="00A50A4B" w:rsidRPr="00A50A4B" w:rsidRDefault="00A50A4B" w:rsidP="00A50A4B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Let's see a simple example where we are using </w:t>
        </w:r>
        <w:proofErr w:type="spellStart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ArrayList</w:t>
        </w:r>
        <w:proofErr w:type="spellEnd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and </w:t>
        </w:r>
        <w:proofErr w:type="spellStart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LinkedList</w:t>
        </w:r>
        <w:proofErr w:type="spellEnd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both.</w:t>
        </w:r>
      </w:ins>
    </w:p>
    <w:p w:rsidR="00A50A4B" w:rsidRPr="00A50A4B" w:rsidRDefault="00A50A4B" w:rsidP="00A50A4B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A50A4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  </w:t>
        </w:r>
      </w:ins>
    </w:p>
    <w:p w:rsidR="00A50A4B" w:rsidRPr="00A50A4B" w:rsidRDefault="00A50A4B" w:rsidP="00A50A4B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A50A4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TestArrayLinked</w:t>
        </w:r>
        <w:proofErr w:type="spellEnd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  </w:t>
        </w:r>
      </w:ins>
    </w:p>
    <w:p w:rsidR="00A50A4B" w:rsidRPr="00A50A4B" w:rsidRDefault="00A50A4B" w:rsidP="00A50A4B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50A4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50A4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A50A4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  </w:t>
        </w:r>
      </w:ins>
    </w:p>
    <w:p w:rsidR="00A50A4B" w:rsidRPr="00A50A4B" w:rsidRDefault="00A50A4B" w:rsidP="00A50A4B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</w:t>
        </w:r>
      </w:ins>
    </w:p>
    <w:p w:rsidR="00A50A4B" w:rsidRPr="00A50A4B" w:rsidRDefault="00A50A4B" w:rsidP="00A50A4B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List&lt;String&gt; al=</w:t>
        </w:r>
        <w:r w:rsidRPr="00A50A4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ArrayList&lt;String&gt;();</w:t>
        </w:r>
        <w:r w:rsidRPr="00A50A4B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//creating arraylist  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50A4B" w:rsidRPr="00A50A4B" w:rsidRDefault="00A50A4B" w:rsidP="00A50A4B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A50A4B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</w:t>
        </w:r>
        <w:r w:rsidRPr="00A50A4B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//adding object in </w:t>
        </w:r>
        <w:proofErr w:type="spellStart"/>
        <w:r w:rsidRPr="00A50A4B">
          <w:rPr>
            <w:rFonts w:ascii="Verdana" w:eastAsia="Times New Roman" w:hAnsi="Verdana" w:cs="Times New Roman"/>
            <w:color w:val="008200"/>
            <w:sz w:val="18"/>
            <w:lang w:eastAsia="en-IN"/>
          </w:rPr>
          <w:t>arraylist</w:t>
        </w:r>
        <w:proofErr w:type="spellEnd"/>
        <w:r w:rsidRPr="00A50A4B">
          <w:rPr>
            <w:rFonts w:ascii="Verdana" w:eastAsia="Times New Roman" w:hAnsi="Verdana" w:cs="Times New Roman"/>
            <w:color w:val="008200"/>
            <w:sz w:val="18"/>
            <w:lang w:eastAsia="en-IN"/>
          </w:rPr>
          <w:t>  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50A4B" w:rsidRPr="00A50A4B" w:rsidRDefault="00A50A4B" w:rsidP="00A50A4B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A50A4B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A50A4B" w:rsidRPr="00A50A4B" w:rsidRDefault="00A50A4B" w:rsidP="00A50A4B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A50A4B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A50A4B" w:rsidRPr="00A50A4B" w:rsidRDefault="00A50A4B" w:rsidP="00A50A4B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A50A4B">
          <w:rPr>
            <w:rFonts w:ascii="Verdana" w:eastAsia="Times New Roman" w:hAnsi="Verdana" w:cs="Times New Roman"/>
            <w:color w:val="0000FF"/>
            <w:sz w:val="18"/>
            <w:lang w:eastAsia="en-IN"/>
          </w:rPr>
          <w:t>"Ajay"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A50A4B" w:rsidRPr="00A50A4B" w:rsidRDefault="00A50A4B" w:rsidP="00A50A4B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</w:ins>
    </w:p>
    <w:p w:rsidR="00A50A4B" w:rsidRPr="00A50A4B" w:rsidRDefault="00A50A4B" w:rsidP="00A50A4B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List&lt;String&gt; al2=</w:t>
        </w:r>
        <w:r w:rsidRPr="00A50A4B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LinkedList&lt;String&gt;();</w:t>
        </w:r>
        <w:r w:rsidRPr="00A50A4B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//creating linkedlist  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50A4B" w:rsidRPr="00A50A4B" w:rsidRDefault="00A50A4B" w:rsidP="00A50A4B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al2.add(</w:t>
        </w:r>
        <w:r w:rsidRPr="00A50A4B">
          <w:rPr>
            <w:rFonts w:ascii="Verdana" w:eastAsia="Times New Roman" w:hAnsi="Verdana" w:cs="Times New Roman"/>
            <w:color w:val="0000FF"/>
            <w:sz w:val="18"/>
            <w:lang w:eastAsia="en-IN"/>
          </w:rPr>
          <w:t>"James"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</w:t>
        </w:r>
        <w:r w:rsidRPr="00A50A4B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//adding object in </w:t>
        </w:r>
        <w:proofErr w:type="spellStart"/>
        <w:r w:rsidRPr="00A50A4B">
          <w:rPr>
            <w:rFonts w:ascii="Verdana" w:eastAsia="Times New Roman" w:hAnsi="Verdana" w:cs="Times New Roman"/>
            <w:color w:val="008200"/>
            <w:sz w:val="18"/>
            <w:lang w:eastAsia="en-IN"/>
          </w:rPr>
          <w:t>linkedlist</w:t>
        </w:r>
        <w:proofErr w:type="spellEnd"/>
        <w:r w:rsidRPr="00A50A4B">
          <w:rPr>
            <w:rFonts w:ascii="Verdana" w:eastAsia="Times New Roman" w:hAnsi="Verdana" w:cs="Times New Roman"/>
            <w:color w:val="008200"/>
            <w:sz w:val="18"/>
            <w:lang w:eastAsia="en-IN"/>
          </w:rPr>
          <w:t>  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A50A4B" w:rsidRPr="00A50A4B" w:rsidRDefault="00A50A4B" w:rsidP="00A50A4B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" w:author="Unknown"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lastRenderedPageBreak/>
          <w:t>  al2.add(</w:t>
        </w:r>
        <w:r w:rsidRPr="00A50A4B">
          <w:rPr>
            <w:rFonts w:ascii="Verdana" w:eastAsia="Times New Roman" w:hAnsi="Verdana" w:cs="Times New Roman"/>
            <w:color w:val="0000FF"/>
            <w:sz w:val="18"/>
            <w:lang w:eastAsia="en-IN"/>
          </w:rPr>
          <w:t>"Serena"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A50A4B" w:rsidRPr="00A50A4B" w:rsidRDefault="00A50A4B" w:rsidP="00A50A4B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" w:author="Unknown"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al2.add(</w:t>
        </w:r>
        <w:r w:rsidRPr="00A50A4B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A50A4B">
          <w:rPr>
            <w:rFonts w:ascii="Verdana" w:eastAsia="Times New Roman" w:hAnsi="Verdana" w:cs="Times New Roman"/>
            <w:color w:val="0000FF"/>
            <w:sz w:val="18"/>
            <w:lang w:eastAsia="en-IN"/>
          </w:rPr>
          <w:t>Swati</w:t>
        </w:r>
        <w:proofErr w:type="spellEnd"/>
        <w:r w:rsidRPr="00A50A4B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A50A4B" w:rsidRPr="00A50A4B" w:rsidRDefault="00A50A4B" w:rsidP="00A50A4B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" w:author="Unknown"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al2.add(</w:t>
        </w:r>
        <w:r w:rsidRPr="00A50A4B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A50A4B">
          <w:rPr>
            <w:rFonts w:ascii="Verdana" w:eastAsia="Times New Roman" w:hAnsi="Verdana" w:cs="Times New Roman"/>
            <w:color w:val="0000FF"/>
            <w:sz w:val="18"/>
            <w:lang w:eastAsia="en-IN"/>
          </w:rPr>
          <w:t>Junaid</w:t>
        </w:r>
        <w:proofErr w:type="spellEnd"/>
        <w:r w:rsidRPr="00A50A4B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</w:t>
        </w:r>
      </w:ins>
    </w:p>
    <w:p w:rsidR="00A50A4B" w:rsidRPr="00A50A4B" w:rsidRDefault="00A50A4B" w:rsidP="00A50A4B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" w:author="Unknown"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</w:ins>
    </w:p>
    <w:p w:rsidR="00A50A4B" w:rsidRPr="00A50A4B" w:rsidRDefault="00A50A4B" w:rsidP="00A50A4B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" w:author="Unknown"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A50A4B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A50A4B">
          <w:rPr>
            <w:rFonts w:ascii="Verdana" w:eastAsia="Times New Roman" w:hAnsi="Verdana" w:cs="Times New Roman"/>
            <w:color w:val="0000FF"/>
            <w:sz w:val="18"/>
            <w:lang w:eastAsia="en-IN"/>
          </w:rPr>
          <w:t>arraylist</w:t>
        </w:r>
        <w:proofErr w:type="spellEnd"/>
        <w:r w:rsidRPr="00A50A4B">
          <w:rPr>
            <w:rFonts w:ascii="Verdana" w:eastAsia="Times New Roman" w:hAnsi="Verdana" w:cs="Times New Roman"/>
            <w:color w:val="0000FF"/>
            <w:sz w:val="18"/>
            <w:lang w:eastAsia="en-IN"/>
          </w:rPr>
          <w:t>: "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+al);  </w:t>
        </w:r>
      </w:ins>
    </w:p>
    <w:p w:rsidR="00A50A4B" w:rsidRPr="00A50A4B" w:rsidRDefault="00A50A4B" w:rsidP="00A50A4B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9" w:author="Unknown"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A50A4B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A50A4B">
          <w:rPr>
            <w:rFonts w:ascii="Verdana" w:eastAsia="Times New Roman" w:hAnsi="Verdana" w:cs="Times New Roman"/>
            <w:color w:val="0000FF"/>
            <w:sz w:val="18"/>
            <w:lang w:eastAsia="en-IN"/>
          </w:rPr>
          <w:t>linkedlist</w:t>
        </w:r>
        <w:proofErr w:type="spellEnd"/>
        <w:r w:rsidRPr="00A50A4B">
          <w:rPr>
            <w:rFonts w:ascii="Verdana" w:eastAsia="Times New Roman" w:hAnsi="Verdana" w:cs="Times New Roman"/>
            <w:color w:val="0000FF"/>
            <w:sz w:val="18"/>
            <w:lang w:eastAsia="en-IN"/>
          </w:rPr>
          <w:t>: "</w:t>
        </w:r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+al2);  </w:t>
        </w:r>
      </w:ins>
    </w:p>
    <w:p w:rsidR="00A50A4B" w:rsidRPr="00A50A4B" w:rsidRDefault="00A50A4B" w:rsidP="00A50A4B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1" w:author="Unknown"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  </w:t>
        </w:r>
      </w:ins>
    </w:p>
    <w:p w:rsidR="00A50A4B" w:rsidRPr="00A50A4B" w:rsidRDefault="00A50A4B" w:rsidP="00A50A4B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3" w:author="Unknown"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  </w:t>
        </w:r>
      </w:ins>
    </w:p>
    <w:p w:rsidR="00A50A4B" w:rsidRPr="00A50A4B" w:rsidRDefault="00A50A4B" w:rsidP="00A50A4B">
      <w:pPr>
        <w:spacing w:after="0" w:line="240" w:lineRule="auto"/>
        <w:rPr>
          <w:ins w:id="4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5" w:author="Unknown">
        <w:r w:rsidRPr="00A50A4B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A50A4B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"http://www.javatpoint.com/opr/test.jsp?filename=TestArrayLinked" \t "_blank" </w:instrText>
        </w:r>
        <w:r w:rsidRPr="00A50A4B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A50A4B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A50A4B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A50A4B" w:rsidRPr="00A50A4B" w:rsidRDefault="00A50A4B" w:rsidP="00A50A4B">
      <w:pPr>
        <w:shd w:val="clear" w:color="auto" w:fill="FFFFFF"/>
        <w:spacing w:before="100" w:beforeAutospacing="1" w:after="100" w:afterAutospacing="1" w:line="240" w:lineRule="auto"/>
        <w:rPr>
          <w:ins w:id="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7" w:author="Unknown">
        <w:r w:rsidRPr="00A50A4B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Output:</w:t>
        </w:r>
      </w:ins>
    </w:p>
    <w:p w:rsidR="00A50A4B" w:rsidRPr="00A50A4B" w:rsidRDefault="00A50A4B" w:rsidP="00A50A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49" w:author="Unknown">
        <w:r w:rsidRPr="00A50A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arraylist</w:t>
        </w:r>
        <w:proofErr w:type="spellEnd"/>
        <w:r w:rsidRPr="00A50A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: [</w:t>
        </w:r>
        <w:proofErr w:type="spellStart"/>
        <w:r w:rsidRPr="00A50A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Ravi,Vijay,Ravi,Ajay</w:t>
        </w:r>
        <w:proofErr w:type="spellEnd"/>
        <w:r w:rsidRPr="00A50A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A50A4B" w:rsidRPr="00A50A4B" w:rsidRDefault="00A50A4B" w:rsidP="00A50A4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51" w:author="Unknown">
        <w:r w:rsidRPr="00A50A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linkedlist</w:t>
        </w:r>
        <w:proofErr w:type="spellEnd"/>
        <w:r w:rsidRPr="00A50A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: [</w:t>
        </w:r>
        <w:proofErr w:type="spellStart"/>
        <w:r w:rsidRPr="00A50A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James,Serena,Swati,Junaid</w:t>
        </w:r>
        <w:proofErr w:type="spellEnd"/>
        <w:r w:rsidRPr="00A50A4B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D9402D" w:rsidRDefault="00D9402D"/>
    <w:sectPr w:rsidR="00D9402D" w:rsidSect="00D94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5FDC"/>
    <w:multiLevelType w:val="multilevel"/>
    <w:tmpl w:val="AB86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50A4B"/>
    <w:rsid w:val="00A50A4B"/>
    <w:rsid w:val="00D94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02D"/>
  </w:style>
  <w:style w:type="paragraph" w:styleId="Heading1">
    <w:name w:val="heading 1"/>
    <w:basedOn w:val="Normal"/>
    <w:link w:val="Heading1Char"/>
    <w:uiPriority w:val="9"/>
    <w:qFormat/>
    <w:rsid w:val="00A50A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50A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A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0A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0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0A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0A4B"/>
    <w:rPr>
      <w:color w:val="0000FF"/>
      <w:u w:val="single"/>
    </w:rPr>
  </w:style>
  <w:style w:type="character" w:customStyle="1" w:styleId="keyword">
    <w:name w:val="keyword"/>
    <w:basedOn w:val="DefaultParagraphFont"/>
    <w:rsid w:val="00A50A4B"/>
  </w:style>
  <w:style w:type="character" w:customStyle="1" w:styleId="comment">
    <w:name w:val="comment"/>
    <w:basedOn w:val="DefaultParagraphFont"/>
    <w:rsid w:val="00A50A4B"/>
  </w:style>
  <w:style w:type="character" w:customStyle="1" w:styleId="string">
    <w:name w:val="string"/>
    <w:basedOn w:val="DefaultParagraphFont"/>
    <w:rsid w:val="00A50A4B"/>
  </w:style>
  <w:style w:type="character" w:customStyle="1" w:styleId="testit">
    <w:name w:val="testit"/>
    <w:basedOn w:val="DefaultParagraphFont"/>
    <w:rsid w:val="00A50A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A4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428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61201380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2019-06-18T17:39:00Z</dcterms:created>
  <dcterms:modified xsi:type="dcterms:W3CDTF">2019-06-18T17:39:00Z</dcterms:modified>
</cp:coreProperties>
</file>