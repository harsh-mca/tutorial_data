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A54" w:rsidRPr="00732A54" w:rsidRDefault="00732A54" w:rsidP="00732A54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732A54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 xml:space="preserve">Java </w:t>
      </w:r>
      <w:proofErr w:type="spellStart"/>
      <w:r w:rsidRPr="00732A54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LinkedHashMap</w:t>
      </w:r>
      <w:proofErr w:type="spellEnd"/>
      <w:r w:rsidRPr="00732A54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 xml:space="preserve"> class</w:t>
      </w:r>
    </w:p>
    <w:p w:rsidR="00732A54" w:rsidRPr="00732A54" w:rsidRDefault="00732A54" w:rsidP="00732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628775" cy="2695575"/>
            <wp:effectExtent l="19050" t="0" r="9525" b="0"/>
            <wp:docPr id="1" name="Picture 1" descr="Java LinkedHashMap class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LinkedHashMap class hierarch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A54" w:rsidRPr="00732A54" w:rsidRDefault="00732A54" w:rsidP="00732A5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32A5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Java </w:t>
      </w:r>
      <w:proofErr w:type="spellStart"/>
      <w:r w:rsidRPr="00732A5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LinkedHashMap</w:t>
      </w:r>
      <w:proofErr w:type="spellEnd"/>
      <w:r w:rsidRPr="00732A5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 is </w:t>
      </w:r>
      <w:proofErr w:type="spellStart"/>
      <w:r w:rsidRPr="00732A5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Hashtable</w:t>
      </w:r>
      <w:proofErr w:type="spellEnd"/>
      <w:r w:rsidRPr="00732A5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and Linked list implementation of the Map interface, with predictable iteration order. It inherits </w:t>
      </w:r>
      <w:proofErr w:type="spellStart"/>
      <w:r w:rsidRPr="00732A5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HashMap</w:t>
      </w:r>
      <w:proofErr w:type="spellEnd"/>
      <w:r w:rsidRPr="00732A5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 and implements the Map interface.</w:t>
      </w:r>
    </w:p>
    <w:p w:rsidR="00732A54" w:rsidRPr="00732A54" w:rsidRDefault="00732A54" w:rsidP="00732A5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732A54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Points to remember</w:t>
      </w:r>
    </w:p>
    <w:p w:rsidR="00732A54" w:rsidRPr="00732A54" w:rsidRDefault="00732A54" w:rsidP="00732A54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32A5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Java </w:t>
      </w:r>
      <w:proofErr w:type="spellStart"/>
      <w:r w:rsidRPr="00732A5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LinkedHashMap</w:t>
      </w:r>
      <w:proofErr w:type="spellEnd"/>
      <w:r w:rsidRPr="00732A5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contains values based on the key.</w:t>
      </w:r>
    </w:p>
    <w:p w:rsidR="00732A54" w:rsidRPr="00732A54" w:rsidRDefault="00732A54" w:rsidP="00732A54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32A5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Java </w:t>
      </w:r>
      <w:proofErr w:type="spellStart"/>
      <w:r w:rsidRPr="00732A5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LinkedHashMap</w:t>
      </w:r>
      <w:proofErr w:type="spellEnd"/>
      <w:r w:rsidRPr="00732A5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contains unique elements.</w:t>
      </w:r>
    </w:p>
    <w:p w:rsidR="00732A54" w:rsidRPr="00732A54" w:rsidRDefault="00732A54" w:rsidP="00732A54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32A5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Java </w:t>
      </w:r>
      <w:proofErr w:type="spellStart"/>
      <w:r w:rsidRPr="00732A5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LinkedHashMap</w:t>
      </w:r>
      <w:proofErr w:type="spellEnd"/>
      <w:r w:rsidRPr="00732A5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may have one null key and multiple null values.</w:t>
      </w:r>
    </w:p>
    <w:p w:rsidR="00732A54" w:rsidRPr="00732A54" w:rsidRDefault="00732A54" w:rsidP="00732A54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32A5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Java </w:t>
      </w:r>
      <w:proofErr w:type="spellStart"/>
      <w:r w:rsidRPr="00732A5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LinkedHashMap</w:t>
      </w:r>
      <w:proofErr w:type="spellEnd"/>
      <w:r w:rsidRPr="00732A5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is non synchronized.</w:t>
      </w:r>
    </w:p>
    <w:p w:rsidR="00732A54" w:rsidRPr="00732A54" w:rsidRDefault="00732A54" w:rsidP="00732A54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32A5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Java </w:t>
      </w:r>
      <w:proofErr w:type="spellStart"/>
      <w:r w:rsidRPr="00732A5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LinkedHashMap</w:t>
      </w:r>
      <w:proofErr w:type="spellEnd"/>
      <w:r w:rsidRPr="00732A5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maintains insertion order.</w:t>
      </w:r>
    </w:p>
    <w:p w:rsidR="00732A54" w:rsidRPr="00732A54" w:rsidRDefault="00732A54" w:rsidP="00732A54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32A5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The initial default capacity of Java </w:t>
      </w:r>
      <w:proofErr w:type="spellStart"/>
      <w:r w:rsidRPr="00732A5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HashMap</w:t>
      </w:r>
      <w:proofErr w:type="spellEnd"/>
      <w:r w:rsidRPr="00732A5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 is 16 with a load factor of 0.75.</w:t>
      </w:r>
    </w:p>
    <w:p w:rsidR="00732A54" w:rsidRPr="00732A54" w:rsidRDefault="00732A54" w:rsidP="00732A5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proofErr w:type="spellStart"/>
      <w:r w:rsidRPr="00732A54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LinkedHashMap</w:t>
      </w:r>
      <w:proofErr w:type="spellEnd"/>
      <w:r w:rsidRPr="00732A54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 class declaration</w:t>
      </w:r>
    </w:p>
    <w:p w:rsidR="00732A54" w:rsidRPr="00732A54" w:rsidRDefault="00732A54" w:rsidP="00732A5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32A5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Let's see the declaration for </w:t>
      </w:r>
      <w:proofErr w:type="spellStart"/>
      <w:r w:rsidRPr="00732A5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java.util.LinkedHashMap</w:t>
      </w:r>
      <w:proofErr w:type="spellEnd"/>
      <w:r w:rsidRPr="00732A5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class.</w:t>
      </w:r>
    </w:p>
    <w:p w:rsidR="00732A54" w:rsidRPr="00732A54" w:rsidRDefault="00732A54" w:rsidP="00732A54">
      <w:pPr>
        <w:numPr>
          <w:ilvl w:val="0"/>
          <w:numId w:val="2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32A54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732A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32A54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732A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LinkedHashMap&lt;K,V&gt; </w:t>
      </w:r>
      <w:r w:rsidRPr="00732A54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extends</w:t>
      </w:r>
      <w:r w:rsidRPr="00732A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HashMap&lt;K,V&gt; </w:t>
      </w:r>
      <w:r w:rsidRPr="00732A54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implements</w:t>
      </w:r>
      <w:r w:rsidRPr="00732A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Map&lt;K,V&gt;  </w:t>
      </w:r>
    </w:p>
    <w:p w:rsidR="00732A54" w:rsidRPr="00732A54" w:rsidRDefault="00732A54" w:rsidP="00732A5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proofErr w:type="spellStart"/>
      <w:r w:rsidRPr="00732A54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LinkedHashMap</w:t>
      </w:r>
      <w:proofErr w:type="spellEnd"/>
      <w:r w:rsidRPr="00732A54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 class Parameters</w:t>
      </w:r>
    </w:p>
    <w:p w:rsidR="00732A54" w:rsidRPr="00732A54" w:rsidRDefault="00732A54" w:rsidP="00732A5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32A5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Let's see the Parameters for </w:t>
      </w:r>
      <w:proofErr w:type="spellStart"/>
      <w:r w:rsidRPr="00732A5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java.util.LinkedHashMap</w:t>
      </w:r>
      <w:proofErr w:type="spellEnd"/>
      <w:r w:rsidRPr="00732A5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class.</w:t>
      </w:r>
    </w:p>
    <w:p w:rsidR="00732A54" w:rsidRPr="00732A54" w:rsidRDefault="00732A54" w:rsidP="00732A54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32A54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K</w:t>
      </w:r>
      <w:r w:rsidRPr="00732A5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: It is the type of keys maintained by this map.</w:t>
      </w:r>
    </w:p>
    <w:p w:rsidR="00732A54" w:rsidRPr="00732A54" w:rsidRDefault="00732A54" w:rsidP="00732A54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32A54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V</w:t>
      </w:r>
      <w:r w:rsidRPr="00732A5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: It is the type of mapped values.</w:t>
      </w:r>
    </w:p>
    <w:p w:rsidR="00732A54" w:rsidRPr="00732A54" w:rsidRDefault="00732A54" w:rsidP="00732A5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732A54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Constructors of Java </w:t>
      </w:r>
      <w:proofErr w:type="spellStart"/>
      <w:r w:rsidRPr="00732A54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LinkedHashMap</w:t>
      </w:r>
      <w:proofErr w:type="spellEnd"/>
      <w:r w:rsidRPr="00732A54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 class</w:t>
      </w:r>
    </w:p>
    <w:tbl>
      <w:tblPr>
        <w:tblW w:w="1451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87"/>
        <w:gridCol w:w="8030"/>
      </w:tblGrid>
      <w:tr w:rsidR="00732A54" w:rsidRPr="00732A54" w:rsidTr="00732A54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32A54" w:rsidRPr="00732A54" w:rsidRDefault="00732A54" w:rsidP="00732A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732A5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lastRenderedPageBreak/>
              <w:t>Constructor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32A54" w:rsidRPr="00732A54" w:rsidRDefault="00732A54" w:rsidP="00732A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732A5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732A54" w:rsidRPr="00732A54" w:rsidTr="00732A5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A54" w:rsidRPr="00732A54" w:rsidRDefault="00732A54" w:rsidP="00732A5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LinkedHashMap</w:t>
            </w:r>
            <w:proofErr w:type="spellEnd"/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A54" w:rsidRDefault="00732A54" w:rsidP="00732A5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is used to construct a default </w:t>
            </w:r>
          </w:p>
          <w:p w:rsidR="00732A54" w:rsidRPr="00732A54" w:rsidRDefault="00732A54" w:rsidP="00732A5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LinkedHashMap</w:t>
            </w:r>
            <w:proofErr w:type="spellEnd"/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732A54" w:rsidRPr="00732A54" w:rsidTr="00732A5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A54" w:rsidRPr="00732A54" w:rsidRDefault="00732A54" w:rsidP="00732A5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LinkedHashMap</w:t>
            </w:r>
            <w:proofErr w:type="spellEnd"/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int</w:t>
            </w:r>
            <w:proofErr w:type="spellEnd"/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capacity)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A54" w:rsidRDefault="00732A54" w:rsidP="00732A5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is used to initialize a </w:t>
            </w:r>
          </w:p>
          <w:p w:rsidR="00732A54" w:rsidRDefault="00732A54" w:rsidP="00732A5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LinkedHashMap</w:t>
            </w:r>
            <w:proofErr w:type="spellEnd"/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with the given</w:t>
            </w:r>
          </w:p>
          <w:p w:rsidR="00732A54" w:rsidRPr="00732A54" w:rsidRDefault="00732A54" w:rsidP="00732A5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capacity.</w:t>
            </w:r>
          </w:p>
        </w:tc>
      </w:tr>
      <w:tr w:rsidR="00732A54" w:rsidRPr="00732A54" w:rsidTr="00732A5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A54" w:rsidRPr="00732A54" w:rsidRDefault="00732A54" w:rsidP="00732A5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LinkedHashMap</w:t>
            </w:r>
            <w:proofErr w:type="spellEnd"/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int</w:t>
            </w:r>
            <w:proofErr w:type="spellEnd"/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capacity, float </w:t>
            </w:r>
            <w:proofErr w:type="spellStart"/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loadFactor</w:t>
            </w:r>
            <w:proofErr w:type="spellEnd"/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A54" w:rsidRDefault="00732A54" w:rsidP="00732A5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initialize both the</w:t>
            </w:r>
          </w:p>
          <w:p w:rsidR="00732A54" w:rsidRPr="00732A54" w:rsidRDefault="00732A54" w:rsidP="00732A5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capacity and the load factor.</w:t>
            </w:r>
          </w:p>
        </w:tc>
      </w:tr>
      <w:tr w:rsidR="00732A54" w:rsidRPr="00732A54" w:rsidTr="00732A5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A54" w:rsidRPr="00732A54" w:rsidRDefault="00732A54" w:rsidP="00732A5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LinkedHashMap</w:t>
            </w:r>
            <w:proofErr w:type="spellEnd"/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int</w:t>
            </w:r>
            <w:proofErr w:type="spellEnd"/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capacity, float </w:t>
            </w:r>
            <w:proofErr w:type="spellStart"/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loadFactor</w:t>
            </w:r>
            <w:proofErr w:type="spellEnd"/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accessOrder</w:t>
            </w:r>
            <w:proofErr w:type="spellEnd"/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A54" w:rsidRDefault="00732A54" w:rsidP="00732A5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initialize both the</w:t>
            </w:r>
          </w:p>
          <w:p w:rsidR="00732A54" w:rsidRDefault="00732A54" w:rsidP="00732A5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</w:p>
          <w:p w:rsidR="00732A54" w:rsidRDefault="00732A54" w:rsidP="00732A5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capacity and the load factor with </w:t>
            </w:r>
          </w:p>
          <w:p w:rsidR="00732A54" w:rsidRPr="00732A54" w:rsidRDefault="00732A54" w:rsidP="00732A5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specified ordering mode.</w:t>
            </w:r>
          </w:p>
        </w:tc>
      </w:tr>
      <w:tr w:rsidR="00732A54" w:rsidRPr="00732A54" w:rsidTr="00732A5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A54" w:rsidRPr="00732A54" w:rsidRDefault="00732A54" w:rsidP="00732A5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LinkedHashMap</w:t>
            </w:r>
            <w:proofErr w:type="spellEnd"/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(Map&lt;? extends K,? extends V&gt; m)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A54" w:rsidRPr="00732A54" w:rsidRDefault="00732A54" w:rsidP="00732A5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is used to initialize the </w:t>
            </w:r>
            <w:proofErr w:type="spellStart"/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LinkedHashMap</w:t>
            </w:r>
            <w:proofErr w:type="spellEnd"/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with the elements from the given Map class m.</w:t>
            </w:r>
          </w:p>
        </w:tc>
      </w:tr>
    </w:tbl>
    <w:p w:rsidR="00732A54" w:rsidRPr="00732A54" w:rsidRDefault="00732A54" w:rsidP="00732A5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732A54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Methods of Java </w:t>
      </w:r>
      <w:proofErr w:type="spellStart"/>
      <w:r w:rsidRPr="00732A54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LinkedHashMap</w:t>
      </w:r>
      <w:proofErr w:type="spellEnd"/>
      <w:r w:rsidRPr="00732A54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 class</w:t>
      </w:r>
    </w:p>
    <w:tbl>
      <w:tblPr>
        <w:tblW w:w="1451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41"/>
        <w:gridCol w:w="7676"/>
      </w:tblGrid>
      <w:tr w:rsidR="00732A54" w:rsidRPr="00732A54" w:rsidTr="00732A54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32A54" w:rsidRPr="00732A54" w:rsidRDefault="00732A54" w:rsidP="00732A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732A5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32A54" w:rsidRPr="00732A54" w:rsidRDefault="00732A54" w:rsidP="00732A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732A5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732A54" w:rsidRPr="00732A54" w:rsidTr="00732A5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A54" w:rsidRPr="00732A54" w:rsidRDefault="00732A54" w:rsidP="00732A5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V get(Object key)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A54" w:rsidRDefault="00732A54" w:rsidP="00732A5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returns the value to which the </w:t>
            </w:r>
          </w:p>
          <w:p w:rsidR="00732A54" w:rsidRPr="00732A54" w:rsidRDefault="00732A54" w:rsidP="00732A5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specified key is mapped.</w:t>
            </w:r>
          </w:p>
        </w:tc>
      </w:tr>
      <w:tr w:rsidR="00732A54" w:rsidRPr="00732A54" w:rsidTr="00732A5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A54" w:rsidRPr="00732A54" w:rsidRDefault="00732A54" w:rsidP="00732A5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void clear()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A54" w:rsidRDefault="00732A54" w:rsidP="00732A5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removes all the key-value pairs </w:t>
            </w:r>
          </w:p>
          <w:p w:rsidR="00732A54" w:rsidRPr="00732A54" w:rsidRDefault="00732A54" w:rsidP="00732A5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from a map.</w:t>
            </w:r>
          </w:p>
        </w:tc>
      </w:tr>
      <w:tr w:rsidR="00732A54" w:rsidRPr="00732A54" w:rsidTr="00732A5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A54" w:rsidRPr="00732A54" w:rsidRDefault="00732A54" w:rsidP="00732A5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containsValue</w:t>
            </w:r>
            <w:proofErr w:type="spellEnd"/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(Object value)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A54" w:rsidRDefault="00732A54" w:rsidP="00732A5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returns true if the map maps one</w:t>
            </w:r>
          </w:p>
          <w:p w:rsidR="00732A54" w:rsidRPr="00732A54" w:rsidRDefault="00732A54" w:rsidP="00732A5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or more keys to the specified value.</w:t>
            </w:r>
          </w:p>
        </w:tc>
      </w:tr>
      <w:tr w:rsidR="00732A54" w:rsidRPr="00732A54" w:rsidTr="00732A5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A54" w:rsidRPr="00732A54" w:rsidRDefault="00732A54" w:rsidP="00732A5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Set&lt;</w:t>
            </w:r>
            <w:proofErr w:type="spellStart"/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Map.Entry</w:t>
            </w:r>
            <w:proofErr w:type="spellEnd"/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&lt;K,V&gt;&gt; </w:t>
            </w:r>
            <w:proofErr w:type="spellStart"/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entrySet</w:t>
            </w:r>
            <w:proofErr w:type="spellEnd"/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A54" w:rsidRDefault="00732A54" w:rsidP="00732A5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returns a Set view of the mappings</w:t>
            </w:r>
          </w:p>
          <w:p w:rsidR="00732A54" w:rsidRPr="00732A54" w:rsidRDefault="00732A54" w:rsidP="00732A5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contained in the map.</w:t>
            </w:r>
          </w:p>
        </w:tc>
      </w:tr>
      <w:tr w:rsidR="00732A54" w:rsidRPr="00732A54" w:rsidTr="00732A5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A54" w:rsidRPr="00732A54" w:rsidRDefault="00732A54" w:rsidP="00732A5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void </w:t>
            </w:r>
            <w:proofErr w:type="spellStart"/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forEach</w:t>
            </w:r>
            <w:proofErr w:type="spellEnd"/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BiConsumer</w:t>
            </w:r>
            <w:proofErr w:type="spellEnd"/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&lt;? super K,? super V&gt; action)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A54" w:rsidRDefault="00732A54" w:rsidP="00732A5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performs the given action for each </w:t>
            </w:r>
          </w:p>
          <w:p w:rsidR="00732A54" w:rsidRPr="00732A54" w:rsidRDefault="00732A54" w:rsidP="00732A5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entry in the map until all entries have been processed or the action throws an exception.</w:t>
            </w:r>
          </w:p>
        </w:tc>
      </w:tr>
      <w:tr w:rsidR="00732A54" w:rsidRPr="00732A54" w:rsidTr="00732A5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A54" w:rsidRPr="00732A54" w:rsidRDefault="00732A54" w:rsidP="00732A5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V </w:t>
            </w:r>
            <w:proofErr w:type="spellStart"/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getOrDefault</w:t>
            </w:r>
            <w:proofErr w:type="spellEnd"/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(Object key, V </w:t>
            </w:r>
            <w:proofErr w:type="spellStart"/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defaultValue</w:t>
            </w:r>
            <w:proofErr w:type="spellEnd"/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A54" w:rsidRDefault="00732A54" w:rsidP="00732A5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returns the value to which the specified</w:t>
            </w:r>
          </w:p>
          <w:p w:rsidR="00732A54" w:rsidRDefault="00732A54" w:rsidP="00732A5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lastRenderedPageBreak/>
              <w:t xml:space="preserve"> key is mapped or </w:t>
            </w:r>
            <w:proofErr w:type="spellStart"/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defaultValue</w:t>
            </w:r>
            <w:proofErr w:type="spellEnd"/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if this map</w:t>
            </w:r>
          </w:p>
          <w:p w:rsidR="00732A54" w:rsidRPr="00732A54" w:rsidRDefault="00732A54" w:rsidP="00732A5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contains no mapping for the key.</w:t>
            </w:r>
          </w:p>
        </w:tc>
      </w:tr>
      <w:tr w:rsidR="00732A54" w:rsidRPr="00732A54" w:rsidTr="00732A5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A54" w:rsidRPr="00732A54" w:rsidRDefault="00732A54" w:rsidP="00732A5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lastRenderedPageBreak/>
              <w:t xml:space="preserve">Set&lt;K&gt; </w:t>
            </w:r>
            <w:proofErr w:type="spellStart"/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keySet</w:t>
            </w:r>
            <w:proofErr w:type="spellEnd"/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A54" w:rsidRDefault="00732A54" w:rsidP="00732A5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returns a Set view of the keys contained</w:t>
            </w:r>
          </w:p>
          <w:p w:rsidR="00732A54" w:rsidRPr="00732A54" w:rsidRDefault="00732A54" w:rsidP="00732A5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in the map</w:t>
            </w:r>
          </w:p>
        </w:tc>
      </w:tr>
      <w:tr w:rsidR="00732A54" w:rsidRPr="00732A54" w:rsidTr="00732A5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A54" w:rsidRPr="00732A54" w:rsidRDefault="00732A54" w:rsidP="00732A5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protected </w:t>
            </w:r>
            <w:proofErr w:type="spellStart"/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removeEldestEntry</w:t>
            </w:r>
            <w:proofErr w:type="spellEnd"/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Map.Entry</w:t>
            </w:r>
            <w:proofErr w:type="spellEnd"/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&lt;K,V&gt; eldest)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A54" w:rsidRPr="00732A54" w:rsidRDefault="00732A54" w:rsidP="00732A5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returns true on removing its eldest entry.</w:t>
            </w:r>
          </w:p>
        </w:tc>
      </w:tr>
      <w:tr w:rsidR="00732A54" w:rsidRPr="00732A54" w:rsidTr="00732A5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A54" w:rsidRPr="00732A54" w:rsidRDefault="00732A54" w:rsidP="00732A5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void </w:t>
            </w:r>
            <w:proofErr w:type="spellStart"/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replaceAll</w:t>
            </w:r>
            <w:proofErr w:type="spellEnd"/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BiFunction</w:t>
            </w:r>
            <w:proofErr w:type="spellEnd"/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&lt;? super K,? super V,? extends V&gt; function)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A54" w:rsidRDefault="00732A54" w:rsidP="00732A5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replaces each entry's value with the </w:t>
            </w:r>
          </w:p>
          <w:p w:rsidR="00732A54" w:rsidRDefault="00732A54" w:rsidP="00732A5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result of invoking the given function </w:t>
            </w:r>
          </w:p>
          <w:p w:rsidR="00732A54" w:rsidRDefault="00732A54" w:rsidP="00732A5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on that entry until all entries have been processed or the function throws an </w:t>
            </w:r>
          </w:p>
          <w:p w:rsidR="00732A54" w:rsidRPr="00732A54" w:rsidRDefault="00732A54" w:rsidP="00732A5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exception.</w:t>
            </w:r>
          </w:p>
        </w:tc>
      </w:tr>
      <w:tr w:rsidR="00732A54" w:rsidRPr="00732A54" w:rsidTr="00732A5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A54" w:rsidRPr="00732A54" w:rsidRDefault="00732A54" w:rsidP="00732A5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Collection&lt;V&gt; values()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A54" w:rsidRDefault="00732A54" w:rsidP="00732A5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returns a Collection view </w:t>
            </w:r>
          </w:p>
          <w:p w:rsidR="00732A54" w:rsidRDefault="00732A54" w:rsidP="00732A5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of the values contained in this </w:t>
            </w:r>
          </w:p>
          <w:p w:rsidR="00732A54" w:rsidRPr="00732A54" w:rsidRDefault="00732A54" w:rsidP="00732A5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32A5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map.</w:t>
            </w:r>
          </w:p>
        </w:tc>
      </w:tr>
    </w:tbl>
    <w:p w:rsidR="00732A54" w:rsidRPr="00732A54" w:rsidRDefault="00732A54" w:rsidP="00732A54">
      <w:pPr>
        <w:spacing w:after="0" w:line="240" w:lineRule="auto"/>
        <w:rPr>
          <w:ins w:id="0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br/>
        </w:r>
      </w:ins>
    </w:p>
    <w:p w:rsidR="00732A54" w:rsidRPr="00732A54" w:rsidRDefault="00732A54" w:rsidP="00732A54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2" w:author="Unknown"/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ins w:id="3" w:author="Unknown">
        <w:r w:rsidRPr="00732A54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Java </w:t>
        </w:r>
        <w:proofErr w:type="spellStart"/>
        <w:r w:rsidRPr="00732A54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LinkedHashMap</w:t>
        </w:r>
        <w:proofErr w:type="spellEnd"/>
        <w:r w:rsidRPr="00732A54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 Example</w:t>
        </w:r>
      </w:ins>
    </w:p>
    <w:p w:rsidR="00732A54" w:rsidRPr="00732A54" w:rsidRDefault="00732A54" w:rsidP="00732A54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" w:author="Unknown">
        <w:r w:rsidRPr="00732A5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java.util</w:t>
        </w:r>
        <w:proofErr w:type="spellEnd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.*;  </w:t>
        </w:r>
      </w:ins>
    </w:p>
    <w:p w:rsidR="00732A54" w:rsidRPr="00732A54" w:rsidRDefault="00732A54" w:rsidP="00732A54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" w:author="Unknown">
        <w:r w:rsidRPr="00732A5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LinkedHashMap1{  </w:t>
        </w:r>
      </w:ins>
    </w:p>
    <w:p w:rsidR="00732A54" w:rsidRPr="00732A54" w:rsidRDefault="00732A54" w:rsidP="00732A54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9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732A5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732A5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static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732A5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main(String </w:t>
        </w:r>
        <w:proofErr w:type="spellStart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args</w:t>
        </w:r>
        <w:proofErr w:type="spellEnd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[]){  </w:t>
        </w:r>
      </w:ins>
    </w:p>
    <w:p w:rsidR="00732A54" w:rsidRPr="00732A54" w:rsidRDefault="00732A54" w:rsidP="00732A54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1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</w:t>
        </w:r>
      </w:ins>
    </w:p>
    <w:p w:rsidR="00732A54" w:rsidRPr="00732A54" w:rsidRDefault="00732A54" w:rsidP="00732A54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1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LinkedHashMap&lt;Integer,String&gt; hm=</w:t>
        </w:r>
        <w:r w:rsidRPr="00732A5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LinkedHashMap&lt;Integer,String&gt;();  </w:t>
        </w:r>
      </w:ins>
    </w:p>
    <w:p w:rsidR="00732A54" w:rsidRPr="00732A54" w:rsidRDefault="00732A54" w:rsidP="00732A54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1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5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732A54" w:rsidRPr="00732A54" w:rsidRDefault="00732A54" w:rsidP="00732A54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1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7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  <w:proofErr w:type="spellStart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hm.put</w:t>
        </w:r>
        <w:proofErr w:type="spellEnd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732A54">
          <w:rPr>
            <w:rFonts w:ascii="Verdana" w:eastAsia="Times New Roman" w:hAnsi="Verdana" w:cs="Times New Roman"/>
            <w:color w:val="C00000"/>
            <w:sz w:val="20"/>
            <w:lang w:eastAsia="en-IN"/>
          </w:rPr>
          <w:t>100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732A54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"Amit"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732A54" w:rsidRPr="00732A54" w:rsidRDefault="00732A54" w:rsidP="00732A54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1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9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  <w:proofErr w:type="spellStart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hm.put</w:t>
        </w:r>
        <w:proofErr w:type="spellEnd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732A54">
          <w:rPr>
            <w:rFonts w:ascii="Verdana" w:eastAsia="Times New Roman" w:hAnsi="Verdana" w:cs="Times New Roman"/>
            <w:color w:val="C00000"/>
            <w:sz w:val="20"/>
            <w:lang w:eastAsia="en-IN"/>
          </w:rPr>
          <w:t>101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732A54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"Vijay"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732A54" w:rsidRPr="00732A54" w:rsidRDefault="00732A54" w:rsidP="00732A54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2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1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  <w:proofErr w:type="spellStart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hm.put</w:t>
        </w:r>
        <w:proofErr w:type="spellEnd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732A54">
          <w:rPr>
            <w:rFonts w:ascii="Verdana" w:eastAsia="Times New Roman" w:hAnsi="Verdana" w:cs="Times New Roman"/>
            <w:color w:val="C00000"/>
            <w:sz w:val="20"/>
            <w:lang w:eastAsia="en-IN"/>
          </w:rPr>
          <w:t>102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732A54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"Rahul"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732A54" w:rsidRPr="00732A54" w:rsidRDefault="00732A54" w:rsidP="00732A54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2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3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732A54" w:rsidRPr="00732A54" w:rsidRDefault="00732A54" w:rsidP="00732A54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2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5" w:author="Unknown">
        <w:r w:rsidRPr="00732A5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for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Map.Entry</w:t>
        </w:r>
        <w:proofErr w:type="spellEnd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m:hm.entrySet()){  </w:t>
        </w:r>
      </w:ins>
    </w:p>
    <w:p w:rsidR="00732A54" w:rsidRPr="00732A54" w:rsidRDefault="00732A54" w:rsidP="00732A54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2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7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</w:t>
        </w:r>
        <w:proofErr w:type="spellStart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m.getKey</w:t>
        </w:r>
        <w:proofErr w:type="spellEnd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()+</w:t>
        </w:r>
        <w:r w:rsidRPr="00732A54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 "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</w:t>
        </w:r>
        <w:proofErr w:type="spellStart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m.getValue</w:t>
        </w:r>
        <w:proofErr w:type="spellEnd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());  </w:t>
        </w:r>
      </w:ins>
    </w:p>
    <w:p w:rsidR="00732A54" w:rsidRPr="00732A54" w:rsidRDefault="00732A54" w:rsidP="00732A54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2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9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}  </w:t>
        </w:r>
      </w:ins>
    </w:p>
    <w:p w:rsidR="00732A54" w:rsidRPr="00732A54" w:rsidRDefault="00732A54" w:rsidP="00732A54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3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1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}  </w:t>
        </w:r>
      </w:ins>
    </w:p>
    <w:p w:rsidR="00732A54" w:rsidRPr="00732A54" w:rsidRDefault="00732A54" w:rsidP="00732A54">
      <w:pPr>
        <w:numPr>
          <w:ilvl w:val="0"/>
          <w:numId w:val="4"/>
        </w:numPr>
        <w:shd w:val="clear" w:color="auto" w:fill="FFFFFF"/>
        <w:spacing w:after="120" w:line="315" w:lineRule="atLeast"/>
        <w:ind w:left="0"/>
        <w:rPr>
          <w:ins w:id="3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3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732A54" w:rsidRPr="00732A54" w:rsidRDefault="00732A54" w:rsidP="00732A5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35" w:author="Unknown">
        <w:r w:rsidRPr="00732A5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Output:100 </w:t>
        </w:r>
        <w:proofErr w:type="spellStart"/>
        <w:r w:rsidRPr="00732A5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Amit</w:t>
        </w:r>
        <w:proofErr w:type="spellEnd"/>
      </w:ins>
    </w:p>
    <w:p w:rsidR="00732A54" w:rsidRPr="00732A54" w:rsidRDefault="00732A54" w:rsidP="00732A5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37" w:author="Unknown">
        <w:r w:rsidRPr="00732A5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101 Vijay</w:t>
        </w:r>
      </w:ins>
    </w:p>
    <w:p w:rsidR="00732A54" w:rsidRPr="00732A54" w:rsidRDefault="00732A54" w:rsidP="00732A5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39" w:author="Unknown">
        <w:r w:rsidRPr="00732A5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102 </w:t>
        </w:r>
        <w:proofErr w:type="spellStart"/>
        <w:r w:rsidRPr="00732A5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Rahul</w:t>
        </w:r>
        <w:proofErr w:type="spellEnd"/>
      </w:ins>
    </w:p>
    <w:p w:rsidR="00732A54" w:rsidRPr="00732A54" w:rsidRDefault="00732A54" w:rsidP="00732A54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40" w:author="Unknown"/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ins w:id="41" w:author="Unknown">
        <w:r w:rsidRPr="00732A54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Java </w:t>
        </w:r>
        <w:proofErr w:type="spellStart"/>
        <w:r w:rsidRPr="00732A54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LinkedHashMap</w:t>
        </w:r>
        <w:proofErr w:type="spellEnd"/>
        <w:r w:rsidRPr="00732A54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 Example: Key-Value pair</w:t>
        </w:r>
      </w:ins>
    </w:p>
    <w:p w:rsidR="00732A54" w:rsidRPr="00732A54" w:rsidRDefault="00732A54" w:rsidP="00732A54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4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3" w:author="Unknown">
        <w:r w:rsidRPr="00732A5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lastRenderedPageBreak/>
          <w:t>import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java.util</w:t>
        </w:r>
        <w:proofErr w:type="spellEnd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.*;  </w:t>
        </w:r>
      </w:ins>
    </w:p>
    <w:p w:rsidR="00732A54" w:rsidRPr="00732A54" w:rsidRDefault="00732A54" w:rsidP="00732A54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4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5" w:author="Unknown">
        <w:r w:rsidRPr="00732A5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LinkedHashMap2{  </w:t>
        </w:r>
      </w:ins>
    </w:p>
    <w:p w:rsidR="00732A54" w:rsidRPr="00732A54" w:rsidRDefault="00732A54" w:rsidP="00732A54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4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7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732A5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732A5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static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732A5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main(String </w:t>
        </w:r>
        <w:proofErr w:type="spellStart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args</w:t>
        </w:r>
        <w:proofErr w:type="spellEnd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[]){  </w:t>
        </w:r>
      </w:ins>
    </w:p>
    <w:p w:rsidR="00732A54" w:rsidRPr="00732A54" w:rsidRDefault="00732A54" w:rsidP="00732A54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4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9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LinkedHashMap&lt;Integer, String&gt; map = </w:t>
        </w:r>
        <w:r w:rsidRPr="00732A5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LinkedHashMap&lt;Integer, String&gt;();           </w:t>
        </w:r>
      </w:ins>
    </w:p>
    <w:p w:rsidR="00732A54" w:rsidRPr="00732A54" w:rsidRDefault="00732A54" w:rsidP="00732A54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5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1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map.put</w:t>
        </w:r>
        <w:proofErr w:type="spellEnd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732A54">
          <w:rPr>
            <w:rFonts w:ascii="Verdana" w:eastAsia="Times New Roman" w:hAnsi="Verdana" w:cs="Times New Roman"/>
            <w:color w:val="C00000"/>
            <w:sz w:val="20"/>
            <w:lang w:eastAsia="en-IN"/>
          </w:rPr>
          <w:t>100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732A54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"Amit"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  </w:t>
        </w:r>
      </w:ins>
    </w:p>
    <w:p w:rsidR="00732A54" w:rsidRPr="00732A54" w:rsidRDefault="00732A54" w:rsidP="00732A54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5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3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</w:t>
        </w:r>
        <w:proofErr w:type="spellStart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map.put</w:t>
        </w:r>
        <w:proofErr w:type="spellEnd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732A54">
          <w:rPr>
            <w:rFonts w:ascii="Verdana" w:eastAsia="Times New Roman" w:hAnsi="Verdana" w:cs="Times New Roman"/>
            <w:color w:val="C00000"/>
            <w:sz w:val="20"/>
            <w:lang w:eastAsia="en-IN"/>
          </w:rPr>
          <w:t>101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732A54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"Vijay"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  </w:t>
        </w:r>
      </w:ins>
    </w:p>
    <w:p w:rsidR="00732A54" w:rsidRPr="00732A54" w:rsidRDefault="00732A54" w:rsidP="00732A54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5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5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</w:t>
        </w:r>
        <w:proofErr w:type="spellStart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map.put</w:t>
        </w:r>
        <w:proofErr w:type="spellEnd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732A54">
          <w:rPr>
            <w:rFonts w:ascii="Verdana" w:eastAsia="Times New Roman" w:hAnsi="Verdana" w:cs="Times New Roman"/>
            <w:color w:val="C00000"/>
            <w:sz w:val="20"/>
            <w:lang w:eastAsia="en-IN"/>
          </w:rPr>
          <w:t>102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732A54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"Rahul"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  </w:t>
        </w:r>
      </w:ins>
    </w:p>
    <w:p w:rsidR="00732A54" w:rsidRPr="00732A54" w:rsidRDefault="00732A54" w:rsidP="00732A54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5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7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</w:t>
        </w:r>
        <w:r w:rsidRPr="00732A54">
          <w:rPr>
            <w:rFonts w:ascii="Verdana" w:eastAsia="Times New Roman" w:hAnsi="Verdana" w:cs="Times New Roman"/>
            <w:color w:val="008200"/>
            <w:sz w:val="20"/>
            <w:lang w:eastAsia="en-IN"/>
          </w:rPr>
          <w:t>//Fetching key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732A54" w:rsidRPr="00732A54" w:rsidRDefault="00732A54" w:rsidP="00732A54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5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9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</w:t>
        </w:r>
        <w:proofErr w:type="spellStart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732A54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"Keys: "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</w:t>
        </w:r>
        <w:proofErr w:type="spellStart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map.keySet</w:t>
        </w:r>
        <w:proofErr w:type="spellEnd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());  </w:t>
        </w:r>
      </w:ins>
    </w:p>
    <w:p w:rsidR="00732A54" w:rsidRPr="00732A54" w:rsidRDefault="00732A54" w:rsidP="00732A54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6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61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</w:t>
        </w:r>
        <w:r w:rsidRPr="00732A54">
          <w:rPr>
            <w:rFonts w:ascii="Verdana" w:eastAsia="Times New Roman" w:hAnsi="Verdana" w:cs="Times New Roman"/>
            <w:color w:val="008200"/>
            <w:sz w:val="20"/>
            <w:lang w:eastAsia="en-IN"/>
          </w:rPr>
          <w:t>//Fetching value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732A54" w:rsidRPr="00732A54" w:rsidRDefault="00732A54" w:rsidP="00732A54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6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63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</w:t>
        </w:r>
        <w:proofErr w:type="spellStart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732A54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"Values: "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</w:t>
        </w:r>
        <w:proofErr w:type="spellStart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map.values</w:t>
        </w:r>
        <w:proofErr w:type="spellEnd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());  </w:t>
        </w:r>
      </w:ins>
    </w:p>
    <w:p w:rsidR="00732A54" w:rsidRPr="00732A54" w:rsidRDefault="00732A54" w:rsidP="00732A54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6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65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</w:t>
        </w:r>
        <w:r w:rsidRPr="00732A54">
          <w:rPr>
            <w:rFonts w:ascii="Verdana" w:eastAsia="Times New Roman" w:hAnsi="Verdana" w:cs="Times New Roman"/>
            <w:color w:val="008200"/>
            <w:sz w:val="20"/>
            <w:lang w:eastAsia="en-IN"/>
          </w:rPr>
          <w:t>//Fetching key-value pair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732A54" w:rsidRPr="00732A54" w:rsidRDefault="00732A54" w:rsidP="00732A54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6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67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</w:t>
        </w:r>
        <w:proofErr w:type="spellStart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732A54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"Key-Value pairs: "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</w:t>
        </w:r>
        <w:proofErr w:type="spellStart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map.entrySet</w:t>
        </w:r>
        <w:proofErr w:type="spellEnd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());  </w:t>
        </w:r>
      </w:ins>
    </w:p>
    <w:p w:rsidR="00732A54" w:rsidRPr="00732A54" w:rsidRDefault="00732A54" w:rsidP="00732A54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6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69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}  </w:t>
        </w:r>
      </w:ins>
    </w:p>
    <w:p w:rsidR="00732A54" w:rsidRPr="00732A54" w:rsidRDefault="00732A54" w:rsidP="00732A54">
      <w:pPr>
        <w:numPr>
          <w:ilvl w:val="0"/>
          <w:numId w:val="5"/>
        </w:numPr>
        <w:shd w:val="clear" w:color="auto" w:fill="FFFFFF"/>
        <w:spacing w:after="120" w:line="315" w:lineRule="atLeast"/>
        <w:ind w:left="0"/>
        <w:rPr>
          <w:ins w:id="7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1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732A54" w:rsidRPr="00732A54" w:rsidRDefault="00732A54" w:rsidP="00732A5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73" w:author="Unknown">
        <w:r w:rsidRPr="00732A5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Keys: [100, 101, 102]</w:t>
        </w:r>
      </w:ins>
    </w:p>
    <w:p w:rsidR="00732A54" w:rsidRPr="00732A54" w:rsidRDefault="00732A54" w:rsidP="00732A5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75" w:author="Unknown">
        <w:r w:rsidRPr="00732A5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Values: [</w:t>
        </w:r>
        <w:proofErr w:type="spellStart"/>
        <w:r w:rsidRPr="00732A5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Amit</w:t>
        </w:r>
        <w:proofErr w:type="spellEnd"/>
        <w:r w:rsidRPr="00732A5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, Vijay, </w:t>
        </w:r>
        <w:proofErr w:type="spellStart"/>
        <w:r w:rsidRPr="00732A5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Rahul</w:t>
        </w:r>
        <w:proofErr w:type="spellEnd"/>
        <w:r w:rsidRPr="00732A5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]</w:t>
        </w:r>
      </w:ins>
    </w:p>
    <w:p w:rsidR="00732A54" w:rsidRPr="00732A54" w:rsidRDefault="00732A54" w:rsidP="00732A5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77" w:author="Unknown">
        <w:r w:rsidRPr="00732A5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Key-Value pairs: [100=</w:t>
        </w:r>
        <w:proofErr w:type="spellStart"/>
        <w:r w:rsidRPr="00732A5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Amit</w:t>
        </w:r>
        <w:proofErr w:type="spellEnd"/>
        <w:r w:rsidRPr="00732A5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, 101=Vijay, 102=</w:t>
        </w:r>
        <w:proofErr w:type="spellStart"/>
        <w:r w:rsidRPr="00732A5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Rahul</w:t>
        </w:r>
        <w:proofErr w:type="spellEnd"/>
        <w:r w:rsidRPr="00732A5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]</w:t>
        </w:r>
      </w:ins>
    </w:p>
    <w:p w:rsidR="00732A54" w:rsidRPr="00732A54" w:rsidRDefault="00732A54" w:rsidP="00732A54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78" w:author="Unknown"/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ins w:id="79" w:author="Unknown">
        <w:r w:rsidRPr="00732A54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Java </w:t>
        </w:r>
        <w:proofErr w:type="spellStart"/>
        <w:r w:rsidRPr="00732A54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LinkedHashMap</w:t>
        </w:r>
        <w:proofErr w:type="spellEnd"/>
        <w:r w:rsidRPr="00732A54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 </w:t>
        </w:r>
        <w:proofErr w:type="spellStart"/>
        <w:r w:rsidRPr="00732A54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Example:remove</w:t>
        </w:r>
        <w:proofErr w:type="spellEnd"/>
        <w:r w:rsidRPr="00732A54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()</w:t>
        </w:r>
      </w:ins>
    </w:p>
    <w:p w:rsidR="00732A54" w:rsidRPr="00732A54" w:rsidRDefault="00732A54" w:rsidP="00732A54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8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81" w:author="Unknown">
        <w:r w:rsidRPr="00732A5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java.util</w:t>
        </w:r>
        <w:proofErr w:type="spellEnd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.*;  </w:t>
        </w:r>
      </w:ins>
    </w:p>
    <w:p w:rsidR="00732A54" w:rsidRPr="00732A54" w:rsidRDefault="00732A54" w:rsidP="00732A54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8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83" w:author="Unknown">
        <w:r w:rsidRPr="00732A5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732A5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LinkedHashMap3 {  </w:t>
        </w:r>
      </w:ins>
    </w:p>
    <w:p w:rsidR="00732A54" w:rsidRPr="00732A54" w:rsidRDefault="00732A54" w:rsidP="00732A54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8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85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</w:t>
        </w:r>
        <w:r w:rsidRPr="00732A5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732A5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static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732A5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main(String </w:t>
        </w:r>
        <w:proofErr w:type="spellStart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args</w:t>
        </w:r>
        <w:proofErr w:type="spellEnd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[]) {  </w:t>
        </w:r>
      </w:ins>
    </w:p>
    <w:p w:rsidR="00732A54" w:rsidRPr="00732A54" w:rsidRDefault="00732A54" w:rsidP="00732A54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8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87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Map&lt;Integer,String&gt; map=</w:t>
        </w:r>
        <w:r w:rsidRPr="00732A5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LinkedHashMap&lt;Integer,String&gt;();        </w:t>
        </w:r>
      </w:ins>
    </w:p>
    <w:p w:rsidR="00732A54" w:rsidRPr="00732A54" w:rsidRDefault="00732A54" w:rsidP="00732A54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8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89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</w:t>
        </w:r>
        <w:proofErr w:type="spellStart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map.put</w:t>
        </w:r>
        <w:proofErr w:type="spellEnd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732A54">
          <w:rPr>
            <w:rFonts w:ascii="Verdana" w:eastAsia="Times New Roman" w:hAnsi="Verdana" w:cs="Times New Roman"/>
            <w:color w:val="C00000"/>
            <w:sz w:val="20"/>
            <w:lang w:eastAsia="en-IN"/>
          </w:rPr>
          <w:t>101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732A54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"Amit"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  </w:t>
        </w:r>
      </w:ins>
    </w:p>
    <w:p w:rsidR="00732A54" w:rsidRPr="00732A54" w:rsidRDefault="00732A54" w:rsidP="00732A54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9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91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</w:t>
        </w:r>
        <w:proofErr w:type="spellStart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map.put</w:t>
        </w:r>
        <w:proofErr w:type="spellEnd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732A54">
          <w:rPr>
            <w:rFonts w:ascii="Verdana" w:eastAsia="Times New Roman" w:hAnsi="Verdana" w:cs="Times New Roman"/>
            <w:color w:val="C00000"/>
            <w:sz w:val="20"/>
            <w:lang w:eastAsia="en-IN"/>
          </w:rPr>
          <w:t>102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732A54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"Vijay"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  </w:t>
        </w:r>
      </w:ins>
    </w:p>
    <w:p w:rsidR="00732A54" w:rsidRPr="00732A54" w:rsidRDefault="00732A54" w:rsidP="00732A54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9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93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</w:t>
        </w:r>
        <w:proofErr w:type="spellStart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map.put</w:t>
        </w:r>
        <w:proofErr w:type="spellEnd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732A54">
          <w:rPr>
            <w:rFonts w:ascii="Verdana" w:eastAsia="Times New Roman" w:hAnsi="Verdana" w:cs="Times New Roman"/>
            <w:color w:val="C00000"/>
            <w:sz w:val="20"/>
            <w:lang w:eastAsia="en-IN"/>
          </w:rPr>
          <w:t>103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732A54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"Rahul"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  </w:t>
        </w:r>
      </w:ins>
    </w:p>
    <w:p w:rsidR="00732A54" w:rsidRPr="00732A54" w:rsidRDefault="00732A54" w:rsidP="00732A54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9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95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System.out.println(</w:t>
        </w:r>
        <w:r w:rsidRPr="00732A54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"Before invoking remove() method: "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+map);     </w:t>
        </w:r>
      </w:ins>
    </w:p>
    <w:p w:rsidR="00732A54" w:rsidRPr="00732A54" w:rsidRDefault="00732A54" w:rsidP="00732A54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9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97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proofErr w:type="spellStart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map.remove</w:t>
        </w:r>
        <w:proofErr w:type="spellEnd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732A54">
          <w:rPr>
            <w:rFonts w:ascii="Verdana" w:eastAsia="Times New Roman" w:hAnsi="Verdana" w:cs="Times New Roman"/>
            <w:color w:val="C00000"/>
            <w:sz w:val="20"/>
            <w:lang w:eastAsia="en-IN"/>
          </w:rPr>
          <w:t>102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732A54" w:rsidRPr="00732A54" w:rsidRDefault="00732A54" w:rsidP="00732A54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9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99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System.out.println(</w:t>
        </w:r>
        <w:r w:rsidRPr="00732A54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"After invoking remove() method: "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+map);    </w:t>
        </w:r>
      </w:ins>
    </w:p>
    <w:p w:rsidR="00732A54" w:rsidRPr="00732A54" w:rsidRDefault="00732A54" w:rsidP="00732A54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0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01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}      </w:t>
        </w:r>
      </w:ins>
    </w:p>
    <w:p w:rsidR="00732A54" w:rsidRPr="00732A54" w:rsidRDefault="00732A54" w:rsidP="00732A54">
      <w:pPr>
        <w:numPr>
          <w:ilvl w:val="0"/>
          <w:numId w:val="6"/>
        </w:numPr>
        <w:shd w:val="clear" w:color="auto" w:fill="FFFFFF"/>
        <w:spacing w:after="120" w:line="315" w:lineRule="atLeast"/>
        <w:ind w:left="0"/>
        <w:rPr>
          <w:ins w:id="10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03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732A54" w:rsidRPr="00732A54" w:rsidRDefault="00732A54" w:rsidP="00732A54">
      <w:pPr>
        <w:shd w:val="clear" w:color="auto" w:fill="FFFFFF"/>
        <w:spacing w:before="100" w:beforeAutospacing="1" w:after="100" w:afterAutospacing="1" w:line="240" w:lineRule="auto"/>
        <w:rPr>
          <w:ins w:id="10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05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Output:</w:t>
        </w:r>
      </w:ins>
    </w:p>
    <w:p w:rsidR="00732A54" w:rsidRPr="00732A54" w:rsidRDefault="00732A54" w:rsidP="00732A5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07" w:author="Unknown">
        <w:r w:rsidRPr="00732A5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Before invoking remove() method: {101=</w:t>
        </w:r>
        <w:proofErr w:type="spellStart"/>
        <w:r w:rsidRPr="00732A5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Amit</w:t>
        </w:r>
        <w:proofErr w:type="spellEnd"/>
        <w:r w:rsidRPr="00732A5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, 102=Vijay, 103=</w:t>
        </w:r>
        <w:proofErr w:type="spellStart"/>
        <w:r w:rsidRPr="00732A5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Rahul</w:t>
        </w:r>
        <w:proofErr w:type="spellEnd"/>
        <w:r w:rsidRPr="00732A5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}</w:t>
        </w:r>
      </w:ins>
    </w:p>
    <w:p w:rsidR="00732A54" w:rsidRPr="00732A54" w:rsidRDefault="00732A54" w:rsidP="00732A5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09" w:author="Unknown">
        <w:r w:rsidRPr="00732A5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After invoking remove() method: {101=</w:t>
        </w:r>
        <w:proofErr w:type="spellStart"/>
        <w:r w:rsidRPr="00732A5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Amit</w:t>
        </w:r>
        <w:proofErr w:type="spellEnd"/>
        <w:r w:rsidRPr="00732A5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, 103=</w:t>
        </w:r>
        <w:proofErr w:type="spellStart"/>
        <w:r w:rsidRPr="00732A5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Rahul</w:t>
        </w:r>
        <w:proofErr w:type="spellEnd"/>
        <w:r w:rsidRPr="00732A5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}</w:t>
        </w:r>
      </w:ins>
    </w:p>
    <w:p w:rsidR="00732A54" w:rsidRPr="00732A54" w:rsidRDefault="00732A54" w:rsidP="00732A54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110" w:author="Unknown"/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ins w:id="111" w:author="Unknown">
        <w:r w:rsidRPr="00732A54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Java </w:t>
        </w:r>
        <w:proofErr w:type="spellStart"/>
        <w:r w:rsidRPr="00732A54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LinkedHashMap</w:t>
        </w:r>
        <w:proofErr w:type="spellEnd"/>
        <w:r w:rsidRPr="00732A54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 Example: Book</w:t>
        </w:r>
      </w:ins>
    </w:p>
    <w:p w:rsidR="00732A54" w:rsidRPr="00732A54" w:rsidRDefault="00732A54" w:rsidP="00732A54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11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3" w:author="Unknown">
        <w:r w:rsidRPr="00732A5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java.util</w:t>
        </w:r>
        <w:proofErr w:type="spellEnd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.*;    </w:t>
        </w:r>
      </w:ins>
    </w:p>
    <w:p w:rsidR="00732A54" w:rsidRPr="00732A54" w:rsidRDefault="00732A54" w:rsidP="00732A54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11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5" w:author="Unknown">
        <w:r w:rsidRPr="00732A5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Book {    </w:t>
        </w:r>
      </w:ins>
    </w:p>
    <w:p w:rsidR="00732A54" w:rsidRPr="00732A54" w:rsidRDefault="00732A54" w:rsidP="00732A54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11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117" w:author="Unknown">
        <w:r w:rsidRPr="00732A5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proofErr w:type="spellEnd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id;    </w:t>
        </w:r>
      </w:ins>
    </w:p>
    <w:p w:rsidR="00732A54" w:rsidRPr="00732A54" w:rsidRDefault="00732A54" w:rsidP="00732A54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11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9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lastRenderedPageBreak/>
          <w:t>String </w:t>
        </w:r>
        <w:proofErr w:type="spellStart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name,author,publisher</w:t>
        </w:r>
        <w:proofErr w:type="spellEnd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;    </w:t>
        </w:r>
      </w:ins>
    </w:p>
    <w:p w:rsidR="00732A54" w:rsidRPr="00732A54" w:rsidRDefault="00732A54" w:rsidP="00732A54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12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121" w:author="Unknown">
        <w:r w:rsidRPr="00732A5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proofErr w:type="spellEnd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quantity;    </w:t>
        </w:r>
      </w:ins>
    </w:p>
    <w:p w:rsidR="00732A54" w:rsidRPr="00732A54" w:rsidRDefault="00732A54" w:rsidP="00732A54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12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23" w:author="Unknown">
        <w:r w:rsidRPr="00732A5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Book(</w:t>
        </w:r>
        <w:r w:rsidRPr="00732A5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id, String name, String author, String publisher, </w:t>
        </w:r>
        <w:r w:rsidRPr="00732A5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quantity) {    </w:t>
        </w:r>
      </w:ins>
    </w:p>
    <w:p w:rsidR="00732A54" w:rsidRPr="00732A54" w:rsidRDefault="00732A54" w:rsidP="00732A54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12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25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r w:rsidRPr="00732A5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this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.id = id;    </w:t>
        </w:r>
      </w:ins>
    </w:p>
    <w:p w:rsidR="00732A54" w:rsidRPr="00732A54" w:rsidRDefault="00732A54" w:rsidP="00732A54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12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27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r w:rsidRPr="00732A5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this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.name = name;    </w:t>
        </w:r>
      </w:ins>
    </w:p>
    <w:p w:rsidR="00732A54" w:rsidRPr="00732A54" w:rsidRDefault="00732A54" w:rsidP="00732A54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12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29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proofErr w:type="spellStart"/>
        <w:r w:rsidRPr="00732A5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this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.author</w:t>
        </w:r>
        <w:proofErr w:type="spellEnd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= author;    </w:t>
        </w:r>
      </w:ins>
    </w:p>
    <w:p w:rsidR="00732A54" w:rsidRPr="00732A54" w:rsidRDefault="00732A54" w:rsidP="00732A54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13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1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proofErr w:type="spellStart"/>
        <w:r w:rsidRPr="00732A5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this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.publisher</w:t>
        </w:r>
        <w:proofErr w:type="spellEnd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= publisher;    </w:t>
        </w:r>
      </w:ins>
    </w:p>
    <w:p w:rsidR="00732A54" w:rsidRPr="00732A54" w:rsidRDefault="00732A54" w:rsidP="00732A54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13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3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proofErr w:type="spellStart"/>
        <w:r w:rsidRPr="00732A5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this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.quantity</w:t>
        </w:r>
        <w:proofErr w:type="spellEnd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= quantity;    </w:t>
        </w:r>
      </w:ins>
    </w:p>
    <w:p w:rsidR="00732A54" w:rsidRPr="00732A54" w:rsidRDefault="00732A54" w:rsidP="00732A54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13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5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  </w:t>
        </w:r>
      </w:ins>
    </w:p>
    <w:p w:rsidR="00732A54" w:rsidRPr="00732A54" w:rsidRDefault="00732A54" w:rsidP="00732A54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13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7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  </w:t>
        </w:r>
      </w:ins>
    </w:p>
    <w:p w:rsidR="00732A54" w:rsidRPr="00732A54" w:rsidRDefault="00732A54" w:rsidP="00732A54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13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9" w:author="Unknown">
        <w:r w:rsidRPr="00732A5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732A5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MapExample</w:t>
        </w:r>
        <w:proofErr w:type="spellEnd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{    </w:t>
        </w:r>
      </w:ins>
    </w:p>
    <w:p w:rsidR="00732A54" w:rsidRPr="00732A54" w:rsidRDefault="00732A54" w:rsidP="00732A54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14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41" w:author="Unknown">
        <w:r w:rsidRPr="00732A5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732A5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static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732A5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main(String[] </w:t>
        </w:r>
        <w:proofErr w:type="spellStart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args</w:t>
        </w:r>
        <w:proofErr w:type="spellEnd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 {    </w:t>
        </w:r>
      </w:ins>
    </w:p>
    <w:p w:rsidR="00732A54" w:rsidRPr="00732A54" w:rsidRDefault="00732A54" w:rsidP="00732A54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14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43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r w:rsidRPr="00732A54">
          <w:rPr>
            <w:rFonts w:ascii="Verdana" w:eastAsia="Times New Roman" w:hAnsi="Verdana" w:cs="Times New Roman"/>
            <w:color w:val="008200"/>
            <w:sz w:val="20"/>
            <w:lang w:eastAsia="en-IN"/>
          </w:rPr>
          <w:t>//Creating map of Books  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732A54" w:rsidRPr="00732A54" w:rsidRDefault="00732A54" w:rsidP="00732A54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14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45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Map&lt;</w:t>
        </w:r>
        <w:proofErr w:type="spellStart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Integer,Book</w:t>
        </w:r>
        <w:proofErr w:type="spellEnd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&gt; map=</w:t>
        </w:r>
        <w:r w:rsidRPr="00732A5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LinkedHashMap</w:t>
        </w:r>
        <w:proofErr w:type="spellEnd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&lt;</w:t>
        </w:r>
        <w:proofErr w:type="spellStart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Integer,Book</w:t>
        </w:r>
        <w:proofErr w:type="spellEnd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&gt;();    </w:t>
        </w:r>
      </w:ins>
    </w:p>
    <w:p w:rsidR="00732A54" w:rsidRPr="00732A54" w:rsidRDefault="00732A54" w:rsidP="00732A54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14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47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r w:rsidRPr="00732A54">
          <w:rPr>
            <w:rFonts w:ascii="Verdana" w:eastAsia="Times New Roman" w:hAnsi="Verdana" w:cs="Times New Roman"/>
            <w:color w:val="008200"/>
            <w:sz w:val="20"/>
            <w:lang w:eastAsia="en-IN"/>
          </w:rPr>
          <w:t>//Creating Books  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732A54" w:rsidRPr="00732A54" w:rsidRDefault="00732A54" w:rsidP="00732A54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14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49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Book b1=</w:t>
        </w:r>
        <w:r w:rsidRPr="00732A5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Book(</w:t>
        </w:r>
        <w:r w:rsidRPr="00732A54">
          <w:rPr>
            <w:rFonts w:ascii="Verdana" w:eastAsia="Times New Roman" w:hAnsi="Verdana" w:cs="Times New Roman"/>
            <w:color w:val="C00000"/>
            <w:sz w:val="20"/>
            <w:lang w:eastAsia="en-IN"/>
          </w:rPr>
          <w:t>101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732A54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"Let us C"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732A54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"Yashwant Kanetkar"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732A54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"BPB"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732A54">
          <w:rPr>
            <w:rFonts w:ascii="Verdana" w:eastAsia="Times New Roman" w:hAnsi="Verdana" w:cs="Times New Roman"/>
            <w:color w:val="C00000"/>
            <w:sz w:val="20"/>
            <w:lang w:eastAsia="en-IN"/>
          </w:rPr>
          <w:t>8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  </w:t>
        </w:r>
      </w:ins>
    </w:p>
    <w:p w:rsidR="00732A54" w:rsidRPr="00732A54" w:rsidRDefault="00732A54" w:rsidP="00732A54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15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51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Book b2=</w:t>
        </w:r>
        <w:r w:rsidRPr="00732A5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Book(</w:t>
        </w:r>
        <w:r w:rsidRPr="00732A54">
          <w:rPr>
            <w:rFonts w:ascii="Verdana" w:eastAsia="Times New Roman" w:hAnsi="Verdana" w:cs="Times New Roman"/>
            <w:color w:val="C00000"/>
            <w:sz w:val="20"/>
            <w:lang w:eastAsia="en-IN"/>
          </w:rPr>
          <w:t>102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732A54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"Data Communications &amp; Networking"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732A54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"Forouzan"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732A54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"Mc Graw Hill"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732A54">
          <w:rPr>
            <w:rFonts w:ascii="Verdana" w:eastAsia="Times New Roman" w:hAnsi="Verdana" w:cs="Times New Roman"/>
            <w:color w:val="C00000"/>
            <w:sz w:val="20"/>
            <w:lang w:eastAsia="en-IN"/>
          </w:rPr>
          <w:t>4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  </w:t>
        </w:r>
      </w:ins>
    </w:p>
    <w:p w:rsidR="00732A54" w:rsidRPr="00732A54" w:rsidRDefault="00732A54" w:rsidP="00732A54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15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53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Book b3=</w:t>
        </w:r>
        <w:r w:rsidRPr="00732A5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Book(</w:t>
        </w:r>
        <w:r w:rsidRPr="00732A54">
          <w:rPr>
            <w:rFonts w:ascii="Verdana" w:eastAsia="Times New Roman" w:hAnsi="Verdana" w:cs="Times New Roman"/>
            <w:color w:val="C00000"/>
            <w:sz w:val="20"/>
            <w:lang w:eastAsia="en-IN"/>
          </w:rPr>
          <w:t>103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732A54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"Operating System"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732A54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"Galvin"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732A54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"Wiley"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732A54">
          <w:rPr>
            <w:rFonts w:ascii="Verdana" w:eastAsia="Times New Roman" w:hAnsi="Verdana" w:cs="Times New Roman"/>
            <w:color w:val="C00000"/>
            <w:sz w:val="20"/>
            <w:lang w:eastAsia="en-IN"/>
          </w:rPr>
          <w:t>6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  </w:t>
        </w:r>
      </w:ins>
    </w:p>
    <w:p w:rsidR="00732A54" w:rsidRPr="00732A54" w:rsidRDefault="00732A54" w:rsidP="00732A54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15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55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r w:rsidRPr="00732A54">
          <w:rPr>
            <w:rFonts w:ascii="Verdana" w:eastAsia="Times New Roman" w:hAnsi="Verdana" w:cs="Times New Roman"/>
            <w:color w:val="008200"/>
            <w:sz w:val="20"/>
            <w:lang w:eastAsia="en-IN"/>
          </w:rPr>
          <w:t>//Adding Books to map 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732A54" w:rsidRPr="00732A54" w:rsidRDefault="00732A54" w:rsidP="00732A54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15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57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proofErr w:type="spellStart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map.put</w:t>
        </w:r>
        <w:proofErr w:type="spellEnd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732A54">
          <w:rPr>
            <w:rFonts w:ascii="Verdana" w:eastAsia="Times New Roman" w:hAnsi="Verdana" w:cs="Times New Roman"/>
            <w:color w:val="C00000"/>
            <w:sz w:val="20"/>
            <w:lang w:eastAsia="en-IN"/>
          </w:rPr>
          <w:t>2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,b2);  </w:t>
        </w:r>
      </w:ins>
    </w:p>
    <w:p w:rsidR="00732A54" w:rsidRPr="00732A54" w:rsidRDefault="00732A54" w:rsidP="00732A54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15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59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proofErr w:type="spellStart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map.put</w:t>
        </w:r>
        <w:proofErr w:type="spellEnd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732A54">
          <w:rPr>
            <w:rFonts w:ascii="Verdana" w:eastAsia="Times New Roman" w:hAnsi="Verdana" w:cs="Times New Roman"/>
            <w:color w:val="C00000"/>
            <w:sz w:val="20"/>
            <w:lang w:eastAsia="en-IN"/>
          </w:rPr>
          <w:t>1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,b1);  </w:t>
        </w:r>
      </w:ins>
    </w:p>
    <w:p w:rsidR="00732A54" w:rsidRPr="00732A54" w:rsidRDefault="00732A54" w:rsidP="00732A54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16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61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proofErr w:type="spellStart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map.put</w:t>
        </w:r>
        <w:proofErr w:type="spellEnd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732A54">
          <w:rPr>
            <w:rFonts w:ascii="Verdana" w:eastAsia="Times New Roman" w:hAnsi="Verdana" w:cs="Times New Roman"/>
            <w:color w:val="C00000"/>
            <w:sz w:val="20"/>
            <w:lang w:eastAsia="en-IN"/>
          </w:rPr>
          <w:t>3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,b3);  </w:t>
        </w:r>
      </w:ins>
    </w:p>
    <w:p w:rsidR="00732A54" w:rsidRPr="00732A54" w:rsidRDefault="00732A54" w:rsidP="00732A54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16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63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</w:ins>
    </w:p>
    <w:p w:rsidR="00732A54" w:rsidRPr="00732A54" w:rsidRDefault="00732A54" w:rsidP="00732A54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16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65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r w:rsidRPr="00732A54">
          <w:rPr>
            <w:rFonts w:ascii="Verdana" w:eastAsia="Times New Roman" w:hAnsi="Verdana" w:cs="Times New Roman"/>
            <w:color w:val="008200"/>
            <w:sz w:val="20"/>
            <w:lang w:eastAsia="en-IN"/>
          </w:rPr>
          <w:t>//Traversing map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732A54" w:rsidRPr="00732A54" w:rsidRDefault="00732A54" w:rsidP="00732A54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16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67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r w:rsidRPr="00732A5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for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Map.Entry</w:t>
        </w:r>
        <w:proofErr w:type="spellEnd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&lt;Integer, Book&gt; </w:t>
        </w:r>
        <w:proofErr w:type="spellStart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entry:map.entrySet</w:t>
        </w:r>
        <w:proofErr w:type="spellEnd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()){    </w:t>
        </w:r>
      </w:ins>
    </w:p>
    <w:p w:rsidR="00732A54" w:rsidRPr="00732A54" w:rsidRDefault="00732A54" w:rsidP="00732A54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16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69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</w:t>
        </w:r>
        <w:proofErr w:type="spellStart"/>
        <w:r w:rsidRPr="00732A5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proofErr w:type="spellEnd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key=</w:t>
        </w:r>
        <w:proofErr w:type="spellStart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entry.getKey</w:t>
        </w:r>
        <w:proofErr w:type="spellEnd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();  </w:t>
        </w:r>
      </w:ins>
    </w:p>
    <w:p w:rsidR="00732A54" w:rsidRPr="00732A54" w:rsidRDefault="00732A54" w:rsidP="00732A54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17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71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Book b=</w:t>
        </w:r>
        <w:proofErr w:type="spellStart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entry.getValue</w:t>
        </w:r>
        <w:proofErr w:type="spellEnd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();  </w:t>
        </w:r>
      </w:ins>
    </w:p>
    <w:p w:rsidR="00732A54" w:rsidRPr="00732A54" w:rsidRDefault="00732A54" w:rsidP="00732A54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17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73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</w:t>
        </w:r>
        <w:proofErr w:type="spellStart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(key+</w:t>
        </w:r>
        <w:r w:rsidRPr="00732A54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 Details:"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732A54" w:rsidRPr="00732A54" w:rsidRDefault="00732A54" w:rsidP="00732A54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17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75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System.out.println(b.id+</w:t>
        </w:r>
        <w:r w:rsidRPr="00732A54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 "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+b.name+</w:t>
        </w:r>
        <w:r w:rsidRPr="00732A54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 "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+b.author+</w:t>
        </w:r>
        <w:r w:rsidRPr="00732A54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 "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+b.publisher+</w:t>
        </w:r>
        <w:r w:rsidRPr="00732A54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 "</w:t>
        </w:r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+b.quantity);   </w:t>
        </w:r>
      </w:ins>
    </w:p>
    <w:p w:rsidR="00732A54" w:rsidRPr="00732A54" w:rsidRDefault="00732A54" w:rsidP="00732A54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17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77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}    </w:t>
        </w:r>
      </w:ins>
    </w:p>
    <w:p w:rsidR="00732A54" w:rsidRPr="00732A54" w:rsidRDefault="00732A54" w:rsidP="00732A54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17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79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  </w:t>
        </w:r>
      </w:ins>
    </w:p>
    <w:p w:rsidR="00732A54" w:rsidRPr="00732A54" w:rsidRDefault="00732A54" w:rsidP="00732A54">
      <w:pPr>
        <w:numPr>
          <w:ilvl w:val="0"/>
          <w:numId w:val="7"/>
        </w:numPr>
        <w:shd w:val="clear" w:color="auto" w:fill="FFFFFF"/>
        <w:spacing w:after="120" w:line="315" w:lineRule="atLeast"/>
        <w:ind w:left="0"/>
        <w:rPr>
          <w:ins w:id="18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81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  </w:t>
        </w:r>
      </w:ins>
    </w:p>
    <w:p w:rsidR="00732A54" w:rsidRPr="00732A54" w:rsidRDefault="00732A54" w:rsidP="00732A54">
      <w:pPr>
        <w:shd w:val="clear" w:color="auto" w:fill="FFFFFF"/>
        <w:spacing w:before="100" w:beforeAutospacing="1" w:after="100" w:afterAutospacing="1" w:line="240" w:lineRule="auto"/>
        <w:rPr>
          <w:ins w:id="18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83" w:author="Unknown">
        <w:r w:rsidRPr="00732A54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Output:</w:t>
        </w:r>
      </w:ins>
    </w:p>
    <w:p w:rsidR="00732A54" w:rsidRPr="00732A54" w:rsidRDefault="00732A54" w:rsidP="00732A5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8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85" w:author="Unknown">
        <w:r w:rsidRPr="00732A5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2 Details:</w:t>
        </w:r>
      </w:ins>
    </w:p>
    <w:p w:rsidR="00732A54" w:rsidRPr="00732A54" w:rsidRDefault="00732A54" w:rsidP="00732A5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8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87" w:author="Unknown">
        <w:r w:rsidRPr="00732A5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102 Data Communications &amp; Networking </w:t>
        </w:r>
        <w:proofErr w:type="spellStart"/>
        <w:r w:rsidRPr="00732A5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Forouzan</w:t>
        </w:r>
        <w:proofErr w:type="spellEnd"/>
        <w:r w:rsidRPr="00732A5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Mc </w:t>
        </w:r>
        <w:proofErr w:type="spellStart"/>
        <w:r w:rsidRPr="00732A5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Graw</w:t>
        </w:r>
        <w:proofErr w:type="spellEnd"/>
        <w:r w:rsidRPr="00732A5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Hill 4</w:t>
        </w:r>
      </w:ins>
    </w:p>
    <w:p w:rsidR="00732A54" w:rsidRPr="00732A54" w:rsidRDefault="00732A54" w:rsidP="00732A5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8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89" w:author="Unknown">
        <w:r w:rsidRPr="00732A5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1 Details:</w:t>
        </w:r>
      </w:ins>
    </w:p>
    <w:p w:rsidR="00732A54" w:rsidRPr="00732A54" w:rsidRDefault="00732A54" w:rsidP="00732A5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9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91" w:author="Unknown">
        <w:r w:rsidRPr="00732A5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101 Let us C </w:t>
        </w:r>
        <w:proofErr w:type="spellStart"/>
        <w:r w:rsidRPr="00732A5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Yashwant</w:t>
        </w:r>
        <w:proofErr w:type="spellEnd"/>
        <w:r w:rsidRPr="00732A5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</w:t>
        </w:r>
        <w:proofErr w:type="spellStart"/>
        <w:r w:rsidRPr="00732A5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Kanetkar</w:t>
        </w:r>
        <w:proofErr w:type="spellEnd"/>
        <w:r w:rsidRPr="00732A5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BPB 8</w:t>
        </w:r>
      </w:ins>
    </w:p>
    <w:p w:rsidR="00732A54" w:rsidRPr="00732A54" w:rsidRDefault="00732A54" w:rsidP="00732A5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9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93" w:author="Unknown">
        <w:r w:rsidRPr="00732A5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3 Details:</w:t>
        </w:r>
      </w:ins>
    </w:p>
    <w:p w:rsidR="00732A54" w:rsidRPr="00732A54" w:rsidRDefault="00732A54" w:rsidP="00732A5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9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95" w:author="Unknown">
        <w:r w:rsidRPr="00732A5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103 Operating System Galvin Wiley 6</w:t>
        </w:r>
      </w:ins>
    </w:p>
    <w:p w:rsidR="001E6113" w:rsidRDefault="001E6113"/>
    <w:sectPr w:rsidR="001E6113" w:rsidSect="001E6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71772"/>
    <w:multiLevelType w:val="multilevel"/>
    <w:tmpl w:val="48EE5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6C0862"/>
    <w:multiLevelType w:val="multilevel"/>
    <w:tmpl w:val="902A2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942DEA"/>
    <w:multiLevelType w:val="multilevel"/>
    <w:tmpl w:val="68BEBA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379C0EC2"/>
    <w:multiLevelType w:val="multilevel"/>
    <w:tmpl w:val="B694F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1B5545"/>
    <w:multiLevelType w:val="multilevel"/>
    <w:tmpl w:val="099A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681ED0"/>
    <w:multiLevelType w:val="multilevel"/>
    <w:tmpl w:val="8C80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A145F4"/>
    <w:multiLevelType w:val="multilevel"/>
    <w:tmpl w:val="AEC2E9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32A54"/>
    <w:rsid w:val="001E6113"/>
    <w:rsid w:val="00732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113"/>
  </w:style>
  <w:style w:type="paragraph" w:styleId="Heading1">
    <w:name w:val="heading 1"/>
    <w:basedOn w:val="Normal"/>
    <w:link w:val="Heading1Char"/>
    <w:uiPriority w:val="9"/>
    <w:qFormat/>
    <w:rsid w:val="00732A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32A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A5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32A5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32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732A54"/>
  </w:style>
  <w:style w:type="character" w:styleId="Strong">
    <w:name w:val="Strong"/>
    <w:basedOn w:val="DefaultParagraphFont"/>
    <w:uiPriority w:val="22"/>
    <w:qFormat/>
    <w:rsid w:val="00732A54"/>
    <w:rPr>
      <w:b/>
      <w:bCs/>
    </w:rPr>
  </w:style>
  <w:style w:type="character" w:customStyle="1" w:styleId="number">
    <w:name w:val="number"/>
    <w:basedOn w:val="DefaultParagraphFont"/>
    <w:rsid w:val="00732A54"/>
  </w:style>
  <w:style w:type="character" w:customStyle="1" w:styleId="string">
    <w:name w:val="string"/>
    <w:basedOn w:val="DefaultParagraphFont"/>
    <w:rsid w:val="00732A5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2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2A5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ment">
    <w:name w:val="comment"/>
    <w:basedOn w:val="DefaultParagraphFont"/>
    <w:rsid w:val="00732A54"/>
  </w:style>
  <w:style w:type="paragraph" w:styleId="BalloonText">
    <w:name w:val="Balloon Text"/>
    <w:basedOn w:val="Normal"/>
    <w:link w:val="BalloonTextChar"/>
    <w:uiPriority w:val="99"/>
    <w:semiHidden/>
    <w:unhideWhenUsed/>
    <w:rsid w:val="00732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A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17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380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7301672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9583182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3168178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7821525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6509714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5895158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4497344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5983783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885</Words>
  <Characters>5047</Characters>
  <Application>Microsoft Office Word</Application>
  <DocSecurity>0</DocSecurity>
  <Lines>42</Lines>
  <Paragraphs>11</Paragraphs>
  <ScaleCrop>false</ScaleCrop>
  <Company/>
  <LinksUpToDate>false</LinksUpToDate>
  <CharactersWithSpaces>5921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2019-07-02T01:09:00Z</dcterms:created>
  <dcterms:modified xsi:type="dcterms:W3CDTF">2019-07-02T01:10:00Z</dcterms:modified>
</cp:coreProperties>
</file>