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4B" w:rsidRPr="0085364B" w:rsidRDefault="0085364B" w:rsidP="0085364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5364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85364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TreeSet</w:t>
      </w:r>
      <w:proofErr w:type="spellEnd"/>
      <w:r w:rsidRPr="0085364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:rsidR="0085364B" w:rsidRPr="0085364B" w:rsidRDefault="0085364B" w:rsidP="00853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33525" cy="4219575"/>
            <wp:effectExtent l="19050" t="0" r="9525" b="0"/>
            <wp:docPr id="1" name="Picture 1" descr="Tree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Set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implements the Set interface that uses a tree for storage. It inherits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AbstractSet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and implements the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NavigableSet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interface. The objects of the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are stored in ascending order.</w:t>
      </w:r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important points about Java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are:</w:t>
      </w:r>
    </w:p>
    <w:p w:rsidR="0085364B" w:rsidRPr="0085364B" w:rsidRDefault="0085364B" w:rsidP="0085364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contains unique elements only like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85364B" w:rsidRPr="0085364B" w:rsidRDefault="0085364B" w:rsidP="0085364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access and retrieval times are quiet fast.</w:t>
      </w:r>
    </w:p>
    <w:p w:rsidR="0085364B" w:rsidRPr="0085364B" w:rsidRDefault="0085364B" w:rsidP="0085364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doesn't allow null element.</w:t>
      </w:r>
    </w:p>
    <w:p w:rsidR="0085364B" w:rsidRPr="0085364B" w:rsidRDefault="0085364B" w:rsidP="0085364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non synchronized.</w:t>
      </w:r>
    </w:p>
    <w:p w:rsidR="0085364B" w:rsidRPr="0085364B" w:rsidRDefault="0085364B" w:rsidP="0085364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maintains ascending order.</w:t>
      </w:r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5364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Hierarchy of </w:t>
      </w:r>
      <w:proofErr w:type="spellStart"/>
      <w:r w:rsidRPr="0085364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TreeSet</w:t>
      </w:r>
      <w:proofErr w:type="spellEnd"/>
      <w:r w:rsidRPr="0085364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As shown in the above diagram, Java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implements the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NavigableSet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interface. The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NavigableSet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 extends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SortedSet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Set, Collection and </w:t>
      </w:r>
      <w:proofErr w:type="spellStart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Iterable</w:t>
      </w:r>
      <w:proofErr w:type="spellEnd"/>
      <w:r w:rsidRPr="0085364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interfaces in hierarchical order.</w:t>
      </w:r>
    </w:p>
    <w:p w:rsidR="0085364B" w:rsidRPr="0085364B" w:rsidRDefault="0085364B" w:rsidP="0085364B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br/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ins w:id="3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lastRenderedPageBreak/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class declaration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Let's see the declaration for 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java.util.TreeSet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class.</w:t>
        </w:r>
      </w:ins>
    </w:p>
    <w:p w:rsidR="0085364B" w:rsidRPr="0085364B" w:rsidRDefault="0085364B" w:rsidP="0085364B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TreeSet&lt;E&gt;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extends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AbstractSet&lt;E&gt;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NavigableSet&lt;E&gt;, Cloneable, Serializable  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9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Constructors of 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class</w:t>
        </w:r>
      </w:ins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7"/>
        <w:gridCol w:w="9970"/>
      </w:tblGrid>
      <w:tr w:rsidR="0085364B" w:rsidRPr="0085364B" w:rsidTr="0085364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5364B" w:rsidRPr="0085364B" w:rsidRDefault="0085364B" w:rsidP="008536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53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5364B" w:rsidRPr="0085364B" w:rsidRDefault="0085364B" w:rsidP="008536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53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construct an empty tree set that will be sorted in ascending order according to the natural order of the tree set.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build a new tree set that contains the elements of the collection c.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(Comparator&lt;? super E&gt; comparator)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construct an empty tree set that will be sorted according to given comparator.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&lt;E&gt;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build a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that contains the elements of the given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</w:tbl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1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Methods of 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class</w:t>
        </w:r>
      </w:ins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9"/>
        <w:gridCol w:w="7488"/>
      </w:tblGrid>
      <w:tr w:rsidR="0085364B" w:rsidRPr="0085364B" w:rsidTr="0085364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5364B" w:rsidRPr="0085364B" w:rsidRDefault="0085364B" w:rsidP="008536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53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5364B" w:rsidRPr="0085364B" w:rsidRDefault="0085364B" w:rsidP="008536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536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add(E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add the specified element to this set if it is not already present.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addAll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add all of the elements in the specified collection to this set.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 ceiling(E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equal or closest greatest element of the specified element from the set, or null there is no such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Comparator&lt;? super E&gt; comparator()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comparator that arranged elements in order.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Iterator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descendingIterator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iterate the elements in descending order.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descendingSet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elements in reverse order.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 floor(E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equal or closest least element of the specified element from the set, or null there is no such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SortedSet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headSet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group of elements that are less than the specified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headSet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inclusive)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group of elements that are less than or equal to(if, inclusive is true) the specified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 higher(E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closest greatest element of the specified element from the set, or null there is no such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Iterator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iterator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iterate the elements in ascending order.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 lower(E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closest least element of the specified element from the set, or null there is no such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pollFirst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retrieve and remove the lowest(first)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pollLast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retrieve and remove the highest(last)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Spliterator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spliterator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create a late-binding and fail-fast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spliterator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over the elements.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subSet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fromInclusive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toInclusive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set of elements that lie between the given range.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subSet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set of elements that lie between the given range which includes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and excludes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SortedSet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tailSet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set of elements that are greater than or equal to the specified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NavigableSet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tailSet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(E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fromElement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inclusive)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set of elements that are greater than or equal to (if, inclusive is true) the specified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contains(Object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true if this set contains the specified element.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isEmpty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true if this set contains no elements.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remove(Object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remove the specified element from this set if it is present.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remove all of the elements from this set.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clone()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shallow copy of this </w:t>
            </w: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TreeSet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instance.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E first()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first (lowest) element currently in this sorted set.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 last()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last (highest) element currently in this sorted set.</w:t>
            </w:r>
          </w:p>
        </w:tc>
      </w:tr>
      <w:tr w:rsidR="0085364B" w:rsidRPr="0085364B" w:rsidTr="008536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364B" w:rsidRPr="0085364B" w:rsidRDefault="0085364B" w:rsidP="0085364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536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number of elements in this set.</w:t>
            </w:r>
          </w:p>
        </w:tc>
      </w:tr>
    </w:tbl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2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3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Examples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4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5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 1: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Let's see a simple example of Java 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.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TreeSet1{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5364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and adding elements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 al=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&lt;String&gt;();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"Ravi"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"Ravi"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"Ajay"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5364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//Traversing elements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al.iterator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itr.hasNext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itr.next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85364B" w:rsidRPr="0085364B" w:rsidRDefault="0085364B" w:rsidP="0085364B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spacing w:after="0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1" w:author="Unknown">
        <w:r w:rsidRPr="0085364B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begin"/>
        </w:r>
        <w:r w:rsidRPr="0085364B">
          <w:rPr>
            <w:rFonts w:ascii="Verdana" w:eastAsia="Times New Roman" w:hAnsi="Verdana" w:cs="Times New Roman"/>
            <w:color w:val="000000"/>
            <w:sz w:val="20"/>
            <w:lang w:eastAsia="en-IN"/>
          </w:rPr>
          <w:instrText xml:space="preserve"> HYPERLINK "http://www.javatpoint.com/opr/test.jsp?filename=TestCollection11" \t "_blank" </w:instrText>
        </w:r>
        <w:r w:rsidRPr="0085364B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separate"/>
        </w:r>
        <w:r w:rsidRPr="0085364B">
          <w:rPr>
            <w:rFonts w:ascii="Verdana" w:eastAsia="Times New Roman" w:hAnsi="Verdana" w:cs="Times New Roman"/>
            <w:b/>
            <w:bCs/>
            <w:color w:val="FFFFFF"/>
            <w:sz w:val="20"/>
            <w:lang w:eastAsia="en-IN"/>
          </w:rPr>
          <w:t>Test it Now</w:t>
        </w:r>
        <w:r w:rsidRPr="0085364B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end"/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5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Ajay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9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85364B" w:rsidRPr="0085364B" w:rsidRDefault="0085364B" w:rsidP="0085364B">
      <w:pPr>
        <w:spacing w:after="0" w:line="240" w:lineRule="auto"/>
        <w:rPr>
          <w:ins w:id="6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1" w:author="Unknown">
        <w:r w:rsidRPr="0085364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5pt" o:hralign="center" o:hrstd="t" o:hrnoshade="t" o:hr="t" fillcolor="#d4d4d4" stroked="f"/>
          </w:pic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2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63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 2: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see an example of traversing elements in descending order.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TreeSet2{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 set=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&lt;String&gt;();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"Ravi"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"Ajay"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System.out.println(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"Traversing element through Iterator in descending order"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set.descendingIterator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i.hasNext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{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i.next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}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85364B" w:rsidRPr="0085364B" w:rsidRDefault="0085364B" w:rsidP="0085364B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spacing w:after="0" w:line="240" w:lineRule="auto"/>
        <w:rPr>
          <w:ins w:id="9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9" w:author="Unknown">
        <w:r w:rsidRPr="0085364B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begin"/>
        </w:r>
        <w:r w:rsidRPr="0085364B">
          <w:rPr>
            <w:rFonts w:ascii="Verdana" w:eastAsia="Times New Roman" w:hAnsi="Verdana" w:cs="Times New Roman"/>
            <w:color w:val="000000"/>
            <w:sz w:val="20"/>
            <w:lang w:eastAsia="en-IN"/>
          </w:rPr>
          <w:instrText xml:space="preserve"> HYPERLINK "http://www.javatpoint.com/opr/test.jsp?filename=TestCollection11" \t "_blank" </w:instrText>
        </w:r>
        <w:r w:rsidRPr="0085364B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separate"/>
        </w:r>
        <w:r w:rsidRPr="0085364B">
          <w:rPr>
            <w:rFonts w:ascii="Verdana" w:eastAsia="Times New Roman" w:hAnsi="Verdana" w:cs="Times New Roman"/>
            <w:b/>
            <w:bCs/>
            <w:color w:val="FFFFFF"/>
            <w:sz w:val="20"/>
            <w:lang w:eastAsia="en-IN"/>
          </w:rPr>
          <w:t>Test it Now</w:t>
        </w:r>
        <w:r w:rsidRPr="0085364B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end"/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3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Traversing element through </w:t>
        </w:r>
        <w:proofErr w:type="spellStart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Iterator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in descending order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5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7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9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Ajay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11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Traversing element through </w:t>
        </w:r>
        <w:proofErr w:type="spellStart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NavigableSet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in descending order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13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15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17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Ajay</w:t>
        </w:r>
      </w:ins>
    </w:p>
    <w:p w:rsidR="0085364B" w:rsidRPr="0085364B" w:rsidRDefault="0085364B" w:rsidP="0085364B">
      <w:pPr>
        <w:spacing w:after="0" w:line="240" w:lineRule="auto"/>
        <w:rPr>
          <w:ins w:id="11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9" w:author="Unknown">
        <w:r w:rsidRPr="0085364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5pt" o:hralign="center" o:hrstd="t" o:hrnoshade="t" o:hr="t" fillcolor="#d4d4d4" stroked="f"/>
          </w:pic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2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21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 3: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see an example to retrieve and remove the highest and lowest Value.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TreeSet3{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&lt;Integer&gt; set=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&lt;Integer&gt;();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24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66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12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15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System.out.println(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"Highest Value: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+set.pollFirst());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"Lowest Value: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set.pollLast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85364B" w:rsidRPr="0085364B" w:rsidRDefault="0085364B" w:rsidP="0085364B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51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Highest Value: 12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53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Lowest Value: 66</w:t>
        </w:r>
      </w:ins>
    </w:p>
    <w:p w:rsidR="0085364B" w:rsidRPr="0085364B" w:rsidRDefault="0085364B" w:rsidP="0085364B">
      <w:pPr>
        <w:spacing w:after="0" w:line="240" w:lineRule="auto"/>
        <w:rPr>
          <w:ins w:id="15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5" w:author="Unknown">
        <w:r w:rsidRPr="0085364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5pt" o:hralign="center" o:hrstd="t" o:hrnoshade="t" o:hr="t" fillcolor="#d4d4d4" stroked="f"/>
          </w:pic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56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57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lastRenderedPageBreak/>
          <w:t xml:space="preserve">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 4: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1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In this example, we perform various 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NavigableSet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operations.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1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3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TreeSet4{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 set=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&lt;String&gt;();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"A"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"B"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"C"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"D"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"E"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"Initial Set: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+set);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System.out.println(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"Reverse Set: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+set.descendingSet());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System.out.println(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"Head Set: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+set.headSet(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"C"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true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System.out.println(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"SubSet: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+set.subSet(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"A"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false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"E"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true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System.out.println(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"TailSet: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+set.tailSet(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"C"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false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85364B" w:rsidRPr="0085364B" w:rsidRDefault="0085364B" w:rsidP="0085364B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1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2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3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Initial Set: [A, B, C, D, E]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5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Reverse Set: [E, D, C, B, A]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7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Head Set: [A, B, C]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09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SubSet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[B, C, D, E]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11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TailSet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[D, E]</w:t>
        </w:r>
      </w:ins>
    </w:p>
    <w:p w:rsidR="0085364B" w:rsidRPr="0085364B" w:rsidRDefault="0085364B" w:rsidP="0085364B">
      <w:pPr>
        <w:spacing w:after="0" w:line="240" w:lineRule="auto"/>
        <w:rPr>
          <w:ins w:id="21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13" w:author="Unknown">
        <w:r w:rsidRPr="0085364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5pt" o:hralign="center" o:hrstd="t" o:hrnoshade="t" o:hr="t" fillcolor="#d4d4d4" stroked="f"/>
          </w:pic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14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215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 4: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2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In this example, we perform various 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SortedSetSet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operations.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9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1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TreeSet4{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 set=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&lt;String&gt;();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"A"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"B"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"C"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"D"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"E"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Intial</w:t>
        </w:r>
        <w:proofErr w:type="spellEnd"/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 Set: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+set);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"Head Set: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set.headSet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"C"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SubSet</w:t>
        </w:r>
        <w:proofErr w:type="spellEnd"/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set.subSet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"A"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"E"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TailSet</w:t>
        </w:r>
        <w:proofErr w:type="spellEnd"/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: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set.tailSet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"C"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85364B" w:rsidRPr="0085364B" w:rsidRDefault="0085364B" w:rsidP="0085364B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ins w:id="2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2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59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Intial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Set: [A, B, C, D, E]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1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Head Set: [A, B]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63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SubSet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[A, B, C, D]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65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TailSet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[C, D, E]</w:t>
        </w:r>
      </w:ins>
    </w:p>
    <w:p w:rsidR="0085364B" w:rsidRPr="0085364B" w:rsidRDefault="0085364B" w:rsidP="0085364B">
      <w:pPr>
        <w:spacing w:after="0" w:line="240" w:lineRule="auto"/>
        <w:rPr>
          <w:ins w:id="26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67" w:author="Unknown">
        <w:r w:rsidRPr="0085364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5pt" o:hralign="center" o:hrstd="t" o:hrnoshade="t" o:hr="t" fillcolor="#d4d4d4" stroked="f"/>
          </w:pic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6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269" w:author="Unknown"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TreeSet</w:t>
        </w:r>
        <w:proofErr w:type="spellEnd"/>
        <w:r w:rsidRPr="0085364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Example: Book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2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Let's see a 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example where we are adding books to set and printing all the books. The elements in 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must be of a Comparable type. String and Wrapper classes are Comparable by default. To add user-defined objects in 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, you need to implement the Comparable interface.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3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5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Comparable&lt;Book&gt;{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77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name,author,publisher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81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quantity;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3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id, String name, String author, String publisher,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quantity) 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.id = id;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 = name;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.author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author;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.publisher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publisher;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.quantity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quantity;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7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compareTo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(Book b) 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(id&gt;b.id){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(id&lt;b.id){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-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0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}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7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TreeSetExample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9" w:author="Unknown"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Set&lt;Book&gt; set=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&lt;Book&gt;();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85364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Books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b1=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121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"Let us C"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"Yashwant Kanetkar"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"BPB"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8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b2=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233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"Operating System"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"Galvin"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"Wiley"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6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b3=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"Data Communications &amp; Networking"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"Forouzan"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"Mc Graw Hill"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85364B">
          <w:rPr>
            <w:rFonts w:ascii="Verdana" w:eastAsia="Times New Roman" w:hAnsi="Verdana" w:cs="Times New Roman"/>
            <w:color w:val="C00000"/>
            <w:sz w:val="20"/>
            <w:lang w:eastAsia="en-IN"/>
          </w:rPr>
          <w:t>4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85364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//Adding Books to </w:t>
        </w:r>
        <w:proofErr w:type="spellStart"/>
        <w:r w:rsidRPr="0085364B">
          <w:rPr>
            <w:rFonts w:ascii="Verdana" w:eastAsia="Times New Roman" w:hAnsi="Verdana" w:cs="Times New Roman"/>
            <w:color w:val="008200"/>
            <w:sz w:val="20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(b1);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(b2);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set.add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(b3);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85364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//Traversing </w:t>
        </w:r>
        <w:proofErr w:type="spellStart"/>
        <w:r w:rsidRPr="0085364B">
          <w:rPr>
            <w:rFonts w:ascii="Verdana" w:eastAsia="Times New Roman" w:hAnsi="Verdana" w:cs="Times New Roman"/>
            <w:color w:val="008200"/>
            <w:sz w:val="20"/>
            <w:lang w:eastAsia="en-IN"/>
          </w:rPr>
          <w:t>TreeSet</w:t>
        </w:r>
        <w:proofErr w:type="spellEnd"/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85364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(Book b:set){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3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System.out.println(b.id+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+b.name+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+b.author+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+b.publisher+</w:t>
        </w:r>
        <w:r w:rsidRPr="0085364B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+b.quantity);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5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3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7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ins w:id="3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9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5364B" w:rsidRPr="0085364B" w:rsidRDefault="0085364B" w:rsidP="0085364B">
      <w:pPr>
        <w:shd w:val="clear" w:color="auto" w:fill="FFFFFF"/>
        <w:spacing w:before="100" w:beforeAutospacing="1" w:after="100" w:afterAutospacing="1" w:line="240" w:lineRule="auto"/>
        <w:rPr>
          <w:ins w:id="3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1" w:author="Unknown">
        <w:r w:rsidRPr="0085364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53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101 Data Communications &amp; Networking </w:t>
        </w:r>
        <w:proofErr w:type="spellStart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Forouzan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Mc </w:t>
        </w:r>
        <w:proofErr w:type="spellStart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Graw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Hill 4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55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121 Let us C </w:t>
        </w:r>
        <w:proofErr w:type="spellStart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Yashwant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Kanetkar</w:t>
        </w:r>
        <w:proofErr w:type="spellEnd"/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BPB 8</w:t>
        </w:r>
      </w:ins>
    </w:p>
    <w:p w:rsidR="0085364B" w:rsidRPr="0085364B" w:rsidRDefault="0085364B" w:rsidP="008536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57" w:author="Unknown">
        <w:r w:rsidRPr="008536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233 Operating System Galvin Wiley 6</w:t>
        </w:r>
      </w:ins>
    </w:p>
    <w:p w:rsidR="001E6113" w:rsidRDefault="001E6113"/>
    <w:p w:rsidR="009B49CD" w:rsidRDefault="009B49CD"/>
    <w:sectPr w:rsidR="009B49CD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DC2"/>
    <w:multiLevelType w:val="multilevel"/>
    <w:tmpl w:val="F0EA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E5615"/>
    <w:multiLevelType w:val="multilevel"/>
    <w:tmpl w:val="5996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32D5C"/>
    <w:multiLevelType w:val="multilevel"/>
    <w:tmpl w:val="B216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442AEE"/>
    <w:multiLevelType w:val="multilevel"/>
    <w:tmpl w:val="330A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071B3D"/>
    <w:multiLevelType w:val="multilevel"/>
    <w:tmpl w:val="73BEB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E5F3C5D"/>
    <w:multiLevelType w:val="multilevel"/>
    <w:tmpl w:val="FB90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B05B09"/>
    <w:multiLevelType w:val="multilevel"/>
    <w:tmpl w:val="41A6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E32138"/>
    <w:multiLevelType w:val="multilevel"/>
    <w:tmpl w:val="28E2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364B"/>
    <w:rsid w:val="001E6113"/>
    <w:rsid w:val="0085364B"/>
    <w:rsid w:val="009B49CD"/>
    <w:rsid w:val="00E5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853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53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6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536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364B"/>
    <w:rPr>
      <w:color w:val="0000FF"/>
      <w:u w:val="single"/>
    </w:rPr>
  </w:style>
  <w:style w:type="character" w:customStyle="1" w:styleId="keyword">
    <w:name w:val="keyword"/>
    <w:basedOn w:val="DefaultParagraphFont"/>
    <w:rsid w:val="0085364B"/>
  </w:style>
  <w:style w:type="character" w:customStyle="1" w:styleId="comment">
    <w:name w:val="comment"/>
    <w:basedOn w:val="DefaultParagraphFont"/>
    <w:rsid w:val="0085364B"/>
  </w:style>
  <w:style w:type="character" w:customStyle="1" w:styleId="string">
    <w:name w:val="string"/>
    <w:basedOn w:val="DefaultParagraphFont"/>
    <w:rsid w:val="0085364B"/>
  </w:style>
  <w:style w:type="character" w:customStyle="1" w:styleId="testit">
    <w:name w:val="testit"/>
    <w:basedOn w:val="DefaultParagraphFont"/>
    <w:rsid w:val="008536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6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85364B"/>
  </w:style>
  <w:style w:type="paragraph" w:styleId="BalloonText">
    <w:name w:val="Balloon Text"/>
    <w:basedOn w:val="Normal"/>
    <w:link w:val="BalloonTextChar"/>
    <w:uiPriority w:val="99"/>
    <w:semiHidden/>
    <w:unhideWhenUsed/>
    <w:rsid w:val="0085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14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7505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44189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858552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26025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674074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80276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377210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81144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071609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418133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851895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038175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3</cp:revision>
  <dcterms:created xsi:type="dcterms:W3CDTF">2019-07-02T00:39:00Z</dcterms:created>
  <dcterms:modified xsi:type="dcterms:W3CDTF">2019-07-02T16:42:00Z</dcterms:modified>
</cp:coreProperties>
</file>