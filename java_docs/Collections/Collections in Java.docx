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412" w:rsidRPr="00D64412" w:rsidRDefault="00D64412" w:rsidP="00D64412">
      <w:pPr>
        <w:shd w:val="clear" w:color="auto" w:fill="FFFFFF"/>
        <w:spacing w:before="68" w:after="100" w:afterAutospacing="1" w:line="312" w:lineRule="atLeast"/>
        <w:outlineLvl w:val="0"/>
        <w:rPr>
          <w:rFonts w:ascii="Helvetica" w:eastAsia="Times New Roman" w:hAnsi="Helvetica" w:cs="Helvetica"/>
          <w:color w:val="610B38"/>
          <w:kern w:val="36"/>
          <w:sz w:val="35"/>
          <w:szCs w:val="35"/>
          <w:lang w:eastAsia="en-IN"/>
        </w:rPr>
      </w:pPr>
      <w:r w:rsidRPr="00D64412">
        <w:rPr>
          <w:rFonts w:ascii="Helvetica" w:eastAsia="Times New Roman" w:hAnsi="Helvetica" w:cs="Helvetica"/>
          <w:color w:val="610B38"/>
          <w:kern w:val="36"/>
          <w:sz w:val="35"/>
          <w:szCs w:val="35"/>
          <w:lang w:eastAsia="en-IN"/>
        </w:rPr>
        <w:t>Collections in Java</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w:t>
      </w:r>
      <w:r w:rsidRPr="00D64412">
        <w:rPr>
          <w:rFonts w:ascii="Verdana" w:eastAsia="Times New Roman" w:hAnsi="Verdana" w:cs="Times New Roman"/>
          <w:color w:val="000000"/>
          <w:sz w:val="18"/>
          <w:szCs w:val="18"/>
          <w:lang w:eastAsia="en-IN"/>
        </w:rPr>
        <w:tab/>
        <w:t>Java Collection Framework</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2.</w:t>
      </w:r>
      <w:r w:rsidRPr="00D64412">
        <w:rPr>
          <w:rFonts w:ascii="Verdana" w:eastAsia="Times New Roman" w:hAnsi="Verdana" w:cs="Times New Roman"/>
          <w:color w:val="000000"/>
          <w:sz w:val="18"/>
          <w:szCs w:val="18"/>
          <w:lang w:eastAsia="en-IN"/>
        </w:rPr>
        <w:tab/>
        <w:t>Hierarchy of Collection Framework</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3.</w:t>
      </w:r>
      <w:r w:rsidRPr="00D64412">
        <w:rPr>
          <w:rFonts w:ascii="Verdana" w:eastAsia="Times New Roman" w:hAnsi="Verdana" w:cs="Times New Roman"/>
          <w:color w:val="000000"/>
          <w:sz w:val="18"/>
          <w:szCs w:val="18"/>
          <w:lang w:eastAsia="en-IN"/>
        </w:rPr>
        <w:tab/>
        <w:t>Collection interface</w:t>
      </w:r>
    </w:p>
    <w:p w:rsid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4.</w:t>
      </w:r>
      <w:r w:rsidRPr="00D64412">
        <w:rPr>
          <w:rFonts w:ascii="Verdana" w:eastAsia="Times New Roman" w:hAnsi="Verdana" w:cs="Times New Roman"/>
          <w:color w:val="000000"/>
          <w:sz w:val="18"/>
          <w:szCs w:val="18"/>
          <w:lang w:eastAsia="en-IN"/>
        </w:rPr>
        <w:tab/>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xml:space="preserve"> interface</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The </w:t>
      </w:r>
      <w:r w:rsidRPr="00D64412">
        <w:rPr>
          <w:rFonts w:ascii="Verdana" w:eastAsia="Times New Roman" w:hAnsi="Verdana" w:cs="Times New Roman"/>
          <w:b/>
          <w:bCs/>
          <w:color w:val="000000"/>
          <w:sz w:val="18"/>
          <w:lang w:eastAsia="en-IN"/>
        </w:rPr>
        <w:t>Collection in Java</w:t>
      </w:r>
      <w:r w:rsidRPr="00D64412">
        <w:rPr>
          <w:rFonts w:ascii="Verdana" w:eastAsia="Times New Roman" w:hAnsi="Verdana" w:cs="Times New Roman"/>
          <w:color w:val="000000"/>
          <w:sz w:val="18"/>
          <w:szCs w:val="18"/>
          <w:lang w:eastAsia="en-IN"/>
        </w:rPr>
        <w:t> is a framework that provides an architecture to store and manipulate the group of objects.</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Java Collections can achieve all the operations that you perform on a data such as searching, sorting, insertion, manipulation, and deletion.</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Java Collection means a single unit of objects. Java Collection framework provides many interfaces (Set, List, Queue, </w:t>
      </w:r>
      <w:proofErr w:type="spellStart"/>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and classes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xml:space="preserve">, Vector, </w:t>
      </w:r>
      <w:proofErr w:type="spellStart"/>
      <w:r w:rsidRPr="00D64412">
        <w:rPr>
          <w:rFonts w:ascii="Verdana" w:eastAsia="Times New Roman" w:hAnsi="Verdana" w:cs="Times New Roman"/>
          <w:color w:val="000000"/>
          <w:sz w:val="18"/>
          <w:szCs w:val="18"/>
          <w:lang w:eastAsia="en-IN"/>
        </w:rPr>
        <w:t>LinkedList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PriorityQueue</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LinkedHashSet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TreeSet</w:t>
      </w:r>
      <w:proofErr w:type="spellEnd"/>
      <w:r w:rsidRPr="00D64412">
        <w:rPr>
          <w:rFonts w:ascii="Verdana" w:eastAsia="Times New Roman" w:hAnsi="Verdana" w:cs="Times New Roman"/>
          <w:color w:val="000000"/>
          <w:sz w:val="18"/>
          <w:szCs w:val="18"/>
          <w:lang w:eastAsia="en-IN"/>
        </w:rPr>
        <w:t>).</w:t>
      </w:r>
    </w:p>
    <w:p w:rsidR="00D64412" w:rsidRPr="00D64412" w:rsidRDefault="00D64412" w:rsidP="00D64412">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lang w:eastAsia="en-IN"/>
        </w:rPr>
      </w:pPr>
      <w:r w:rsidRPr="00D64412">
        <w:rPr>
          <w:rFonts w:ascii="Helvetica" w:eastAsia="Times New Roman" w:hAnsi="Helvetica" w:cs="Helvetica"/>
          <w:color w:val="610B4B"/>
          <w:sz w:val="29"/>
          <w:szCs w:val="29"/>
          <w:lang w:eastAsia="en-IN"/>
        </w:rPr>
        <w:t>What is Collection in Java</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A Collection represents a single unit of objects, i.e., a group.</w:t>
      </w:r>
    </w:p>
    <w:p w:rsidR="00D64412" w:rsidRPr="00D64412" w:rsidRDefault="00D64412" w:rsidP="00D64412">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lang w:eastAsia="en-IN"/>
        </w:rPr>
      </w:pPr>
      <w:r w:rsidRPr="00D64412">
        <w:rPr>
          <w:rFonts w:ascii="Helvetica" w:eastAsia="Times New Roman" w:hAnsi="Helvetica" w:cs="Helvetica"/>
          <w:color w:val="610B4B"/>
          <w:sz w:val="29"/>
          <w:szCs w:val="29"/>
          <w:lang w:eastAsia="en-IN"/>
        </w:rPr>
        <w:t>What is a framework in Java</w:t>
      </w:r>
    </w:p>
    <w:p w:rsidR="00D64412" w:rsidRPr="00D64412" w:rsidRDefault="00D64412" w:rsidP="00D64412">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provides readymade architecture.</w:t>
      </w:r>
    </w:p>
    <w:p w:rsidR="00D64412" w:rsidRPr="00D64412" w:rsidRDefault="00D64412" w:rsidP="00D64412">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represents a set of classes and interfaces.</w:t>
      </w:r>
    </w:p>
    <w:p w:rsidR="00D64412" w:rsidRPr="00D64412" w:rsidRDefault="00D64412" w:rsidP="00D64412">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optional.</w:t>
      </w:r>
    </w:p>
    <w:p w:rsidR="00D64412" w:rsidRPr="00D64412" w:rsidRDefault="00D64412" w:rsidP="00D64412">
      <w:pPr>
        <w:shd w:val="clear" w:color="auto" w:fill="FFFFFF"/>
        <w:spacing w:before="100" w:beforeAutospacing="1" w:after="100" w:afterAutospacing="1" w:line="240" w:lineRule="auto"/>
        <w:outlineLvl w:val="3"/>
        <w:rPr>
          <w:rFonts w:ascii="Helvetica" w:eastAsia="Times New Roman" w:hAnsi="Helvetica" w:cs="Helvetica"/>
          <w:color w:val="610B4B"/>
          <w:sz w:val="23"/>
          <w:szCs w:val="23"/>
          <w:lang w:eastAsia="en-IN"/>
        </w:rPr>
      </w:pPr>
      <w:r w:rsidRPr="00D64412">
        <w:rPr>
          <w:rFonts w:ascii="Helvetica" w:eastAsia="Times New Roman" w:hAnsi="Helvetica" w:cs="Helvetica"/>
          <w:color w:val="610B4B"/>
          <w:sz w:val="23"/>
          <w:szCs w:val="23"/>
          <w:lang w:eastAsia="en-IN"/>
        </w:rPr>
        <w:t>What is Collection framework</w:t>
      </w:r>
    </w:p>
    <w:p w:rsidR="00D64412" w:rsidRPr="00D64412" w:rsidRDefault="00D64412" w:rsidP="00D6441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The Collection framework represents a unified architecture for storing and manipulating a group of objects. It has:</w:t>
      </w:r>
    </w:p>
    <w:p w:rsidR="00D64412" w:rsidRPr="00D64412" w:rsidRDefault="00D64412" w:rsidP="00D64412">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Interfaces and its implementations, i.e., classes</w:t>
      </w:r>
    </w:p>
    <w:p w:rsidR="00D64412" w:rsidRPr="00D64412" w:rsidRDefault="00D64412" w:rsidP="00D64412">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Algorithm</w:t>
      </w:r>
    </w:p>
    <w:p w:rsidR="00D64412" w:rsidRPr="00D64412" w:rsidRDefault="00D64412" w:rsidP="00D64412">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38"/>
          <w:sz w:val="34"/>
          <w:szCs w:val="34"/>
          <w:lang w:eastAsia="en-IN"/>
        </w:rPr>
      </w:pPr>
      <w:ins w:id="1" w:author="Unknown">
        <w:r w:rsidRPr="00D64412">
          <w:rPr>
            <w:rFonts w:ascii="Helvetica" w:eastAsia="Times New Roman" w:hAnsi="Helvetica" w:cs="Helvetica"/>
            <w:color w:val="610B38"/>
            <w:sz w:val="34"/>
            <w:szCs w:val="34"/>
            <w:lang w:eastAsia="en-IN"/>
          </w:rPr>
          <w:t>Hierarchy of Collection Framework</w:t>
        </w:r>
      </w:ins>
    </w:p>
    <w:p w:rsidR="00D64412" w:rsidRPr="00D64412" w:rsidRDefault="00D64412" w:rsidP="00D64412">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D64412">
          <w:rPr>
            <w:rFonts w:ascii="Verdana" w:eastAsia="Times New Roman" w:hAnsi="Verdana" w:cs="Times New Roman"/>
            <w:color w:val="000000"/>
            <w:sz w:val="18"/>
            <w:szCs w:val="18"/>
            <w:lang w:eastAsia="en-IN"/>
          </w:rPr>
          <w:t>Let us see the hierarchy of Collection framework. The </w:t>
        </w:r>
        <w:proofErr w:type="spellStart"/>
        <w:r w:rsidRPr="00D64412">
          <w:rPr>
            <w:rFonts w:ascii="Verdana" w:eastAsia="Times New Roman" w:hAnsi="Verdana" w:cs="Times New Roman"/>
            <w:b/>
            <w:bCs/>
            <w:color w:val="000000"/>
            <w:sz w:val="18"/>
            <w:lang w:eastAsia="en-IN"/>
          </w:rPr>
          <w:t>java.util</w:t>
        </w:r>
        <w:proofErr w:type="spellEnd"/>
        <w:r w:rsidRPr="00D64412">
          <w:rPr>
            <w:rFonts w:ascii="Verdana" w:eastAsia="Times New Roman" w:hAnsi="Verdana" w:cs="Times New Roman"/>
            <w:color w:val="000000"/>
            <w:sz w:val="18"/>
            <w:szCs w:val="18"/>
            <w:lang w:eastAsia="en-IN"/>
          </w:rPr>
          <w:t> package contains all the classes and interfaces for the Collection framework.</w:t>
        </w:r>
      </w:ins>
    </w:p>
    <w:p w:rsidR="00D64412" w:rsidRPr="00D64412" w:rsidRDefault="00D64412" w:rsidP="00D64412">
      <w:pPr>
        <w:spacing w:after="0" w:line="240" w:lineRule="auto"/>
        <w:rPr>
          <w:ins w:id="4"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22625" cy="3785180"/>
            <wp:effectExtent l="19050" t="0" r="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srcRect/>
                    <a:stretch>
                      <a:fillRect/>
                    </a:stretch>
                  </pic:blipFill>
                  <pic:spPr bwMode="auto">
                    <a:xfrm>
                      <a:off x="0" y="0"/>
                      <a:ext cx="5624105" cy="3786176"/>
                    </a:xfrm>
                    <a:prstGeom prst="rect">
                      <a:avLst/>
                    </a:prstGeom>
                    <a:noFill/>
                    <a:ln w="9525">
                      <a:noFill/>
                      <a:miter lim="800000"/>
                      <a:headEnd/>
                      <a:tailEnd/>
                    </a:ln>
                  </pic:spPr>
                </pic:pic>
              </a:graphicData>
            </a:graphic>
          </wp:inline>
        </w:drawing>
      </w:r>
    </w:p>
    <w:p w:rsidR="00D64412" w:rsidRPr="00D64412" w:rsidRDefault="00D64412" w:rsidP="00D64412">
      <w:pPr>
        <w:spacing w:after="0" w:line="240" w:lineRule="auto"/>
        <w:rPr>
          <w:ins w:id="5" w:author="Unknown"/>
          <w:rFonts w:ascii="Times New Roman" w:eastAsia="Times New Roman" w:hAnsi="Times New Roman" w:cs="Times New Roman"/>
          <w:sz w:val="24"/>
          <w:szCs w:val="24"/>
          <w:lang w:eastAsia="en-IN"/>
        </w:rPr>
      </w:pPr>
      <w:ins w:id="6" w:author="Unknown">
        <w:r w:rsidRPr="00D64412">
          <w:rPr>
            <w:rFonts w:ascii="Times New Roman" w:eastAsia="Times New Roman" w:hAnsi="Times New Roman" w:cs="Times New Roman"/>
            <w:sz w:val="24"/>
            <w:szCs w:val="24"/>
            <w:lang w:eastAsia="en-IN"/>
          </w:rPr>
          <w:pict>
            <v:rect id="_x0000_i1025" style="width:0;height:.7pt" o:hralign="center" o:hrstd="t" o:hrnoshade="t" o:hr="t" fillcolor="#d4d4d4" stroked="f"/>
          </w:pict>
        </w:r>
      </w:ins>
    </w:p>
    <w:p w:rsidR="00D64412" w:rsidRPr="00D64412" w:rsidRDefault="00D64412" w:rsidP="00D64412">
      <w:pPr>
        <w:shd w:val="clear" w:color="auto" w:fill="FFFFFF"/>
        <w:spacing w:before="100" w:beforeAutospacing="1" w:after="100" w:afterAutospacing="1" w:line="312" w:lineRule="atLeast"/>
        <w:outlineLvl w:val="2"/>
        <w:rPr>
          <w:ins w:id="7" w:author="Unknown"/>
          <w:rFonts w:ascii="Helvetica" w:eastAsia="Times New Roman" w:hAnsi="Helvetica" w:cs="Helvetica"/>
          <w:color w:val="610B38"/>
          <w:sz w:val="34"/>
          <w:szCs w:val="34"/>
          <w:lang w:eastAsia="en-IN"/>
        </w:rPr>
      </w:pPr>
      <w:ins w:id="8" w:author="Unknown">
        <w:r w:rsidRPr="00D64412">
          <w:rPr>
            <w:rFonts w:ascii="Helvetica" w:eastAsia="Times New Roman" w:hAnsi="Helvetica" w:cs="Helvetica"/>
            <w:color w:val="610B38"/>
            <w:sz w:val="34"/>
            <w:szCs w:val="34"/>
            <w:lang w:eastAsia="en-IN"/>
          </w:rPr>
          <w:t>Methods of Collection interface</w:t>
        </w:r>
      </w:ins>
    </w:p>
    <w:p w:rsidR="00D64412" w:rsidRPr="00D64412" w:rsidRDefault="00D64412" w:rsidP="00D64412">
      <w:pPr>
        <w:shd w:val="clear" w:color="auto" w:fill="FFFFFF"/>
        <w:spacing w:before="100" w:beforeAutospacing="1" w:after="100" w:afterAutospacing="1" w:line="240" w:lineRule="auto"/>
        <w:rPr>
          <w:ins w:id="9" w:author="Unknown"/>
          <w:rFonts w:ascii="Verdana" w:eastAsia="Times New Roman" w:hAnsi="Verdana" w:cs="Times New Roman"/>
          <w:color w:val="000000"/>
          <w:sz w:val="18"/>
          <w:szCs w:val="18"/>
          <w:lang w:eastAsia="en-IN"/>
        </w:rPr>
      </w:pPr>
      <w:ins w:id="10" w:author="Unknown">
        <w:r w:rsidRPr="00D64412">
          <w:rPr>
            <w:rFonts w:ascii="Verdana" w:eastAsia="Times New Roman" w:hAnsi="Verdana" w:cs="Times New Roman"/>
            <w:color w:val="000000"/>
            <w:sz w:val="18"/>
            <w:szCs w:val="18"/>
            <w:lang w:eastAsia="en-IN"/>
          </w:rPr>
          <w:t>There are many methods declared in the Collection interface. They are as follows:</w:t>
        </w:r>
      </w:ins>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9"/>
        <w:gridCol w:w="2846"/>
        <w:gridCol w:w="9582"/>
      </w:tblGrid>
      <w:tr w:rsidR="00D64412" w:rsidRPr="00D64412" w:rsidTr="00D64412">
        <w:tc>
          <w:tcPr>
            <w:tcW w:w="0" w:type="auto"/>
            <w:shd w:val="clear" w:color="auto" w:fill="C7CCBE"/>
            <w:tcMar>
              <w:top w:w="163" w:type="dxa"/>
              <w:left w:w="163" w:type="dxa"/>
              <w:bottom w:w="163" w:type="dxa"/>
              <w:right w:w="163" w:type="dxa"/>
            </w:tcMar>
            <w:hideMark/>
          </w:tcPr>
          <w:p w:rsidR="00D64412" w:rsidRPr="00D64412" w:rsidRDefault="00D64412" w:rsidP="00D64412">
            <w:pPr>
              <w:spacing w:after="0" w:line="240" w:lineRule="auto"/>
              <w:rPr>
                <w:rFonts w:ascii="Times New Roman" w:eastAsia="Times New Roman" w:hAnsi="Times New Roman" w:cs="Times New Roman"/>
                <w:b/>
                <w:bCs/>
                <w:color w:val="000000"/>
                <w:sz w:val="23"/>
                <w:szCs w:val="23"/>
                <w:lang w:eastAsia="en-IN"/>
              </w:rPr>
            </w:pPr>
            <w:r w:rsidRPr="00D64412">
              <w:rPr>
                <w:rFonts w:ascii="Times New Roman" w:eastAsia="Times New Roman" w:hAnsi="Times New Roman" w:cs="Times New Roman"/>
                <w:b/>
                <w:bCs/>
                <w:color w:val="000000"/>
                <w:sz w:val="23"/>
                <w:szCs w:val="23"/>
                <w:lang w:eastAsia="en-IN"/>
              </w:rPr>
              <w:t>No.</w:t>
            </w:r>
          </w:p>
        </w:tc>
        <w:tc>
          <w:tcPr>
            <w:tcW w:w="2846" w:type="dxa"/>
            <w:shd w:val="clear" w:color="auto" w:fill="C7CCBE"/>
            <w:tcMar>
              <w:top w:w="163" w:type="dxa"/>
              <w:left w:w="163" w:type="dxa"/>
              <w:bottom w:w="163" w:type="dxa"/>
              <w:right w:w="163" w:type="dxa"/>
            </w:tcMar>
            <w:hideMark/>
          </w:tcPr>
          <w:p w:rsidR="00D64412" w:rsidRPr="00D64412" w:rsidRDefault="00D64412" w:rsidP="00D64412">
            <w:pPr>
              <w:spacing w:after="0" w:line="240" w:lineRule="auto"/>
              <w:rPr>
                <w:rFonts w:ascii="Times New Roman" w:eastAsia="Times New Roman" w:hAnsi="Times New Roman" w:cs="Times New Roman"/>
                <w:b/>
                <w:bCs/>
                <w:color w:val="000000"/>
                <w:sz w:val="23"/>
                <w:szCs w:val="23"/>
                <w:lang w:eastAsia="en-IN"/>
              </w:rPr>
            </w:pPr>
            <w:r w:rsidRPr="00D64412">
              <w:rPr>
                <w:rFonts w:ascii="Times New Roman" w:eastAsia="Times New Roman" w:hAnsi="Times New Roman" w:cs="Times New Roman"/>
                <w:b/>
                <w:bCs/>
                <w:color w:val="000000"/>
                <w:sz w:val="23"/>
                <w:szCs w:val="23"/>
                <w:lang w:eastAsia="en-IN"/>
              </w:rPr>
              <w:t>Method</w:t>
            </w:r>
          </w:p>
        </w:tc>
        <w:tc>
          <w:tcPr>
            <w:tcW w:w="9582" w:type="dxa"/>
            <w:shd w:val="clear" w:color="auto" w:fill="C7CCBE"/>
            <w:tcMar>
              <w:top w:w="163" w:type="dxa"/>
              <w:left w:w="163" w:type="dxa"/>
              <w:bottom w:w="163" w:type="dxa"/>
              <w:right w:w="163" w:type="dxa"/>
            </w:tcMar>
            <w:hideMark/>
          </w:tcPr>
          <w:p w:rsidR="00D64412" w:rsidRPr="00D64412" w:rsidRDefault="00D64412" w:rsidP="00D64412">
            <w:pPr>
              <w:spacing w:after="0" w:line="240" w:lineRule="auto"/>
              <w:rPr>
                <w:rFonts w:ascii="Times New Roman" w:eastAsia="Times New Roman" w:hAnsi="Times New Roman" w:cs="Times New Roman"/>
                <w:b/>
                <w:bCs/>
                <w:color w:val="000000"/>
                <w:sz w:val="23"/>
                <w:szCs w:val="23"/>
                <w:lang w:eastAsia="en-IN"/>
              </w:rPr>
            </w:pPr>
            <w:r w:rsidRPr="00D64412">
              <w:rPr>
                <w:rFonts w:ascii="Times New Roman" w:eastAsia="Times New Roman" w:hAnsi="Times New Roman" w:cs="Times New Roman"/>
                <w:b/>
                <w:bCs/>
                <w:color w:val="000000"/>
                <w:sz w:val="23"/>
                <w:szCs w:val="23"/>
                <w:lang w:eastAsia="en-IN"/>
              </w:rPr>
              <w:t>Description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add(E e)</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used to insert an element in this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2</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addAll</w:t>
            </w:r>
            <w:proofErr w:type="spellEnd"/>
            <w:r w:rsidRPr="00D64412">
              <w:rPr>
                <w:rFonts w:ascii="Verdana" w:eastAsia="Times New Roman" w:hAnsi="Verdana" w:cs="Times New Roman"/>
                <w:color w:val="000000"/>
                <w:sz w:val="18"/>
                <w:szCs w:val="18"/>
                <w:lang w:eastAsia="en-IN"/>
              </w:rPr>
              <w:t>(Collection&lt;? extends E&gt; c)</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It is used to insert the specified collection elements in the invoking </w:t>
            </w:r>
          </w:p>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3</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remove(Object element)</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used to delete an element from the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4</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removeAll</w:t>
            </w:r>
            <w:proofErr w:type="spellEnd"/>
            <w:r w:rsidRPr="00D64412">
              <w:rPr>
                <w:rFonts w:ascii="Verdana" w:eastAsia="Times New Roman" w:hAnsi="Verdana" w:cs="Times New Roman"/>
                <w:color w:val="000000"/>
                <w:sz w:val="18"/>
                <w:szCs w:val="18"/>
                <w:lang w:eastAsia="en-IN"/>
              </w:rPr>
              <w:t>(Collection&lt;?&gt; c)</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used to delete all the elements of the specified collection</w:t>
            </w:r>
          </w:p>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 from the invoking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5</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default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removeIf</w:t>
            </w:r>
            <w:proofErr w:type="spellEnd"/>
            <w:r w:rsidRPr="00D64412">
              <w:rPr>
                <w:rFonts w:ascii="Verdana" w:eastAsia="Times New Roman" w:hAnsi="Verdana" w:cs="Times New Roman"/>
                <w:color w:val="000000"/>
                <w:sz w:val="18"/>
                <w:szCs w:val="18"/>
                <w:lang w:eastAsia="en-IN"/>
              </w:rPr>
              <w:t>(Predicate&lt;? super E&gt; filter)</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used to delete all the elements of the collection that satisfy</w:t>
            </w:r>
          </w:p>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 the specified predicate.</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6</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lastRenderedPageBreak/>
              <w:t>retainAll</w:t>
            </w:r>
            <w:proofErr w:type="spellEnd"/>
            <w:r w:rsidRPr="00D64412">
              <w:rPr>
                <w:rFonts w:ascii="Verdana" w:eastAsia="Times New Roman" w:hAnsi="Verdana" w:cs="Times New Roman"/>
                <w:color w:val="000000"/>
                <w:sz w:val="18"/>
                <w:szCs w:val="18"/>
                <w:lang w:eastAsia="en-IN"/>
              </w:rPr>
              <w:t>(Collection&lt;?&gt; c)</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lastRenderedPageBreak/>
              <w:t>It is used to delete all the elements of invoking collection except</w:t>
            </w:r>
          </w:p>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lastRenderedPageBreak/>
              <w:t xml:space="preserve"> the specified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lastRenderedPageBreak/>
              <w:t>7</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int</w:t>
            </w:r>
            <w:proofErr w:type="spellEnd"/>
            <w:r w:rsidRPr="00D64412">
              <w:rPr>
                <w:rFonts w:ascii="Verdana" w:eastAsia="Times New Roman" w:hAnsi="Verdana" w:cs="Times New Roman"/>
                <w:color w:val="000000"/>
                <w:sz w:val="18"/>
                <w:szCs w:val="18"/>
                <w:lang w:eastAsia="en-IN"/>
              </w:rPr>
              <w:t xml:space="preserve"> size()</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returns the total number of elements in the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8</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public void clear()</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removes the total number of elements from the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9</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contains(Object element)</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used to search an element.</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10</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containsAll</w:t>
            </w:r>
            <w:proofErr w:type="spellEnd"/>
            <w:r w:rsidRPr="00D64412">
              <w:rPr>
                <w:rFonts w:ascii="Verdana" w:eastAsia="Times New Roman" w:hAnsi="Verdana" w:cs="Times New Roman"/>
                <w:color w:val="000000"/>
                <w:sz w:val="18"/>
                <w:szCs w:val="18"/>
                <w:lang w:eastAsia="en-IN"/>
              </w:rPr>
              <w:t>(Collection&lt;?&gt; c)</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is used to search the specified collection in the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11</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It returns an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12</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Object[] </w:t>
            </w:r>
            <w:proofErr w:type="spellStart"/>
            <w:r w:rsidRPr="00D64412">
              <w:rPr>
                <w:rFonts w:ascii="Verdana" w:eastAsia="Times New Roman" w:hAnsi="Verdana" w:cs="Times New Roman"/>
                <w:color w:val="000000"/>
                <w:sz w:val="18"/>
                <w:szCs w:val="18"/>
                <w:lang w:eastAsia="en-IN"/>
              </w:rPr>
              <w:t>toArray</w:t>
            </w:r>
            <w:proofErr w:type="spellEnd"/>
            <w:r w:rsidRPr="00D64412">
              <w:rPr>
                <w:rFonts w:ascii="Verdana" w:eastAsia="Times New Roman" w:hAnsi="Verdana" w:cs="Times New Roman"/>
                <w:color w:val="000000"/>
                <w:sz w:val="18"/>
                <w:szCs w:val="18"/>
                <w:lang w:eastAsia="en-IN"/>
              </w:rPr>
              <w:t>()</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converts collection into array.</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13</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&lt;T&gt; T[] </w:t>
            </w:r>
            <w:proofErr w:type="spellStart"/>
            <w:r w:rsidRPr="00D64412">
              <w:rPr>
                <w:rFonts w:ascii="Verdana" w:eastAsia="Times New Roman" w:hAnsi="Verdana" w:cs="Times New Roman"/>
                <w:color w:val="000000"/>
                <w:sz w:val="18"/>
                <w:szCs w:val="18"/>
                <w:lang w:eastAsia="en-IN"/>
              </w:rPr>
              <w:t>toArray</w:t>
            </w:r>
            <w:proofErr w:type="spellEnd"/>
            <w:r w:rsidRPr="00D64412">
              <w:rPr>
                <w:rFonts w:ascii="Verdana" w:eastAsia="Times New Roman" w:hAnsi="Verdana" w:cs="Times New Roman"/>
                <w:color w:val="000000"/>
                <w:sz w:val="18"/>
                <w:szCs w:val="18"/>
                <w:lang w:eastAsia="en-IN"/>
              </w:rPr>
              <w:t>(T[] a)</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It converts collection into array. Here, the runtime type of the </w:t>
            </w:r>
          </w:p>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returned array is that of the specified array.</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14</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isEmpty</w:t>
            </w:r>
            <w:proofErr w:type="spellEnd"/>
            <w:r w:rsidRPr="00D64412">
              <w:rPr>
                <w:rFonts w:ascii="Verdana" w:eastAsia="Times New Roman" w:hAnsi="Verdana" w:cs="Times New Roman"/>
                <w:color w:val="000000"/>
                <w:sz w:val="18"/>
                <w:szCs w:val="18"/>
                <w:lang w:eastAsia="en-IN"/>
              </w:rPr>
              <w:t>()</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checks if collection is empty.</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15</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default Stream&lt;E&gt; </w:t>
            </w:r>
            <w:proofErr w:type="spellStart"/>
            <w:r w:rsidRPr="00D64412">
              <w:rPr>
                <w:rFonts w:ascii="Verdana" w:eastAsia="Times New Roman" w:hAnsi="Verdana" w:cs="Times New Roman"/>
                <w:color w:val="000000"/>
                <w:sz w:val="18"/>
                <w:szCs w:val="18"/>
                <w:lang w:eastAsia="en-IN"/>
              </w:rPr>
              <w:t>parallelStream</w:t>
            </w:r>
            <w:proofErr w:type="spellEnd"/>
            <w:r w:rsidRPr="00D64412">
              <w:rPr>
                <w:rFonts w:ascii="Verdana" w:eastAsia="Times New Roman" w:hAnsi="Verdana" w:cs="Times New Roman"/>
                <w:color w:val="000000"/>
                <w:sz w:val="18"/>
                <w:szCs w:val="18"/>
                <w:lang w:eastAsia="en-IN"/>
              </w:rPr>
              <w:t>()</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returns a possibly parallel Stream with the collection as its source.</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16</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default Stream&lt;E&gt; stream()</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returns a sequential Stream with the collection as its source.</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17</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default </w:t>
            </w:r>
            <w:proofErr w:type="spellStart"/>
            <w:r w:rsidRPr="00D64412">
              <w:rPr>
                <w:rFonts w:ascii="Verdana" w:eastAsia="Times New Roman" w:hAnsi="Verdana" w:cs="Times New Roman"/>
                <w:color w:val="000000"/>
                <w:sz w:val="18"/>
                <w:szCs w:val="18"/>
                <w:lang w:eastAsia="en-IN"/>
              </w:rPr>
              <w:t>Spliterator</w:t>
            </w:r>
            <w:proofErr w:type="spellEnd"/>
            <w:r w:rsidRPr="00D64412">
              <w:rPr>
                <w:rFonts w:ascii="Verdana" w:eastAsia="Times New Roman" w:hAnsi="Verdana" w:cs="Times New Roman"/>
                <w:color w:val="000000"/>
                <w:sz w:val="18"/>
                <w:szCs w:val="18"/>
                <w:lang w:eastAsia="en-IN"/>
              </w:rPr>
              <w:t xml:space="preserve">&lt;E&gt; </w:t>
            </w:r>
            <w:proofErr w:type="spellStart"/>
            <w:r w:rsidRPr="00D64412">
              <w:rPr>
                <w:rFonts w:ascii="Verdana" w:eastAsia="Times New Roman" w:hAnsi="Verdana" w:cs="Times New Roman"/>
                <w:color w:val="000000"/>
                <w:sz w:val="18"/>
                <w:szCs w:val="18"/>
                <w:lang w:eastAsia="en-IN"/>
              </w:rPr>
              <w:t>spliterator</w:t>
            </w:r>
            <w:proofErr w:type="spellEnd"/>
            <w:r w:rsidRPr="00D64412">
              <w:rPr>
                <w:rFonts w:ascii="Verdana" w:eastAsia="Times New Roman" w:hAnsi="Verdana" w:cs="Times New Roman"/>
                <w:color w:val="000000"/>
                <w:sz w:val="18"/>
                <w:szCs w:val="18"/>
                <w:lang w:eastAsia="en-IN"/>
              </w:rPr>
              <w:t>()</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It generates a </w:t>
            </w:r>
            <w:proofErr w:type="spellStart"/>
            <w:r w:rsidRPr="00D64412">
              <w:rPr>
                <w:rFonts w:ascii="Verdana" w:eastAsia="Times New Roman" w:hAnsi="Verdana" w:cs="Times New Roman"/>
                <w:color w:val="000000"/>
                <w:sz w:val="18"/>
                <w:szCs w:val="18"/>
                <w:lang w:eastAsia="en-IN"/>
              </w:rPr>
              <w:t>Spliterator</w:t>
            </w:r>
            <w:proofErr w:type="spellEnd"/>
            <w:r w:rsidRPr="00D64412">
              <w:rPr>
                <w:rFonts w:ascii="Verdana" w:eastAsia="Times New Roman" w:hAnsi="Verdana" w:cs="Times New Roman"/>
                <w:color w:val="000000"/>
                <w:sz w:val="18"/>
                <w:szCs w:val="18"/>
                <w:lang w:eastAsia="en-IN"/>
              </w:rPr>
              <w:t xml:space="preserve"> over the specified elements in the collection.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18</w:t>
            </w:r>
          </w:p>
        </w:tc>
        <w:tc>
          <w:tcPr>
            <w:tcW w:w="284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equals(Object element)</w:t>
            </w:r>
          </w:p>
        </w:tc>
        <w:tc>
          <w:tcPr>
            <w:tcW w:w="958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matches two collections.</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19</w:t>
            </w:r>
          </w:p>
        </w:tc>
        <w:tc>
          <w:tcPr>
            <w:tcW w:w="284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int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hashCode</w:t>
            </w:r>
            <w:proofErr w:type="spellEnd"/>
            <w:r w:rsidRPr="00D64412">
              <w:rPr>
                <w:rFonts w:ascii="Verdana" w:eastAsia="Times New Roman" w:hAnsi="Verdana" w:cs="Times New Roman"/>
                <w:color w:val="000000"/>
                <w:sz w:val="18"/>
                <w:szCs w:val="18"/>
                <w:lang w:eastAsia="en-IN"/>
              </w:rPr>
              <w:t>()</w:t>
            </w:r>
          </w:p>
        </w:tc>
        <w:tc>
          <w:tcPr>
            <w:tcW w:w="958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returns the hash code number of the collection.</w:t>
            </w:r>
          </w:p>
        </w:tc>
      </w:tr>
    </w:tbl>
    <w:p w:rsidR="00D64412" w:rsidRPr="00D64412" w:rsidRDefault="00D64412" w:rsidP="00D64412">
      <w:pPr>
        <w:spacing w:after="0" w:line="240" w:lineRule="auto"/>
        <w:rPr>
          <w:ins w:id="11" w:author="Unknown"/>
          <w:rFonts w:ascii="Times New Roman" w:eastAsia="Times New Roman" w:hAnsi="Times New Roman" w:cs="Times New Roman"/>
          <w:sz w:val="24"/>
          <w:szCs w:val="24"/>
          <w:lang w:eastAsia="en-IN"/>
        </w:rPr>
      </w:pPr>
      <w:ins w:id="12" w:author="Unknown">
        <w:r w:rsidRPr="00D64412">
          <w:rPr>
            <w:rFonts w:ascii="Times New Roman" w:eastAsia="Times New Roman" w:hAnsi="Times New Roman" w:cs="Times New Roman"/>
            <w:sz w:val="24"/>
            <w:szCs w:val="24"/>
            <w:lang w:eastAsia="en-IN"/>
          </w:rPr>
          <w:pict>
            <v:rect id="_x0000_i1026" style="width:0;height:.7pt" o:hralign="center" o:hrstd="t" o:hrnoshade="t" o:hr="t" fillcolor="#d4d4d4" stroked="f"/>
          </w:pict>
        </w:r>
      </w:ins>
    </w:p>
    <w:p w:rsidR="00D64412" w:rsidRPr="00D64412" w:rsidRDefault="00D64412" w:rsidP="00D64412">
      <w:pPr>
        <w:shd w:val="clear" w:color="auto" w:fill="FFFFFF"/>
        <w:spacing w:before="100" w:beforeAutospacing="1" w:after="100" w:afterAutospacing="1" w:line="312" w:lineRule="atLeast"/>
        <w:outlineLvl w:val="2"/>
        <w:rPr>
          <w:ins w:id="13" w:author="Unknown"/>
          <w:rFonts w:ascii="Helvetica" w:eastAsia="Times New Roman" w:hAnsi="Helvetica" w:cs="Helvetica"/>
          <w:color w:val="610B38"/>
          <w:sz w:val="33"/>
          <w:szCs w:val="33"/>
          <w:lang w:eastAsia="en-IN"/>
        </w:rPr>
      </w:pPr>
      <w:proofErr w:type="spellStart"/>
      <w:ins w:id="14" w:author="Unknown">
        <w:r w:rsidRPr="00D64412">
          <w:rPr>
            <w:rFonts w:ascii="Helvetica" w:eastAsia="Times New Roman" w:hAnsi="Helvetica" w:cs="Helvetica"/>
            <w:color w:val="610B38"/>
            <w:sz w:val="33"/>
            <w:szCs w:val="33"/>
            <w:lang w:eastAsia="en-IN"/>
          </w:rPr>
          <w:t>Iterator</w:t>
        </w:r>
        <w:proofErr w:type="spellEnd"/>
        <w:r w:rsidRPr="00D64412">
          <w:rPr>
            <w:rFonts w:ascii="Helvetica" w:eastAsia="Times New Roman" w:hAnsi="Helvetica" w:cs="Helvetica"/>
            <w:color w:val="610B38"/>
            <w:sz w:val="33"/>
            <w:szCs w:val="33"/>
            <w:lang w:eastAsia="en-IN"/>
          </w:rPr>
          <w:t xml:space="preserve"> interface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D64412" w:rsidRPr="00D64412" w:rsidTr="00D64412">
        <w:trPr>
          <w:tblCellSpacing w:w="15" w:type="dxa"/>
        </w:trPr>
        <w:tc>
          <w:tcPr>
            <w:tcW w:w="0" w:type="auto"/>
            <w:shd w:val="clear" w:color="auto" w:fill="FFFFFF"/>
            <w:vAlign w:val="cente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xml:space="preserve"> interface provides the facility of iterating the elements in a forward direction only.</w:t>
            </w:r>
          </w:p>
        </w:tc>
      </w:tr>
    </w:tbl>
    <w:p w:rsidR="00D64412" w:rsidRPr="00D64412" w:rsidRDefault="00D64412" w:rsidP="00D64412">
      <w:pPr>
        <w:shd w:val="clear" w:color="auto" w:fill="FFFFFF"/>
        <w:spacing w:before="100" w:beforeAutospacing="1" w:after="100" w:afterAutospacing="1" w:line="240" w:lineRule="auto"/>
        <w:outlineLvl w:val="3"/>
        <w:rPr>
          <w:ins w:id="15" w:author="Unknown"/>
          <w:rFonts w:ascii="Helvetica" w:eastAsia="Times New Roman" w:hAnsi="Helvetica" w:cs="Helvetica"/>
          <w:color w:val="610B4B"/>
          <w:sz w:val="23"/>
          <w:szCs w:val="23"/>
          <w:lang w:eastAsia="en-IN"/>
        </w:rPr>
      </w:pPr>
      <w:ins w:id="16" w:author="Unknown">
        <w:r w:rsidRPr="00D64412">
          <w:rPr>
            <w:rFonts w:ascii="Helvetica" w:eastAsia="Times New Roman" w:hAnsi="Helvetica" w:cs="Helvetica"/>
            <w:color w:val="610B4B"/>
            <w:sz w:val="23"/>
            <w:szCs w:val="23"/>
            <w:lang w:eastAsia="en-IN"/>
          </w:rPr>
          <w:t xml:space="preserve">Methods of </w:t>
        </w:r>
        <w:proofErr w:type="spellStart"/>
        <w:r w:rsidRPr="00D64412">
          <w:rPr>
            <w:rFonts w:ascii="Helvetica" w:eastAsia="Times New Roman" w:hAnsi="Helvetica" w:cs="Helvetica"/>
            <w:color w:val="610B4B"/>
            <w:sz w:val="23"/>
            <w:szCs w:val="23"/>
            <w:lang w:eastAsia="en-IN"/>
          </w:rPr>
          <w:t>Iterator</w:t>
        </w:r>
        <w:proofErr w:type="spellEnd"/>
        <w:r w:rsidRPr="00D64412">
          <w:rPr>
            <w:rFonts w:ascii="Helvetica" w:eastAsia="Times New Roman" w:hAnsi="Helvetica" w:cs="Helvetica"/>
            <w:color w:val="610B4B"/>
            <w:sz w:val="23"/>
            <w:szCs w:val="23"/>
            <w:lang w:eastAsia="en-IN"/>
          </w:rPr>
          <w:t xml:space="preserve"> interface</w:t>
        </w:r>
      </w:ins>
    </w:p>
    <w:p w:rsidR="00D64412" w:rsidRPr="00D64412" w:rsidRDefault="00D64412" w:rsidP="00D64412">
      <w:pPr>
        <w:shd w:val="clear" w:color="auto" w:fill="FFFFFF"/>
        <w:spacing w:before="100" w:beforeAutospacing="1" w:after="100" w:afterAutospacing="1" w:line="240" w:lineRule="auto"/>
        <w:rPr>
          <w:ins w:id="17" w:author="Unknown"/>
          <w:rFonts w:ascii="Verdana" w:eastAsia="Times New Roman" w:hAnsi="Verdana" w:cs="Times New Roman"/>
          <w:color w:val="000000"/>
          <w:sz w:val="18"/>
          <w:szCs w:val="18"/>
          <w:lang w:eastAsia="en-IN"/>
        </w:rPr>
      </w:pPr>
      <w:ins w:id="18" w:author="Unknown">
        <w:r w:rsidRPr="00D64412">
          <w:rPr>
            <w:rFonts w:ascii="Verdana" w:eastAsia="Times New Roman" w:hAnsi="Verdana" w:cs="Times New Roman"/>
            <w:color w:val="000000"/>
            <w:sz w:val="18"/>
            <w:szCs w:val="18"/>
            <w:lang w:eastAsia="en-IN"/>
          </w:rPr>
          <w:t xml:space="preserve">There are only three methods in the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xml:space="preserve"> interface. They are:</w:t>
        </w:r>
      </w:ins>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0"/>
        <w:gridCol w:w="1753"/>
        <w:gridCol w:w="10574"/>
      </w:tblGrid>
      <w:tr w:rsidR="00D64412" w:rsidRPr="00D64412" w:rsidTr="00D64412">
        <w:tc>
          <w:tcPr>
            <w:tcW w:w="0" w:type="auto"/>
            <w:shd w:val="clear" w:color="auto" w:fill="C7CCBE"/>
            <w:tcMar>
              <w:top w:w="163" w:type="dxa"/>
              <w:left w:w="163" w:type="dxa"/>
              <w:bottom w:w="163" w:type="dxa"/>
              <w:right w:w="163" w:type="dxa"/>
            </w:tcMar>
            <w:hideMark/>
          </w:tcPr>
          <w:p w:rsidR="00D64412" w:rsidRPr="00D64412" w:rsidRDefault="00D64412" w:rsidP="00D64412">
            <w:pPr>
              <w:spacing w:after="0" w:line="240" w:lineRule="auto"/>
              <w:rPr>
                <w:rFonts w:ascii="Times New Roman" w:eastAsia="Times New Roman" w:hAnsi="Times New Roman" w:cs="Times New Roman"/>
                <w:b/>
                <w:bCs/>
                <w:color w:val="000000"/>
                <w:sz w:val="23"/>
                <w:szCs w:val="23"/>
                <w:lang w:eastAsia="en-IN"/>
              </w:rPr>
            </w:pPr>
            <w:r w:rsidRPr="00D64412">
              <w:rPr>
                <w:rFonts w:ascii="Times New Roman" w:eastAsia="Times New Roman" w:hAnsi="Times New Roman" w:cs="Times New Roman"/>
                <w:b/>
                <w:bCs/>
                <w:color w:val="000000"/>
                <w:sz w:val="23"/>
                <w:szCs w:val="23"/>
                <w:lang w:eastAsia="en-IN"/>
              </w:rPr>
              <w:t>No.</w:t>
            </w:r>
          </w:p>
        </w:tc>
        <w:tc>
          <w:tcPr>
            <w:tcW w:w="1753" w:type="dxa"/>
            <w:shd w:val="clear" w:color="auto" w:fill="C7CCBE"/>
            <w:tcMar>
              <w:top w:w="163" w:type="dxa"/>
              <w:left w:w="163" w:type="dxa"/>
              <w:bottom w:w="163" w:type="dxa"/>
              <w:right w:w="163" w:type="dxa"/>
            </w:tcMar>
            <w:hideMark/>
          </w:tcPr>
          <w:p w:rsidR="00D64412" w:rsidRPr="00D64412" w:rsidRDefault="00D64412" w:rsidP="00D64412">
            <w:pPr>
              <w:spacing w:after="0" w:line="240" w:lineRule="auto"/>
              <w:rPr>
                <w:rFonts w:ascii="Times New Roman" w:eastAsia="Times New Roman" w:hAnsi="Times New Roman" w:cs="Times New Roman"/>
                <w:b/>
                <w:bCs/>
                <w:color w:val="000000"/>
                <w:sz w:val="23"/>
                <w:szCs w:val="23"/>
                <w:lang w:eastAsia="en-IN"/>
              </w:rPr>
            </w:pPr>
            <w:r w:rsidRPr="00D64412">
              <w:rPr>
                <w:rFonts w:ascii="Times New Roman" w:eastAsia="Times New Roman" w:hAnsi="Times New Roman" w:cs="Times New Roman"/>
                <w:b/>
                <w:bCs/>
                <w:color w:val="000000"/>
                <w:sz w:val="23"/>
                <w:szCs w:val="23"/>
                <w:lang w:eastAsia="en-IN"/>
              </w:rPr>
              <w:t>Method</w:t>
            </w:r>
          </w:p>
        </w:tc>
        <w:tc>
          <w:tcPr>
            <w:tcW w:w="10574" w:type="dxa"/>
            <w:shd w:val="clear" w:color="auto" w:fill="C7CCBE"/>
            <w:tcMar>
              <w:top w:w="163" w:type="dxa"/>
              <w:left w:w="163" w:type="dxa"/>
              <w:bottom w:w="163" w:type="dxa"/>
              <w:right w:w="163" w:type="dxa"/>
            </w:tcMar>
            <w:hideMark/>
          </w:tcPr>
          <w:p w:rsidR="00D64412" w:rsidRPr="00D64412" w:rsidRDefault="00D64412" w:rsidP="00D64412">
            <w:pPr>
              <w:spacing w:after="0" w:line="240" w:lineRule="auto"/>
              <w:rPr>
                <w:rFonts w:ascii="Times New Roman" w:eastAsia="Times New Roman" w:hAnsi="Times New Roman" w:cs="Times New Roman"/>
                <w:b/>
                <w:bCs/>
                <w:color w:val="000000"/>
                <w:sz w:val="23"/>
                <w:szCs w:val="23"/>
                <w:lang w:eastAsia="en-IN"/>
              </w:rPr>
            </w:pPr>
            <w:r w:rsidRPr="00D64412">
              <w:rPr>
                <w:rFonts w:ascii="Times New Roman" w:eastAsia="Times New Roman" w:hAnsi="Times New Roman" w:cs="Times New Roman"/>
                <w:b/>
                <w:bCs/>
                <w:color w:val="000000"/>
                <w:sz w:val="23"/>
                <w:szCs w:val="23"/>
                <w:lang w:eastAsia="en-IN"/>
              </w:rPr>
              <w:t>Description</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lastRenderedPageBreak/>
              <w:t>1</w:t>
            </w:r>
          </w:p>
        </w:tc>
        <w:tc>
          <w:tcPr>
            <w:tcW w:w="175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public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hasNext</w:t>
            </w:r>
            <w:proofErr w:type="spellEnd"/>
            <w:r w:rsidRPr="00D64412">
              <w:rPr>
                <w:rFonts w:ascii="Verdana" w:eastAsia="Times New Roman" w:hAnsi="Verdana" w:cs="Times New Roman"/>
                <w:color w:val="000000"/>
                <w:sz w:val="18"/>
                <w:szCs w:val="18"/>
                <w:lang w:eastAsia="en-IN"/>
              </w:rPr>
              <w:t>()</w:t>
            </w:r>
          </w:p>
        </w:tc>
        <w:tc>
          <w:tcPr>
            <w:tcW w:w="10574"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It returns true if the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xml:space="preserve"> has more elements otherwise it returns false.</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2</w:t>
            </w:r>
          </w:p>
        </w:tc>
        <w:tc>
          <w:tcPr>
            <w:tcW w:w="1753"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public Object next()</w:t>
            </w:r>
          </w:p>
        </w:tc>
        <w:tc>
          <w:tcPr>
            <w:tcW w:w="10574"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It returns the element and moves the cursor pointer to the next element.</w:t>
            </w:r>
          </w:p>
        </w:tc>
      </w:tr>
      <w:tr w:rsidR="00D64412" w:rsidRPr="00D64412" w:rsidTr="00D64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3</w:t>
            </w:r>
          </w:p>
        </w:tc>
        <w:tc>
          <w:tcPr>
            <w:tcW w:w="175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public void remove()</w:t>
            </w:r>
          </w:p>
        </w:tc>
        <w:tc>
          <w:tcPr>
            <w:tcW w:w="10574"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64412" w:rsidRPr="00D64412" w:rsidRDefault="00D64412" w:rsidP="00D64412">
            <w:pPr>
              <w:spacing w:after="0" w:line="312" w:lineRule="atLeast"/>
              <w:ind w:left="272"/>
              <w:rPr>
                <w:rFonts w:ascii="Verdana" w:eastAsia="Times New Roman" w:hAnsi="Verdana" w:cs="Times New Roman"/>
                <w:color w:val="000000"/>
                <w:sz w:val="18"/>
                <w:szCs w:val="18"/>
                <w:lang w:eastAsia="en-IN"/>
              </w:rPr>
            </w:pPr>
            <w:r w:rsidRPr="00D64412">
              <w:rPr>
                <w:rFonts w:ascii="Verdana" w:eastAsia="Times New Roman" w:hAnsi="Verdana" w:cs="Times New Roman"/>
                <w:color w:val="000000"/>
                <w:sz w:val="18"/>
                <w:szCs w:val="18"/>
                <w:lang w:eastAsia="en-IN"/>
              </w:rPr>
              <w:t xml:space="preserve">It removes the last elements returned by the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It is less used.</w:t>
            </w:r>
          </w:p>
        </w:tc>
      </w:tr>
    </w:tbl>
    <w:p w:rsidR="00D64412" w:rsidRPr="00D64412" w:rsidRDefault="00D64412" w:rsidP="00D64412">
      <w:pPr>
        <w:shd w:val="clear" w:color="auto" w:fill="FFFFFF"/>
        <w:spacing w:before="100" w:beforeAutospacing="1" w:after="100" w:afterAutospacing="1" w:line="312" w:lineRule="atLeast"/>
        <w:outlineLvl w:val="1"/>
        <w:rPr>
          <w:ins w:id="19" w:author="Unknown"/>
          <w:rFonts w:ascii="Helvetica" w:eastAsia="Times New Roman" w:hAnsi="Helvetica" w:cs="Helvetica"/>
          <w:color w:val="610B38"/>
          <w:sz w:val="34"/>
          <w:szCs w:val="34"/>
          <w:lang w:eastAsia="en-IN"/>
        </w:rPr>
      </w:pPr>
      <w:proofErr w:type="spellStart"/>
      <w:ins w:id="20" w:author="Unknown">
        <w:r w:rsidRPr="00D64412">
          <w:rPr>
            <w:rFonts w:ascii="Helvetica" w:eastAsia="Times New Roman" w:hAnsi="Helvetica" w:cs="Helvetica"/>
            <w:color w:val="610B38"/>
            <w:sz w:val="34"/>
            <w:szCs w:val="34"/>
            <w:lang w:eastAsia="en-IN"/>
          </w:rPr>
          <w:t>Iterable</w:t>
        </w:r>
        <w:proofErr w:type="spellEnd"/>
        <w:r w:rsidRPr="00D64412">
          <w:rPr>
            <w:rFonts w:ascii="Helvetica" w:eastAsia="Times New Roman" w:hAnsi="Helvetica" w:cs="Helvetica"/>
            <w:color w:val="610B38"/>
            <w:sz w:val="34"/>
            <w:szCs w:val="34"/>
            <w:lang w:eastAsia="en-IN"/>
          </w:rPr>
          <w:t xml:space="preserve"> Interface</w:t>
        </w:r>
      </w:ins>
    </w:p>
    <w:p w:rsidR="00D64412" w:rsidRPr="00D64412" w:rsidRDefault="00D64412" w:rsidP="00D64412">
      <w:pPr>
        <w:shd w:val="clear" w:color="auto" w:fill="FFFFFF"/>
        <w:spacing w:before="100" w:beforeAutospacing="1" w:after="100" w:afterAutospacing="1" w:line="240" w:lineRule="auto"/>
        <w:rPr>
          <w:ins w:id="21" w:author="Unknown"/>
          <w:rFonts w:ascii="Verdana" w:eastAsia="Times New Roman" w:hAnsi="Verdana" w:cs="Times New Roman"/>
          <w:color w:val="000000"/>
          <w:sz w:val="18"/>
          <w:szCs w:val="18"/>
          <w:lang w:eastAsia="en-IN"/>
        </w:rPr>
      </w:pPr>
      <w:ins w:id="22" w:author="Unknown">
        <w:r w:rsidRPr="00D64412">
          <w:rPr>
            <w:rFonts w:ascii="Verdana" w:eastAsia="Times New Roman" w:hAnsi="Verdana" w:cs="Times New Roman"/>
            <w:color w:val="000000"/>
            <w:sz w:val="18"/>
            <w:szCs w:val="18"/>
            <w:lang w:eastAsia="en-IN"/>
          </w:rPr>
          <w:t xml:space="preserve">The </w:t>
        </w:r>
        <w:proofErr w:type="spellStart"/>
        <w:r w:rsidRPr="00D64412">
          <w:rPr>
            <w:rFonts w:ascii="Verdana" w:eastAsia="Times New Roman" w:hAnsi="Verdana" w:cs="Times New Roman"/>
            <w:color w:val="000000"/>
            <w:sz w:val="18"/>
            <w:szCs w:val="18"/>
            <w:lang w:eastAsia="en-IN"/>
          </w:rPr>
          <w:t>Iterable</w:t>
        </w:r>
        <w:proofErr w:type="spellEnd"/>
        <w:r w:rsidRPr="00D64412">
          <w:rPr>
            <w:rFonts w:ascii="Verdana" w:eastAsia="Times New Roman" w:hAnsi="Verdana" w:cs="Times New Roman"/>
            <w:color w:val="000000"/>
            <w:sz w:val="18"/>
            <w:szCs w:val="18"/>
            <w:lang w:eastAsia="en-IN"/>
          </w:rPr>
          <w:t xml:space="preserve"> interface is the root interface for all the collection classes. The Collection interface extends the </w:t>
        </w:r>
        <w:proofErr w:type="spellStart"/>
        <w:r w:rsidRPr="00D64412">
          <w:rPr>
            <w:rFonts w:ascii="Verdana" w:eastAsia="Times New Roman" w:hAnsi="Verdana" w:cs="Times New Roman"/>
            <w:color w:val="000000"/>
            <w:sz w:val="18"/>
            <w:szCs w:val="18"/>
            <w:lang w:eastAsia="en-IN"/>
          </w:rPr>
          <w:t>Iterable</w:t>
        </w:r>
        <w:proofErr w:type="spellEnd"/>
        <w:r w:rsidRPr="00D64412">
          <w:rPr>
            <w:rFonts w:ascii="Verdana" w:eastAsia="Times New Roman" w:hAnsi="Verdana" w:cs="Times New Roman"/>
            <w:color w:val="000000"/>
            <w:sz w:val="18"/>
            <w:szCs w:val="18"/>
            <w:lang w:eastAsia="en-IN"/>
          </w:rPr>
          <w:t xml:space="preserve"> interface and therefore all the subclasses of Collection interface also implement the </w:t>
        </w:r>
        <w:proofErr w:type="spellStart"/>
        <w:r w:rsidRPr="00D64412">
          <w:rPr>
            <w:rFonts w:ascii="Verdana" w:eastAsia="Times New Roman" w:hAnsi="Verdana" w:cs="Times New Roman"/>
            <w:color w:val="000000"/>
            <w:sz w:val="18"/>
            <w:szCs w:val="18"/>
            <w:lang w:eastAsia="en-IN"/>
          </w:rPr>
          <w:t>Iterable</w:t>
        </w:r>
        <w:proofErr w:type="spellEnd"/>
        <w:r w:rsidRPr="00D64412">
          <w:rPr>
            <w:rFonts w:ascii="Verdana" w:eastAsia="Times New Roman" w:hAnsi="Verdana" w:cs="Times New Roman"/>
            <w:color w:val="000000"/>
            <w:sz w:val="18"/>
            <w:szCs w:val="18"/>
            <w:lang w:eastAsia="en-IN"/>
          </w:rPr>
          <w:t xml:space="preserve"> interface.</w:t>
        </w:r>
      </w:ins>
    </w:p>
    <w:p w:rsidR="00D64412" w:rsidRPr="00D64412" w:rsidRDefault="00D64412" w:rsidP="00D64412">
      <w:pPr>
        <w:shd w:val="clear" w:color="auto" w:fill="FFFFFF"/>
        <w:spacing w:before="100" w:beforeAutospacing="1" w:after="100" w:afterAutospacing="1" w:line="240" w:lineRule="auto"/>
        <w:rPr>
          <w:ins w:id="23" w:author="Unknown"/>
          <w:rFonts w:ascii="Verdana" w:eastAsia="Times New Roman" w:hAnsi="Verdana" w:cs="Times New Roman"/>
          <w:color w:val="000000"/>
          <w:sz w:val="18"/>
          <w:szCs w:val="18"/>
          <w:lang w:eastAsia="en-IN"/>
        </w:rPr>
      </w:pPr>
      <w:ins w:id="24" w:author="Unknown">
        <w:r w:rsidRPr="00D64412">
          <w:rPr>
            <w:rFonts w:ascii="Verdana" w:eastAsia="Times New Roman" w:hAnsi="Verdana" w:cs="Times New Roman"/>
            <w:color w:val="000000"/>
            <w:sz w:val="18"/>
            <w:szCs w:val="18"/>
            <w:lang w:eastAsia="en-IN"/>
          </w:rPr>
          <w:t>It contains only one abstract method. i.e.,</w:t>
        </w:r>
      </w:ins>
    </w:p>
    <w:p w:rsidR="00D64412" w:rsidRPr="00D64412" w:rsidRDefault="00D64412" w:rsidP="00D64412">
      <w:pPr>
        <w:numPr>
          <w:ilvl w:val="0"/>
          <w:numId w:val="5"/>
        </w:numPr>
        <w:shd w:val="clear" w:color="auto" w:fill="FFFFFF"/>
        <w:spacing w:after="109" w:line="285" w:lineRule="atLeast"/>
        <w:ind w:left="0"/>
        <w:rPr>
          <w:ins w:id="25" w:author="Unknown"/>
          <w:rFonts w:ascii="Verdana" w:eastAsia="Times New Roman" w:hAnsi="Verdana" w:cs="Times New Roman"/>
          <w:color w:val="000000"/>
          <w:sz w:val="18"/>
          <w:szCs w:val="18"/>
          <w:lang w:eastAsia="en-IN"/>
        </w:rPr>
      </w:pPr>
      <w:proofErr w:type="spellStart"/>
      <w:ins w:id="26"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&lt;T&gt; </w:t>
        </w:r>
        <w:proofErr w:type="spellStart"/>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27" w:author="Unknown"/>
          <w:rFonts w:ascii="Verdana" w:eastAsia="Times New Roman" w:hAnsi="Verdana" w:cs="Times New Roman"/>
          <w:color w:val="000000"/>
          <w:sz w:val="18"/>
          <w:szCs w:val="18"/>
          <w:lang w:eastAsia="en-IN"/>
        </w:rPr>
      </w:pPr>
      <w:ins w:id="28" w:author="Unknown">
        <w:r w:rsidRPr="00D64412">
          <w:rPr>
            <w:rFonts w:ascii="Verdana" w:eastAsia="Times New Roman" w:hAnsi="Verdana" w:cs="Times New Roman"/>
            <w:color w:val="000000"/>
            <w:sz w:val="18"/>
            <w:szCs w:val="18"/>
            <w:lang w:eastAsia="en-IN"/>
          </w:rPr>
          <w:t xml:space="preserve">It returns the </w:t>
        </w:r>
        <w:proofErr w:type="spellStart"/>
        <w:r w:rsidRPr="00D64412">
          <w:rPr>
            <w:rFonts w:ascii="Verdana" w:eastAsia="Times New Roman" w:hAnsi="Verdana" w:cs="Times New Roman"/>
            <w:color w:val="000000"/>
            <w:sz w:val="18"/>
            <w:szCs w:val="18"/>
            <w:lang w:eastAsia="en-IN"/>
          </w:rPr>
          <w:t>iterator</w:t>
        </w:r>
        <w:proofErr w:type="spellEnd"/>
        <w:r w:rsidRPr="00D64412">
          <w:rPr>
            <w:rFonts w:ascii="Verdana" w:eastAsia="Times New Roman" w:hAnsi="Verdana" w:cs="Times New Roman"/>
            <w:color w:val="000000"/>
            <w:sz w:val="18"/>
            <w:szCs w:val="18"/>
            <w:lang w:eastAsia="en-IN"/>
          </w:rPr>
          <w:t xml:space="preserve"> over the elements of type T.</w:t>
        </w:r>
      </w:ins>
    </w:p>
    <w:p w:rsidR="00D64412" w:rsidRPr="00D64412" w:rsidRDefault="00D64412" w:rsidP="00D64412">
      <w:pPr>
        <w:spacing w:after="0" w:line="240" w:lineRule="auto"/>
        <w:rPr>
          <w:ins w:id="29" w:author="Unknown"/>
          <w:rFonts w:ascii="Times New Roman" w:eastAsia="Times New Roman" w:hAnsi="Times New Roman" w:cs="Times New Roman"/>
          <w:sz w:val="24"/>
          <w:szCs w:val="24"/>
          <w:lang w:eastAsia="en-IN"/>
        </w:rPr>
      </w:pPr>
      <w:ins w:id="30" w:author="Unknown">
        <w:r w:rsidRPr="00D64412">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D64412" w:rsidRPr="00D64412" w:rsidRDefault="00D64412" w:rsidP="00D64412">
      <w:pPr>
        <w:shd w:val="clear" w:color="auto" w:fill="FFFFFF"/>
        <w:spacing w:before="100" w:beforeAutospacing="1" w:after="100" w:afterAutospacing="1" w:line="312" w:lineRule="atLeast"/>
        <w:outlineLvl w:val="1"/>
        <w:rPr>
          <w:ins w:id="31" w:author="Unknown"/>
          <w:rFonts w:ascii="Helvetica" w:eastAsia="Times New Roman" w:hAnsi="Helvetica" w:cs="Helvetica"/>
          <w:color w:val="610B38"/>
          <w:sz w:val="34"/>
          <w:szCs w:val="34"/>
          <w:lang w:eastAsia="en-IN"/>
        </w:rPr>
      </w:pPr>
      <w:ins w:id="32" w:author="Unknown">
        <w:r w:rsidRPr="00D64412">
          <w:rPr>
            <w:rFonts w:ascii="Helvetica" w:eastAsia="Times New Roman" w:hAnsi="Helvetica" w:cs="Helvetica"/>
            <w:color w:val="610B38"/>
            <w:sz w:val="34"/>
            <w:szCs w:val="34"/>
            <w:lang w:eastAsia="en-IN"/>
          </w:rPr>
          <w:t>Collection Interface</w:t>
        </w:r>
      </w:ins>
    </w:p>
    <w:p w:rsidR="00D64412" w:rsidRPr="00D64412" w:rsidRDefault="00D64412" w:rsidP="00D64412">
      <w:pPr>
        <w:shd w:val="clear" w:color="auto" w:fill="FFFFFF"/>
        <w:spacing w:before="100" w:beforeAutospacing="1" w:after="100" w:afterAutospacing="1" w:line="240" w:lineRule="auto"/>
        <w:rPr>
          <w:ins w:id="33" w:author="Unknown"/>
          <w:rFonts w:ascii="Verdana" w:eastAsia="Times New Roman" w:hAnsi="Verdana" w:cs="Times New Roman"/>
          <w:color w:val="000000"/>
          <w:sz w:val="18"/>
          <w:szCs w:val="18"/>
          <w:lang w:eastAsia="en-IN"/>
        </w:rPr>
      </w:pPr>
      <w:ins w:id="34" w:author="Unknown">
        <w:r w:rsidRPr="00D64412">
          <w:rPr>
            <w:rFonts w:ascii="Verdana" w:eastAsia="Times New Roman" w:hAnsi="Verdana" w:cs="Times New Roman"/>
            <w:color w:val="000000"/>
            <w:sz w:val="18"/>
            <w:szCs w:val="18"/>
            <w:lang w:eastAsia="en-IN"/>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ins>
    </w:p>
    <w:p w:rsidR="00D64412" w:rsidRPr="00D64412" w:rsidRDefault="00D64412" w:rsidP="00D64412">
      <w:pPr>
        <w:shd w:val="clear" w:color="auto" w:fill="FFFFFF"/>
        <w:spacing w:before="100" w:beforeAutospacing="1" w:after="100" w:afterAutospacing="1" w:line="240" w:lineRule="auto"/>
        <w:rPr>
          <w:ins w:id="35" w:author="Unknown"/>
          <w:rFonts w:ascii="Verdana" w:eastAsia="Times New Roman" w:hAnsi="Verdana" w:cs="Times New Roman"/>
          <w:color w:val="000000"/>
          <w:sz w:val="18"/>
          <w:szCs w:val="18"/>
          <w:lang w:eastAsia="en-IN"/>
        </w:rPr>
      </w:pPr>
      <w:ins w:id="36" w:author="Unknown">
        <w:r w:rsidRPr="00D64412">
          <w:rPr>
            <w:rFonts w:ascii="Verdana" w:eastAsia="Times New Roman" w:hAnsi="Verdana" w:cs="Times New Roman"/>
            <w:color w:val="000000"/>
            <w:sz w:val="18"/>
            <w:szCs w:val="18"/>
            <w:lang w:eastAsia="en-IN"/>
          </w:rPr>
          <w:t xml:space="preserve">Some of the methods of Collection interface are Boolean add ( Object </w:t>
        </w:r>
        <w:proofErr w:type="spellStart"/>
        <w:r w:rsidRPr="00D64412">
          <w:rPr>
            <w:rFonts w:ascii="Verdana" w:eastAsia="Times New Roman" w:hAnsi="Verdana" w:cs="Times New Roman"/>
            <w:color w:val="000000"/>
            <w:sz w:val="18"/>
            <w:szCs w:val="18"/>
            <w:lang w:eastAsia="en-IN"/>
          </w:rPr>
          <w:t>obj</w:t>
        </w:r>
        <w:proofErr w:type="spellEnd"/>
        <w:r w:rsidRPr="00D64412">
          <w:rPr>
            <w:rFonts w:ascii="Verdana" w:eastAsia="Times New Roman" w:hAnsi="Verdana" w:cs="Times New Roman"/>
            <w:color w:val="000000"/>
            <w:sz w:val="18"/>
            <w:szCs w:val="18"/>
            <w:lang w:eastAsia="en-IN"/>
          </w:rPr>
          <w:t xml:space="preserve">), Boolean </w:t>
        </w:r>
        <w:proofErr w:type="spellStart"/>
        <w:r w:rsidRPr="00D64412">
          <w:rPr>
            <w:rFonts w:ascii="Verdana" w:eastAsia="Times New Roman" w:hAnsi="Verdana" w:cs="Times New Roman"/>
            <w:color w:val="000000"/>
            <w:sz w:val="18"/>
            <w:szCs w:val="18"/>
            <w:lang w:eastAsia="en-IN"/>
          </w:rPr>
          <w:t>addAll</w:t>
        </w:r>
        <w:proofErr w:type="spellEnd"/>
        <w:r w:rsidRPr="00D64412">
          <w:rPr>
            <w:rFonts w:ascii="Verdana" w:eastAsia="Times New Roman" w:hAnsi="Verdana" w:cs="Times New Roman"/>
            <w:color w:val="000000"/>
            <w:sz w:val="18"/>
            <w:szCs w:val="18"/>
            <w:lang w:eastAsia="en-IN"/>
          </w:rPr>
          <w:t xml:space="preserve"> ( Collection c), void clear(), etc. which are implemented by all the subclasses of Collection interface.</w:t>
        </w:r>
      </w:ins>
    </w:p>
    <w:p w:rsidR="00D64412" w:rsidRPr="00D64412" w:rsidRDefault="00D64412" w:rsidP="00D64412">
      <w:pPr>
        <w:spacing w:after="0" w:line="240" w:lineRule="auto"/>
        <w:rPr>
          <w:ins w:id="37" w:author="Unknown"/>
          <w:rFonts w:ascii="Times New Roman" w:eastAsia="Times New Roman" w:hAnsi="Times New Roman" w:cs="Times New Roman"/>
          <w:sz w:val="24"/>
          <w:szCs w:val="24"/>
          <w:lang w:eastAsia="en-IN"/>
        </w:rPr>
      </w:pPr>
      <w:ins w:id="38" w:author="Unknown">
        <w:r w:rsidRPr="00D64412">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D64412" w:rsidRPr="00D64412" w:rsidRDefault="00D64412" w:rsidP="00D64412">
      <w:pPr>
        <w:shd w:val="clear" w:color="auto" w:fill="FFFFFF"/>
        <w:spacing w:before="100" w:beforeAutospacing="1" w:after="100" w:afterAutospacing="1" w:line="312" w:lineRule="atLeast"/>
        <w:outlineLvl w:val="1"/>
        <w:rPr>
          <w:ins w:id="39" w:author="Unknown"/>
          <w:rFonts w:ascii="Helvetica" w:eastAsia="Times New Roman" w:hAnsi="Helvetica" w:cs="Helvetica"/>
          <w:color w:val="610B38"/>
          <w:sz w:val="34"/>
          <w:szCs w:val="34"/>
          <w:lang w:eastAsia="en-IN"/>
        </w:rPr>
      </w:pPr>
      <w:ins w:id="40" w:author="Unknown">
        <w:r w:rsidRPr="00D64412">
          <w:rPr>
            <w:rFonts w:ascii="Helvetica" w:eastAsia="Times New Roman" w:hAnsi="Helvetica" w:cs="Helvetica"/>
            <w:color w:val="610B38"/>
            <w:sz w:val="34"/>
            <w:szCs w:val="34"/>
            <w:lang w:eastAsia="en-IN"/>
          </w:rPr>
          <w:t>List Interface</w:t>
        </w:r>
      </w:ins>
    </w:p>
    <w:p w:rsidR="00D64412" w:rsidRPr="00D64412" w:rsidRDefault="00D64412" w:rsidP="00D64412">
      <w:pPr>
        <w:shd w:val="clear" w:color="auto" w:fill="FFFFFF"/>
        <w:spacing w:before="100" w:beforeAutospacing="1" w:after="100" w:afterAutospacing="1" w:line="240" w:lineRule="auto"/>
        <w:rPr>
          <w:ins w:id="41" w:author="Unknown"/>
          <w:rFonts w:ascii="Verdana" w:eastAsia="Times New Roman" w:hAnsi="Verdana" w:cs="Times New Roman"/>
          <w:color w:val="000000"/>
          <w:sz w:val="18"/>
          <w:szCs w:val="18"/>
          <w:lang w:eastAsia="en-IN"/>
        </w:rPr>
      </w:pPr>
      <w:ins w:id="42" w:author="Unknown">
        <w:r w:rsidRPr="00D64412">
          <w:rPr>
            <w:rFonts w:ascii="Verdana" w:eastAsia="Times New Roman" w:hAnsi="Verdana" w:cs="Times New Roman"/>
            <w:color w:val="000000"/>
            <w:sz w:val="18"/>
            <w:szCs w:val="18"/>
            <w:lang w:eastAsia="en-IN"/>
          </w:rPr>
          <w:t>List interface is the child interface of Collection interface. It inhibits a list type data structure in which we can store the ordered collection of objects. It can have duplicate values.</w:t>
        </w:r>
      </w:ins>
    </w:p>
    <w:p w:rsidR="00D64412" w:rsidRPr="00D64412" w:rsidRDefault="00D64412" w:rsidP="00D64412">
      <w:pPr>
        <w:shd w:val="clear" w:color="auto" w:fill="FFFFFF"/>
        <w:spacing w:before="100" w:beforeAutospacing="1" w:after="100" w:afterAutospacing="1" w:line="240" w:lineRule="auto"/>
        <w:rPr>
          <w:ins w:id="43" w:author="Unknown"/>
          <w:rFonts w:ascii="Verdana" w:eastAsia="Times New Roman" w:hAnsi="Verdana" w:cs="Times New Roman"/>
          <w:color w:val="000000"/>
          <w:sz w:val="18"/>
          <w:szCs w:val="18"/>
          <w:lang w:eastAsia="en-IN"/>
        </w:rPr>
      </w:pPr>
      <w:ins w:id="44" w:author="Unknown">
        <w:r w:rsidRPr="00D64412">
          <w:rPr>
            <w:rFonts w:ascii="Verdana" w:eastAsia="Times New Roman" w:hAnsi="Verdana" w:cs="Times New Roman"/>
            <w:color w:val="000000"/>
            <w:sz w:val="18"/>
            <w:szCs w:val="18"/>
            <w:lang w:eastAsia="en-IN"/>
          </w:rPr>
          <w:t xml:space="preserve">List interface is implemented by the classes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LinkedList</w:t>
        </w:r>
        <w:proofErr w:type="spellEnd"/>
        <w:r w:rsidRPr="00D64412">
          <w:rPr>
            <w:rFonts w:ascii="Verdana" w:eastAsia="Times New Roman" w:hAnsi="Verdana" w:cs="Times New Roman"/>
            <w:color w:val="000000"/>
            <w:sz w:val="18"/>
            <w:szCs w:val="18"/>
            <w:lang w:eastAsia="en-IN"/>
          </w:rPr>
          <w:t>, Vector, and Stack.</w:t>
        </w:r>
      </w:ins>
    </w:p>
    <w:p w:rsidR="00D64412" w:rsidRPr="00D64412" w:rsidRDefault="00D64412" w:rsidP="00D64412">
      <w:pPr>
        <w:shd w:val="clear" w:color="auto" w:fill="FFFFFF"/>
        <w:spacing w:before="100" w:beforeAutospacing="1" w:after="100" w:afterAutospacing="1" w:line="240" w:lineRule="auto"/>
        <w:rPr>
          <w:ins w:id="45" w:author="Unknown"/>
          <w:rFonts w:ascii="Verdana" w:eastAsia="Times New Roman" w:hAnsi="Verdana" w:cs="Times New Roman"/>
          <w:color w:val="000000"/>
          <w:sz w:val="18"/>
          <w:szCs w:val="18"/>
          <w:lang w:eastAsia="en-IN"/>
        </w:rPr>
      </w:pPr>
      <w:ins w:id="46" w:author="Unknown">
        <w:r w:rsidRPr="00D64412">
          <w:rPr>
            <w:rFonts w:ascii="Verdana" w:eastAsia="Times New Roman" w:hAnsi="Verdana" w:cs="Times New Roman"/>
            <w:color w:val="000000"/>
            <w:sz w:val="18"/>
            <w:szCs w:val="18"/>
            <w:lang w:eastAsia="en-IN"/>
          </w:rPr>
          <w:t>To instantiate the List interface, we must use :</w:t>
        </w:r>
      </w:ins>
    </w:p>
    <w:p w:rsidR="00D64412" w:rsidRPr="00D64412" w:rsidRDefault="00D64412" w:rsidP="00D64412">
      <w:pPr>
        <w:numPr>
          <w:ilvl w:val="0"/>
          <w:numId w:val="6"/>
        </w:numPr>
        <w:shd w:val="clear" w:color="auto" w:fill="FFFFFF"/>
        <w:spacing w:after="0" w:line="285" w:lineRule="atLeast"/>
        <w:ind w:left="0"/>
        <w:rPr>
          <w:ins w:id="47" w:author="Unknown"/>
          <w:rFonts w:ascii="Verdana" w:eastAsia="Times New Roman" w:hAnsi="Verdana" w:cs="Times New Roman"/>
          <w:color w:val="000000"/>
          <w:sz w:val="18"/>
          <w:szCs w:val="18"/>
          <w:lang w:eastAsia="en-IN"/>
        </w:rPr>
      </w:pPr>
      <w:ins w:id="48" w:author="Unknown">
        <w:r w:rsidRPr="00D64412">
          <w:rPr>
            <w:rFonts w:ascii="Verdana" w:eastAsia="Times New Roman" w:hAnsi="Verdana" w:cs="Times New Roman"/>
            <w:color w:val="000000"/>
            <w:sz w:val="18"/>
            <w:szCs w:val="18"/>
            <w:bdr w:val="none" w:sz="0" w:space="0" w:color="auto" w:frame="1"/>
            <w:lang w:eastAsia="en-IN"/>
          </w:rPr>
          <w:t>List &lt;data-type&gt; list1=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ArrayList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6"/>
        </w:numPr>
        <w:shd w:val="clear" w:color="auto" w:fill="FFFFFF"/>
        <w:spacing w:after="0" w:line="285" w:lineRule="atLeast"/>
        <w:ind w:left="0"/>
        <w:rPr>
          <w:ins w:id="49" w:author="Unknown"/>
          <w:rFonts w:ascii="Verdana" w:eastAsia="Times New Roman" w:hAnsi="Verdana" w:cs="Times New Roman"/>
          <w:color w:val="000000"/>
          <w:sz w:val="18"/>
          <w:szCs w:val="18"/>
          <w:lang w:eastAsia="en-IN"/>
        </w:rPr>
      </w:pPr>
      <w:ins w:id="50" w:author="Unknown">
        <w:r w:rsidRPr="00D64412">
          <w:rPr>
            <w:rFonts w:ascii="Verdana" w:eastAsia="Times New Roman" w:hAnsi="Verdana" w:cs="Times New Roman"/>
            <w:color w:val="000000"/>
            <w:sz w:val="18"/>
            <w:szCs w:val="18"/>
            <w:bdr w:val="none" w:sz="0" w:space="0" w:color="auto" w:frame="1"/>
            <w:lang w:eastAsia="en-IN"/>
          </w:rPr>
          <w:t>List &lt;data-type&gt; list2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LinkedList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6"/>
        </w:numPr>
        <w:shd w:val="clear" w:color="auto" w:fill="FFFFFF"/>
        <w:spacing w:after="0" w:line="285" w:lineRule="atLeast"/>
        <w:ind w:left="0"/>
        <w:rPr>
          <w:ins w:id="51" w:author="Unknown"/>
          <w:rFonts w:ascii="Verdana" w:eastAsia="Times New Roman" w:hAnsi="Verdana" w:cs="Times New Roman"/>
          <w:color w:val="000000"/>
          <w:sz w:val="18"/>
          <w:szCs w:val="18"/>
          <w:lang w:eastAsia="en-IN"/>
        </w:rPr>
      </w:pPr>
      <w:ins w:id="52" w:author="Unknown">
        <w:r w:rsidRPr="00D64412">
          <w:rPr>
            <w:rFonts w:ascii="Verdana" w:eastAsia="Times New Roman" w:hAnsi="Verdana" w:cs="Times New Roman"/>
            <w:color w:val="000000"/>
            <w:sz w:val="18"/>
            <w:szCs w:val="18"/>
            <w:bdr w:val="none" w:sz="0" w:space="0" w:color="auto" w:frame="1"/>
            <w:lang w:eastAsia="en-IN"/>
          </w:rPr>
          <w:t>List &lt;data-type&gt; list3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Vector();  </w:t>
        </w:r>
      </w:ins>
    </w:p>
    <w:p w:rsidR="00D64412" w:rsidRPr="00D64412" w:rsidRDefault="00D64412" w:rsidP="00D64412">
      <w:pPr>
        <w:numPr>
          <w:ilvl w:val="0"/>
          <w:numId w:val="6"/>
        </w:numPr>
        <w:shd w:val="clear" w:color="auto" w:fill="FFFFFF"/>
        <w:spacing w:after="109" w:line="285" w:lineRule="atLeast"/>
        <w:ind w:left="0"/>
        <w:rPr>
          <w:ins w:id="53" w:author="Unknown"/>
          <w:rFonts w:ascii="Verdana" w:eastAsia="Times New Roman" w:hAnsi="Verdana" w:cs="Times New Roman"/>
          <w:color w:val="000000"/>
          <w:sz w:val="18"/>
          <w:szCs w:val="18"/>
          <w:lang w:eastAsia="en-IN"/>
        </w:rPr>
      </w:pPr>
      <w:ins w:id="54" w:author="Unknown">
        <w:r w:rsidRPr="00D64412">
          <w:rPr>
            <w:rFonts w:ascii="Verdana" w:eastAsia="Times New Roman" w:hAnsi="Verdana" w:cs="Times New Roman"/>
            <w:color w:val="000000"/>
            <w:sz w:val="18"/>
            <w:szCs w:val="18"/>
            <w:bdr w:val="none" w:sz="0" w:space="0" w:color="auto" w:frame="1"/>
            <w:lang w:eastAsia="en-IN"/>
          </w:rPr>
          <w:t>List &lt;data-type&gt; list4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Stack();  </w:t>
        </w:r>
      </w:ins>
    </w:p>
    <w:p w:rsidR="00D64412" w:rsidRPr="00D64412" w:rsidRDefault="00D64412" w:rsidP="00D64412">
      <w:pPr>
        <w:shd w:val="clear" w:color="auto" w:fill="FFFFFF"/>
        <w:spacing w:before="100" w:beforeAutospacing="1" w:after="100" w:afterAutospacing="1" w:line="240" w:lineRule="auto"/>
        <w:rPr>
          <w:ins w:id="55" w:author="Unknown"/>
          <w:rFonts w:ascii="Verdana" w:eastAsia="Times New Roman" w:hAnsi="Verdana" w:cs="Times New Roman"/>
          <w:color w:val="000000"/>
          <w:sz w:val="18"/>
          <w:szCs w:val="18"/>
          <w:lang w:eastAsia="en-IN"/>
        </w:rPr>
      </w:pPr>
      <w:ins w:id="56" w:author="Unknown">
        <w:r w:rsidRPr="00D64412">
          <w:rPr>
            <w:rFonts w:ascii="Verdana" w:eastAsia="Times New Roman" w:hAnsi="Verdana" w:cs="Times New Roman"/>
            <w:color w:val="000000"/>
            <w:sz w:val="18"/>
            <w:szCs w:val="18"/>
            <w:lang w:eastAsia="en-IN"/>
          </w:rPr>
          <w:lastRenderedPageBreak/>
          <w:t>There are various methods in List interface that can be used to insert, delete, and access the elements from the list.</w:t>
        </w:r>
      </w:ins>
    </w:p>
    <w:p w:rsidR="00D64412" w:rsidRPr="00D64412" w:rsidRDefault="00D64412" w:rsidP="00D64412">
      <w:pPr>
        <w:shd w:val="clear" w:color="auto" w:fill="FFFFFF"/>
        <w:spacing w:before="100" w:beforeAutospacing="1" w:after="100" w:afterAutospacing="1" w:line="240" w:lineRule="auto"/>
        <w:rPr>
          <w:ins w:id="57" w:author="Unknown"/>
          <w:rFonts w:ascii="Verdana" w:eastAsia="Times New Roman" w:hAnsi="Verdana" w:cs="Times New Roman"/>
          <w:color w:val="000000"/>
          <w:sz w:val="18"/>
          <w:szCs w:val="18"/>
          <w:lang w:eastAsia="en-IN"/>
        </w:rPr>
      </w:pPr>
      <w:ins w:id="58" w:author="Unknown">
        <w:r w:rsidRPr="00D64412">
          <w:rPr>
            <w:rFonts w:ascii="Verdana" w:eastAsia="Times New Roman" w:hAnsi="Verdana" w:cs="Times New Roman"/>
            <w:color w:val="000000"/>
            <w:sz w:val="18"/>
            <w:szCs w:val="18"/>
            <w:lang w:eastAsia="en-IN"/>
          </w:rPr>
          <w:t>The classes that implement the List interface are given below.</w:t>
        </w:r>
      </w:ins>
    </w:p>
    <w:p w:rsidR="00D64412" w:rsidRPr="00D64412" w:rsidRDefault="00D64412" w:rsidP="00D64412">
      <w:pPr>
        <w:spacing w:after="0" w:line="240" w:lineRule="auto"/>
        <w:rPr>
          <w:ins w:id="59" w:author="Unknown"/>
          <w:rFonts w:ascii="Times New Roman" w:eastAsia="Times New Roman" w:hAnsi="Times New Roman" w:cs="Times New Roman"/>
          <w:sz w:val="24"/>
          <w:szCs w:val="24"/>
          <w:lang w:eastAsia="en-IN"/>
        </w:rPr>
      </w:pPr>
      <w:ins w:id="60" w:author="Unknown">
        <w:r w:rsidRPr="00D64412">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D64412" w:rsidRPr="00D64412" w:rsidRDefault="00D64412" w:rsidP="00D64412">
      <w:pPr>
        <w:shd w:val="clear" w:color="auto" w:fill="FFFFFF"/>
        <w:spacing w:before="100" w:beforeAutospacing="1" w:after="100" w:afterAutospacing="1" w:line="312" w:lineRule="atLeast"/>
        <w:outlineLvl w:val="1"/>
        <w:rPr>
          <w:ins w:id="61" w:author="Unknown"/>
          <w:rFonts w:ascii="Helvetica" w:eastAsia="Times New Roman" w:hAnsi="Helvetica" w:cs="Helvetica"/>
          <w:color w:val="610B38"/>
          <w:sz w:val="34"/>
          <w:szCs w:val="34"/>
          <w:lang w:eastAsia="en-IN"/>
        </w:rPr>
      </w:pPr>
      <w:proofErr w:type="spellStart"/>
      <w:ins w:id="62" w:author="Unknown">
        <w:r w:rsidRPr="00D64412">
          <w:rPr>
            <w:rFonts w:ascii="Helvetica" w:eastAsia="Times New Roman" w:hAnsi="Helvetica" w:cs="Helvetica"/>
            <w:color w:val="610B38"/>
            <w:sz w:val="34"/>
            <w:szCs w:val="34"/>
            <w:lang w:eastAsia="en-IN"/>
          </w:rPr>
          <w:t>ArrayList</w:t>
        </w:r>
        <w:proofErr w:type="spellEnd"/>
      </w:ins>
    </w:p>
    <w:p w:rsidR="00D64412" w:rsidRPr="00D64412" w:rsidRDefault="00D64412" w:rsidP="00D64412">
      <w:pPr>
        <w:shd w:val="clear" w:color="auto" w:fill="FFFFFF"/>
        <w:spacing w:before="100" w:beforeAutospacing="1" w:after="100" w:afterAutospacing="1" w:line="240" w:lineRule="auto"/>
        <w:rPr>
          <w:ins w:id="63" w:author="Unknown"/>
          <w:rFonts w:ascii="Verdana" w:eastAsia="Times New Roman" w:hAnsi="Verdana" w:cs="Times New Roman"/>
          <w:color w:val="000000"/>
          <w:sz w:val="18"/>
          <w:szCs w:val="18"/>
          <w:lang w:eastAsia="en-IN"/>
        </w:rPr>
      </w:pPr>
      <w:ins w:id="64" w:author="Unknown">
        <w:r w:rsidRPr="00D64412">
          <w:rPr>
            <w:rFonts w:ascii="Verdana" w:eastAsia="Times New Roman" w:hAnsi="Verdana" w:cs="Times New Roman"/>
            <w:color w:val="000000"/>
            <w:sz w:val="18"/>
            <w:szCs w:val="18"/>
            <w:lang w:eastAsia="en-IN"/>
          </w:rPr>
          <w:t xml:space="preserve">The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xml:space="preserve"> class implements the List interface. It uses a dynamic array to store the duplicate element of different data types. The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xml:space="preserve"> class maintains the insertion order and is non-synchronized. The elements stored in the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xml:space="preserve"> class can be randomly accessed. Consider the following example.</w:t>
        </w:r>
      </w:ins>
    </w:p>
    <w:p w:rsidR="00D64412" w:rsidRPr="00D64412" w:rsidRDefault="00D64412" w:rsidP="00D64412">
      <w:pPr>
        <w:numPr>
          <w:ilvl w:val="0"/>
          <w:numId w:val="7"/>
        </w:numPr>
        <w:shd w:val="clear" w:color="auto" w:fill="FFFFFF"/>
        <w:spacing w:after="0" w:line="285" w:lineRule="atLeast"/>
        <w:ind w:left="0"/>
        <w:rPr>
          <w:ins w:id="65" w:author="Unknown"/>
          <w:rFonts w:ascii="Verdana" w:eastAsia="Times New Roman" w:hAnsi="Verdana" w:cs="Times New Roman"/>
          <w:color w:val="000000"/>
          <w:sz w:val="18"/>
          <w:szCs w:val="18"/>
          <w:lang w:eastAsia="en-IN"/>
        </w:rPr>
      </w:pPr>
      <w:ins w:id="66"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67" w:author="Unknown"/>
          <w:rFonts w:ascii="Verdana" w:eastAsia="Times New Roman" w:hAnsi="Verdana" w:cs="Times New Roman"/>
          <w:color w:val="000000"/>
          <w:sz w:val="18"/>
          <w:szCs w:val="18"/>
          <w:lang w:eastAsia="en-IN"/>
        </w:rPr>
      </w:pPr>
      <w:ins w:id="68" w:author="Unknown">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TestJavaCollection1{  </w:t>
        </w:r>
      </w:ins>
    </w:p>
    <w:p w:rsidR="00D64412" w:rsidRPr="00D64412" w:rsidRDefault="00D64412" w:rsidP="00D64412">
      <w:pPr>
        <w:numPr>
          <w:ilvl w:val="0"/>
          <w:numId w:val="7"/>
        </w:numPr>
        <w:shd w:val="clear" w:color="auto" w:fill="FFFFFF"/>
        <w:spacing w:after="0" w:line="285" w:lineRule="atLeast"/>
        <w:ind w:left="0"/>
        <w:rPr>
          <w:ins w:id="69" w:author="Unknown"/>
          <w:rFonts w:ascii="Verdana" w:eastAsia="Times New Roman" w:hAnsi="Verdana" w:cs="Times New Roman"/>
          <w:color w:val="000000"/>
          <w:sz w:val="18"/>
          <w:szCs w:val="18"/>
          <w:lang w:eastAsia="en-IN"/>
        </w:rPr>
      </w:pPr>
      <w:ins w:id="70"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71" w:author="Unknown"/>
          <w:rFonts w:ascii="Verdana" w:eastAsia="Times New Roman" w:hAnsi="Verdana" w:cs="Times New Roman"/>
          <w:color w:val="000000"/>
          <w:sz w:val="18"/>
          <w:szCs w:val="18"/>
          <w:lang w:eastAsia="en-IN"/>
        </w:rPr>
      </w:pPr>
      <w:ins w:id="72" w:author="Unknown">
        <w:r w:rsidRPr="00D64412">
          <w:rPr>
            <w:rFonts w:ascii="Verdana" w:eastAsia="Times New Roman" w:hAnsi="Verdana" w:cs="Times New Roman"/>
            <w:color w:val="000000"/>
            <w:sz w:val="18"/>
            <w:szCs w:val="18"/>
            <w:bdr w:val="none" w:sz="0" w:space="0" w:color="auto" w:frame="1"/>
            <w:lang w:eastAsia="en-IN"/>
          </w:rPr>
          <w:t>ArrayList&lt;String&gt; list=</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ArrayList&lt;String&gt;();</w:t>
        </w:r>
        <w:r w:rsidRPr="00D64412">
          <w:rPr>
            <w:rFonts w:ascii="Verdana" w:eastAsia="Times New Roman" w:hAnsi="Verdana" w:cs="Times New Roman"/>
            <w:color w:val="008200"/>
            <w:sz w:val="18"/>
            <w:lang w:eastAsia="en-IN"/>
          </w:rPr>
          <w:t>//Creating arraylist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73" w:author="Unknown"/>
          <w:rFonts w:ascii="Verdana" w:eastAsia="Times New Roman" w:hAnsi="Verdana" w:cs="Times New Roman"/>
          <w:color w:val="000000"/>
          <w:sz w:val="18"/>
          <w:szCs w:val="18"/>
          <w:lang w:eastAsia="en-IN"/>
        </w:rPr>
      </w:pPr>
      <w:proofErr w:type="spellStart"/>
      <w:ins w:id="74" w:author="Unknown">
        <w:r w:rsidRPr="00D64412">
          <w:rPr>
            <w:rFonts w:ascii="Verdana" w:eastAsia="Times New Roman" w:hAnsi="Verdana" w:cs="Times New Roman"/>
            <w:color w:val="000000"/>
            <w:sz w:val="18"/>
            <w:szCs w:val="18"/>
            <w:bdr w:val="none" w:sz="0" w:space="0" w:color="auto" w:frame="1"/>
            <w:lang w:eastAsia="en-IN"/>
          </w:rPr>
          <w:t>list.add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8200"/>
            <w:sz w:val="18"/>
            <w:lang w:eastAsia="en-IN"/>
          </w:rPr>
          <w:t>//Adding object in </w:t>
        </w:r>
        <w:proofErr w:type="spellStart"/>
        <w:r w:rsidRPr="00D64412">
          <w:rPr>
            <w:rFonts w:ascii="Verdana" w:eastAsia="Times New Roman" w:hAnsi="Verdana" w:cs="Times New Roman"/>
            <w:color w:val="008200"/>
            <w:sz w:val="18"/>
            <w:lang w:eastAsia="en-IN"/>
          </w:rPr>
          <w:t>arraylist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75" w:author="Unknown"/>
          <w:rFonts w:ascii="Verdana" w:eastAsia="Times New Roman" w:hAnsi="Verdana" w:cs="Times New Roman"/>
          <w:color w:val="000000"/>
          <w:sz w:val="18"/>
          <w:szCs w:val="18"/>
          <w:lang w:eastAsia="en-IN"/>
        </w:rPr>
      </w:pPr>
      <w:proofErr w:type="spellStart"/>
      <w:ins w:id="76" w:author="Unknown">
        <w:r w:rsidRPr="00D64412">
          <w:rPr>
            <w:rFonts w:ascii="Verdana" w:eastAsia="Times New Roman" w:hAnsi="Verdana" w:cs="Times New Roman"/>
            <w:color w:val="000000"/>
            <w:sz w:val="18"/>
            <w:szCs w:val="18"/>
            <w:bdr w:val="none" w:sz="0" w:space="0" w:color="auto" w:frame="1"/>
            <w:lang w:eastAsia="en-IN"/>
          </w:rPr>
          <w:t>list.add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"Vijay"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77" w:author="Unknown"/>
          <w:rFonts w:ascii="Verdana" w:eastAsia="Times New Roman" w:hAnsi="Verdana" w:cs="Times New Roman"/>
          <w:color w:val="000000"/>
          <w:sz w:val="18"/>
          <w:szCs w:val="18"/>
          <w:lang w:eastAsia="en-IN"/>
        </w:rPr>
      </w:pPr>
      <w:proofErr w:type="spellStart"/>
      <w:ins w:id="78" w:author="Unknown">
        <w:r w:rsidRPr="00D64412">
          <w:rPr>
            <w:rFonts w:ascii="Verdana" w:eastAsia="Times New Roman" w:hAnsi="Verdana" w:cs="Times New Roman"/>
            <w:color w:val="000000"/>
            <w:sz w:val="18"/>
            <w:szCs w:val="18"/>
            <w:bdr w:val="none" w:sz="0" w:space="0" w:color="auto" w:frame="1"/>
            <w:lang w:eastAsia="en-IN"/>
          </w:rPr>
          <w:t>list.add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79" w:author="Unknown"/>
          <w:rFonts w:ascii="Verdana" w:eastAsia="Times New Roman" w:hAnsi="Verdana" w:cs="Times New Roman"/>
          <w:color w:val="000000"/>
          <w:sz w:val="18"/>
          <w:szCs w:val="18"/>
          <w:lang w:eastAsia="en-IN"/>
        </w:rPr>
      </w:pPr>
      <w:proofErr w:type="spellStart"/>
      <w:ins w:id="80" w:author="Unknown">
        <w:r w:rsidRPr="00D64412">
          <w:rPr>
            <w:rFonts w:ascii="Verdana" w:eastAsia="Times New Roman" w:hAnsi="Verdana" w:cs="Times New Roman"/>
            <w:color w:val="000000"/>
            <w:sz w:val="18"/>
            <w:szCs w:val="18"/>
            <w:bdr w:val="none" w:sz="0" w:space="0" w:color="auto" w:frame="1"/>
            <w:lang w:eastAsia="en-IN"/>
          </w:rPr>
          <w:t>list.add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81" w:author="Unknown"/>
          <w:rFonts w:ascii="Verdana" w:eastAsia="Times New Roman" w:hAnsi="Verdana" w:cs="Times New Roman"/>
          <w:color w:val="000000"/>
          <w:sz w:val="18"/>
          <w:szCs w:val="18"/>
          <w:lang w:eastAsia="en-IN"/>
        </w:rPr>
      </w:pPr>
      <w:ins w:id="82" w:author="Unknown">
        <w:r w:rsidRPr="00D64412">
          <w:rPr>
            <w:rFonts w:ascii="Verdana" w:eastAsia="Times New Roman" w:hAnsi="Verdana" w:cs="Times New Roman"/>
            <w:color w:val="008200"/>
            <w:sz w:val="18"/>
            <w:lang w:eastAsia="en-IN"/>
          </w:rPr>
          <w:t>//Traversing list through </w:t>
        </w:r>
        <w:proofErr w:type="spellStart"/>
        <w:r w:rsidRPr="00D64412">
          <w:rPr>
            <w:rFonts w:ascii="Verdana" w:eastAsia="Times New Roman" w:hAnsi="Verdana" w:cs="Times New Roman"/>
            <w:color w:val="008200"/>
            <w:sz w:val="18"/>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83" w:author="Unknown"/>
          <w:rFonts w:ascii="Verdana" w:eastAsia="Times New Roman" w:hAnsi="Verdana" w:cs="Times New Roman"/>
          <w:color w:val="000000"/>
          <w:sz w:val="18"/>
          <w:szCs w:val="18"/>
          <w:lang w:eastAsia="en-IN"/>
        </w:rPr>
      </w:pPr>
      <w:proofErr w:type="spellStart"/>
      <w:ins w:id="84"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list.iterator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85" w:author="Unknown"/>
          <w:rFonts w:ascii="Verdana" w:eastAsia="Times New Roman" w:hAnsi="Verdana" w:cs="Times New Roman"/>
          <w:color w:val="000000"/>
          <w:sz w:val="18"/>
          <w:szCs w:val="18"/>
          <w:lang w:eastAsia="en-IN"/>
        </w:rPr>
      </w:pPr>
      <w:ins w:id="86"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87" w:author="Unknown"/>
          <w:rFonts w:ascii="Verdana" w:eastAsia="Times New Roman" w:hAnsi="Verdana" w:cs="Times New Roman"/>
          <w:color w:val="000000"/>
          <w:sz w:val="18"/>
          <w:szCs w:val="18"/>
          <w:lang w:eastAsia="en-IN"/>
        </w:rPr>
      </w:pPr>
      <w:proofErr w:type="spellStart"/>
      <w:ins w:id="88"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89" w:author="Unknown"/>
          <w:rFonts w:ascii="Verdana" w:eastAsia="Times New Roman" w:hAnsi="Verdana" w:cs="Times New Roman"/>
          <w:color w:val="000000"/>
          <w:sz w:val="18"/>
          <w:szCs w:val="18"/>
          <w:lang w:eastAsia="en-IN"/>
        </w:rPr>
      </w:pPr>
      <w:ins w:id="9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0" w:line="285" w:lineRule="atLeast"/>
        <w:ind w:left="0"/>
        <w:rPr>
          <w:ins w:id="91" w:author="Unknown"/>
          <w:rFonts w:ascii="Verdana" w:eastAsia="Times New Roman" w:hAnsi="Verdana" w:cs="Times New Roman"/>
          <w:color w:val="000000"/>
          <w:sz w:val="18"/>
          <w:szCs w:val="18"/>
          <w:lang w:eastAsia="en-IN"/>
        </w:rPr>
      </w:pPr>
      <w:ins w:id="92"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7"/>
        </w:numPr>
        <w:shd w:val="clear" w:color="auto" w:fill="FFFFFF"/>
        <w:spacing w:after="109" w:line="285" w:lineRule="atLeast"/>
        <w:ind w:left="0"/>
        <w:rPr>
          <w:ins w:id="93" w:author="Unknown"/>
          <w:rFonts w:ascii="Verdana" w:eastAsia="Times New Roman" w:hAnsi="Verdana" w:cs="Times New Roman"/>
          <w:color w:val="000000"/>
          <w:sz w:val="18"/>
          <w:szCs w:val="18"/>
          <w:lang w:eastAsia="en-IN"/>
        </w:rPr>
      </w:pPr>
      <w:ins w:id="94"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95" w:author="Unknown"/>
          <w:rFonts w:ascii="Verdana" w:eastAsia="Times New Roman" w:hAnsi="Verdana" w:cs="Times New Roman"/>
          <w:color w:val="000000"/>
          <w:sz w:val="18"/>
          <w:szCs w:val="18"/>
          <w:lang w:eastAsia="en-IN"/>
        </w:rPr>
      </w:pPr>
      <w:ins w:id="96"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000000"/>
          <w:sz w:val="20"/>
          <w:szCs w:val="20"/>
          <w:lang w:eastAsia="en-IN"/>
        </w:rPr>
      </w:pPr>
      <w:ins w:id="98"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lang w:eastAsia="en-IN"/>
        </w:rPr>
      </w:pPr>
      <w:ins w:id="100" w:author="Unknown">
        <w:r w:rsidRPr="00D64412">
          <w:rPr>
            <w:rFonts w:ascii="Courier New" w:eastAsia="Times New Roman" w:hAnsi="Courier New" w:cs="Courier New"/>
            <w:color w:val="000000"/>
            <w:sz w:val="20"/>
            <w:szCs w:val="20"/>
            <w:lang w:eastAsia="en-IN"/>
          </w:rPr>
          <w:t>Vijay</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lang w:eastAsia="en-IN"/>
        </w:rPr>
      </w:pPr>
      <w:ins w:id="102"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lang w:eastAsia="en-IN"/>
        </w:rPr>
      </w:pPr>
      <w:ins w:id="104" w:author="Unknown">
        <w:r w:rsidRPr="00D64412">
          <w:rPr>
            <w:rFonts w:ascii="Courier New" w:eastAsia="Times New Roman" w:hAnsi="Courier New" w:cs="Courier New"/>
            <w:color w:val="000000"/>
            <w:sz w:val="20"/>
            <w:szCs w:val="20"/>
            <w:lang w:eastAsia="en-IN"/>
          </w:rPr>
          <w:t>Ajay</w:t>
        </w:r>
      </w:ins>
    </w:p>
    <w:p w:rsidR="00D64412" w:rsidRPr="00D64412" w:rsidRDefault="00D64412" w:rsidP="00D64412">
      <w:pPr>
        <w:shd w:val="clear" w:color="auto" w:fill="FFFFFF"/>
        <w:spacing w:before="100" w:beforeAutospacing="1" w:after="100" w:afterAutospacing="1" w:line="312" w:lineRule="atLeast"/>
        <w:outlineLvl w:val="1"/>
        <w:rPr>
          <w:ins w:id="105" w:author="Unknown"/>
          <w:rFonts w:ascii="Helvetica" w:eastAsia="Times New Roman" w:hAnsi="Helvetica" w:cs="Helvetica"/>
          <w:color w:val="610B38"/>
          <w:sz w:val="34"/>
          <w:szCs w:val="34"/>
          <w:lang w:eastAsia="en-IN"/>
        </w:rPr>
      </w:pPr>
      <w:proofErr w:type="spellStart"/>
      <w:ins w:id="106" w:author="Unknown">
        <w:r w:rsidRPr="00D64412">
          <w:rPr>
            <w:rFonts w:ascii="Helvetica" w:eastAsia="Times New Roman" w:hAnsi="Helvetica" w:cs="Helvetica"/>
            <w:color w:val="610B38"/>
            <w:sz w:val="34"/>
            <w:szCs w:val="34"/>
            <w:lang w:eastAsia="en-IN"/>
          </w:rPr>
          <w:t>LinkedList</w:t>
        </w:r>
        <w:proofErr w:type="spellEnd"/>
      </w:ins>
    </w:p>
    <w:p w:rsidR="00D64412" w:rsidRPr="00D64412" w:rsidRDefault="00D64412" w:rsidP="00D64412">
      <w:pPr>
        <w:shd w:val="clear" w:color="auto" w:fill="FFFFFF"/>
        <w:spacing w:before="100" w:beforeAutospacing="1" w:after="100" w:afterAutospacing="1" w:line="240" w:lineRule="auto"/>
        <w:rPr>
          <w:ins w:id="107" w:author="Unknown"/>
          <w:rFonts w:ascii="Verdana" w:eastAsia="Times New Roman" w:hAnsi="Verdana" w:cs="Times New Roman"/>
          <w:color w:val="000000"/>
          <w:sz w:val="18"/>
          <w:szCs w:val="18"/>
          <w:lang w:eastAsia="en-IN"/>
        </w:rPr>
      </w:pPr>
      <w:proofErr w:type="spellStart"/>
      <w:ins w:id="108" w:author="Unknown">
        <w:r w:rsidRPr="00D64412">
          <w:rPr>
            <w:rFonts w:ascii="Verdana" w:eastAsia="Times New Roman" w:hAnsi="Verdana" w:cs="Times New Roman"/>
            <w:color w:val="000000"/>
            <w:sz w:val="18"/>
            <w:szCs w:val="18"/>
            <w:lang w:eastAsia="en-IN"/>
          </w:rPr>
          <w:t>LinkedList</w:t>
        </w:r>
        <w:proofErr w:type="spellEnd"/>
        <w:r w:rsidRPr="00D64412">
          <w:rPr>
            <w:rFonts w:ascii="Verdana" w:eastAsia="Times New Roman" w:hAnsi="Verdana" w:cs="Times New Roman"/>
            <w:color w:val="000000"/>
            <w:sz w:val="18"/>
            <w:szCs w:val="18"/>
            <w:lang w:eastAsia="en-IN"/>
          </w:rPr>
          <w:t xml:space="preserve"> implements the Collection interface. It uses a doubly linked list internally to store the elements. It can store the duplicate elements. It maintains the insertion order and is not synchronized. In </w:t>
        </w:r>
        <w:proofErr w:type="spellStart"/>
        <w:r w:rsidRPr="00D64412">
          <w:rPr>
            <w:rFonts w:ascii="Verdana" w:eastAsia="Times New Roman" w:hAnsi="Verdana" w:cs="Times New Roman"/>
            <w:color w:val="000000"/>
            <w:sz w:val="18"/>
            <w:szCs w:val="18"/>
            <w:lang w:eastAsia="en-IN"/>
          </w:rPr>
          <w:t>LinkedList</w:t>
        </w:r>
        <w:proofErr w:type="spellEnd"/>
        <w:r w:rsidRPr="00D64412">
          <w:rPr>
            <w:rFonts w:ascii="Verdana" w:eastAsia="Times New Roman" w:hAnsi="Verdana" w:cs="Times New Roman"/>
            <w:color w:val="000000"/>
            <w:sz w:val="18"/>
            <w:szCs w:val="18"/>
            <w:lang w:eastAsia="en-IN"/>
          </w:rPr>
          <w:t>, the manipulation is fast because no shifting is required.</w:t>
        </w:r>
      </w:ins>
    </w:p>
    <w:p w:rsidR="00D64412" w:rsidRPr="00D64412" w:rsidRDefault="00D64412" w:rsidP="00D64412">
      <w:pPr>
        <w:shd w:val="clear" w:color="auto" w:fill="FFFFFF"/>
        <w:spacing w:before="100" w:beforeAutospacing="1" w:after="100" w:afterAutospacing="1" w:line="240" w:lineRule="auto"/>
        <w:rPr>
          <w:ins w:id="109" w:author="Unknown"/>
          <w:rFonts w:ascii="Verdana" w:eastAsia="Times New Roman" w:hAnsi="Verdana" w:cs="Times New Roman"/>
          <w:color w:val="000000"/>
          <w:sz w:val="18"/>
          <w:szCs w:val="18"/>
          <w:lang w:eastAsia="en-IN"/>
        </w:rPr>
      </w:pPr>
      <w:ins w:id="110"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8"/>
        </w:numPr>
        <w:shd w:val="clear" w:color="auto" w:fill="FFFFFF"/>
        <w:spacing w:after="0" w:line="285" w:lineRule="atLeast"/>
        <w:ind w:left="0"/>
        <w:rPr>
          <w:ins w:id="111" w:author="Unknown"/>
          <w:rFonts w:ascii="Verdana" w:eastAsia="Times New Roman" w:hAnsi="Verdana" w:cs="Times New Roman"/>
          <w:color w:val="000000"/>
          <w:sz w:val="18"/>
          <w:szCs w:val="18"/>
          <w:lang w:eastAsia="en-IN"/>
        </w:rPr>
      </w:pPr>
      <w:ins w:id="112"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13" w:author="Unknown"/>
          <w:rFonts w:ascii="Verdana" w:eastAsia="Times New Roman" w:hAnsi="Verdana" w:cs="Times New Roman"/>
          <w:color w:val="000000"/>
          <w:sz w:val="18"/>
          <w:szCs w:val="18"/>
          <w:lang w:eastAsia="en-IN"/>
        </w:rPr>
      </w:pPr>
      <w:ins w:id="114"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TestJavaCollection2{  </w:t>
        </w:r>
      </w:ins>
    </w:p>
    <w:p w:rsidR="00D64412" w:rsidRPr="00D64412" w:rsidRDefault="00D64412" w:rsidP="00D64412">
      <w:pPr>
        <w:numPr>
          <w:ilvl w:val="0"/>
          <w:numId w:val="8"/>
        </w:numPr>
        <w:shd w:val="clear" w:color="auto" w:fill="FFFFFF"/>
        <w:spacing w:after="0" w:line="285" w:lineRule="atLeast"/>
        <w:ind w:left="0"/>
        <w:rPr>
          <w:ins w:id="115" w:author="Unknown"/>
          <w:rFonts w:ascii="Verdana" w:eastAsia="Times New Roman" w:hAnsi="Verdana" w:cs="Times New Roman"/>
          <w:color w:val="000000"/>
          <w:sz w:val="18"/>
          <w:szCs w:val="18"/>
          <w:lang w:eastAsia="en-IN"/>
        </w:rPr>
      </w:pPr>
      <w:ins w:id="116"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17" w:author="Unknown"/>
          <w:rFonts w:ascii="Verdana" w:eastAsia="Times New Roman" w:hAnsi="Verdana" w:cs="Times New Roman"/>
          <w:color w:val="000000"/>
          <w:sz w:val="18"/>
          <w:szCs w:val="18"/>
          <w:lang w:eastAsia="en-IN"/>
        </w:rPr>
      </w:pPr>
      <w:proofErr w:type="spellStart"/>
      <w:ins w:id="118" w:author="Unknown">
        <w:r w:rsidRPr="00D64412">
          <w:rPr>
            <w:rFonts w:ascii="Verdana" w:eastAsia="Times New Roman" w:hAnsi="Verdana" w:cs="Times New Roman"/>
            <w:color w:val="000000"/>
            <w:sz w:val="18"/>
            <w:szCs w:val="18"/>
            <w:bdr w:val="none" w:sz="0" w:space="0" w:color="auto" w:frame="1"/>
            <w:lang w:eastAsia="en-IN"/>
          </w:rPr>
          <w:t>LinkedList</w:t>
        </w:r>
        <w:proofErr w:type="spellEnd"/>
        <w:r w:rsidRPr="00D64412">
          <w:rPr>
            <w:rFonts w:ascii="Verdana" w:eastAsia="Times New Roman" w:hAnsi="Verdana" w:cs="Times New Roman"/>
            <w:color w:val="000000"/>
            <w:sz w:val="18"/>
            <w:szCs w:val="18"/>
            <w:bdr w:val="none" w:sz="0" w:space="0" w:color="auto" w:frame="1"/>
            <w:lang w:eastAsia="en-IN"/>
          </w:rPr>
          <w:t>&lt;String&gt; al=</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LinkedList</w:t>
        </w:r>
        <w:proofErr w:type="spellEnd"/>
        <w:r w:rsidRPr="00D64412">
          <w:rPr>
            <w:rFonts w:ascii="Verdana" w:eastAsia="Times New Roman" w:hAnsi="Verdana" w:cs="Times New Roman"/>
            <w:color w:val="000000"/>
            <w:sz w:val="18"/>
            <w:szCs w:val="18"/>
            <w:bdr w:val="none" w:sz="0" w:space="0" w:color="auto" w:frame="1"/>
            <w:lang w:eastAsia="en-IN"/>
          </w:rPr>
          <w:t>&lt;String&gt;();  </w:t>
        </w:r>
      </w:ins>
    </w:p>
    <w:p w:rsidR="00D64412" w:rsidRPr="00D64412" w:rsidRDefault="00D64412" w:rsidP="00D64412">
      <w:pPr>
        <w:numPr>
          <w:ilvl w:val="0"/>
          <w:numId w:val="8"/>
        </w:numPr>
        <w:shd w:val="clear" w:color="auto" w:fill="FFFFFF"/>
        <w:spacing w:after="0" w:line="285" w:lineRule="atLeast"/>
        <w:ind w:left="0"/>
        <w:rPr>
          <w:ins w:id="119" w:author="Unknown"/>
          <w:rFonts w:ascii="Verdana" w:eastAsia="Times New Roman" w:hAnsi="Verdana" w:cs="Times New Roman"/>
          <w:color w:val="000000"/>
          <w:sz w:val="18"/>
          <w:szCs w:val="18"/>
          <w:lang w:eastAsia="en-IN"/>
        </w:rPr>
      </w:pPr>
      <w:proofErr w:type="spellStart"/>
      <w:ins w:id="120" w:author="Unknown">
        <w:r w:rsidRPr="00D64412">
          <w:rPr>
            <w:rFonts w:ascii="Verdana" w:eastAsia="Times New Roman" w:hAnsi="Verdana" w:cs="Times New Roman"/>
            <w:color w:val="000000"/>
            <w:sz w:val="18"/>
            <w:szCs w:val="18"/>
            <w:bdr w:val="none" w:sz="0" w:space="0" w:color="auto" w:frame="1"/>
            <w:lang w:eastAsia="en-IN"/>
          </w:rPr>
          <w:t>al.add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21" w:author="Unknown"/>
          <w:rFonts w:ascii="Verdana" w:eastAsia="Times New Roman" w:hAnsi="Verdana" w:cs="Times New Roman"/>
          <w:color w:val="000000"/>
          <w:sz w:val="18"/>
          <w:szCs w:val="18"/>
          <w:lang w:eastAsia="en-IN"/>
        </w:rPr>
      </w:pPr>
      <w:proofErr w:type="spellStart"/>
      <w:ins w:id="122" w:author="Unknown">
        <w:r w:rsidRPr="00D64412">
          <w:rPr>
            <w:rFonts w:ascii="Verdana" w:eastAsia="Times New Roman" w:hAnsi="Verdana" w:cs="Times New Roman"/>
            <w:color w:val="000000"/>
            <w:sz w:val="18"/>
            <w:szCs w:val="18"/>
            <w:bdr w:val="none" w:sz="0" w:space="0" w:color="auto" w:frame="1"/>
            <w:lang w:eastAsia="en-IN"/>
          </w:rPr>
          <w:t>al.add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"Vijay"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23" w:author="Unknown"/>
          <w:rFonts w:ascii="Verdana" w:eastAsia="Times New Roman" w:hAnsi="Verdana" w:cs="Times New Roman"/>
          <w:color w:val="000000"/>
          <w:sz w:val="18"/>
          <w:szCs w:val="18"/>
          <w:lang w:eastAsia="en-IN"/>
        </w:rPr>
      </w:pPr>
      <w:proofErr w:type="spellStart"/>
      <w:ins w:id="124" w:author="Unknown">
        <w:r w:rsidRPr="00D64412">
          <w:rPr>
            <w:rFonts w:ascii="Verdana" w:eastAsia="Times New Roman" w:hAnsi="Verdana" w:cs="Times New Roman"/>
            <w:color w:val="000000"/>
            <w:sz w:val="18"/>
            <w:szCs w:val="18"/>
            <w:bdr w:val="none" w:sz="0" w:space="0" w:color="auto" w:frame="1"/>
            <w:lang w:eastAsia="en-IN"/>
          </w:rPr>
          <w:t>al.add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25" w:author="Unknown"/>
          <w:rFonts w:ascii="Verdana" w:eastAsia="Times New Roman" w:hAnsi="Verdana" w:cs="Times New Roman"/>
          <w:color w:val="000000"/>
          <w:sz w:val="18"/>
          <w:szCs w:val="18"/>
          <w:lang w:eastAsia="en-IN"/>
        </w:rPr>
      </w:pPr>
      <w:proofErr w:type="spellStart"/>
      <w:ins w:id="126" w:author="Unknown">
        <w:r w:rsidRPr="00D64412">
          <w:rPr>
            <w:rFonts w:ascii="Verdana" w:eastAsia="Times New Roman" w:hAnsi="Verdana" w:cs="Times New Roman"/>
            <w:color w:val="000000"/>
            <w:sz w:val="18"/>
            <w:szCs w:val="18"/>
            <w:bdr w:val="none" w:sz="0" w:space="0" w:color="auto" w:frame="1"/>
            <w:lang w:eastAsia="en-IN"/>
          </w:rPr>
          <w:lastRenderedPageBreak/>
          <w:t>al.add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27" w:author="Unknown"/>
          <w:rFonts w:ascii="Verdana" w:eastAsia="Times New Roman" w:hAnsi="Verdana" w:cs="Times New Roman"/>
          <w:color w:val="000000"/>
          <w:sz w:val="18"/>
          <w:szCs w:val="18"/>
          <w:lang w:eastAsia="en-IN"/>
        </w:rPr>
      </w:pPr>
      <w:proofErr w:type="spellStart"/>
      <w:ins w:id="128"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al.iterator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29" w:author="Unknown"/>
          <w:rFonts w:ascii="Verdana" w:eastAsia="Times New Roman" w:hAnsi="Verdana" w:cs="Times New Roman"/>
          <w:color w:val="000000"/>
          <w:sz w:val="18"/>
          <w:szCs w:val="18"/>
          <w:lang w:eastAsia="en-IN"/>
        </w:rPr>
      </w:pPr>
      <w:ins w:id="130"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31" w:author="Unknown"/>
          <w:rFonts w:ascii="Verdana" w:eastAsia="Times New Roman" w:hAnsi="Verdana" w:cs="Times New Roman"/>
          <w:color w:val="000000"/>
          <w:sz w:val="18"/>
          <w:szCs w:val="18"/>
          <w:lang w:eastAsia="en-IN"/>
        </w:rPr>
      </w:pPr>
      <w:proofErr w:type="spellStart"/>
      <w:ins w:id="132"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33" w:author="Unknown"/>
          <w:rFonts w:ascii="Verdana" w:eastAsia="Times New Roman" w:hAnsi="Verdana" w:cs="Times New Roman"/>
          <w:color w:val="000000"/>
          <w:sz w:val="18"/>
          <w:szCs w:val="18"/>
          <w:lang w:eastAsia="en-IN"/>
        </w:rPr>
      </w:pPr>
      <w:ins w:id="134"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0" w:line="285" w:lineRule="atLeast"/>
        <w:ind w:left="0"/>
        <w:rPr>
          <w:ins w:id="135" w:author="Unknown"/>
          <w:rFonts w:ascii="Verdana" w:eastAsia="Times New Roman" w:hAnsi="Verdana" w:cs="Times New Roman"/>
          <w:color w:val="000000"/>
          <w:sz w:val="18"/>
          <w:szCs w:val="18"/>
          <w:lang w:eastAsia="en-IN"/>
        </w:rPr>
      </w:pPr>
      <w:ins w:id="136"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8"/>
        </w:numPr>
        <w:shd w:val="clear" w:color="auto" w:fill="FFFFFF"/>
        <w:spacing w:after="109" w:line="285" w:lineRule="atLeast"/>
        <w:ind w:left="0"/>
        <w:rPr>
          <w:ins w:id="137" w:author="Unknown"/>
          <w:rFonts w:ascii="Verdana" w:eastAsia="Times New Roman" w:hAnsi="Verdana" w:cs="Times New Roman"/>
          <w:color w:val="000000"/>
          <w:sz w:val="18"/>
          <w:szCs w:val="18"/>
          <w:lang w:eastAsia="en-IN"/>
        </w:rPr>
      </w:pPr>
      <w:ins w:id="138"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139" w:author="Unknown"/>
          <w:rFonts w:ascii="Verdana" w:eastAsia="Times New Roman" w:hAnsi="Verdana" w:cs="Times New Roman"/>
          <w:color w:val="000000"/>
          <w:sz w:val="18"/>
          <w:szCs w:val="18"/>
          <w:lang w:eastAsia="en-IN"/>
        </w:rPr>
      </w:pPr>
      <w:ins w:id="140"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lang w:eastAsia="en-IN"/>
        </w:rPr>
      </w:pPr>
      <w:ins w:id="142"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lang w:eastAsia="en-IN"/>
        </w:rPr>
      </w:pPr>
      <w:ins w:id="144" w:author="Unknown">
        <w:r w:rsidRPr="00D64412">
          <w:rPr>
            <w:rFonts w:ascii="Courier New" w:eastAsia="Times New Roman" w:hAnsi="Courier New" w:cs="Courier New"/>
            <w:color w:val="000000"/>
            <w:sz w:val="20"/>
            <w:szCs w:val="20"/>
            <w:lang w:eastAsia="en-IN"/>
          </w:rPr>
          <w:t>Vijay</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color w:val="000000"/>
          <w:sz w:val="20"/>
          <w:szCs w:val="20"/>
          <w:lang w:eastAsia="en-IN"/>
        </w:rPr>
      </w:pPr>
      <w:ins w:id="146"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color w:val="000000"/>
          <w:sz w:val="20"/>
          <w:szCs w:val="20"/>
          <w:lang w:eastAsia="en-IN"/>
        </w:rPr>
      </w:pPr>
      <w:ins w:id="148" w:author="Unknown">
        <w:r w:rsidRPr="00D64412">
          <w:rPr>
            <w:rFonts w:ascii="Courier New" w:eastAsia="Times New Roman" w:hAnsi="Courier New" w:cs="Courier New"/>
            <w:color w:val="000000"/>
            <w:sz w:val="20"/>
            <w:szCs w:val="20"/>
            <w:lang w:eastAsia="en-IN"/>
          </w:rPr>
          <w:t>Ajay</w:t>
        </w:r>
      </w:ins>
    </w:p>
    <w:p w:rsidR="00D64412" w:rsidRPr="00D64412" w:rsidRDefault="00D64412" w:rsidP="00D64412">
      <w:pPr>
        <w:shd w:val="clear" w:color="auto" w:fill="FFFFFF"/>
        <w:spacing w:before="100" w:beforeAutospacing="1" w:after="100" w:afterAutospacing="1" w:line="312" w:lineRule="atLeast"/>
        <w:outlineLvl w:val="1"/>
        <w:rPr>
          <w:ins w:id="149" w:author="Unknown"/>
          <w:rFonts w:ascii="Helvetica" w:eastAsia="Times New Roman" w:hAnsi="Helvetica" w:cs="Helvetica"/>
          <w:color w:val="610B38"/>
          <w:sz w:val="34"/>
          <w:szCs w:val="34"/>
          <w:lang w:eastAsia="en-IN"/>
        </w:rPr>
      </w:pPr>
      <w:ins w:id="150" w:author="Unknown">
        <w:r w:rsidRPr="00D64412">
          <w:rPr>
            <w:rFonts w:ascii="Helvetica" w:eastAsia="Times New Roman" w:hAnsi="Helvetica" w:cs="Helvetica"/>
            <w:color w:val="610B38"/>
            <w:sz w:val="34"/>
            <w:szCs w:val="34"/>
            <w:lang w:eastAsia="en-IN"/>
          </w:rPr>
          <w:t>Vector</w:t>
        </w:r>
      </w:ins>
    </w:p>
    <w:p w:rsidR="00D64412" w:rsidRPr="00D64412" w:rsidRDefault="00D64412" w:rsidP="00D64412">
      <w:pPr>
        <w:shd w:val="clear" w:color="auto" w:fill="FFFFFF"/>
        <w:spacing w:before="100" w:beforeAutospacing="1" w:after="100" w:afterAutospacing="1" w:line="240" w:lineRule="auto"/>
        <w:rPr>
          <w:ins w:id="151" w:author="Unknown"/>
          <w:rFonts w:ascii="Verdana" w:eastAsia="Times New Roman" w:hAnsi="Verdana" w:cs="Times New Roman"/>
          <w:color w:val="000000"/>
          <w:sz w:val="18"/>
          <w:szCs w:val="18"/>
          <w:lang w:eastAsia="en-IN"/>
        </w:rPr>
      </w:pPr>
      <w:ins w:id="152" w:author="Unknown">
        <w:r w:rsidRPr="00D64412">
          <w:rPr>
            <w:rFonts w:ascii="Verdana" w:eastAsia="Times New Roman" w:hAnsi="Verdana" w:cs="Times New Roman"/>
            <w:color w:val="000000"/>
            <w:sz w:val="18"/>
            <w:szCs w:val="18"/>
            <w:lang w:eastAsia="en-IN"/>
          </w:rPr>
          <w:t xml:space="preserve">Vector uses a dynamic array to store the data elements. It is similar to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However, It is synchronized and contains many methods that are not the part of Collection framework.</w:t>
        </w:r>
      </w:ins>
    </w:p>
    <w:p w:rsidR="00D64412" w:rsidRPr="00D64412" w:rsidRDefault="00D64412" w:rsidP="00D64412">
      <w:pPr>
        <w:shd w:val="clear" w:color="auto" w:fill="FFFFFF"/>
        <w:spacing w:before="100" w:beforeAutospacing="1" w:after="100" w:afterAutospacing="1" w:line="240" w:lineRule="auto"/>
        <w:rPr>
          <w:ins w:id="153" w:author="Unknown"/>
          <w:rFonts w:ascii="Verdana" w:eastAsia="Times New Roman" w:hAnsi="Verdana" w:cs="Times New Roman"/>
          <w:color w:val="000000"/>
          <w:sz w:val="18"/>
          <w:szCs w:val="18"/>
          <w:lang w:eastAsia="en-IN"/>
        </w:rPr>
      </w:pPr>
      <w:ins w:id="154"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9"/>
        </w:numPr>
        <w:shd w:val="clear" w:color="auto" w:fill="FFFFFF"/>
        <w:spacing w:after="0" w:line="285" w:lineRule="atLeast"/>
        <w:ind w:left="0"/>
        <w:rPr>
          <w:ins w:id="155" w:author="Unknown"/>
          <w:rFonts w:ascii="Verdana" w:eastAsia="Times New Roman" w:hAnsi="Verdana" w:cs="Times New Roman"/>
          <w:color w:val="000000"/>
          <w:sz w:val="18"/>
          <w:szCs w:val="18"/>
          <w:lang w:eastAsia="en-IN"/>
        </w:rPr>
      </w:pPr>
      <w:ins w:id="156"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57" w:author="Unknown"/>
          <w:rFonts w:ascii="Verdana" w:eastAsia="Times New Roman" w:hAnsi="Verdana" w:cs="Times New Roman"/>
          <w:color w:val="000000"/>
          <w:sz w:val="18"/>
          <w:szCs w:val="18"/>
          <w:lang w:eastAsia="en-IN"/>
        </w:rPr>
      </w:pPr>
      <w:ins w:id="158"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TestJavaCollection3{  </w:t>
        </w:r>
      </w:ins>
    </w:p>
    <w:p w:rsidR="00D64412" w:rsidRPr="00D64412" w:rsidRDefault="00D64412" w:rsidP="00D64412">
      <w:pPr>
        <w:numPr>
          <w:ilvl w:val="0"/>
          <w:numId w:val="9"/>
        </w:numPr>
        <w:shd w:val="clear" w:color="auto" w:fill="FFFFFF"/>
        <w:spacing w:after="0" w:line="285" w:lineRule="atLeast"/>
        <w:ind w:left="0"/>
        <w:rPr>
          <w:ins w:id="159" w:author="Unknown"/>
          <w:rFonts w:ascii="Verdana" w:eastAsia="Times New Roman" w:hAnsi="Verdana" w:cs="Times New Roman"/>
          <w:color w:val="000000"/>
          <w:sz w:val="18"/>
          <w:szCs w:val="18"/>
          <w:lang w:eastAsia="en-IN"/>
        </w:rPr>
      </w:pPr>
      <w:ins w:id="160"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61" w:author="Unknown"/>
          <w:rFonts w:ascii="Verdana" w:eastAsia="Times New Roman" w:hAnsi="Verdana" w:cs="Times New Roman"/>
          <w:color w:val="000000"/>
          <w:sz w:val="18"/>
          <w:szCs w:val="18"/>
          <w:lang w:eastAsia="en-IN"/>
        </w:rPr>
      </w:pPr>
      <w:ins w:id="162" w:author="Unknown">
        <w:r w:rsidRPr="00D64412">
          <w:rPr>
            <w:rFonts w:ascii="Verdana" w:eastAsia="Times New Roman" w:hAnsi="Verdana" w:cs="Times New Roman"/>
            <w:color w:val="000000"/>
            <w:sz w:val="18"/>
            <w:szCs w:val="18"/>
            <w:bdr w:val="none" w:sz="0" w:space="0" w:color="auto" w:frame="1"/>
            <w:lang w:eastAsia="en-IN"/>
          </w:rPr>
          <w:t>Vector&lt;String&gt; v=</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Vector&lt;String&gt;();  </w:t>
        </w:r>
      </w:ins>
    </w:p>
    <w:p w:rsidR="00D64412" w:rsidRPr="00D64412" w:rsidRDefault="00D64412" w:rsidP="00D64412">
      <w:pPr>
        <w:numPr>
          <w:ilvl w:val="0"/>
          <w:numId w:val="9"/>
        </w:numPr>
        <w:shd w:val="clear" w:color="auto" w:fill="FFFFFF"/>
        <w:spacing w:after="0" w:line="285" w:lineRule="atLeast"/>
        <w:ind w:left="0"/>
        <w:rPr>
          <w:ins w:id="163" w:author="Unknown"/>
          <w:rFonts w:ascii="Verdana" w:eastAsia="Times New Roman" w:hAnsi="Verdana" w:cs="Times New Roman"/>
          <w:color w:val="000000"/>
          <w:sz w:val="18"/>
          <w:szCs w:val="18"/>
          <w:lang w:eastAsia="en-IN"/>
        </w:rPr>
      </w:pPr>
      <w:proofErr w:type="spellStart"/>
      <w:ins w:id="164" w:author="Unknown">
        <w:r w:rsidRPr="00D64412">
          <w:rPr>
            <w:rFonts w:ascii="Verdana" w:eastAsia="Times New Roman" w:hAnsi="Verdana" w:cs="Times New Roman"/>
            <w:color w:val="000000"/>
            <w:sz w:val="18"/>
            <w:szCs w:val="18"/>
            <w:bdr w:val="none" w:sz="0" w:space="0" w:color="auto" w:frame="1"/>
            <w:lang w:eastAsia="en-IN"/>
          </w:rPr>
          <w:t>v.add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Ayush</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65" w:author="Unknown"/>
          <w:rFonts w:ascii="Verdana" w:eastAsia="Times New Roman" w:hAnsi="Verdana" w:cs="Times New Roman"/>
          <w:color w:val="000000"/>
          <w:sz w:val="18"/>
          <w:szCs w:val="18"/>
          <w:lang w:eastAsia="en-IN"/>
        </w:rPr>
      </w:pPr>
      <w:proofErr w:type="spellStart"/>
      <w:ins w:id="166" w:author="Unknown">
        <w:r w:rsidRPr="00D64412">
          <w:rPr>
            <w:rFonts w:ascii="Verdana" w:eastAsia="Times New Roman" w:hAnsi="Verdana" w:cs="Times New Roman"/>
            <w:color w:val="000000"/>
            <w:sz w:val="18"/>
            <w:szCs w:val="18"/>
            <w:bdr w:val="none" w:sz="0" w:space="0" w:color="auto" w:frame="1"/>
            <w:lang w:eastAsia="en-IN"/>
          </w:rPr>
          <w:t>v.add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Amit</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67" w:author="Unknown"/>
          <w:rFonts w:ascii="Verdana" w:eastAsia="Times New Roman" w:hAnsi="Verdana" w:cs="Times New Roman"/>
          <w:color w:val="000000"/>
          <w:sz w:val="18"/>
          <w:szCs w:val="18"/>
          <w:lang w:eastAsia="en-IN"/>
        </w:rPr>
      </w:pPr>
      <w:proofErr w:type="spellStart"/>
      <w:ins w:id="168" w:author="Unknown">
        <w:r w:rsidRPr="00D64412">
          <w:rPr>
            <w:rFonts w:ascii="Verdana" w:eastAsia="Times New Roman" w:hAnsi="Verdana" w:cs="Times New Roman"/>
            <w:color w:val="000000"/>
            <w:sz w:val="18"/>
            <w:szCs w:val="18"/>
            <w:bdr w:val="none" w:sz="0" w:space="0" w:color="auto" w:frame="1"/>
            <w:lang w:eastAsia="en-IN"/>
          </w:rPr>
          <w:t>v.add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Ashish</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69" w:author="Unknown"/>
          <w:rFonts w:ascii="Verdana" w:eastAsia="Times New Roman" w:hAnsi="Verdana" w:cs="Times New Roman"/>
          <w:color w:val="000000"/>
          <w:sz w:val="18"/>
          <w:szCs w:val="18"/>
          <w:lang w:eastAsia="en-IN"/>
        </w:rPr>
      </w:pPr>
      <w:proofErr w:type="spellStart"/>
      <w:ins w:id="170" w:author="Unknown">
        <w:r w:rsidRPr="00D64412">
          <w:rPr>
            <w:rFonts w:ascii="Verdana" w:eastAsia="Times New Roman" w:hAnsi="Verdana" w:cs="Times New Roman"/>
            <w:color w:val="000000"/>
            <w:sz w:val="18"/>
            <w:szCs w:val="18"/>
            <w:bdr w:val="none" w:sz="0" w:space="0" w:color="auto" w:frame="1"/>
            <w:lang w:eastAsia="en-IN"/>
          </w:rPr>
          <w:t>v.add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Garima</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71" w:author="Unknown"/>
          <w:rFonts w:ascii="Verdana" w:eastAsia="Times New Roman" w:hAnsi="Verdana" w:cs="Times New Roman"/>
          <w:color w:val="000000"/>
          <w:sz w:val="18"/>
          <w:szCs w:val="18"/>
          <w:lang w:eastAsia="en-IN"/>
        </w:rPr>
      </w:pPr>
      <w:proofErr w:type="spellStart"/>
      <w:ins w:id="172"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v.iterator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73" w:author="Unknown"/>
          <w:rFonts w:ascii="Verdana" w:eastAsia="Times New Roman" w:hAnsi="Verdana" w:cs="Times New Roman"/>
          <w:color w:val="000000"/>
          <w:sz w:val="18"/>
          <w:szCs w:val="18"/>
          <w:lang w:eastAsia="en-IN"/>
        </w:rPr>
      </w:pPr>
      <w:ins w:id="174"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75" w:author="Unknown"/>
          <w:rFonts w:ascii="Verdana" w:eastAsia="Times New Roman" w:hAnsi="Verdana" w:cs="Times New Roman"/>
          <w:color w:val="000000"/>
          <w:sz w:val="18"/>
          <w:szCs w:val="18"/>
          <w:lang w:eastAsia="en-IN"/>
        </w:rPr>
      </w:pPr>
      <w:proofErr w:type="spellStart"/>
      <w:ins w:id="176"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77" w:author="Unknown"/>
          <w:rFonts w:ascii="Verdana" w:eastAsia="Times New Roman" w:hAnsi="Verdana" w:cs="Times New Roman"/>
          <w:color w:val="000000"/>
          <w:sz w:val="18"/>
          <w:szCs w:val="18"/>
          <w:lang w:eastAsia="en-IN"/>
        </w:rPr>
      </w:pPr>
      <w:ins w:id="178"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0" w:line="285" w:lineRule="atLeast"/>
        <w:ind w:left="0"/>
        <w:rPr>
          <w:ins w:id="179" w:author="Unknown"/>
          <w:rFonts w:ascii="Verdana" w:eastAsia="Times New Roman" w:hAnsi="Verdana" w:cs="Times New Roman"/>
          <w:color w:val="000000"/>
          <w:sz w:val="18"/>
          <w:szCs w:val="18"/>
          <w:lang w:eastAsia="en-IN"/>
        </w:rPr>
      </w:pPr>
      <w:ins w:id="18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9"/>
        </w:numPr>
        <w:shd w:val="clear" w:color="auto" w:fill="FFFFFF"/>
        <w:spacing w:after="109" w:line="285" w:lineRule="atLeast"/>
        <w:ind w:left="0"/>
        <w:rPr>
          <w:ins w:id="181" w:author="Unknown"/>
          <w:rFonts w:ascii="Verdana" w:eastAsia="Times New Roman" w:hAnsi="Verdana" w:cs="Times New Roman"/>
          <w:color w:val="000000"/>
          <w:sz w:val="18"/>
          <w:szCs w:val="18"/>
          <w:lang w:eastAsia="en-IN"/>
        </w:rPr>
      </w:pPr>
      <w:ins w:id="182"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183" w:author="Unknown"/>
          <w:rFonts w:ascii="Verdana" w:eastAsia="Times New Roman" w:hAnsi="Verdana" w:cs="Times New Roman"/>
          <w:color w:val="000000"/>
          <w:sz w:val="18"/>
          <w:szCs w:val="18"/>
          <w:lang w:eastAsia="en-IN"/>
        </w:rPr>
      </w:pPr>
      <w:ins w:id="184"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lang w:eastAsia="en-IN"/>
        </w:rPr>
      </w:pPr>
      <w:proofErr w:type="spellStart"/>
      <w:ins w:id="186" w:author="Unknown">
        <w:r w:rsidRPr="00D64412">
          <w:rPr>
            <w:rFonts w:ascii="Courier New" w:eastAsia="Times New Roman" w:hAnsi="Courier New" w:cs="Courier New"/>
            <w:color w:val="000000"/>
            <w:sz w:val="20"/>
            <w:szCs w:val="20"/>
            <w:lang w:eastAsia="en-IN"/>
          </w:rPr>
          <w:t>Ayush</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color w:val="000000"/>
          <w:sz w:val="20"/>
          <w:szCs w:val="20"/>
          <w:lang w:eastAsia="en-IN"/>
        </w:rPr>
      </w:pPr>
      <w:proofErr w:type="spellStart"/>
      <w:ins w:id="188" w:author="Unknown">
        <w:r w:rsidRPr="00D64412">
          <w:rPr>
            <w:rFonts w:ascii="Courier New" w:eastAsia="Times New Roman" w:hAnsi="Courier New" w:cs="Courier New"/>
            <w:color w:val="000000"/>
            <w:sz w:val="20"/>
            <w:szCs w:val="20"/>
            <w:lang w:eastAsia="en-IN"/>
          </w:rPr>
          <w:t>Amit</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color w:val="000000"/>
          <w:sz w:val="20"/>
          <w:szCs w:val="20"/>
          <w:lang w:eastAsia="en-IN"/>
        </w:rPr>
      </w:pPr>
      <w:proofErr w:type="spellStart"/>
      <w:ins w:id="190" w:author="Unknown">
        <w:r w:rsidRPr="00D64412">
          <w:rPr>
            <w:rFonts w:ascii="Courier New" w:eastAsia="Times New Roman" w:hAnsi="Courier New" w:cs="Courier New"/>
            <w:color w:val="000000"/>
            <w:sz w:val="20"/>
            <w:szCs w:val="20"/>
            <w:lang w:eastAsia="en-IN"/>
          </w:rPr>
          <w:t>Ashish</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lang w:eastAsia="en-IN"/>
        </w:rPr>
      </w:pPr>
      <w:proofErr w:type="spellStart"/>
      <w:ins w:id="192" w:author="Unknown">
        <w:r w:rsidRPr="00D64412">
          <w:rPr>
            <w:rFonts w:ascii="Courier New" w:eastAsia="Times New Roman" w:hAnsi="Courier New" w:cs="Courier New"/>
            <w:color w:val="000000"/>
            <w:sz w:val="20"/>
            <w:szCs w:val="20"/>
            <w:lang w:eastAsia="en-IN"/>
          </w:rPr>
          <w:t>Garima</w:t>
        </w:r>
        <w:proofErr w:type="spellEnd"/>
      </w:ins>
    </w:p>
    <w:p w:rsidR="00D64412" w:rsidRPr="00D64412" w:rsidRDefault="00D64412" w:rsidP="00D64412">
      <w:pPr>
        <w:shd w:val="clear" w:color="auto" w:fill="FFFFFF"/>
        <w:spacing w:before="100" w:beforeAutospacing="1" w:after="100" w:afterAutospacing="1" w:line="312" w:lineRule="atLeast"/>
        <w:outlineLvl w:val="1"/>
        <w:rPr>
          <w:ins w:id="193" w:author="Unknown"/>
          <w:rFonts w:ascii="Helvetica" w:eastAsia="Times New Roman" w:hAnsi="Helvetica" w:cs="Helvetica"/>
          <w:color w:val="610B38"/>
          <w:sz w:val="34"/>
          <w:szCs w:val="34"/>
          <w:lang w:eastAsia="en-IN"/>
        </w:rPr>
      </w:pPr>
      <w:ins w:id="194" w:author="Unknown">
        <w:r w:rsidRPr="00D64412">
          <w:rPr>
            <w:rFonts w:ascii="Helvetica" w:eastAsia="Times New Roman" w:hAnsi="Helvetica" w:cs="Helvetica"/>
            <w:color w:val="610B38"/>
            <w:sz w:val="34"/>
            <w:szCs w:val="34"/>
            <w:lang w:eastAsia="en-IN"/>
          </w:rPr>
          <w:t>Stack</w:t>
        </w:r>
      </w:ins>
    </w:p>
    <w:p w:rsidR="00D64412" w:rsidRPr="00D64412" w:rsidRDefault="00D64412" w:rsidP="00D64412">
      <w:pPr>
        <w:shd w:val="clear" w:color="auto" w:fill="FFFFFF"/>
        <w:spacing w:before="100" w:beforeAutospacing="1" w:after="100" w:afterAutospacing="1" w:line="240" w:lineRule="auto"/>
        <w:rPr>
          <w:ins w:id="195" w:author="Unknown"/>
          <w:rFonts w:ascii="Verdana" w:eastAsia="Times New Roman" w:hAnsi="Verdana" w:cs="Times New Roman"/>
          <w:color w:val="000000"/>
          <w:sz w:val="18"/>
          <w:szCs w:val="18"/>
          <w:lang w:eastAsia="en-IN"/>
        </w:rPr>
      </w:pPr>
      <w:ins w:id="196" w:author="Unknown">
        <w:r w:rsidRPr="00D64412">
          <w:rPr>
            <w:rFonts w:ascii="Verdana" w:eastAsia="Times New Roman" w:hAnsi="Verdana" w:cs="Times New Roman"/>
            <w:color w:val="000000"/>
            <w:sz w:val="18"/>
            <w:szCs w:val="18"/>
            <w:lang w:eastAsia="en-IN"/>
          </w:rPr>
          <w:t xml:space="preserve">The stack is the subclass of Vector. It implements the last-in-first-out data structure, i.e., Stack. The stack contains all of the methods of Vector class and also provides its methods like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push(),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peek(), </w:t>
        </w:r>
        <w:proofErr w:type="spellStart"/>
        <w:r w:rsidRPr="00D64412">
          <w:rPr>
            <w:rFonts w:ascii="Verdana" w:eastAsia="Times New Roman" w:hAnsi="Verdana" w:cs="Times New Roman"/>
            <w:color w:val="000000"/>
            <w:sz w:val="18"/>
            <w:szCs w:val="18"/>
            <w:lang w:eastAsia="en-IN"/>
          </w:rPr>
          <w:t>boolean</w:t>
        </w:r>
        <w:proofErr w:type="spellEnd"/>
        <w:r w:rsidRPr="00D64412">
          <w:rPr>
            <w:rFonts w:ascii="Verdana" w:eastAsia="Times New Roman" w:hAnsi="Verdana" w:cs="Times New Roman"/>
            <w:color w:val="000000"/>
            <w:sz w:val="18"/>
            <w:szCs w:val="18"/>
            <w:lang w:eastAsia="en-IN"/>
          </w:rPr>
          <w:t xml:space="preserve"> push(object o), which defines its properties.</w:t>
        </w:r>
      </w:ins>
    </w:p>
    <w:p w:rsidR="00D64412" w:rsidRPr="00D64412" w:rsidRDefault="00D64412" w:rsidP="00D64412">
      <w:pPr>
        <w:shd w:val="clear" w:color="auto" w:fill="FFFFFF"/>
        <w:spacing w:before="100" w:beforeAutospacing="1" w:after="100" w:afterAutospacing="1" w:line="240" w:lineRule="auto"/>
        <w:rPr>
          <w:ins w:id="197" w:author="Unknown"/>
          <w:rFonts w:ascii="Verdana" w:eastAsia="Times New Roman" w:hAnsi="Verdana" w:cs="Times New Roman"/>
          <w:color w:val="000000"/>
          <w:sz w:val="18"/>
          <w:szCs w:val="18"/>
          <w:lang w:eastAsia="en-IN"/>
        </w:rPr>
      </w:pPr>
      <w:ins w:id="198"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10"/>
        </w:numPr>
        <w:shd w:val="clear" w:color="auto" w:fill="FFFFFF"/>
        <w:spacing w:after="0" w:line="285" w:lineRule="atLeast"/>
        <w:ind w:left="0"/>
        <w:rPr>
          <w:ins w:id="199" w:author="Unknown"/>
          <w:rFonts w:ascii="Verdana" w:eastAsia="Times New Roman" w:hAnsi="Verdana" w:cs="Times New Roman"/>
          <w:color w:val="000000"/>
          <w:sz w:val="18"/>
          <w:szCs w:val="18"/>
          <w:lang w:eastAsia="en-IN"/>
        </w:rPr>
      </w:pPr>
      <w:ins w:id="200" w:author="Unknown">
        <w:r w:rsidRPr="00D64412">
          <w:rPr>
            <w:rFonts w:ascii="Verdana" w:eastAsia="Times New Roman" w:hAnsi="Verdana" w:cs="Times New Roman"/>
            <w:b/>
            <w:bCs/>
            <w:color w:val="006699"/>
            <w:sz w:val="18"/>
            <w:lang w:eastAsia="en-IN"/>
          </w:rPr>
          <w:lastRenderedPageBreak/>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01" w:author="Unknown"/>
          <w:rFonts w:ascii="Verdana" w:eastAsia="Times New Roman" w:hAnsi="Verdana" w:cs="Times New Roman"/>
          <w:color w:val="000000"/>
          <w:sz w:val="18"/>
          <w:szCs w:val="18"/>
          <w:lang w:eastAsia="en-IN"/>
        </w:rPr>
      </w:pPr>
      <w:ins w:id="202"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TestJavaCollection4{  </w:t>
        </w:r>
      </w:ins>
    </w:p>
    <w:p w:rsidR="00D64412" w:rsidRPr="00D64412" w:rsidRDefault="00D64412" w:rsidP="00D64412">
      <w:pPr>
        <w:numPr>
          <w:ilvl w:val="0"/>
          <w:numId w:val="10"/>
        </w:numPr>
        <w:shd w:val="clear" w:color="auto" w:fill="FFFFFF"/>
        <w:spacing w:after="0" w:line="285" w:lineRule="atLeast"/>
        <w:ind w:left="0"/>
        <w:rPr>
          <w:ins w:id="203" w:author="Unknown"/>
          <w:rFonts w:ascii="Verdana" w:eastAsia="Times New Roman" w:hAnsi="Verdana" w:cs="Times New Roman"/>
          <w:color w:val="000000"/>
          <w:sz w:val="18"/>
          <w:szCs w:val="18"/>
          <w:lang w:eastAsia="en-IN"/>
        </w:rPr>
      </w:pPr>
      <w:ins w:id="204"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05" w:author="Unknown"/>
          <w:rFonts w:ascii="Verdana" w:eastAsia="Times New Roman" w:hAnsi="Verdana" w:cs="Times New Roman"/>
          <w:color w:val="000000"/>
          <w:sz w:val="18"/>
          <w:szCs w:val="18"/>
          <w:lang w:eastAsia="en-IN"/>
        </w:rPr>
      </w:pPr>
      <w:ins w:id="206" w:author="Unknown">
        <w:r w:rsidRPr="00D64412">
          <w:rPr>
            <w:rFonts w:ascii="Verdana" w:eastAsia="Times New Roman" w:hAnsi="Verdana" w:cs="Times New Roman"/>
            <w:color w:val="000000"/>
            <w:sz w:val="18"/>
            <w:szCs w:val="18"/>
            <w:bdr w:val="none" w:sz="0" w:space="0" w:color="auto" w:frame="1"/>
            <w:lang w:eastAsia="en-IN"/>
          </w:rPr>
          <w:t>Stack&lt;String&gt; stack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Stack&lt;String&gt;();  </w:t>
        </w:r>
      </w:ins>
    </w:p>
    <w:p w:rsidR="00D64412" w:rsidRPr="00D64412" w:rsidRDefault="00D64412" w:rsidP="00D64412">
      <w:pPr>
        <w:numPr>
          <w:ilvl w:val="0"/>
          <w:numId w:val="10"/>
        </w:numPr>
        <w:shd w:val="clear" w:color="auto" w:fill="FFFFFF"/>
        <w:spacing w:after="0" w:line="285" w:lineRule="atLeast"/>
        <w:ind w:left="0"/>
        <w:rPr>
          <w:ins w:id="207" w:author="Unknown"/>
          <w:rFonts w:ascii="Verdana" w:eastAsia="Times New Roman" w:hAnsi="Verdana" w:cs="Times New Roman"/>
          <w:color w:val="000000"/>
          <w:sz w:val="18"/>
          <w:szCs w:val="18"/>
          <w:lang w:eastAsia="en-IN"/>
        </w:rPr>
      </w:pPr>
      <w:proofErr w:type="spellStart"/>
      <w:ins w:id="208" w:author="Unknown">
        <w:r w:rsidRPr="00D64412">
          <w:rPr>
            <w:rFonts w:ascii="Verdana" w:eastAsia="Times New Roman" w:hAnsi="Verdana" w:cs="Times New Roman"/>
            <w:color w:val="000000"/>
            <w:sz w:val="18"/>
            <w:szCs w:val="18"/>
            <w:bdr w:val="none" w:sz="0" w:space="0" w:color="auto" w:frame="1"/>
            <w:lang w:eastAsia="en-IN"/>
          </w:rPr>
          <w:t>stack.push</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Ayush</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09" w:author="Unknown"/>
          <w:rFonts w:ascii="Verdana" w:eastAsia="Times New Roman" w:hAnsi="Verdana" w:cs="Times New Roman"/>
          <w:color w:val="000000"/>
          <w:sz w:val="18"/>
          <w:szCs w:val="18"/>
          <w:lang w:eastAsia="en-IN"/>
        </w:rPr>
      </w:pPr>
      <w:proofErr w:type="spellStart"/>
      <w:ins w:id="210" w:author="Unknown">
        <w:r w:rsidRPr="00D64412">
          <w:rPr>
            <w:rFonts w:ascii="Verdana" w:eastAsia="Times New Roman" w:hAnsi="Verdana" w:cs="Times New Roman"/>
            <w:color w:val="000000"/>
            <w:sz w:val="18"/>
            <w:szCs w:val="18"/>
            <w:bdr w:val="none" w:sz="0" w:space="0" w:color="auto" w:frame="1"/>
            <w:lang w:eastAsia="en-IN"/>
          </w:rPr>
          <w:t>stack.push</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Garvit</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11" w:author="Unknown"/>
          <w:rFonts w:ascii="Verdana" w:eastAsia="Times New Roman" w:hAnsi="Verdana" w:cs="Times New Roman"/>
          <w:color w:val="000000"/>
          <w:sz w:val="18"/>
          <w:szCs w:val="18"/>
          <w:lang w:eastAsia="en-IN"/>
        </w:rPr>
      </w:pPr>
      <w:proofErr w:type="spellStart"/>
      <w:ins w:id="212" w:author="Unknown">
        <w:r w:rsidRPr="00D64412">
          <w:rPr>
            <w:rFonts w:ascii="Verdana" w:eastAsia="Times New Roman" w:hAnsi="Verdana" w:cs="Times New Roman"/>
            <w:color w:val="000000"/>
            <w:sz w:val="18"/>
            <w:szCs w:val="18"/>
            <w:bdr w:val="none" w:sz="0" w:space="0" w:color="auto" w:frame="1"/>
            <w:lang w:eastAsia="en-IN"/>
          </w:rPr>
          <w:t>stack.push</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Amit</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13" w:author="Unknown"/>
          <w:rFonts w:ascii="Verdana" w:eastAsia="Times New Roman" w:hAnsi="Verdana" w:cs="Times New Roman"/>
          <w:color w:val="000000"/>
          <w:sz w:val="18"/>
          <w:szCs w:val="18"/>
          <w:lang w:eastAsia="en-IN"/>
        </w:rPr>
      </w:pPr>
      <w:proofErr w:type="spellStart"/>
      <w:ins w:id="214" w:author="Unknown">
        <w:r w:rsidRPr="00D64412">
          <w:rPr>
            <w:rFonts w:ascii="Verdana" w:eastAsia="Times New Roman" w:hAnsi="Verdana" w:cs="Times New Roman"/>
            <w:color w:val="000000"/>
            <w:sz w:val="18"/>
            <w:szCs w:val="18"/>
            <w:bdr w:val="none" w:sz="0" w:space="0" w:color="auto" w:frame="1"/>
            <w:lang w:eastAsia="en-IN"/>
          </w:rPr>
          <w:t>stack.push</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Ashish</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15" w:author="Unknown"/>
          <w:rFonts w:ascii="Verdana" w:eastAsia="Times New Roman" w:hAnsi="Verdana" w:cs="Times New Roman"/>
          <w:color w:val="000000"/>
          <w:sz w:val="18"/>
          <w:szCs w:val="18"/>
          <w:lang w:eastAsia="en-IN"/>
        </w:rPr>
      </w:pPr>
      <w:proofErr w:type="spellStart"/>
      <w:ins w:id="216" w:author="Unknown">
        <w:r w:rsidRPr="00D64412">
          <w:rPr>
            <w:rFonts w:ascii="Verdana" w:eastAsia="Times New Roman" w:hAnsi="Verdana" w:cs="Times New Roman"/>
            <w:color w:val="000000"/>
            <w:sz w:val="18"/>
            <w:szCs w:val="18"/>
            <w:bdr w:val="none" w:sz="0" w:space="0" w:color="auto" w:frame="1"/>
            <w:lang w:eastAsia="en-IN"/>
          </w:rPr>
          <w:t>stack.push</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Garima</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17" w:author="Unknown"/>
          <w:rFonts w:ascii="Verdana" w:eastAsia="Times New Roman" w:hAnsi="Verdana" w:cs="Times New Roman"/>
          <w:color w:val="000000"/>
          <w:sz w:val="18"/>
          <w:szCs w:val="18"/>
          <w:lang w:eastAsia="en-IN"/>
        </w:rPr>
      </w:pPr>
      <w:ins w:id="218" w:author="Unknown">
        <w:r w:rsidRPr="00D64412">
          <w:rPr>
            <w:rFonts w:ascii="Verdana" w:eastAsia="Times New Roman" w:hAnsi="Verdana" w:cs="Times New Roman"/>
            <w:color w:val="000000"/>
            <w:sz w:val="18"/>
            <w:szCs w:val="18"/>
            <w:bdr w:val="none" w:sz="0" w:space="0" w:color="auto" w:frame="1"/>
            <w:lang w:eastAsia="en-IN"/>
          </w:rPr>
          <w:t>stack.pop();  </w:t>
        </w:r>
      </w:ins>
    </w:p>
    <w:p w:rsidR="00D64412" w:rsidRPr="00D64412" w:rsidRDefault="00D64412" w:rsidP="00D64412">
      <w:pPr>
        <w:numPr>
          <w:ilvl w:val="0"/>
          <w:numId w:val="10"/>
        </w:numPr>
        <w:shd w:val="clear" w:color="auto" w:fill="FFFFFF"/>
        <w:spacing w:after="0" w:line="285" w:lineRule="atLeast"/>
        <w:ind w:left="0"/>
        <w:rPr>
          <w:ins w:id="219" w:author="Unknown"/>
          <w:rFonts w:ascii="Verdana" w:eastAsia="Times New Roman" w:hAnsi="Verdana" w:cs="Times New Roman"/>
          <w:color w:val="000000"/>
          <w:sz w:val="18"/>
          <w:szCs w:val="18"/>
          <w:lang w:eastAsia="en-IN"/>
        </w:rPr>
      </w:pPr>
      <w:proofErr w:type="spellStart"/>
      <w:ins w:id="220"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stack.iterator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21" w:author="Unknown"/>
          <w:rFonts w:ascii="Verdana" w:eastAsia="Times New Roman" w:hAnsi="Verdana" w:cs="Times New Roman"/>
          <w:color w:val="000000"/>
          <w:sz w:val="18"/>
          <w:szCs w:val="18"/>
          <w:lang w:eastAsia="en-IN"/>
        </w:rPr>
      </w:pPr>
      <w:ins w:id="222"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23" w:author="Unknown"/>
          <w:rFonts w:ascii="Verdana" w:eastAsia="Times New Roman" w:hAnsi="Verdana" w:cs="Times New Roman"/>
          <w:color w:val="000000"/>
          <w:sz w:val="18"/>
          <w:szCs w:val="18"/>
          <w:lang w:eastAsia="en-IN"/>
        </w:rPr>
      </w:pPr>
      <w:proofErr w:type="spellStart"/>
      <w:ins w:id="224"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25" w:author="Unknown"/>
          <w:rFonts w:ascii="Verdana" w:eastAsia="Times New Roman" w:hAnsi="Verdana" w:cs="Times New Roman"/>
          <w:color w:val="000000"/>
          <w:sz w:val="18"/>
          <w:szCs w:val="18"/>
          <w:lang w:eastAsia="en-IN"/>
        </w:rPr>
      </w:pPr>
      <w:ins w:id="226"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0" w:line="285" w:lineRule="atLeast"/>
        <w:ind w:left="0"/>
        <w:rPr>
          <w:ins w:id="227" w:author="Unknown"/>
          <w:rFonts w:ascii="Verdana" w:eastAsia="Times New Roman" w:hAnsi="Verdana" w:cs="Times New Roman"/>
          <w:color w:val="000000"/>
          <w:sz w:val="18"/>
          <w:szCs w:val="18"/>
          <w:lang w:eastAsia="en-IN"/>
        </w:rPr>
      </w:pPr>
      <w:ins w:id="228"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0"/>
        </w:numPr>
        <w:shd w:val="clear" w:color="auto" w:fill="FFFFFF"/>
        <w:spacing w:after="109" w:line="285" w:lineRule="atLeast"/>
        <w:ind w:left="0"/>
        <w:rPr>
          <w:ins w:id="229" w:author="Unknown"/>
          <w:rFonts w:ascii="Verdana" w:eastAsia="Times New Roman" w:hAnsi="Verdana" w:cs="Times New Roman"/>
          <w:color w:val="000000"/>
          <w:sz w:val="18"/>
          <w:szCs w:val="18"/>
          <w:lang w:eastAsia="en-IN"/>
        </w:rPr>
      </w:pPr>
      <w:ins w:id="23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231" w:author="Unknown"/>
          <w:rFonts w:ascii="Verdana" w:eastAsia="Times New Roman" w:hAnsi="Verdana" w:cs="Times New Roman"/>
          <w:color w:val="000000"/>
          <w:sz w:val="18"/>
          <w:szCs w:val="18"/>
          <w:lang w:eastAsia="en-IN"/>
        </w:rPr>
      </w:pPr>
      <w:ins w:id="232"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lang w:eastAsia="en-IN"/>
        </w:rPr>
      </w:pPr>
      <w:proofErr w:type="spellStart"/>
      <w:ins w:id="234" w:author="Unknown">
        <w:r w:rsidRPr="00D64412">
          <w:rPr>
            <w:rFonts w:ascii="Courier New" w:eastAsia="Times New Roman" w:hAnsi="Courier New" w:cs="Courier New"/>
            <w:color w:val="000000"/>
            <w:sz w:val="20"/>
            <w:szCs w:val="20"/>
            <w:lang w:eastAsia="en-IN"/>
          </w:rPr>
          <w:t>Ayush</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lang w:eastAsia="en-IN"/>
        </w:rPr>
      </w:pPr>
      <w:proofErr w:type="spellStart"/>
      <w:ins w:id="236" w:author="Unknown">
        <w:r w:rsidRPr="00D64412">
          <w:rPr>
            <w:rFonts w:ascii="Courier New" w:eastAsia="Times New Roman" w:hAnsi="Courier New" w:cs="Courier New"/>
            <w:color w:val="000000"/>
            <w:sz w:val="20"/>
            <w:szCs w:val="20"/>
            <w:lang w:eastAsia="en-IN"/>
          </w:rPr>
          <w:t>Garvit</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color w:val="000000"/>
          <w:sz w:val="20"/>
          <w:szCs w:val="20"/>
          <w:lang w:eastAsia="en-IN"/>
        </w:rPr>
      </w:pPr>
      <w:proofErr w:type="spellStart"/>
      <w:ins w:id="238" w:author="Unknown">
        <w:r w:rsidRPr="00D64412">
          <w:rPr>
            <w:rFonts w:ascii="Courier New" w:eastAsia="Times New Roman" w:hAnsi="Courier New" w:cs="Courier New"/>
            <w:color w:val="000000"/>
            <w:sz w:val="20"/>
            <w:szCs w:val="20"/>
            <w:lang w:eastAsia="en-IN"/>
          </w:rPr>
          <w:t>Amit</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color w:val="000000"/>
          <w:sz w:val="20"/>
          <w:szCs w:val="20"/>
          <w:lang w:eastAsia="en-IN"/>
        </w:rPr>
      </w:pPr>
      <w:proofErr w:type="spellStart"/>
      <w:ins w:id="240" w:author="Unknown">
        <w:r w:rsidRPr="00D64412">
          <w:rPr>
            <w:rFonts w:ascii="Courier New" w:eastAsia="Times New Roman" w:hAnsi="Courier New" w:cs="Courier New"/>
            <w:color w:val="000000"/>
            <w:sz w:val="20"/>
            <w:szCs w:val="20"/>
            <w:lang w:eastAsia="en-IN"/>
          </w:rPr>
          <w:t>Ashish</w:t>
        </w:r>
        <w:proofErr w:type="spellEnd"/>
      </w:ins>
    </w:p>
    <w:p w:rsidR="00D64412" w:rsidRPr="00D64412" w:rsidRDefault="00D64412" w:rsidP="00D64412">
      <w:pPr>
        <w:shd w:val="clear" w:color="auto" w:fill="FFFFFF"/>
        <w:spacing w:before="100" w:beforeAutospacing="1" w:after="100" w:afterAutospacing="1" w:line="312" w:lineRule="atLeast"/>
        <w:outlineLvl w:val="1"/>
        <w:rPr>
          <w:ins w:id="241" w:author="Unknown"/>
          <w:rFonts w:ascii="Helvetica" w:eastAsia="Times New Roman" w:hAnsi="Helvetica" w:cs="Helvetica"/>
          <w:color w:val="610B38"/>
          <w:sz w:val="34"/>
          <w:szCs w:val="34"/>
          <w:lang w:eastAsia="en-IN"/>
        </w:rPr>
      </w:pPr>
      <w:ins w:id="242" w:author="Unknown">
        <w:r w:rsidRPr="00D64412">
          <w:rPr>
            <w:rFonts w:ascii="Helvetica" w:eastAsia="Times New Roman" w:hAnsi="Helvetica" w:cs="Helvetica"/>
            <w:color w:val="610B38"/>
            <w:sz w:val="34"/>
            <w:szCs w:val="34"/>
            <w:lang w:eastAsia="en-IN"/>
          </w:rPr>
          <w:t>Queue Interface</w:t>
        </w:r>
      </w:ins>
    </w:p>
    <w:p w:rsidR="00D64412" w:rsidRPr="00D64412" w:rsidRDefault="00D64412" w:rsidP="00D64412">
      <w:pPr>
        <w:shd w:val="clear" w:color="auto" w:fill="FFFFFF"/>
        <w:spacing w:before="100" w:beforeAutospacing="1" w:after="100" w:afterAutospacing="1" w:line="240" w:lineRule="auto"/>
        <w:rPr>
          <w:ins w:id="243" w:author="Unknown"/>
          <w:rFonts w:ascii="Verdana" w:eastAsia="Times New Roman" w:hAnsi="Verdana" w:cs="Times New Roman"/>
          <w:color w:val="000000"/>
          <w:sz w:val="18"/>
          <w:szCs w:val="18"/>
          <w:lang w:eastAsia="en-IN"/>
        </w:rPr>
      </w:pPr>
      <w:ins w:id="244" w:author="Unknown">
        <w:r w:rsidRPr="00D64412">
          <w:rPr>
            <w:rFonts w:ascii="Verdana" w:eastAsia="Times New Roman" w:hAnsi="Verdana" w:cs="Times New Roman"/>
            <w:color w:val="000000"/>
            <w:sz w:val="18"/>
            <w:szCs w:val="18"/>
            <w:lang w:eastAsia="en-IN"/>
          </w:rPr>
          <w:t xml:space="preserve">Queue interface maintains the first-in-first-out order. It can be defined as an ordered list that is used to hold the elements which are about to be processed. There are various classes like </w:t>
        </w:r>
        <w:proofErr w:type="spellStart"/>
        <w:r w:rsidRPr="00D64412">
          <w:rPr>
            <w:rFonts w:ascii="Verdana" w:eastAsia="Times New Roman" w:hAnsi="Verdana" w:cs="Times New Roman"/>
            <w:color w:val="000000"/>
            <w:sz w:val="18"/>
            <w:szCs w:val="18"/>
            <w:lang w:eastAsia="en-IN"/>
          </w:rPr>
          <w:t>PriorityQueue</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xml:space="preserve">, and </w:t>
        </w:r>
        <w:proofErr w:type="spellStart"/>
        <w:r w:rsidRPr="00D64412">
          <w:rPr>
            <w:rFonts w:ascii="Verdana" w:eastAsia="Times New Roman" w:hAnsi="Verdana" w:cs="Times New Roman"/>
            <w:color w:val="000000"/>
            <w:sz w:val="18"/>
            <w:szCs w:val="18"/>
            <w:lang w:eastAsia="en-IN"/>
          </w:rPr>
          <w:t>ArrayDeque</w:t>
        </w:r>
        <w:proofErr w:type="spellEnd"/>
        <w:r w:rsidRPr="00D64412">
          <w:rPr>
            <w:rFonts w:ascii="Verdana" w:eastAsia="Times New Roman" w:hAnsi="Verdana" w:cs="Times New Roman"/>
            <w:color w:val="000000"/>
            <w:sz w:val="18"/>
            <w:szCs w:val="18"/>
            <w:lang w:eastAsia="en-IN"/>
          </w:rPr>
          <w:t xml:space="preserve"> which implements the Queue interface.</w:t>
        </w:r>
      </w:ins>
    </w:p>
    <w:p w:rsidR="00D64412" w:rsidRPr="00D64412" w:rsidRDefault="00D64412" w:rsidP="00D64412">
      <w:pPr>
        <w:shd w:val="clear" w:color="auto" w:fill="FFFFFF"/>
        <w:spacing w:before="100" w:beforeAutospacing="1" w:after="100" w:afterAutospacing="1" w:line="240" w:lineRule="auto"/>
        <w:rPr>
          <w:ins w:id="245" w:author="Unknown"/>
          <w:rFonts w:ascii="Verdana" w:eastAsia="Times New Roman" w:hAnsi="Verdana" w:cs="Times New Roman"/>
          <w:color w:val="000000"/>
          <w:sz w:val="18"/>
          <w:szCs w:val="18"/>
          <w:lang w:eastAsia="en-IN"/>
        </w:rPr>
      </w:pPr>
      <w:ins w:id="246" w:author="Unknown">
        <w:r w:rsidRPr="00D64412">
          <w:rPr>
            <w:rFonts w:ascii="Verdana" w:eastAsia="Times New Roman" w:hAnsi="Verdana" w:cs="Times New Roman"/>
            <w:color w:val="000000"/>
            <w:sz w:val="18"/>
            <w:szCs w:val="18"/>
            <w:lang w:eastAsia="en-IN"/>
          </w:rPr>
          <w:t>Queue interface can be instantiated as:</w:t>
        </w:r>
      </w:ins>
    </w:p>
    <w:p w:rsidR="00D64412" w:rsidRPr="00D64412" w:rsidRDefault="00D64412" w:rsidP="00D64412">
      <w:pPr>
        <w:numPr>
          <w:ilvl w:val="0"/>
          <w:numId w:val="11"/>
        </w:numPr>
        <w:shd w:val="clear" w:color="auto" w:fill="FFFFFF"/>
        <w:spacing w:after="0" w:line="285" w:lineRule="atLeast"/>
        <w:ind w:left="0"/>
        <w:rPr>
          <w:ins w:id="247" w:author="Unknown"/>
          <w:rFonts w:ascii="Verdana" w:eastAsia="Times New Roman" w:hAnsi="Verdana" w:cs="Times New Roman"/>
          <w:color w:val="000000"/>
          <w:sz w:val="18"/>
          <w:szCs w:val="18"/>
          <w:lang w:eastAsia="en-IN"/>
        </w:rPr>
      </w:pPr>
      <w:ins w:id="248" w:author="Unknown">
        <w:r w:rsidRPr="00D64412">
          <w:rPr>
            <w:rFonts w:ascii="Verdana" w:eastAsia="Times New Roman" w:hAnsi="Verdana" w:cs="Times New Roman"/>
            <w:color w:val="000000"/>
            <w:sz w:val="18"/>
            <w:szCs w:val="18"/>
            <w:bdr w:val="none" w:sz="0" w:space="0" w:color="auto" w:frame="1"/>
            <w:lang w:eastAsia="en-IN"/>
          </w:rPr>
          <w:t>Queue&lt;String&gt; q1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PriorityQueue</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1"/>
        </w:numPr>
        <w:shd w:val="clear" w:color="auto" w:fill="FFFFFF"/>
        <w:spacing w:after="109" w:line="285" w:lineRule="atLeast"/>
        <w:ind w:left="0"/>
        <w:rPr>
          <w:ins w:id="249" w:author="Unknown"/>
          <w:rFonts w:ascii="Verdana" w:eastAsia="Times New Roman" w:hAnsi="Verdana" w:cs="Times New Roman"/>
          <w:color w:val="000000"/>
          <w:sz w:val="18"/>
          <w:szCs w:val="18"/>
          <w:lang w:eastAsia="en-IN"/>
        </w:rPr>
      </w:pPr>
      <w:ins w:id="250" w:author="Unknown">
        <w:r w:rsidRPr="00D64412">
          <w:rPr>
            <w:rFonts w:ascii="Verdana" w:eastAsia="Times New Roman" w:hAnsi="Verdana" w:cs="Times New Roman"/>
            <w:color w:val="000000"/>
            <w:sz w:val="18"/>
            <w:szCs w:val="18"/>
            <w:bdr w:val="none" w:sz="0" w:space="0" w:color="auto" w:frame="1"/>
            <w:lang w:eastAsia="en-IN"/>
          </w:rPr>
          <w:t>Queue&lt;String&gt; q2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ArrayDeque</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251" w:author="Unknown"/>
          <w:rFonts w:ascii="Verdana" w:eastAsia="Times New Roman" w:hAnsi="Verdana" w:cs="Times New Roman"/>
          <w:color w:val="000000"/>
          <w:sz w:val="18"/>
          <w:szCs w:val="18"/>
          <w:lang w:eastAsia="en-IN"/>
        </w:rPr>
      </w:pPr>
      <w:ins w:id="252" w:author="Unknown">
        <w:r w:rsidRPr="00D64412">
          <w:rPr>
            <w:rFonts w:ascii="Verdana" w:eastAsia="Times New Roman" w:hAnsi="Verdana" w:cs="Times New Roman"/>
            <w:color w:val="000000"/>
            <w:sz w:val="18"/>
            <w:szCs w:val="18"/>
            <w:lang w:eastAsia="en-IN"/>
          </w:rPr>
          <w:t>There are various classes that implement the Queue interface, some of them are given below.</w:t>
        </w:r>
      </w:ins>
    </w:p>
    <w:p w:rsidR="00D64412" w:rsidRPr="00D64412" w:rsidRDefault="00D64412" w:rsidP="00D64412">
      <w:pPr>
        <w:spacing w:after="0" w:line="240" w:lineRule="auto"/>
        <w:rPr>
          <w:ins w:id="253" w:author="Unknown"/>
          <w:rFonts w:ascii="Times New Roman" w:eastAsia="Times New Roman" w:hAnsi="Times New Roman" w:cs="Times New Roman"/>
          <w:sz w:val="24"/>
          <w:szCs w:val="24"/>
          <w:lang w:eastAsia="en-IN"/>
        </w:rPr>
      </w:pPr>
      <w:ins w:id="254" w:author="Unknown">
        <w:r w:rsidRPr="00D64412">
          <w:rPr>
            <w:rFonts w:ascii="Times New Roman" w:eastAsia="Times New Roman" w:hAnsi="Times New Roman" w:cs="Times New Roman"/>
            <w:sz w:val="24"/>
            <w:szCs w:val="24"/>
            <w:lang w:eastAsia="en-IN"/>
          </w:rPr>
          <w:pict>
            <v:rect id="_x0000_i1030" style="width:0;height:.7pt" o:hralign="center" o:hrstd="t" o:hrnoshade="t" o:hr="t" fillcolor="#d4d4d4" stroked="f"/>
          </w:pict>
        </w:r>
      </w:ins>
    </w:p>
    <w:p w:rsidR="00D64412" w:rsidRPr="00D64412" w:rsidRDefault="00D64412" w:rsidP="00D64412">
      <w:pPr>
        <w:shd w:val="clear" w:color="auto" w:fill="FFFFFF"/>
        <w:spacing w:before="100" w:beforeAutospacing="1" w:after="100" w:afterAutospacing="1" w:line="312" w:lineRule="atLeast"/>
        <w:outlineLvl w:val="1"/>
        <w:rPr>
          <w:ins w:id="255" w:author="Unknown"/>
          <w:rFonts w:ascii="Helvetica" w:eastAsia="Times New Roman" w:hAnsi="Helvetica" w:cs="Helvetica"/>
          <w:color w:val="610B38"/>
          <w:sz w:val="34"/>
          <w:szCs w:val="34"/>
          <w:lang w:eastAsia="en-IN"/>
        </w:rPr>
      </w:pPr>
      <w:proofErr w:type="spellStart"/>
      <w:ins w:id="256" w:author="Unknown">
        <w:r w:rsidRPr="00D64412">
          <w:rPr>
            <w:rFonts w:ascii="Helvetica" w:eastAsia="Times New Roman" w:hAnsi="Helvetica" w:cs="Helvetica"/>
            <w:color w:val="610B38"/>
            <w:sz w:val="34"/>
            <w:szCs w:val="34"/>
            <w:lang w:eastAsia="en-IN"/>
          </w:rPr>
          <w:t>PriorityQueue</w:t>
        </w:r>
        <w:proofErr w:type="spellEnd"/>
      </w:ins>
    </w:p>
    <w:p w:rsidR="00D64412" w:rsidRPr="00D64412" w:rsidRDefault="00D64412" w:rsidP="00D64412">
      <w:pPr>
        <w:shd w:val="clear" w:color="auto" w:fill="FFFFFF"/>
        <w:spacing w:before="100" w:beforeAutospacing="1" w:after="100" w:afterAutospacing="1" w:line="240" w:lineRule="auto"/>
        <w:rPr>
          <w:ins w:id="257" w:author="Unknown"/>
          <w:rFonts w:ascii="Verdana" w:eastAsia="Times New Roman" w:hAnsi="Verdana" w:cs="Times New Roman"/>
          <w:color w:val="000000"/>
          <w:sz w:val="18"/>
          <w:szCs w:val="18"/>
          <w:lang w:eastAsia="en-IN"/>
        </w:rPr>
      </w:pPr>
      <w:ins w:id="258" w:author="Unknown">
        <w:r w:rsidRPr="00D64412">
          <w:rPr>
            <w:rFonts w:ascii="Verdana" w:eastAsia="Times New Roman" w:hAnsi="Verdana" w:cs="Times New Roman"/>
            <w:color w:val="000000"/>
            <w:sz w:val="18"/>
            <w:szCs w:val="18"/>
            <w:lang w:eastAsia="en-IN"/>
          </w:rPr>
          <w:t xml:space="preserve">The </w:t>
        </w:r>
        <w:proofErr w:type="spellStart"/>
        <w:r w:rsidRPr="00D64412">
          <w:rPr>
            <w:rFonts w:ascii="Verdana" w:eastAsia="Times New Roman" w:hAnsi="Verdana" w:cs="Times New Roman"/>
            <w:color w:val="000000"/>
            <w:sz w:val="18"/>
            <w:szCs w:val="18"/>
            <w:lang w:eastAsia="en-IN"/>
          </w:rPr>
          <w:t>PriorityQueue</w:t>
        </w:r>
        <w:proofErr w:type="spellEnd"/>
        <w:r w:rsidRPr="00D64412">
          <w:rPr>
            <w:rFonts w:ascii="Verdana" w:eastAsia="Times New Roman" w:hAnsi="Verdana" w:cs="Times New Roman"/>
            <w:color w:val="000000"/>
            <w:sz w:val="18"/>
            <w:szCs w:val="18"/>
            <w:lang w:eastAsia="en-IN"/>
          </w:rPr>
          <w:t xml:space="preserve"> class implements the Queue interface. It holds the elements or objects which are to be processed by their priorities. </w:t>
        </w:r>
        <w:proofErr w:type="spellStart"/>
        <w:r w:rsidRPr="00D64412">
          <w:rPr>
            <w:rFonts w:ascii="Verdana" w:eastAsia="Times New Roman" w:hAnsi="Verdana" w:cs="Times New Roman"/>
            <w:color w:val="000000"/>
            <w:sz w:val="18"/>
            <w:szCs w:val="18"/>
            <w:lang w:eastAsia="en-IN"/>
          </w:rPr>
          <w:t>PriorityQueue</w:t>
        </w:r>
        <w:proofErr w:type="spellEnd"/>
        <w:r w:rsidRPr="00D64412">
          <w:rPr>
            <w:rFonts w:ascii="Verdana" w:eastAsia="Times New Roman" w:hAnsi="Verdana" w:cs="Times New Roman"/>
            <w:color w:val="000000"/>
            <w:sz w:val="18"/>
            <w:szCs w:val="18"/>
            <w:lang w:eastAsia="en-IN"/>
          </w:rPr>
          <w:t xml:space="preserve"> doesn't allow null values to be stored in the queue.</w:t>
        </w:r>
      </w:ins>
    </w:p>
    <w:p w:rsidR="00D64412" w:rsidRPr="00D64412" w:rsidRDefault="00D64412" w:rsidP="00D64412">
      <w:pPr>
        <w:shd w:val="clear" w:color="auto" w:fill="FFFFFF"/>
        <w:spacing w:before="100" w:beforeAutospacing="1" w:after="100" w:afterAutospacing="1" w:line="240" w:lineRule="auto"/>
        <w:rPr>
          <w:ins w:id="259" w:author="Unknown"/>
          <w:rFonts w:ascii="Verdana" w:eastAsia="Times New Roman" w:hAnsi="Verdana" w:cs="Times New Roman"/>
          <w:color w:val="000000"/>
          <w:sz w:val="18"/>
          <w:szCs w:val="18"/>
          <w:lang w:eastAsia="en-IN"/>
        </w:rPr>
      </w:pPr>
      <w:ins w:id="260"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12"/>
        </w:numPr>
        <w:shd w:val="clear" w:color="auto" w:fill="FFFFFF"/>
        <w:spacing w:after="0" w:line="285" w:lineRule="atLeast"/>
        <w:ind w:left="0"/>
        <w:rPr>
          <w:ins w:id="261" w:author="Unknown"/>
          <w:rFonts w:ascii="Verdana" w:eastAsia="Times New Roman" w:hAnsi="Verdana" w:cs="Times New Roman"/>
          <w:color w:val="000000"/>
          <w:sz w:val="18"/>
          <w:szCs w:val="18"/>
          <w:lang w:eastAsia="en-IN"/>
        </w:rPr>
      </w:pPr>
      <w:ins w:id="262"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63" w:author="Unknown"/>
          <w:rFonts w:ascii="Verdana" w:eastAsia="Times New Roman" w:hAnsi="Verdana" w:cs="Times New Roman"/>
          <w:color w:val="000000"/>
          <w:sz w:val="18"/>
          <w:szCs w:val="18"/>
          <w:lang w:eastAsia="en-IN"/>
        </w:rPr>
      </w:pPr>
      <w:ins w:id="264"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TestJavaCollection5{  </w:t>
        </w:r>
      </w:ins>
    </w:p>
    <w:p w:rsidR="00D64412" w:rsidRPr="00D64412" w:rsidRDefault="00D64412" w:rsidP="00D64412">
      <w:pPr>
        <w:numPr>
          <w:ilvl w:val="0"/>
          <w:numId w:val="12"/>
        </w:numPr>
        <w:shd w:val="clear" w:color="auto" w:fill="FFFFFF"/>
        <w:spacing w:after="0" w:line="285" w:lineRule="atLeast"/>
        <w:ind w:left="0"/>
        <w:rPr>
          <w:ins w:id="265" w:author="Unknown"/>
          <w:rFonts w:ascii="Verdana" w:eastAsia="Times New Roman" w:hAnsi="Verdana" w:cs="Times New Roman"/>
          <w:color w:val="000000"/>
          <w:sz w:val="18"/>
          <w:szCs w:val="18"/>
          <w:lang w:eastAsia="en-IN"/>
        </w:rPr>
      </w:pPr>
      <w:ins w:id="266"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67" w:author="Unknown"/>
          <w:rFonts w:ascii="Verdana" w:eastAsia="Times New Roman" w:hAnsi="Verdana" w:cs="Times New Roman"/>
          <w:color w:val="000000"/>
          <w:sz w:val="18"/>
          <w:szCs w:val="18"/>
          <w:lang w:eastAsia="en-IN"/>
        </w:rPr>
      </w:pPr>
      <w:proofErr w:type="spellStart"/>
      <w:ins w:id="268" w:author="Unknown">
        <w:r w:rsidRPr="00D64412">
          <w:rPr>
            <w:rFonts w:ascii="Verdana" w:eastAsia="Times New Roman" w:hAnsi="Verdana" w:cs="Times New Roman"/>
            <w:color w:val="000000"/>
            <w:sz w:val="18"/>
            <w:szCs w:val="18"/>
            <w:bdr w:val="none" w:sz="0" w:space="0" w:color="auto" w:frame="1"/>
            <w:lang w:eastAsia="en-IN"/>
          </w:rPr>
          <w:t>PriorityQueue</w:t>
        </w:r>
        <w:proofErr w:type="spellEnd"/>
        <w:r w:rsidRPr="00D64412">
          <w:rPr>
            <w:rFonts w:ascii="Verdana" w:eastAsia="Times New Roman" w:hAnsi="Verdana" w:cs="Times New Roman"/>
            <w:color w:val="000000"/>
            <w:sz w:val="18"/>
            <w:szCs w:val="18"/>
            <w:bdr w:val="none" w:sz="0" w:space="0" w:color="auto" w:frame="1"/>
            <w:lang w:eastAsia="en-IN"/>
          </w:rPr>
          <w:t>&lt;String&gt; queue=</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PriorityQueue</w:t>
        </w:r>
        <w:proofErr w:type="spellEnd"/>
        <w:r w:rsidRPr="00D64412">
          <w:rPr>
            <w:rFonts w:ascii="Verdana" w:eastAsia="Times New Roman" w:hAnsi="Verdana" w:cs="Times New Roman"/>
            <w:color w:val="000000"/>
            <w:sz w:val="18"/>
            <w:szCs w:val="18"/>
            <w:bdr w:val="none" w:sz="0" w:space="0" w:color="auto" w:frame="1"/>
            <w:lang w:eastAsia="en-IN"/>
          </w:rPr>
          <w:t>&lt;String&gt;();  </w:t>
        </w:r>
      </w:ins>
    </w:p>
    <w:p w:rsidR="00D64412" w:rsidRPr="00D64412" w:rsidRDefault="00D64412" w:rsidP="00D64412">
      <w:pPr>
        <w:numPr>
          <w:ilvl w:val="0"/>
          <w:numId w:val="12"/>
        </w:numPr>
        <w:shd w:val="clear" w:color="auto" w:fill="FFFFFF"/>
        <w:spacing w:after="0" w:line="285" w:lineRule="atLeast"/>
        <w:ind w:left="0"/>
        <w:rPr>
          <w:ins w:id="269" w:author="Unknown"/>
          <w:rFonts w:ascii="Verdana" w:eastAsia="Times New Roman" w:hAnsi="Verdana" w:cs="Times New Roman"/>
          <w:color w:val="000000"/>
          <w:sz w:val="18"/>
          <w:szCs w:val="18"/>
          <w:lang w:eastAsia="en-IN"/>
        </w:rPr>
      </w:pPr>
      <w:proofErr w:type="spellStart"/>
      <w:ins w:id="270" w:author="Unknown">
        <w:r w:rsidRPr="00D64412">
          <w:rPr>
            <w:rFonts w:ascii="Verdana" w:eastAsia="Times New Roman" w:hAnsi="Verdana" w:cs="Times New Roman"/>
            <w:color w:val="000000"/>
            <w:sz w:val="18"/>
            <w:szCs w:val="18"/>
            <w:bdr w:val="none" w:sz="0" w:space="0" w:color="auto" w:frame="1"/>
            <w:lang w:eastAsia="en-IN"/>
          </w:rPr>
          <w:lastRenderedPageBreak/>
          <w:t>queue.add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Amit</w:t>
        </w:r>
        <w:proofErr w:type="spellEnd"/>
        <w:r w:rsidRPr="00D64412">
          <w:rPr>
            <w:rFonts w:ascii="Verdana" w:eastAsia="Times New Roman" w:hAnsi="Verdana" w:cs="Times New Roman"/>
            <w:color w:val="0000FF"/>
            <w:sz w:val="18"/>
            <w:lang w:eastAsia="en-IN"/>
          </w:rPr>
          <w:t> Sharma"</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71" w:author="Unknown"/>
          <w:rFonts w:ascii="Verdana" w:eastAsia="Times New Roman" w:hAnsi="Verdana" w:cs="Times New Roman"/>
          <w:color w:val="000000"/>
          <w:sz w:val="18"/>
          <w:szCs w:val="18"/>
          <w:lang w:eastAsia="en-IN"/>
        </w:rPr>
      </w:pPr>
      <w:proofErr w:type="spellStart"/>
      <w:ins w:id="272" w:author="Unknown">
        <w:r w:rsidRPr="00D64412">
          <w:rPr>
            <w:rFonts w:ascii="Verdana" w:eastAsia="Times New Roman" w:hAnsi="Verdana" w:cs="Times New Roman"/>
            <w:color w:val="000000"/>
            <w:sz w:val="18"/>
            <w:szCs w:val="18"/>
            <w:bdr w:val="none" w:sz="0" w:space="0" w:color="auto" w:frame="1"/>
            <w:lang w:eastAsia="en-IN"/>
          </w:rPr>
          <w:t>queue.add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"Vijay Raj"</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73" w:author="Unknown"/>
          <w:rFonts w:ascii="Verdana" w:eastAsia="Times New Roman" w:hAnsi="Verdana" w:cs="Times New Roman"/>
          <w:color w:val="000000"/>
          <w:sz w:val="18"/>
          <w:szCs w:val="18"/>
          <w:lang w:eastAsia="en-IN"/>
        </w:rPr>
      </w:pPr>
      <w:proofErr w:type="spellStart"/>
      <w:ins w:id="274" w:author="Unknown">
        <w:r w:rsidRPr="00D64412">
          <w:rPr>
            <w:rFonts w:ascii="Verdana" w:eastAsia="Times New Roman" w:hAnsi="Verdana" w:cs="Times New Roman"/>
            <w:color w:val="000000"/>
            <w:sz w:val="18"/>
            <w:szCs w:val="18"/>
            <w:bdr w:val="none" w:sz="0" w:space="0" w:color="auto" w:frame="1"/>
            <w:lang w:eastAsia="en-IN"/>
          </w:rPr>
          <w:t>queue.add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JaiShankar</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75" w:author="Unknown"/>
          <w:rFonts w:ascii="Verdana" w:eastAsia="Times New Roman" w:hAnsi="Verdana" w:cs="Times New Roman"/>
          <w:color w:val="000000"/>
          <w:sz w:val="18"/>
          <w:szCs w:val="18"/>
          <w:lang w:eastAsia="en-IN"/>
        </w:rPr>
      </w:pPr>
      <w:proofErr w:type="spellStart"/>
      <w:ins w:id="276" w:author="Unknown">
        <w:r w:rsidRPr="00D64412">
          <w:rPr>
            <w:rFonts w:ascii="Verdana" w:eastAsia="Times New Roman" w:hAnsi="Verdana" w:cs="Times New Roman"/>
            <w:color w:val="000000"/>
            <w:sz w:val="18"/>
            <w:szCs w:val="18"/>
            <w:bdr w:val="none" w:sz="0" w:space="0" w:color="auto" w:frame="1"/>
            <w:lang w:eastAsia="en-IN"/>
          </w:rPr>
          <w:t>queue.add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"Raj"</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77" w:author="Unknown"/>
          <w:rFonts w:ascii="Verdana" w:eastAsia="Times New Roman" w:hAnsi="Verdana" w:cs="Times New Roman"/>
          <w:color w:val="000000"/>
          <w:sz w:val="18"/>
          <w:szCs w:val="18"/>
          <w:lang w:eastAsia="en-IN"/>
        </w:rPr>
      </w:pPr>
      <w:proofErr w:type="spellStart"/>
      <w:ins w:id="278"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"head:"</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queue.element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79" w:author="Unknown"/>
          <w:rFonts w:ascii="Verdana" w:eastAsia="Times New Roman" w:hAnsi="Verdana" w:cs="Times New Roman"/>
          <w:color w:val="000000"/>
          <w:sz w:val="18"/>
          <w:szCs w:val="18"/>
          <w:lang w:eastAsia="en-IN"/>
        </w:rPr>
      </w:pPr>
      <w:proofErr w:type="spellStart"/>
      <w:ins w:id="280"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"head:"</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queue.peek</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81" w:author="Unknown"/>
          <w:rFonts w:ascii="Verdana" w:eastAsia="Times New Roman" w:hAnsi="Verdana" w:cs="Times New Roman"/>
          <w:color w:val="000000"/>
          <w:sz w:val="18"/>
          <w:szCs w:val="18"/>
          <w:lang w:eastAsia="en-IN"/>
        </w:rPr>
      </w:pPr>
      <w:proofErr w:type="spellStart"/>
      <w:ins w:id="282"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"iterating the queue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83" w:author="Unknown"/>
          <w:rFonts w:ascii="Verdana" w:eastAsia="Times New Roman" w:hAnsi="Verdana" w:cs="Times New Roman"/>
          <w:color w:val="000000"/>
          <w:sz w:val="18"/>
          <w:szCs w:val="18"/>
          <w:lang w:eastAsia="en-IN"/>
        </w:rPr>
      </w:pPr>
      <w:proofErr w:type="spellStart"/>
      <w:ins w:id="284"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queue.iterator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85" w:author="Unknown"/>
          <w:rFonts w:ascii="Verdana" w:eastAsia="Times New Roman" w:hAnsi="Verdana" w:cs="Times New Roman"/>
          <w:color w:val="000000"/>
          <w:sz w:val="18"/>
          <w:szCs w:val="18"/>
          <w:lang w:eastAsia="en-IN"/>
        </w:rPr>
      </w:pPr>
      <w:ins w:id="286"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87" w:author="Unknown"/>
          <w:rFonts w:ascii="Verdana" w:eastAsia="Times New Roman" w:hAnsi="Verdana" w:cs="Times New Roman"/>
          <w:color w:val="000000"/>
          <w:sz w:val="18"/>
          <w:szCs w:val="18"/>
          <w:lang w:eastAsia="en-IN"/>
        </w:rPr>
      </w:pPr>
      <w:proofErr w:type="spellStart"/>
      <w:ins w:id="288"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89" w:author="Unknown"/>
          <w:rFonts w:ascii="Verdana" w:eastAsia="Times New Roman" w:hAnsi="Verdana" w:cs="Times New Roman"/>
          <w:color w:val="000000"/>
          <w:sz w:val="18"/>
          <w:szCs w:val="18"/>
          <w:lang w:eastAsia="en-IN"/>
        </w:rPr>
      </w:pPr>
      <w:ins w:id="29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91" w:author="Unknown"/>
          <w:rFonts w:ascii="Verdana" w:eastAsia="Times New Roman" w:hAnsi="Verdana" w:cs="Times New Roman"/>
          <w:color w:val="000000"/>
          <w:sz w:val="18"/>
          <w:szCs w:val="18"/>
          <w:lang w:eastAsia="en-IN"/>
        </w:rPr>
      </w:pPr>
      <w:proofErr w:type="spellStart"/>
      <w:ins w:id="292" w:author="Unknown">
        <w:r w:rsidRPr="00D64412">
          <w:rPr>
            <w:rFonts w:ascii="Verdana" w:eastAsia="Times New Roman" w:hAnsi="Verdana" w:cs="Times New Roman"/>
            <w:color w:val="000000"/>
            <w:sz w:val="18"/>
            <w:szCs w:val="18"/>
            <w:bdr w:val="none" w:sz="0" w:space="0" w:color="auto" w:frame="1"/>
            <w:lang w:eastAsia="en-IN"/>
          </w:rPr>
          <w:t>queue.remove</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93" w:author="Unknown"/>
          <w:rFonts w:ascii="Verdana" w:eastAsia="Times New Roman" w:hAnsi="Verdana" w:cs="Times New Roman"/>
          <w:color w:val="000000"/>
          <w:sz w:val="18"/>
          <w:szCs w:val="18"/>
          <w:lang w:eastAsia="en-IN"/>
        </w:rPr>
      </w:pPr>
      <w:proofErr w:type="spellStart"/>
      <w:ins w:id="294" w:author="Unknown">
        <w:r w:rsidRPr="00D64412">
          <w:rPr>
            <w:rFonts w:ascii="Verdana" w:eastAsia="Times New Roman" w:hAnsi="Verdana" w:cs="Times New Roman"/>
            <w:color w:val="000000"/>
            <w:sz w:val="18"/>
            <w:szCs w:val="18"/>
            <w:bdr w:val="none" w:sz="0" w:space="0" w:color="auto" w:frame="1"/>
            <w:lang w:eastAsia="en-IN"/>
          </w:rPr>
          <w:t>queue.poll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95" w:author="Unknown"/>
          <w:rFonts w:ascii="Verdana" w:eastAsia="Times New Roman" w:hAnsi="Verdana" w:cs="Times New Roman"/>
          <w:color w:val="000000"/>
          <w:sz w:val="18"/>
          <w:szCs w:val="18"/>
          <w:lang w:eastAsia="en-IN"/>
        </w:rPr>
      </w:pPr>
      <w:proofErr w:type="spellStart"/>
      <w:ins w:id="296"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"after removing two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97" w:author="Unknown"/>
          <w:rFonts w:ascii="Verdana" w:eastAsia="Times New Roman" w:hAnsi="Verdana" w:cs="Times New Roman"/>
          <w:color w:val="000000"/>
          <w:sz w:val="18"/>
          <w:szCs w:val="18"/>
          <w:lang w:eastAsia="en-IN"/>
        </w:rPr>
      </w:pPr>
      <w:proofErr w:type="spellStart"/>
      <w:ins w:id="298"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&lt;String&gt; itr2=</w:t>
        </w:r>
        <w:proofErr w:type="spellStart"/>
        <w:r w:rsidRPr="00D64412">
          <w:rPr>
            <w:rFonts w:ascii="Verdana" w:eastAsia="Times New Roman" w:hAnsi="Verdana" w:cs="Times New Roman"/>
            <w:color w:val="000000"/>
            <w:sz w:val="18"/>
            <w:szCs w:val="18"/>
            <w:bdr w:val="none" w:sz="0" w:space="0" w:color="auto" w:frame="1"/>
            <w:lang w:eastAsia="en-IN"/>
          </w:rPr>
          <w:t>queue.iterator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299" w:author="Unknown"/>
          <w:rFonts w:ascii="Verdana" w:eastAsia="Times New Roman" w:hAnsi="Verdana" w:cs="Times New Roman"/>
          <w:color w:val="000000"/>
          <w:sz w:val="18"/>
          <w:szCs w:val="18"/>
          <w:lang w:eastAsia="en-IN"/>
        </w:rPr>
      </w:pPr>
      <w:ins w:id="300"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(itr2.hasNext()){  </w:t>
        </w:r>
      </w:ins>
    </w:p>
    <w:p w:rsidR="00D64412" w:rsidRPr="00D64412" w:rsidRDefault="00D64412" w:rsidP="00D64412">
      <w:pPr>
        <w:numPr>
          <w:ilvl w:val="0"/>
          <w:numId w:val="12"/>
        </w:numPr>
        <w:shd w:val="clear" w:color="auto" w:fill="FFFFFF"/>
        <w:spacing w:after="0" w:line="285" w:lineRule="atLeast"/>
        <w:ind w:left="0"/>
        <w:rPr>
          <w:ins w:id="301" w:author="Unknown"/>
          <w:rFonts w:ascii="Verdana" w:eastAsia="Times New Roman" w:hAnsi="Verdana" w:cs="Times New Roman"/>
          <w:color w:val="000000"/>
          <w:sz w:val="18"/>
          <w:szCs w:val="18"/>
          <w:lang w:eastAsia="en-IN"/>
        </w:rPr>
      </w:pPr>
      <w:proofErr w:type="spellStart"/>
      <w:ins w:id="302"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(itr2.next());  </w:t>
        </w:r>
      </w:ins>
    </w:p>
    <w:p w:rsidR="00D64412" w:rsidRPr="00D64412" w:rsidRDefault="00D64412" w:rsidP="00D64412">
      <w:pPr>
        <w:numPr>
          <w:ilvl w:val="0"/>
          <w:numId w:val="12"/>
        </w:numPr>
        <w:shd w:val="clear" w:color="auto" w:fill="FFFFFF"/>
        <w:spacing w:after="0" w:line="285" w:lineRule="atLeast"/>
        <w:ind w:left="0"/>
        <w:rPr>
          <w:ins w:id="303" w:author="Unknown"/>
          <w:rFonts w:ascii="Verdana" w:eastAsia="Times New Roman" w:hAnsi="Verdana" w:cs="Times New Roman"/>
          <w:color w:val="000000"/>
          <w:sz w:val="18"/>
          <w:szCs w:val="18"/>
          <w:lang w:eastAsia="en-IN"/>
        </w:rPr>
      </w:pPr>
      <w:ins w:id="304"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0" w:line="285" w:lineRule="atLeast"/>
        <w:ind w:left="0"/>
        <w:rPr>
          <w:ins w:id="305" w:author="Unknown"/>
          <w:rFonts w:ascii="Verdana" w:eastAsia="Times New Roman" w:hAnsi="Verdana" w:cs="Times New Roman"/>
          <w:color w:val="000000"/>
          <w:sz w:val="18"/>
          <w:szCs w:val="18"/>
          <w:lang w:eastAsia="en-IN"/>
        </w:rPr>
      </w:pPr>
      <w:ins w:id="306"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2"/>
        </w:numPr>
        <w:shd w:val="clear" w:color="auto" w:fill="FFFFFF"/>
        <w:spacing w:after="109" w:line="285" w:lineRule="atLeast"/>
        <w:ind w:left="0"/>
        <w:rPr>
          <w:ins w:id="307" w:author="Unknown"/>
          <w:rFonts w:ascii="Verdana" w:eastAsia="Times New Roman" w:hAnsi="Verdana" w:cs="Times New Roman"/>
          <w:color w:val="000000"/>
          <w:sz w:val="18"/>
          <w:szCs w:val="18"/>
          <w:lang w:eastAsia="en-IN"/>
        </w:rPr>
      </w:pPr>
      <w:ins w:id="308"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309" w:author="Unknown"/>
          <w:rFonts w:ascii="Verdana" w:eastAsia="Times New Roman" w:hAnsi="Verdana" w:cs="Times New Roman"/>
          <w:color w:val="000000"/>
          <w:sz w:val="18"/>
          <w:szCs w:val="18"/>
          <w:lang w:eastAsia="en-IN"/>
        </w:rPr>
      </w:pPr>
      <w:ins w:id="310"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color w:val="000000"/>
          <w:sz w:val="20"/>
          <w:szCs w:val="20"/>
          <w:lang w:eastAsia="en-IN"/>
        </w:rPr>
      </w:pPr>
      <w:proofErr w:type="spellStart"/>
      <w:ins w:id="312" w:author="Unknown">
        <w:r w:rsidRPr="00D64412">
          <w:rPr>
            <w:rFonts w:ascii="Courier New" w:eastAsia="Times New Roman" w:hAnsi="Courier New" w:cs="Courier New"/>
            <w:color w:val="000000"/>
            <w:sz w:val="20"/>
            <w:szCs w:val="20"/>
            <w:lang w:eastAsia="en-IN"/>
          </w:rPr>
          <w:t>head:Amit</w:t>
        </w:r>
        <w:proofErr w:type="spellEnd"/>
        <w:r w:rsidRPr="00D64412">
          <w:rPr>
            <w:rFonts w:ascii="Courier New" w:eastAsia="Times New Roman" w:hAnsi="Courier New" w:cs="Courier New"/>
            <w:color w:val="000000"/>
            <w:sz w:val="20"/>
            <w:szCs w:val="20"/>
            <w:lang w:eastAsia="en-IN"/>
          </w:rPr>
          <w:t xml:space="preserve"> Sharma</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lang w:eastAsia="en-IN"/>
        </w:rPr>
      </w:pPr>
      <w:proofErr w:type="spellStart"/>
      <w:ins w:id="314" w:author="Unknown">
        <w:r w:rsidRPr="00D64412">
          <w:rPr>
            <w:rFonts w:ascii="Courier New" w:eastAsia="Times New Roman" w:hAnsi="Courier New" w:cs="Courier New"/>
            <w:color w:val="000000"/>
            <w:sz w:val="20"/>
            <w:szCs w:val="20"/>
            <w:lang w:eastAsia="en-IN"/>
          </w:rPr>
          <w:t>head:Amit</w:t>
        </w:r>
        <w:proofErr w:type="spellEnd"/>
        <w:r w:rsidRPr="00D64412">
          <w:rPr>
            <w:rFonts w:ascii="Courier New" w:eastAsia="Times New Roman" w:hAnsi="Courier New" w:cs="Courier New"/>
            <w:color w:val="000000"/>
            <w:sz w:val="20"/>
            <w:szCs w:val="20"/>
            <w:lang w:eastAsia="en-IN"/>
          </w:rPr>
          <w:t xml:space="preserve"> Sharma</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lang w:eastAsia="en-IN"/>
        </w:rPr>
      </w:pPr>
      <w:ins w:id="316" w:author="Unknown">
        <w:r w:rsidRPr="00D64412">
          <w:rPr>
            <w:rFonts w:ascii="Courier New" w:eastAsia="Times New Roman" w:hAnsi="Courier New" w:cs="Courier New"/>
            <w:color w:val="000000"/>
            <w:sz w:val="20"/>
            <w:szCs w:val="20"/>
            <w:lang w:eastAsia="en-IN"/>
          </w:rPr>
          <w:t>iterating the queue elements:</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color w:val="000000"/>
          <w:sz w:val="20"/>
          <w:szCs w:val="20"/>
          <w:lang w:eastAsia="en-IN"/>
        </w:rPr>
      </w:pPr>
      <w:proofErr w:type="spellStart"/>
      <w:ins w:id="318" w:author="Unknown">
        <w:r w:rsidRPr="00D64412">
          <w:rPr>
            <w:rFonts w:ascii="Courier New" w:eastAsia="Times New Roman" w:hAnsi="Courier New" w:cs="Courier New"/>
            <w:color w:val="000000"/>
            <w:sz w:val="20"/>
            <w:szCs w:val="20"/>
            <w:lang w:eastAsia="en-IN"/>
          </w:rPr>
          <w:t>Amit</w:t>
        </w:r>
        <w:proofErr w:type="spellEnd"/>
        <w:r w:rsidRPr="00D64412">
          <w:rPr>
            <w:rFonts w:ascii="Courier New" w:eastAsia="Times New Roman" w:hAnsi="Courier New" w:cs="Courier New"/>
            <w:color w:val="000000"/>
            <w:sz w:val="20"/>
            <w:szCs w:val="20"/>
            <w:lang w:eastAsia="en-IN"/>
          </w:rPr>
          <w:t xml:space="preserve"> Sharma</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lang w:eastAsia="en-IN"/>
        </w:rPr>
      </w:pPr>
      <w:ins w:id="320" w:author="Unknown">
        <w:r w:rsidRPr="00D64412">
          <w:rPr>
            <w:rFonts w:ascii="Courier New" w:eastAsia="Times New Roman" w:hAnsi="Courier New" w:cs="Courier New"/>
            <w:color w:val="000000"/>
            <w:sz w:val="20"/>
            <w:szCs w:val="20"/>
            <w:lang w:eastAsia="en-IN"/>
          </w:rPr>
          <w:t>Raj</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lang w:eastAsia="en-IN"/>
        </w:rPr>
      </w:pPr>
      <w:proofErr w:type="spellStart"/>
      <w:ins w:id="322" w:author="Unknown">
        <w:r w:rsidRPr="00D64412">
          <w:rPr>
            <w:rFonts w:ascii="Courier New" w:eastAsia="Times New Roman" w:hAnsi="Courier New" w:cs="Courier New"/>
            <w:color w:val="000000"/>
            <w:sz w:val="20"/>
            <w:szCs w:val="20"/>
            <w:lang w:eastAsia="en-IN"/>
          </w:rPr>
          <w:t>JaiShankar</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lang w:eastAsia="en-IN"/>
        </w:rPr>
      </w:pPr>
      <w:ins w:id="324" w:author="Unknown">
        <w:r w:rsidRPr="00D64412">
          <w:rPr>
            <w:rFonts w:ascii="Courier New" w:eastAsia="Times New Roman" w:hAnsi="Courier New" w:cs="Courier New"/>
            <w:color w:val="000000"/>
            <w:sz w:val="20"/>
            <w:szCs w:val="20"/>
            <w:lang w:eastAsia="en-IN"/>
          </w:rPr>
          <w:t>Vijay Raj</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lang w:eastAsia="en-IN"/>
        </w:rPr>
      </w:pPr>
      <w:ins w:id="326" w:author="Unknown">
        <w:r w:rsidRPr="00D64412">
          <w:rPr>
            <w:rFonts w:ascii="Courier New" w:eastAsia="Times New Roman" w:hAnsi="Courier New" w:cs="Courier New"/>
            <w:color w:val="000000"/>
            <w:sz w:val="20"/>
            <w:szCs w:val="20"/>
            <w:lang w:eastAsia="en-IN"/>
          </w:rPr>
          <w:t>after removing two elements:</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lang w:eastAsia="en-IN"/>
        </w:rPr>
      </w:pPr>
      <w:ins w:id="328" w:author="Unknown">
        <w:r w:rsidRPr="00D64412">
          <w:rPr>
            <w:rFonts w:ascii="Courier New" w:eastAsia="Times New Roman" w:hAnsi="Courier New" w:cs="Courier New"/>
            <w:color w:val="000000"/>
            <w:sz w:val="20"/>
            <w:szCs w:val="20"/>
            <w:lang w:eastAsia="en-IN"/>
          </w:rPr>
          <w:t>Raj</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lang w:eastAsia="en-IN"/>
        </w:rPr>
      </w:pPr>
      <w:ins w:id="330" w:author="Unknown">
        <w:r w:rsidRPr="00D64412">
          <w:rPr>
            <w:rFonts w:ascii="Courier New" w:eastAsia="Times New Roman" w:hAnsi="Courier New" w:cs="Courier New"/>
            <w:color w:val="000000"/>
            <w:sz w:val="20"/>
            <w:szCs w:val="20"/>
            <w:lang w:eastAsia="en-IN"/>
          </w:rPr>
          <w:t>Vijay Raj</w:t>
        </w:r>
      </w:ins>
    </w:p>
    <w:p w:rsidR="00D64412" w:rsidRPr="00D64412" w:rsidRDefault="00D64412" w:rsidP="00D64412">
      <w:pPr>
        <w:shd w:val="clear" w:color="auto" w:fill="FFFFFF"/>
        <w:spacing w:before="100" w:beforeAutospacing="1" w:after="100" w:afterAutospacing="1" w:line="312" w:lineRule="atLeast"/>
        <w:outlineLvl w:val="1"/>
        <w:rPr>
          <w:ins w:id="331" w:author="Unknown"/>
          <w:rFonts w:ascii="Helvetica" w:eastAsia="Times New Roman" w:hAnsi="Helvetica" w:cs="Helvetica"/>
          <w:color w:val="610B38"/>
          <w:sz w:val="34"/>
          <w:szCs w:val="34"/>
          <w:lang w:eastAsia="en-IN"/>
        </w:rPr>
      </w:pPr>
      <w:proofErr w:type="spellStart"/>
      <w:ins w:id="332" w:author="Unknown">
        <w:r w:rsidRPr="00D64412">
          <w:rPr>
            <w:rFonts w:ascii="Helvetica" w:eastAsia="Times New Roman" w:hAnsi="Helvetica" w:cs="Helvetica"/>
            <w:color w:val="610B38"/>
            <w:sz w:val="34"/>
            <w:szCs w:val="34"/>
            <w:lang w:eastAsia="en-IN"/>
          </w:rPr>
          <w:t>Deque</w:t>
        </w:r>
        <w:proofErr w:type="spellEnd"/>
        <w:r w:rsidRPr="00D64412">
          <w:rPr>
            <w:rFonts w:ascii="Helvetica" w:eastAsia="Times New Roman" w:hAnsi="Helvetica" w:cs="Helvetica"/>
            <w:color w:val="610B38"/>
            <w:sz w:val="34"/>
            <w:szCs w:val="34"/>
            <w:lang w:eastAsia="en-IN"/>
          </w:rPr>
          <w:t xml:space="preserve"> Interface</w:t>
        </w:r>
      </w:ins>
    </w:p>
    <w:p w:rsidR="00D64412" w:rsidRPr="00D64412" w:rsidRDefault="00D64412" w:rsidP="00D64412">
      <w:pPr>
        <w:shd w:val="clear" w:color="auto" w:fill="FFFFFF"/>
        <w:spacing w:before="100" w:beforeAutospacing="1" w:after="100" w:afterAutospacing="1" w:line="240" w:lineRule="auto"/>
        <w:rPr>
          <w:ins w:id="333" w:author="Unknown"/>
          <w:rFonts w:ascii="Verdana" w:eastAsia="Times New Roman" w:hAnsi="Verdana" w:cs="Times New Roman"/>
          <w:color w:val="000000"/>
          <w:sz w:val="18"/>
          <w:szCs w:val="18"/>
          <w:lang w:eastAsia="en-IN"/>
        </w:rPr>
      </w:pPr>
      <w:proofErr w:type="spellStart"/>
      <w:ins w:id="334" w:author="Unknown">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xml:space="preserve"> interface extends the Queue interface. In </w:t>
        </w:r>
        <w:proofErr w:type="spellStart"/>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xml:space="preserve">, we can remove and add the elements from both the side. </w:t>
        </w:r>
        <w:proofErr w:type="spellStart"/>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xml:space="preserve"> stands for a double-ended queue which enables us to perform the operations at both the ends.</w:t>
        </w:r>
      </w:ins>
    </w:p>
    <w:p w:rsidR="00D64412" w:rsidRPr="00D64412" w:rsidRDefault="00D64412" w:rsidP="00D64412">
      <w:pPr>
        <w:shd w:val="clear" w:color="auto" w:fill="FFFFFF"/>
        <w:spacing w:before="100" w:beforeAutospacing="1" w:after="100" w:afterAutospacing="1" w:line="240" w:lineRule="auto"/>
        <w:rPr>
          <w:ins w:id="335" w:author="Unknown"/>
          <w:rFonts w:ascii="Verdana" w:eastAsia="Times New Roman" w:hAnsi="Verdana" w:cs="Times New Roman"/>
          <w:color w:val="000000"/>
          <w:sz w:val="18"/>
          <w:szCs w:val="18"/>
          <w:lang w:eastAsia="en-IN"/>
        </w:rPr>
      </w:pPr>
      <w:proofErr w:type="spellStart"/>
      <w:ins w:id="336" w:author="Unknown">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xml:space="preserve"> can be instantiated as:</w:t>
        </w:r>
      </w:ins>
    </w:p>
    <w:p w:rsidR="00D64412" w:rsidRPr="00D64412" w:rsidRDefault="00D64412" w:rsidP="00D64412">
      <w:pPr>
        <w:numPr>
          <w:ilvl w:val="0"/>
          <w:numId w:val="13"/>
        </w:numPr>
        <w:shd w:val="clear" w:color="auto" w:fill="FFFFFF"/>
        <w:spacing w:after="109" w:line="285" w:lineRule="atLeast"/>
        <w:ind w:left="0"/>
        <w:rPr>
          <w:ins w:id="337" w:author="Unknown"/>
          <w:rFonts w:ascii="Verdana" w:eastAsia="Times New Roman" w:hAnsi="Verdana" w:cs="Times New Roman"/>
          <w:color w:val="000000"/>
          <w:sz w:val="18"/>
          <w:szCs w:val="18"/>
          <w:lang w:eastAsia="en-IN"/>
        </w:rPr>
      </w:pPr>
      <w:proofErr w:type="spellStart"/>
      <w:ins w:id="338" w:author="Unknown">
        <w:r w:rsidRPr="00D64412">
          <w:rPr>
            <w:rFonts w:ascii="Verdana" w:eastAsia="Times New Roman" w:hAnsi="Verdana" w:cs="Times New Roman"/>
            <w:color w:val="000000"/>
            <w:sz w:val="18"/>
            <w:szCs w:val="18"/>
            <w:bdr w:val="none" w:sz="0" w:space="0" w:color="auto" w:frame="1"/>
            <w:lang w:eastAsia="en-IN"/>
          </w:rPr>
          <w:t>Deque</w:t>
        </w:r>
        <w:proofErr w:type="spellEnd"/>
        <w:r w:rsidRPr="00D64412">
          <w:rPr>
            <w:rFonts w:ascii="Verdana" w:eastAsia="Times New Roman" w:hAnsi="Verdana" w:cs="Times New Roman"/>
            <w:color w:val="000000"/>
            <w:sz w:val="18"/>
            <w:szCs w:val="18"/>
            <w:bdr w:val="none" w:sz="0" w:space="0" w:color="auto" w:frame="1"/>
            <w:lang w:eastAsia="en-IN"/>
          </w:rPr>
          <w:t> d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ArrayDeque</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312" w:lineRule="atLeast"/>
        <w:outlineLvl w:val="1"/>
        <w:rPr>
          <w:ins w:id="339" w:author="Unknown"/>
          <w:rFonts w:ascii="Helvetica" w:eastAsia="Times New Roman" w:hAnsi="Helvetica" w:cs="Helvetica"/>
          <w:color w:val="610B38"/>
          <w:sz w:val="34"/>
          <w:szCs w:val="34"/>
          <w:lang w:eastAsia="en-IN"/>
        </w:rPr>
      </w:pPr>
      <w:proofErr w:type="spellStart"/>
      <w:ins w:id="340" w:author="Unknown">
        <w:r w:rsidRPr="00D64412">
          <w:rPr>
            <w:rFonts w:ascii="Helvetica" w:eastAsia="Times New Roman" w:hAnsi="Helvetica" w:cs="Helvetica"/>
            <w:color w:val="610B38"/>
            <w:sz w:val="34"/>
            <w:szCs w:val="34"/>
            <w:lang w:eastAsia="en-IN"/>
          </w:rPr>
          <w:t>ArrayDeque</w:t>
        </w:r>
        <w:proofErr w:type="spellEnd"/>
      </w:ins>
    </w:p>
    <w:p w:rsidR="00D64412" w:rsidRPr="00D64412" w:rsidRDefault="00D64412" w:rsidP="00D64412">
      <w:pPr>
        <w:shd w:val="clear" w:color="auto" w:fill="FFFFFF"/>
        <w:spacing w:before="100" w:beforeAutospacing="1" w:after="100" w:afterAutospacing="1" w:line="240" w:lineRule="auto"/>
        <w:rPr>
          <w:ins w:id="341" w:author="Unknown"/>
          <w:rFonts w:ascii="Verdana" w:eastAsia="Times New Roman" w:hAnsi="Verdana" w:cs="Times New Roman"/>
          <w:color w:val="000000"/>
          <w:sz w:val="18"/>
          <w:szCs w:val="18"/>
          <w:lang w:eastAsia="en-IN"/>
        </w:rPr>
      </w:pPr>
      <w:proofErr w:type="spellStart"/>
      <w:ins w:id="342" w:author="Unknown">
        <w:r w:rsidRPr="00D64412">
          <w:rPr>
            <w:rFonts w:ascii="Verdana" w:eastAsia="Times New Roman" w:hAnsi="Verdana" w:cs="Times New Roman"/>
            <w:color w:val="000000"/>
            <w:sz w:val="18"/>
            <w:szCs w:val="18"/>
            <w:lang w:eastAsia="en-IN"/>
          </w:rPr>
          <w:t>ArrayDeque</w:t>
        </w:r>
        <w:proofErr w:type="spellEnd"/>
        <w:r w:rsidRPr="00D64412">
          <w:rPr>
            <w:rFonts w:ascii="Verdana" w:eastAsia="Times New Roman" w:hAnsi="Verdana" w:cs="Times New Roman"/>
            <w:color w:val="000000"/>
            <w:sz w:val="18"/>
            <w:szCs w:val="18"/>
            <w:lang w:eastAsia="en-IN"/>
          </w:rPr>
          <w:t xml:space="preserve"> class implements the </w:t>
        </w:r>
        <w:proofErr w:type="spellStart"/>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xml:space="preserve"> interface. It facilitates us to use the </w:t>
        </w:r>
        <w:proofErr w:type="spellStart"/>
        <w:r w:rsidRPr="00D64412">
          <w:rPr>
            <w:rFonts w:ascii="Verdana" w:eastAsia="Times New Roman" w:hAnsi="Verdana" w:cs="Times New Roman"/>
            <w:color w:val="000000"/>
            <w:sz w:val="18"/>
            <w:szCs w:val="18"/>
            <w:lang w:eastAsia="en-IN"/>
          </w:rPr>
          <w:t>Deque</w:t>
        </w:r>
        <w:proofErr w:type="spellEnd"/>
        <w:r w:rsidRPr="00D64412">
          <w:rPr>
            <w:rFonts w:ascii="Verdana" w:eastAsia="Times New Roman" w:hAnsi="Verdana" w:cs="Times New Roman"/>
            <w:color w:val="000000"/>
            <w:sz w:val="18"/>
            <w:szCs w:val="18"/>
            <w:lang w:eastAsia="en-IN"/>
          </w:rPr>
          <w:t>. Unlike queue, we can add or delete the elements from both the ends.</w:t>
        </w:r>
      </w:ins>
    </w:p>
    <w:p w:rsidR="00D64412" w:rsidRPr="00D64412" w:rsidRDefault="00D64412" w:rsidP="00D64412">
      <w:pPr>
        <w:shd w:val="clear" w:color="auto" w:fill="FFFFFF"/>
        <w:spacing w:before="100" w:beforeAutospacing="1" w:after="100" w:afterAutospacing="1" w:line="240" w:lineRule="auto"/>
        <w:rPr>
          <w:ins w:id="343" w:author="Unknown"/>
          <w:rFonts w:ascii="Verdana" w:eastAsia="Times New Roman" w:hAnsi="Verdana" w:cs="Times New Roman"/>
          <w:color w:val="000000"/>
          <w:sz w:val="18"/>
          <w:szCs w:val="18"/>
          <w:lang w:eastAsia="en-IN"/>
        </w:rPr>
      </w:pPr>
      <w:proofErr w:type="spellStart"/>
      <w:ins w:id="344" w:author="Unknown">
        <w:r w:rsidRPr="00D64412">
          <w:rPr>
            <w:rFonts w:ascii="Verdana" w:eastAsia="Times New Roman" w:hAnsi="Verdana" w:cs="Times New Roman"/>
            <w:color w:val="000000"/>
            <w:sz w:val="18"/>
            <w:szCs w:val="18"/>
            <w:lang w:eastAsia="en-IN"/>
          </w:rPr>
          <w:t>ArrayDeque</w:t>
        </w:r>
        <w:proofErr w:type="spellEnd"/>
        <w:r w:rsidRPr="00D64412">
          <w:rPr>
            <w:rFonts w:ascii="Verdana" w:eastAsia="Times New Roman" w:hAnsi="Verdana" w:cs="Times New Roman"/>
            <w:color w:val="000000"/>
            <w:sz w:val="18"/>
            <w:szCs w:val="18"/>
            <w:lang w:eastAsia="en-IN"/>
          </w:rPr>
          <w:t xml:space="preserve"> is faster than </w:t>
        </w:r>
        <w:proofErr w:type="spellStart"/>
        <w:r w:rsidRPr="00D64412">
          <w:rPr>
            <w:rFonts w:ascii="Verdana" w:eastAsia="Times New Roman" w:hAnsi="Verdana" w:cs="Times New Roman"/>
            <w:color w:val="000000"/>
            <w:sz w:val="18"/>
            <w:szCs w:val="18"/>
            <w:lang w:eastAsia="en-IN"/>
          </w:rPr>
          <w:t>ArrayList</w:t>
        </w:r>
        <w:proofErr w:type="spellEnd"/>
        <w:r w:rsidRPr="00D64412">
          <w:rPr>
            <w:rFonts w:ascii="Verdana" w:eastAsia="Times New Roman" w:hAnsi="Verdana" w:cs="Times New Roman"/>
            <w:color w:val="000000"/>
            <w:sz w:val="18"/>
            <w:szCs w:val="18"/>
            <w:lang w:eastAsia="en-IN"/>
          </w:rPr>
          <w:t xml:space="preserve"> and Stack and has no capacity restrictions.</w:t>
        </w:r>
      </w:ins>
    </w:p>
    <w:p w:rsidR="00D64412" w:rsidRPr="00D64412" w:rsidRDefault="00D64412" w:rsidP="00D64412">
      <w:pPr>
        <w:shd w:val="clear" w:color="auto" w:fill="FFFFFF"/>
        <w:spacing w:before="100" w:beforeAutospacing="1" w:after="100" w:afterAutospacing="1" w:line="240" w:lineRule="auto"/>
        <w:rPr>
          <w:ins w:id="345" w:author="Unknown"/>
          <w:rFonts w:ascii="Verdana" w:eastAsia="Times New Roman" w:hAnsi="Verdana" w:cs="Times New Roman"/>
          <w:color w:val="000000"/>
          <w:sz w:val="18"/>
          <w:szCs w:val="18"/>
          <w:lang w:eastAsia="en-IN"/>
        </w:rPr>
      </w:pPr>
      <w:ins w:id="346"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14"/>
        </w:numPr>
        <w:shd w:val="clear" w:color="auto" w:fill="FFFFFF"/>
        <w:spacing w:after="0" w:line="285" w:lineRule="atLeast"/>
        <w:ind w:left="0"/>
        <w:rPr>
          <w:ins w:id="347" w:author="Unknown"/>
          <w:rFonts w:ascii="Verdana" w:eastAsia="Times New Roman" w:hAnsi="Verdana" w:cs="Times New Roman"/>
          <w:color w:val="000000"/>
          <w:sz w:val="18"/>
          <w:szCs w:val="18"/>
          <w:lang w:eastAsia="en-IN"/>
        </w:rPr>
      </w:pPr>
      <w:ins w:id="348" w:author="Unknown">
        <w:r w:rsidRPr="00D64412">
          <w:rPr>
            <w:rFonts w:ascii="Verdana" w:eastAsia="Times New Roman" w:hAnsi="Verdana" w:cs="Times New Roman"/>
            <w:b/>
            <w:bCs/>
            <w:color w:val="006699"/>
            <w:sz w:val="18"/>
            <w:lang w:eastAsia="en-IN"/>
          </w:rPr>
          <w:lastRenderedPageBreak/>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49" w:author="Unknown"/>
          <w:rFonts w:ascii="Verdana" w:eastAsia="Times New Roman" w:hAnsi="Verdana" w:cs="Times New Roman"/>
          <w:color w:val="000000"/>
          <w:sz w:val="18"/>
          <w:szCs w:val="18"/>
          <w:lang w:eastAsia="en-IN"/>
        </w:rPr>
      </w:pPr>
      <w:ins w:id="350"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TestJavaCollection6{  </w:t>
        </w:r>
      </w:ins>
    </w:p>
    <w:p w:rsidR="00D64412" w:rsidRPr="00D64412" w:rsidRDefault="00D64412" w:rsidP="00D64412">
      <w:pPr>
        <w:numPr>
          <w:ilvl w:val="0"/>
          <w:numId w:val="14"/>
        </w:numPr>
        <w:shd w:val="clear" w:color="auto" w:fill="FFFFFF"/>
        <w:spacing w:after="0" w:line="285" w:lineRule="atLeast"/>
        <w:ind w:left="0"/>
        <w:rPr>
          <w:ins w:id="351" w:author="Unknown"/>
          <w:rFonts w:ascii="Verdana" w:eastAsia="Times New Roman" w:hAnsi="Verdana" w:cs="Times New Roman"/>
          <w:color w:val="000000"/>
          <w:sz w:val="18"/>
          <w:szCs w:val="18"/>
          <w:lang w:eastAsia="en-IN"/>
        </w:rPr>
      </w:pPr>
      <w:ins w:id="352"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  </w:t>
        </w:r>
      </w:ins>
    </w:p>
    <w:p w:rsidR="00D64412" w:rsidRPr="00D64412" w:rsidRDefault="00D64412" w:rsidP="00D64412">
      <w:pPr>
        <w:numPr>
          <w:ilvl w:val="0"/>
          <w:numId w:val="14"/>
        </w:numPr>
        <w:shd w:val="clear" w:color="auto" w:fill="FFFFFF"/>
        <w:spacing w:after="0" w:line="285" w:lineRule="atLeast"/>
        <w:ind w:left="0"/>
        <w:rPr>
          <w:ins w:id="353" w:author="Unknown"/>
          <w:rFonts w:ascii="Verdana" w:eastAsia="Times New Roman" w:hAnsi="Verdana" w:cs="Times New Roman"/>
          <w:color w:val="000000"/>
          <w:sz w:val="18"/>
          <w:szCs w:val="18"/>
          <w:lang w:eastAsia="en-IN"/>
        </w:rPr>
      </w:pPr>
      <w:ins w:id="354" w:author="Unknown">
        <w:r w:rsidRPr="00D64412">
          <w:rPr>
            <w:rFonts w:ascii="Verdana" w:eastAsia="Times New Roman" w:hAnsi="Verdana" w:cs="Times New Roman"/>
            <w:color w:val="008200"/>
            <w:sz w:val="18"/>
            <w:lang w:eastAsia="en-IN"/>
          </w:rPr>
          <w:t>//Creating </w:t>
        </w:r>
        <w:proofErr w:type="spellStart"/>
        <w:r w:rsidRPr="00D64412">
          <w:rPr>
            <w:rFonts w:ascii="Verdana" w:eastAsia="Times New Roman" w:hAnsi="Verdana" w:cs="Times New Roman"/>
            <w:color w:val="008200"/>
            <w:sz w:val="18"/>
            <w:lang w:eastAsia="en-IN"/>
          </w:rPr>
          <w:t>Deque</w:t>
        </w:r>
        <w:proofErr w:type="spellEnd"/>
        <w:r w:rsidRPr="00D64412">
          <w:rPr>
            <w:rFonts w:ascii="Verdana" w:eastAsia="Times New Roman" w:hAnsi="Verdana" w:cs="Times New Roman"/>
            <w:color w:val="008200"/>
            <w:sz w:val="18"/>
            <w:lang w:eastAsia="en-IN"/>
          </w:rPr>
          <w:t> and adding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55" w:author="Unknown"/>
          <w:rFonts w:ascii="Verdana" w:eastAsia="Times New Roman" w:hAnsi="Verdana" w:cs="Times New Roman"/>
          <w:color w:val="000000"/>
          <w:sz w:val="18"/>
          <w:szCs w:val="18"/>
          <w:lang w:eastAsia="en-IN"/>
        </w:rPr>
      </w:pPr>
      <w:proofErr w:type="spellStart"/>
      <w:ins w:id="356" w:author="Unknown">
        <w:r w:rsidRPr="00D64412">
          <w:rPr>
            <w:rFonts w:ascii="Verdana" w:eastAsia="Times New Roman" w:hAnsi="Verdana" w:cs="Times New Roman"/>
            <w:color w:val="000000"/>
            <w:sz w:val="18"/>
            <w:szCs w:val="18"/>
            <w:bdr w:val="none" w:sz="0" w:space="0" w:color="auto" w:frame="1"/>
            <w:lang w:eastAsia="en-IN"/>
          </w:rPr>
          <w:t>Deque</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deque</w:t>
        </w:r>
        <w:proofErr w:type="spellEnd"/>
        <w:r w:rsidRPr="00D64412">
          <w:rPr>
            <w:rFonts w:ascii="Verdana" w:eastAsia="Times New Roman" w:hAnsi="Verdana" w:cs="Times New Roman"/>
            <w:color w:val="000000"/>
            <w:sz w:val="18"/>
            <w:szCs w:val="18"/>
            <w:bdr w:val="none" w:sz="0" w:space="0" w:color="auto" w:frame="1"/>
            <w:lang w:eastAsia="en-IN"/>
          </w:rPr>
          <w:t>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ArrayDeque</w:t>
        </w:r>
        <w:proofErr w:type="spellEnd"/>
        <w:r w:rsidRPr="00D64412">
          <w:rPr>
            <w:rFonts w:ascii="Verdana" w:eastAsia="Times New Roman" w:hAnsi="Verdana" w:cs="Times New Roman"/>
            <w:color w:val="000000"/>
            <w:sz w:val="18"/>
            <w:szCs w:val="18"/>
            <w:bdr w:val="none" w:sz="0" w:space="0" w:color="auto" w:frame="1"/>
            <w:lang w:eastAsia="en-IN"/>
          </w:rPr>
          <w:t>&lt;String&gt;();  </w:t>
        </w:r>
      </w:ins>
    </w:p>
    <w:p w:rsidR="00D64412" w:rsidRPr="00D64412" w:rsidRDefault="00D64412" w:rsidP="00D64412">
      <w:pPr>
        <w:numPr>
          <w:ilvl w:val="0"/>
          <w:numId w:val="14"/>
        </w:numPr>
        <w:shd w:val="clear" w:color="auto" w:fill="FFFFFF"/>
        <w:spacing w:after="0" w:line="285" w:lineRule="atLeast"/>
        <w:ind w:left="0"/>
        <w:rPr>
          <w:ins w:id="357" w:author="Unknown"/>
          <w:rFonts w:ascii="Verdana" w:eastAsia="Times New Roman" w:hAnsi="Verdana" w:cs="Times New Roman"/>
          <w:color w:val="000000"/>
          <w:sz w:val="18"/>
          <w:szCs w:val="18"/>
          <w:lang w:eastAsia="en-IN"/>
        </w:rPr>
      </w:pPr>
      <w:proofErr w:type="spellStart"/>
      <w:ins w:id="358" w:author="Unknown">
        <w:r w:rsidRPr="00D64412">
          <w:rPr>
            <w:rFonts w:ascii="Verdana" w:eastAsia="Times New Roman" w:hAnsi="Verdana" w:cs="Times New Roman"/>
            <w:color w:val="000000"/>
            <w:sz w:val="18"/>
            <w:szCs w:val="18"/>
            <w:bdr w:val="none" w:sz="0" w:space="0" w:color="auto" w:frame="1"/>
            <w:lang w:eastAsia="en-IN"/>
          </w:rPr>
          <w:t>deque.add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w:t>
        </w:r>
        <w:proofErr w:type="spellStart"/>
        <w:r w:rsidRPr="00D64412">
          <w:rPr>
            <w:rFonts w:ascii="Verdana" w:eastAsia="Times New Roman" w:hAnsi="Verdana" w:cs="Times New Roman"/>
            <w:color w:val="0000FF"/>
            <w:sz w:val="18"/>
            <w:lang w:eastAsia="en-IN"/>
          </w:rPr>
          <w:t>Gautam</w:t>
        </w:r>
        <w:proofErr w:type="spellEnd"/>
        <w:r w:rsidRPr="00D64412">
          <w:rPr>
            <w:rFonts w:ascii="Verdana" w:eastAsia="Times New Roman" w:hAnsi="Verdana" w:cs="Times New Roman"/>
            <w:color w:val="0000FF"/>
            <w:sz w:val="18"/>
            <w:lang w:eastAsia="en-IN"/>
          </w:rPr>
          <w:t>"</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59" w:author="Unknown"/>
          <w:rFonts w:ascii="Verdana" w:eastAsia="Times New Roman" w:hAnsi="Verdana" w:cs="Times New Roman"/>
          <w:color w:val="000000"/>
          <w:sz w:val="18"/>
          <w:szCs w:val="18"/>
          <w:lang w:eastAsia="en-IN"/>
        </w:rPr>
      </w:pPr>
      <w:proofErr w:type="spellStart"/>
      <w:ins w:id="360" w:author="Unknown">
        <w:r w:rsidRPr="00D64412">
          <w:rPr>
            <w:rFonts w:ascii="Verdana" w:eastAsia="Times New Roman" w:hAnsi="Verdana" w:cs="Times New Roman"/>
            <w:color w:val="000000"/>
            <w:sz w:val="18"/>
            <w:szCs w:val="18"/>
            <w:bdr w:val="none" w:sz="0" w:space="0" w:color="auto" w:frame="1"/>
            <w:lang w:eastAsia="en-IN"/>
          </w:rPr>
          <w:t>deque.add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"Karan"</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61" w:author="Unknown"/>
          <w:rFonts w:ascii="Verdana" w:eastAsia="Times New Roman" w:hAnsi="Verdana" w:cs="Times New Roman"/>
          <w:color w:val="000000"/>
          <w:sz w:val="18"/>
          <w:szCs w:val="18"/>
          <w:lang w:eastAsia="en-IN"/>
        </w:rPr>
      </w:pPr>
      <w:proofErr w:type="spellStart"/>
      <w:ins w:id="362" w:author="Unknown">
        <w:r w:rsidRPr="00D64412">
          <w:rPr>
            <w:rFonts w:ascii="Verdana" w:eastAsia="Times New Roman" w:hAnsi="Verdana" w:cs="Times New Roman"/>
            <w:color w:val="000000"/>
            <w:sz w:val="18"/>
            <w:szCs w:val="18"/>
            <w:bdr w:val="none" w:sz="0" w:space="0" w:color="auto" w:frame="1"/>
            <w:lang w:eastAsia="en-IN"/>
          </w:rPr>
          <w:t>deque.add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63" w:author="Unknown"/>
          <w:rFonts w:ascii="Verdana" w:eastAsia="Times New Roman" w:hAnsi="Verdana" w:cs="Times New Roman"/>
          <w:color w:val="000000"/>
          <w:sz w:val="18"/>
          <w:szCs w:val="18"/>
          <w:lang w:eastAsia="en-IN"/>
        </w:rPr>
      </w:pPr>
      <w:ins w:id="364" w:author="Unknown">
        <w:r w:rsidRPr="00D64412">
          <w:rPr>
            <w:rFonts w:ascii="Verdana" w:eastAsia="Times New Roman" w:hAnsi="Verdana" w:cs="Times New Roman"/>
            <w:color w:val="008200"/>
            <w:sz w:val="18"/>
            <w:lang w:eastAsia="en-IN"/>
          </w:rPr>
          <w:t>//Traversing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65" w:author="Unknown"/>
          <w:rFonts w:ascii="Verdana" w:eastAsia="Times New Roman" w:hAnsi="Verdana" w:cs="Times New Roman"/>
          <w:color w:val="000000"/>
          <w:sz w:val="18"/>
          <w:szCs w:val="18"/>
          <w:lang w:eastAsia="en-IN"/>
        </w:rPr>
      </w:pPr>
      <w:ins w:id="366" w:author="Unknown">
        <w:r w:rsidRPr="00D64412">
          <w:rPr>
            <w:rFonts w:ascii="Verdana" w:eastAsia="Times New Roman" w:hAnsi="Verdana" w:cs="Times New Roman"/>
            <w:b/>
            <w:bCs/>
            <w:color w:val="006699"/>
            <w:sz w:val="18"/>
            <w:lang w:eastAsia="en-IN"/>
          </w:rPr>
          <w:t>for</w:t>
        </w:r>
        <w:r w:rsidRPr="00D64412">
          <w:rPr>
            <w:rFonts w:ascii="Verdana" w:eastAsia="Times New Roman" w:hAnsi="Verdana" w:cs="Times New Roman"/>
            <w:color w:val="000000"/>
            <w:sz w:val="18"/>
            <w:szCs w:val="18"/>
            <w:bdr w:val="none" w:sz="0" w:space="0" w:color="auto" w:frame="1"/>
            <w:lang w:eastAsia="en-IN"/>
          </w:rPr>
          <w:t> (String </w:t>
        </w:r>
        <w:proofErr w:type="spellStart"/>
        <w:r w:rsidRPr="00D64412">
          <w:rPr>
            <w:rFonts w:ascii="Verdana" w:eastAsia="Times New Roman" w:hAnsi="Verdana" w:cs="Times New Roman"/>
            <w:color w:val="000000"/>
            <w:sz w:val="18"/>
            <w:szCs w:val="18"/>
            <w:bdr w:val="none" w:sz="0" w:space="0" w:color="auto" w:frame="1"/>
            <w:lang w:eastAsia="en-IN"/>
          </w:rPr>
          <w:t>str</w:t>
        </w:r>
        <w:proofErr w:type="spellEnd"/>
        <w:r w:rsidRPr="00D64412">
          <w:rPr>
            <w:rFonts w:ascii="Verdana" w:eastAsia="Times New Roman" w:hAnsi="Verdana" w:cs="Times New Roman"/>
            <w:color w:val="000000"/>
            <w:sz w:val="18"/>
            <w:szCs w:val="18"/>
            <w:bdr w:val="none" w:sz="0" w:space="0" w:color="auto" w:frame="1"/>
            <w:lang w:eastAsia="en-IN"/>
          </w:rPr>
          <w:t> : </w:t>
        </w:r>
        <w:proofErr w:type="spellStart"/>
        <w:r w:rsidRPr="00D64412">
          <w:rPr>
            <w:rFonts w:ascii="Verdana" w:eastAsia="Times New Roman" w:hAnsi="Verdana" w:cs="Times New Roman"/>
            <w:color w:val="000000"/>
            <w:sz w:val="18"/>
            <w:szCs w:val="18"/>
            <w:bdr w:val="none" w:sz="0" w:space="0" w:color="auto" w:frame="1"/>
            <w:lang w:eastAsia="en-IN"/>
          </w:rPr>
          <w:t>deque</w:t>
        </w:r>
        <w:proofErr w:type="spellEnd"/>
        <w:r w:rsidRPr="00D64412">
          <w:rPr>
            <w:rFonts w:ascii="Verdana" w:eastAsia="Times New Roman" w:hAnsi="Verdana" w:cs="Times New Roman"/>
            <w:color w:val="000000"/>
            <w:sz w:val="18"/>
            <w:szCs w:val="18"/>
            <w:bdr w:val="none" w:sz="0" w:space="0" w:color="auto" w:frame="1"/>
            <w:lang w:eastAsia="en-IN"/>
          </w:rPr>
          <w:t>) {  </w:t>
        </w:r>
      </w:ins>
    </w:p>
    <w:p w:rsidR="00D64412" w:rsidRPr="00D64412" w:rsidRDefault="00D64412" w:rsidP="00D64412">
      <w:pPr>
        <w:numPr>
          <w:ilvl w:val="0"/>
          <w:numId w:val="14"/>
        </w:numPr>
        <w:shd w:val="clear" w:color="auto" w:fill="FFFFFF"/>
        <w:spacing w:after="0" w:line="285" w:lineRule="atLeast"/>
        <w:ind w:left="0"/>
        <w:rPr>
          <w:ins w:id="367" w:author="Unknown"/>
          <w:rFonts w:ascii="Verdana" w:eastAsia="Times New Roman" w:hAnsi="Verdana" w:cs="Times New Roman"/>
          <w:color w:val="000000"/>
          <w:sz w:val="18"/>
          <w:szCs w:val="18"/>
          <w:lang w:eastAsia="en-IN"/>
        </w:rPr>
      </w:pPr>
      <w:proofErr w:type="spellStart"/>
      <w:ins w:id="368"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str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69" w:author="Unknown"/>
          <w:rFonts w:ascii="Verdana" w:eastAsia="Times New Roman" w:hAnsi="Verdana" w:cs="Times New Roman"/>
          <w:color w:val="000000"/>
          <w:sz w:val="18"/>
          <w:szCs w:val="18"/>
          <w:lang w:eastAsia="en-IN"/>
        </w:rPr>
      </w:pPr>
      <w:ins w:id="37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0" w:line="285" w:lineRule="atLeast"/>
        <w:ind w:left="0"/>
        <w:rPr>
          <w:ins w:id="371" w:author="Unknown"/>
          <w:rFonts w:ascii="Verdana" w:eastAsia="Times New Roman" w:hAnsi="Verdana" w:cs="Times New Roman"/>
          <w:color w:val="000000"/>
          <w:sz w:val="18"/>
          <w:szCs w:val="18"/>
          <w:lang w:eastAsia="en-IN"/>
        </w:rPr>
      </w:pPr>
      <w:ins w:id="372"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4"/>
        </w:numPr>
        <w:shd w:val="clear" w:color="auto" w:fill="FFFFFF"/>
        <w:spacing w:after="109" w:line="285" w:lineRule="atLeast"/>
        <w:ind w:left="0"/>
        <w:rPr>
          <w:ins w:id="373" w:author="Unknown"/>
          <w:rFonts w:ascii="Verdana" w:eastAsia="Times New Roman" w:hAnsi="Verdana" w:cs="Times New Roman"/>
          <w:color w:val="000000"/>
          <w:sz w:val="18"/>
          <w:szCs w:val="18"/>
          <w:lang w:eastAsia="en-IN"/>
        </w:rPr>
      </w:pPr>
      <w:ins w:id="374"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375" w:author="Unknown"/>
          <w:rFonts w:ascii="Verdana" w:eastAsia="Times New Roman" w:hAnsi="Verdana" w:cs="Times New Roman"/>
          <w:color w:val="000000"/>
          <w:sz w:val="18"/>
          <w:szCs w:val="18"/>
          <w:lang w:eastAsia="en-IN"/>
        </w:rPr>
      </w:pPr>
      <w:ins w:id="376"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 w:author="Unknown"/>
          <w:rFonts w:ascii="Courier New" w:eastAsia="Times New Roman" w:hAnsi="Courier New" w:cs="Courier New"/>
          <w:color w:val="000000"/>
          <w:sz w:val="20"/>
          <w:szCs w:val="20"/>
          <w:lang w:eastAsia="en-IN"/>
        </w:rPr>
      </w:pPr>
      <w:proofErr w:type="spellStart"/>
      <w:ins w:id="378" w:author="Unknown">
        <w:r w:rsidRPr="00D64412">
          <w:rPr>
            <w:rFonts w:ascii="Courier New" w:eastAsia="Times New Roman" w:hAnsi="Courier New" w:cs="Courier New"/>
            <w:color w:val="000000"/>
            <w:sz w:val="20"/>
            <w:szCs w:val="20"/>
            <w:lang w:eastAsia="en-IN"/>
          </w:rPr>
          <w:t>Gautam</w:t>
        </w:r>
        <w:proofErr w:type="spellEnd"/>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9" w:author="Unknown"/>
          <w:rFonts w:ascii="Courier New" w:eastAsia="Times New Roman" w:hAnsi="Courier New" w:cs="Courier New"/>
          <w:color w:val="000000"/>
          <w:sz w:val="20"/>
          <w:szCs w:val="20"/>
          <w:lang w:eastAsia="en-IN"/>
        </w:rPr>
      </w:pPr>
      <w:ins w:id="380" w:author="Unknown">
        <w:r w:rsidRPr="00D64412">
          <w:rPr>
            <w:rFonts w:ascii="Courier New" w:eastAsia="Times New Roman" w:hAnsi="Courier New" w:cs="Courier New"/>
            <w:color w:val="000000"/>
            <w:sz w:val="20"/>
            <w:szCs w:val="20"/>
            <w:lang w:eastAsia="en-IN"/>
          </w:rPr>
          <w:t>Karan</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lang w:eastAsia="en-IN"/>
        </w:rPr>
      </w:pPr>
      <w:ins w:id="382" w:author="Unknown">
        <w:r w:rsidRPr="00D64412">
          <w:rPr>
            <w:rFonts w:ascii="Courier New" w:eastAsia="Times New Roman" w:hAnsi="Courier New" w:cs="Courier New"/>
            <w:color w:val="000000"/>
            <w:sz w:val="20"/>
            <w:szCs w:val="20"/>
            <w:lang w:eastAsia="en-IN"/>
          </w:rPr>
          <w:t>Ajay</w:t>
        </w:r>
      </w:ins>
    </w:p>
    <w:p w:rsidR="00D64412" w:rsidRPr="00D64412" w:rsidRDefault="00D64412" w:rsidP="00D64412">
      <w:pPr>
        <w:shd w:val="clear" w:color="auto" w:fill="FFFFFF"/>
        <w:spacing w:before="100" w:beforeAutospacing="1" w:after="100" w:afterAutospacing="1" w:line="312" w:lineRule="atLeast"/>
        <w:outlineLvl w:val="1"/>
        <w:rPr>
          <w:ins w:id="383" w:author="Unknown"/>
          <w:rFonts w:ascii="Helvetica" w:eastAsia="Times New Roman" w:hAnsi="Helvetica" w:cs="Helvetica"/>
          <w:color w:val="610B38"/>
          <w:sz w:val="34"/>
          <w:szCs w:val="34"/>
          <w:lang w:eastAsia="en-IN"/>
        </w:rPr>
      </w:pPr>
      <w:ins w:id="384" w:author="Unknown">
        <w:r w:rsidRPr="00D64412">
          <w:rPr>
            <w:rFonts w:ascii="Helvetica" w:eastAsia="Times New Roman" w:hAnsi="Helvetica" w:cs="Helvetica"/>
            <w:color w:val="610B38"/>
            <w:sz w:val="34"/>
            <w:szCs w:val="34"/>
            <w:lang w:eastAsia="en-IN"/>
          </w:rPr>
          <w:t>Set Interface</w:t>
        </w:r>
      </w:ins>
    </w:p>
    <w:p w:rsidR="00D64412" w:rsidRPr="00D64412" w:rsidRDefault="00D64412" w:rsidP="00D64412">
      <w:pPr>
        <w:shd w:val="clear" w:color="auto" w:fill="FFFFFF"/>
        <w:spacing w:before="100" w:beforeAutospacing="1" w:after="100" w:afterAutospacing="1" w:line="240" w:lineRule="auto"/>
        <w:rPr>
          <w:ins w:id="385" w:author="Unknown"/>
          <w:rFonts w:ascii="Verdana" w:eastAsia="Times New Roman" w:hAnsi="Verdana" w:cs="Times New Roman"/>
          <w:color w:val="000000"/>
          <w:sz w:val="18"/>
          <w:szCs w:val="18"/>
          <w:lang w:eastAsia="en-IN"/>
        </w:rPr>
      </w:pPr>
      <w:ins w:id="386" w:author="Unknown">
        <w:r w:rsidRPr="00D64412">
          <w:rPr>
            <w:rFonts w:ascii="Verdana" w:eastAsia="Times New Roman" w:hAnsi="Verdana" w:cs="Times New Roman"/>
            <w:color w:val="000000"/>
            <w:sz w:val="18"/>
            <w:szCs w:val="18"/>
            <w:lang w:eastAsia="en-IN"/>
          </w:rPr>
          <w:t xml:space="preserve">Set Interface in Java is present in </w:t>
        </w:r>
        <w:proofErr w:type="spellStart"/>
        <w:r w:rsidRPr="00D64412">
          <w:rPr>
            <w:rFonts w:ascii="Verdana" w:eastAsia="Times New Roman" w:hAnsi="Verdana" w:cs="Times New Roman"/>
            <w:color w:val="000000"/>
            <w:sz w:val="18"/>
            <w:szCs w:val="18"/>
            <w:lang w:eastAsia="en-IN"/>
          </w:rPr>
          <w:t>java.util</w:t>
        </w:r>
        <w:proofErr w:type="spellEnd"/>
        <w:r w:rsidRPr="00D64412">
          <w:rPr>
            <w:rFonts w:ascii="Verdana" w:eastAsia="Times New Roman" w:hAnsi="Verdana" w:cs="Times New Roman"/>
            <w:color w:val="000000"/>
            <w:sz w:val="18"/>
            <w:szCs w:val="18"/>
            <w:lang w:eastAsia="en-IN"/>
          </w:rPr>
          <w:t xml:space="preserve"> package. It extends the Collection interface. It represents the unordered set of elements which doesn't allow us to store the duplicate items. We can store at most one null value in Set. Set is implemented by </w:t>
        </w:r>
        <w:proofErr w:type="spellStart"/>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LinkedHashSet</w:t>
        </w:r>
        <w:proofErr w:type="spellEnd"/>
        <w:r w:rsidRPr="00D64412">
          <w:rPr>
            <w:rFonts w:ascii="Verdana" w:eastAsia="Times New Roman" w:hAnsi="Verdana" w:cs="Times New Roman"/>
            <w:color w:val="000000"/>
            <w:sz w:val="18"/>
            <w:szCs w:val="18"/>
            <w:lang w:eastAsia="en-IN"/>
          </w:rPr>
          <w:t xml:space="preserve">, and </w:t>
        </w:r>
        <w:proofErr w:type="spellStart"/>
        <w:r w:rsidRPr="00D64412">
          <w:rPr>
            <w:rFonts w:ascii="Verdana" w:eastAsia="Times New Roman" w:hAnsi="Verdana" w:cs="Times New Roman"/>
            <w:color w:val="000000"/>
            <w:sz w:val="18"/>
            <w:szCs w:val="18"/>
            <w:lang w:eastAsia="en-IN"/>
          </w:rPr>
          <w:t>TreeSet</w:t>
        </w:r>
        <w:proofErr w:type="spellEnd"/>
        <w:r w:rsidRPr="00D64412">
          <w:rPr>
            <w:rFonts w:ascii="Verdana" w:eastAsia="Times New Roman" w:hAnsi="Verdana" w:cs="Times New Roman"/>
            <w:color w:val="000000"/>
            <w:sz w:val="18"/>
            <w:szCs w:val="18"/>
            <w:lang w:eastAsia="en-IN"/>
          </w:rPr>
          <w:t>.</w:t>
        </w:r>
      </w:ins>
    </w:p>
    <w:p w:rsidR="00D64412" w:rsidRPr="00D64412" w:rsidRDefault="00D64412" w:rsidP="00D64412">
      <w:pPr>
        <w:shd w:val="clear" w:color="auto" w:fill="FFFFFF"/>
        <w:spacing w:before="100" w:beforeAutospacing="1" w:after="100" w:afterAutospacing="1" w:line="240" w:lineRule="auto"/>
        <w:rPr>
          <w:ins w:id="387" w:author="Unknown"/>
          <w:rFonts w:ascii="Verdana" w:eastAsia="Times New Roman" w:hAnsi="Verdana" w:cs="Times New Roman"/>
          <w:color w:val="000000"/>
          <w:sz w:val="18"/>
          <w:szCs w:val="18"/>
          <w:lang w:eastAsia="en-IN"/>
        </w:rPr>
      </w:pPr>
      <w:ins w:id="388" w:author="Unknown">
        <w:r w:rsidRPr="00D64412">
          <w:rPr>
            <w:rFonts w:ascii="Verdana" w:eastAsia="Times New Roman" w:hAnsi="Verdana" w:cs="Times New Roman"/>
            <w:color w:val="000000"/>
            <w:sz w:val="18"/>
            <w:szCs w:val="18"/>
            <w:lang w:eastAsia="en-IN"/>
          </w:rPr>
          <w:t>Set can be instantiated as:</w:t>
        </w:r>
      </w:ins>
    </w:p>
    <w:p w:rsidR="00D64412" w:rsidRPr="00D64412" w:rsidRDefault="00D64412" w:rsidP="00D64412">
      <w:pPr>
        <w:numPr>
          <w:ilvl w:val="0"/>
          <w:numId w:val="15"/>
        </w:numPr>
        <w:shd w:val="clear" w:color="auto" w:fill="FFFFFF"/>
        <w:spacing w:after="0" w:line="285" w:lineRule="atLeast"/>
        <w:ind w:left="0"/>
        <w:rPr>
          <w:ins w:id="389" w:author="Unknown"/>
          <w:rFonts w:ascii="Verdana" w:eastAsia="Times New Roman" w:hAnsi="Verdana" w:cs="Times New Roman"/>
          <w:color w:val="000000"/>
          <w:sz w:val="18"/>
          <w:szCs w:val="18"/>
          <w:lang w:eastAsia="en-IN"/>
        </w:rPr>
      </w:pPr>
      <w:ins w:id="390" w:author="Unknown">
        <w:r w:rsidRPr="00D64412">
          <w:rPr>
            <w:rFonts w:ascii="Verdana" w:eastAsia="Times New Roman" w:hAnsi="Verdana" w:cs="Times New Roman"/>
            <w:color w:val="000000"/>
            <w:sz w:val="18"/>
            <w:szCs w:val="18"/>
            <w:bdr w:val="none" w:sz="0" w:space="0" w:color="auto" w:frame="1"/>
            <w:lang w:eastAsia="en-IN"/>
          </w:rPr>
          <w:t>Set&lt;data-type&gt; s1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HashSet</w:t>
        </w:r>
        <w:proofErr w:type="spellEnd"/>
        <w:r w:rsidRPr="00D64412">
          <w:rPr>
            <w:rFonts w:ascii="Verdana" w:eastAsia="Times New Roman" w:hAnsi="Verdana" w:cs="Times New Roman"/>
            <w:color w:val="000000"/>
            <w:sz w:val="18"/>
            <w:szCs w:val="18"/>
            <w:bdr w:val="none" w:sz="0" w:space="0" w:color="auto" w:frame="1"/>
            <w:lang w:eastAsia="en-IN"/>
          </w:rPr>
          <w:t>&lt;data-type&gt;();  </w:t>
        </w:r>
      </w:ins>
    </w:p>
    <w:p w:rsidR="00D64412" w:rsidRPr="00D64412" w:rsidRDefault="00D64412" w:rsidP="00D64412">
      <w:pPr>
        <w:numPr>
          <w:ilvl w:val="0"/>
          <w:numId w:val="15"/>
        </w:numPr>
        <w:shd w:val="clear" w:color="auto" w:fill="FFFFFF"/>
        <w:spacing w:after="0" w:line="285" w:lineRule="atLeast"/>
        <w:ind w:left="0"/>
        <w:rPr>
          <w:ins w:id="391" w:author="Unknown"/>
          <w:rFonts w:ascii="Verdana" w:eastAsia="Times New Roman" w:hAnsi="Verdana" w:cs="Times New Roman"/>
          <w:color w:val="000000"/>
          <w:sz w:val="18"/>
          <w:szCs w:val="18"/>
          <w:lang w:eastAsia="en-IN"/>
        </w:rPr>
      </w:pPr>
      <w:ins w:id="392" w:author="Unknown">
        <w:r w:rsidRPr="00D64412">
          <w:rPr>
            <w:rFonts w:ascii="Verdana" w:eastAsia="Times New Roman" w:hAnsi="Verdana" w:cs="Times New Roman"/>
            <w:color w:val="000000"/>
            <w:sz w:val="18"/>
            <w:szCs w:val="18"/>
            <w:bdr w:val="none" w:sz="0" w:space="0" w:color="auto" w:frame="1"/>
            <w:lang w:eastAsia="en-IN"/>
          </w:rPr>
          <w:t>Set&lt;data-type&gt; s2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LinkedHashSet</w:t>
        </w:r>
        <w:proofErr w:type="spellEnd"/>
        <w:r w:rsidRPr="00D64412">
          <w:rPr>
            <w:rFonts w:ascii="Verdana" w:eastAsia="Times New Roman" w:hAnsi="Verdana" w:cs="Times New Roman"/>
            <w:color w:val="000000"/>
            <w:sz w:val="18"/>
            <w:szCs w:val="18"/>
            <w:bdr w:val="none" w:sz="0" w:space="0" w:color="auto" w:frame="1"/>
            <w:lang w:eastAsia="en-IN"/>
          </w:rPr>
          <w:t>&lt;data-type&gt;();  </w:t>
        </w:r>
      </w:ins>
    </w:p>
    <w:p w:rsidR="00D64412" w:rsidRPr="00D64412" w:rsidRDefault="00D64412" w:rsidP="00D64412">
      <w:pPr>
        <w:numPr>
          <w:ilvl w:val="0"/>
          <w:numId w:val="15"/>
        </w:numPr>
        <w:shd w:val="clear" w:color="auto" w:fill="FFFFFF"/>
        <w:spacing w:after="109" w:line="285" w:lineRule="atLeast"/>
        <w:ind w:left="0"/>
        <w:rPr>
          <w:ins w:id="393" w:author="Unknown"/>
          <w:rFonts w:ascii="Verdana" w:eastAsia="Times New Roman" w:hAnsi="Verdana" w:cs="Times New Roman"/>
          <w:color w:val="000000"/>
          <w:sz w:val="18"/>
          <w:szCs w:val="18"/>
          <w:lang w:eastAsia="en-IN"/>
        </w:rPr>
      </w:pPr>
      <w:ins w:id="394" w:author="Unknown">
        <w:r w:rsidRPr="00D64412">
          <w:rPr>
            <w:rFonts w:ascii="Verdana" w:eastAsia="Times New Roman" w:hAnsi="Verdana" w:cs="Times New Roman"/>
            <w:color w:val="000000"/>
            <w:sz w:val="18"/>
            <w:szCs w:val="18"/>
            <w:bdr w:val="none" w:sz="0" w:space="0" w:color="auto" w:frame="1"/>
            <w:lang w:eastAsia="en-IN"/>
          </w:rPr>
          <w:t>Set&lt;data-type&gt; s3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TreeSet</w:t>
        </w:r>
        <w:proofErr w:type="spellEnd"/>
        <w:r w:rsidRPr="00D64412">
          <w:rPr>
            <w:rFonts w:ascii="Verdana" w:eastAsia="Times New Roman" w:hAnsi="Verdana" w:cs="Times New Roman"/>
            <w:color w:val="000000"/>
            <w:sz w:val="18"/>
            <w:szCs w:val="18"/>
            <w:bdr w:val="none" w:sz="0" w:space="0" w:color="auto" w:frame="1"/>
            <w:lang w:eastAsia="en-IN"/>
          </w:rPr>
          <w:t>&lt;data-type&gt;();  </w:t>
        </w:r>
      </w:ins>
    </w:p>
    <w:p w:rsidR="00D64412" w:rsidRPr="00D64412" w:rsidRDefault="00D64412" w:rsidP="00D64412">
      <w:pPr>
        <w:shd w:val="clear" w:color="auto" w:fill="FFFFFF"/>
        <w:spacing w:before="100" w:beforeAutospacing="1" w:after="100" w:afterAutospacing="1" w:line="312" w:lineRule="atLeast"/>
        <w:outlineLvl w:val="1"/>
        <w:rPr>
          <w:ins w:id="395" w:author="Unknown"/>
          <w:rFonts w:ascii="Helvetica" w:eastAsia="Times New Roman" w:hAnsi="Helvetica" w:cs="Helvetica"/>
          <w:color w:val="610B38"/>
          <w:sz w:val="34"/>
          <w:szCs w:val="34"/>
          <w:lang w:eastAsia="en-IN"/>
        </w:rPr>
      </w:pPr>
      <w:proofErr w:type="spellStart"/>
      <w:ins w:id="396" w:author="Unknown">
        <w:r w:rsidRPr="00D64412">
          <w:rPr>
            <w:rFonts w:ascii="Helvetica" w:eastAsia="Times New Roman" w:hAnsi="Helvetica" w:cs="Helvetica"/>
            <w:color w:val="610B38"/>
            <w:sz w:val="34"/>
            <w:szCs w:val="34"/>
            <w:lang w:eastAsia="en-IN"/>
          </w:rPr>
          <w:t>HashSet</w:t>
        </w:r>
        <w:proofErr w:type="spellEnd"/>
      </w:ins>
    </w:p>
    <w:p w:rsidR="00D64412" w:rsidRPr="00D64412" w:rsidRDefault="00D64412" w:rsidP="00D64412">
      <w:pPr>
        <w:shd w:val="clear" w:color="auto" w:fill="FFFFFF"/>
        <w:spacing w:before="100" w:beforeAutospacing="1" w:after="100" w:afterAutospacing="1" w:line="240" w:lineRule="auto"/>
        <w:rPr>
          <w:ins w:id="397" w:author="Unknown"/>
          <w:rFonts w:ascii="Verdana" w:eastAsia="Times New Roman" w:hAnsi="Verdana" w:cs="Times New Roman"/>
          <w:color w:val="000000"/>
          <w:sz w:val="18"/>
          <w:szCs w:val="18"/>
          <w:lang w:eastAsia="en-IN"/>
        </w:rPr>
      </w:pPr>
      <w:proofErr w:type="spellStart"/>
      <w:ins w:id="398" w:author="Unknown">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xml:space="preserve"> class implements Set Interface. It represents the collection that uses a hash table for storage. Hashing is used to store the elements in the </w:t>
        </w:r>
        <w:proofErr w:type="spellStart"/>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It contains unique items.</w:t>
        </w:r>
      </w:ins>
    </w:p>
    <w:p w:rsidR="00D64412" w:rsidRPr="00D64412" w:rsidRDefault="00D64412" w:rsidP="00D64412">
      <w:pPr>
        <w:shd w:val="clear" w:color="auto" w:fill="FFFFFF"/>
        <w:spacing w:before="100" w:beforeAutospacing="1" w:after="100" w:afterAutospacing="1" w:line="240" w:lineRule="auto"/>
        <w:rPr>
          <w:ins w:id="399" w:author="Unknown"/>
          <w:rFonts w:ascii="Verdana" w:eastAsia="Times New Roman" w:hAnsi="Verdana" w:cs="Times New Roman"/>
          <w:color w:val="000000"/>
          <w:sz w:val="18"/>
          <w:szCs w:val="18"/>
          <w:lang w:eastAsia="en-IN"/>
        </w:rPr>
      </w:pPr>
      <w:ins w:id="400"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16"/>
        </w:numPr>
        <w:shd w:val="clear" w:color="auto" w:fill="FFFFFF"/>
        <w:spacing w:after="0" w:line="285" w:lineRule="atLeast"/>
        <w:ind w:left="0"/>
        <w:rPr>
          <w:ins w:id="401" w:author="Unknown"/>
          <w:rFonts w:ascii="Verdana" w:eastAsia="Times New Roman" w:hAnsi="Verdana" w:cs="Times New Roman"/>
          <w:color w:val="000000"/>
          <w:sz w:val="18"/>
          <w:szCs w:val="18"/>
          <w:lang w:eastAsia="en-IN"/>
        </w:rPr>
      </w:pPr>
      <w:ins w:id="402"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03" w:author="Unknown"/>
          <w:rFonts w:ascii="Verdana" w:eastAsia="Times New Roman" w:hAnsi="Verdana" w:cs="Times New Roman"/>
          <w:color w:val="000000"/>
          <w:sz w:val="18"/>
          <w:szCs w:val="18"/>
          <w:lang w:eastAsia="en-IN"/>
        </w:rPr>
      </w:pPr>
      <w:ins w:id="404"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TestJavaCollection7{  </w:t>
        </w:r>
      </w:ins>
    </w:p>
    <w:p w:rsidR="00D64412" w:rsidRPr="00D64412" w:rsidRDefault="00D64412" w:rsidP="00D64412">
      <w:pPr>
        <w:numPr>
          <w:ilvl w:val="0"/>
          <w:numId w:val="16"/>
        </w:numPr>
        <w:shd w:val="clear" w:color="auto" w:fill="FFFFFF"/>
        <w:spacing w:after="0" w:line="285" w:lineRule="atLeast"/>
        <w:ind w:left="0"/>
        <w:rPr>
          <w:ins w:id="405" w:author="Unknown"/>
          <w:rFonts w:ascii="Verdana" w:eastAsia="Times New Roman" w:hAnsi="Verdana" w:cs="Times New Roman"/>
          <w:color w:val="000000"/>
          <w:sz w:val="18"/>
          <w:szCs w:val="18"/>
          <w:lang w:eastAsia="en-IN"/>
        </w:rPr>
      </w:pPr>
      <w:ins w:id="406"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07" w:author="Unknown"/>
          <w:rFonts w:ascii="Verdana" w:eastAsia="Times New Roman" w:hAnsi="Verdana" w:cs="Times New Roman"/>
          <w:color w:val="000000"/>
          <w:sz w:val="18"/>
          <w:szCs w:val="18"/>
          <w:lang w:eastAsia="en-IN"/>
        </w:rPr>
      </w:pPr>
      <w:ins w:id="408" w:author="Unknown">
        <w:r w:rsidRPr="00D64412">
          <w:rPr>
            <w:rFonts w:ascii="Verdana" w:eastAsia="Times New Roman" w:hAnsi="Verdana" w:cs="Times New Roman"/>
            <w:color w:val="008200"/>
            <w:sz w:val="18"/>
            <w:lang w:eastAsia="en-IN"/>
          </w:rPr>
          <w:t>//Creating </w:t>
        </w:r>
        <w:proofErr w:type="spellStart"/>
        <w:r w:rsidRPr="00D64412">
          <w:rPr>
            <w:rFonts w:ascii="Verdana" w:eastAsia="Times New Roman" w:hAnsi="Verdana" w:cs="Times New Roman"/>
            <w:color w:val="008200"/>
            <w:sz w:val="18"/>
            <w:lang w:eastAsia="en-IN"/>
          </w:rPr>
          <w:t>HashSet</w:t>
        </w:r>
        <w:proofErr w:type="spellEnd"/>
        <w:r w:rsidRPr="00D64412">
          <w:rPr>
            <w:rFonts w:ascii="Verdana" w:eastAsia="Times New Roman" w:hAnsi="Verdana" w:cs="Times New Roman"/>
            <w:color w:val="008200"/>
            <w:sz w:val="18"/>
            <w:lang w:eastAsia="en-IN"/>
          </w:rPr>
          <w:t> and adding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09" w:author="Unknown"/>
          <w:rFonts w:ascii="Verdana" w:eastAsia="Times New Roman" w:hAnsi="Verdana" w:cs="Times New Roman"/>
          <w:color w:val="000000"/>
          <w:sz w:val="18"/>
          <w:szCs w:val="18"/>
          <w:lang w:eastAsia="en-IN"/>
        </w:rPr>
      </w:pPr>
      <w:proofErr w:type="spellStart"/>
      <w:ins w:id="410" w:author="Unknown">
        <w:r w:rsidRPr="00D64412">
          <w:rPr>
            <w:rFonts w:ascii="Verdana" w:eastAsia="Times New Roman" w:hAnsi="Verdana" w:cs="Times New Roman"/>
            <w:color w:val="000000"/>
            <w:sz w:val="18"/>
            <w:szCs w:val="18"/>
            <w:bdr w:val="none" w:sz="0" w:space="0" w:color="auto" w:frame="1"/>
            <w:lang w:eastAsia="en-IN"/>
          </w:rPr>
          <w:t>HashSet</w:t>
        </w:r>
        <w:proofErr w:type="spellEnd"/>
        <w:r w:rsidRPr="00D64412">
          <w:rPr>
            <w:rFonts w:ascii="Verdana" w:eastAsia="Times New Roman" w:hAnsi="Verdana" w:cs="Times New Roman"/>
            <w:color w:val="000000"/>
            <w:sz w:val="18"/>
            <w:szCs w:val="18"/>
            <w:bdr w:val="none" w:sz="0" w:space="0" w:color="auto" w:frame="1"/>
            <w:lang w:eastAsia="en-IN"/>
          </w:rPr>
          <w:t>&lt;String&gt; set=</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HashSet</w:t>
        </w:r>
        <w:proofErr w:type="spellEnd"/>
        <w:r w:rsidRPr="00D64412">
          <w:rPr>
            <w:rFonts w:ascii="Verdana" w:eastAsia="Times New Roman" w:hAnsi="Verdana" w:cs="Times New Roman"/>
            <w:color w:val="000000"/>
            <w:sz w:val="18"/>
            <w:szCs w:val="18"/>
            <w:bdr w:val="none" w:sz="0" w:space="0" w:color="auto" w:frame="1"/>
            <w:lang w:eastAsia="en-IN"/>
          </w:rPr>
          <w:t>&lt;String&gt;();  </w:t>
        </w:r>
      </w:ins>
    </w:p>
    <w:p w:rsidR="00D64412" w:rsidRPr="00D64412" w:rsidRDefault="00D64412" w:rsidP="00D64412">
      <w:pPr>
        <w:numPr>
          <w:ilvl w:val="0"/>
          <w:numId w:val="16"/>
        </w:numPr>
        <w:shd w:val="clear" w:color="auto" w:fill="FFFFFF"/>
        <w:spacing w:after="0" w:line="285" w:lineRule="atLeast"/>
        <w:ind w:left="0"/>
        <w:rPr>
          <w:ins w:id="411" w:author="Unknown"/>
          <w:rFonts w:ascii="Verdana" w:eastAsia="Times New Roman" w:hAnsi="Verdana" w:cs="Times New Roman"/>
          <w:color w:val="000000"/>
          <w:sz w:val="18"/>
          <w:szCs w:val="18"/>
          <w:lang w:eastAsia="en-IN"/>
        </w:rPr>
      </w:pPr>
      <w:proofErr w:type="spellStart"/>
      <w:ins w:id="412"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13" w:author="Unknown"/>
          <w:rFonts w:ascii="Verdana" w:eastAsia="Times New Roman" w:hAnsi="Verdana" w:cs="Times New Roman"/>
          <w:color w:val="000000"/>
          <w:sz w:val="18"/>
          <w:szCs w:val="18"/>
          <w:lang w:eastAsia="en-IN"/>
        </w:rPr>
      </w:pPr>
      <w:proofErr w:type="spellStart"/>
      <w:ins w:id="414"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"Vijay"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15" w:author="Unknown"/>
          <w:rFonts w:ascii="Verdana" w:eastAsia="Times New Roman" w:hAnsi="Verdana" w:cs="Times New Roman"/>
          <w:color w:val="000000"/>
          <w:sz w:val="18"/>
          <w:szCs w:val="18"/>
          <w:lang w:eastAsia="en-IN"/>
        </w:rPr>
      </w:pPr>
      <w:proofErr w:type="spellStart"/>
      <w:ins w:id="416"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17" w:author="Unknown"/>
          <w:rFonts w:ascii="Verdana" w:eastAsia="Times New Roman" w:hAnsi="Verdana" w:cs="Times New Roman"/>
          <w:color w:val="000000"/>
          <w:sz w:val="18"/>
          <w:szCs w:val="18"/>
          <w:lang w:eastAsia="en-IN"/>
        </w:rPr>
      </w:pPr>
      <w:proofErr w:type="spellStart"/>
      <w:ins w:id="418"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19" w:author="Unknown"/>
          <w:rFonts w:ascii="Verdana" w:eastAsia="Times New Roman" w:hAnsi="Verdana" w:cs="Times New Roman"/>
          <w:color w:val="000000"/>
          <w:sz w:val="18"/>
          <w:szCs w:val="18"/>
          <w:lang w:eastAsia="en-IN"/>
        </w:rPr>
      </w:pPr>
      <w:ins w:id="420" w:author="Unknown">
        <w:r w:rsidRPr="00D64412">
          <w:rPr>
            <w:rFonts w:ascii="Verdana" w:eastAsia="Times New Roman" w:hAnsi="Verdana" w:cs="Times New Roman"/>
            <w:color w:val="008200"/>
            <w:sz w:val="18"/>
            <w:lang w:eastAsia="en-IN"/>
          </w:rPr>
          <w:t>//Traversing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21" w:author="Unknown"/>
          <w:rFonts w:ascii="Verdana" w:eastAsia="Times New Roman" w:hAnsi="Verdana" w:cs="Times New Roman"/>
          <w:color w:val="000000"/>
          <w:sz w:val="18"/>
          <w:szCs w:val="18"/>
          <w:lang w:eastAsia="en-IN"/>
        </w:rPr>
      </w:pPr>
      <w:proofErr w:type="spellStart"/>
      <w:ins w:id="422" w:author="Unknown">
        <w:r w:rsidRPr="00D64412">
          <w:rPr>
            <w:rFonts w:ascii="Verdana" w:eastAsia="Times New Roman" w:hAnsi="Verdana" w:cs="Times New Roman"/>
            <w:color w:val="000000"/>
            <w:sz w:val="18"/>
            <w:szCs w:val="18"/>
            <w:bdr w:val="none" w:sz="0" w:space="0" w:color="auto" w:frame="1"/>
            <w:lang w:eastAsia="en-IN"/>
          </w:rPr>
          <w:lastRenderedPageBreak/>
          <w:t>Iterator</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set.iterator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23" w:author="Unknown"/>
          <w:rFonts w:ascii="Verdana" w:eastAsia="Times New Roman" w:hAnsi="Verdana" w:cs="Times New Roman"/>
          <w:color w:val="000000"/>
          <w:sz w:val="18"/>
          <w:szCs w:val="18"/>
          <w:lang w:eastAsia="en-IN"/>
        </w:rPr>
      </w:pPr>
      <w:ins w:id="424"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25" w:author="Unknown"/>
          <w:rFonts w:ascii="Verdana" w:eastAsia="Times New Roman" w:hAnsi="Verdana" w:cs="Times New Roman"/>
          <w:color w:val="000000"/>
          <w:sz w:val="18"/>
          <w:szCs w:val="18"/>
          <w:lang w:eastAsia="en-IN"/>
        </w:rPr>
      </w:pPr>
      <w:proofErr w:type="spellStart"/>
      <w:ins w:id="426"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27" w:author="Unknown"/>
          <w:rFonts w:ascii="Verdana" w:eastAsia="Times New Roman" w:hAnsi="Verdana" w:cs="Times New Roman"/>
          <w:color w:val="000000"/>
          <w:sz w:val="18"/>
          <w:szCs w:val="18"/>
          <w:lang w:eastAsia="en-IN"/>
        </w:rPr>
      </w:pPr>
      <w:ins w:id="428"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0" w:line="285" w:lineRule="atLeast"/>
        <w:ind w:left="0"/>
        <w:rPr>
          <w:ins w:id="429" w:author="Unknown"/>
          <w:rFonts w:ascii="Verdana" w:eastAsia="Times New Roman" w:hAnsi="Verdana" w:cs="Times New Roman"/>
          <w:color w:val="000000"/>
          <w:sz w:val="18"/>
          <w:szCs w:val="18"/>
          <w:lang w:eastAsia="en-IN"/>
        </w:rPr>
      </w:pPr>
      <w:ins w:id="43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6"/>
        </w:numPr>
        <w:shd w:val="clear" w:color="auto" w:fill="FFFFFF"/>
        <w:spacing w:after="109" w:line="285" w:lineRule="atLeast"/>
        <w:ind w:left="0"/>
        <w:rPr>
          <w:ins w:id="431" w:author="Unknown"/>
          <w:rFonts w:ascii="Verdana" w:eastAsia="Times New Roman" w:hAnsi="Verdana" w:cs="Times New Roman"/>
          <w:color w:val="000000"/>
          <w:sz w:val="18"/>
          <w:szCs w:val="18"/>
          <w:lang w:eastAsia="en-IN"/>
        </w:rPr>
      </w:pPr>
      <w:ins w:id="432"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433" w:author="Unknown"/>
          <w:rFonts w:ascii="Verdana" w:eastAsia="Times New Roman" w:hAnsi="Verdana" w:cs="Times New Roman"/>
          <w:color w:val="000000"/>
          <w:sz w:val="18"/>
          <w:szCs w:val="18"/>
          <w:lang w:eastAsia="en-IN"/>
        </w:rPr>
      </w:pPr>
      <w:ins w:id="434"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urier New" w:eastAsia="Times New Roman" w:hAnsi="Courier New" w:cs="Courier New"/>
          <w:color w:val="000000"/>
          <w:sz w:val="20"/>
          <w:szCs w:val="20"/>
          <w:lang w:eastAsia="en-IN"/>
        </w:rPr>
      </w:pPr>
      <w:ins w:id="436" w:author="Unknown">
        <w:r w:rsidRPr="00D64412">
          <w:rPr>
            <w:rFonts w:ascii="Courier New" w:eastAsia="Times New Roman" w:hAnsi="Courier New" w:cs="Courier New"/>
            <w:color w:val="000000"/>
            <w:sz w:val="20"/>
            <w:szCs w:val="20"/>
            <w:lang w:eastAsia="en-IN"/>
          </w:rPr>
          <w:t>Vijay</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7" w:author="Unknown"/>
          <w:rFonts w:ascii="Courier New" w:eastAsia="Times New Roman" w:hAnsi="Courier New" w:cs="Courier New"/>
          <w:color w:val="000000"/>
          <w:sz w:val="20"/>
          <w:szCs w:val="20"/>
          <w:lang w:eastAsia="en-IN"/>
        </w:rPr>
      </w:pPr>
      <w:ins w:id="438"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urier New" w:eastAsia="Times New Roman" w:hAnsi="Courier New" w:cs="Courier New"/>
          <w:color w:val="000000"/>
          <w:sz w:val="20"/>
          <w:szCs w:val="20"/>
          <w:lang w:eastAsia="en-IN"/>
        </w:rPr>
      </w:pPr>
      <w:ins w:id="440" w:author="Unknown">
        <w:r w:rsidRPr="00D64412">
          <w:rPr>
            <w:rFonts w:ascii="Courier New" w:eastAsia="Times New Roman" w:hAnsi="Courier New" w:cs="Courier New"/>
            <w:color w:val="000000"/>
            <w:sz w:val="20"/>
            <w:szCs w:val="20"/>
            <w:lang w:eastAsia="en-IN"/>
          </w:rPr>
          <w:t>Ajay</w:t>
        </w:r>
      </w:ins>
    </w:p>
    <w:p w:rsidR="00D64412" w:rsidRPr="00D64412" w:rsidRDefault="00D64412" w:rsidP="00D64412">
      <w:pPr>
        <w:shd w:val="clear" w:color="auto" w:fill="FFFFFF"/>
        <w:spacing w:before="100" w:beforeAutospacing="1" w:after="100" w:afterAutospacing="1" w:line="312" w:lineRule="atLeast"/>
        <w:outlineLvl w:val="1"/>
        <w:rPr>
          <w:ins w:id="441" w:author="Unknown"/>
          <w:rFonts w:ascii="Helvetica" w:eastAsia="Times New Roman" w:hAnsi="Helvetica" w:cs="Helvetica"/>
          <w:color w:val="610B38"/>
          <w:sz w:val="34"/>
          <w:szCs w:val="34"/>
          <w:lang w:eastAsia="en-IN"/>
        </w:rPr>
      </w:pPr>
      <w:proofErr w:type="spellStart"/>
      <w:ins w:id="442" w:author="Unknown">
        <w:r w:rsidRPr="00D64412">
          <w:rPr>
            <w:rFonts w:ascii="Helvetica" w:eastAsia="Times New Roman" w:hAnsi="Helvetica" w:cs="Helvetica"/>
            <w:color w:val="610B38"/>
            <w:sz w:val="34"/>
            <w:szCs w:val="34"/>
            <w:lang w:eastAsia="en-IN"/>
          </w:rPr>
          <w:t>LinkedHashSet</w:t>
        </w:r>
        <w:proofErr w:type="spellEnd"/>
      </w:ins>
    </w:p>
    <w:p w:rsidR="00D64412" w:rsidRPr="00D64412" w:rsidRDefault="00D64412" w:rsidP="00D64412">
      <w:pPr>
        <w:shd w:val="clear" w:color="auto" w:fill="FFFFFF"/>
        <w:spacing w:before="100" w:beforeAutospacing="1" w:after="100" w:afterAutospacing="1" w:line="240" w:lineRule="auto"/>
        <w:rPr>
          <w:ins w:id="443" w:author="Unknown"/>
          <w:rFonts w:ascii="Verdana" w:eastAsia="Times New Roman" w:hAnsi="Verdana" w:cs="Times New Roman"/>
          <w:color w:val="000000"/>
          <w:sz w:val="18"/>
          <w:szCs w:val="18"/>
          <w:lang w:eastAsia="en-IN"/>
        </w:rPr>
      </w:pPr>
      <w:proofErr w:type="spellStart"/>
      <w:ins w:id="444" w:author="Unknown">
        <w:r w:rsidRPr="00D64412">
          <w:rPr>
            <w:rFonts w:ascii="Verdana" w:eastAsia="Times New Roman" w:hAnsi="Verdana" w:cs="Times New Roman"/>
            <w:color w:val="000000"/>
            <w:sz w:val="18"/>
            <w:szCs w:val="18"/>
            <w:lang w:eastAsia="en-IN"/>
          </w:rPr>
          <w:t>LinkedHashSet</w:t>
        </w:r>
        <w:proofErr w:type="spellEnd"/>
        <w:r w:rsidRPr="00D64412">
          <w:rPr>
            <w:rFonts w:ascii="Verdana" w:eastAsia="Times New Roman" w:hAnsi="Verdana" w:cs="Times New Roman"/>
            <w:color w:val="000000"/>
            <w:sz w:val="18"/>
            <w:szCs w:val="18"/>
            <w:lang w:eastAsia="en-IN"/>
          </w:rPr>
          <w:t xml:space="preserve"> class represents the </w:t>
        </w:r>
        <w:proofErr w:type="spellStart"/>
        <w:r w:rsidRPr="00D64412">
          <w:rPr>
            <w:rFonts w:ascii="Verdana" w:eastAsia="Times New Roman" w:hAnsi="Verdana" w:cs="Times New Roman"/>
            <w:color w:val="000000"/>
            <w:sz w:val="18"/>
            <w:szCs w:val="18"/>
            <w:lang w:eastAsia="en-IN"/>
          </w:rPr>
          <w:t>LinkedList</w:t>
        </w:r>
        <w:proofErr w:type="spellEnd"/>
        <w:r w:rsidRPr="00D64412">
          <w:rPr>
            <w:rFonts w:ascii="Verdana" w:eastAsia="Times New Roman" w:hAnsi="Verdana" w:cs="Times New Roman"/>
            <w:color w:val="000000"/>
            <w:sz w:val="18"/>
            <w:szCs w:val="18"/>
            <w:lang w:eastAsia="en-IN"/>
          </w:rPr>
          <w:t xml:space="preserve"> implementation of Set Interface. It extends the </w:t>
        </w:r>
        <w:proofErr w:type="spellStart"/>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xml:space="preserve"> class and implements Set interface. Like </w:t>
        </w:r>
        <w:proofErr w:type="spellStart"/>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It also contains unique elements. It maintains the insertion order and permits null elements.</w:t>
        </w:r>
      </w:ins>
    </w:p>
    <w:p w:rsidR="00D64412" w:rsidRPr="00D64412" w:rsidRDefault="00D64412" w:rsidP="00D64412">
      <w:pPr>
        <w:shd w:val="clear" w:color="auto" w:fill="FFFFFF"/>
        <w:spacing w:before="100" w:beforeAutospacing="1" w:after="100" w:afterAutospacing="1" w:line="240" w:lineRule="auto"/>
        <w:rPr>
          <w:ins w:id="445" w:author="Unknown"/>
          <w:rFonts w:ascii="Verdana" w:eastAsia="Times New Roman" w:hAnsi="Verdana" w:cs="Times New Roman"/>
          <w:color w:val="000000"/>
          <w:sz w:val="18"/>
          <w:szCs w:val="18"/>
          <w:lang w:eastAsia="en-IN"/>
        </w:rPr>
      </w:pPr>
      <w:ins w:id="446"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17"/>
        </w:numPr>
        <w:shd w:val="clear" w:color="auto" w:fill="FFFFFF"/>
        <w:spacing w:after="0" w:line="285" w:lineRule="atLeast"/>
        <w:ind w:left="0"/>
        <w:rPr>
          <w:ins w:id="447" w:author="Unknown"/>
          <w:rFonts w:ascii="Verdana" w:eastAsia="Times New Roman" w:hAnsi="Verdana" w:cs="Times New Roman"/>
          <w:color w:val="000000"/>
          <w:sz w:val="18"/>
          <w:szCs w:val="18"/>
          <w:lang w:eastAsia="en-IN"/>
        </w:rPr>
      </w:pPr>
      <w:ins w:id="448"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49" w:author="Unknown"/>
          <w:rFonts w:ascii="Verdana" w:eastAsia="Times New Roman" w:hAnsi="Verdana" w:cs="Times New Roman"/>
          <w:color w:val="000000"/>
          <w:sz w:val="18"/>
          <w:szCs w:val="18"/>
          <w:lang w:eastAsia="en-IN"/>
        </w:rPr>
      </w:pPr>
      <w:ins w:id="450"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TestJavaCollection8{  </w:t>
        </w:r>
      </w:ins>
    </w:p>
    <w:p w:rsidR="00D64412" w:rsidRPr="00D64412" w:rsidRDefault="00D64412" w:rsidP="00D64412">
      <w:pPr>
        <w:numPr>
          <w:ilvl w:val="0"/>
          <w:numId w:val="17"/>
        </w:numPr>
        <w:shd w:val="clear" w:color="auto" w:fill="FFFFFF"/>
        <w:spacing w:after="0" w:line="285" w:lineRule="atLeast"/>
        <w:ind w:left="0"/>
        <w:rPr>
          <w:ins w:id="451" w:author="Unknown"/>
          <w:rFonts w:ascii="Verdana" w:eastAsia="Times New Roman" w:hAnsi="Verdana" w:cs="Times New Roman"/>
          <w:color w:val="000000"/>
          <w:sz w:val="18"/>
          <w:szCs w:val="18"/>
          <w:lang w:eastAsia="en-IN"/>
        </w:rPr>
      </w:pPr>
      <w:ins w:id="452"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53" w:author="Unknown"/>
          <w:rFonts w:ascii="Verdana" w:eastAsia="Times New Roman" w:hAnsi="Verdana" w:cs="Times New Roman"/>
          <w:color w:val="000000"/>
          <w:sz w:val="18"/>
          <w:szCs w:val="18"/>
          <w:lang w:eastAsia="en-IN"/>
        </w:rPr>
      </w:pPr>
      <w:proofErr w:type="spellStart"/>
      <w:ins w:id="454" w:author="Unknown">
        <w:r w:rsidRPr="00D64412">
          <w:rPr>
            <w:rFonts w:ascii="Verdana" w:eastAsia="Times New Roman" w:hAnsi="Verdana" w:cs="Times New Roman"/>
            <w:color w:val="000000"/>
            <w:sz w:val="18"/>
            <w:szCs w:val="18"/>
            <w:bdr w:val="none" w:sz="0" w:space="0" w:color="auto" w:frame="1"/>
            <w:lang w:eastAsia="en-IN"/>
          </w:rPr>
          <w:t>LinkedHashSet</w:t>
        </w:r>
        <w:proofErr w:type="spellEnd"/>
        <w:r w:rsidRPr="00D64412">
          <w:rPr>
            <w:rFonts w:ascii="Verdana" w:eastAsia="Times New Roman" w:hAnsi="Verdana" w:cs="Times New Roman"/>
            <w:color w:val="000000"/>
            <w:sz w:val="18"/>
            <w:szCs w:val="18"/>
            <w:bdr w:val="none" w:sz="0" w:space="0" w:color="auto" w:frame="1"/>
            <w:lang w:eastAsia="en-IN"/>
          </w:rPr>
          <w:t>&lt;String&gt; set=</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LinkedHashSet</w:t>
        </w:r>
        <w:proofErr w:type="spellEnd"/>
        <w:r w:rsidRPr="00D64412">
          <w:rPr>
            <w:rFonts w:ascii="Verdana" w:eastAsia="Times New Roman" w:hAnsi="Verdana" w:cs="Times New Roman"/>
            <w:color w:val="000000"/>
            <w:sz w:val="18"/>
            <w:szCs w:val="18"/>
            <w:bdr w:val="none" w:sz="0" w:space="0" w:color="auto" w:frame="1"/>
            <w:lang w:eastAsia="en-IN"/>
          </w:rPr>
          <w:t>&lt;String&gt;();  </w:t>
        </w:r>
      </w:ins>
    </w:p>
    <w:p w:rsidR="00D64412" w:rsidRPr="00D64412" w:rsidRDefault="00D64412" w:rsidP="00D64412">
      <w:pPr>
        <w:numPr>
          <w:ilvl w:val="0"/>
          <w:numId w:val="17"/>
        </w:numPr>
        <w:shd w:val="clear" w:color="auto" w:fill="FFFFFF"/>
        <w:spacing w:after="0" w:line="285" w:lineRule="atLeast"/>
        <w:ind w:left="0"/>
        <w:rPr>
          <w:ins w:id="455" w:author="Unknown"/>
          <w:rFonts w:ascii="Verdana" w:eastAsia="Times New Roman" w:hAnsi="Verdana" w:cs="Times New Roman"/>
          <w:color w:val="000000"/>
          <w:sz w:val="18"/>
          <w:szCs w:val="18"/>
          <w:lang w:eastAsia="en-IN"/>
        </w:rPr>
      </w:pPr>
      <w:proofErr w:type="spellStart"/>
      <w:ins w:id="456"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57" w:author="Unknown"/>
          <w:rFonts w:ascii="Verdana" w:eastAsia="Times New Roman" w:hAnsi="Verdana" w:cs="Times New Roman"/>
          <w:color w:val="000000"/>
          <w:sz w:val="18"/>
          <w:szCs w:val="18"/>
          <w:lang w:eastAsia="en-IN"/>
        </w:rPr>
      </w:pPr>
      <w:proofErr w:type="spellStart"/>
      <w:ins w:id="458"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"Vijay"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59" w:author="Unknown"/>
          <w:rFonts w:ascii="Verdana" w:eastAsia="Times New Roman" w:hAnsi="Verdana" w:cs="Times New Roman"/>
          <w:color w:val="000000"/>
          <w:sz w:val="18"/>
          <w:szCs w:val="18"/>
          <w:lang w:eastAsia="en-IN"/>
        </w:rPr>
      </w:pPr>
      <w:proofErr w:type="spellStart"/>
      <w:ins w:id="460"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61" w:author="Unknown"/>
          <w:rFonts w:ascii="Verdana" w:eastAsia="Times New Roman" w:hAnsi="Verdana" w:cs="Times New Roman"/>
          <w:color w:val="000000"/>
          <w:sz w:val="18"/>
          <w:szCs w:val="18"/>
          <w:lang w:eastAsia="en-IN"/>
        </w:rPr>
      </w:pPr>
      <w:proofErr w:type="spellStart"/>
      <w:ins w:id="462"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63" w:author="Unknown"/>
          <w:rFonts w:ascii="Verdana" w:eastAsia="Times New Roman" w:hAnsi="Verdana" w:cs="Times New Roman"/>
          <w:color w:val="000000"/>
          <w:sz w:val="18"/>
          <w:szCs w:val="18"/>
          <w:lang w:eastAsia="en-IN"/>
        </w:rPr>
      </w:pPr>
      <w:proofErr w:type="spellStart"/>
      <w:ins w:id="464"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set.iterator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65" w:author="Unknown"/>
          <w:rFonts w:ascii="Verdana" w:eastAsia="Times New Roman" w:hAnsi="Verdana" w:cs="Times New Roman"/>
          <w:color w:val="000000"/>
          <w:sz w:val="18"/>
          <w:szCs w:val="18"/>
          <w:lang w:eastAsia="en-IN"/>
        </w:rPr>
      </w:pPr>
      <w:ins w:id="466"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67" w:author="Unknown"/>
          <w:rFonts w:ascii="Verdana" w:eastAsia="Times New Roman" w:hAnsi="Verdana" w:cs="Times New Roman"/>
          <w:color w:val="000000"/>
          <w:sz w:val="18"/>
          <w:szCs w:val="18"/>
          <w:lang w:eastAsia="en-IN"/>
        </w:rPr>
      </w:pPr>
      <w:proofErr w:type="spellStart"/>
      <w:ins w:id="468"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69" w:author="Unknown"/>
          <w:rFonts w:ascii="Verdana" w:eastAsia="Times New Roman" w:hAnsi="Verdana" w:cs="Times New Roman"/>
          <w:color w:val="000000"/>
          <w:sz w:val="18"/>
          <w:szCs w:val="18"/>
          <w:lang w:eastAsia="en-IN"/>
        </w:rPr>
      </w:pPr>
      <w:ins w:id="470"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0" w:line="285" w:lineRule="atLeast"/>
        <w:ind w:left="0"/>
        <w:rPr>
          <w:ins w:id="471" w:author="Unknown"/>
          <w:rFonts w:ascii="Verdana" w:eastAsia="Times New Roman" w:hAnsi="Verdana" w:cs="Times New Roman"/>
          <w:color w:val="000000"/>
          <w:sz w:val="18"/>
          <w:szCs w:val="18"/>
          <w:lang w:eastAsia="en-IN"/>
        </w:rPr>
      </w:pPr>
      <w:ins w:id="472"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7"/>
        </w:numPr>
        <w:shd w:val="clear" w:color="auto" w:fill="FFFFFF"/>
        <w:spacing w:after="109" w:line="285" w:lineRule="atLeast"/>
        <w:ind w:left="0"/>
        <w:rPr>
          <w:ins w:id="473" w:author="Unknown"/>
          <w:rFonts w:ascii="Verdana" w:eastAsia="Times New Roman" w:hAnsi="Verdana" w:cs="Times New Roman"/>
          <w:color w:val="000000"/>
          <w:sz w:val="18"/>
          <w:szCs w:val="18"/>
          <w:lang w:eastAsia="en-IN"/>
        </w:rPr>
      </w:pPr>
      <w:ins w:id="474"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475" w:author="Unknown"/>
          <w:rFonts w:ascii="Verdana" w:eastAsia="Times New Roman" w:hAnsi="Verdana" w:cs="Times New Roman"/>
          <w:color w:val="000000"/>
          <w:sz w:val="18"/>
          <w:szCs w:val="18"/>
          <w:lang w:eastAsia="en-IN"/>
        </w:rPr>
      </w:pPr>
      <w:ins w:id="476"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7" w:author="Unknown"/>
          <w:rFonts w:ascii="Courier New" w:eastAsia="Times New Roman" w:hAnsi="Courier New" w:cs="Courier New"/>
          <w:color w:val="000000"/>
          <w:sz w:val="20"/>
          <w:szCs w:val="20"/>
          <w:lang w:eastAsia="en-IN"/>
        </w:rPr>
      </w:pPr>
      <w:ins w:id="478"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9" w:author="Unknown"/>
          <w:rFonts w:ascii="Courier New" w:eastAsia="Times New Roman" w:hAnsi="Courier New" w:cs="Courier New"/>
          <w:color w:val="000000"/>
          <w:sz w:val="20"/>
          <w:szCs w:val="20"/>
          <w:lang w:eastAsia="en-IN"/>
        </w:rPr>
      </w:pPr>
      <w:ins w:id="480" w:author="Unknown">
        <w:r w:rsidRPr="00D64412">
          <w:rPr>
            <w:rFonts w:ascii="Courier New" w:eastAsia="Times New Roman" w:hAnsi="Courier New" w:cs="Courier New"/>
            <w:color w:val="000000"/>
            <w:sz w:val="20"/>
            <w:szCs w:val="20"/>
            <w:lang w:eastAsia="en-IN"/>
          </w:rPr>
          <w:t>Vijay</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lang w:eastAsia="en-IN"/>
        </w:rPr>
      </w:pPr>
      <w:ins w:id="482" w:author="Unknown">
        <w:r w:rsidRPr="00D64412">
          <w:rPr>
            <w:rFonts w:ascii="Courier New" w:eastAsia="Times New Roman" w:hAnsi="Courier New" w:cs="Courier New"/>
            <w:color w:val="000000"/>
            <w:sz w:val="20"/>
            <w:szCs w:val="20"/>
            <w:lang w:eastAsia="en-IN"/>
          </w:rPr>
          <w:t>Ajay</w:t>
        </w:r>
      </w:ins>
    </w:p>
    <w:p w:rsidR="00D64412" w:rsidRPr="00D64412" w:rsidRDefault="00D64412" w:rsidP="00D64412">
      <w:pPr>
        <w:shd w:val="clear" w:color="auto" w:fill="FFFFFF"/>
        <w:spacing w:before="100" w:beforeAutospacing="1" w:after="100" w:afterAutospacing="1" w:line="312" w:lineRule="atLeast"/>
        <w:outlineLvl w:val="1"/>
        <w:rPr>
          <w:ins w:id="483" w:author="Unknown"/>
          <w:rFonts w:ascii="Helvetica" w:eastAsia="Times New Roman" w:hAnsi="Helvetica" w:cs="Helvetica"/>
          <w:color w:val="610B38"/>
          <w:sz w:val="34"/>
          <w:szCs w:val="34"/>
          <w:lang w:eastAsia="en-IN"/>
        </w:rPr>
      </w:pPr>
      <w:proofErr w:type="spellStart"/>
      <w:ins w:id="484" w:author="Unknown">
        <w:r w:rsidRPr="00D64412">
          <w:rPr>
            <w:rFonts w:ascii="Helvetica" w:eastAsia="Times New Roman" w:hAnsi="Helvetica" w:cs="Helvetica"/>
            <w:color w:val="610B38"/>
            <w:sz w:val="34"/>
            <w:szCs w:val="34"/>
            <w:lang w:eastAsia="en-IN"/>
          </w:rPr>
          <w:t>SortedSet</w:t>
        </w:r>
        <w:proofErr w:type="spellEnd"/>
        <w:r w:rsidRPr="00D64412">
          <w:rPr>
            <w:rFonts w:ascii="Helvetica" w:eastAsia="Times New Roman" w:hAnsi="Helvetica" w:cs="Helvetica"/>
            <w:color w:val="610B38"/>
            <w:sz w:val="34"/>
            <w:szCs w:val="34"/>
            <w:lang w:eastAsia="en-IN"/>
          </w:rPr>
          <w:t xml:space="preserve"> Interface</w:t>
        </w:r>
      </w:ins>
    </w:p>
    <w:p w:rsidR="00D64412" w:rsidRPr="00D64412" w:rsidRDefault="00D64412" w:rsidP="00D64412">
      <w:pPr>
        <w:shd w:val="clear" w:color="auto" w:fill="FFFFFF"/>
        <w:spacing w:before="100" w:beforeAutospacing="1" w:after="100" w:afterAutospacing="1" w:line="240" w:lineRule="auto"/>
        <w:rPr>
          <w:ins w:id="485" w:author="Unknown"/>
          <w:rFonts w:ascii="Verdana" w:eastAsia="Times New Roman" w:hAnsi="Verdana" w:cs="Times New Roman"/>
          <w:color w:val="000000"/>
          <w:sz w:val="18"/>
          <w:szCs w:val="18"/>
          <w:lang w:eastAsia="en-IN"/>
        </w:rPr>
      </w:pPr>
      <w:proofErr w:type="spellStart"/>
      <w:ins w:id="486" w:author="Unknown">
        <w:r w:rsidRPr="00D64412">
          <w:rPr>
            <w:rFonts w:ascii="Verdana" w:eastAsia="Times New Roman" w:hAnsi="Verdana" w:cs="Times New Roman"/>
            <w:color w:val="000000"/>
            <w:sz w:val="18"/>
            <w:szCs w:val="18"/>
            <w:lang w:eastAsia="en-IN"/>
          </w:rPr>
          <w:t>SortedSet</w:t>
        </w:r>
        <w:proofErr w:type="spellEnd"/>
        <w:r w:rsidRPr="00D64412">
          <w:rPr>
            <w:rFonts w:ascii="Verdana" w:eastAsia="Times New Roman" w:hAnsi="Verdana" w:cs="Times New Roman"/>
            <w:color w:val="000000"/>
            <w:sz w:val="18"/>
            <w:szCs w:val="18"/>
            <w:lang w:eastAsia="en-IN"/>
          </w:rPr>
          <w:t xml:space="preserve"> is the alternate of Set interface that provides a total ordering on its elements. The elements of the </w:t>
        </w:r>
        <w:proofErr w:type="spellStart"/>
        <w:r w:rsidRPr="00D64412">
          <w:rPr>
            <w:rFonts w:ascii="Verdana" w:eastAsia="Times New Roman" w:hAnsi="Verdana" w:cs="Times New Roman"/>
            <w:color w:val="000000"/>
            <w:sz w:val="18"/>
            <w:szCs w:val="18"/>
            <w:lang w:eastAsia="en-IN"/>
          </w:rPr>
          <w:t>SortedSet</w:t>
        </w:r>
        <w:proofErr w:type="spellEnd"/>
        <w:r w:rsidRPr="00D64412">
          <w:rPr>
            <w:rFonts w:ascii="Verdana" w:eastAsia="Times New Roman" w:hAnsi="Verdana" w:cs="Times New Roman"/>
            <w:color w:val="000000"/>
            <w:sz w:val="18"/>
            <w:szCs w:val="18"/>
            <w:lang w:eastAsia="en-IN"/>
          </w:rPr>
          <w:t xml:space="preserve"> are arranged in the increasing (ascending) order. The </w:t>
        </w:r>
        <w:proofErr w:type="spellStart"/>
        <w:r w:rsidRPr="00D64412">
          <w:rPr>
            <w:rFonts w:ascii="Verdana" w:eastAsia="Times New Roman" w:hAnsi="Verdana" w:cs="Times New Roman"/>
            <w:color w:val="000000"/>
            <w:sz w:val="18"/>
            <w:szCs w:val="18"/>
            <w:lang w:eastAsia="en-IN"/>
          </w:rPr>
          <w:t>SortedSet</w:t>
        </w:r>
        <w:proofErr w:type="spellEnd"/>
        <w:r w:rsidRPr="00D64412">
          <w:rPr>
            <w:rFonts w:ascii="Verdana" w:eastAsia="Times New Roman" w:hAnsi="Verdana" w:cs="Times New Roman"/>
            <w:color w:val="000000"/>
            <w:sz w:val="18"/>
            <w:szCs w:val="18"/>
            <w:lang w:eastAsia="en-IN"/>
          </w:rPr>
          <w:t xml:space="preserve"> provides the additional methods that inhibit the natural ordering of the elements.</w:t>
        </w:r>
      </w:ins>
    </w:p>
    <w:p w:rsidR="00D64412" w:rsidRPr="00D64412" w:rsidRDefault="00D64412" w:rsidP="00D64412">
      <w:pPr>
        <w:shd w:val="clear" w:color="auto" w:fill="FFFFFF"/>
        <w:spacing w:before="100" w:beforeAutospacing="1" w:after="100" w:afterAutospacing="1" w:line="240" w:lineRule="auto"/>
        <w:rPr>
          <w:ins w:id="487" w:author="Unknown"/>
          <w:rFonts w:ascii="Verdana" w:eastAsia="Times New Roman" w:hAnsi="Verdana" w:cs="Times New Roman"/>
          <w:color w:val="000000"/>
          <w:sz w:val="18"/>
          <w:szCs w:val="18"/>
          <w:lang w:eastAsia="en-IN"/>
        </w:rPr>
      </w:pPr>
      <w:ins w:id="488" w:author="Unknown">
        <w:r w:rsidRPr="00D64412">
          <w:rPr>
            <w:rFonts w:ascii="Verdana" w:eastAsia="Times New Roman" w:hAnsi="Verdana" w:cs="Times New Roman"/>
            <w:color w:val="000000"/>
            <w:sz w:val="18"/>
            <w:szCs w:val="18"/>
            <w:lang w:eastAsia="en-IN"/>
          </w:rPr>
          <w:t xml:space="preserve">The </w:t>
        </w:r>
        <w:proofErr w:type="spellStart"/>
        <w:r w:rsidRPr="00D64412">
          <w:rPr>
            <w:rFonts w:ascii="Verdana" w:eastAsia="Times New Roman" w:hAnsi="Verdana" w:cs="Times New Roman"/>
            <w:color w:val="000000"/>
            <w:sz w:val="18"/>
            <w:szCs w:val="18"/>
            <w:lang w:eastAsia="en-IN"/>
          </w:rPr>
          <w:t>SortedSet</w:t>
        </w:r>
        <w:proofErr w:type="spellEnd"/>
        <w:r w:rsidRPr="00D64412">
          <w:rPr>
            <w:rFonts w:ascii="Verdana" w:eastAsia="Times New Roman" w:hAnsi="Verdana" w:cs="Times New Roman"/>
            <w:color w:val="000000"/>
            <w:sz w:val="18"/>
            <w:szCs w:val="18"/>
            <w:lang w:eastAsia="en-IN"/>
          </w:rPr>
          <w:t xml:space="preserve"> can be instantiated as:</w:t>
        </w:r>
      </w:ins>
    </w:p>
    <w:p w:rsidR="00D64412" w:rsidRPr="00D64412" w:rsidRDefault="00D64412" w:rsidP="00D64412">
      <w:pPr>
        <w:numPr>
          <w:ilvl w:val="0"/>
          <w:numId w:val="18"/>
        </w:numPr>
        <w:shd w:val="clear" w:color="auto" w:fill="FFFFFF"/>
        <w:spacing w:after="109" w:line="285" w:lineRule="atLeast"/>
        <w:ind w:left="0"/>
        <w:rPr>
          <w:ins w:id="489" w:author="Unknown"/>
          <w:rFonts w:ascii="Verdana" w:eastAsia="Times New Roman" w:hAnsi="Verdana" w:cs="Times New Roman"/>
          <w:color w:val="000000"/>
          <w:sz w:val="18"/>
          <w:szCs w:val="18"/>
          <w:lang w:eastAsia="en-IN"/>
        </w:rPr>
      </w:pPr>
      <w:proofErr w:type="spellStart"/>
      <w:ins w:id="490" w:author="Unknown">
        <w:r w:rsidRPr="00D64412">
          <w:rPr>
            <w:rFonts w:ascii="Verdana" w:eastAsia="Times New Roman" w:hAnsi="Verdana" w:cs="Times New Roman"/>
            <w:color w:val="000000"/>
            <w:sz w:val="18"/>
            <w:szCs w:val="18"/>
            <w:bdr w:val="none" w:sz="0" w:space="0" w:color="auto" w:frame="1"/>
            <w:lang w:eastAsia="en-IN"/>
          </w:rPr>
          <w:t>SortedSet</w:t>
        </w:r>
        <w:proofErr w:type="spellEnd"/>
        <w:r w:rsidRPr="00D64412">
          <w:rPr>
            <w:rFonts w:ascii="Verdana" w:eastAsia="Times New Roman" w:hAnsi="Verdana" w:cs="Times New Roman"/>
            <w:color w:val="000000"/>
            <w:sz w:val="18"/>
            <w:szCs w:val="18"/>
            <w:bdr w:val="none" w:sz="0" w:space="0" w:color="auto" w:frame="1"/>
            <w:lang w:eastAsia="en-IN"/>
          </w:rPr>
          <w:t>&lt;data-type&gt; set = </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TreeSet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312" w:lineRule="atLeast"/>
        <w:outlineLvl w:val="1"/>
        <w:rPr>
          <w:ins w:id="491" w:author="Unknown"/>
          <w:rFonts w:ascii="Helvetica" w:eastAsia="Times New Roman" w:hAnsi="Helvetica" w:cs="Helvetica"/>
          <w:color w:val="610B38"/>
          <w:sz w:val="34"/>
          <w:szCs w:val="34"/>
          <w:lang w:eastAsia="en-IN"/>
        </w:rPr>
      </w:pPr>
      <w:proofErr w:type="spellStart"/>
      <w:ins w:id="492" w:author="Unknown">
        <w:r w:rsidRPr="00D64412">
          <w:rPr>
            <w:rFonts w:ascii="Helvetica" w:eastAsia="Times New Roman" w:hAnsi="Helvetica" w:cs="Helvetica"/>
            <w:color w:val="610B38"/>
            <w:sz w:val="34"/>
            <w:szCs w:val="34"/>
            <w:lang w:eastAsia="en-IN"/>
          </w:rPr>
          <w:lastRenderedPageBreak/>
          <w:t>TreeSet</w:t>
        </w:r>
        <w:proofErr w:type="spellEnd"/>
      </w:ins>
    </w:p>
    <w:p w:rsidR="00D64412" w:rsidRPr="00D64412" w:rsidRDefault="00D64412" w:rsidP="00D64412">
      <w:pPr>
        <w:shd w:val="clear" w:color="auto" w:fill="FFFFFF"/>
        <w:spacing w:before="100" w:beforeAutospacing="1" w:after="100" w:afterAutospacing="1" w:line="240" w:lineRule="auto"/>
        <w:rPr>
          <w:ins w:id="493" w:author="Unknown"/>
          <w:rFonts w:ascii="Verdana" w:eastAsia="Times New Roman" w:hAnsi="Verdana" w:cs="Times New Roman"/>
          <w:color w:val="000000"/>
          <w:sz w:val="18"/>
          <w:szCs w:val="18"/>
          <w:lang w:eastAsia="en-IN"/>
        </w:rPr>
      </w:pPr>
      <w:ins w:id="494" w:author="Unknown">
        <w:r w:rsidRPr="00D64412">
          <w:rPr>
            <w:rFonts w:ascii="Verdana" w:eastAsia="Times New Roman" w:hAnsi="Verdana" w:cs="Times New Roman"/>
            <w:color w:val="000000"/>
            <w:sz w:val="18"/>
            <w:szCs w:val="18"/>
            <w:lang w:eastAsia="en-IN"/>
          </w:rPr>
          <w:t xml:space="preserve">Java </w:t>
        </w:r>
        <w:proofErr w:type="spellStart"/>
        <w:r w:rsidRPr="00D64412">
          <w:rPr>
            <w:rFonts w:ascii="Verdana" w:eastAsia="Times New Roman" w:hAnsi="Verdana" w:cs="Times New Roman"/>
            <w:color w:val="000000"/>
            <w:sz w:val="18"/>
            <w:szCs w:val="18"/>
            <w:lang w:eastAsia="en-IN"/>
          </w:rPr>
          <w:t>TreeSet</w:t>
        </w:r>
        <w:proofErr w:type="spellEnd"/>
        <w:r w:rsidRPr="00D64412">
          <w:rPr>
            <w:rFonts w:ascii="Verdana" w:eastAsia="Times New Roman" w:hAnsi="Verdana" w:cs="Times New Roman"/>
            <w:color w:val="000000"/>
            <w:sz w:val="18"/>
            <w:szCs w:val="18"/>
            <w:lang w:eastAsia="en-IN"/>
          </w:rPr>
          <w:t xml:space="preserve"> class implements the Set interface that uses a tree for storage. Like </w:t>
        </w:r>
        <w:proofErr w:type="spellStart"/>
        <w:r w:rsidRPr="00D64412">
          <w:rPr>
            <w:rFonts w:ascii="Verdana" w:eastAsia="Times New Roman" w:hAnsi="Verdana" w:cs="Times New Roman"/>
            <w:color w:val="000000"/>
            <w:sz w:val="18"/>
            <w:szCs w:val="18"/>
            <w:lang w:eastAsia="en-IN"/>
          </w:rPr>
          <w:t>HashSet</w:t>
        </w:r>
        <w:proofErr w:type="spellEnd"/>
        <w:r w:rsidRPr="00D64412">
          <w:rPr>
            <w:rFonts w:ascii="Verdana" w:eastAsia="Times New Roman" w:hAnsi="Verdana" w:cs="Times New Roman"/>
            <w:color w:val="000000"/>
            <w:sz w:val="18"/>
            <w:szCs w:val="18"/>
            <w:lang w:eastAsia="en-IN"/>
          </w:rPr>
          <w:t xml:space="preserve">, </w:t>
        </w:r>
        <w:proofErr w:type="spellStart"/>
        <w:r w:rsidRPr="00D64412">
          <w:rPr>
            <w:rFonts w:ascii="Verdana" w:eastAsia="Times New Roman" w:hAnsi="Verdana" w:cs="Times New Roman"/>
            <w:color w:val="000000"/>
            <w:sz w:val="18"/>
            <w:szCs w:val="18"/>
            <w:lang w:eastAsia="en-IN"/>
          </w:rPr>
          <w:t>TreeSet</w:t>
        </w:r>
        <w:proofErr w:type="spellEnd"/>
        <w:r w:rsidRPr="00D64412">
          <w:rPr>
            <w:rFonts w:ascii="Verdana" w:eastAsia="Times New Roman" w:hAnsi="Verdana" w:cs="Times New Roman"/>
            <w:color w:val="000000"/>
            <w:sz w:val="18"/>
            <w:szCs w:val="18"/>
            <w:lang w:eastAsia="en-IN"/>
          </w:rPr>
          <w:t xml:space="preserve"> also contains unique elements. However, the access and retrieval time of </w:t>
        </w:r>
        <w:proofErr w:type="spellStart"/>
        <w:r w:rsidRPr="00D64412">
          <w:rPr>
            <w:rFonts w:ascii="Verdana" w:eastAsia="Times New Roman" w:hAnsi="Verdana" w:cs="Times New Roman"/>
            <w:color w:val="000000"/>
            <w:sz w:val="18"/>
            <w:szCs w:val="18"/>
            <w:lang w:eastAsia="en-IN"/>
          </w:rPr>
          <w:t>TreeSet</w:t>
        </w:r>
        <w:proofErr w:type="spellEnd"/>
        <w:r w:rsidRPr="00D64412">
          <w:rPr>
            <w:rFonts w:ascii="Verdana" w:eastAsia="Times New Roman" w:hAnsi="Verdana" w:cs="Times New Roman"/>
            <w:color w:val="000000"/>
            <w:sz w:val="18"/>
            <w:szCs w:val="18"/>
            <w:lang w:eastAsia="en-IN"/>
          </w:rPr>
          <w:t xml:space="preserve"> is quite fast. The elements in </w:t>
        </w:r>
        <w:proofErr w:type="spellStart"/>
        <w:r w:rsidRPr="00D64412">
          <w:rPr>
            <w:rFonts w:ascii="Verdana" w:eastAsia="Times New Roman" w:hAnsi="Verdana" w:cs="Times New Roman"/>
            <w:color w:val="000000"/>
            <w:sz w:val="18"/>
            <w:szCs w:val="18"/>
            <w:lang w:eastAsia="en-IN"/>
          </w:rPr>
          <w:t>TreeSet</w:t>
        </w:r>
        <w:proofErr w:type="spellEnd"/>
        <w:r w:rsidRPr="00D64412">
          <w:rPr>
            <w:rFonts w:ascii="Verdana" w:eastAsia="Times New Roman" w:hAnsi="Verdana" w:cs="Times New Roman"/>
            <w:color w:val="000000"/>
            <w:sz w:val="18"/>
            <w:szCs w:val="18"/>
            <w:lang w:eastAsia="en-IN"/>
          </w:rPr>
          <w:t xml:space="preserve"> stored in ascending order.</w:t>
        </w:r>
      </w:ins>
    </w:p>
    <w:p w:rsidR="00D64412" w:rsidRPr="00D64412" w:rsidRDefault="00D64412" w:rsidP="00D64412">
      <w:pPr>
        <w:shd w:val="clear" w:color="auto" w:fill="FFFFFF"/>
        <w:spacing w:before="100" w:beforeAutospacing="1" w:after="100" w:afterAutospacing="1" w:line="240" w:lineRule="auto"/>
        <w:rPr>
          <w:ins w:id="495" w:author="Unknown"/>
          <w:rFonts w:ascii="Verdana" w:eastAsia="Times New Roman" w:hAnsi="Verdana" w:cs="Times New Roman"/>
          <w:color w:val="000000"/>
          <w:sz w:val="18"/>
          <w:szCs w:val="18"/>
          <w:lang w:eastAsia="en-IN"/>
        </w:rPr>
      </w:pPr>
      <w:ins w:id="496" w:author="Unknown">
        <w:r w:rsidRPr="00D64412">
          <w:rPr>
            <w:rFonts w:ascii="Verdana" w:eastAsia="Times New Roman" w:hAnsi="Verdana" w:cs="Times New Roman"/>
            <w:color w:val="000000"/>
            <w:sz w:val="18"/>
            <w:szCs w:val="18"/>
            <w:lang w:eastAsia="en-IN"/>
          </w:rPr>
          <w:t>Consider the following example:</w:t>
        </w:r>
      </w:ins>
    </w:p>
    <w:p w:rsidR="00D64412" w:rsidRPr="00D64412" w:rsidRDefault="00D64412" w:rsidP="00D64412">
      <w:pPr>
        <w:numPr>
          <w:ilvl w:val="0"/>
          <w:numId w:val="19"/>
        </w:numPr>
        <w:shd w:val="clear" w:color="auto" w:fill="FFFFFF"/>
        <w:spacing w:after="0" w:line="285" w:lineRule="atLeast"/>
        <w:ind w:left="0"/>
        <w:rPr>
          <w:ins w:id="497" w:author="Unknown"/>
          <w:rFonts w:ascii="Verdana" w:eastAsia="Times New Roman" w:hAnsi="Verdana" w:cs="Times New Roman"/>
          <w:color w:val="000000"/>
          <w:sz w:val="18"/>
          <w:szCs w:val="18"/>
          <w:lang w:eastAsia="en-IN"/>
        </w:rPr>
      </w:pPr>
      <w:ins w:id="498" w:author="Unknown">
        <w:r w:rsidRPr="00D64412">
          <w:rPr>
            <w:rFonts w:ascii="Verdana" w:eastAsia="Times New Roman" w:hAnsi="Verdana" w:cs="Times New Roman"/>
            <w:b/>
            <w:bCs/>
            <w:color w:val="006699"/>
            <w:sz w:val="18"/>
            <w:lang w:eastAsia="en-IN"/>
          </w:rPr>
          <w:t>import</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java.util</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499" w:author="Unknown"/>
          <w:rFonts w:ascii="Verdana" w:eastAsia="Times New Roman" w:hAnsi="Verdana" w:cs="Times New Roman"/>
          <w:color w:val="000000"/>
          <w:sz w:val="18"/>
          <w:szCs w:val="18"/>
          <w:lang w:eastAsia="en-IN"/>
        </w:rPr>
      </w:pPr>
      <w:ins w:id="500"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class</w:t>
        </w:r>
        <w:r w:rsidRPr="00D64412">
          <w:rPr>
            <w:rFonts w:ascii="Verdana" w:eastAsia="Times New Roman" w:hAnsi="Verdana" w:cs="Times New Roman"/>
            <w:color w:val="000000"/>
            <w:sz w:val="18"/>
            <w:szCs w:val="18"/>
            <w:bdr w:val="none" w:sz="0" w:space="0" w:color="auto" w:frame="1"/>
            <w:lang w:eastAsia="en-IN"/>
          </w:rPr>
          <w:t> TestJavaCollection9{  </w:t>
        </w:r>
      </w:ins>
    </w:p>
    <w:p w:rsidR="00D64412" w:rsidRPr="00D64412" w:rsidRDefault="00D64412" w:rsidP="00D64412">
      <w:pPr>
        <w:numPr>
          <w:ilvl w:val="0"/>
          <w:numId w:val="19"/>
        </w:numPr>
        <w:shd w:val="clear" w:color="auto" w:fill="FFFFFF"/>
        <w:spacing w:after="0" w:line="285" w:lineRule="atLeast"/>
        <w:ind w:left="0"/>
        <w:rPr>
          <w:ins w:id="501" w:author="Unknown"/>
          <w:rFonts w:ascii="Verdana" w:eastAsia="Times New Roman" w:hAnsi="Verdana" w:cs="Times New Roman"/>
          <w:color w:val="000000"/>
          <w:sz w:val="18"/>
          <w:szCs w:val="18"/>
          <w:lang w:eastAsia="en-IN"/>
        </w:rPr>
      </w:pPr>
      <w:ins w:id="502" w:author="Unknown">
        <w:r w:rsidRPr="00D64412">
          <w:rPr>
            <w:rFonts w:ascii="Verdana" w:eastAsia="Times New Roman" w:hAnsi="Verdana" w:cs="Times New Roman"/>
            <w:b/>
            <w:bCs/>
            <w:color w:val="006699"/>
            <w:sz w:val="18"/>
            <w:lang w:eastAsia="en-IN"/>
          </w:rPr>
          <w:t>public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static</w:t>
        </w:r>
        <w:r w:rsidRPr="00D64412">
          <w:rPr>
            <w:rFonts w:ascii="Verdana" w:eastAsia="Times New Roman" w:hAnsi="Verdana" w:cs="Times New Roman"/>
            <w:color w:val="000000"/>
            <w:sz w:val="18"/>
            <w:szCs w:val="18"/>
            <w:bdr w:val="none" w:sz="0" w:space="0" w:color="auto" w:frame="1"/>
            <w:lang w:eastAsia="en-IN"/>
          </w:rPr>
          <w:t> </w:t>
        </w:r>
        <w:r w:rsidRPr="00D64412">
          <w:rPr>
            <w:rFonts w:ascii="Verdana" w:eastAsia="Times New Roman" w:hAnsi="Verdana" w:cs="Times New Roman"/>
            <w:b/>
            <w:bCs/>
            <w:color w:val="006699"/>
            <w:sz w:val="18"/>
            <w:lang w:eastAsia="en-IN"/>
          </w:rPr>
          <w:t>void</w:t>
        </w:r>
        <w:r w:rsidRPr="00D64412">
          <w:rPr>
            <w:rFonts w:ascii="Verdana" w:eastAsia="Times New Roman" w:hAnsi="Verdana" w:cs="Times New Roman"/>
            <w:color w:val="000000"/>
            <w:sz w:val="18"/>
            <w:szCs w:val="18"/>
            <w:bdr w:val="none" w:sz="0" w:space="0" w:color="auto" w:frame="1"/>
            <w:lang w:eastAsia="en-IN"/>
          </w:rPr>
          <w:t> main(String </w:t>
        </w:r>
        <w:proofErr w:type="spellStart"/>
        <w:r w:rsidRPr="00D64412">
          <w:rPr>
            <w:rFonts w:ascii="Verdana" w:eastAsia="Times New Roman" w:hAnsi="Verdana" w:cs="Times New Roman"/>
            <w:color w:val="000000"/>
            <w:sz w:val="18"/>
            <w:szCs w:val="18"/>
            <w:bdr w:val="none" w:sz="0" w:space="0" w:color="auto" w:frame="1"/>
            <w:lang w:eastAsia="en-IN"/>
          </w:rPr>
          <w:t>args</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03" w:author="Unknown"/>
          <w:rFonts w:ascii="Verdana" w:eastAsia="Times New Roman" w:hAnsi="Verdana" w:cs="Times New Roman"/>
          <w:color w:val="000000"/>
          <w:sz w:val="18"/>
          <w:szCs w:val="18"/>
          <w:lang w:eastAsia="en-IN"/>
        </w:rPr>
      </w:pPr>
      <w:ins w:id="504" w:author="Unknown">
        <w:r w:rsidRPr="00D64412">
          <w:rPr>
            <w:rFonts w:ascii="Verdana" w:eastAsia="Times New Roman" w:hAnsi="Verdana" w:cs="Times New Roman"/>
            <w:color w:val="008200"/>
            <w:sz w:val="18"/>
            <w:lang w:eastAsia="en-IN"/>
          </w:rPr>
          <w:t>//Creating and adding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05" w:author="Unknown"/>
          <w:rFonts w:ascii="Verdana" w:eastAsia="Times New Roman" w:hAnsi="Verdana" w:cs="Times New Roman"/>
          <w:color w:val="000000"/>
          <w:sz w:val="18"/>
          <w:szCs w:val="18"/>
          <w:lang w:eastAsia="en-IN"/>
        </w:rPr>
      </w:pPr>
      <w:proofErr w:type="spellStart"/>
      <w:ins w:id="506" w:author="Unknown">
        <w:r w:rsidRPr="00D64412">
          <w:rPr>
            <w:rFonts w:ascii="Verdana" w:eastAsia="Times New Roman" w:hAnsi="Verdana" w:cs="Times New Roman"/>
            <w:color w:val="000000"/>
            <w:sz w:val="18"/>
            <w:szCs w:val="18"/>
            <w:bdr w:val="none" w:sz="0" w:space="0" w:color="auto" w:frame="1"/>
            <w:lang w:eastAsia="en-IN"/>
          </w:rPr>
          <w:t>TreeSet</w:t>
        </w:r>
        <w:proofErr w:type="spellEnd"/>
        <w:r w:rsidRPr="00D64412">
          <w:rPr>
            <w:rFonts w:ascii="Verdana" w:eastAsia="Times New Roman" w:hAnsi="Verdana" w:cs="Times New Roman"/>
            <w:color w:val="000000"/>
            <w:sz w:val="18"/>
            <w:szCs w:val="18"/>
            <w:bdr w:val="none" w:sz="0" w:space="0" w:color="auto" w:frame="1"/>
            <w:lang w:eastAsia="en-IN"/>
          </w:rPr>
          <w:t>&lt;String&gt; set=</w:t>
        </w:r>
        <w:r w:rsidRPr="00D64412">
          <w:rPr>
            <w:rFonts w:ascii="Verdana" w:eastAsia="Times New Roman" w:hAnsi="Verdana" w:cs="Times New Roman"/>
            <w:b/>
            <w:bCs/>
            <w:color w:val="006699"/>
            <w:sz w:val="18"/>
            <w:lang w:eastAsia="en-IN"/>
          </w:rPr>
          <w:t>new</w:t>
        </w:r>
        <w:r w:rsidRPr="00D64412">
          <w:rPr>
            <w:rFonts w:ascii="Verdana" w:eastAsia="Times New Roman" w:hAnsi="Verdana" w:cs="Times New Roman"/>
            <w:color w:val="000000"/>
            <w:sz w:val="18"/>
            <w:szCs w:val="18"/>
            <w:bdr w:val="none" w:sz="0" w:space="0" w:color="auto" w:frame="1"/>
            <w:lang w:eastAsia="en-IN"/>
          </w:rPr>
          <w:t> </w:t>
        </w:r>
        <w:proofErr w:type="spellStart"/>
        <w:r w:rsidRPr="00D64412">
          <w:rPr>
            <w:rFonts w:ascii="Verdana" w:eastAsia="Times New Roman" w:hAnsi="Verdana" w:cs="Times New Roman"/>
            <w:color w:val="000000"/>
            <w:sz w:val="18"/>
            <w:szCs w:val="18"/>
            <w:bdr w:val="none" w:sz="0" w:space="0" w:color="auto" w:frame="1"/>
            <w:lang w:eastAsia="en-IN"/>
          </w:rPr>
          <w:t>TreeSet</w:t>
        </w:r>
        <w:proofErr w:type="spellEnd"/>
        <w:r w:rsidRPr="00D64412">
          <w:rPr>
            <w:rFonts w:ascii="Verdana" w:eastAsia="Times New Roman" w:hAnsi="Verdana" w:cs="Times New Roman"/>
            <w:color w:val="000000"/>
            <w:sz w:val="18"/>
            <w:szCs w:val="18"/>
            <w:bdr w:val="none" w:sz="0" w:space="0" w:color="auto" w:frame="1"/>
            <w:lang w:eastAsia="en-IN"/>
          </w:rPr>
          <w:t>&lt;String&gt;();  </w:t>
        </w:r>
      </w:ins>
    </w:p>
    <w:p w:rsidR="00D64412" w:rsidRPr="00D64412" w:rsidRDefault="00D64412" w:rsidP="00D64412">
      <w:pPr>
        <w:numPr>
          <w:ilvl w:val="0"/>
          <w:numId w:val="19"/>
        </w:numPr>
        <w:shd w:val="clear" w:color="auto" w:fill="FFFFFF"/>
        <w:spacing w:after="0" w:line="285" w:lineRule="atLeast"/>
        <w:ind w:left="0"/>
        <w:rPr>
          <w:ins w:id="507" w:author="Unknown"/>
          <w:rFonts w:ascii="Verdana" w:eastAsia="Times New Roman" w:hAnsi="Verdana" w:cs="Times New Roman"/>
          <w:color w:val="000000"/>
          <w:sz w:val="18"/>
          <w:szCs w:val="18"/>
          <w:lang w:eastAsia="en-IN"/>
        </w:rPr>
      </w:pPr>
      <w:proofErr w:type="spellStart"/>
      <w:ins w:id="508"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09" w:author="Unknown"/>
          <w:rFonts w:ascii="Verdana" w:eastAsia="Times New Roman" w:hAnsi="Verdana" w:cs="Times New Roman"/>
          <w:color w:val="000000"/>
          <w:sz w:val="18"/>
          <w:szCs w:val="18"/>
          <w:lang w:eastAsia="en-IN"/>
        </w:rPr>
      </w:pPr>
      <w:proofErr w:type="spellStart"/>
      <w:ins w:id="510"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"Vijay"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11" w:author="Unknown"/>
          <w:rFonts w:ascii="Verdana" w:eastAsia="Times New Roman" w:hAnsi="Verdana" w:cs="Times New Roman"/>
          <w:color w:val="000000"/>
          <w:sz w:val="18"/>
          <w:szCs w:val="18"/>
          <w:lang w:eastAsia="en-IN"/>
        </w:rPr>
      </w:pPr>
      <w:proofErr w:type="spellStart"/>
      <w:ins w:id="512"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"Ravi"</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13" w:author="Unknown"/>
          <w:rFonts w:ascii="Verdana" w:eastAsia="Times New Roman" w:hAnsi="Verdana" w:cs="Times New Roman"/>
          <w:color w:val="000000"/>
          <w:sz w:val="18"/>
          <w:szCs w:val="18"/>
          <w:lang w:eastAsia="en-IN"/>
        </w:rPr>
      </w:pPr>
      <w:proofErr w:type="spellStart"/>
      <w:ins w:id="514" w:author="Unknown">
        <w:r w:rsidRPr="00D64412">
          <w:rPr>
            <w:rFonts w:ascii="Verdana" w:eastAsia="Times New Roman" w:hAnsi="Verdana" w:cs="Times New Roman"/>
            <w:color w:val="000000"/>
            <w:sz w:val="18"/>
            <w:szCs w:val="18"/>
            <w:bdr w:val="none" w:sz="0" w:space="0" w:color="auto" w:frame="1"/>
            <w:lang w:eastAsia="en-IN"/>
          </w:rPr>
          <w:t>set.add</w:t>
        </w:r>
        <w:proofErr w:type="spellEnd"/>
        <w:r w:rsidRPr="00D64412">
          <w:rPr>
            <w:rFonts w:ascii="Verdana" w:eastAsia="Times New Roman" w:hAnsi="Verdana" w:cs="Times New Roman"/>
            <w:color w:val="000000"/>
            <w:sz w:val="18"/>
            <w:szCs w:val="18"/>
            <w:bdr w:val="none" w:sz="0" w:space="0" w:color="auto" w:frame="1"/>
            <w:lang w:eastAsia="en-IN"/>
          </w:rPr>
          <w:t>(</w:t>
        </w:r>
        <w:r w:rsidRPr="00D64412">
          <w:rPr>
            <w:rFonts w:ascii="Verdana" w:eastAsia="Times New Roman" w:hAnsi="Verdana" w:cs="Times New Roman"/>
            <w:color w:val="0000FF"/>
            <w:sz w:val="18"/>
            <w:lang w:eastAsia="en-IN"/>
          </w:rPr>
          <w:t>"Ajay"</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15" w:author="Unknown"/>
          <w:rFonts w:ascii="Verdana" w:eastAsia="Times New Roman" w:hAnsi="Verdana" w:cs="Times New Roman"/>
          <w:color w:val="000000"/>
          <w:sz w:val="18"/>
          <w:szCs w:val="18"/>
          <w:lang w:eastAsia="en-IN"/>
        </w:rPr>
      </w:pPr>
      <w:ins w:id="516" w:author="Unknown">
        <w:r w:rsidRPr="00D64412">
          <w:rPr>
            <w:rFonts w:ascii="Verdana" w:eastAsia="Times New Roman" w:hAnsi="Verdana" w:cs="Times New Roman"/>
            <w:color w:val="008200"/>
            <w:sz w:val="18"/>
            <w:lang w:eastAsia="en-IN"/>
          </w:rPr>
          <w:t>//traversing elements</w:t>
        </w:r>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17" w:author="Unknown"/>
          <w:rFonts w:ascii="Verdana" w:eastAsia="Times New Roman" w:hAnsi="Verdana" w:cs="Times New Roman"/>
          <w:color w:val="000000"/>
          <w:sz w:val="18"/>
          <w:szCs w:val="18"/>
          <w:lang w:eastAsia="en-IN"/>
        </w:rPr>
      </w:pPr>
      <w:proofErr w:type="spellStart"/>
      <w:ins w:id="518" w:author="Unknown">
        <w:r w:rsidRPr="00D64412">
          <w:rPr>
            <w:rFonts w:ascii="Verdana" w:eastAsia="Times New Roman" w:hAnsi="Verdana" w:cs="Times New Roman"/>
            <w:color w:val="000000"/>
            <w:sz w:val="18"/>
            <w:szCs w:val="18"/>
            <w:bdr w:val="none" w:sz="0" w:space="0" w:color="auto" w:frame="1"/>
            <w:lang w:eastAsia="en-IN"/>
          </w:rPr>
          <w:t>Iterator</w:t>
        </w:r>
        <w:proofErr w:type="spellEnd"/>
        <w:r w:rsidRPr="00D64412">
          <w:rPr>
            <w:rFonts w:ascii="Verdana" w:eastAsia="Times New Roman" w:hAnsi="Verdana" w:cs="Times New Roman"/>
            <w:color w:val="000000"/>
            <w:sz w:val="18"/>
            <w:szCs w:val="18"/>
            <w:bdr w:val="none" w:sz="0" w:space="0" w:color="auto" w:frame="1"/>
            <w:lang w:eastAsia="en-IN"/>
          </w:rPr>
          <w:t>&lt;String&gt; </w:t>
        </w:r>
        <w:proofErr w:type="spellStart"/>
        <w:r w:rsidRPr="00D64412">
          <w:rPr>
            <w:rFonts w:ascii="Verdana" w:eastAsia="Times New Roman" w:hAnsi="Verdana" w:cs="Times New Roman"/>
            <w:color w:val="000000"/>
            <w:sz w:val="18"/>
            <w:szCs w:val="18"/>
            <w:bdr w:val="none" w:sz="0" w:space="0" w:color="auto" w:frame="1"/>
            <w:lang w:eastAsia="en-IN"/>
          </w:rPr>
          <w:t>itr</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set.iterator</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19" w:author="Unknown"/>
          <w:rFonts w:ascii="Verdana" w:eastAsia="Times New Roman" w:hAnsi="Verdana" w:cs="Times New Roman"/>
          <w:color w:val="000000"/>
          <w:sz w:val="18"/>
          <w:szCs w:val="18"/>
          <w:lang w:eastAsia="en-IN"/>
        </w:rPr>
      </w:pPr>
      <w:ins w:id="520" w:author="Unknown">
        <w:r w:rsidRPr="00D64412">
          <w:rPr>
            <w:rFonts w:ascii="Verdana" w:eastAsia="Times New Roman" w:hAnsi="Verdana" w:cs="Times New Roman"/>
            <w:b/>
            <w:bCs/>
            <w:color w:val="006699"/>
            <w:sz w:val="18"/>
            <w:lang w:eastAsia="en-IN"/>
          </w:rPr>
          <w:t>while</w:t>
        </w:r>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itr.hasNext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21" w:author="Unknown"/>
          <w:rFonts w:ascii="Verdana" w:eastAsia="Times New Roman" w:hAnsi="Verdana" w:cs="Times New Roman"/>
          <w:color w:val="000000"/>
          <w:sz w:val="18"/>
          <w:szCs w:val="18"/>
          <w:lang w:eastAsia="en-IN"/>
        </w:rPr>
      </w:pPr>
      <w:proofErr w:type="spellStart"/>
      <w:ins w:id="522" w:author="Unknown">
        <w:r w:rsidRPr="00D64412">
          <w:rPr>
            <w:rFonts w:ascii="Verdana" w:eastAsia="Times New Roman" w:hAnsi="Verdana" w:cs="Times New Roman"/>
            <w:color w:val="000000"/>
            <w:sz w:val="18"/>
            <w:szCs w:val="18"/>
            <w:bdr w:val="none" w:sz="0" w:space="0" w:color="auto" w:frame="1"/>
            <w:lang w:eastAsia="en-IN"/>
          </w:rPr>
          <w:t>System.out.println</w:t>
        </w:r>
        <w:proofErr w:type="spellEnd"/>
        <w:r w:rsidRPr="00D64412">
          <w:rPr>
            <w:rFonts w:ascii="Verdana" w:eastAsia="Times New Roman" w:hAnsi="Verdana" w:cs="Times New Roman"/>
            <w:color w:val="000000"/>
            <w:sz w:val="18"/>
            <w:szCs w:val="18"/>
            <w:bdr w:val="none" w:sz="0" w:space="0" w:color="auto" w:frame="1"/>
            <w:lang w:eastAsia="en-IN"/>
          </w:rPr>
          <w:t>(</w:t>
        </w:r>
        <w:proofErr w:type="spellStart"/>
        <w:r w:rsidRPr="00D64412">
          <w:rPr>
            <w:rFonts w:ascii="Verdana" w:eastAsia="Times New Roman" w:hAnsi="Verdana" w:cs="Times New Roman"/>
            <w:color w:val="000000"/>
            <w:sz w:val="18"/>
            <w:szCs w:val="18"/>
            <w:bdr w:val="none" w:sz="0" w:space="0" w:color="auto" w:frame="1"/>
            <w:lang w:eastAsia="en-IN"/>
          </w:rPr>
          <w:t>itr.next</w:t>
        </w:r>
        <w:proofErr w:type="spellEnd"/>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23" w:author="Unknown"/>
          <w:rFonts w:ascii="Verdana" w:eastAsia="Times New Roman" w:hAnsi="Verdana" w:cs="Times New Roman"/>
          <w:color w:val="000000"/>
          <w:sz w:val="18"/>
          <w:szCs w:val="18"/>
          <w:lang w:eastAsia="en-IN"/>
        </w:rPr>
      </w:pPr>
      <w:ins w:id="524"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0" w:line="285" w:lineRule="atLeast"/>
        <w:ind w:left="0"/>
        <w:rPr>
          <w:ins w:id="525" w:author="Unknown"/>
          <w:rFonts w:ascii="Verdana" w:eastAsia="Times New Roman" w:hAnsi="Verdana" w:cs="Times New Roman"/>
          <w:color w:val="000000"/>
          <w:sz w:val="18"/>
          <w:szCs w:val="18"/>
          <w:lang w:eastAsia="en-IN"/>
        </w:rPr>
      </w:pPr>
      <w:ins w:id="526"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numPr>
          <w:ilvl w:val="0"/>
          <w:numId w:val="19"/>
        </w:numPr>
        <w:shd w:val="clear" w:color="auto" w:fill="FFFFFF"/>
        <w:spacing w:after="109" w:line="285" w:lineRule="atLeast"/>
        <w:ind w:left="0"/>
        <w:rPr>
          <w:ins w:id="527" w:author="Unknown"/>
          <w:rFonts w:ascii="Verdana" w:eastAsia="Times New Roman" w:hAnsi="Verdana" w:cs="Times New Roman"/>
          <w:color w:val="000000"/>
          <w:sz w:val="18"/>
          <w:szCs w:val="18"/>
          <w:lang w:eastAsia="en-IN"/>
        </w:rPr>
      </w:pPr>
      <w:ins w:id="528" w:author="Unknown">
        <w:r w:rsidRPr="00D64412">
          <w:rPr>
            <w:rFonts w:ascii="Verdana" w:eastAsia="Times New Roman" w:hAnsi="Verdana" w:cs="Times New Roman"/>
            <w:color w:val="000000"/>
            <w:sz w:val="18"/>
            <w:szCs w:val="18"/>
            <w:bdr w:val="none" w:sz="0" w:space="0" w:color="auto" w:frame="1"/>
            <w:lang w:eastAsia="en-IN"/>
          </w:rPr>
          <w:t>}  </w:t>
        </w:r>
      </w:ins>
    </w:p>
    <w:p w:rsidR="00D64412" w:rsidRPr="00D64412" w:rsidRDefault="00D64412" w:rsidP="00D64412">
      <w:pPr>
        <w:shd w:val="clear" w:color="auto" w:fill="FFFFFF"/>
        <w:spacing w:before="100" w:beforeAutospacing="1" w:after="100" w:afterAutospacing="1" w:line="240" w:lineRule="auto"/>
        <w:rPr>
          <w:ins w:id="529" w:author="Unknown"/>
          <w:rFonts w:ascii="Verdana" w:eastAsia="Times New Roman" w:hAnsi="Verdana" w:cs="Times New Roman"/>
          <w:color w:val="000000"/>
          <w:sz w:val="18"/>
          <w:szCs w:val="18"/>
          <w:lang w:eastAsia="en-IN"/>
        </w:rPr>
      </w:pPr>
      <w:ins w:id="530" w:author="Unknown">
        <w:r w:rsidRPr="00D64412">
          <w:rPr>
            <w:rFonts w:ascii="Verdana" w:eastAsia="Times New Roman" w:hAnsi="Verdana" w:cs="Times New Roman"/>
            <w:color w:val="000000"/>
            <w:sz w:val="18"/>
            <w:szCs w:val="18"/>
            <w:lang w:eastAsia="en-IN"/>
          </w:rPr>
          <w:t>Output:</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1" w:author="Unknown"/>
          <w:rFonts w:ascii="Courier New" w:eastAsia="Times New Roman" w:hAnsi="Courier New" w:cs="Courier New"/>
          <w:color w:val="000000"/>
          <w:sz w:val="20"/>
          <w:szCs w:val="20"/>
          <w:lang w:eastAsia="en-IN"/>
        </w:rPr>
      </w:pPr>
      <w:ins w:id="532" w:author="Unknown">
        <w:r w:rsidRPr="00D64412">
          <w:rPr>
            <w:rFonts w:ascii="Courier New" w:eastAsia="Times New Roman" w:hAnsi="Courier New" w:cs="Courier New"/>
            <w:color w:val="000000"/>
            <w:sz w:val="20"/>
            <w:szCs w:val="20"/>
            <w:lang w:eastAsia="en-IN"/>
          </w:rPr>
          <w:t>Ajay</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3" w:author="Unknown"/>
          <w:rFonts w:ascii="Courier New" w:eastAsia="Times New Roman" w:hAnsi="Courier New" w:cs="Courier New"/>
          <w:color w:val="000000"/>
          <w:sz w:val="20"/>
          <w:szCs w:val="20"/>
          <w:lang w:eastAsia="en-IN"/>
        </w:rPr>
      </w:pPr>
      <w:ins w:id="534" w:author="Unknown">
        <w:r w:rsidRPr="00D64412">
          <w:rPr>
            <w:rFonts w:ascii="Courier New" w:eastAsia="Times New Roman" w:hAnsi="Courier New" w:cs="Courier New"/>
            <w:color w:val="000000"/>
            <w:sz w:val="20"/>
            <w:szCs w:val="20"/>
            <w:lang w:eastAsia="en-IN"/>
          </w:rPr>
          <w:t>Ravi</w:t>
        </w:r>
      </w:ins>
    </w:p>
    <w:p w:rsidR="00D64412" w:rsidRPr="00D64412" w:rsidRDefault="00D64412" w:rsidP="00D644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lang w:eastAsia="en-IN"/>
        </w:rPr>
      </w:pPr>
      <w:ins w:id="536" w:author="Unknown">
        <w:r w:rsidRPr="00D64412">
          <w:rPr>
            <w:rFonts w:ascii="Courier New" w:eastAsia="Times New Roman" w:hAnsi="Courier New" w:cs="Courier New"/>
            <w:color w:val="000000"/>
            <w:sz w:val="20"/>
            <w:szCs w:val="20"/>
            <w:lang w:eastAsia="en-IN"/>
          </w:rPr>
          <w:t>Vijay</w:t>
        </w:r>
      </w:ins>
    </w:p>
    <w:p w:rsidR="00D9402D" w:rsidRDefault="00D9402D"/>
    <w:sectPr w:rsidR="00D9402D" w:rsidSect="00D940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1AC"/>
    <w:multiLevelType w:val="multilevel"/>
    <w:tmpl w:val="FF42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C4929"/>
    <w:multiLevelType w:val="multilevel"/>
    <w:tmpl w:val="CB6C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D6DD6"/>
    <w:multiLevelType w:val="multilevel"/>
    <w:tmpl w:val="ED3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F3F43"/>
    <w:multiLevelType w:val="multilevel"/>
    <w:tmpl w:val="3C10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E3A5A"/>
    <w:multiLevelType w:val="multilevel"/>
    <w:tmpl w:val="89A6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C343B"/>
    <w:multiLevelType w:val="multilevel"/>
    <w:tmpl w:val="F544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D4476"/>
    <w:multiLevelType w:val="multilevel"/>
    <w:tmpl w:val="3014E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5DD27DE"/>
    <w:multiLevelType w:val="multilevel"/>
    <w:tmpl w:val="576A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A53A9"/>
    <w:multiLevelType w:val="multilevel"/>
    <w:tmpl w:val="4042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EA2E8F"/>
    <w:multiLevelType w:val="multilevel"/>
    <w:tmpl w:val="D7B2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D12137"/>
    <w:multiLevelType w:val="multilevel"/>
    <w:tmpl w:val="DB1E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AB7ABC"/>
    <w:multiLevelType w:val="multilevel"/>
    <w:tmpl w:val="A2E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9303C0"/>
    <w:multiLevelType w:val="multilevel"/>
    <w:tmpl w:val="FE7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C269E1"/>
    <w:multiLevelType w:val="multilevel"/>
    <w:tmpl w:val="73E0E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2CB1958"/>
    <w:multiLevelType w:val="multilevel"/>
    <w:tmpl w:val="FB46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665EBD"/>
    <w:multiLevelType w:val="multilevel"/>
    <w:tmpl w:val="911A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C71546"/>
    <w:multiLevelType w:val="multilevel"/>
    <w:tmpl w:val="A94C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974BE9"/>
    <w:multiLevelType w:val="multilevel"/>
    <w:tmpl w:val="E0F2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506D3D"/>
    <w:multiLevelType w:val="multilevel"/>
    <w:tmpl w:val="FEC4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3"/>
  </w:num>
  <w:num w:numId="4">
    <w:abstractNumId w:val="6"/>
  </w:num>
  <w:num w:numId="5">
    <w:abstractNumId w:val="18"/>
  </w:num>
  <w:num w:numId="6">
    <w:abstractNumId w:val="12"/>
  </w:num>
  <w:num w:numId="7">
    <w:abstractNumId w:val="4"/>
  </w:num>
  <w:num w:numId="8">
    <w:abstractNumId w:val="11"/>
  </w:num>
  <w:num w:numId="9">
    <w:abstractNumId w:val="7"/>
  </w:num>
  <w:num w:numId="10">
    <w:abstractNumId w:val="2"/>
  </w:num>
  <w:num w:numId="11">
    <w:abstractNumId w:val="5"/>
  </w:num>
  <w:num w:numId="12">
    <w:abstractNumId w:val="17"/>
  </w:num>
  <w:num w:numId="13">
    <w:abstractNumId w:val="16"/>
  </w:num>
  <w:num w:numId="14">
    <w:abstractNumId w:val="9"/>
  </w:num>
  <w:num w:numId="15">
    <w:abstractNumId w:val="14"/>
  </w:num>
  <w:num w:numId="16">
    <w:abstractNumId w:val="10"/>
  </w:num>
  <w:num w:numId="17">
    <w:abstractNumId w:val="15"/>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64412"/>
    <w:rsid w:val="00D64412"/>
    <w:rsid w:val="00D940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2D"/>
  </w:style>
  <w:style w:type="paragraph" w:styleId="Heading1">
    <w:name w:val="heading 1"/>
    <w:basedOn w:val="Normal"/>
    <w:link w:val="Heading1Char"/>
    <w:uiPriority w:val="9"/>
    <w:qFormat/>
    <w:rsid w:val="00D64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44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44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44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44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44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441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64412"/>
    <w:rPr>
      <w:color w:val="0000FF"/>
      <w:u w:val="single"/>
    </w:rPr>
  </w:style>
  <w:style w:type="paragraph" w:styleId="NormalWeb">
    <w:name w:val="Normal (Web)"/>
    <w:basedOn w:val="Normal"/>
    <w:uiPriority w:val="99"/>
    <w:semiHidden/>
    <w:unhideWhenUsed/>
    <w:rsid w:val="00D644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412"/>
    <w:rPr>
      <w:b/>
      <w:bCs/>
    </w:rPr>
  </w:style>
  <w:style w:type="character" w:customStyle="1" w:styleId="keyword">
    <w:name w:val="keyword"/>
    <w:basedOn w:val="DefaultParagraphFont"/>
    <w:rsid w:val="00D64412"/>
  </w:style>
  <w:style w:type="character" w:customStyle="1" w:styleId="comment">
    <w:name w:val="comment"/>
    <w:basedOn w:val="DefaultParagraphFont"/>
    <w:rsid w:val="00D64412"/>
  </w:style>
  <w:style w:type="character" w:customStyle="1" w:styleId="string">
    <w:name w:val="string"/>
    <w:basedOn w:val="DefaultParagraphFont"/>
    <w:rsid w:val="00D64412"/>
  </w:style>
  <w:style w:type="paragraph" w:styleId="HTMLPreformatted">
    <w:name w:val="HTML Preformatted"/>
    <w:basedOn w:val="Normal"/>
    <w:link w:val="HTMLPreformattedChar"/>
    <w:uiPriority w:val="99"/>
    <w:semiHidden/>
    <w:unhideWhenUsed/>
    <w:rsid w:val="00D6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41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64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4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808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1325">
          <w:marLeft w:val="136"/>
          <w:marRight w:val="0"/>
          <w:marTop w:val="0"/>
          <w:marBottom w:val="0"/>
          <w:divBdr>
            <w:top w:val="single" w:sz="6" w:space="0" w:color="FFC0CB"/>
            <w:left w:val="single" w:sz="6" w:space="1" w:color="FFC0CB"/>
            <w:bottom w:val="single" w:sz="6" w:space="1" w:color="FFC0CB"/>
            <w:right w:val="single" w:sz="6" w:space="1" w:color="FFC0CB"/>
          </w:divBdr>
        </w:div>
        <w:div w:id="2076511241">
          <w:marLeft w:val="0"/>
          <w:marRight w:val="0"/>
          <w:marTop w:val="0"/>
          <w:marBottom w:val="0"/>
          <w:divBdr>
            <w:top w:val="none" w:sz="0" w:space="0" w:color="auto"/>
            <w:left w:val="none" w:sz="0" w:space="0" w:color="auto"/>
            <w:bottom w:val="none" w:sz="0" w:space="0" w:color="auto"/>
            <w:right w:val="none" w:sz="0" w:space="0" w:color="auto"/>
          </w:divBdr>
        </w:div>
        <w:div w:id="562983719">
          <w:marLeft w:val="0"/>
          <w:marRight w:val="0"/>
          <w:marTop w:val="0"/>
          <w:marBottom w:val="109"/>
          <w:divBdr>
            <w:top w:val="single" w:sz="6" w:space="0" w:color="D5DDC6"/>
            <w:left w:val="single" w:sz="24" w:space="0" w:color="66BB55"/>
            <w:bottom w:val="single" w:sz="6" w:space="0" w:color="D5DDC6"/>
            <w:right w:val="single" w:sz="6" w:space="0" w:color="D5DDC6"/>
          </w:divBdr>
        </w:div>
        <w:div w:id="32196389">
          <w:marLeft w:val="0"/>
          <w:marRight w:val="0"/>
          <w:marTop w:val="0"/>
          <w:marBottom w:val="109"/>
          <w:divBdr>
            <w:top w:val="single" w:sz="6" w:space="0" w:color="D5DDC6"/>
            <w:left w:val="single" w:sz="24" w:space="0" w:color="66BB55"/>
            <w:bottom w:val="single" w:sz="6" w:space="0" w:color="D5DDC6"/>
            <w:right w:val="single" w:sz="6" w:space="0" w:color="D5DDC6"/>
          </w:divBdr>
        </w:div>
        <w:div w:id="1104963264">
          <w:marLeft w:val="0"/>
          <w:marRight w:val="0"/>
          <w:marTop w:val="0"/>
          <w:marBottom w:val="109"/>
          <w:divBdr>
            <w:top w:val="single" w:sz="6" w:space="0" w:color="D5DDC6"/>
            <w:left w:val="single" w:sz="24" w:space="0" w:color="66BB55"/>
            <w:bottom w:val="single" w:sz="6" w:space="0" w:color="D5DDC6"/>
            <w:right w:val="single" w:sz="6" w:space="0" w:color="D5DDC6"/>
          </w:divBdr>
        </w:div>
        <w:div w:id="89351305">
          <w:marLeft w:val="0"/>
          <w:marRight w:val="0"/>
          <w:marTop w:val="109"/>
          <w:marBottom w:val="0"/>
          <w:divBdr>
            <w:top w:val="single" w:sz="6" w:space="0" w:color="D5DDC6"/>
            <w:left w:val="single" w:sz="6" w:space="3" w:color="D5DDC6"/>
            <w:bottom w:val="single" w:sz="6" w:space="0" w:color="D5DDC6"/>
            <w:right w:val="single" w:sz="6" w:space="0" w:color="D5DDC6"/>
          </w:divBdr>
        </w:div>
        <w:div w:id="126439892">
          <w:marLeft w:val="0"/>
          <w:marRight w:val="0"/>
          <w:marTop w:val="0"/>
          <w:marBottom w:val="109"/>
          <w:divBdr>
            <w:top w:val="single" w:sz="6" w:space="0" w:color="D5DDC6"/>
            <w:left w:val="single" w:sz="24" w:space="0" w:color="66BB55"/>
            <w:bottom w:val="single" w:sz="6" w:space="0" w:color="D5DDC6"/>
            <w:right w:val="single" w:sz="6" w:space="0" w:color="D5DDC6"/>
          </w:divBdr>
        </w:div>
        <w:div w:id="1696729110">
          <w:marLeft w:val="0"/>
          <w:marRight w:val="0"/>
          <w:marTop w:val="109"/>
          <w:marBottom w:val="0"/>
          <w:divBdr>
            <w:top w:val="single" w:sz="6" w:space="0" w:color="D5DDC6"/>
            <w:left w:val="single" w:sz="6" w:space="3" w:color="D5DDC6"/>
            <w:bottom w:val="single" w:sz="6" w:space="0" w:color="D5DDC6"/>
            <w:right w:val="single" w:sz="6" w:space="0" w:color="D5DDC6"/>
          </w:divBdr>
        </w:div>
        <w:div w:id="91560657">
          <w:marLeft w:val="0"/>
          <w:marRight w:val="0"/>
          <w:marTop w:val="0"/>
          <w:marBottom w:val="109"/>
          <w:divBdr>
            <w:top w:val="single" w:sz="6" w:space="0" w:color="D5DDC6"/>
            <w:left w:val="single" w:sz="24" w:space="0" w:color="66BB55"/>
            <w:bottom w:val="single" w:sz="6" w:space="0" w:color="D5DDC6"/>
            <w:right w:val="single" w:sz="6" w:space="0" w:color="D5DDC6"/>
          </w:divBdr>
        </w:div>
        <w:div w:id="1416517615">
          <w:marLeft w:val="0"/>
          <w:marRight w:val="0"/>
          <w:marTop w:val="109"/>
          <w:marBottom w:val="0"/>
          <w:divBdr>
            <w:top w:val="single" w:sz="6" w:space="0" w:color="D5DDC6"/>
            <w:left w:val="single" w:sz="6" w:space="3" w:color="D5DDC6"/>
            <w:bottom w:val="single" w:sz="6" w:space="0" w:color="D5DDC6"/>
            <w:right w:val="single" w:sz="6" w:space="0" w:color="D5DDC6"/>
          </w:divBdr>
        </w:div>
        <w:div w:id="919605184">
          <w:marLeft w:val="0"/>
          <w:marRight w:val="0"/>
          <w:marTop w:val="0"/>
          <w:marBottom w:val="109"/>
          <w:divBdr>
            <w:top w:val="single" w:sz="6" w:space="0" w:color="D5DDC6"/>
            <w:left w:val="single" w:sz="24" w:space="0" w:color="66BB55"/>
            <w:bottom w:val="single" w:sz="6" w:space="0" w:color="D5DDC6"/>
            <w:right w:val="single" w:sz="6" w:space="0" w:color="D5DDC6"/>
          </w:divBdr>
        </w:div>
        <w:div w:id="1156458778">
          <w:marLeft w:val="0"/>
          <w:marRight w:val="0"/>
          <w:marTop w:val="109"/>
          <w:marBottom w:val="0"/>
          <w:divBdr>
            <w:top w:val="single" w:sz="6" w:space="0" w:color="D5DDC6"/>
            <w:left w:val="single" w:sz="6" w:space="3" w:color="D5DDC6"/>
            <w:bottom w:val="single" w:sz="6" w:space="0" w:color="D5DDC6"/>
            <w:right w:val="single" w:sz="6" w:space="0" w:color="D5DDC6"/>
          </w:divBdr>
        </w:div>
        <w:div w:id="445734702">
          <w:marLeft w:val="0"/>
          <w:marRight w:val="0"/>
          <w:marTop w:val="0"/>
          <w:marBottom w:val="109"/>
          <w:divBdr>
            <w:top w:val="single" w:sz="6" w:space="0" w:color="D5DDC6"/>
            <w:left w:val="single" w:sz="24" w:space="0" w:color="66BB55"/>
            <w:bottom w:val="single" w:sz="6" w:space="0" w:color="D5DDC6"/>
            <w:right w:val="single" w:sz="6" w:space="0" w:color="D5DDC6"/>
          </w:divBdr>
        </w:div>
        <w:div w:id="1863592766">
          <w:marLeft w:val="0"/>
          <w:marRight w:val="0"/>
          <w:marTop w:val="0"/>
          <w:marBottom w:val="109"/>
          <w:divBdr>
            <w:top w:val="single" w:sz="6" w:space="0" w:color="D5DDC6"/>
            <w:left w:val="single" w:sz="24" w:space="0" w:color="66BB55"/>
            <w:bottom w:val="single" w:sz="6" w:space="0" w:color="D5DDC6"/>
            <w:right w:val="single" w:sz="6" w:space="0" w:color="D5DDC6"/>
          </w:divBdr>
        </w:div>
        <w:div w:id="1997028968">
          <w:marLeft w:val="0"/>
          <w:marRight w:val="0"/>
          <w:marTop w:val="109"/>
          <w:marBottom w:val="0"/>
          <w:divBdr>
            <w:top w:val="single" w:sz="6" w:space="0" w:color="D5DDC6"/>
            <w:left w:val="single" w:sz="6" w:space="3" w:color="D5DDC6"/>
            <w:bottom w:val="single" w:sz="6" w:space="0" w:color="D5DDC6"/>
            <w:right w:val="single" w:sz="6" w:space="0" w:color="D5DDC6"/>
          </w:divBdr>
        </w:div>
        <w:div w:id="921065055">
          <w:marLeft w:val="0"/>
          <w:marRight w:val="0"/>
          <w:marTop w:val="0"/>
          <w:marBottom w:val="109"/>
          <w:divBdr>
            <w:top w:val="single" w:sz="6" w:space="0" w:color="D5DDC6"/>
            <w:left w:val="single" w:sz="24" w:space="0" w:color="66BB55"/>
            <w:bottom w:val="single" w:sz="6" w:space="0" w:color="D5DDC6"/>
            <w:right w:val="single" w:sz="6" w:space="0" w:color="D5DDC6"/>
          </w:divBdr>
        </w:div>
        <w:div w:id="1455520174">
          <w:marLeft w:val="0"/>
          <w:marRight w:val="0"/>
          <w:marTop w:val="0"/>
          <w:marBottom w:val="109"/>
          <w:divBdr>
            <w:top w:val="single" w:sz="6" w:space="0" w:color="D5DDC6"/>
            <w:left w:val="single" w:sz="24" w:space="0" w:color="66BB55"/>
            <w:bottom w:val="single" w:sz="6" w:space="0" w:color="D5DDC6"/>
            <w:right w:val="single" w:sz="6" w:space="0" w:color="D5DDC6"/>
          </w:divBdr>
        </w:div>
        <w:div w:id="908152677">
          <w:marLeft w:val="0"/>
          <w:marRight w:val="0"/>
          <w:marTop w:val="109"/>
          <w:marBottom w:val="0"/>
          <w:divBdr>
            <w:top w:val="single" w:sz="6" w:space="0" w:color="D5DDC6"/>
            <w:left w:val="single" w:sz="6" w:space="3" w:color="D5DDC6"/>
            <w:bottom w:val="single" w:sz="6" w:space="0" w:color="D5DDC6"/>
            <w:right w:val="single" w:sz="6" w:space="0" w:color="D5DDC6"/>
          </w:divBdr>
        </w:div>
        <w:div w:id="1585382902">
          <w:marLeft w:val="0"/>
          <w:marRight w:val="0"/>
          <w:marTop w:val="0"/>
          <w:marBottom w:val="109"/>
          <w:divBdr>
            <w:top w:val="single" w:sz="6" w:space="0" w:color="D5DDC6"/>
            <w:left w:val="single" w:sz="24" w:space="0" w:color="66BB55"/>
            <w:bottom w:val="single" w:sz="6" w:space="0" w:color="D5DDC6"/>
            <w:right w:val="single" w:sz="6" w:space="0" w:color="D5DDC6"/>
          </w:divBdr>
        </w:div>
        <w:div w:id="1686639199">
          <w:marLeft w:val="0"/>
          <w:marRight w:val="0"/>
          <w:marTop w:val="0"/>
          <w:marBottom w:val="109"/>
          <w:divBdr>
            <w:top w:val="single" w:sz="6" w:space="0" w:color="D5DDC6"/>
            <w:left w:val="single" w:sz="24" w:space="0" w:color="66BB55"/>
            <w:bottom w:val="single" w:sz="6" w:space="0" w:color="D5DDC6"/>
            <w:right w:val="single" w:sz="6" w:space="0" w:color="D5DDC6"/>
          </w:divBdr>
        </w:div>
        <w:div w:id="1488398443">
          <w:marLeft w:val="0"/>
          <w:marRight w:val="0"/>
          <w:marTop w:val="109"/>
          <w:marBottom w:val="0"/>
          <w:divBdr>
            <w:top w:val="single" w:sz="6" w:space="0" w:color="D5DDC6"/>
            <w:left w:val="single" w:sz="6" w:space="3" w:color="D5DDC6"/>
            <w:bottom w:val="single" w:sz="6" w:space="0" w:color="D5DDC6"/>
            <w:right w:val="single" w:sz="6" w:space="0" w:color="D5DDC6"/>
          </w:divBdr>
        </w:div>
        <w:div w:id="368918527">
          <w:marLeft w:val="0"/>
          <w:marRight w:val="0"/>
          <w:marTop w:val="0"/>
          <w:marBottom w:val="109"/>
          <w:divBdr>
            <w:top w:val="single" w:sz="6" w:space="0" w:color="D5DDC6"/>
            <w:left w:val="single" w:sz="24" w:space="0" w:color="66BB55"/>
            <w:bottom w:val="single" w:sz="6" w:space="0" w:color="D5DDC6"/>
            <w:right w:val="single" w:sz="6" w:space="0" w:color="D5DDC6"/>
          </w:divBdr>
        </w:div>
        <w:div w:id="907500781">
          <w:marLeft w:val="0"/>
          <w:marRight w:val="0"/>
          <w:marTop w:val="109"/>
          <w:marBottom w:val="0"/>
          <w:divBdr>
            <w:top w:val="single" w:sz="6" w:space="0" w:color="D5DDC6"/>
            <w:left w:val="single" w:sz="6" w:space="3" w:color="D5DDC6"/>
            <w:bottom w:val="single" w:sz="6" w:space="0" w:color="D5DDC6"/>
            <w:right w:val="single" w:sz="6" w:space="0" w:color="D5DDC6"/>
          </w:divBdr>
        </w:div>
        <w:div w:id="1270625904">
          <w:marLeft w:val="0"/>
          <w:marRight w:val="0"/>
          <w:marTop w:val="0"/>
          <w:marBottom w:val="109"/>
          <w:divBdr>
            <w:top w:val="single" w:sz="6" w:space="0" w:color="D5DDC6"/>
            <w:left w:val="single" w:sz="24" w:space="0" w:color="66BB55"/>
            <w:bottom w:val="single" w:sz="6" w:space="0" w:color="D5DDC6"/>
            <w:right w:val="single" w:sz="6" w:space="0" w:color="D5DDC6"/>
          </w:divBdr>
        </w:div>
        <w:div w:id="1105927342">
          <w:marLeft w:val="0"/>
          <w:marRight w:val="0"/>
          <w:marTop w:val="0"/>
          <w:marBottom w:val="109"/>
          <w:divBdr>
            <w:top w:val="single" w:sz="6" w:space="0" w:color="D5DDC6"/>
            <w:left w:val="single" w:sz="24" w:space="0" w:color="66BB55"/>
            <w:bottom w:val="single" w:sz="6" w:space="0" w:color="D5DDC6"/>
            <w:right w:val="single" w:sz="6" w:space="0" w:color="D5DDC6"/>
          </w:divBdr>
        </w:div>
        <w:div w:id="106332902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731080607">
      <w:bodyDiv w:val="1"/>
      <w:marLeft w:val="0"/>
      <w:marRight w:val="0"/>
      <w:marTop w:val="0"/>
      <w:marBottom w:val="0"/>
      <w:divBdr>
        <w:top w:val="none" w:sz="0" w:space="0" w:color="auto"/>
        <w:left w:val="none" w:sz="0" w:space="0" w:color="auto"/>
        <w:bottom w:val="none" w:sz="0" w:space="0" w:color="auto"/>
        <w:right w:val="none" w:sz="0" w:space="0" w:color="auto"/>
      </w:divBdr>
      <w:divsChild>
        <w:div w:id="610745388">
          <w:marLeft w:val="136"/>
          <w:marRight w:val="0"/>
          <w:marTop w:val="0"/>
          <w:marBottom w:val="0"/>
          <w:divBdr>
            <w:top w:val="single" w:sz="6" w:space="0" w:color="FFC0CB"/>
            <w:left w:val="single" w:sz="6" w:space="1" w:color="FFC0CB"/>
            <w:bottom w:val="single" w:sz="6" w:space="1" w:color="FFC0CB"/>
            <w:right w:val="single" w:sz="6" w:space="1" w:color="FFC0CB"/>
          </w:divBdr>
        </w:div>
        <w:div w:id="1613703671">
          <w:marLeft w:val="0"/>
          <w:marRight w:val="0"/>
          <w:marTop w:val="0"/>
          <w:marBottom w:val="0"/>
          <w:divBdr>
            <w:top w:val="none" w:sz="0" w:space="0" w:color="auto"/>
            <w:left w:val="none" w:sz="0" w:space="0" w:color="auto"/>
            <w:bottom w:val="none" w:sz="0" w:space="0" w:color="auto"/>
            <w:right w:val="none" w:sz="0" w:space="0" w:color="auto"/>
          </w:divBdr>
        </w:div>
        <w:div w:id="1758743917">
          <w:marLeft w:val="0"/>
          <w:marRight w:val="0"/>
          <w:marTop w:val="0"/>
          <w:marBottom w:val="109"/>
          <w:divBdr>
            <w:top w:val="single" w:sz="6" w:space="0" w:color="D5DDC6"/>
            <w:left w:val="single" w:sz="24" w:space="0" w:color="66BB55"/>
            <w:bottom w:val="single" w:sz="6" w:space="0" w:color="D5DDC6"/>
            <w:right w:val="single" w:sz="6" w:space="0" w:color="D5DDC6"/>
          </w:divBdr>
        </w:div>
        <w:div w:id="1581064342">
          <w:marLeft w:val="0"/>
          <w:marRight w:val="0"/>
          <w:marTop w:val="0"/>
          <w:marBottom w:val="109"/>
          <w:divBdr>
            <w:top w:val="single" w:sz="6" w:space="0" w:color="D5DDC6"/>
            <w:left w:val="single" w:sz="24" w:space="0" w:color="66BB55"/>
            <w:bottom w:val="single" w:sz="6" w:space="0" w:color="D5DDC6"/>
            <w:right w:val="single" w:sz="6" w:space="0" w:color="D5DDC6"/>
          </w:divBdr>
        </w:div>
        <w:div w:id="584462315">
          <w:marLeft w:val="0"/>
          <w:marRight w:val="0"/>
          <w:marTop w:val="0"/>
          <w:marBottom w:val="109"/>
          <w:divBdr>
            <w:top w:val="single" w:sz="6" w:space="0" w:color="D5DDC6"/>
            <w:left w:val="single" w:sz="24" w:space="0" w:color="66BB55"/>
            <w:bottom w:val="single" w:sz="6" w:space="0" w:color="D5DDC6"/>
            <w:right w:val="single" w:sz="6" w:space="0" w:color="D5DDC6"/>
          </w:divBdr>
        </w:div>
        <w:div w:id="1898011283">
          <w:marLeft w:val="0"/>
          <w:marRight w:val="0"/>
          <w:marTop w:val="109"/>
          <w:marBottom w:val="0"/>
          <w:divBdr>
            <w:top w:val="single" w:sz="6" w:space="0" w:color="D5DDC6"/>
            <w:left w:val="single" w:sz="6" w:space="3" w:color="D5DDC6"/>
            <w:bottom w:val="single" w:sz="6" w:space="0" w:color="D5DDC6"/>
            <w:right w:val="single" w:sz="6" w:space="0" w:color="D5DDC6"/>
          </w:divBdr>
        </w:div>
        <w:div w:id="1899629685">
          <w:marLeft w:val="0"/>
          <w:marRight w:val="0"/>
          <w:marTop w:val="0"/>
          <w:marBottom w:val="109"/>
          <w:divBdr>
            <w:top w:val="single" w:sz="6" w:space="0" w:color="D5DDC6"/>
            <w:left w:val="single" w:sz="24" w:space="0" w:color="66BB55"/>
            <w:bottom w:val="single" w:sz="6" w:space="0" w:color="D5DDC6"/>
            <w:right w:val="single" w:sz="6" w:space="0" w:color="D5DDC6"/>
          </w:divBdr>
        </w:div>
        <w:div w:id="1919290967">
          <w:marLeft w:val="0"/>
          <w:marRight w:val="0"/>
          <w:marTop w:val="109"/>
          <w:marBottom w:val="0"/>
          <w:divBdr>
            <w:top w:val="single" w:sz="6" w:space="0" w:color="D5DDC6"/>
            <w:left w:val="single" w:sz="6" w:space="3" w:color="D5DDC6"/>
            <w:bottom w:val="single" w:sz="6" w:space="0" w:color="D5DDC6"/>
            <w:right w:val="single" w:sz="6" w:space="0" w:color="D5DDC6"/>
          </w:divBdr>
        </w:div>
        <w:div w:id="2085105721">
          <w:marLeft w:val="0"/>
          <w:marRight w:val="0"/>
          <w:marTop w:val="0"/>
          <w:marBottom w:val="109"/>
          <w:divBdr>
            <w:top w:val="single" w:sz="6" w:space="0" w:color="D5DDC6"/>
            <w:left w:val="single" w:sz="24" w:space="0" w:color="66BB55"/>
            <w:bottom w:val="single" w:sz="6" w:space="0" w:color="D5DDC6"/>
            <w:right w:val="single" w:sz="6" w:space="0" w:color="D5DDC6"/>
          </w:divBdr>
        </w:div>
        <w:div w:id="18552594">
          <w:marLeft w:val="0"/>
          <w:marRight w:val="0"/>
          <w:marTop w:val="109"/>
          <w:marBottom w:val="0"/>
          <w:divBdr>
            <w:top w:val="single" w:sz="6" w:space="0" w:color="D5DDC6"/>
            <w:left w:val="single" w:sz="6" w:space="3" w:color="D5DDC6"/>
            <w:bottom w:val="single" w:sz="6" w:space="0" w:color="D5DDC6"/>
            <w:right w:val="single" w:sz="6" w:space="0" w:color="D5DDC6"/>
          </w:divBdr>
        </w:div>
        <w:div w:id="1919247826">
          <w:marLeft w:val="0"/>
          <w:marRight w:val="0"/>
          <w:marTop w:val="0"/>
          <w:marBottom w:val="109"/>
          <w:divBdr>
            <w:top w:val="single" w:sz="6" w:space="0" w:color="D5DDC6"/>
            <w:left w:val="single" w:sz="24" w:space="0" w:color="66BB55"/>
            <w:bottom w:val="single" w:sz="6" w:space="0" w:color="D5DDC6"/>
            <w:right w:val="single" w:sz="6" w:space="0" w:color="D5DDC6"/>
          </w:divBdr>
        </w:div>
        <w:div w:id="1323196604">
          <w:marLeft w:val="0"/>
          <w:marRight w:val="0"/>
          <w:marTop w:val="109"/>
          <w:marBottom w:val="0"/>
          <w:divBdr>
            <w:top w:val="single" w:sz="6" w:space="0" w:color="D5DDC6"/>
            <w:left w:val="single" w:sz="6" w:space="3" w:color="D5DDC6"/>
            <w:bottom w:val="single" w:sz="6" w:space="0" w:color="D5DDC6"/>
            <w:right w:val="single" w:sz="6" w:space="0" w:color="D5DDC6"/>
          </w:divBdr>
        </w:div>
        <w:div w:id="1241061911">
          <w:marLeft w:val="0"/>
          <w:marRight w:val="0"/>
          <w:marTop w:val="0"/>
          <w:marBottom w:val="109"/>
          <w:divBdr>
            <w:top w:val="single" w:sz="6" w:space="0" w:color="D5DDC6"/>
            <w:left w:val="single" w:sz="24" w:space="0" w:color="66BB55"/>
            <w:bottom w:val="single" w:sz="6" w:space="0" w:color="D5DDC6"/>
            <w:right w:val="single" w:sz="6" w:space="0" w:color="D5DDC6"/>
          </w:divBdr>
        </w:div>
        <w:div w:id="8262195">
          <w:marLeft w:val="0"/>
          <w:marRight w:val="0"/>
          <w:marTop w:val="0"/>
          <w:marBottom w:val="109"/>
          <w:divBdr>
            <w:top w:val="single" w:sz="6" w:space="0" w:color="D5DDC6"/>
            <w:left w:val="single" w:sz="24" w:space="0" w:color="66BB55"/>
            <w:bottom w:val="single" w:sz="6" w:space="0" w:color="D5DDC6"/>
            <w:right w:val="single" w:sz="6" w:space="0" w:color="D5DDC6"/>
          </w:divBdr>
        </w:div>
        <w:div w:id="695734326">
          <w:marLeft w:val="0"/>
          <w:marRight w:val="0"/>
          <w:marTop w:val="109"/>
          <w:marBottom w:val="0"/>
          <w:divBdr>
            <w:top w:val="single" w:sz="6" w:space="0" w:color="D5DDC6"/>
            <w:left w:val="single" w:sz="6" w:space="3" w:color="D5DDC6"/>
            <w:bottom w:val="single" w:sz="6" w:space="0" w:color="D5DDC6"/>
            <w:right w:val="single" w:sz="6" w:space="0" w:color="D5DDC6"/>
          </w:divBdr>
        </w:div>
        <w:div w:id="1245653153">
          <w:marLeft w:val="0"/>
          <w:marRight w:val="0"/>
          <w:marTop w:val="0"/>
          <w:marBottom w:val="109"/>
          <w:divBdr>
            <w:top w:val="single" w:sz="6" w:space="0" w:color="D5DDC6"/>
            <w:left w:val="single" w:sz="24" w:space="0" w:color="66BB55"/>
            <w:bottom w:val="single" w:sz="6" w:space="0" w:color="D5DDC6"/>
            <w:right w:val="single" w:sz="6" w:space="0" w:color="D5DDC6"/>
          </w:divBdr>
        </w:div>
        <w:div w:id="1611744891">
          <w:marLeft w:val="0"/>
          <w:marRight w:val="0"/>
          <w:marTop w:val="0"/>
          <w:marBottom w:val="109"/>
          <w:divBdr>
            <w:top w:val="single" w:sz="6" w:space="0" w:color="D5DDC6"/>
            <w:left w:val="single" w:sz="24" w:space="0" w:color="66BB55"/>
            <w:bottom w:val="single" w:sz="6" w:space="0" w:color="D5DDC6"/>
            <w:right w:val="single" w:sz="6" w:space="0" w:color="D5DDC6"/>
          </w:divBdr>
        </w:div>
        <w:div w:id="1767652599">
          <w:marLeft w:val="0"/>
          <w:marRight w:val="0"/>
          <w:marTop w:val="109"/>
          <w:marBottom w:val="0"/>
          <w:divBdr>
            <w:top w:val="single" w:sz="6" w:space="0" w:color="D5DDC6"/>
            <w:left w:val="single" w:sz="6" w:space="3" w:color="D5DDC6"/>
            <w:bottom w:val="single" w:sz="6" w:space="0" w:color="D5DDC6"/>
            <w:right w:val="single" w:sz="6" w:space="0" w:color="D5DDC6"/>
          </w:divBdr>
        </w:div>
        <w:div w:id="418867179">
          <w:marLeft w:val="0"/>
          <w:marRight w:val="0"/>
          <w:marTop w:val="0"/>
          <w:marBottom w:val="109"/>
          <w:divBdr>
            <w:top w:val="single" w:sz="6" w:space="0" w:color="D5DDC6"/>
            <w:left w:val="single" w:sz="24" w:space="0" w:color="66BB55"/>
            <w:bottom w:val="single" w:sz="6" w:space="0" w:color="D5DDC6"/>
            <w:right w:val="single" w:sz="6" w:space="0" w:color="D5DDC6"/>
          </w:divBdr>
        </w:div>
        <w:div w:id="844438443">
          <w:marLeft w:val="0"/>
          <w:marRight w:val="0"/>
          <w:marTop w:val="0"/>
          <w:marBottom w:val="109"/>
          <w:divBdr>
            <w:top w:val="single" w:sz="6" w:space="0" w:color="D5DDC6"/>
            <w:left w:val="single" w:sz="24" w:space="0" w:color="66BB55"/>
            <w:bottom w:val="single" w:sz="6" w:space="0" w:color="D5DDC6"/>
            <w:right w:val="single" w:sz="6" w:space="0" w:color="D5DDC6"/>
          </w:divBdr>
        </w:div>
        <w:div w:id="240333607">
          <w:marLeft w:val="0"/>
          <w:marRight w:val="0"/>
          <w:marTop w:val="109"/>
          <w:marBottom w:val="0"/>
          <w:divBdr>
            <w:top w:val="single" w:sz="6" w:space="0" w:color="D5DDC6"/>
            <w:left w:val="single" w:sz="6" w:space="3" w:color="D5DDC6"/>
            <w:bottom w:val="single" w:sz="6" w:space="0" w:color="D5DDC6"/>
            <w:right w:val="single" w:sz="6" w:space="0" w:color="D5DDC6"/>
          </w:divBdr>
        </w:div>
        <w:div w:id="468402787">
          <w:marLeft w:val="0"/>
          <w:marRight w:val="0"/>
          <w:marTop w:val="0"/>
          <w:marBottom w:val="109"/>
          <w:divBdr>
            <w:top w:val="single" w:sz="6" w:space="0" w:color="D5DDC6"/>
            <w:left w:val="single" w:sz="24" w:space="0" w:color="66BB55"/>
            <w:bottom w:val="single" w:sz="6" w:space="0" w:color="D5DDC6"/>
            <w:right w:val="single" w:sz="6" w:space="0" w:color="D5DDC6"/>
          </w:divBdr>
        </w:div>
        <w:div w:id="2078165594">
          <w:marLeft w:val="0"/>
          <w:marRight w:val="0"/>
          <w:marTop w:val="109"/>
          <w:marBottom w:val="0"/>
          <w:divBdr>
            <w:top w:val="single" w:sz="6" w:space="0" w:color="D5DDC6"/>
            <w:left w:val="single" w:sz="6" w:space="3" w:color="D5DDC6"/>
            <w:bottom w:val="single" w:sz="6" w:space="0" w:color="D5DDC6"/>
            <w:right w:val="single" w:sz="6" w:space="0" w:color="D5DDC6"/>
          </w:divBdr>
        </w:div>
        <w:div w:id="120609264">
          <w:marLeft w:val="0"/>
          <w:marRight w:val="0"/>
          <w:marTop w:val="0"/>
          <w:marBottom w:val="109"/>
          <w:divBdr>
            <w:top w:val="single" w:sz="6" w:space="0" w:color="D5DDC6"/>
            <w:left w:val="single" w:sz="24" w:space="0" w:color="66BB55"/>
            <w:bottom w:val="single" w:sz="6" w:space="0" w:color="D5DDC6"/>
            <w:right w:val="single" w:sz="6" w:space="0" w:color="D5DDC6"/>
          </w:divBdr>
        </w:div>
        <w:div w:id="502206432">
          <w:marLeft w:val="0"/>
          <w:marRight w:val="0"/>
          <w:marTop w:val="0"/>
          <w:marBottom w:val="109"/>
          <w:divBdr>
            <w:top w:val="single" w:sz="6" w:space="0" w:color="D5DDC6"/>
            <w:left w:val="single" w:sz="24" w:space="0" w:color="66BB55"/>
            <w:bottom w:val="single" w:sz="6" w:space="0" w:color="D5DDC6"/>
            <w:right w:val="single" w:sz="6" w:space="0" w:color="D5DDC6"/>
          </w:divBdr>
        </w:div>
        <w:div w:id="10709410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2019-06-18T17:31:00Z</dcterms:created>
  <dcterms:modified xsi:type="dcterms:W3CDTF">2019-06-18T17:34:00Z</dcterms:modified>
</cp:coreProperties>
</file>