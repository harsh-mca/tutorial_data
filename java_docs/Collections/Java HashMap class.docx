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90" w:rsidRPr="00A97390" w:rsidRDefault="00A97390" w:rsidP="00A97390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A9739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</w:t>
      </w:r>
      <w:proofErr w:type="spellStart"/>
      <w:r w:rsidRPr="00A9739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HashMap</w:t>
      </w:r>
      <w:proofErr w:type="spellEnd"/>
      <w:r w:rsidRPr="00A9739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class</w:t>
      </w:r>
    </w:p>
    <w:p w:rsidR="00A97390" w:rsidRPr="00A97390" w:rsidRDefault="00A97390" w:rsidP="00A97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33525" cy="1933575"/>
            <wp:effectExtent l="19050" t="0" r="9525" b="0"/>
            <wp:docPr id="1" name="Picture 1" descr="Java HashMap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HashMap class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HashMap</w:t>
      </w:r>
      <w:proofErr w:type="spellEnd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implements the map interface by using a hash table. It inherits </w:t>
      </w:r>
      <w:proofErr w:type="spellStart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AbstractMap</w:t>
      </w:r>
      <w:proofErr w:type="spellEnd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and implements Map interface.</w:t>
      </w:r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97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Points to remember</w:t>
      </w:r>
    </w:p>
    <w:p w:rsidR="00A97390" w:rsidRPr="00A97390" w:rsidRDefault="00A97390" w:rsidP="00A9739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HashMap</w:t>
      </w:r>
      <w:proofErr w:type="spellEnd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contains values based on the key.</w:t>
      </w:r>
    </w:p>
    <w:p w:rsidR="00A97390" w:rsidRPr="00A97390" w:rsidRDefault="00A97390" w:rsidP="00A9739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HashMap</w:t>
      </w:r>
      <w:proofErr w:type="spellEnd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contains only unique keys.</w:t>
      </w:r>
    </w:p>
    <w:p w:rsidR="00A97390" w:rsidRPr="00A97390" w:rsidRDefault="00A97390" w:rsidP="00A9739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HashMap</w:t>
      </w:r>
      <w:proofErr w:type="spellEnd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may have one null key and multiple null values.</w:t>
      </w:r>
    </w:p>
    <w:p w:rsidR="00A97390" w:rsidRPr="00A97390" w:rsidRDefault="00A97390" w:rsidP="00A9739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HashMap</w:t>
      </w:r>
      <w:proofErr w:type="spellEnd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is non synchronized.</w:t>
      </w:r>
    </w:p>
    <w:p w:rsidR="00A97390" w:rsidRPr="00A97390" w:rsidRDefault="00A97390" w:rsidP="00A9739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HashMap</w:t>
      </w:r>
      <w:proofErr w:type="spellEnd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maintains no order.</w:t>
      </w:r>
    </w:p>
    <w:p w:rsidR="00A97390" w:rsidRPr="00A97390" w:rsidRDefault="00A97390" w:rsidP="00A9739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initial default capacity of Java </w:t>
      </w:r>
      <w:proofErr w:type="spellStart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HashMap</w:t>
      </w:r>
      <w:proofErr w:type="spellEnd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is 16 with a load factor of 0.75.</w:t>
      </w:r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97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Hierarchy of </w:t>
      </w:r>
      <w:proofErr w:type="spellStart"/>
      <w:r w:rsidRPr="00A97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HashMap</w:t>
      </w:r>
      <w:proofErr w:type="spellEnd"/>
      <w:r w:rsidRPr="00A97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</w:t>
      </w:r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As shown in the above figure, </w:t>
      </w:r>
      <w:proofErr w:type="spellStart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HashMap</w:t>
      </w:r>
      <w:proofErr w:type="spellEnd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extends </w:t>
      </w:r>
      <w:proofErr w:type="spellStart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AbstractMap</w:t>
      </w:r>
      <w:proofErr w:type="spellEnd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and implements Map interface.</w:t>
      </w:r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A97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HashMap</w:t>
      </w:r>
      <w:proofErr w:type="spellEnd"/>
      <w:r w:rsidRPr="00A97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 declaration</w:t>
      </w:r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declaration for </w:t>
      </w:r>
      <w:proofErr w:type="spellStart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java.util.HashMap</w:t>
      </w:r>
      <w:proofErr w:type="spellEnd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</w:t>
      </w:r>
    </w:p>
    <w:p w:rsidR="00A97390" w:rsidRPr="00A97390" w:rsidRDefault="00A97390" w:rsidP="00A97390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739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A973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9739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A973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HashMap&lt;K,V&gt; </w:t>
      </w:r>
      <w:r w:rsidRPr="00A9739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extends</w:t>
      </w:r>
      <w:r w:rsidRPr="00A973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AbstractMap&lt;K,V&gt; </w:t>
      </w:r>
      <w:r w:rsidRPr="00A97390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implements</w:t>
      </w:r>
      <w:r w:rsidRPr="00A973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Map&lt;K,V&gt;, Cloneable, Serializable  </w:t>
      </w:r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A97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HashMap</w:t>
      </w:r>
      <w:proofErr w:type="spellEnd"/>
      <w:r w:rsidRPr="00A97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 Parameters</w:t>
      </w:r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Parameters for </w:t>
      </w:r>
      <w:proofErr w:type="spellStart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java.util.HashMap</w:t>
      </w:r>
      <w:proofErr w:type="spellEnd"/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</w:t>
      </w:r>
    </w:p>
    <w:p w:rsidR="00A97390" w:rsidRPr="00A97390" w:rsidRDefault="00A97390" w:rsidP="00A97390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7390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K</w:t>
      </w:r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It is the type of keys maintained by this map.</w:t>
      </w:r>
    </w:p>
    <w:p w:rsidR="00A97390" w:rsidRPr="00A97390" w:rsidRDefault="00A97390" w:rsidP="00A97390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7390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V</w:t>
      </w:r>
      <w:r w:rsidRPr="00A973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It is the type of mapped values.</w:t>
      </w:r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97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 xml:space="preserve">Constructors of Java </w:t>
      </w:r>
      <w:proofErr w:type="spellStart"/>
      <w:r w:rsidRPr="00A97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HashMap</w:t>
      </w:r>
      <w:proofErr w:type="spellEnd"/>
      <w:r w:rsidRPr="00A97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41"/>
        <w:gridCol w:w="6176"/>
      </w:tblGrid>
      <w:tr w:rsidR="00A97390" w:rsidRPr="00A97390" w:rsidTr="00A9739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97390" w:rsidRPr="00A97390" w:rsidRDefault="00A97390" w:rsidP="00A973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97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97390" w:rsidRPr="00A97390" w:rsidRDefault="00A97390" w:rsidP="00A973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97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construct a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default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(Map&lt;? extends K,? extends V&gt; m)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initialize the 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 map by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using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elements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of the given 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 object m.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capacity)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initializes 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the capacity 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of the hash map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to the given integer value,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capacity.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capacity, float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loadFactor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initialize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both the capacity and load 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factor of the hash map by using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its arguments.</w:t>
            </w:r>
          </w:p>
        </w:tc>
      </w:tr>
    </w:tbl>
    <w:p w:rsidR="00A97390" w:rsidRPr="00A97390" w:rsidRDefault="00A97390" w:rsidP="00A9739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97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Methods of Java </w:t>
      </w:r>
      <w:proofErr w:type="spellStart"/>
      <w:r w:rsidRPr="00A97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HashMap</w:t>
      </w:r>
      <w:proofErr w:type="spellEnd"/>
      <w:r w:rsidRPr="00A973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39"/>
        <w:gridCol w:w="8478"/>
      </w:tblGrid>
      <w:tr w:rsidR="00A97390" w:rsidRPr="00A97390" w:rsidTr="00A9739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97390" w:rsidRPr="00A97390" w:rsidRDefault="00A97390" w:rsidP="00A973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97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97390" w:rsidRPr="00A97390" w:rsidRDefault="00A97390" w:rsidP="00A973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97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void clear()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remove all of the mappings from this map.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isEmpty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return true if this map contains no key-value mappings.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 clone()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return a shallow copy of this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instance: the keys and values themselves are not cloned.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Set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entrySet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return a collection view of the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mappings contained in this map.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Set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keySet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return a set view of the keys 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contained in this map.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put(Object key, Object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insert an entry in the map.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putAll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(Map map)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insert the specified map in the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map.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putIfAbsent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(K key, V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inserts the specified value with the 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specified key in the map only if it is not 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already specified.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remove(Object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delete an entry for the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specified key.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remove(Object key, Object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removes the specified values with the 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associated specified keys from the map.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compute(K key,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BiFunction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&lt;? super K,? super V,? extends V&gt;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remappingFunction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compute a mapping for the 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specified key and its current mapped value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(or null if there is no current mapping).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computeIfAbsent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(K key, Function&lt;? super K,? extends V&gt;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mappingFunction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compute its value using the 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given mapping function, if the specified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key is not already associated with a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value (or is mapped to null), and enters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it into this map unless null.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computeIfPresent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(K key,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BiFunction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&lt;? super K,? super V,? extends V&gt;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remappingFunction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compute a new mapping 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given the key and its current mapped </w:t>
            </w:r>
          </w:p>
          <w:p w:rsid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value if the value for the specified key is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present and non-null.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containsValue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(Object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This method returns true if some value</w:t>
            </w:r>
          </w:p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equal to the value exists within the 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map, else return false.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containsKey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This method returns true if some key</w:t>
            </w:r>
          </w:p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equal to the key exists within the map,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 else return false.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boolean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equals(Object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compare the specified 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 with the Map.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forEach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BiConsumer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&lt;? super K,? super V&gt; action)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performs the given action for each </w:t>
            </w:r>
          </w:p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entry in the map until all entries have</w:t>
            </w:r>
          </w:p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been processed or the action throws an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exception.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get(Object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This method returns the object that </w:t>
            </w:r>
          </w:p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contains the value associated with the 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getOrDefault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(Object key, V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defaultValue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the value to which the </w:t>
            </w:r>
          </w:p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specified key is mapped, or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defaultValue</w:t>
            </w:r>
            <w:proofErr w:type="spellEnd"/>
          </w:p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if the map contains no mapping for the 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isEmpty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This method returns true if the map is</w:t>
            </w:r>
          </w:p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empty; returns false if it contains at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least one key.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 merge(K key, V value,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BiFunction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&lt;? super V,? super V,? extends V&gt;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remappingFunction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If the specified key is not already </w:t>
            </w:r>
          </w:p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associated with a value or is associated</w:t>
            </w:r>
          </w:p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with null, associates it with the given 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non-null value.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 replace(K key, V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replaces the specified value for a 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specified key.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replace(K key, V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oldValue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V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newValue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replaces the old value with the new 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value for a specified key.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void 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replaceAll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BiFunction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&lt;? super K,? super V,? extends V&gt; function)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replaces each entry's value with the result of invoking the given function on that entry until all entries have been processed or the function throws an exception.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Collection&lt;V&gt; values()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collection view 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of the values contained in the map.</w:t>
            </w:r>
          </w:p>
        </w:tc>
      </w:tr>
      <w:tr w:rsidR="00A97390" w:rsidRPr="00A97390" w:rsidTr="00A973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size()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31AB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This method returns the number</w:t>
            </w:r>
          </w:p>
          <w:p w:rsidR="00A97390" w:rsidRPr="00A97390" w:rsidRDefault="00A97390" w:rsidP="00A973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73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 of entries in the map.</w:t>
            </w:r>
          </w:p>
        </w:tc>
      </w:tr>
    </w:tbl>
    <w:p w:rsidR="00A97390" w:rsidRPr="00A97390" w:rsidRDefault="00A97390" w:rsidP="00A97390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" w:author="Unknown">
        <w:r w:rsidRPr="00A973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lastRenderedPageBreak/>
          <w:t xml:space="preserve">Java </w:t>
        </w:r>
        <w:proofErr w:type="spellStart"/>
        <w:r w:rsidRPr="00A973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HashMap</w:t>
        </w:r>
        <w:proofErr w:type="spellEnd"/>
        <w:r w:rsidRPr="00A973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 to add() elements</w:t>
        </w:r>
      </w:ins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Here, we see different ways to insert elements.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HashMap1{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HashMap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Integer,String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HashMap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Integer,String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&gt;();  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"Initial list of elements: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hm.put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100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"Amit"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hm.put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101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"Vijay"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hm.put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102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"Rahul"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"After invoking put() method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m:hm.entrySet()){  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m.getKey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()+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m.getValue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}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hm.putIfAbsent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103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 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Gaurav</w:t>
        </w:r>
        <w:proofErr w:type="spellEnd"/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System.out.println(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"After invoking putIfAbsent() method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m:hm.entrySet()){  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9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m.getKey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()+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m.getValue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}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HashMap&lt;Integer,String&gt; map=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HashMap&lt;Integer,String&gt;();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5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104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"Ravi"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map.putAll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"After invoking </w:t>
        </w:r>
        <w:proofErr w:type="spellStart"/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putAll</w:t>
        </w:r>
        <w:proofErr w:type="spellEnd"/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() method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1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m:map.entrySet()){  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3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m.getKey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()+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m.getValue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5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  }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7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A97390" w:rsidRPr="00A97390" w:rsidRDefault="00A97390" w:rsidP="00A97390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9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1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Initial list of elements: {}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3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put() method 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5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100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7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 Vijay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9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102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1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putIfAbsent</w:t>
        </w:r>
        <w:proofErr w:type="spellEnd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() method 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3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100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5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 Vijay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7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102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9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103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81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putAll</w:t>
        </w:r>
        <w:proofErr w:type="spellEnd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() method 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83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100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85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 Vijay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87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lastRenderedPageBreak/>
          <w:t xml:space="preserve">102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89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103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1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104 Ravi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93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94" w:author="Unknown">
        <w:r w:rsidRPr="00A973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A973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HashMap</w:t>
        </w:r>
        <w:proofErr w:type="spellEnd"/>
        <w:r w:rsidRPr="00A973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 to remove() elements</w:t>
        </w:r>
      </w:ins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240" w:lineRule="auto"/>
        <w:rPr>
          <w:ins w:id="9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Here, we see different ways to remove elements.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9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8" w:author="Unknown"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9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0" w:author="Unknown"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HashMap2 {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 {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4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HashMap&lt;Integer,String&gt; map=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HashMap&lt;Integer,String&gt;();        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100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"Amit"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8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101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"Vijay"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0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102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"Rahul"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103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 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Gaurav</w:t>
        </w:r>
        <w:proofErr w:type="spellEnd"/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4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"Initial list of elements: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+map);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A9739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//key-based removal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8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map.remove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100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0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"Updated list of elements: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+map);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A9739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//value-based removal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4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map.remove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101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"Updated list of elements: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+map);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8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A9739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//key-value pair based removal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0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map.remove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102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 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Rahul</w:t>
        </w:r>
        <w:proofErr w:type="spellEnd"/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"Updated list of elements: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+map);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4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}      </w:t>
        </w:r>
      </w:ins>
    </w:p>
    <w:p w:rsidR="00A97390" w:rsidRPr="00A97390" w:rsidRDefault="00A97390" w:rsidP="00A97390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ins w:id="13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240" w:lineRule="auto"/>
        <w:rPr>
          <w:ins w:id="13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8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9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40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Initial list of elements: {100=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101=Vijay, 102=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103=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}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42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Updated list of elements: {101=Vijay, 102=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103=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}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3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44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Updated list of elements: {102=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103=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}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5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46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Updated list of elements: {103=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}</w:t>
        </w:r>
      </w:ins>
    </w:p>
    <w:p w:rsidR="00A97390" w:rsidRPr="00A97390" w:rsidRDefault="00A97390" w:rsidP="00A97390">
      <w:pPr>
        <w:spacing w:after="0" w:line="240" w:lineRule="auto"/>
        <w:rPr>
          <w:ins w:id="147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48" w:author="Unknown">
        <w:r w:rsidRPr="00A97390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5" style="width:0;height:.75pt" o:hralign="center" o:hrstd="t" o:hrnoshade="t" o:hr="t" fillcolor="#d4d4d4" stroked="f"/>
          </w:pict>
        </w:r>
      </w:ins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49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50" w:author="Unknown">
        <w:r w:rsidRPr="00A973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Java </w:t>
        </w:r>
        <w:proofErr w:type="spellStart"/>
        <w:r w:rsidRPr="00A973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HashMap</w:t>
        </w:r>
        <w:proofErr w:type="spellEnd"/>
        <w:r w:rsidRPr="00A973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 to replace() elements</w:t>
        </w:r>
      </w:ins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240" w:lineRule="auto"/>
        <w:rPr>
          <w:ins w:id="15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Here, we see different ways to replace elements.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5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4" w:author="Unknown"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5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6" w:author="Unknown"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HashMap3{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5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8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5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0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HashMap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Integer,String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HashMap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Integer,String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&gt;();  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6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hm.put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100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"Amit"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6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4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hm.put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101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"Vijay"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6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hm.put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102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"Rahul"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6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8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"Initial list of elements:"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6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0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m:hm.entrySet())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7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{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7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4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m.getKey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()+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m.getValue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7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}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7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8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"Updated list of elements:"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7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0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hm.replace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102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 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Gaurav</w:t>
        </w:r>
        <w:proofErr w:type="spellEnd"/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8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m:hm.entrySet())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8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4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{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8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m.getKey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()+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m.getValue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8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8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}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8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0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"Updated list of elements:"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9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hm.replace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101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 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"Vijay"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 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"Ravi"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9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4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m:hm.entrySet())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9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{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9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8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m.getKey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()+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m.getValue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9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0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} 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0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"Updated list of elements:"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0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4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hm.replaceAll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k,v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 -&gt; 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"Ajay"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0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m:hm.entrySet())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0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8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{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0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0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m.getKey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()+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m.getValue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1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}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21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4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</w:t>
        </w:r>
      </w:ins>
    </w:p>
    <w:p w:rsidR="00A97390" w:rsidRPr="00A97390" w:rsidRDefault="00A97390" w:rsidP="00A97390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ins w:id="21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7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18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Initial list of elements: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9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20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100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22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 Vijay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3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24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102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5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26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Updated list of elements: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7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28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100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9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30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 Vijay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32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102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3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34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Updated list of elements: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5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36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100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7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38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 Ravi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9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40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102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42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Updated list of elements: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3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44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100 Ajay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5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46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 Ajay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7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48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102 Ajay</w:t>
        </w:r>
      </w:ins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49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250" w:author="Unknown">
        <w:r w:rsidRPr="00A973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Difference between </w:t>
        </w:r>
        <w:proofErr w:type="spellStart"/>
        <w:r w:rsidRPr="00A973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HashSet</w:t>
        </w:r>
        <w:proofErr w:type="spellEnd"/>
        <w:r w:rsidRPr="00A973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and </w:t>
        </w:r>
        <w:proofErr w:type="spellStart"/>
        <w:r w:rsidRPr="00A973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HashMap</w:t>
        </w:r>
        <w:proofErr w:type="spellEnd"/>
      </w:ins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240" w:lineRule="auto"/>
        <w:rPr>
          <w:ins w:id="25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5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HashSet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contains only values whereas 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HashMap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contains an entry(key and value).</w:t>
        </w:r>
      </w:ins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53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254" w:author="Unknown">
        <w:r w:rsidRPr="00A973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lastRenderedPageBreak/>
          <w:t xml:space="preserve">Java </w:t>
        </w:r>
        <w:proofErr w:type="spellStart"/>
        <w:r w:rsidRPr="00A973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HashMap</w:t>
        </w:r>
        <w:proofErr w:type="spellEnd"/>
        <w:r w:rsidRPr="00A973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Example: Book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5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6" w:author="Unknown"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5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8" w:author="Unknown"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 {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5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60" w:author="Unknown"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id;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6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6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name,author,publisher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6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64" w:author="Unknown"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quantity;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6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66" w:author="Unknown"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Book(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id, String name, String author, String publisher,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quantity) {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6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68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.id = id;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6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0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.name = name;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7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.author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author;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7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4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.publisher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publisher;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7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.quantity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quantity;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7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8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7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80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8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82" w:author="Unknown"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MapExample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{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8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84" w:author="Unknown"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main(String[]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 {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8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8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A9739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//Creating map of Books  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8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88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Map&lt;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Integer,Book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 map=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HashMap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Integer,Book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&gt;();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8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0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A9739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//Creating Books  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9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Book b1=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101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"Let us C"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"Yashwant Kanetkar"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"BPB"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8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9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4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Book b2=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102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"Data Communications &amp; Networking"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"Forouzan"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"Mc Graw Hill"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4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9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Book b3=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Book(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103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"Operating System"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"Galvin"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"Wiley"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6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9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8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A9739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//Adding Books to map 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9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00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1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,b1);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30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0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2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,b2);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30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04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map.put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A97390">
          <w:rPr>
            <w:rFonts w:ascii="Verdana" w:eastAsia="Times New Roman" w:hAnsi="Verdana" w:cs="Times New Roman"/>
            <w:color w:val="C00000"/>
            <w:sz w:val="24"/>
            <w:szCs w:val="24"/>
            <w:lang w:eastAsia="en-IN"/>
          </w:rPr>
          <w:t>3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,b3);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30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0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30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08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A9739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//Traversing map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30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0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Map.Entry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&lt;Integer, Book&gt;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entry:map.entrySet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()){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31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A973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key=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entry.getKey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31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4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Book b=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entry.getValue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31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(key+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Details:"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31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8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System.out.println(b.id+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+b.name+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+b.author+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+b.publisher+</w:t>
        </w:r>
        <w:r w:rsidRPr="00A973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+b.quantity);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31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20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32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22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</w:t>
        </w:r>
      </w:ins>
    </w:p>
    <w:p w:rsidR="00A97390" w:rsidRPr="00A97390" w:rsidRDefault="00A97390" w:rsidP="00A97390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ins w:id="323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24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</w:t>
        </w:r>
      </w:ins>
    </w:p>
    <w:p w:rsidR="00A97390" w:rsidRPr="00A97390" w:rsidRDefault="00A97390" w:rsidP="00A97390">
      <w:pPr>
        <w:shd w:val="clear" w:color="auto" w:fill="FFFFFF"/>
        <w:spacing w:before="100" w:beforeAutospacing="1" w:after="100" w:afterAutospacing="1" w:line="240" w:lineRule="auto"/>
        <w:rPr>
          <w:ins w:id="32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26" w:author="Unknown">
        <w:r w:rsidRPr="00A973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7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28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 Details: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9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30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101 Let us C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Yashwant</w:t>
        </w:r>
        <w:proofErr w:type="spellEnd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Kanetkar</w:t>
        </w:r>
        <w:proofErr w:type="spellEnd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BPB 8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32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2 Details: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3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34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lastRenderedPageBreak/>
          <w:t xml:space="preserve">102 Data Communications &amp; Networking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Forouzan</w:t>
        </w:r>
        <w:proofErr w:type="spellEnd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Mc </w:t>
        </w:r>
        <w:proofErr w:type="spellStart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Graw</w:t>
        </w:r>
        <w:proofErr w:type="spellEnd"/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Hill 4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5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36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3 Details:</w:t>
        </w:r>
      </w:ins>
    </w:p>
    <w:p w:rsidR="00A97390" w:rsidRPr="00A97390" w:rsidRDefault="00A97390" w:rsidP="00A973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7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38" w:author="Unknown">
        <w:r w:rsidRPr="00A973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103 Operating System Galvin Wiley 6</w:t>
        </w:r>
      </w:ins>
    </w:p>
    <w:p w:rsidR="00A97390" w:rsidRPr="00A97390" w:rsidRDefault="00A97390" w:rsidP="00A97390">
      <w:pPr>
        <w:shd w:val="clear" w:color="auto" w:fill="FFFFFF"/>
        <w:spacing w:after="0" w:line="240" w:lineRule="auto"/>
        <w:rPr>
          <w:ins w:id="33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40" w:author="Unknown">
        <w:r w:rsidRPr="00A97390">
          <w:rPr>
            <w:rFonts w:ascii="Times New Roman" w:eastAsia="Times New Roman" w:hAnsi="Times New Roman" w:cs="Times New Roman"/>
            <w:color w:val="FFFFFF"/>
            <w:sz w:val="24"/>
            <w:szCs w:val="24"/>
            <w:lang w:eastAsia="en-IN"/>
          </w:rPr>
          <w:t>Next To</w:t>
        </w:r>
      </w:ins>
    </w:p>
    <w:p w:rsidR="001E6113" w:rsidRDefault="001E6113"/>
    <w:sectPr w:rsidR="001E6113" w:rsidSect="001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4C81"/>
    <w:multiLevelType w:val="multilevel"/>
    <w:tmpl w:val="70AE2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4D97069"/>
    <w:multiLevelType w:val="multilevel"/>
    <w:tmpl w:val="89E2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054CE"/>
    <w:multiLevelType w:val="multilevel"/>
    <w:tmpl w:val="5CAA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351F9D"/>
    <w:multiLevelType w:val="multilevel"/>
    <w:tmpl w:val="1E68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8E4BE7"/>
    <w:multiLevelType w:val="multilevel"/>
    <w:tmpl w:val="4B2C3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987A5E"/>
    <w:multiLevelType w:val="multilevel"/>
    <w:tmpl w:val="8876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E031B2"/>
    <w:multiLevelType w:val="multilevel"/>
    <w:tmpl w:val="88E085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97390"/>
    <w:rsid w:val="001E6113"/>
    <w:rsid w:val="00A97390"/>
    <w:rsid w:val="00EF3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3"/>
  </w:style>
  <w:style w:type="paragraph" w:styleId="Heading1">
    <w:name w:val="heading 1"/>
    <w:basedOn w:val="Normal"/>
    <w:link w:val="Heading1Char"/>
    <w:uiPriority w:val="9"/>
    <w:qFormat/>
    <w:rsid w:val="00A97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97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3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973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97390"/>
  </w:style>
  <w:style w:type="character" w:styleId="Strong">
    <w:name w:val="Strong"/>
    <w:basedOn w:val="DefaultParagraphFont"/>
    <w:uiPriority w:val="22"/>
    <w:qFormat/>
    <w:rsid w:val="00A97390"/>
    <w:rPr>
      <w:b/>
      <w:bCs/>
    </w:rPr>
  </w:style>
  <w:style w:type="character" w:customStyle="1" w:styleId="string">
    <w:name w:val="string"/>
    <w:basedOn w:val="DefaultParagraphFont"/>
    <w:rsid w:val="00A97390"/>
  </w:style>
  <w:style w:type="character" w:customStyle="1" w:styleId="number">
    <w:name w:val="number"/>
    <w:basedOn w:val="DefaultParagraphFont"/>
    <w:rsid w:val="00A973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3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A97390"/>
  </w:style>
  <w:style w:type="character" w:customStyle="1" w:styleId="nexttopictext">
    <w:name w:val="nexttopictext"/>
    <w:basedOn w:val="DefaultParagraphFont"/>
    <w:rsid w:val="00A97390"/>
  </w:style>
  <w:style w:type="paragraph" w:styleId="BalloonText">
    <w:name w:val="Balloon Text"/>
    <w:basedOn w:val="Normal"/>
    <w:link w:val="BalloonTextChar"/>
    <w:uiPriority w:val="99"/>
    <w:semiHidden/>
    <w:unhideWhenUsed/>
    <w:rsid w:val="00A97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2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4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5960627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2769835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1498997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9867900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2025145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001642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896616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83414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339258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1522</Words>
  <Characters>8681</Characters>
  <Application>Microsoft Office Word</Application>
  <DocSecurity>0</DocSecurity>
  <Lines>72</Lines>
  <Paragraphs>20</Paragraphs>
  <ScaleCrop>false</ScaleCrop>
  <Company/>
  <LinksUpToDate>false</LinksUpToDate>
  <CharactersWithSpaces>10183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2</cp:revision>
  <dcterms:created xsi:type="dcterms:W3CDTF">2019-07-02T01:03:00Z</dcterms:created>
  <dcterms:modified xsi:type="dcterms:W3CDTF">2019-07-02T01:07:00Z</dcterms:modified>
</cp:coreProperties>
</file>