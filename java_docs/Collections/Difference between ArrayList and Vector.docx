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48" w:rsidRPr="008C4A48" w:rsidRDefault="008C4A48" w:rsidP="008C4A48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C4A4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Difference between </w:t>
      </w:r>
      <w:proofErr w:type="spellStart"/>
      <w:r w:rsidRPr="008C4A4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ArrayList</w:t>
      </w:r>
      <w:proofErr w:type="spellEnd"/>
      <w:r w:rsidRPr="008C4A48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and Vector</w:t>
      </w:r>
    </w:p>
    <w:p w:rsidR="008C4A48" w:rsidRPr="008C4A48" w:rsidRDefault="008C4A48" w:rsidP="008C4A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8C4A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8C4A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Vector both implements List interface and maintains insertion order.</w:t>
      </w:r>
    </w:p>
    <w:p w:rsidR="008C4A48" w:rsidRPr="008C4A48" w:rsidRDefault="008C4A48" w:rsidP="008C4A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C4A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However, there are many differences between </w:t>
      </w:r>
      <w:proofErr w:type="spellStart"/>
      <w:r w:rsidRPr="008C4A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8C4A4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Vector classes that are given below.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4"/>
        <w:gridCol w:w="10793"/>
      </w:tblGrid>
      <w:tr w:rsidR="008C4A48" w:rsidRPr="008C4A48" w:rsidTr="008C4A48">
        <w:tc>
          <w:tcPr>
            <w:tcW w:w="372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C4A48" w:rsidRPr="008C4A48" w:rsidRDefault="008C4A48" w:rsidP="008C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proofErr w:type="spellStart"/>
            <w:r w:rsidRPr="008C4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ArrayList</w:t>
            </w:r>
            <w:proofErr w:type="spellEnd"/>
          </w:p>
        </w:tc>
        <w:tc>
          <w:tcPr>
            <w:tcW w:w="1079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C4A48" w:rsidRPr="008C4A48" w:rsidRDefault="008C4A48" w:rsidP="008C4A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C4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Vector</w:t>
            </w:r>
          </w:p>
        </w:tc>
      </w:tr>
      <w:tr w:rsidR="008C4A48" w:rsidRPr="008C4A48" w:rsidTr="008C4A48">
        <w:tc>
          <w:tcPr>
            <w:tcW w:w="37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A48" w:rsidRP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1) </w:t>
            </w:r>
            <w:proofErr w:type="spellStart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ArrayList</w:t>
            </w:r>
            <w:proofErr w:type="spellEnd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8C4A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not synchronized</w:t>
            </w: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07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A48" w:rsidRP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Vector is </w:t>
            </w:r>
            <w:r w:rsidRPr="008C4A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synchronized</w:t>
            </w: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8C4A48" w:rsidRPr="008C4A48" w:rsidTr="008C4A48">
        <w:tc>
          <w:tcPr>
            <w:tcW w:w="37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A48" w:rsidRP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2) </w:t>
            </w:r>
            <w:proofErr w:type="spellStart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ArrayList</w:t>
            </w:r>
            <w:proofErr w:type="spellEnd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8C4A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increments 50%</w:t>
            </w: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of current array size if the number of elements exceeds from its capacity.</w:t>
            </w:r>
          </w:p>
        </w:tc>
        <w:tc>
          <w:tcPr>
            <w:tcW w:w="107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Vector </w:t>
            </w:r>
            <w:r w:rsidRPr="008C4A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increments 100%</w:t>
            </w: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 means doubles the </w:t>
            </w:r>
          </w:p>
          <w:p w:rsid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array size if the total number of elements exceeds </w:t>
            </w:r>
          </w:p>
          <w:p w:rsidR="008C4A48" w:rsidRP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than its capacity.</w:t>
            </w:r>
          </w:p>
        </w:tc>
      </w:tr>
      <w:tr w:rsidR="008C4A48" w:rsidRPr="008C4A48" w:rsidTr="008C4A48">
        <w:tc>
          <w:tcPr>
            <w:tcW w:w="37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A48" w:rsidRP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3) </w:t>
            </w:r>
            <w:proofErr w:type="spellStart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ArrayList</w:t>
            </w:r>
            <w:proofErr w:type="spellEnd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8C4A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not a legacy</w:t>
            </w: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class. It is introduced in JDK 1.2.</w:t>
            </w:r>
          </w:p>
        </w:tc>
        <w:tc>
          <w:tcPr>
            <w:tcW w:w="107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A48" w:rsidRP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Vector is a </w:t>
            </w:r>
            <w:r w:rsidRPr="008C4A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legacy</w:t>
            </w: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class.</w:t>
            </w:r>
          </w:p>
        </w:tc>
      </w:tr>
      <w:tr w:rsidR="008C4A48" w:rsidRPr="008C4A48" w:rsidTr="008C4A48">
        <w:tc>
          <w:tcPr>
            <w:tcW w:w="37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A48" w:rsidRP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4) </w:t>
            </w:r>
            <w:proofErr w:type="spellStart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ArrayList</w:t>
            </w:r>
            <w:proofErr w:type="spellEnd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is </w:t>
            </w:r>
            <w:r w:rsidRPr="008C4A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fast</w:t>
            </w: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because it is non-synchronized.</w:t>
            </w:r>
          </w:p>
        </w:tc>
        <w:tc>
          <w:tcPr>
            <w:tcW w:w="107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Vector is </w:t>
            </w:r>
            <w:r w:rsidRPr="008C4A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slow</w:t>
            </w: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because it is synchronized, i.e., in a</w:t>
            </w:r>
          </w:p>
          <w:p w:rsid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multithreading environment, it holds the other threads </w:t>
            </w:r>
          </w:p>
          <w:p w:rsid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in </w:t>
            </w:r>
            <w:proofErr w:type="spellStart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runnable</w:t>
            </w:r>
            <w:proofErr w:type="spellEnd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or non-</w:t>
            </w:r>
            <w:proofErr w:type="spellStart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runnable</w:t>
            </w:r>
            <w:proofErr w:type="spellEnd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state until current thread</w:t>
            </w:r>
          </w:p>
          <w:p w:rsidR="008C4A48" w:rsidRP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releases the lock of the object.</w:t>
            </w:r>
          </w:p>
        </w:tc>
      </w:tr>
      <w:tr w:rsidR="008C4A48" w:rsidRPr="008C4A48" w:rsidTr="008C4A48">
        <w:tc>
          <w:tcPr>
            <w:tcW w:w="372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A48" w:rsidRP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5) </w:t>
            </w:r>
            <w:proofErr w:type="spellStart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ArrayList</w:t>
            </w:r>
            <w:proofErr w:type="spellEnd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uses the </w:t>
            </w:r>
            <w:proofErr w:type="spellStart"/>
            <w:r w:rsidRPr="008C4A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Iterator</w:t>
            </w:r>
            <w:proofErr w:type="spellEnd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interface to traverse the elements.</w:t>
            </w:r>
          </w:p>
        </w:tc>
        <w:tc>
          <w:tcPr>
            <w:tcW w:w="1079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 Vector can use the </w:t>
            </w:r>
            <w:proofErr w:type="spellStart"/>
            <w:r w:rsidRPr="008C4A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Iterator</w:t>
            </w:r>
            <w:proofErr w:type="spellEnd"/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interface or</w:t>
            </w:r>
          </w:p>
          <w:p w:rsidR="008C4A48" w:rsidRPr="008C4A48" w:rsidRDefault="008C4A48" w:rsidP="008C4A48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  <w:r w:rsidRPr="008C4A4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IN"/>
              </w:rPr>
              <w:t>Enumeration</w:t>
            </w:r>
            <w:r w:rsidRPr="008C4A4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interface to traverse the elements.</w:t>
            </w:r>
          </w:p>
        </w:tc>
      </w:tr>
    </w:tbl>
    <w:p w:rsidR="008C4A48" w:rsidRPr="008C4A48" w:rsidRDefault="008C4A48" w:rsidP="008C4A48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lastRenderedPageBreak/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95850" cy="3336172"/>
            <wp:effectExtent l="19050" t="0" r="0" b="0"/>
            <wp:docPr id="1" name="Picture 1" descr="ArrayList vs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List vs Vect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3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48" w:rsidRPr="008C4A48" w:rsidRDefault="008C4A48" w:rsidP="008C4A48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3" w:author="Unknown">
        <w:r w:rsidRPr="008C4A48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 xml:space="preserve">Example of Java </w:t>
        </w:r>
        <w:proofErr w:type="spellStart"/>
        <w:r w:rsidRPr="008C4A48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ArrayList</w:t>
        </w:r>
        <w:proofErr w:type="spellEnd"/>
      </w:ins>
    </w:p>
    <w:p w:rsidR="008C4A48" w:rsidRPr="008C4A48" w:rsidRDefault="008C4A48" w:rsidP="008C4A48">
      <w:pPr>
        <w:shd w:val="clear" w:color="auto" w:fill="FFFFFF"/>
        <w:spacing w:before="100" w:beforeAutospacing="1" w:after="100" w:afterAutospacing="1" w:line="240" w:lineRule="auto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Let's see a simple example where we are using 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ArrayList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 xml:space="preserve"> to store and traverse the elements.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TestArrayList21{  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List&lt;String&gt; al=</w:t>
        </w:r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ArrayList&lt;String&gt;();</w:t>
        </w:r>
        <w:r w:rsidRPr="008C4A48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arraylist  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Sonoo</w:t>
        </w:r>
        <w:proofErr w:type="spellEnd"/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</w:t>
        </w:r>
        <w:r w:rsidRPr="008C4A48">
          <w:rPr>
            <w:rFonts w:ascii="Verdana" w:eastAsia="Times New Roman" w:hAnsi="Verdana" w:cs="Times New Roman"/>
            <w:color w:val="008200"/>
            <w:sz w:val="20"/>
            <w:lang w:eastAsia="en-IN"/>
          </w:rPr>
          <w:t>//adding object in </w:t>
        </w:r>
        <w:proofErr w:type="spellStart"/>
        <w:r w:rsidRPr="008C4A48">
          <w:rPr>
            <w:rFonts w:ascii="Verdana" w:eastAsia="Times New Roman" w:hAnsi="Verdana" w:cs="Times New Roman"/>
            <w:color w:val="008200"/>
            <w:sz w:val="20"/>
            <w:lang w:eastAsia="en-IN"/>
          </w:rPr>
          <w:t>arraylist</w:t>
        </w:r>
        <w:proofErr w:type="spellEnd"/>
        <w:r w:rsidRPr="008C4A48">
          <w:rPr>
            <w:rFonts w:ascii="Verdana" w:eastAsia="Times New Roman" w:hAnsi="Verdana" w:cs="Times New Roman"/>
            <w:color w:val="008200"/>
            <w:sz w:val="20"/>
            <w:lang w:eastAsia="en-IN"/>
          </w:rPr>
          <w:t>  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"Michael"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"James"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al.add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"Andy"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8C4A48">
          <w:rPr>
            <w:rFonts w:ascii="Verdana" w:eastAsia="Times New Roman" w:hAnsi="Verdana" w:cs="Times New Roman"/>
            <w:color w:val="008200"/>
            <w:sz w:val="20"/>
            <w:lang w:eastAsia="en-IN"/>
          </w:rPr>
          <w:t>//traversing elements using </w:t>
        </w:r>
        <w:proofErr w:type="spellStart"/>
        <w:r w:rsidRPr="008C4A48">
          <w:rPr>
            <w:rFonts w:ascii="Verdana" w:eastAsia="Times New Roman" w:hAnsi="Verdana" w:cs="Times New Roman"/>
            <w:color w:val="008200"/>
            <w:sz w:val="20"/>
            <w:lang w:eastAsia="en-IN"/>
          </w:rPr>
          <w:t>Iterator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Iterator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=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al.iterator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itr.hasNext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itr.next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5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  </w:t>
        </w:r>
      </w:ins>
    </w:p>
    <w:p w:rsidR="008C4A48" w:rsidRPr="008C4A48" w:rsidRDefault="008C4A48" w:rsidP="008C4A48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</w:t>
        </w:r>
      </w:ins>
    </w:p>
    <w:p w:rsidR="008C4A48" w:rsidRPr="008C4A48" w:rsidRDefault="008C4A48" w:rsidP="008C4A48">
      <w:pPr>
        <w:spacing w:after="0" w:line="240" w:lineRule="auto"/>
        <w:rPr>
          <w:ins w:id="3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9" w:author="Unknown">
        <w:r w:rsidRPr="008C4A48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begin"/>
        </w:r>
        <w:r w:rsidRPr="008C4A48">
          <w:rPr>
            <w:rFonts w:ascii="Verdana" w:eastAsia="Times New Roman" w:hAnsi="Verdana" w:cs="Times New Roman"/>
            <w:color w:val="000000"/>
            <w:sz w:val="20"/>
            <w:lang w:eastAsia="en-IN"/>
          </w:rPr>
          <w:instrText xml:space="preserve"> HYPERLINK "http://www.javatpoint.com/opr/test.jsp?filename=TestArrayList21" \t "_blank" </w:instrText>
        </w:r>
        <w:r w:rsidRPr="008C4A48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separate"/>
        </w:r>
        <w:r w:rsidRPr="008C4A48">
          <w:rPr>
            <w:rFonts w:ascii="Verdana" w:eastAsia="Times New Roman" w:hAnsi="Verdana" w:cs="Times New Roman"/>
            <w:b/>
            <w:bCs/>
            <w:color w:val="FFFFFF"/>
            <w:sz w:val="20"/>
            <w:lang w:eastAsia="en-IN"/>
          </w:rPr>
          <w:t>Test it Now</w:t>
        </w:r>
        <w:r w:rsidRPr="008C4A48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end"/>
        </w:r>
      </w:ins>
    </w:p>
    <w:p w:rsidR="008C4A48" w:rsidRPr="008C4A48" w:rsidRDefault="008C4A48" w:rsidP="008C4A48">
      <w:pPr>
        <w:shd w:val="clear" w:color="auto" w:fill="FFFFFF"/>
        <w:spacing w:before="100" w:beforeAutospacing="1" w:after="100" w:afterAutospacing="1" w:line="240" w:lineRule="auto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8C4A48" w:rsidRPr="008C4A48" w:rsidRDefault="008C4A48" w:rsidP="008C4A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43" w:author="Unknown">
        <w:r w:rsidRPr="008C4A48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Sonoo</w:t>
        </w:r>
        <w:proofErr w:type="spellEnd"/>
      </w:ins>
    </w:p>
    <w:p w:rsidR="008C4A48" w:rsidRPr="008C4A48" w:rsidRDefault="008C4A48" w:rsidP="008C4A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5" w:author="Unknown">
        <w:r w:rsidRPr="008C4A48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Michael</w:t>
        </w:r>
      </w:ins>
    </w:p>
    <w:p w:rsidR="008C4A48" w:rsidRPr="008C4A48" w:rsidRDefault="008C4A48" w:rsidP="008C4A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7" w:author="Unknown">
        <w:r w:rsidRPr="008C4A48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lastRenderedPageBreak/>
          <w:t>James</w:t>
        </w:r>
      </w:ins>
    </w:p>
    <w:p w:rsidR="008C4A48" w:rsidRPr="008C4A48" w:rsidRDefault="008C4A48" w:rsidP="008C4A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9" w:author="Unknown">
        <w:r w:rsidRPr="008C4A48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Andy</w:t>
        </w:r>
      </w:ins>
    </w:p>
    <w:p w:rsidR="008C4A48" w:rsidRPr="008C4A48" w:rsidRDefault="008C4A48" w:rsidP="008C4A48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50" w:author="Unknown"/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ins w:id="51" w:author="Unknown">
        <w:r w:rsidRPr="008C4A48">
          <w:rPr>
            <w:rFonts w:ascii="Helvetica" w:eastAsia="Times New Roman" w:hAnsi="Helvetica" w:cs="Helvetica"/>
            <w:color w:val="610B38"/>
            <w:sz w:val="38"/>
            <w:szCs w:val="38"/>
            <w:lang w:eastAsia="en-IN"/>
          </w:rPr>
          <w:t>Example of Java Vector</w:t>
        </w:r>
      </w:ins>
    </w:p>
    <w:p w:rsidR="008C4A48" w:rsidRPr="008C4A48" w:rsidRDefault="008C4A48" w:rsidP="008C4A48">
      <w:pPr>
        <w:shd w:val="clear" w:color="auto" w:fill="FFFFFF"/>
        <w:spacing w:before="100" w:beforeAutospacing="1" w:after="100" w:afterAutospacing="1" w:line="240" w:lineRule="auto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Let's see a simple example of a Java Vector class that uses the Enumeration interface.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" w:author="Unknown"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java.util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.*;    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7" w:author="Unknown"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TestVector1{    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9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args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[]){    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Vector&lt;String&gt; v=</w:t>
        </w:r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Vector&lt;String&gt;();</w:t>
        </w:r>
        <w:r w:rsidRPr="008C4A48">
          <w:rPr>
            <w:rFonts w:ascii="Verdana" w:eastAsia="Times New Roman" w:hAnsi="Verdana" w:cs="Times New Roman"/>
            <w:color w:val="008200"/>
            <w:sz w:val="20"/>
            <w:lang w:eastAsia="en-IN"/>
          </w:rPr>
          <w:t>//creating vector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v.add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umesh</w:t>
        </w:r>
        <w:proofErr w:type="spellEnd"/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</w:t>
        </w:r>
        <w:r w:rsidRPr="008C4A48">
          <w:rPr>
            <w:rFonts w:ascii="Verdana" w:eastAsia="Times New Roman" w:hAnsi="Verdana" w:cs="Times New Roman"/>
            <w:color w:val="008200"/>
            <w:sz w:val="20"/>
            <w:lang w:eastAsia="en-IN"/>
          </w:rPr>
          <w:t>//method of Collection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5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v.addElement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irfan</w:t>
        </w:r>
        <w:proofErr w:type="spellEnd"/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</w:t>
        </w:r>
        <w:r w:rsidRPr="008C4A48">
          <w:rPr>
            <w:rFonts w:ascii="Verdana" w:eastAsia="Times New Roman" w:hAnsi="Verdana" w:cs="Times New Roman"/>
            <w:color w:val="008200"/>
            <w:sz w:val="20"/>
            <w:lang w:eastAsia="en-IN"/>
          </w:rPr>
          <w:t>//method of Vector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v.addElement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proofErr w:type="spellStart"/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kumar</w:t>
        </w:r>
        <w:proofErr w:type="spellEnd"/>
        <w:r w:rsidRPr="008C4A48">
          <w:rPr>
            <w:rFonts w:ascii="Verdana" w:eastAsia="Times New Roman" w:hAnsi="Verdana" w:cs="Times New Roman"/>
            <w:color w:val="0000FF"/>
            <w:sz w:val="20"/>
            <w:lang w:eastAsia="en-IN"/>
          </w:rPr>
          <w:t>"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9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8C4A48">
          <w:rPr>
            <w:rFonts w:ascii="Verdana" w:eastAsia="Times New Roman" w:hAnsi="Verdana" w:cs="Times New Roman"/>
            <w:color w:val="008200"/>
            <w:sz w:val="20"/>
            <w:lang w:eastAsia="en-IN"/>
          </w:rPr>
          <w:t>//traversing elements using Enumeration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Enumeration e=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v.elements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();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3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  <w:r w:rsidRPr="008C4A48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e.hasMoreElements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()){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5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 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proofErr w:type="spellStart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e.nextElement</w:t>
        </w:r>
        <w:proofErr w:type="spellEnd"/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());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7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}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9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}      </w:t>
        </w:r>
      </w:ins>
    </w:p>
    <w:p w:rsidR="008C4A48" w:rsidRPr="008C4A48" w:rsidRDefault="008C4A48" w:rsidP="008C4A48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1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    </w:t>
        </w:r>
      </w:ins>
    </w:p>
    <w:p w:rsidR="008C4A48" w:rsidRPr="008C4A48" w:rsidRDefault="008C4A48" w:rsidP="008C4A48">
      <w:pPr>
        <w:spacing w:after="0" w:line="240" w:lineRule="auto"/>
        <w:rPr>
          <w:ins w:id="8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83" w:author="Unknown">
        <w:r w:rsidRPr="008C4A48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begin"/>
        </w:r>
        <w:r w:rsidRPr="008C4A48">
          <w:rPr>
            <w:rFonts w:ascii="Verdana" w:eastAsia="Times New Roman" w:hAnsi="Verdana" w:cs="Times New Roman"/>
            <w:color w:val="000000"/>
            <w:sz w:val="20"/>
            <w:lang w:eastAsia="en-IN"/>
          </w:rPr>
          <w:instrText xml:space="preserve"> HYPERLINK "http://www.javatpoint.com/opr/test.jsp?filename=TestVector1" \t "_blank" </w:instrText>
        </w:r>
        <w:r w:rsidRPr="008C4A48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separate"/>
        </w:r>
        <w:r w:rsidRPr="008C4A48">
          <w:rPr>
            <w:rFonts w:ascii="Verdana" w:eastAsia="Times New Roman" w:hAnsi="Verdana" w:cs="Times New Roman"/>
            <w:b/>
            <w:bCs/>
            <w:color w:val="FFFFFF"/>
            <w:sz w:val="20"/>
            <w:lang w:eastAsia="en-IN"/>
          </w:rPr>
          <w:t>Test it Now</w:t>
        </w:r>
        <w:r w:rsidRPr="008C4A48">
          <w:rPr>
            <w:rFonts w:ascii="Verdana" w:eastAsia="Times New Roman" w:hAnsi="Verdana" w:cs="Times New Roman"/>
            <w:color w:val="000000"/>
            <w:sz w:val="20"/>
            <w:lang w:eastAsia="en-IN"/>
          </w:rPr>
          <w:fldChar w:fldCharType="end"/>
        </w:r>
      </w:ins>
    </w:p>
    <w:p w:rsidR="008C4A48" w:rsidRPr="008C4A48" w:rsidRDefault="008C4A48" w:rsidP="008C4A48">
      <w:pPr>
        <w:shd w:val="clear" w:color="auto" w:fill="FFFFFF"/>
        <w:spacing w:before="100" w:beforeAutospacing="1" w:after="100" w:afterAutospacing="1" w:line="240" w:lineRule="auto"/>
        <w:rPr>
          <w:ins w:id="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5" w:author="Unknown">
        <w:r w:rsidRPr="008C4A48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Output:</w:t>
        </w:r>
      </w:ins>
    </w:p>
    <w:p w:rsidR="008C4A48" w:rsidRPr="008C4A48" w:rsidRDefault="008C4A48" w:rsidP="008C4A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87" w:author="Unknown">
        <w:r w:rsidRPr="008C4A48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umesh</w:t>
        </w:r>
        <w:proofErr w:type="spellEnd"/>
      </w:ins>
    </w:p>
    <w:p w:rsidR="008C4A48" w:rsidRPr="008C4A48" w:rsidRDefault="008C4A48" w:rsidP="008C4A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89" w:author="Unknown">
        <w:r w:rsidRPr="008C4A48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irfan</w:t>
        </w:r>
        <w:proofErr w:type="spellEnd"/>
      </w:ins>
    </w:p>
    <w:p w:rsidR="008C4A48" w:rsidRPr="008C4A48" w:rsidRDefault="008C4A48" w:rsidP="008C4A48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ins w:id="91" w:author="Unknown">
        <w:r w:rsidRPr="008C4A48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kumar</w:t>
        </w:r>
        <w:proofErr w:type="spellEnd"/>
      </w:ins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A1F10"/>
    <w:multiLevelType w:val="multilevel"/>
    <w:tmpl w:val="C6D8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990954"/>
    <w:multiLevelType w:val="multilevel"/>
    <w:tmpl w:val="05FC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C4A48"/>
    <w:rsid w:val="001E6113"/>
    <w:rsid w:val="008C4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8C4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4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A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4A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4A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4A48"/>
    <w:rPr>
      <w:color w:val="0000FF"/>
      <w:u w:val="single"/>
    </w:rPr>
  </w:style>
  <w:style w:type="character" w:customStyle="1" w:styleId="keyword">
    <w:name w:val="keyword"/>
    <w:basedOn w:val="DefaultParagraphFont"/>
    <w:rsid w:val="008C4A48"/>
  </w:style>
  <w:style w:type="character" w:customStyle="1" w:styleId="comment">
    <w:name w:val="comment"/>
    <w:basedOn w:val="DefaultParagraphFont"/>
    <w:rsid w:val="008C4A48"/>
  </w:style>
  <w:style w:type="character" w:customStyle="1" w:styleId="string">
    <w:name w:val="string"/>
    <w:basedOn w:val="DefaultParagraphFont"/>
    <w:rsid w:val="008C4A48"/>
  </w:style>
  <w:style w:type="character" w:customStyle="1" w:styleId="testit">
    <w:name w:val="testit"/>
    <w:basedOn w:val="DefaultParagraphFont"/>
    <w:rsid w:val="008C4A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A4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2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428304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396971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420901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2019-07-02T16:40:00Z</dcterms:created>
  <dcterms:modified xsi:type="dcterms:W3CDTF">2019-07-02T16:40:00Z</dcterms:modified>
</cp:coreProperties>
</file>