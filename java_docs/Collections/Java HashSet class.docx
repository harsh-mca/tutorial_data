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9" w:rsidRPr="00D71849" w:rsidRDefault="00D71849" w:rsidP="00D71849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D7184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Java </w:t>
      </w:r>
      <w:proofErr w:type="spellStart"/>
      <w:r w:rsidRPr="00D7184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HashSet</w:t>
      </w:r>
      <w:proofErr w:type="spellEnd"/>
      <w:r w:rsidRPr="00D7184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class</w:t>
      </w:r>
    </w:p>
    <w:p w:rsidR="00D71849" w:rsidRPr="00D71849" w:rsidRDefault="00D71849" w:rsidP="00D7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35430" cy="3459480"/>
            <wp:effectExtent l="19050" t="0" r="7620" b="0"/>
            <wp:docPr id="6" name="Picture 6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is used to create a collection that uses a hash table for storage. It inherits the </w:t>
      </w: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AbstractSet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and implements Set interface.</w:t>
      </w:r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important points about Java </w:t>
      </w: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are:</w:t>
      </w:r>
    </w:p>
    <w:p w:rsidR="00D71849" w:rsidRPr="00D71849" w:rsidRDefault="00D71849" w:rsidP="00D71849">
      <w:pPr>
        <w:numPr>
          <w:ilvl w:val="0"/>
          <w:numId w:val="1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stores the elements by using a mechanism called </w:t>
      </w:r>
      <w:r w:rsidRPr="00D71849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hashing.</w:t>
      </w:r>
    </w:p>
    <w:p w:rsidR="00D71849" w:rsidRPr="00D71849" w:rsidRDefault="00D71849" w:rsidP="00D71849">
      <w:pPr>
        <w:numPr>
          <w:ilvl w:val="0"/>
          <w:numId w:val="1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contains unique elements only.</w:t>
      </w:r>
    </w:p>
    <w:p w:rsidR="00D71849" w:rsidRPr="00D71849" w:rsidRDefault="00D71849" w:rsidP="00D71849">
      <w:pPr>
        <w:numPr>
          <w:ilvl w:val="0"/>
          <w:numId w:val="1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allows null value.</w:t>
      </w:r>
    </w:p>
    <w:p w:rsidR="00D71849" w:rsidRPr="00D71849" w:rsidRDefault="00D71849" w:rsidP="00D71849">
      <w:pPr>
        <w:numPr>
          <w:ilvl w:val="0"/>
          <w:numId w:val="1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is non synchronized.</w:t>
      </w:r>
    </w:p>
    <w:p w:rsidR="00D71849" w:rsidRPr="00D71849" w:rsidRDefault="00D71849" w:rsidP="00D71849">
      <w:pPr>
        <w:numPr>
          <w:ilvl w:val="0"/>
          <w:numId w:val="1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doesn't maintain the insertion order. Here, elements are inserted on the basis of their </w:t>
      </w: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hashcode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D71849" w:rsidRPr="00D71849" w:rsidRDefault="00D71849" w:rsidP="00D71849">
      <w:pPr>
        <w:numPr>
          <w:ilvl w:val="0"/>
          <w:numId w:val="1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is the best approach for search operations.</w:t>
      </w:r>
    </w:p>
    <w:p w:rsidR="00D71849" w:rsidRPr="00D71849" w:rsidRDefault="00D71849" w:rsidP="00D71849">
      <w:pPr>
        <w:numPr>
          <w:ilvl w:val="0"/>
          <w:numId w:val="13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initial default capacity of </w:t>
      </w: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is 16, and the load factor is 0.75.</w:t>
      </w:r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D7184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Difference between List and Set</w:t>
      </w:r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 list can contain duplicate elements whereas Set contains unique elements only.</w:t>
      </w:r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D7184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Hierarchy of </w:t>
      </w:r>
      <w:proofErr w:type="spellStart"/>
      <w:r w:rsidRPr="00D7184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HashSet</w:t>
      </w:r>
      <w:proofErr w:type="spellEnd"/>
      <w:r w:rsidRPr="00D7184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class</w:t>
      </w:r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HashSet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extends </w:t>
      </w: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AbstractSet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which implements Set interface. The Set interface inherits Collection and </w:t>
      </w:r>
      <w:proofErr w:type="spellStart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Iterable</w:t>
      </w:r>
      <w:proofErr w:type="spellEnd"/>
      <w:r w:rsidRPr="00D71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interfaces in hierarchical order.</w:t>
      </w:r>
    </w:p>
    <w:p w:rsidR="00D71849" w:rsidRPr="00D71849" w:rsidRDefault="00D71849" w:rsidP="00D71849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br/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proofErr w:type="spellStart"/>
      <w:ins w:id="3" w:author="Unknown"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lastRenderedPageBreak/>
          <w:t>HashSet</w:t>
        </w:r>
        <w:proofErr w:type="spellEnd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class declaration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the declaration for 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java.util.HashSet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class.</w:t>
        </w:r>
      </w:ins>
    </w:p>
    <w:p w:rsidR="00D71849" w:rsidRPr="00D71849" w:rsidRDefault="00D71849" w:rsidP="00D71849">
      <w:pPr>
        <w:numPr>
          <w:ilvl w:val="0"/>
          <w:numId w:val="14"/>
        </w:numPr>
        <w:shd w:val="clear" w:color="auto" w:fill="FFFFFF"/>
        <w:spacing w:after="109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HashSet&lt;E&gt;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extends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AbstractSet&lt;E&gt;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implements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Set&lt;E&gt;, Cloneable, Serializable  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9" w:author="Unknown"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Constructors of Java </w:t>
        </w:r>
        <w:proofErr w:type="spellStart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HashSet</w:t>
        </w:r>
        <w:proofErr w:type="spellEnd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class</w:t>
        </w:r>
      </w:ins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2453"/>
        <w:gridCol w:w="10007"/>
      </w:tblGrid>
      <w:tr w:rsidR="00D71849" w:rsidRPr="00D71849" w:rsidTr="00D71849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71849" w:rsidRPr="00D71849" w:rsidRDefault="00D71849" w:rsidP="00D71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1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SN</w:t>
            </w:r>
          </w:p>
        </w:tc>
        <w:tc>
          <w:tcPr>
            <w:tcW w:w="2453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71849" w:rsidRPr="00D71849" w:rsidRDefault="00D71849" w:rsidP="00D71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1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Constructor</w:t>
            </w:r>
          </w:p>
        </w:tc>
        <w:tc>
          <w:tcPr>
            <w:tcW w:w="10007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71849" w:rsidRPr="00D71849" w:rsidRDefault="00D71849" w:rsidP="00D71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1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1)</w:t>
            </w:r>
          </w:p>
        </w:tc>
        <w:tc>
          <w:tcPr>
            <w:tcW w:w="24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100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construct a default </w:t>
            </w: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24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capacity)</w:t>
            </w:r>
          </w:p>
        </w:tc>
        <w:tc>
          <w:tcPr>
            <w:tcW w:w="100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initialize the capacity of the hash set to the given integer</w:t>
            </w:r>
          </w:p>
          <w:p w:rsid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value capacity. The capacity grows automatically as elements are added</w:t>
            </w:r>
          </w:p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to the </w:t>
            </w: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24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capacity, float </w:t>
            </w: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loadFactor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00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initialize the capacity of the hash set to the given integer value</w:t>
            </w:r>
          </w:p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capacity and the specified load factor.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4)</w:t>
            </w:r>
          </w:p>
        </w:tc>
        <w:tc>
          <w:tcPr>
            <w:tcW w:w="24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 extends E&gt; c)</w:t>
            </w:r>
          </w:p>
        </w:tc>
        <w:tc>
          <w:tcPr>
            <w:tcW w:w="100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initialize the hash set by using the elements of the collection c.</w:t>
            </w:r>
          </w:p>
        </w:tc>
      </w:tr>
    </w:tbl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1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1" w:author="Unknown"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Methods of Java </w:t>
        </w:r>
        <w:proofErr w:type="spellStart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HashSet</w:t>
        </w:r>
        <w:proofErr w:type="spellEnd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class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Various methods of Java 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class are as follows:</w:t>
        </w:r>
      </w:ins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"/>
        <w:gridCol w:w="2144"/>
        <w:gridCol w:w="2323"/>
        <w:gridCol w:w="7944"/>
      </w:tblGrid>
      <w:tr w:rsidR="00D71849" w:rsidRPr="00D71849" w:rsidTr="00D71849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71849" w:rsidRPr="00D71849" w:rsidRDefault="00D71849" w:rsidP="00D71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1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71849" w:rsidRPr="00D71849" w:rsidRDefault="00D71849" w:rsidP="00D71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1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Modifier &amp; Type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71849" w:rsidRPr="00D71849" w:rsidRDefault="00D71849" w:rsidP="00D71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1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71849" w:rsidRPr="00D71849" w:rsidRDefault="00D71849" w:rsidP="00D71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1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" w:history="1"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add(E e)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add the specified element to this set if it is not already present.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7" w:history="1"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all of the elements from the set.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clone()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a shallow copy of this </w:t>
            </w: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HashSet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instance: the elements themselves are not cloned.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9" w:history="1"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contains(Object o)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true if this set contains the specified </w:t>
            </w:r>
          </w:p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element.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0" w:history="1">
              <w:proofErr w:type="spellStart"/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isEmpty</w:t>
              </w:r>
              <w:proofErr w:type="spellEnd"/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true if this set contains no elements.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&lt;E&gt;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1" w:history="1">
              <w:proofErr w:type="spellStart"/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iterator</w:t>
              </w:r>
              <w:proofErr w:type="spellEnd"/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an </w:t>
            </w: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over the elements in this</w:t>
            </w:r>
          </w:p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set.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2" w:history="1"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remove(Object o)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the specified element from this set if</w:t>
            </w:r>
          </w:p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it is present.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3" w:history="1"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size()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number of elements in the set.</w:t>
            </w:r>
          </w:p>
        </w:tc>
      </w:tr>
      <w:tr w:rsidR="00D71849" w:rsidRPr="00D71849" w:rsidTr="00D718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Spliterator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&lt;E&gt;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4" w:history="1">
              <w:proofErr w:type="spellStart"/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spliterator</w:t>
              </w:r>
              <w:proofErr w:type="spellEnd"/>
              <w:r w:rsidRPr="00D71849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create a late-binding and fail-fast </w:t>
            </w:r>
          </w:p>
          <w:p w:rsid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Spliterator</w:t>
            </w:r>
            <w:proofErr w:type="spellEnd"/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D71849" w:rsidRPr="00D71849" w:rsidRDefault="00D71849" w:rsidP="00D7184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7184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over the elements in the set.</w:t>
            </w:r>
          </w:p>
        </w:tc>
      </w:tr>
    </w:tbl>
    <w:p w:rsidR="00D71849" w:rsidRPr="00D71849" w:rsidRDefault="00D71849" w:rsidP="00D71849">
      <w:pPr>
        <w:spacing w:after="0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5" w:author="Unknown">
        <w:r w:rsidRPr="00D71849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.7pt" o:hralign="center" o:hrstd="t" o:hrnoshade="t" o:hr="t" fillcolor="#d4d4d4" stroked="f"/>
          </w:pic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6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7" w:author="Unknown"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HashSet</w:t>
        </w:r>
        <w:proofErr w:type="spellEnd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a simple example of 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. Notice, the elements iterate in an unordered collection.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HashSet1{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</w:t>
        </w:r>
        <w:proofErr w:type="spellStart"/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 and adding elements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set=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"One"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"Two"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"Three"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"Four"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"Five"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set.iterator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i.hasNext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{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i.next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}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D71849" w:rsidRPr="00D71849" w:rsidRDefault="00D71849" w:rsidP="00D71849">
      <w:pPr>
        <w:numPr>
          <w:ilvl w:val="0"/>
          <w:numId w:val="15"/>
        </w:numPr>
        <w:shd w:val="clear" w:color="auto" w:fill="FFFFFF"/>
        <w:spacing w:after="109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5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Five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One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9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Four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1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Two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3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Three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4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65" w:author="Unknown"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HashSet</w:t>
        </w:r>
        <w:proofErr w:type="spellEnd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ignoring duplicate elements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In this example, we see that 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doesn't allow duplicate elements.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HashSet2{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</w:t>
        </w:r>
        <w:proofErr w:type="spellStart"/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 and adding elements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set=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//Traversing elements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set.iterator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itr.hasNext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()){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itr.next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0" w:line="28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D71849" w:rsidRPr="00D71849" w:rsidRDefault="00D71849" w:rsidP="00D71849">
      <w:pPr>
        <w:numPr>
          <w:ilvl w:val="0"/>
          <w:numId w:val="16"/>
        </w:numPr>
        <w:shd w:val="clear" w:color="auto" w:fill="FFFFFF"/>
        <w:spacing w:after="109" w:line="28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1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Ajay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3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Vijay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05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Ravi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06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07" w:author="Unknown"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HashSet</w:t>
        </w:r>
        <w:proofErr w:type="spellEnd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to remove elements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ins w:id="1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Here, we see different ways to remove an element.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1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3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HashSet3{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set=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Arun</w:t>
        </w:r>
        <w:proofErr w:type="spellEnd"/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Sumit</w:t>
        </w:r>
        <w:proofErr w:type="spellEnd"/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"An initial list of elements: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+set);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specific element from </w:t>
        </w:r>
        <w:proofErr w:type="spellStart"/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set.remove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remove(object) method: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+set);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set1=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set1.add(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set1.add(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Gaurav</w:t>
        </w:r>
        <w:proofErr w:type="spellEnd"/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set.addAll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(set1);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"Updated List: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+set);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all the new elements from </w:t>
        </w:r>
        <w:proofErr w:type="spellStart"/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set.removeAll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(set1);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removeAll() method: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+set);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elements on the basis of specified condition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set.removeIf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-&gt;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str.contains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  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removeIf() method: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+set);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all the elements available in the set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set.clear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clear() method: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+set);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0" w:line="28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D71849" w:rsidRPr="00D71849" w:rsidRDefault="00D71849" w:rsidP="00D71849">
      <w:pPr>
        <w:numPr>
          <w:ilvl w:val="0"/>
          <w:numId w:val="17"/>
        </w:numPr>
        <w:shd w:val="clear" w:color="auto" w:fill="FFFFFF"/>
        <w:spacing w:after="109" w:line="28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7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An initial list of elements: [Vijay, Ravi,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Arun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Sumit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9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remove(object) method: [Vijay,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Arun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Sumit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1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Updated List: [Vijay,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Arun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Sumit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Ajay]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3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removeAll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() method: [Vijay,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Arun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Sumit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5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removeIf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() method: [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Arun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Sumit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6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invoking clear() method: []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7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79" w:author="Unknown"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lastRenderedPageBreak/>
          <w:t xml:space="preserve">Java </w:t>
        </w:r>
        <w:proofErr w:type="spellStart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HashSet</w:t>
        </w:r>
        <w:proofErr w:type="spellEnd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from another Collection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1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3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HashSet4{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list=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ArrayList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set=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(list);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1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Gaurav</w:t>
        </w:r>
        <w:proofErr w:type="spellEnd"/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2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set.iterator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2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i.hasNext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20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{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2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i.next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2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}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0" w:line="285" w:lineRule="atLeast"/>
        <w:ind w:left="0"/>
        <w:rPr>
          <w:ins w:id="2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D71849" w:rsidRPr="00D71849" w:rsidRDefault="00D71849" w:rsidP="00D71849">
      <w:pPr>
        <w:numPr>
          <w:ilvl w:val="0"/>
          <w:numId w:val="18"/>
        </w:numPr>
        <w:shd w:val="clear" w:color="auto" w:fill="FFFFFF"/>
        <w:spacing w:after="109" w:line="285" w:lineRule="atLeast"/>
        <w:ind w:left="0"/>
        <w:rPr>
          <w:ins w:id="2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15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Vijay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17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19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21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Ajay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22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223" w:author="Unknown"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HashSet</w:t>
        </w:r>
        <w:proofErr w:type="spellEnd"/>
        <w:r w:rsidRPr="00D71849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Example: Book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ins w:id="2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a 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example where we are adding books to set and printing all the books.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7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9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 {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231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id;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name,author,publisher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235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quantity;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7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id, String name, String author, String publisher,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quantity) {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.id = id;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.name = name;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.author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author;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.publisher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publisher;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.quantity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quantity;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3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HashSetExample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{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5" w:author="Unknown"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&lt;Book&gt; set=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&lt;Book&gt;();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Books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b1=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D7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101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"Let us C"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"Yashwant Kanetkar"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"BPB"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8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b2=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D7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102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"Data Communications &amp; Networking"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"Forouzan"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"Mc Graw Hill"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4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b3=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D7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103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"Operating System"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"Galvin"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"Wiley"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71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6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Books to </w:t>
        </w:r>
        <w:proofErr w:type="spellStart"/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(b1);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(b2);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set.add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(b3);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//Traversing </w:t>
        </w:r>
        <w:proofErr w:type="spellStart"/>
        <w:r w:rsidRPr="00D71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HashSet</w:t>
        </w:r>
        <w:proofErr w:type="spellEnd"/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D71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for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(Book b:set){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9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System.out.println(b.id+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+b.name+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+b.author+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+b.publisher+</w:t>
        </w:r>
        <w:r w:rsidRPr="00D71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+b.quantity);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1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0" w:line="285" w:lineRule="atLeast"/>
        <w:ind w:left="0"/>
        <w:rPr>
          <w:ins w:id="2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3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D71849" w:rsidRPr="00D71849" w:rsidRDefault="00D71849" w:rsidP="00D71849">
      <w:pPr>
        <w:numPr>
          <w:ilvl w:val="0"/>
          <w:numId w:val="19"/>
        </w:numPr>
        <w:shd w:val="clear" w:color="auto" w:fill="FFFFFF"/>
        <w:spacing w:after="109" w:line="285" w:lineRule="atLeast"/>
        <w:ind w:left="0"/>
        <w:rPr>
          <w:ins w:id="2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5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D71849" w:rsidRPr="00D71849" w:rsidRDefault="00D71849" w:rsidP="00D71849">
      <w:pPr>
        <w:shd w:val="clear" w:color="auto" w:fill="FFFFFF"/>
        <w:spacing w:before="100" w:beforeAutospacing="1" w:after="100" w:afterAutospacing="1" w:line="240" w:lineRule="auto"/>
        <w:rPr>
          <w:ins w:id="2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7" w:author="Unknown">
        <w:r w:rsidRPr="00D71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89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101 Let us C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Yashwant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Kanetkar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BPB 8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91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Data Communications &amp; Networking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Forouzan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Mc </w:t>
        </w:r>
        <w:proofErr w:type="spellStart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Graw</w:t>
        </w:r>
        <w:proofErr w:type="spellEnd"/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Hill 4</w:t>
        </w:r>
      </w:ins>
    </w:p>
    <w:p w:rsidR="00D71849" w:rsidRPr="00D71849" w:rsidRDefault="00D71849" w:rsidP="00D71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93" w:author="Unknown">
        <w:r w:rsidRPr="00D71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103 Operating System Galvin Wiley 6</w:t>
        </w:r>
      </w:ins>
    </w:p>
    <w:p w:rsidR="0090426C" w:rsidRPr="00D71849" w:rsidRDefault="0090426C" w:rsidP="00D71849"/>
    <w:sectPr w:rsidR="0090426C" w:rsidRPr="00D71849" w:rsidSect="0090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90F"/>
    <w:multiLevelType w:val="multilevel"/>
    <w:tmpl w:val="373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20786"/>
    <w:multiLevelType w:val="multilevel"/>
    <w:tmpl w:val="81CA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00413"/>
    <w:multiLevelType w:val="multilevel"/>
    <w:tmpl w:val="15BA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21428"/>
    <w:multiLevelType w:val="multilevel"/>
    <w:tmpl w:val="1294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36BE5"/>
    <w:multiLevelType w:val="multilevel"/>
    <w:tmpl w:val="F410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800C16"/>
    <w:multiLevelType w:val="multilevel"/>
    <w:tmpl w:val="93C0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592759"/>
    <w:multiLevelType w:val="multilevel"/>
    <w:tmpl w:val="9A3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F7F10"/>
    <w:multiLevelType w:val="multilevel"/>
    <w:tmpl w:val="AEB0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C18A5"/>
    <w:multiLevelType w:val="multilevel"/>
    <w:tmpl w:val="42DAF9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39D443A"/>
    <w:multiLevelType w:val="multilevel"/>
    <w:tmpl w:val="358A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B0763E"/>
    <w:multiLevelType w:val="multilevel"/>
    <w:tmpl w:val="D33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1B4226"/>
    <w:multiLevelType w:val="multilevel"/>
    <w:tmpl w:val="D202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680425"/>
    <w:multiLevelType w:val="multilevel"/>
    <w:tmpl w:val="74E4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7C4430"/>
    <w:multiLevelType w:val="multilevel"/>
    <w:tmpl w:val="2A8C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B83B4A"/>
    <w:multiLevelType w:val="multilevel"/>
    <w:tmpl w:val="824E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CD097D"/>
    <w:multiLevelType w:val="multilevel"/>
    <w:tmpl w:val="87D0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273575"/>
    <w:multiLevelType w:val="multilevel"/>
    <w:tmpl w:val="F73AF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6CD02AFB"/>
    <w:multiLevelType w:val="multilevel"/>
    <w:tmpl w:val="3C86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C9478B"/>
    <w:multiLevelType w:val="multilevel"/>
    <w:tmpl w:val="C6BE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"/>
  </w:num>
  <w:num w:numId="5">
    <w:abstractNumId w:val="10"/>
  </w:num>
  <w:num w:numId="6">
    <w:abstractNumId w:val="16"/>
  </w:num>
  <w:num w:numId="7">
    <w:abstractNumId w:val="9"/>
  </w:num>
  <w:num w:numId="8">
    <w:abstractNumId w:val="12"/>
  </w:num>
  <w:num w:numId="9">
    <w:abstractNumId w:val="18"/>
  </w:num>
  <w:num w:numId="10">
    <w:abstractNumId w:val="17"/>
  </w:num>
  <w:num w:numId="11">
    <w:abstractNumId w:val="2"/>
  </w:num>
  <w:num w:numId="12">
    <w:abstractNumId w:val="15"/>
  </w:num>
  <w:num w:numId="13">
    <w:abstractNumId w:val="8"/>
  </w:num>
  <w:num w:numId="14">
    <w:abstractNumId w:val="13"/>
  </w:num>
  <w:num w:numId="15">
    <w:abstractNumId w:val="4"/>
  </w:num>
  <w:num w:numId="16">
    <w:abstractNumId w:val="11"/>
  </w:num>
  <w:num w:numId="17">
    <w:abstractNumId w:val="6"/>
  </w:num>
  <w:num w:numId="18">
    <w:abstractNumId w:val="0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71849"/>
    <w:rsid w:val="0090426C"/>
    <w:rsid w:val="00D7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26C"/>
  </w:style>
  <w:style w:type="paragraph" w:styleId="Heading1">
    <w:name w:val="heading 1"/>
    <w:basedOn w:val="Normal"/>
    <w:link w:val="Heading1Char"/>
    <w:uiPriority w:val="9"/>
    <w:qFormat/>
    <w:rsid w:val="00D71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1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1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18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18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71849"/>
  </w:style>
  <w:style w:type="character" w:customStyle="1" w:styleId="string">
    <w:name w:val="string"/>
    <w:basedOn w:val="DefaultParagraphFont"/>
    <w:rsid w:val="00D71849"/>
  </w:style>
  <w:style w:type="character" w:customStyle="1" w:styleId="number">
    <w:name w:val="number"/>
    <w:basedOn w:val="DefaultParagraphFont"/>
    <w:rsid w:val="00D718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8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D71849"/>
  </w:style>
  <w:style w:type="character" w:styleId="Strong">
    <w:name w:val="Strong"/>
    <w:basedOn w:val="DefaultParagraphFont"/>
    <w:uiPriority w:val="22"/>
    <w:qFormat/>
    <w:rsid w:val="00D718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18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487190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5469352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828832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8865601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0179055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4288480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045292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153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31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728243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4367399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4756576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689926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5656255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6291686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5241936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7006429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4610766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336560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980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185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886957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7968223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6440636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7749675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2038169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897002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9364162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9362362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0535696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9231131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hashset-clone-method" TargetMode="External"/><Relationship Id="rId13" Type="http://schemas.openxmlformats.org/officeDocument/2006/relationships/hyperlink" Target="https://www.javatpoint.com/java-hashset-size-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hashset-clear-method" TargetMode="External"/><Relationship Id="rId12" Type="http://schemas.openxmlformats.org/officeDocument/2006/relationships/hyperlink" Target="https://www.javatpoint.com/java-hashset-remove-meth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hashset-add-method" TargetMode="External"/><Relationship Id="rId11" Type="http://schemas.openxmlformats.org/officeDocument/2006/relationships/hyperlink" Target="https://www.javatpoint.com/java-hashset-iterator-metho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java-hashset-isempty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hashset-contains-method" TargetMode="External"/><Relationship Id="rId14" Type="http://schemas.openxmlformats.org/officeDocument/2006/relationships/hyperlink" Target="https://www.javatpoint.com/java-hashset-spliterator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2019-06-21T01:06:00Z</dcterms:created>
  <dcterms:modified xsi:type="dcterms:W3CDTF">2019-06-21T01:10:00Z</dcterms:modified>
</cp:coreProperties>
</file>