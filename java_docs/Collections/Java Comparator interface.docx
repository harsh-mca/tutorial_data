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90" w:rsidRPr="001E4590" w:rsidRDefault="001E4590" w:rsidP="001E459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E459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Comparator interface</w:t>
      </w:r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590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Java Comparator interface</w:t>
      </w:r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used to order the objects of a user-defined class.</w:t>
      </w:r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This interface is found in </w:t>
      </w:r>
      <w:proofErr w:type="spellStart"/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</w:t>
      </w:r>
      <w:proofErr w:type="spellEnd"/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package and contains 2 methods compare(Object obj1,Object obj2) and equals(Object element).</w:t>
      </w:r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provides multiple sorting sequences, i.e., you can sort the elements on the basis of any data member, for example, </w:t>
      </w:r>
      <w:proofErr w:type="spellStart"/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rollno</w:t>
      </w:r>
      <w:proofErr w:type="spellEnd"/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name, age or anything else.</w:t>
      </w:r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1E45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Methods of Java Comparator Interface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5"/>
        <w:gridCol w:w="11502"/>
      </w:tblGrid>
      <w:tr w:rsidR="001E4590" w:rsidRPr="001E4590" w:rsidTr="001E4590">
        <w:tc>
          <w:tcPr>
            <w:tcW w:w="301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E4590" w:rsidRPr="001E4590" w:rsidRDefault="001E4590" w:rsidP="001E45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E4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1150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E4590" w:rsidRPr="001E4590" w:rsidRDefault="001E4590" w:rsidP="001E45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E4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1E4590" w:rsidRPr="001E4590" w:rsidTr="001E4590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compare(Object obj1, Object obj2)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compares the first object with the second object.</w:t>
            </w:r>
          </w:p>
        </w:tc>
      </w:tr>
      <w:tr w:rsidR="001E4590" w:rsidRPr="001E4590" w:rsidTr="001E4590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equals(Object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compare the current object with the specified object.</w:t>
            </w:r>
          </w:p>
        </w:tc>
      </w:tr>
      <w:tr w:rsidR="001E4590" w:rsidRPr="001E4590" w:rsidTr="001E4590">
        <w:tc>
          <w:tcPr>
            <w:tcW w:w="30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equals(Object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5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compare the current object with the specified object.</w:t>
            </w:r>
          </w:p>
        </w:tc>
      </w:tr>
    </w:tbl>
    <w:p w:rsidR="001E4590" w:rsidRPr="001E4590" w:rsidRDefault="001E4590" w:rsidP="001E459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E45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Collections class</w:t>
      </w:r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590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Collections</w:t>
      </w:r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class provides static methods for sorting the elements of a collection. If collection elements are of Set or Map, we can use </w:t>
      </w:r>
      <w:proofErr w:type="spellStart"/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TreeSet</w:t>
      </w:r>
      <w:proofErr w:type="spellEnd"/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or </w:t>
      </w:r>
      <w:proofErr w:type="spellStart"/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TreeMap</w:t>
      </w:r>
      <w:proofErr w:type="spellEnd"/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However, we cannot sort the elements of List. Collections class provides methods for sorting the elements of List type elements also.</w:t>
      </w:r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1E459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Method of Collections class for sorting List elements</w:t>
      </w:r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E4590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public void sort(List list, Comparator c):</w:t>
      </w:r>
      <w:r w:rsidRPr="001E45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used to sort the elements of List by the given Comparator.</w:t>
      </w:r>
    </w:p>
    <w:p w:rsidR="001E4590" w:rsidRPr="001E4590" w:rsidRDefault="001E4590" w:rsidP="001E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45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1" w:author="Unknown">
        <w:r w:rsidRPr="001E459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Java Comparator Example (Non-generic Old Style)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Let's see the example of sorting the elements of List on the basis of age and name. In this example, we have created 4 java classes:</w:t>
        </w:r>
      </w:ins>
    </w:p>
    <w:p w:rsidR="001E4590" w:rsidRPr="001E4590" w:rsidRDefault="001E4590" w:rsidP="001E459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Student.java</w:t>
        </w:r>
      </w:ins>
    </w:p>
    <w:p w:rsidR="001E4590" w:rsidRPr="001E4590" w:rsidRDefault="001E4590" w:rsidP="001E459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AgeComparator.java</w:t>
        </w:r>
      </w:ins>
    </w:p>
    <w:p w:rsidR="001E4590" w:rsidRPr="001E4590" w:rsidRDefault="001E4590" w:rsidP="001E459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lastRenderedPageBreak/>
          <w:t>NameComparator.java</w:t>
        </w:r>
      </w:ins>
    </w:p>
    <w:p w:rsidR="001E4590" w:rsidRPr="001E4590" w:rsidRDefault="001E4590" w:rsidP="001E459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Simple.java</w:t>
        </w:r>
      </w:ins>
    </w:p>
    <w:p w:rsidR="001E4590" w:rsidRPr="001E4590" w:rsidRDefault="001E4590" w:rsidP="001E4590">
      <w:pPr>
        <w:spacing w:after="0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3" w:author="Unknown">
        <w:r w:rsidRPr="001E4590">
          <w:rPr>
            <w:rFonts w:ascii="Verdana" w:eastAsia="Times New Roman" w:hAnsi="Verdana" w:cs="Times New Roman"/>
            <w:b/>
            <w:bCs/>
            <w:color w:val="000000"/>
            <w:sz w:val="20"/>
            <w:lang w:eastAsia="en-IN"/>
          </w:rPr>
          <w:t>Student.java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This class contains three fields 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, name and age and a parameterized constructor.</w:t>
        </w:r>
      </w:ins>
    </w:p>
    <w:p w:rsidR="001E4590" w:rsidRPr="001E4590" w:rsidRDefault="001E4590" w:rsidP="001E4590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Student{  </w:t>
        </w:r>
      </w:ins>
    </w:p>
    <w:p w:rsidR="001E4590" w:rsidRPr="001E4590" w:rsidRDefault="001E4590" w:rsidP="001E4590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9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name;  </w:t>
        </w:r>
      </w:ins>
    </w:p>
    <w:p w:rsidR="001E4590" w:rsidRPr="001E4590" w:rsidRDefault="001E4590" w:rsidP="001E4590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age;  </w:t>
        </w:r>
      </w:ins>
    </w:p>
    <w:p w:rsidR="001E4590" w:rsidRPr="001E4590" w:rsidRDefault="001E4590" w:rsidP="001E4590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Student(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rollno,String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name,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age){  </w:t>
        </w:r>
      </w:ins>
    </w:p>
    <w:p w:rsidR="001E4590" w:rsidRPr="001E4590" w:rsidRDefault="001E4590" w:rsidP="001E4590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.name=name;  </w:t>
        </w:r>
      </w:ins>
    </w:p>
    <w:p w:rsidR="001E4590" w:rsidRPr="001E4590" w:rsidRDefault="001E4590" w:rsidP="001E4590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31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=age;  </w:t>
        </w:r>
      </w:ins>
    </w:p>
    <w:p w:rsidR="001E4590" w:rsidRPr="001E4590" w:rsidRDefault="001E4590" w:rsidP="001E4590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spacing w:after="0" w:line="240" w:lineRule="auto"/>
        <w:rPr>
          <w:ins w:id="3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7" w:author="Unknown">
        <w:r w:rsidRPr="001E4590">
          <w:rPr>
            <w:rFonts w:ascii="Verdana" w:eastAsia="Times New Roman" w:hAnsi="Verdana" w:cs="Times New Roman"/>
            <w:b/>
            <w:bCs/>
            <w:color w:val="000000"/>
            <w:sz w:val="20"/>
            <w:lang w:eastAsia="en-IN"/>
          </w:rPr>
          <w:t>AgeComparator.java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This class defines comparison logic based on the age. If the age of the first object is greater than the second, we are returning a positive value. It can be anyone such as 1, 2, 10. If the age of the first object is less than the second object, we are returning a negative value, it can be any negative value, and if the age of both objects is equal, we are returning 0.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AgeComparator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implements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Comparator{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compare(Object o1,Object o2){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Student s1=(Student)o1;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Student s2=(Student)o2;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(s1.age==s2.age)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0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else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(s1.age&gt;s2.age)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9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else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-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spacing w:after="0" w:line="240" w:lineRule="auto"/>
        <w:rPr>
          <w:ins w:id="6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9" w:author="Unknown">
        <w:r w:rsidRPr="001E4590">
          <w:rPr>
            <w:rFonts w:ascii="Verdana" w:eastAsia="Times New Roman" w:hAnsi="Verdana" w:cs="Times New Roman"/>
            <w:b/>
            <w:bCs/>
            <w:color w:val="000000"/>
            <w:sz w:val="20"/>
            <w:lang w:eastAsia="en-IN"/>
          </w:rPr>
          <w:t>NameComparator.java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This class provides comparison logic based on the name. In such case, we are using the 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compareTo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() method of String class, which internally provides the comparison logic.</w:t>
        </w:r>
      </w:ins>
    </w:p>
    <w:p w:rsidR="001E4590" w:rsidRPr="001E4590" w:rsidRDefault="001E4590" w:rsidP="001E45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1E4590" w:rsidRPr="001E4590" w:rsidRDefault="001E4590" w:rsidP="001E45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NameComparator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implements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Comparator{  </w:t>
        </w:r>
      </w:ins>
    </w:p>
    <w:p w:rsidR="001E4590" w:rsidRPr="001E4590" w:rsidRDefault="001E4590" w:rsidP="001E45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lastRenderedPageBreak/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compare(Object o1,Object o2){  </w:t>
        </w:r>
      </w:ins>
    </w:p>
    <w:p w:rsidR="001E4590" w:rsidRPr="001E4590" w:rsidRDefault="001E4590" w:rsidP="001E45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Student s1=(Student)o1;  </w:t>
        </w:r>
      </w:ins>
    </w:p>
    <w:p w:rsidR="001E4590" w:rsidRPr="001E4590" w:rsidRDefault="001E4590" w:rsidP="001E45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Student s2=(Student)o2;  </w:t>
        </w:r>
      </w:ins>
    </w:p>
    <w:p w:rsidR="001E4590" w:rsidRPr="001E4590" w:rsidRDefault="001E4590" w:rsidP="001E45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s1.name.compareTo(s2.name);  </w:t>
        </w:r>
      </w:ins>
    </w:p>
    <w:p w:rsidR="001E4590" w:rsidRPr="001E4590" w:rsidRDefault="001E4590" w:rsidP="001E4590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spacing w:after="0" w:line="240" w:lineRule="auto"/>
        <w:rPr>
          <w:ins w:id="9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1" w:author="Unknown">
        <w:r w:rsidRPr="001E4590">
          <w:rPr>
            <w:rFonts w:ascii="Verdana" w:eastAsia="Times New Roman" w:hAnsi="Verdana" w:cs="Times New Roman"/>
            <w:b/>
            <w:bCs/>
            <w:color w:val="000000"/>
            <w:sz w:val="20"/>
            <w:lang w:eastAsia="en-IN"/>
          </w:rPr>
          <w:t>Simple.java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In this class, we are printing the values of the object by sorting on the basis of name and age.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java.io.*;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1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Simple{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0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al=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0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23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1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106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"Ajay"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27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1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105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"Jai"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1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"Sorting by Name"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2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al,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NameComparator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2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Iterator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al.iterator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itr.hasNext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Student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=(Student)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itr.next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2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+st.name+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"Sorting by age"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al,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AgeComparator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4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Iterator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itr2=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al.iterator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(itr2.hasNext()){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Student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=(Student)itr2.next();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4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+st.name+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59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 xml:space="preserve">       Sorting by Name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61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106 Ajay 27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63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105 Jai 21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65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101 Vijay 23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67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69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Sorting by age       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71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105 Jai 21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73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101 Vijay 23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75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106 Ajay 27</w:t>
        </w:r>
      </w:ins>
    </w:p>
    <w:p w:rsidR="001E4590" w:rsidRPr="001E4590" w:rsidRDefault="001E4590" w:rsidP="001E4590">
      <w:pPr>
        <w:spacing w:after="0" w:line="240" w:lineRule="auto"/>
        <w:rPr>
          <w:ins w:id="17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7" w:author="Unknown">
        <w:r w:rsidRPr="001E4590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5pt" o:hralign="center" o:hrstd="t" o:hrnoshade="t" o:hr="t" fillcolor="#d4d4d4" stroked="f"/>
          </w:pic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178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179" w:author="Unknown">
        <w:r w:rsidRPr="001E459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Java Comparator Example (Generic)</w:t>
        </w:r>
      </w:ins>
    </w:p>
    <w:p w:rsidR="001E4590" w:rsidRPr="001E4590" w:rsidRDefault="001E4590" w:rsidP="001E4590">
      <w:pPr>
        <w:spacing w:after="0" w:line="240" w:lineRule="auto"/>
        <w:rPr>
          <w:ins w:id="18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81" w:author="Unknown">
        <w:r w:rsidRPr="001E4590">
          <w:rPr>
            <w:rFonts w:ascii="Verdana" w:eastAsia="Times New Roman" w:hAnsi="Verdana" w:cs="Times New Roman"/>
            <w:b/>
            <w:bCs/>
            <w:color w:val="000000"/>
            <w:sz w:val="20"/>
            <w:lang w:eastAsia="en-IN"/>
          </w:rPr>
          <w:t>Student.java</w:t>
        </w:r>
      </w:ins>
    </w:p>
    <w:p w:rsidR="001E4590" w:rsidRPr="001E4590" w:rsidRDefault="001E4590" w:rsidP="001E45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Student{  </w:t>
        </w:r>
      </w:ins>
    </w:p>
    <w:p w:rsidR="001E4590" w:rsidRPr="001E4590" w:rsidRDefault="001E4590" w:rsidP="001E45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8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name;  </w:t>
        </w:r>
      </w:ins>
    </w:p>
    <w:p w:rsidR="001E4590" w:rsidRPr="001E4590" w:rsidRDefault="001E4590" w:rsidP="001E45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89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age;  </w:t>
        </w:r>
      </w:ins>
    </w:p>
    <w:p w:rsidR="001E4590" w:rsidRPr="001E4590" w:rsidRDefault="001E4590" w:rsidP="001E45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Student(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rollno,String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name,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age){  </w:t>
        </w:r>
      </w:ins>
    </w:p>
    <w:p w:rsidR="001E4590" w:rsidRPr="001E4590" w:rsidRDefault="001E4590" w:rsidP="001E45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9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.name=name;  </w:t>
        </w:r>
      </w:ins>
    </w:p>
    <w:p w:rsidR="001E4590" w:rsidRPr="001E4590" w:rsidRDefault="001E4590" w:rsidP="001E45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9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=age;  </w:t>
        </w:r>
      </w:ins>
    </w:p>
    <w:p w:rsidR="001E4590" w:rsidRPr="001E4590" w:rsidRDefault="001E4590" w:rsidP="001E4590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ins w:id="2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spacing w:after="0" w:line="240" w:lineRule="auto"/>
        <w:rPr>
          <w:ins w:id="20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03" w:author="Unknown">
        <w:r w:rsidRPr="001E4590">
          <w:rPr>
            <w:rFonts w:ascii="Verdana" w:eastAsia="Times New Roman" w:hAnsi="Verdana" w:cs="Times New Roman"/>
            <w:b/>
            <w:bCs/>
            <w:color w:val="000000"/>
            <w:sz w:val="20"/>
            <w:lang w:eastAsia="en-IN"/>
          </w:rPr>
          <w:t>AgeComparator.java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AgeComparator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implements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Comparator&lt;Student&gt;{  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09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compare(Student s1,Student s2){  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1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(s1.age==s2.age)  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0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else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(s1.age&gt;s2.age)  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9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else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1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-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ins w:id="2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ins w:id="2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spacing w:after="0" w:line="240" w:lineRule="auto"/>
        <w:rPr>
          <w:ins w:id="22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27" w:author="Unknown">
        <w:r w:rsidRPr="001E4590">
          <w:rPr>
            <w:rFonts w:ascii="Verdana" w:eastAsia="Times New Roman" w:hAnsi="Verdana" w:cs="Times New Roman"/>
            <w:b/>
            <w:bCs/>
            <w:color w:val="000000"/>
            <w:sz w:val="20"/>
            <w:lang w:eastAsia="en-IN"/>
          </w:rPr>
          <w:t>NameComparator.java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2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2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This class provides comparison logic based on the name. In such case, we are using the 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compareTo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() method of String class, which internally provides the comparison logic.</w:t>
        </w:r>
      </w:ins>
    </w:p>
    <w:p w:rsidR="001E4590" w:rsidRPr="001E4590" w:rsidRDefault="001E4590" w:rsidP="001E459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1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1E4590" w:rsidRPr="001E4590" w:rsidRDefault="001E4590" w:rsidP="001E459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NameComparator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implements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Comparator&lt;Student&gt;{  </w:t>
        </w:r>
      </w:ins>
    </w:p>
    <w:p w:rsidR="001E4590" w:rsidRPr="001E4590" w:rsidRDefault="001E4590" w:rsidP="001E459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5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compare(Student s1,Student s2){  </w:t>
        </w:r>
      </w:ins>
    </w:p>
    <w:p w:rsidR="001E4590" w:rsidRPr="001E4590" w:rsidRDefault="001E4590" w:rsidP="001E459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s1.name.compareTo(s2.name);  </w:t>
        </w:r>
      </w:ins>
    </w:p>
    <w:p w:rsidR="001E4590" w:rsidRPr="001E4590" w:rsidRDefault="001E4590" w:rsidP="001E4590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ins w:id="2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ins w:id="2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spacing w:after="0" w:line="240" w:lineRule="auto"/>
        <w:rPr>
          <w:ins w:id="24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43" w:author="Unknown">
        <w:r w:rsidRPr="001E4590">
          <w:rPr>
            <w:rFonts w:ascii="Verdana" w:eastAsia="Times New Roman" w:hAnsi="Verdana" w:cs="Times New Roman"/>
            <w:b/>
            <w:bCs/>
            <w:color w:val="000000"/>
            <w:sz w:val="20"/>
            <w:lang w:eastAsia="en-IN"/>
          </w:rPr>
          <w:lastRenderedPageBreak/>
          <w:t>Simple.java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2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In this class, we are printing the values of the object by sorting on the basis of name and age.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49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java.io.*;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1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Simple{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5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 al=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&lt;Student&gt;();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5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23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6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106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"Ajay"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27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6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105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"Jai"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6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"Sorting by Name"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6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7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al,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NameComparator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3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: al){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7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+st.name+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8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"Sorting by age"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8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al,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AgeComparator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87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: al){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8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+st.name+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ins w:id="2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ins w:id="2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97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Sorting by Name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99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106 Ajay 27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01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105 Jai 21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03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101 Vijay 23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06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Sorting by age     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08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105 Jai 21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10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101 Vijay 23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12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106 Ajay 27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13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314" w:author="Unknown">
        <w:r w:rsidRPr="001E45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Java 8 Comparator interface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31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6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Java 8 Comparator interface is a functional interface that contains only one abstract method. Now, we can use the Comparator interface as the assignment target for a lambda expression or method reference.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17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318" w:author="Unknown">
        <w:r w:rsidRPr="001E4590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Methods of Java 8 Comparator Interface</w:t>
        </w:r>
      </w:ins>
    </w:p>
    <w:tbl>
      <w:tblPr>
        <w:tblW w:w="1453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1E4590" w:rsidRPr="001E4590" w:rsidTr="001E4590">
        <w:tc>
          <w:tcPr>
            <w:tcW w:w="0" w:type="auto"/>
            <w:shd w:val="clear" w:color="auto" w:fill="FFFFFF"/>
            <w:vAlign w:val="center"/>
            <w:hideMark/>
          </w:tcPr>
          <w:p w:rsidR="001E4590" w:rsidRPr="001E4590" w:rsidRDefault="001E4590" w:rsidP="001E45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1E4590" w:rsidRPr="001E4590" w:rsidRDefault="001E4590" w:rsidP="001E4590">
      <w:pPr>
        <w:spacing w:after="0" w:line="240" w:lineRule="auto"/>
        <w:rPr>
          <w:ins w:id="319" w:author="Unknown"/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2"/>
        <w:gridCol w:w="10935"/>
      </w:tblGrid>
      <w:tr w:rsidR="001E4590" w:rsidRPr="001E4590" w:rsidTr="001E4590">
        <w:tc>
          <w:tcPr>
            <w:tcW w:w="358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E4590" w:rsidRPr="001E4590" w:rsidRDefault="001E4590" w:rsidP="001E45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E4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1093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E4590" w:rsidRPr="001E4590" w:rsidRDefault="001E4590" w:rsidP="001E45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E45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compare(T o1, T o2)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compares the first object with second object.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&lt;T,U extends Comparable&lt;? super U&gt;&gt; Comparator&lt;T&gt; comparing(Function&lt;? super T,? extends U&gt;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keyExtractor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accepts a function that extracts a Comparable sort key </w:t>
            </w:r>
          </w:p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from a type T, and returns a Comparator that compares by 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that sort key.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&lt;T,U&gt; Comparator&lt;T&gt; comparing(Function&lt;? super T,? extends U&gt;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keyExtractor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Comparator&lt;? super U&gt;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keyComparator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accepts a function that extracts a sort key from a type T,</w:t>
            </w:r>
          </w:p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and returns a Comparator that compares by that sort key 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using the specified Comparator.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&lt;T&gt;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comparingDouble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ToDoubleFunction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keyExtractor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accepts a function that extracts a double sort key from </w:t>
            </w:r>
          </w:p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 type T, and returns a Comparator that compares by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that sort key.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&lt;T&gt;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comparingInt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ToIntFunction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keyExtractor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accepts a function that extracts an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sort key from a type T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 and returns a Comparator that compares by that sort key.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&lt;T&gt;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comparingLong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ToLongFunction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keyExtractor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accepts a function that extracts a long sort key from a type T, 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and returns a Comparator that compares by that sort key.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equals(Object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compare the current object with the specified object.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&lt;T extends Comparable&lt;? super T&gt;&gt;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naturalOrder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comparator that compares Comparable objects in natural order.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&lt;T&gt;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nullsFirst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(Comparator&lt;? super T&gt; comparator)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comparator that treats null to be less than non-null 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elements.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&lt;T&gt;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nullsLast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(Comparator&lt;? super T&gt; comparator)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It returns a comparator that treats null to be greater than 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non-null elements.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default Comparator&lt;T&gt; reversed()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comparator that contains reverse ordering of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provided comparator.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static &lt;T extends Comparable&lt;? super T&gt;&gt;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reverseOrder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comparator that contains reverse of natural ordering.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default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thenComparing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(Comparator&lt;? super T&gt; other)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lexicographic-order comparator with another 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comparator.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default &lt;U extends Comparable&lt;? super U&gt;&gt;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thenComparing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(Function&lt;? super T,? extends U&gt;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keyExtractor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lexicographic-order comparator with a 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function that extracts a Comparable sort key.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default &lt;U&gt;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thenComparing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(Function&lt;? super T,? extends U&gt;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keyExtractor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, Comparator&lt;? super U&gt;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keyComparator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lexicographic-order comparator with a </w:t>
            </w:r>
          </w:p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function that extracts a key to be compared with the given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Comparator.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default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thenComparingDouble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ToDoubleFunction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keyExtractor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returns a lexicographic-order comparator with a 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function that extracts a double sort key.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default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thenComparingInt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ToIntFunction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keyExtractor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lexicographic-order comparator with a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function that extracts a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sort key.</w:t>
            </w:r>
          </w:p>
        </w:tc>
      </w:tr>
      <w:tr w:rsidR="001E4590" w:rsidRPr="001E4590" w:rsidTr="001E4590">
        <w:tc>
          <w:tcPr>
            <w:tcW w:w="35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default Comparator&lt;T&gt;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thenComparingLong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ToLongFunction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&lt;? super T&gt; </w:t>
            </w:r>
            <w:proofErr w:type="spellStart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keyExtractor</w:t>
            </w:r>
            <w:proofErr w:type="spellEnd"/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09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returns a lexicographic-order comparator with a</w:t>
            </w:r>
          </w:p>
          <w:p w:rsidR="001E4590" w:rsidRPr="001E4590" w:rsidRDefault="001E4590" w:rsidP="001E459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1E459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function that extracts a long sort key.</w:t>
            </w:r>
          </w:p>
        </w:tc>
      </w:tr>
    </w:tbl>
    <w:p w:rsidR="001E4590" w:rsidRPr="001E4590" w:rsidRDefault="001E4590" w:rsidP="001E4590">
      <w:pPr>
        <w:spacing w:after="0" w:line="240" w:lineRule="auto"/>
        <w:rPr>
          <w:ins w:id="32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2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lastRenderedPageBreak/>
          <w:br/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322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323" w:author="Unknown">
        <w:r w:rsidRPr="001E459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Java 8 Comparator Example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3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Let's see the example of sorting the elements of List on the basis of age and name.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326" w:author="Unknown"/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ins w:id="327" w:author="Unknown">
        <w:r w:rsidRPr="001E4590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eastAsia="en-IN"/>
          </w:rPr>
          <w:t>File: Student.java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29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 {  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String name;  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age;  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Student(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rollno,String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name,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age){  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.name=name;  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=age;  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4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getRollno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 {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{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6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6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6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String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getName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 {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6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name;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6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setName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(String name) {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 = name;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8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getAge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 {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8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age;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8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8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8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age) {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age;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10"/>
        </w:numPr>
        <w:shd w:val="clear" w:color="auto" w:fill="FFFFFF"/>
        <w:spacing w:after="120" w:line="315" w:lineRule="atLeast"/>
        <w:ind w:left="0"/>
        <w:rPr>
          <w:ins w:id="3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  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398" w:author="Unknown"/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ins w:id="399" w:author="Unknown">
        <w:r w:rsidRPr="001E4590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eastAsia="en-IN"/>
          </w:rPr>
          <w:lastRenderedPageBreak/>
          <w:t>File: TestSort1.java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0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0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TestSort1{  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0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0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 al=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&lt;Student&gt;();  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0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23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106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"Ajay"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27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105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"Jai"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/Sorting elements on the basis of name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Comparator&lt;Student&gt; cm1=Comparator.comparing(Student::getName);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(al,cm1);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2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"Sorting by Name"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2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: al){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2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+st.name+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2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}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2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r w:rsidRPr="001E4590">
          <w:rPr>
            <w:rFonts w:ascii="Verdana" w:eastAsia="Times New Roman" w:hAnsi="Verdana" w:cs="Times New Roman"/>
            <w:color w:val="008200"/>
            <w:sz w:val="20"/>
            <w:lang w:eastAsia="en-IN"/>
          </w:rPr>
          <w:t>//Sorting elements on the basis of age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Comparator&lt;Student&gt; cm2=Comparator.comparing(Student::getAge);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43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(al,cm2);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"Sorting by Age"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: al){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+st.name+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4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}  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ins w:id="4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4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  </w:t>
        </w:r>
      </w:ins>
    </w:p>
    <w:p w:rsidR="001E4590" w:rsidRPr="001E4590" w:rsidRDefault="001E4590" w:rsidP="001E4590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ins w:id="4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4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  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47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Sorting by Name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49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106 Ajay 27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51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105 Jai 21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53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 23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55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Sorting by Age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57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105 Jai 21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59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 23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61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106 Ajay 27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462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463" w:author="Unknown">
        <w:r w:rsidRPr="001E459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 xml:space="preserve">Java 8 Comparator Example: </w:t>
        </w:r>
        <w:proofErr w:type="spellStart"/>
        <w:r w:rsidRPr="001E459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nullsFirst</w:t>
        </w:r>
        <w:proofErr w:type="spellEnd"/>
        <w:r w:rsidRPr="001E459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 xml:space="preserve">() and </w:t>
        </w:r>
        <w:proofErr w:type="spellStart"/>
        <w:r w:rsidRPr="001E459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nullsLast</w:t>
        </w:r>
        <w:proofErr w:type="spellEnd"/>
        <w:r w:rsidRPr="001E4590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() method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4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6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Here, we sort the list of elements that also contains null.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466" w:author="Unknown"/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ins w:id="467" w:author="Unknown">
        <w:r w:rsidRPr="001E4590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eastAsia="en-IN"/>
          </w:rPr>
          <w:t>File: Student.java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69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 {  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String name;  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age;  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Student(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rollno,String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name,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age){  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8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.name=name;  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8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=age;  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8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8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getRollno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 {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8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{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4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String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getName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 {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0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name;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0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0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0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setName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(String name) {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0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.name = name;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getAge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 {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return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age;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2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setAge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age) {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2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   </w:t>
        </w:r>
        <w:proofErr w:type="spellStart"/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this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= age;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ins w:id="5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2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</w:t>
        </w:r>
      </w:ins>
    </w:p>
    <w:p w:rsidR="001E4590" w:rsidRPr="001E4590" w:rsidRDefault="001E4590" w:rsidP="001E4590">
      <w:pPr>
        <w:numPr>
          <w:ilvl w:val="0"/>
          <w:numId w:val="12"/>
        </w:numPr>
        <w:shd w:val="clear" w:color="auto" w:fill="FFFFFF"/>
        <w:spacing w:after="120" w:line="315" w:lineRule="atLeast"/>
        <w:ind w:left="0"/>
        <w:rPr>
          <w:ins w:id="5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2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}    </w:t>
        </w:r>
      </w:ins>
    </w:p>
    <w:p w:rsidR="001E4590" w:rsidRPr="001E4590" w:rsidRDefault="001E4590" w:rsidP="001E4590">
      <w:pPr>
        <w:shd w:val="clear" w:color="auto" w:fill="FFFFFF"/>
        <w:spacing w:before="100" w:beforeAutospacing="1" w:after="100" w:afterAutospacing="1" w:line="240" w:lineRule="auto"/>
        <w:rPr>
          <w:ins w:id="528" w:author="Unknown"/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</w:pPr>
      <w:ins w:id="529" w:author="Unknown">
        <w:r w:rsidRPr="001E4590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eastAsia="en-IN"/>
          </w:rPr>
          <w:t>File: TestSort2.java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1" w:author="Unknown"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TestSort2{  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 al=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ArrayList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&lt;Student&gt;();  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"Vijay"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23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4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106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"Ajay"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27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4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Student(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105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null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1E4590">
          <w:rPr>
            <w:rFonts w:ascii="Verdana" w:eastAsia="Times New Roman" w:hAnsi="Verdana" w:cs="Times New Roman"/>
            <w:color w:val="C00000"/>
            <w:sz w:val="20"/>
            <w:lang w:eastAsia="en-IN"/>
          </w:rPr>
          <w:t>21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4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Comparator&lt;Student&gt; cm1=Comparator.comparing(Student::getName,Comparator.nullsFirst(String::compareTo));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4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(al,cm1);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4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System.out.println(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"Considers null to be less than non-null"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: al){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+st.name+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}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Comparator&lt;Student&gt; cm2=Comparator.comparing(Student::getName,Comparator.nullsLast(String::compareTo));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Collections.sort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(al,cm2);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6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System.out.println(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"Considers null to be greater than non-null"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63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1E4590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for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(Student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: al){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65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st.rollno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+st.name+</w:t>
        </w:r>
        <w:r w:rsidRPr="001E4590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st.age</w:t>
        </w:r>
        <w:proofErr w:type="spellEnd"/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67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}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ins w:id="5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69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  </w:t>
        </w:r>
      </w:ins>
    </w:p>
    <w:p w:rsidR="001E4590" w:rsidRPr="001E4590" w:rsidRDefault="001E4590" w:rsidP="001E4590">
      <w:pPr>
        <w:numPr>
          <w:ilvl w:val="0"/>
          <w:numId w:val="13"/>
        </w:numPr>
        <w:shd w:val="clear" w:color="auto" w:fill="FFFFFF"/>
        <w:spacing w:after="120" w:line="315" w:lineRule="atLeast"/>
        <w:ind w:left="0"/>
        <w:rPr>
          <w:ins w:id="5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1" w:author="Unknown">
        <w:r w:rsidRPr="001E4590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   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3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Considers null to be less than non-null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5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105 null 21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7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106 Ajay 27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9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 23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81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Considers null to be greater than non-null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83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106 Ajay 27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85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101 Vijay 23</w:t>
        </w:r>
      </w:ins>
    </w:p>
    <w:p w:rsidR="001E4590" w:rsidRPr="001E4590" w:rsidRDefault="001E4590" w:rsidP="001E45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87" w:author="Unknown">
        <w:r w:rsidRPr="001E45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105 null 21</w:t>
        </w:r>
      </w:ins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6C84"/>
    <w:multiLevelType w:val="multilevel"/>
    <w:tmpl w:val="CA8A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C700C"/>
    <w:multiLevelType w:val="multilevel"/>
    <w:tmpl w:val="7484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650DFA"/>
    <w:multiLevelType w:val="multilevel"/>
    <w:tmpl w:val="B91A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F05DF5"/>
    <w:multiLevelType w:val="multilevel"/>
    <w:tmpl w:val="BA12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661BA6"/>
    <w:multiLevelType w:val="multilevel"/>
    <w:tmpl w:val="B7A4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5C2CD0"/>
    <w:multiLevelType w:val="multilevel"/>
    <w:tmpl w:val="DA2E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50C09"/>
    <w:multiLevelType w:val="multilevel"/>
    <w:tmpl w:val="C9EC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0307C9"/>
    <w:multiLevelType w:val="multilevel"/>
    <w:tmpl w:val="8F88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8838F0"/>
    <w:multiLevelType w:val="multilevel"/>
    <w:tmpl w:val="1DE2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E10D13"/>
    <w:multiLevelType w:val="multilevel"/>
    <w:tmpl w:val="64C6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9E76F7"/>
    <w:multiLevelType w:val="multilevel"/>
    <w:tmpl w:val="7CE6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1F685B"/>
    <w:multiLevelType w:val="multilevel"/>
    <w:tmpl w:val="88B2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B25D18"/>
    <w:multiLevelType w:val="multilevel"/>
    <w:tmpl w:val="4B92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11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4590"/>
    <w:rsid w:val="001E4590"/>
    <w:rsid w:val="001E6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1E45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45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45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45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5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45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45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459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45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45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4590"/>
    <w:rPr>
      <w:color w:val="800080"/>
      <w:u w:val="single"/>
    </w:rPr>
  </w:style>
  <w:style w:type="character" w:customStyle="1" w:styleId="keyword">
    <w:name w:val="keyword"/>
    <w:basedOn w:val="DefaultParagraphFont"/>
    <w:rsid w:val="001E4590"/>
  </w:style>
  <w:style w:type="character" w:customStyle="1" w:styleId="number">
    <w:name w:val="number"/>
    <w:basedOn w:val="DefaultParagraphFont"/>
    <w:rsid w:val="001E4590"/>
  </w:style>
  <w:style w:type="character" w:customStyle="1" w:styleId="string">
    <w:name w:val="string"/>
    <w:basedOn w:val="DefaultParagraphFont"/>
    <w:rsid w:val="001E45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59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filename">
    <w:name w:val="filename"/>
    <w:basedOn w:val="Normal"/>
    <w:rsid w:val="001E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1E4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44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06300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68525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760547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37931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983605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451144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56974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280721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804028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011503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347380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23675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855616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218010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03784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1873</Words>
  <Characters>10681</Characters>
  <Application>Microsoft Office Word</Application>
  <DocSecurity>0</DocSecurity>
  <Lines>89</Lines>
  <Paragraphs>25</Paragraphs>
  <ScaleCrop>false</ScaleCrop>
  <Company/>
  <LinksUpToDate>false</LinksUpToDate>
  <CharactersWithSpaces>12529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2019-07-02T16:37:00Z</dcterms:created>
  <dcterms:modified xsi:type="dcterms:W3CDTF">2019-07-02T16:38:00Z</dcterms:modified>
</cp:coreProperties>
</file>