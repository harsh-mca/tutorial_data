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EC" w:rsidRPr="00780DEC" w:rsidRDefault="00780DEC" w:rsidP="00780DE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80DE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Map Interface</w:t>
      </w:r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map contains values on the basis of key, i.e. key and value pair. Each key and value pair is known as an entry. A Map contains unique keys.</w:t>
      </w:r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Map is useful if you have to search, update or delete elements on the basis of a key.</w:t>
      </w:r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80DE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Map Hierarchy</w:t>
      </w:r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There are two interfaces for implementing Map in java: Map and </w:t>
      </w:r>
      <w:proofErr w:type="spellStart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SortedMap</w:t>
      </w:r>
      <w:proofErr w:type="spellEnd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and three classes: </w:t>
      </w:r>
      <w:proofErr w:type="spellStart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LinkedHashMap</w:t>
      </w:r>
      <w:proofErr w:type="spellEnd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and </w:t>
      </w:r>
      <w:proofErr w:type="spellStart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The hierarchy of Java Map is given below:</w:t>
      </w:r>
    </w:p>
    <w:p w:rsidR="00780DEC" w:rsidRPr="00780DEC" w:rsidRDefault="00780DEC" w:rsidP="00780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81675" cy="5810250"/>
            <wp:effectExtent l="19050" t="0" r="9525" b="0"/>
            <wp:docPr id="1" name="Picture 1" descr="Java Map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ap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A Map doesn't allow duplicate keys, but you can have duplicate values. </w:t>
      </w:r>
      <w:proofErr w:type="spellStart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</w:t>
      </w:r>
      <w:proofErr w:type="spellStart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LinkedHashMap</w:t>
      </w:r>
      <w:proofErr w:type="spellEnd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allow null keys and values, but </w:t>
      </w:r>
      <w:proofErr w:type="spellStart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doesn't allow any null key or value.</w:t>
      </w:r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Map can't be traversed, so you need to convert it into Set using </w:t>
      </w:r>
      <w:proofErr w:type="spellStart"/>
      <w:r w:rsidRPr="00780DEC">
        <w:rPr>
          <w:rFonts w:ascii="Verdana" w:eastAsia="Times New Roman" w:hAnsi="Verdana" w:cs="Times New Roman"/>
          <w:i/>
          <w:iCs/>
          <w:color w:val="000000"/>
          <w:sz w:val="20"/>
          <w:lang w:eastAsia="en-IN"/>
        </w:rPr>
        <w:t>keySet</w:t>
      </w:r>
      <w:proofErr w:type="spellEnd"/>
      <w:r w:rsidRPr="00780DEC">
        <w:rPr>
          <w:rFonts w:ascii="Verdana" w:eastAsia="Times New Roman" w:hAnsi="Verdana" w:cs="Times New Roman"/>
          <w:i/>
          <w:iCs/>
          <w:color w:val="000000"/>
          <w:sz w:val="20"/>
          <w:lang w:eastAsia="en-IN"/>
        </w:rPr>
        <w:t>()</w:t>
      </w:r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or </w:t>
      </w:r>
      <w:proofErr w:type="spellStart"/>
      <w:r w:rsidRPr="00780DEC">
        <w:rPr>
          <w:rFonts w:ascii="Verdana" w:eastAsia="Times New Roman" w:hAnsi="Verdana" w:cs="Times New Roman"/>
          <w:i/>
          <w:iCs/>
          <w:color w:val="000000"/>
          <w:sz w:val="20"/>
          <w:lang w:eastAsia="en-IN"/>
        </w:rPr>
        <w:t>entrySet</w:t>
      </w:r>
      <w:proofErr w:type="spellEnd"/>
      <w:r w:rsidRPr="00780DEC">
        <w:rPr>
          <w:rFonts w:ascii="Verdana" w:eastAsia="Times New Roman" w:hAnsi="Verdana" w:cs="Times New Roman"/>
          <w:i/>
          <w:iCs/>
          <w:color w:val="000000"/>
          <w:sz w:val="20"/>
          <w:lang w:eastAsia="en-IN"/>
        </w:rPr>
        <w:t>()</w:t>
      </w:r>
      <w:r w:rsidRPr="00780D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method.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0"/>
        <w:gridCol w:w="11237"/>
      </w:tblGrid>
      <w:tr w:rsidR="00780DEC" w:rsidRPr="00780DEC" w:rsidTr="00780DE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80DEC" w:rsidRPr="00780DEC" w:rsidRDefault="00780DEC" w:rsidP="00780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80D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80DEC" w:rsidRPr="00780DEC" w:rsidRDefault="00780DEC" w:rsidP="00780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80D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6" w:history="1">
              <w:proofErr w:type="spellStart"/>
              <w:r w:rsidRPr="00780DEC">
                <w:rPr>
                  <w:rFonts w:ascii="Verdana" w:eastAsia="Times New Roman" w:hAnsi="Verdana" w:cs="Times New Roman"/>
                  <w:color w:val="008000"/>
                  <w:sz w:val="20"/>
                  <w:u w:val="single"/>
                  <w:lang w:eastAsia="en-IN"/>
                </w:rPr>
                <w:t>HashMap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the implementation of Map, but it doesn't maintain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any order.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7" w:history="1">
              <w:proofErr w:type="spellStart"/>
              <w:r w:rsidRPr="00780DEC">
                <w:rPr>
                  <w:rFonts w:ascii="Verdana" w:eastAsia="Times New Roman" w:hAnsi="Verdana" w:cs="Times New Roman"/>
                  <w:color w:val="008000"/>
                  <w:sz w:val="20"/>
                  <w:u w:val="single"/>
                  <w:lang w:eastAsia="en-IN"/>
                </w:rPr>
                <w:t>LinkedHashMap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LinkedHashMap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the implementation of Map. It inherits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class. It maintains insertion order.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8" w:history="1">
              <w:proofErr w:type="spellStart"/>
              <w:r w:rsidRPr="00780DEC">
                <w:rPr>
                  <w:rFonts w:ascii="Verdana" w:eastAsia="Times New Roman" w:hAnsi="Verdana" w:cs="Times New Roman"/>
                  <w:color w:val="008000"/>
                  <w:sz w:val="20"/>
                  <w:u w:val="single"/>
                  <w:lang w:eastAsia="en-IN"/>
                </w:rPr>
                <w:t>TreeMap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TreeMap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the implementation of Map and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SortedMap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.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maintains ascending order.</w:t>
            </w:r>
          </w:p>
        </w:tc>
      </w:tr>
    </w:tbl>
    <w:p w:rsidR="00780DEC" w:rsidRPr="00780DEC" w:rsidRDefault="00780DEC" w:rsidP="00780DE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80DE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Useful methods of Map interface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1"/>
        <w:gridCol w:w="6926"/>
      </w:tblGrid>
      <w:tr w:rsidR="00780DEC" w:rsidRPr="00780DEC" w:rsidTr="00780DE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80DEC" w:rsidRPr="00780DEC" w:rsidRDefault="00780DEC" w:rsidP="00780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80D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80DEC" w:rsidRPr="00780DEC" w:rsidRDefault="00780DEC" w:rsidP="00780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80D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put(Object key, 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insert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 entry in the map.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putAll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(Map map)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insert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specified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 in the map.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putIfAbsent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(K key, 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inserts the specified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 with the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specified key in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map only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if it is not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already specified.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remove(Object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delete an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entry for the specified key.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remove(Object key, 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removes the specified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values with the associated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specified keys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 from the map.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Set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keySet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the Set view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containing all the keys.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Set&lt;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entrySet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Set view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containing all the keys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and values.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reset the map.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compute(K key,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K,? super V,? extends V&gt;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remappingFunction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compute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 mapping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for the specified key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and its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current mapped value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(or null if there is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no current mapping).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computeIfAbsent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key, Function&lt;? super K,? extends V&gt;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mappingFunction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compute its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 using the given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mapping function,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if the specified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key is not already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associated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with a value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(or is mapped to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null), and enters it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into this map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unless null.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computeIfPresent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key,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K,? super V,? extends V&gt;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remappingFunction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compute a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new mapping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given the key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and its current mapped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value if the value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for the specified key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present and non-null.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containsValue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true if some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 equal to the value exists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within the map,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else return false.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boolean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containsKey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returns true if some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 equal to the key exists within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map, else return false.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equals(Object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compare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specified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with the Map.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forEach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BiConsumer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&lt;? super K,? super V&gt; 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performs the given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action for each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entry in the map until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all entries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have been processed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or the action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throws an exception.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get(Object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the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object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that contains the value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associated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with the key.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getOrDefault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(Object key, V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defaultValue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the value to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which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specified key is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mapped,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or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defaultValue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if the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contains no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mapping for the key.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hashCode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the hash code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value for the Map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isEmpty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true if the map is empty; returns false if it contains at least one key.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V merge(K key, V value,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V,? super V,? extends V&gt;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remappingFunction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If the specified key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not already associated with a value or is associated with null, associates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it with the given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non-null value.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replace(K key, 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replaces the s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pecified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 a specified key.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replace(K key, V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oldValue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V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newValue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replaces the old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 with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new value for a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specified key.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replaceAll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&lt;? super K,? super V,? extends V&gt; function)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replaces each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entry's value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the result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of invoking the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given function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on that entry until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all entries have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been processed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or the function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throws an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exception.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Collection values()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collection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view of the values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contained in the map.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number of entries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 the map.</w:t>
            </w:r>
          </w:p>
        </w:tc>
      </w:tr>
    </w:tbl>
    <w:p w:rsidR="00780DEC" w:rsidRPr="00780DEC" w:rsidRDefault="00780DEC" w:rsidP="00780DEC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ins w:id="1" w:author="Unknown">
        <w:r w:rsidRPr="00780DEC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Map.Entry</w:t>
        </w:r>
        <w:proofErr w:type="spellEnd"/>
        <w:r w:rsidRPr="00780DEC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 xml:space="preserve"> Interface</w:t>
        </w:r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Entry is the 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subinterface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of Map. So we will be accessed it by 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Map.Entry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name. It returns a collection-view of the map, whose elements are of this class. It provides methods to get key and value.</w:t>
        </w:r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5" w:author="Unknown"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Methods of </w:t>
        </w:r>
        <w:proofErr w:type="spellStart"/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Map.Entry</w:t>
        </w:r>
        <w:proofErr w:type="spellEnd"/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interface</w:t>
        </w:r>
      </w:ins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4"/>
        <w:gridCol w:w="5503"/>
      </w:tblGrid>
      <w:tr w:rsidR="00780DEC" w:rsidRPr="00780DEC" w:rsidTr="00780DE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80DEC" w:rsidRPr="00780DEC" w:rsidRDefault="00780DEC" w:rsidP="00780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80D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80DEC" w:rsidRPr="00780DEC" w:rsidRDefault="00780DEC" w:rsidP="00780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80D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K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getKey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obtain a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key.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getValue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obtain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value.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hashCode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obtain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hashCode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setValue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replace the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corresponding to this entry with the specified value.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equals(Object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compare the specified object with the other existing objects.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static &lt;K extends Comparable&lt;? super K&gt;,V&gt; Comparator&lt;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comparingByKey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comparator that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compare the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objects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 natural order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on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static &lt;K,V&gt; Comparator&lt;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comparingByKey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(Comparator&lt;? super K&gt;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cmp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comparator that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compare the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objects by key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using the given 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Comparator.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static &lt;K,V extends Comparable&lt;? super V&gt;&gt; Comparator&lt;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comparingByValue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comparator that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compare the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objects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 natural order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on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value.</w:t>
            </w:r>
          </w:p>
        </w:tc>
      </w:tr>
      <w:tr w:rsidR="00780DEC" w:rsidRPr="00780DEC" w:rsidTr="00780DE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static &lt;K,V&gt; Comparator&lt;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comparingByValue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(Comparator&lt;? super V&gt; </w:t>
            </w:r>
            <w:proofErr w:type="spellStart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cmp</w:t>
            </w:r>
            <w:proofErr w:type="spellEnd"/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Comparator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that compare </w:t>
            </w:r>
          </w:p>
          <w:p w:rsid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objects by</w:t>
            </w:r>
          </w:p>
          <w:p w:rsidR="00780DEC" w:rsidRPr="00780DEC" w:rsidRDefault="00780DEC" w:rsidP="00780DE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80D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 using the given Comparator.</w:t>
            </w:r>
          </w:p>
        </w:tc>
      </w:tr>
    </w:tbl>
    <w:p w:rsidR="00780DEC" w:rsidRPr="00780DEC" w:rsidRDefault="00780DEC" w:rsidP="00780DE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7" w:author="Unknown"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Java Map Example: Non-Generic (Old Style)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//Non-generic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MapExample1 {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main(String[]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{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Map map=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HashMap();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//Adding elements to map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"Amit"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5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"Rahul"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2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"Jai"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6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"Amit"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//Traversing Map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Set set=map.entrySet();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//Converting to Set so that we can traverse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Iterator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set.iterator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itr.hasNext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//Converting to Map.Entry so that we can get key and value separately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entry=(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itr.next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System.out.println(entry.getKey()+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+entry.getValue());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80DEC" w:rsidRPr="00780DEC" w:rsidRDefault="00780DEC" w:rsidP="00780DEC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1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 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3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2 Jai</w:t>
        </w:r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5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5 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6 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8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59" w:author="Unknown"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Java Map Example: Generic (New Style)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lastRenderedPageBreak/>
          <w:t>import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MapExample2{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Map&lt;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 map=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HashMap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&gt;();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"Amit"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"Rahul"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//Elements can traverse in any order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m:map.entrySet()){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780DEC" w:rsidRPr="00780DEC" w:rsidRDefault="00780DEC" w:rsidP="00780DEC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ins w:id="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9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1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100 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3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</w:t>
        </w:r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94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95" w:author="Unknown"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Map Example: </w:t>
        </w:r>
        <w:proofErr w:type="spellStart"/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comparingByKey</w:t>
        </w:r>
        <w:proofErr w:type="spellEnd"/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()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7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9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MapExample3{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Map&lt;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 map=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HashMap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&gt;();        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"Amit"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"Rahul"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a Set view of the mappings contained in this map      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map.entrySet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a sequential Stream with this collection as its source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.stream()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//Sorted according to the provided Comparator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.sorted(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Map.Entry.comparingByKey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//Performs an action for each element of this stream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.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forEach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::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println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780DEC" w:rsidRPr="00780DEC" w:rsidRDefault="00780DEC" w:rsidP="00780DEC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3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100=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5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101=Vijay</w:t>
        </w:r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7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102=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38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39" w:author="Unknown"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lastRenderedPageBreak/>
          <w:t xml:space="preserve">Java Map Example: </w:t>
        </w:r>
        <w:proofErr w:type="spellStart"/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comparingByKey</w:t>
        </w:r>
        <w:proofErr w:type="spellEnd"/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() in Descending Order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1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MapExample4{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Map&lt;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 map=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HashMap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&gt;();        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"Amit"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"Rahul"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a Set view of the mappings contained in this map  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map.entrySet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a sequential Stream with this collection as its source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.stream()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//Sorted according to the provided Comparator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.sorted(Map.Entry.comparingByKey(Comparator.reverseOrder()))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//Performs an action for each element of this stream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.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forEach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::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println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780DEC" w:rsidRPr="00780DEC" w:rsidRDefault="00780DEC" w:rsidP="00780DEC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1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ins w:id="1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77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102=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79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101=Vijay</w:t>
        </w:r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81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100=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82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83" w:author="Unknown"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Map Example: </w:t>
        </w:r>
        <w:proofErr w:type="spellStart"/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comparingByValue</w:t>
        </w:r>
        <w:proofErr w:type="spellEnd"/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()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5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7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MapExample5{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Map&lt;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 map=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HashMap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&gt;();        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"Amit"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"Rahul"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a Set view of the mappings contained in this map  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2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map.entrySet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2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a sequential Stream with this collection as its source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2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.stream()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2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//Sorted according to the provided Comparator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2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.sorted(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Map.Entry.comparingByValue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2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//Performs an action for each element of this stream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2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.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forEach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::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println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2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780DEC" w:rsidRPr="00780DEC" w:rsidRDefault="00780DEC" w:rsidP="00780DEC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2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ins w:id="2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lastRenderedPageBreak/>
          <w:t>Output:</w:t>
        </w:r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21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100=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23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102=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25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101=Vijay</w:t>
        </w:r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26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227" w:author="Unknown"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Map Example: </w:t>
        </w:r>
        <w:proofErr w:type="spellStart"/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comparingByValue</w:t>
        </w:r>
        <w:proofErr w:type="spellEnd"/>
        <w:r w:rsidRPr="00780DEC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() in Descending Order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9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1" w:author="Unknown"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MapExample6{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Map&lt;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 map=</w:t>
        </w:r>
        <w:r w:rsidRPr="00780DEC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HashMap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&gt;();        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100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"Amit"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80DEC">
          <w:rPr>
            <w:rFonts w:ascii="Verdana" w:eastAsia="Times New Roman" w:hAnsi="Verdana" w:cs="Times New Roman"/>
            <w:color w:val="C00000"/>
            <w:sz w:val="20"/>
            <w:lang w:eastAsia="en-IN"/>
          </w:rPr>
          <w:t>102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80DEC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"Rahul"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a Set view of the mappings contained in this map  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map.entrySet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//Returns a sequential Stream with this collection as its source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.stream()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//Sorted according to the provided Comparator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.sorted(Map.Entry.comparingByValue(Comparator.reverseOrder()))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5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r w:rsidRPr="00780DEC">
          <w:rPr>
            <w:rFonts w:ascii="Verdana" w:eastAsia="Times New Roman" w:hAnsi="Verdana" w:cs="Times New Roman"/>
            <w:color w:val="008200"/>
            <w:sz w:val="20"/>
            <w:lang w:eastAsia="en-IN"/>
          </w:rPr>
          <w:t>//Performs an action for each element of this stream</w:t>
        </w:r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7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.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forEach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::</w:t>
        </w:r>
        <w:proofErr w:type="spellStart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println</w:t>
        </w:r>
        <w:proofErr w:type="spellEnd"/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9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780DEC" w:rsidRPr="00780DEC" w:rsidRDefault="00780DEC" w:rsidP="00780DEC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ins w:id="2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1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80DEC" w:rsidRPr="00780DEC" w:rsidRDefault="00780DEC" w:rsidP="00780DEC">
      <w:pPr>
        <w:shd w:val="clear" w:color="auto" w:fill="FFFFFF"/>
        <w:spacing w:before="100" w:beforeAutospacing="1" w:after="100" w:afterAutospacing="1" w:line="240" w:lineRule="auto"/>
        <w:rPr>
          <w:ins w:id="2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3" w:author="Unknown">
        <w:r w:rsidRPr="00780DEC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65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101=Vijay</w:t>
        </w:r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67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102=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780DEC" w:rsidRPr="00780DEC" w:rsidRDefault="00780DEC" w:rsidP="00780D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69" w:author="Unknown"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100=</w:t>
        </w:r>
        <w:proofErr w:type="spellStart"/>
        <w:r w:rsidRPr="00780DE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D2C05"/>
    <w:multiLevelType w:val="multilevel"/>
    <w:tmpl w:val="EF3C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6D1A5F"/>
    <w:multiLevelType w:val="multilevel"/>
    <w:tmpl w:val="C0DC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A052F9"/>
    <w:multiLevelType w:val="multilevel"/>
    <w:tmpl w:val="9F84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0F5C6E"/>
    <w:multiLevelType w:val="multilevel"/>
    <w:tmpl w:val="3EFE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9C6491"/>
    <w:multiLevelType w:val="multilevel"/>
    <w:tmpl w:val="AF98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C23410"/>
    <w:multiLevelType w:val="multilevel"/>
    <w:tmpl w:val="EDD2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0DEC"/>
    <w:rsid w:val="001E6113"/>
    <w:rsid w:val="00780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780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0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0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0D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0D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80DE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80DEC"/>
    <w:rPr>
      <w:color w:val="0000FF"/>
      <w:u w:val="single"/>
    </w:rPr>
  </w:style>
  <w:style w:type="character" w:customStyle="1" w:styleId="comment">
    <w:name w:val="comment"/>
    <w:basedOn w:val="DefaultParagraphFont"/>
    <w:rsid w:val="00780DEC"/>
  </w:style>
  <w:style w:type="character" w:customStyle="1" w:styleId="keyword">
    <w:name w:val="keyword"/>
    <w:basedOn w:val="DefaultParagraphFont"/>
    <w:rsid w:val="00780DEC"/>
  </w:style>
  <w:style w:type="character" w:customStyle="1" w:styleId="number">
    <w:name w:val="number"/>
    <w:basedOn w:val="DefaultParagraphFont"/>
    <w:rsid w:val="00780DEC"/>
  </w:style>
  <w:style w:type="character" w:customStyle="1" w:styleId="string">
    <w:name w:val="string"/>
    <w:basedOn w:val="DefaultParagraphFont"/>
    <w:rsid w:val="00780D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DE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3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26445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782305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65517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279956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19026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471904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952652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392842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241314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238200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1289400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ree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linkedhash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hashma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2019-07-02T00:53:00Z</dcterms:created>
  <dcterms:modified xsi:type="dcterms:W3CDTF">2019-07-02T01:03:00Z</dcterms:modified>
</cp:coreProperties>
</file>