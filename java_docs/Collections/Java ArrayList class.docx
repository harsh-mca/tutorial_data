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19" w:rsidRPr="009A1D19" w:rsidRDefault="009A1D19" w:rsidP="009A1D19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9A1D1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Java </w:t>
      </w:r>
      <w:proofErr w:type="spellStart"/>
      <w:r w:rsidRPr="009A1D1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ArrayList</w:t>
      </w:r>
      <w:proofErr w:type="spellEnd"/>
      <w:r w:rsidRPr="009A1D1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class</w:t>
      </w:r>
    </w:p>
    <w:p w:rsidR="009A1D19" w:rsidRPr="009A1D19" w:rsidRDefault="009A1D19" w:rsidP="009A1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35430" cy="3459480"/>
            <wp:effectExtent l="19050" t="0" r="7620" b="0"/>
            <wp:docPr id="1" name="Picture 1" descr="Java Array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rrayList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ArrayList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uses a dynamic array for storing the elements. It inherits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AbstractList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and implements List interface.</w:t>
      </w:r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important points about Java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ArrayList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are:</w:t>
      </w:r>
    </w:p>
    <w:p w:rsidR="009A1D19" w:rsidRPr="009A1D19" w:rsidRDefault="009A1D19" w:rsidP="009A1D19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ArrayList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can contain duplicate elements.</w:t>
      </w:r>
    </w:p>
    <w:p w:rsidR="009A1D19" w:rsidRPr="009A1D19" w:rsidRDefault="009A1D19" w:rsidP="009A1D19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ArrayList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maintains insertion order.</w:t>
      </w:r>
    </w:p>
    <w:p w:rsidR="009A1D19" w:rsidRPr="009A1D19" w:rsidRDefault="009A1D19" w:rsidP="009A1D19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ArrayList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is non synchronized.</w:t>
      </w:r>
    </w:p>
    <w:p w:rsidR="009A1D19" w:rsidRPr="009A1D19" w:rsidRDefault="009A1D19" w:rsidP="009A1D19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ArrayList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allows random access because array works at the index basis.</w:t>
      </w:r>
    </w:p>
    <w:p w:rsidR="009A1D19" w:rsidRPr="009A1D19" w:rsidRDefault="009A1D19" w:rsidP="009A1D19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In Java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ArrayList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class, manipulation is slow because a lot of shifting needs to occur if any element is removed from the array list.</w:t>
      </w:r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9A1D1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Hierarchy of </w:t>
      </w:r>
      <w:proofErr w:type="spellStart"/>
      <w:r w:rsidRPr="009A1D1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ArrayList</w:t>
      </w:r>
      <w:proofErr w:type="spellEnd"/>
      <w:r w:rsidRPr="009A1D1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class</w:t>
      </w:r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As shown in the above diagram, Java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ArrayList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extends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AbstractList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which implements List interface. The List interface extends Collection and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Iterable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interfaces in hierarchical order.</w:t>
      </w:r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proofErr w:type="spellStart"/>
      <w:r w:rsidRPr="009A1D1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ArrayList</w:t>
      </w:r>
      <w:proofErr w:type="spellEnd"/>
      <w:r w:rsidRPr="009A1D1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class declaration</w:t>
      </w:r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Let's see the declaration for </w:t>
      </w:r>
      <w:proofErr w:type="spellStart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java.util.ArrayList</w:t>
      </w:r>
      <w:proofErr w:type="spellEnd"/>
      <w:r w:rsidRPr="009A1D1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class.</w:t>
      </w:r>
    </w:p>
    <w:p w:rsidR="009A1D19" w:rsidRPr="009A1D19" w:rsidRDefault="009A1D19" w:rsidP="009A1D19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1D1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9A1D1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A1D1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9A1D1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ArrayList&lt;E&gt; </w:t>
      </w:r>
      <w:r w:rsidRPr="009A1D1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9A1D1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AbstractList&lt;E&gt; </w:t>
      </w:r>
      <w:r w:rsidRPr="009A1D1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implements</w:t>
      </w:r>
      <w:r w:rsidRPr="009A1D1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List&lt;E&gt;, RandomAccess, Cloneable, Serializable  </w:t>
      </w:r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9A1D1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Constructors of Java </w:t>
      </w:r>
      <w:proofErr w:type="spellStart"/>
      <w:r w:rsidRPr="009A1D1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ArrayList</w:t>
      </w:r>
      <w:proofErr w:type="spellEnd"/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2"/>
        <w:gridCol w:w="10645"/>
      </w:tblGrid>
      <w:tr w:rsidR="009A1D19" w:rsidRPr="009A1D19" w:rsidTr="009A1D19">
        <w:tc>
          <w:tcPr>
            <w:tcW w:w="2502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9A1D19" w:rsidRPr="009A1D19" w:rsidRDefault="009A1D19" w:rsidP="009A1D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1D1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Constructor</w:t>
            </w:r>
          </w:p>
        </w:tc>
        <w:tc>
          <w:tcPr>
            <w:tcW w:w="10645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9A1D19" w:rsidRPr="009A1D19" w:rsidRDefault="009A1D19" w:rsidP="009A1D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1D1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9A1D19" w:rsidRPr="009A1D19" w:rsidTr="009A1D19">
        <w:tc>
          <w:tcPr>
            <w:tcW w:w="2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06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build an empty array list.</w:t>
            </w:r>
          </w:p>
        </w:tc>
      </w:tr>
      <w:tr w:rsidR="009A1D19" w:rsidRPr="009A1D19" w:rsidTr="009A1D19">
        <w:tc>
          <w:tcPr>
            <w:tcW w:w="2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 extends E&gt; c)</w:t>
            </w:r>
          </w:p>
        </w:tc>
        <w:tc>
          <w:tcPr>
            <w:tcW w:w="106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build an array list that is initialized with the elements of the 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collection c.</w:t>
            </w:r>
          </w:p>
        </w:tc>
      </w:tr>
      <w:tr w:rsidR="009A1D19" w:rsidRPr="009A1D19" w:rsidTr="009A1D19">
        <w:tc>
          <w:tcPr>
            <w:tcW w:w="2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capacity)</w:t>
            </w:r>
          </w:p>
        </w:tc>
        <w:tc>
          <w:tcPr>
            <w:tcW w:w="106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build an array list that has the specified initial capacity.</w:t>
            </w:r>
          </w:p>
        </w:tc>
      </w:tr>
    </w:tbl>
    <w:p w:rsidR="009A1D19" w:rsidRPr="009A1D19" w:rsidRDefault="009A1D19" w:rsidP="009A1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9A1D1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Methods of Java </w:t>
      </w:r>
      <w:proofErr w:type="spellStart"/>
      <w:r w:rsidRPr="009A1D1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ArrayList</w:t>
      </w:r>
      <w:proofErr w:type="spellEnd"/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7"/>
        <w:gridCol w:w="9950"/>
      </w:tblGrid>
      <w:tr w:rsidR="009A1D19" w:rsidRPr="009A1D19" w:rsidTr="009A1D19">
        <w:tc>
          <w:tcPr>
            <w:tcW w:w="3197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9A1D19" w:rsidRPr="009A1D19" w:rsidRDefault="009A1D19" w:rsidP="009A1D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1D1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9950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9A1D19" w:rsidRPr="009A1D19" w:rsidRDefault="009A1D19" w:rsidP="009A1D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1D1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add(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index, E element)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insert the specified element at the specified position in a list.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add(E e)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append the specified element at the end of a list.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addAll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 extends E&gt; c)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append all of the elements in the specified collection to the</w:t>
            </w:r>
          </w:p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end of this list, in the order that they are returned by the specified 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collection's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addAll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index, Collection&lt;? extends E&gt; c)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append all the elements in the specified collection, 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starting at the specified position of the list.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clear()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all of the elements from this list.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ensureCapacity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requiredCapacity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enhance the capacity of an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instance.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get(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fetch the element from the particular position of the list.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isEmpty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true if the list is empty, otherwise false.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lastIndexOf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(Object o)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index in this list of the last occurrence of the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specified element, or -1 if the list does not contain this element.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Object[]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toArray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an array containing all of the elements in this list in the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correct order.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&lt;T&gt; T[]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toArray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(T[] a)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an array containing all of the elements in this list in the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correct order.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 clone()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a shallow copy of an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contains(Object o)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true if the list contains the specified element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indexOf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(Object o)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the index in this list of the first occurrence of 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specified element, or -1 if the List does not contain this element.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remove(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the element present at the specified position in the list.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remove(Object o)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the first occurrence of the specified element.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removeAll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(Collection&lt;?&gt; c)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all the elements from the list.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removeIf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(Predicate&lt;? super E&gt; filter)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all the elements from the list that satisfies the given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predicate.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protected void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removeRange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fromIndex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toIndex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all the elements lies within the given range.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replaceAll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UnaryOperator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&lt;E&gt; operator)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replace all the elements from the list with the specified element.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retainAll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(Collection&lt;?&gt; c)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retain all the elements in the list that are present in the 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specified collection.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set(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index, E element)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replace the specified element in the list, present 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 the specified position.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sort(Comparator&lt;? super E&gt; c)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sort the elements of the list on the basis of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specified comparator.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Spliterator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&lt;E&gt;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spliterator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create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spliterator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over the elements in a list.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List&lt;E&gt;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subList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fromIndex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toIndex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fetch all the elements lies within the given range.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size()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number of elements present in the list.</w:t>
            </w:r>
          </w:p>
        </w:tc>
      </w:tr>
      <w:tr w:rsidR="009A1D19" w:rsidRPr="009A1D19" w:rsidTr="009A1D19">
        <w:tc>
          <w:tcPr>
            <w:tcW w:w="31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trimToSize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99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trim the capacity of this </w:t>
            </w:r>
            <w:proofErr w:type="spellStart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instance to be the</w:t>
            </w:r>
          </w:p>
          <w:p w:rsidR="009A1D19" w:rsidRPr="009A1D19" w:rsidRDefault="009A1D19" w:rsidP="009A1D1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1D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list's current size.</w:t>
            </w:r>
          </w:p>
        </w:tc>
      </w:tr>
    </w:tbl>
    <w:p w:rsidR="009A1D19" w:rsidRPr="009A1D19" w:rsidRDefault="009A1D19" w:rsidP="009A1D19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br/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3" w:author="Unknown">
        <w:r w:rsidRPr="009A1D19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Non-generic Vs. Generic Collection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Java collection framework was non-generic before JDK 1.5. Since 1.5, it is generic.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lastRenderedPageBreak/>
          <w:t>Java new generic collection allows you to have only one type of object in a collection. Now it is type safe so typecasting is not required at runtime.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Let's see the old non-generic example of creating java collection.</w:t>
        </w:r>
      </w:ins>
    </w:p>
    <w:p w:rsidR="009A1D19" w:rsidRPr="009A1D19" w:rsidRDefault="009A1D19" w:rsidP="009A1D19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 al=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ArrayList();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old non-generic arraylist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Let's see the new generic example of creating java collection.</w:t>
        </w:r>
      </w:ins>
    </w:p>
    <w:p w:rsidR="009A1D19" w:rsidRPr="009A1D19" w:rsidRDefault="009A1D19" w:rsidP="009A1D19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ArrayList&lt;String&gt; al=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ArrayList&lt;String&gt;();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new generic arraylist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In a generic collection, we specify the type in angular braces. Now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is forced to have the only specified type of objects in it. If you try to add another type of object, it gives </w:t>
        </w:r>
        <w:r w:rsidRPr="009A1D19">
          <w:rPr>
            <w:rFonts w:ascii="Verdana" w:eastAsia="Times New Roman" w:hAnsi="Verdana" w:cs="Times New Roman"/>
            <w:i/>
            <w:iCs/>
            <w:color w:val="000000"/>
            <w:sz w:val="18"/>
            <w:szCs w:val="18"/>
            <w:lang w:eastAsia="en-IN"/>
          </w:rPr>
          <w:t>compile time error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.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For more information on Java generics, click here 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fldChar w:fldCharType="begin"/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instrText xml:space="preserve"> HYPERLINK "https://www.javatpoint.com/generics-in-java" \t "_blank" </w:instrTex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fldChar w:fldCharType="separate"/>
        </w:r>
        <w:r w:rsidRPr="009A1D19">
          <w:rPr>
            <w:rFonts w:ascii="Verdana" w:eastAsia="Times New Roman" w:hAnsi="Verdana" w:cs="Times New Roman"/>
            <w:color w:val="008000"/>
            <w:sz w:val="18"/>
            <w:lang w:eastAsia="en-IN"/>
          </w:rPr>
          <w:t>Java Generics Tutorial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fldChar w:fldCharType="end"/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.</w:t>
        </w:r>
      </w:ins>
    </w:p>
    <w:p w:rsidR="009A1D19" w:rsidRPr="009A1D19" w:rsidRDefault="009A1D19" w:rsidP="009A1D19">
      <w:pPr>
        <w:spacing w:after="0" w:line="240" w:lineRule="auto"/>
        <w:rPr>
          <w:ins w:id="2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1" w:author="Unknown">
        <w:r w:rsidRPr="009A1D1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pt" o:hralign="center" o:hrstd="t" o:hrnoshade="t" o:hr="t" fillcolor="#d4d4d4" stroked="f"/>
          </w:pic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2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23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ArrayList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ArrayList1{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ArrayList&lt;String&gt; list=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ArrayList&lt;String&gt;();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arraylist  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object in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  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//Invoking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 object 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(list);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9A1D19" w:rsidRPr="009A1D19" w:rsidRDefault="009A1D19" w:rsidP="009A1D19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1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[Ravi, Vijay, Ravi, Ajay]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2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53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Ways to iterate the elements of the collection in java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There are various ways to traverse the collection elements:</w:t>
        </w:r>
      </w:ins>
    </w:p>
    <w:p w:rsidR="009A1D19" w:rsidRPr="009A1D19" w:rsidRDefault="009A1D19" w:rsidP="009A1D19">
      <w:pPr>
        <w:numPr>
          <w:ilvl w:val="0"/>
          <w:numId w:val="6"/>
        </w:numPr>
        <w:shd w:val="clear" w:color="auto" w:fill="FFFFFF"/>
        <w:spacing w:before="54" w:after="100" w:afterAutospacing="1" w:line="285" w:lineRule="atLeast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By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interface.</w:t>
        </w:r>
      </w:ins>
    </w:p>
    <w:p w:rsidR="009A1D19" w:rsidRPr="009A1D19" w:rsidRDefault="009A1D19" w:rsidP="009A1D19">
      <w:pPr>
        <w:numPr>
          <w:ilvl w:val="0"/>
          <w:numId w:val="6"/>
        </w:numPr>
        <w:shd w:val="clear" w:color="auto" w:fill="FFFFFF"/>
        <w:spacing w:before="54" w:after="100" w:afterAutospacing="1" w:line="285" w:lineRule="atLeast"/>
        <w:rPr>
          <w:ins w:id="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By for-each loop.</w:t>
        </w:r>
      </w:ins>
    </w:p>
    <w:p w:rsidR="009A1D19" w:rsidRPr="009A1D19" w:rsidRDefault="009A1D19" w:rsidP="009A1D19">
      <w:pPr>
        <w:numPr>
          <w:ilvl w:val="0"/>
          <w:numId w:val="6"/>
        </w:numPr>
        <w:shd w:val="clear" w:color="auto" w:fill="FFFFFF"/>
        <w:spacing w:before="54" w:after="100" w:afterAutospacing="1" w:line="285" w:lineRule="atLeast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By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ListIterator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interface.</w:t>
        </w:r>
      </w:ins>
    </w:p>
    <w:p w:rsidR="009A1D19" w:rsidRPr="009A1D19" w:rsidRDefault="009A1D19" w:rsidP="009A1D19">
      <w:pPr>
        <w:numPr>
          <w:ilvl w:val="0"/>
          <w:numId w:val="6"/>
        </w:numPr>
        <w:shd w:val="clear" w:color="auto" w:fill="FFFFFF"/>
        <w:spacing w:before="54" w:after="100" w:afterAutospacing="1" w:line="285" w:lineRule="atLeast"/>
        <w:rPr>
          <w:ins w:id="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By for loop.</w:t>
        </w:r>
      </w:ins>
    </w:p>
    <w:p w:rsidR="009A1D19" w:rsidRPr="009A1D19" w:rsidRDefault="009A1D19" w:rsidP="009A1D19">
      <w:pPr>
        <w:numPr>
          <w:ilvl w:val="0"/>
          <w:numId w:val="6"/>
        </w:numPr>
        <w:shd w:val="clear" w:color="auto" w:fill="FFFFFF"/>
        <w:spacing w:before="54" w:after="100" w:afterAutospacing="1" w:line="285" w:lineRule="atLeast"/>
        <w:rPr>
          <w:ins w:id="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By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forEach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() method.</w:t>
        </w:r>
      </w:ins>
    </w:p>
    <w:p w:rsidR="009A1D19" w:rsidRPr="009A1D19" w:rsidRDefault="009A1D19" w:rsidP="009A1D19">
      <w:pPr>
        <w:numPr>
          <w:ilvl w:val="0"/>
          <w:numId w:val="6"/>
        </w:numPr>
        <w:shd w:val="clear" w:color="auto" w:fill="FFFFFF"/>
        <w:spacing w:before="54" w:after="100" w:afterAutospacing="1" w:line="285" w:lineRule="atLeast"/>
        <w:rPr>
          <w:ins w:id="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By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forEachRemaining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() method.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69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Iterating Collection through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Iterator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interface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lastRenderedPageBreak/>
          <w:t xml:space="preserve">Let's see an example to traverse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elements using the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interface.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ArrayList2{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ArrayList&lt;String&gt; list=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ArrayList&lt;String&gt;();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arraylist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object in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//Traversing list through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itr.hasNext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()){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itr.next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9A1D19" w:rsidRPr="009A1D19" w:rsidRDefault="009A1D19" w:rsidP="009A1D19">
      <w:pPr>
        <w:numPr>
          <w:ilvl w:val="0"/>
          <w:numId w:val="7"/>
        </w:numPr>
        <w:shd w:val="clear" w:color="auto" w:fill="FFFFFF"/>
        <w:spacing w:after="109" w:line="28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spacing w:after="0" w:line="240" w:lineRule="auto"/>
        <w:rPr>
          <w:ins w:id="10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3" w:author="Unknown">
        <w:r w:rsidRPr="009A1D1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9A1D19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"http://www.javatpoint.com/opr/test.jsp?filename=TestCollection1" \t "_blank" </w:instrText>
        </w:r>
        <w:r w:rsidRPr="009A1D1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9A1D19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9A1D1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5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7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Vijay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9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11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Ajay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12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13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Iterating Collection through the for-each loop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1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an example to traverse the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elements using the for-each loop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7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9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ArrayList3{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//Traversing list through for-each loop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for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(String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obj:al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obj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9A1D19" w:rsidRPr="009A1D19" w:rsidRDefault="009A1D19" w:rsidP="009A1D19">
      <w:pPr>
        <w:numPr>
          <w:ilvl w:val="0"/>
          <w:numId w:val="8"/>
        </w:numPr>
        <w:shd w:val="clear" w:color="auto" w:fill="FFFFFF"/>
        <w:spacing w:after="109" w:line="28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43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45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Vijay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47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49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Ajay</w:t>
        </w:r>
      </w:ins>
    </w:p>
    <w:p w:rsidR="009A1D19" w:rsidRPr="009A1D19" w:rsidRDefault="009A1D19" w:rsidP="009A1D19">
      <w:pPr>
        <w:spacing w:after="0" w:line="240" w:lineRule="auto"/>
        <w:rPr>
          <w:ins w:id="15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1" w:author="Unknown">
        <w:r w:rsidRPr="009A1D1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7" style="width:0;height:.7pt" o:hralign="center" o:hrstd="t" o:hrnoshade="t" o:hr="t" fillcolor="#d4d4d4" stroked="f"/>
          </w:pic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52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53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Iterating Collection through remaining ways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1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an example to traverse the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elements through other ways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7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lastRenderedPageBreak/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9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ArrayList4{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ArrayList&lt;String&gt; list=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ArrayList&lt;String&gt;();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arraylist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object in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"Traversing list through List Iterator:"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//Here, element iterates in reverse order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ListIterator&lt;String&gt; list1=list.listIterator(list.size());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(list1.hasPrevious())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{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   String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=list1.previous();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}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"Traversing list through for loop:"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for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;i&lt;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list.size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++)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{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list.get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   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}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"Traversing list through forEach() method:"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0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//The forEach() method is a new feature, introduced in Java 8.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0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list.forEach(a-&gt;{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//Here, we are using lambda expression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});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"Traversing list through forEachRemaining() method:"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itr.forEachRemaining(a-&gt;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//Here, we are using lambda expression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{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});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9A1D19" w:rsidRPr="009A1D19" w:rsidRDefault="009A1D19" w:rsidP="009A1D19">
      <w:pPr>
        <w:numPr>
          <w:ilvl w:val="0"/>
          <w:numId w:val="9"/>
        </w:numPr>
        <w:shd w:val="clear" w:color="auto" w:fill="FFFFFF"/>
        <w:spacing w:after="109" w:line="285" w:lineRule="atLeast"/>
        <w:ind w:left="0"/>
        <w:rPr>
          <w:ins w:id="2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1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Traversing list through List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Iterator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3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5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7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9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1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Traversing list through for loop: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3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5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7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9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1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Traversing list through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forEach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() method: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3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5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7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9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>Ajay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61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Traversing list through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forEachRemaining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() method: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63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65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67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69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A1D19" w:rsidRPr="009A1D19" w:rsidRDefault="009A1D19" w:rsidP="009A1D19">
      <w:pPr>
        <w:spacing w:after="0" w:line="240" w:lineRule="auto"/>
        <w:rPr>
          <w:ins w:id="271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72" w:author="Unknown">
        <w:r w:rsidRPr="009A1D1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8" style="width:0;height:.7pt" o:hralign="center" o:hrstd="t" o:hrnoshade="t" o:hr="t" fillcolor="#d4d4d4" stroked="f"/>
          </w:pic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73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274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User-defined class objects in Java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ArrayList</w:t>
        </w:r>
        <w:proofErr w:type="spellEnd"/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27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Let's see an example where we are storing Student class object in an array list.</w:t>
        </w:r>
      </w:ins>
    </w:p>
    <w:p w:rsidR="009A1D19" w:rsidRPr="009A1D19" w:rsidRDefault="009A1D19" w:rsidP="009A1D19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ins w:id="27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8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Student{  </w:t>
        </w:r>
      </w:ins>
    </w:p>
    <w:p w:rsidR="009A1D19" w:rsidRPr="009A1D19" w:rsidRDefault="009A1D19" w:rsidP="009A1D19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ins w:id="27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rollno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9A1D19" w:rsidRPr="009A1D19" w:rsidRDefault="009A1D19" w:rsidP="009A1D19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ins w:id="28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String name;  </w:t>
        </w:r>
      </w:ins>
    </w:p>
    <w:p w:rsidR="009A1D19" w:rsidRPr="009A1D19" w:rsidRDefault="009A1D19" w:rsidP="009A1D19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ins w:id="28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age;  </w:t>
        </w:r>
      </w:ins>
    </w:p>
    <w:p w:rsidR="009A1D19" w:rsidRPr="009A1D19" w:rsidRDefault="009A1D19" w:rsidP="009A1D19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ins w:id="28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Student(</w:t>
        </w:r>
        <w:proofErr w:type="spellStart"/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rollno,String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name,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age){  </w:t>
        </w:r>
      </w:ins>
    </w:p>
    <w:p w:rsidR="009A1D19" w:rsidRPr="009A1D19" w:rsidRDefault="009A1D19" w:rsidP="009A1D19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ins w:id="28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.rollno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rollno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9A1D19" w:rsidRPr="009A1D19" w:rsidRDefault="009A1D19" w:rsidP="009A1D19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ins w:id="28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.name=name;  </w:t>
        </w:r>
      </w:ins>
    </w:p>
    <w:p w:rsidR="009A1D19" w:rsidRPr="009A1D19" w:rsidRDefault="009A1D19" w:rsidP="009A1D19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ins w:id="29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.age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=age;  </w:t>
        </w:r>
      </w:ins>
    </w:p>
    <w:p w:rsidR="009A1D19" w:rsidRPr="009A1D19" w:rsidRDefault="009A1D19" w:rsidP="009A1D19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ins w:id="29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9A1D19" w:rsidRPr="009A1D19" w:rsidRDefault="009A1D19" w:rsidP="009A1D19">
      <w:pPr>
        <w:numPr>
          <w:ilvl w:val="0"/>
          <w:numId w:val="10"/>
        </w:numPr>
        <w:shd w:val="clear" w:color="auto" w:fill="FFFFFF"/>
        <w:spacing w:after="109" w:line="285" w:lineRule="atLeast"/>
        <w:ind w:left="0"/>
        <w:rPr>
          <w:ins w:id="29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29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8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29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0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ArrayList5{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0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0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0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0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user-defined class objects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0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0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Student s1=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Student(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101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"Sonoo"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23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0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0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Student s2=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Student(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102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21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0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Student s2=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Student(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103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"Hanumat"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25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1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1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&lt;Student&gt; al=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&lt;Student&gt;();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1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(s1);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Student class object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1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(s2);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1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(s3);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2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//Getting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2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2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//traversing elements of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 object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2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itr.hasNext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()){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2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Student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=(Student)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itr.next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3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st.rollno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+st.name+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st.age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3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ins w:id="33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9A1D19" w:rsidRPr="009A1D19" w:rsidRDefault="009A1D19" w:rsidP="009A1D19">
      <w:pPr>
        <w:numPr>
          <w:ilvl w:val="0"/>
          <w:numId w:val="11"/>
        </w:numPr>
        <w:shd w:val="clear" w:color="auto" w:fill="FFFFFF"/>
        <w:spacing w:after="109" w:line="285" w:lineRule="atLeast"/>
        <w:ind w:left="0"/>
        <w:rPr>
          <w:ins w:id="33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40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101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Sonoo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23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42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102 Ravi 21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44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103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Hanumat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25</w:t>
        </w:r>
      </w:ins>
    </w:p>
    <w:p w:rsidR="009A1D19" w:rsidRPr="009A1D19" w:rsidRDefault="009A1D19" w:rsidP="009A1D19">
      <w:pPr>
        <w:spacing w:after="0" w:line="240" w:lineRule="auto"/>
        <w:rPr>
          <w:ins w:id="345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46" w:author="Unknown">
        <w:r w:rsidRPr="009A1D1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9" style="width:0;height:.7pt" o:hralign="center" o:hrstd="t" o:hrnoshade="t" o:hr="t" fillcolor="#d4d4d4" stroked="f"/>
          </w:pic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47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348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ArrayList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Serialization and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Deserialization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34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lastRenderedPageBreak/>
          <w:t xml:space="preserve">Let's see an example to serialize an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object and then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deserialize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it.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5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2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java.io.*;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5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4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5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ArrayList6 {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5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5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[]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6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{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6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6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6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6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7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7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7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{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7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//Serialization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7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8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FileOutputStream fos=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FileOutputStream(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"file"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8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8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ObjectOutputStream oos=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ObjectOutputStream(fos);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8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8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oos.writeObject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(al);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8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8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fos.close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8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8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oos.close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8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Deserialization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9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FileInputStream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fis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FileInputStream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"file"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9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ObjectInputStream ois=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ObjectInputStream(fis);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9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list=(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ois.readObject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9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(list);  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39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0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}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(Exception e)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40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0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{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40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0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(e);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40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0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}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0" w:line="285" w:lineRule="atLeast"/>
        <w:ind w:left="0"/>
        <w:rPr>
          <w:ins w:id="40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0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}  </w:t>
        </w:r>
      </w:ins>
    </w:p>
    <w:p w:rsidR="009A1D19" w:rsidRPr="009A1D19" w:rsidRDefault="009A1D19" w:rsidP="009A1D19">
      <w:pPr>
        <w:numPr>
          <w:ilvl w:val="0"/>
          <w:numId w:val="12"/>
        </w:numPr>
        <w:shd w:val="clear" w:color="auto" w:fill="FFFFFF"/>
        <w:spacing w:after="109" w:line="285" w:lineRule="atLeast"/>
        <w:ind w:left="0"/>
        <w:rPr>
          <w:ins w:id="40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       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12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[Ravi, Vijay, Ajay]</w:t>
        </w:r>
      </w:ins>
    </w:p>
    <w:p w:rsidR="009A1D19" w:rsidRPr="009A1D19" w:rsidRDefault="009A1D19" w:rsidP="009A1D19">
      <w:pPr>
        <w:spacing w:after="0" w:line="240" w:lineRule="auto"/>
        <w:rPr>
          <w:ins w:id="413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14" w:author="Unknown">
        <w:r w:rsidRPr="009A1D1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0" style="width:0;height:.7pt" o:hralign="center" o:hrstd="t" o:hrnoshade="t" o:hr="t" fillcolor="#d4d4d4" stroked="f"/>
          </w:pic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15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416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ArrayList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to add elements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41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Here, we see different ways to add an element.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1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20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2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2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ArrayList7{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2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2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2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2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2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2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"Initial list of elements: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2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elements to the end of the list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3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3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3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3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add(E e) method: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3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4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an element at the specific position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4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4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Gaurav</w:t>
        </w:r>
        <w:proofErr w:type="spellEnd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4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4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add(int index, E element) method: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4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4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al2=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4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4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al2.add(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Sonoo</w:t>
        </w:r>
        <w:proofErr w:type="spellEnd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4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al2.add(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Hanumat</w:t>
        </w:r>
        <w:proofErr w:type="spellEnd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5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second list elements to the first list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5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al.addAll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(al2);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5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addAll(Collection&lt;? extends E&gt; c) method: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5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al3=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5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6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al3.add(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"John"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6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6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al3.add(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Rahul</w:t>
        </w:r>
        <w:proofErr w:type="spellEnd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6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6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second list elements to the first list at specific position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6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6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al.addAll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al3);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6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6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addAll(int index, Collection&lt;? extends E&gt; c) method: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6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ins w:id="47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9A1D19" w:rsidRPr="009A1D19" w:rsidRDefault="009A1D19" w:rsidP="009A1D19">
      <w:pPr>
        <w:numPr>
          <w:ilvl w:val="0"/>
          <w:numId w:val="13"/>
        </w:numPr>
        <w:shd w:val="clear" w:color="auto" w:fill="FFFFFF"/>
        <w:spacing w:after="109" w:line="285" w:lineRule="atLeast"/>
        <w:ind w:left="0"/>
        <w:rPr>
          <w:ins w:id="47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76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Initial list of elements: []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78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After invoking add(E e) method: [Ravi, Vijay, Ajay]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80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After invoking add(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int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index, E element) method: [Ravi,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Vijay, Ajay]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82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addAll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(Collection&lt;? extends E&gt; c) method: 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84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[Ravi,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Vijay, Ajay,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Sonoo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Hanumat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86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addAll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int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index, Collection&lt;? extends E&gt; c) method: 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88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[Ravi, John,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Vijay, Ajay,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Sonoo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Hanumat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9A1D19" w:rsidRPr="009A1D19" w:rsidRDefault="009A1D19" w:rsidP="009A1D19">
      <w:pPr>
        <w:spacing w:after="0" w:line="240" w:lineRule="auto"/>
        <w:rPr>
          <w:ins w:id="48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90" w:author="Unknown">
        <w:r w:rsidRPr="009A1D1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1" style="width:0;height:.7pt" o:hralign="center" o:hrstd="t" o:hrnoshade="t" o:hr="t" fillcolor="#d4d4d4" stroked="f"/>
          </w:pic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91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492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ArrayList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to remove elements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49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Here, we see different ways to remove an element.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49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6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49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ArrayList8 {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49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0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0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0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[]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0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0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{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0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0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0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0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0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1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1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Anuj</w:t>
        </w:r>
        <w:proofErr w:type="spellEnd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1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Gaurav</w:t>
        </w:r>
        <w:proofErr w:type="spellEnd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1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"An initial list of elements: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1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2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specific element from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2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2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al.remove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2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2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remove(object) method: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2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2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element on the basis of specific position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2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2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al.remove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2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remove(index) method: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3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3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another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3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al2=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3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al2.add(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3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4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al2.add(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Hanumat</w:t>
        </w:r>
        <w:proofErr w:type="spellEnd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4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4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new elements to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4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4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al.addAll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(al2);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4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4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"Updated list 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4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4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all the new elements from </w:t>
        </w:r>
        <w:proofErr w:type="spellStart"/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4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al.removeAll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(al2);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5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removeAll() method: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5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elements on the basis of specified condition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5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al.removeIf(str -&gt; str.contains(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//Here, we are using Lambda expression 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5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removeIf() method: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5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60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all the elements available in the list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6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62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al.clear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6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64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clear() method: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ins w:id="56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66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}  </w:t>
        </w:r>
      </w:ins>
    </w:p>
    <w:p w:rsidR="009A1D19" w:rsidRPr="009A1D19" w:rsidRDefault="009A1D19" w:rsidP="009A1D19">
      <w:pPr>
        <w:numPr>
          <w:ilvl w:val="0"/>
          <w:numId w:val="14"/>
        </w:numPr>
        <w:shd w:val="clear" w:color="auto" w:fill="FFFFFF"/>
        <w:spacing w:after="109" w:line="285" w:lineRule="atLeast"/>
        <w:ind w:left="0"/>
        <w:rPr>
          <w:ins w:id="56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68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                 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0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An initial list of elements: [Ravi, Vijay, Ajay,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2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remove(object) method: [Ravi, Ajay,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4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remove(index) method: [Ajay,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6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Updated list : [Ajay,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Ravi,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Hanumat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8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removeAll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() method: [Ajay,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80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removeIf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() method: [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82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After invoking clear() method: []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A1D19" w:rsidRPr="009A1D19" w:rsidRDefault="009A1D19" w:rsidP="009A1D19">
      <w:pPr>
        <w:spacing w:after="0" w:line="240" w:lineRule="auto"/>
        <w:rPr>
          <w:ins w:id="58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85" w:author="Unknown">
        <w:r w:rsidRPr="009A1D1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2" style="width:0;height:.7pt" o:hralign="center" o:hrstd="t" o:hrnoshade="t" o:hr="t" fillcolor="#d4d4d4" stroked="f"/>
          </w:pic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86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587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ArrayList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of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retainAll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() method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5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89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5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1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ArrayList9{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5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5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5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5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0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0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al2=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0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0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al2.add(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0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0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al2.add(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Hanumat</w:t>
        </w:r>
        <w:proofErr w:type="spellEnd"/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0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al.retainAll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(al2);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"iterating the elements after retaining the elements of al2"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al.iterator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itr.hasNext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()){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itr.next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6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2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9A1D19" w:rsidRPr="009A1D19" w:rsidRDefault="009A1D19" w:rsidP="009A1D19">
      <w:pPr>
        <w:numPr>
          <w:ilvl w:val="0"/>
          <w:numId w:val="15"/>
        </w:numPr>
        <w:shd w:val="clear" w:color="auto" w:fill="FFFFFF"/>
        <w:spacing w:after="109" w:line="285" w:lineRule="atLeast"/>
        <w:ind w:left="0"/>
        <w:rPr>
          <w:ins w:id="6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2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25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 xml:space="preserve">       iterating the elements after retaining the elements of al2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27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Ravi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2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629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ArrayList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of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isEmpty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() method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1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ArrayList10{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[]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{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4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4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"Is ArrayList Empty: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+al.isEmpty());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4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4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4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Insertion"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"Is ArrayList Empty: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+al.isEmpty()); 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}  </w:t>
        </w:r>
      </w:ins>
    </w:p>
    <w:p w:rsidR="009A1D19" w:rsidRPr="009A1D19" w:rsidRDefault="009A1D19" w:rsidP="009A1D19">
      <w:pPr>
        <w:numPr>
          <w:ilvl w:val="0"/>
          <w:numId w:val="16"/>
        </w:numPr>
        <w:shd w:val="clear" w:color="auto" w:fill="FFFFFF"/>
        <w:spacing w:after="109" w:line="285" w:lineRule="atLeast"/>
        <w:ind w:left="0"/>
        <w:rPr>
          <w:ins w:id="6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    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59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Is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ArrayList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Empty: true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61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After Insertion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63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Is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ArrayList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Empty: false</w:t>
        </w:r>
      </w:ins>
    </w:p>
    <w:p w:rsidR="009A1D19" w:rsidRPr="009A1D19" w:rsidRDefault="009A1D19" w:rsidP="009A1D19">
      <w:pPr>
        <w:spacing w:after="0" w:line="240" w:lineRule="auto"/>
        <w:rPr>
          <w:ins w:id="66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65" w:author="Unknown">
        <w:r w:rsidRPr="009A1D1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3" style="width:0;height:.7pt" o:hralign="center" o:hrstd="t" o:hrnoshade="t" o:hr="t" fillcolor="#d4d4d4" stroked="f"/>
          </w:pic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66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667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ArrayList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of set() and get() method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69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ArrayList11 {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[]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{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8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8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8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8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System.out.println(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"Before update: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+al.get(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 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8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//Updating an element at specific position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al.set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"Gaurav"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update: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al.get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 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6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}  </w:t>
        </w:r>
      </w:ins>
    </w:p>
    <w:p w:rsidR="009A1D19" w:rsidRPr="009A1D19" w:rsidRDefault="009A1D19" w:rsidP="009A1D19">
      <w:pPr>
        <w:numPr>
          <w:ilvl w:val="0"/>
          <w:numId w:val="17"/>
        </w:numPr>
        <w:shd w:val="clear" w:color="auto" w:fill="FFFFFF"/>
        <w:spacing w:after="109" w:line="285" w:lineRule="atLeast"/>
        <w:ind w:left="0"/>
        <w:rPr>
          <w:ins w:id="6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       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99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Before update: Vijay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01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update: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</w:ins>
    </w:p>
    <w:p w:rsidR="009A1D19" w:rsidRPr="009A1D19" w:rsidRDefault="009A1D19" w:rsidP="009A1D19">
      <w:pPr>
        <w:spacing w:after="0" w:line="240" w:lineRule="auto"/>
        <w:rPr>
          <w:ins w:id="70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03" w:author="Unknown">
        <w:r w:rsidRPr="009A1D1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4" style="width:0;height:.7pt" o:hralign="center" o:hrstd="t" o:hrnoshade="t" o:hr="t" fillcolor="#d4d4d4" stroked="f"/>
          </w:pic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704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705" w:author="Unknown"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ArrayList</w:t>
        </w:r>
        <w:proofErr w:type="spellEnd"/>
        <w:r w:rsidRPr="009A1D1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Example: Book</w:t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70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0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an 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example where we are adding books to list and printing all the books.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09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lastRenderedPageBreak/>
          <w:t>import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1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 {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713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id;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name,author,publisher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717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quantity;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9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id, String name, String author, String publisher,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quantity) {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2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.id = id;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2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.name = name;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2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.author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author;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2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.publisher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publisher;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2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.quantity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quantity;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5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ArrayListExample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{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7" w:author="Unknown"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{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list of Books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4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List&lt;Book&gt; list=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&lt;Book&gt;();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4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Books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4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b1=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101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"Let us C"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"Yashwant Kanetkar"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"BPB"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8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4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b2=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102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"Data Communications &amp; Networking"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"Forouzan"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"Mc Graw Hill"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4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4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b3=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103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"Operating System"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"Galvin"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"Wiley"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1D19">
          <w:rPr>
            <w:rFonts w:ascii="Verdana" w:eastAsia="Times New Roman" w:hAnsi="Verdana" w:cs="Times New Roman"/>
            <w:color w:val="C00000"/>
            <w:sz w:val="18"/>
            <w:lang w:eastAsia="en-IN"/>
          </w:rPr>
          <w:t>6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Books to list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(b1);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(b2);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(b3);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9A1D1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//Traversing list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61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9A1D1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for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(Book b:list){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6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System.out.println(b.id+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+b.name+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+b.author+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+b.publisher+</w:t>
        </w:r>
        <w:r w:rsidRPr="009A1D1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+b.quantity);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65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7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67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numPr>
          <w:ilvl w:val="0"/>
          <w:numId w:val="18"/>
        </w:numPr>
        <w:shd w:val="clear" w:color="auto" w:fill="FFFFFF"/>
        <w:spacing w:after="109" w:line="285" w:lineRule="atLeast"/>
        <w:ind w:left="0"/>
        <w:rPr>
          <w:ins w:id="7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69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1D19" w:rsidRPr="009A1D19" w:rsidRDefault="009A1D19" w:rsidP="009A1D19">
      <w:pPr>
        <w:spacing w:after="0" w:line="240" w:lineRule="auto"/>
        <w:rPr>
          <w:ins w:id="77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71" w:author="Unknown">
        <w:r w:rsidRPr="009A1D1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9A1D19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"http://www.javatpoint.com/opr/test.jsp?filename=TestCollection101" \t "_blank" </w:instrText>
        </w:r>
        <w:r w:rsidRPr="009A1D1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9A1D19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9A1D19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9A1D19" w:rsidRPr="009A1D19" w:rsidRDefault="009A1D19" w:rsidP="009A1D19">
      <w:pPr>
        <w:shd w:val="clear" w:color="auto" w:fill="FFFFFF"/>
        <w:spacing w:before="100" w:beforeAutospacing="1" w:after="100" w:afterAutospacing="1" w:line="240" w:lineRule="auto"/>
        <w:rPr>
          <w:ins w:id="7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73" w:author="Unknown">
        <w:r w:rsidRPr="009A1D1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75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101 Let us C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Yashwant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Kanetkar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BPB 8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77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Data Communications &amp; Networking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Forouzan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Mc </w:t>
        </w:r>
        <w:proofErr w:type="spellStart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Graw</w:t>
        </w:r>
        <w:proofErr w:type="spellEnd"/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Hill 4</w:t>
        </w:r>
      </w:ins>
    </w:p>
    <w:p w:rsidR="009A1D19" w:rsidRPr="009A1D19" w:rsidRDefault="009A1D19" w:rsidP="009A1D1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79" w:author="Unknown">
        <w:r w:rsidRPr="009A1D1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103 Operating System Galvin Wiley 6</w:t>
        </w:r>
      </w:ins>
    </w:p>
    <w:p w:rsidR="00D9402D" w:rsidRDefault="00D9402D"/>
    <w:sectPr w:rsidR="00D9402D" w:rsidSect="00D9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490E"/>
    <w:multiLevelType w:val="multilevel"/>
    <w:tmpl w:val="DF6E1A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060653F"/>
    <w:multiLevelType w:val="multilevel"/>
    <w:tmpl w:val="D056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A06A2"/>
    <w:multiLevelType w:val="multilevel"/>
    <w:tmpl w:val="562C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DD46A4"/>
    <w:multiLevelType w:val="multilevel"/>
    <w:tmpl w:val="7B3E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90719"/>
    <w:multiLevelType w:val="multilevel"/>
    <w:tmpl w:val="D2B0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A2DF7"/>
    <w:multiLevelType w:val="multilevel"/>
    <w:tmpl w:val="4F06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2946A2"/>
    <w:multiLevelType w:val="multilevel"/>
    <w:tmpl w:val="DA60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F36446"/>
    <w:multiLevelType w:val="multilevel"/>
    <w:tmpl w:val="1678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92785F"/>
    <w:multiLevelType w:val="multilevel"/>
    <w:tmpl w:val="3C0E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C37E28"/>
    <w:multiLevelType w:val="multilevel"/>
    <w:tmpl w:val="4D1A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695A35"/>
    <w:multiLevelType w:val="multilevel"/>
    <w:tmpl w:val="D6BC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F1351C"/>
    <w:multiLevelType w:val="multilevel"/>
    <w:tmpl w:val="88FE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5407B1"/>
    <w:multiLevelType w:val="multilevel"/>
    <w:tmpl w:val="A5F6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A0787E"/>
    <w:multiLevelType w:val="multilevel"/>
    <w:tmpl w:val="B5D0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436165"/>
    <w:multiLevelType w:val="multilevel"/>
    <w:tmpl w:val="5DCE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8F3E7E"/>
    <w:multiLevelType w:val="multilevel"/>
    <w:tmpl w:val="77AA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D66575"/>
    <w:multiLevelType w:val="multilevel"/>
    <w:tmpl w:val="2F54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5F0DE5"/>
    <w:multiLevelType w:val="multilevel"/>
    <w:tmpl w:val="73BE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5"/>
  </w:num>
  <w:num w:numId="5">
    <w:abstractNumId w:val="11"/>
  </w:num>
  <w:num w:numId="6">
    <w:abstractNumId w:val="8"/>
  </w:num>
  <w:num w:numId="7">
    <w:abstractNumId w:val="16"/>
  </w:num>
  <w:num w:numId="8">
    <w:abstractNumId w:val="13"/>
  </w:num>
  <w:num w:numId="9">
    <w:abstractNumId w:val="4"/>
  </w:num>
  <w:num w:numId="10">
    <w:abstractNumId w:val="14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  <w:num w:numId="15">
    <w:abstractNumId w:val="17"/>
  </w:num>
  <w:num w:numId="16">
    <w:abstractNumId w:val="10"/>
  </w:num>
  <w:num w:numId="17">
    <w:abstractNumId w:val="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A1D19"/>
    <w:rsid w:val="009A1D19"/>
    <w:rsid w:val="00D9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2D"/>
  </w:style>
  <w:style w:type="paragraph" w:styleId="Heading1">
    <w:name w:val="heading 1"/>
    <w:basedOn w:val="Normal"/>
    <w:link w:val="Heading1Char"/>
    <w:uiPriority w:val="9"/>
    <w:qFormat/>
    <w:rsid w:val="009A1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1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D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1D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1D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D19"/>
    <w:rPr>
      <w:color w:val="800080"/>
      <w:u w:val="single"/>
    </w:rPr>
  </w:style>
  <w:style w:type="character" w:customStyle="1" w:styleId="keyword">
    <w:name w:val="keyword"/>
    <w:basedOn w:val="DefaultParagraphFont"/>
    <w:rsid w:val="009A1D19"/>
  </w:style>
  <w:style w:type="character" w:customStyle="1" w:styleId="comment">
    <w:name w:val="comment"/>
    <w:basedOn w:val="DefaultParagraphFont"/>
    <w:rsid w:val="009A1D19"/>
  </w:style>
  <w:style w:type="character" w:customStyle="1" w:styleId="string">
    <w:name w:val="string"/>
    <w:basedOn w:val="DefaultParagraphFont"/>
    <w:rsid w:val="009A1D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D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stit">
    <w:name w:val="testit"/>
    <w:basedOn w:val="DefaultParagraphFont"/>
    <w:rsid w:val="009A1D19"/>
  </w:style>
  <w:style w:type="character" w:customStyle="1" w:styleId="number">
    <w:name w:val="number"/>
    <w:basedOn w:val="DefaultParagraphFont"/>
    <w:rsid w:val="009A1D19"/>
  </w:style>
  <w:style w:type="paragraph" w:styleId="BalloonText">
    <w:name w:val="Balloon Text"/>
    <w:basedOn w:val="Normal"/>
    <w:link w:val="BalloonTextChar"/>
    <w:uiPriority w:val="99"/>
    <w:semiHidden/>
    <w:unhideWhenUsed/>
    <w:rsid w:val="009A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11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864491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4985364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4309480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402998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44820327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1053159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3300956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7797472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77394480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9272410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3514599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999540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492305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40137168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912508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42153437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9134430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0923032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6656497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5166716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6306233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2458847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6823337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3418819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3102089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7162558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229286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2735</Words>
  <Characters>15593</Characters>
  <Application>Microsoft Office Word</Application>
  <DocSecurity>0</DocSecurity>
  <Lines>129</Lines>
  <Paragraphs>36</Paragraphs>
  <ScaleCrop>false</ScaleCrop>
  <Company/>
  <LinksUpToDate>false</LinksUpToDate>
  <CharactersWithSpaces>18292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2019-06-18T17:34:00Z</dcterms:created>
  <dcterms:modified xsi:type="dcterms:W3CDTF">2019-06-18T17:36:00Z</dcterms:modified>
</cp:coreProperties>
</file>