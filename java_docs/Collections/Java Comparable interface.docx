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1B" w:rsidRPr="00B74E1B" w:rsidRDefault="00B74E1B" w:rsidP="00B74E1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74E1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Comparable interface</w: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Comparable interface is used to order the objects of the user-defined class. This interface is found in </w:t>
      </w:r>
      <w:proofErr w:type="spellStart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java.lang</w:t>
      </w:r>
      <w:proofErr w:type="spellEnd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package and contains only one method named </w:t>
      </w:r>
      <w:proofErr w:type="spellStart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compareTo</w:t>
      </w:r>
      <w:proofErr w:type="spellEnd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(Object). It provides a single sorting sequence only, i.e., you can sort the elements on the basis of single data member only. For example, it may be </w:t>
      </w:r>
      <w:proofErr w:type="spellStart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rollno</w:t>
      </w:r>
      <w:proofErr w:type="spellEnd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name, age or anything else.</w: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B74E1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compareTo</w:t>
      </w:r>
      <w:proofErr w:type="spellEnd"/>
      <w:r w:rsidRPr="00B74E1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(Object </w:t>
      </w:r>
      <w:proofErr w:type="spellStart"/>
      <w:r w:rsidRPr="00B74E1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obj</w:t>
      </w:r>
      <w:proofErr w:type="spellEnd"/>
      <w:r w:rsidRPr="00B74E1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method</w: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public </w:t>
      </w:r>
      <w:proofErr w:type="spellStart"/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int</w:t>
      </w:r>
      <w:proofErr w:type="spellEnd"/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 </w:t>
      </w:r>
      <w:proofErr w:type="spellStart"/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compareTo</w:t>
      </w:r>
      <w:proofErr w:type="spellEnd"/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(Object </w:t>
      </w:r>
      <w:proofErr w:type="spellStart"/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obj</w:t>
      </w:r>
      <w:proofErr w:type="spellEnd"/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):</w:t>
      </w: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is used to compare the current object with the specified object. It returns</w:t>
      </w:r>
    </w:p>
    <w:p w:rsidR="00B74E1B" w:rsidRPr="00B74E1B" w:rsidRDefault="00B74E1B" w:rsidP="00B74E1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positive integer, if the current object is greater than the specified object.</w:t>
      </w:r>
    </w:p>
    <w:p w:rsidR="00B74E1B" w:rsidRPr="00B74E1B" w:rsidRDefault="00B74E1B" w:rsidP="00B74E1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negative integer, if the current object is less than the specified object.</w:t>
      </w:r>
    </w:p>
    <w:p w:rsidR="00B74E1B" w:rsidRPr="00B74E1B" w:rsidRDefault="00B74E1B" w:rsidP="00B74E1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zero, if the current object is equal to the specified object.</w:t>
      </w:r>
    </w:p>
    <w:p w:rsidR="00B74E1B" w:rsidRPr="00B74E1B" w:rsidRDefault="00B74E1B" w:rsidP="00B7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E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can sort the elements of:</w:t>
      </w:r>
    </w:p>
    <w:p w:rsidR="00B74E1B" w:rsidRPr="00B74E1B" w:rsidRDefault="00B74E1B" w:rsidP="00B74E1B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 objects</w:t>
      </w:r>
    </w:p>
    <w:p w:rsidR="00B74E1B" w:rsidRPr="00B74E1B" w:rsidRDefault="00B74E1B" w:rsidP="00B74E1B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Wrapper class objects</w:t>
      </w:r>
    </w:p>
    <w:p w:rsidR="00B74E1B" w:rsidRPr="00B74E1B" w:rsidRDefault="00B74E1B" w:rsidP="00B74E1B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User-defined class objects</w: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74E1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Collections class</w: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Collections</w:t>
      </w: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class provides static methods for sorting the elements of collections. If collection elements are of Set or Map, we can use </w:t>
      </w:r>
      <w:proofErr w:type="spellStart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 </w:t>
      </w:r>
      <w:proofErr w:type="spellStart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However, we cannot sort the elements of List. Collections class provides methods for sorting the elements of List type elements.</w: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74E1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 of Collections class for sorting List elements</w: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74E1B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public void sort(List list):</w:t>
      </w:r>
      <w:r w:rsidRPr="00B74E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is used to sort the elements of List. List elements must be of the Comparable type.</w:t>
      </w:r>
    </w:p>
    <w:p w:rsidR="00B74E1B" w:rsidRPr="00B74E1B" w:rsidRDefault="00B74E1B" w:rsidP="00B74E1B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B74E1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Note: String class and Wrapper classes implement the Comparable interface by default. So if you store the objects of string or wrapper classes in a list, set or map, it will be Comparable by default.</w:t>
      </w:r>
    </w:p>
    <w:p w:rsidR="00B74E1B" w:rsidRPr="00B74E1B" w:rsidRDefault="00B74E1B" w:rsidP="00B74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E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" w:author="Unknown">
        <w:r w:rsidRPr="00B74E1B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Java Comparable Example</w:t>
        </w:r>
      </w:ins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lastRenderedPageBreak/>
          <w:t>Let's see the example of the Comparable interface that sorts the list elements on the basis of age.</w:t>
        </w:r>
      </w:ins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5" w:author="Unknown">
        <w:r w:rsidRPr="00B74E1B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t>File: Student.java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Comparable&lt;Student&gt;{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9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name;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Student(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rollno,String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age){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7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.name=name;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1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=age;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compareTo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){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(age==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0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(age&gt;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-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B74E1B" w:rsidRPr="00B74E1B" w:rsidRDefault="00B74E1B" w:rsidP="00B74E1B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ins w:id="44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45" w:author="Unknown">
        <w:r w:rsidRPr="00B74E1B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t>File: TestSort1.java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TestSort1{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5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 al=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&lt;Student&gt;();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55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23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57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106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"Ajay"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27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5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105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"Jai"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21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6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(al);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st:al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){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67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B74E1B" w:rsidRPr="00B74E1B" w:rsidRDefault="00B74E1B" w:rsidP="00B74E1B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B74E1B" w:rsidRPr="00B74E1B" w:rsidRDefault="00B74E1B" w:rsidP="00B74E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5" w:author="Unknown">
        <w:r w:rsidRPr="00B74E1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105 Jai 21</w:t>
        </w:r>
      </w:ins>
    </w:p>
    <w:p w:rsidR="00B74E1B" w:rsidRPr="00B74E1B" w:rsidRDefault="00B74E1B" w:rsidP="00B74E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" w:author="Unknown">
        <w:r w:rsidRPr="00B74E1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 23</w:t>
        </w:r>
      </w:ins>
    </w:p>
    <w:p w:rsidR="00B74E1B" w:rsidRPr="00B74E1B" w:rsidRDefault="00B74E1B" w:rsidP="00B74E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9" w:author="Unknown">
        <w:r w:rsidRPr="00B74E1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106 Ajay 27</w:t>
        </w:r>
      </w:ins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8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81" w:author="Unknown">
        <w:r w:rsidRPr="00B74E1B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lastRenderedPageBreak/>
          <w:t>Java Comparable Example: reverse order</w:t>
        </w:r>
      </w:ins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the same example of the Comparable interface that sorts the list elements on the basis of age in reverse order.</w:t>
        </w:r>
      </w:ins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ins w:id="84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85" w:author="Unknown">
        <w:r w:rsidRPr="00B74E1B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t>File: Student.java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Comparable&lt;Student&gt;{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String name;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5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rollno,String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age){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.name=name;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=age;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7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compareTo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){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(age==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0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(age&lt;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7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-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  </w:t>
        </w:r>
      </w:ins>
    </w:p>
    <w:p w:rsidR="00B74E1B" w:rsidRPr="00B74E1B" w:rsidRDefault="00B74E1B" w:rsidP="00B74E1B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  </w:t>
        </w:r>
      </w:ins>
    </w:p>
    <w:p w:rsidR="00B74E1B" w:rsidRPr="00B74E1B" w:rsidRDefault="00B74E1B" w:rsidP="00B74E1B">
      <w:pPr>
        <w:shd w:val="clear" w:color="auto" w:fill="FFFFFF"/>
        <w:spacing w:before="100" w:beforeAutospacing="1" w:after="100" w:afterAutospacing="1" w:line="240" w:lineRule="auto"/>
        <w:rPr>
          <w:ins w:id="124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125" w:author="Unknown">
        <w:r w:rsidRPr="00B74E1B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t>File: TestSort2.java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TestSort2{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 al=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&lt;Student&gt;();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5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23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7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106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"Ajay"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27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105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"Jai"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B74E1B">
          <w:rPr>
            <w:rFonts w:ascii="Verdana" w:eastAsia="Times New Roman" w:hAnsi="Verdana" w:cs="Times New Roman"/>
            <w:color w:val="C00000"/>
            <w:sz w:val="20"/>
            <w:lang w:eastAsia="en-IN"/>
          </w:rPr>
          <w:t>21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4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(al);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B74E1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st:al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){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47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B74E1B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B74E1B" w:rsidRPr="00B74E1B" w:rsidRDefault="00B74E1B" w:rsidP="00B74E1B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3" w:author="Unknown">
        <w:r w:rsidRPr="00B74E1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B74E1B" w:rsidRPr="00B74E1B" w:rsidRDefault="00B74E1B" w:rsidP="00B74E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55" w:author="Unknown">
        <w:r w:rsidRPr="00B74E1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106 Ajay 27</w:t>
        </w:r>
      </w:ins>
    </w:p>
    <w:p w:rsidR="00B74E1B" w:rsidRPr="00B74E1B" w:rsidRDefault="00B74E1B" w:rsidP="00B74E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57" w:author="Unknown">
        <w:r w:rsidRPr="00B74E1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 23</w:t>
        </w:r>
      </w:ins>
    </w:p>
    <w:p w:rsidR="00B74E1B" w:rsidRPr="00B74E1B" w:rsidRDefault="00B74E1B" w:rsidP="00B74E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59" w:author="Unknown">
        <w:r w:rsidRPr="00B74E1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>105 Jai 21</w:t>
        </w:r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E3510"/>
    <w:multiLevelType w:val="multilevel"/>
    <w:tmpl w:val="BAE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A3C70"/>
    <w:multiLevelType w:val="multilevel"/>
    <w:tmpl w:val="C92E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D7AD4"/>
    <w:multiLevelType w:val="multilevel"/>
    <w:tmpl w:val="D9C0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23116B"/>
    <w:multiLevelType w:val="multilevel"/>
    <w:tmpl w:val="BA3A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150B9"/>
    <w:multiLevelType w:val="multilevel"/>
    <w:tmpl w:val="176A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E30865"/>
    <w:multiLevelType w:val="multilevel"/>
    <w:tmpl w:val="64EC26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E1B"/>
    <w:rsid w:val="001E6113"/>
    <w:rsid w:val="00B7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B74E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4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4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4E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4E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4E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4E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4E1B"/>
    <w:rPr>
      <w:b/>
      <w:bCs/>
    </w:rPr>
  </w:style>
  <w:style w:type="paragraph" w:customStyle="1" w:styleId="filename">
    <w:name w:val="filename"/>
    <w:basedOn w:val="Normal"/>
    <w:rsid w:val="00B7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74E1B"/>
  </w:style>
  <w:style w:type="character" w:customStyle="1" w:styleId="number">
    <w:name w:val="number"/>
    <w:basedOn w:val="DefaultParagraphFont"/>
    <w:rsid w:val="00B74E1B"/>
  </w:style>
  <w:style w:type="character" w:customStyle="1" w:styleId="string">
    <w:name w:val="string"/>
    <w:basedOn w:val="DefaultParagraphFont"/>
    <w:rsid w:val="00B74E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E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8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844597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67609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939827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75916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498768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2019-07-02T16:36:00Z</dcterms:created>
  <dcterms:modified xsi:type="dcterms:W3CDTF">2019-07-02T16:36:00Z</dcterms:modified>
</cp:coreProperties>
</file>