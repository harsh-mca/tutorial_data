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27" w:rsidRPr="00142227" w:rsidRDefault="00142227" w:rsidP="00142227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142227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Difference between </w:t>
      </w:r>
      <w:proofErr w:type="spellStart"/>
      <w:r w:rsidRPr="00142227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StringBuffer</w:t>
      </w:r>
      <w:proofErr w:type="spellEnd"/>
      <w:r w:rsidRPr="00142227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and </w:t>
      </w:r>
      <w:proofErr w:type="spellStart"/>
      <w:r w:rsidRPr="00142227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StringBuilder</w:t>
      </w:r>
      <w:proofErr w:type="spellEnd"/>
    </w:p>
    <w:p w:rsidR="00142227" w:rsidRPr="00142227" w:rsidRDefault="00142227" w:rsidP="001422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provides three classes to represent a sequence of characters: String,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StringBuffer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, and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StringBuilder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. The String class is an immutable class whereas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StringBuffer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StringBuilder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classes are mutable. There are many differences between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StringBuffer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StringBuilder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. The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StringBuilder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is introduced since JDK 1.5.</w:t>
      </w:r>
    </w:p>
    <w:p w:rsidR="00142227" w:rsidRPr="00142227" w:rsidRDefault="00142227" w:rsidP="001422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A list of differences between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StringBuffer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StringBuilder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are given below:</w:t>
      </w:r>
    </w:p>
    <w:tbl>
      <w:tblPr>
        <w:tblW w:w="13147" w:type="dxa"/>
        <w:tblInd w:w="-14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4744"/>
        <w:gridCol w:w="7716"/>
      </w:tblGrid>
      <w:tr w:rsidR="00142227" w:rsidRPr="00142227" w:rsidTr="00142227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142227" w:rsidRPr="00142227" w:rsidRDefault="00142227" w:rsidP="001422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4222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4744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142227" w:rsidRPr="00142227" w:rsidRDefault="00142227" w:rsidP="001422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14222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StringBuffer</w:t>
            </w:r>
            <w:proofErr w:type="spellEnd"/>
          </w:p>
        </w:tc>
        <w:tc>
          <w:tcPr>
            <w:tcW w:w="7716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142227" w:rsidRPr="00142227" w:rsidRDefault="00142227" w:rsidP="001422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14222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StringBuilder</w:t>
            </w:r>
            <w:proofErr w:type="spellEnd"/>
          </w:p>
        </w:tc>
      </w:tr>
      <w:tr w:rsidR="00142227" w:rsidRPr="00142227" w:rsidTr="001422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42227" w:rsidRP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47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42227" w:rsidRP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StringBuffer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14222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synchronized</w:t>
            </w: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i.e. thread safe. It means two threads can't call the methods of </w:t>
            </w: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StringBuffer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simultaneously.</w:t>
            </w:r>
          </w:p>
        </w:tc>
        <w:tc>
          <w:tcPr>
            <w:tcW w:w="771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StringBuilder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14222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non-synchronized</w:t>
            </w: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i.e. not </w:t>
            </w:r>
          </w:p>
          <w:p w:rsid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thread safe. It means two threads</w:t>
            </w:r>
          </w:p>
          <w:p w:rsidR="00142227" w:rsidRP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can call the methods of </w:t>
            </w: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StringBuilder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simultaneously.</w:t>
            </w:r>
          </w:p>
        </w:tc>
      </w:tr>
      <w:tr w:rsidR="00142227" w:rsidRPr="00142227" w:rsidTr="001422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42227" w:rsidRP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47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42227" w:rsidRP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StringBuffer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14222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less efficient</w:t>
            </w: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than </w:t>
            </w: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StringBuilder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771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42227" w:rsidRPr="00142227" w:rsidRDefault="00142227" w:rsidP="0014222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StringBuilder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14222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more efficient</w:t>
            </w:r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than </w:t>
            </w:r>
            <w:proofErr w:type="spellStart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StringBuffer</w:t>
            </w:r>
            <w:proofErr w:type="spellEnd"/>
            <w:r w:rsidRPr="0014222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142227" w:rsidRPr="00142227" w:rsidRDefault="00142227" w:rsidP="00142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14566" cy="3265755"/>
            <wp:effectExtent l="19050" t="0" r="0" b="0"/>
            <wp:docPr id="1" name="Picture 1" descr="StringBuffer vs. StringBuild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Buffer vs. StringBuilder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95" cy="326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27" w:rsidRPr="00142227" w:rsidRDefault="00142227" w:rsidP="0014222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proofErr w:type="spellStart"/>
      <w:r w:rsidRPr="00142227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StringBuffer</w:t>
      </w:r>
      <w:proofErr w:type="spellEnd"/>
      <w:r w:rsidRPr="00142227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 Example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8200"/>
          <w:sz w:val="18"/>
          <w:lang w:eastAsia="en-IN"/>
        </w:rPr>
        <w:t>//Java Program to demonstrate the use of </w:t>
      </w:r>
      <w:proofErr w:type="spellStart"/>
      <w:r w:rsidRPr="00142227">
        <w:rPr>
          <w:rFonts w:ascii="Verdana" w:eastAsia="Times New Roman" w:hAnsi="Verdana" w:cs="Times New Roman"/>
          <w:color w:val="008200"/>
          <w:sz w:val="18"/>
          <w:lang w:eastAsia="en-IN"/>
        </w:rPr>
        <w:t>StringBuffer</w:t>
      </w:r>
      <w:proofErr w:type="spellEnd"/>
      <w:r w:rsidRPr="00142227">
        <w:rPr>
          <w:rFonts w:ascii="Verdana" w:eastAsia="Times New Roman" w:hAnsi="Verdana" w:cs="Times New Roman"/>
          <w:color w:val="008200"/>
          <w:sz w:val="18"/>
          <w:lang w:eastAsia="en-IN"/>
        </w:rPr>
        <w:t> class.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14222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BufferTest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14222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14222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14222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){  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StringBuffer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buffer=</w:t>
      </w:r>
      <w:r w:rsidRPr="0014222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StringBuffer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142227">
        <w:rPr>
          <w:rFonts w:ascii="Verdana" w:eastAsia="Times New Roman" w:hAnsi="Verdana" w:cs="Times New Roman"/>
          <w:color w:val="0000FF"/>
          <w:sz w:val="18"/>
          <w:lang w:eastAsia="en-IN"/>
        </w:rPr>
        <w:t>"hello"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buffer.append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142227">
        <w:rPr>
          <w:rFonts w:ascii="Verdana" w:eastAsia="Times New Roman" w:hAnsi="Verdana" w:cs="Times New Roman"/>
          <w:color w:val="0000FF"/>
          <w:sz w:val="18"/>
          <w:lang w:eastAsia="en-IN"/>
        </w:rPr>
        <w:t>"java"</w:t>
      </w: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(buffer);  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142227" w:rsidRPr="00142227" w:rsidRDefault="00142227" w:rsidP="00142227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4222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142227" w:rsidRPr="00142227" w:rsidRDefault="00142227" w:rsidP="00142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42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hellojava</w:t>
      </w:r>
      <w:proofErr w:type="spellEnd"/>
    </w:p>
    <w:p w:rsidR="00142227" w:rsidRPr="00142227" w:rsidRDefault="00142227" w:rsidP="00142227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proofErr w:type="spellStart"/>
      <w:ins w:id="1" w:author="Unknown">
        <w:r w:rsidRPr="00142227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StringBuilder</w:t>
        </w:r>
        <w:proofErr w:type="spellEnd"/>
        <w:r w:rsidRPr="00142227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Example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142227">
          <w:rPr>
            <w:rFonts w:ascii="Verdana" w:eastAsia="Times New Roman" w:hAnsi="Verdana" w:cs="Times New Roman"/>
            <w:color w:val="008200"/>
            <w:sz w:val="18"/>
            <w:lang w:eastAsia="en-IN"/>
          </w:rPr>
          <w:t>//Java Program to demonstrate the use of </w:t>
        </w:r>
        <w:proofErr w:type="spellStart"/>
        <w:r w:rsidRPr="00142227">
          <w:rPr>
            <w:rFonts w:ascii="Verdana" w:eastAsia="Times New Roman" w:hAnsi="Verdana" w:cs="Times New Roman"/>
            <w:color w:val="008200"/>
            <w:sz w:val="18"/>
            <w:lang w:eastAsia="en-IN"/>
          </w:rPr>
          <w:t>StringBuilder</w:t>
        </w:r>
        <w:proofErr w:type="spellEnd"/>
        <w:r w:rsidRPr="00142227">
          <w:rPr>
            <w:rFonts w:ascii="Verdana" w:eastAsia="Times New Roman" w:hAnsi="Verdana" w:cs="Times New Roman"/>
            <w:color w:val="008200"/>
            <w:sz w:val="18"/>
            <w:lang w:eastAsia="en-IN"/>
          </w:rPr>
          <w:t> class.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BuilderTest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){  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StringBuilder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builder=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StringBuilder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"hello"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builder.append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"java"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(builder);  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142227" w:rsidRPr="00142227" w:rsidRDefault="00142227" w:rsidP="00142227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42227" w:rsidRPr="00142227" w:rsidRDefault="00142227" w:rsidP="00142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" w:author="Unknown">
        <w:r w:rsidRPr="0014222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hellojava</w:t>
        </w:r>
        <w:proofErr w:type="spellEnd"/>
      </w:ins>
    </w:p>
    <w:p w:rsidR="00142227" w:rsidRPr="00142227" w:rsidRDefault="00142227" w:rsidP="00142227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1" w:author="Unknown">
        <w:r w:rsidRPr="00142227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Performance Test of </w:t>
        </w:r>
        <w:proofErr w:type="spellStart"/>
        <w:r w:rsidRPr="00142227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StringBuffer</w:t>
        </w:r>
        <w:proofErr w:type="spellEnd"/>
        <w:r w:rsidRPr="00142227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and </w:t>
        </w:r>
        <w:proofErr w:type="spellStart"/>
        <w:r w:rsidRPr="00142227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StringBuilder</w:t>
        </w:r>
        <w:proofErr w:type="spellEnd"/>
      </w:ins>
    </w:p>
    <w:p w:rsidR="00142227" w:rsidRPr="00142227" w:rsidRDefault="00142227" w:rsidP="00142227">
      <w:pPr>
        <w:shd w:val="clear" w:color="auto" w:fill="FFFFFF"/>
        <w:spacing w:before="100" w:beforeAutospacing="1" w:after="100" w:afterAutospacing="1" w:line="240" w:lineRule="auto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the code to check the performance of 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StringBuffer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and 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StringBuilder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classes.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142227">
          <w:rPr>
            <w:rFonts w:ascii="Verdana" w:eastAsia="Times New Roman" w:hAnsi="Verdana" w:cs="Times New Roman"/>
            <w:color w:val="008200"/>
            <w:sz w:val="18"/>
            <w:lang w:eastAsia="en-IN"/>
          </w:rPr>
          <w:t>//Java Program to demonstrate the performance of StringBuffer and StringBuilder classes.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ConcatTest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){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long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startTime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System.currentTimeMillis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StringBuffer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sb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StringBuffer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"Java"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(</w:t>
        </w:r>
        <w:proofErr w:type="spellStart"/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142227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</w:t>
        </w:r>
        <w:r w:rsidRPr="00142227">
          <w:rPr>
            <w:rFonts w:ascii="Verdana" w:eastAsia="Times New Roman" w:hAnsi="Verdana" w:cs="Times New Roman"/>
            <w:color w:val="C00000"/>
            <w:sz w:val="18"/>
            <w:lang w:eastAsia="en-IN"/>
          </w:rPr>
          <w:t>10000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++){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sb.append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Tpoint</w:t>
        </w:r>
        <w:proofErr w:type="spellEnd"/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}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System.out.println(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"Time taken by StringBuffer: 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+ (System.currentTimeMillis() - startTime) + 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"ms"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startTime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System.currentTimeMillis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StringBuilder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sb2 =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StringBuilder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"Java"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(</w:t>
        </w:r>
        <w:proofErr w:type="spellStart"/>
        <w:r w:rsidRPr="0014222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142227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</w:t>
        </w:r>
        <w:r w:rsidRPr="00142227">
          <w:rPr>
            <w:rFonts w:ascii="Verdana" w:eastAsia="Times New Roman" w:hAnsi="Verdana" w:cs="Times New Roman"/>
            <w:color w:val="C00000"/>
            <w:sz w:val="18"/>
            <w:lang w:eastAsia="en-IN"/>
          </w:rPr>
          <w:t>10000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</w:t>
        </w:r>
        <w:proofErr w:type="spellStart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++){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sb2.append(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Tpoint</w:t>
        </w:r>
        <w:proofErr w:type="spellEnd"/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}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System.out.println(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"Time taken by StringBuilder: 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+ (System.currentTimeMillis() - startTime) + </w:t>
        </w:r>
        <w:r w:rsidRPr="00142227">
          <w:rPr>
            <w:rFonts w:ascii="Verdana" w:eastAsia="Times New Roman" w:hAnsi="Verdana" w:cs="Times New Roman"/>
            <w:color w:val="0000FF"/>
            <w:sz w:val="18"/>
            <w:lang w:eastAsia="en-IN"/>
          </w:rPr>
          <w:t>"ms"</w:t>
        </w:r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142227" w:rsidRPr="00142227" w:rsidRDefault="00142227" w:rsidP="00142227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14222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42227" w:rsidRPr="00142227" w:rsidRDefault="00142227" w:rsidP="00142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9" w:author="Unknown">
        <w:r w:rsidRPr="0014222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Time taken by </w:t>
        </w:r>
        <w:proofErr w:type="spellStart"/>
        <w:r w:rsidRPr="0014222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StringBuffer</w:t>
        </w:r>
        <w:proofErr w:type="spellEnd"/>
        <w:r w:rsidRPr="0014222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16ms</w:t>
        </w:r>
      </w:ins>
    </w:p>
    <w:p w:rsidR="00142227" w:rsidRPr="00142227" w:rsidRDefault="00142227" w:rsidP="001422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1" w:author="Unknown">
        <w:r w:rsidRPr="0014222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Time taken by </w:t>
        </w:r>
        <w:proofErr w:type="spellStart"/>
        <w:r w:rsidRPr="0014222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StringBuilder</w:t>
        </w:r>
        <w:proofErr w:type="spellEnd"/>
        <w:r w:rsidRPr="0014222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0ms</w:t>
        </w:r>
      </w:ins>
    </w:p>
    <w:p w:rsidR="00242AE8" w:rsidRDefault="00242AE8"/>
    <w:sectPr w:rsidR="00242AE8" w:rsidSect="0024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B1D3E"/>
    <w:multiLevelType w:val="multilevel"/>
    <w:tmpl w:val="F714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BF1791"/>
    <w:multiLevelType w:val="multilevel"/>
    <w:tmpl w:val="AF26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A82431"/>
    <w:multiLevelType w:val="multilevel"/>
    <w:tmpl w:val="3440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42227"/>
    <w:rsid w:val="00142227"/>
    <w:rsid w:val="0024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E8"/>
  </w:style>
  <w:style w:type="paragraph" w:styleId="Heading1">
    <w:name w:val="heading 1"/>
    <w:basedOn w:val="Normal"/>
    <w:link w:val="Heading1Char"/>
    <w:uiPriority w:val="9"/>
    <w:qFormat/>
    <w:rsid w:val="00142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2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22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42227"/>
    <w:rPr>
      <w:i/>
      <w:iCs/>
    </w:rPr>
  </w:style>
  <w:style w:type="character" w:customStyle="1" w:styleId="comment">
    <w:name w:val="comment"/>
    <w:basedOn w:val="DefaultParagraphFont"/>
    <w:rsid w:val="00142227"/>
  </w:style>
  <w:style w:type="character" w:customStyle="1" w:styleId="keyword">
    <w:name w:val="keyword"/>
    <w:basedOn w:val="DefaultParagraphFont"/>
    <w:rsid w:val="00142227"/>
  </w:style>
  <w:style w:type="character" w:customStyle="1" w:styleId="string">
    <w:name w:val="string"/>
    <w:basedOn w:val="DefaultParagraphFont"/>
    <w:rsid w:val="0014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142227"/>
  </w:style>
  <w:style w:type="paragraph" w:styleId="BalloonText">
    <w:name w:val="Balloon Text"/>
    <w:basedOn w:val="Normal"/>
    <w:link w:val="BalloonTextChar"/>
    <w:uiPriority w:val="99"/>
    <w:semiHidden/>
    <w:unhideWhenUsed/>
    <w:rsid w:val="0014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711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775620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7264975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3224522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6925476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2897441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2019-06-04T16:10:00Z</dcterms:created>
  <dcterms:modified xsi:type="dcterms:W3CDTF">2019-06-04T16:11:00Z</dcterms:modified>
</cp:coreProperties>
</file>