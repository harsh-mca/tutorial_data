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AC" w:rsidRPr="00C816AC" w:rsidRDefault="00C816AC" w:rsidP="00C816AC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C816AC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String Concatenation in Java</w:t>
      </w:r>
    </w:p>
    <w:p w:rsidR="00C816AC" w:rsidRPr="00C816AC" w:rsidRDefault="00C816AC" w:rsidP="00C816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 java, string concatenation forms a new string </w:t>
      </w:r>
      <w:r w:rsidRPr="00C816AC">
        <w:rPr>
          <w:rFonts w:ascii="Verdana" w:eastAsia="Times New Roman" w:hAnsi="Verdana" w:cs="Times New Roman"/>
          <w:i/>
          <w:iCs/>
          <w:color w:val="000000"/>
          <w:sz w:val="18"/>
          <w:lang w:eastAsia="en-IN"/>
        </w:rPr>
        <w:t>that is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the combination of multiple strings. There are two ways to </w:t>
      </w:r>
      <w:proofErr w:type="spellStart"/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concat</w:t>
      </w:r>
      <w:proofErr w:type="spellEnd"/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string in java:</w:t>
      </w:r>
    </w:p>
    <w:p w:rsidR="00C816AC" w:rsidRPr="00C816AC" w:rsidRDefault="00C816AC" w:rsidP="00C816AC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By + (string concatenation) operator</w:t>
      </w:r>
    </w:p>
    <w:p w:rsidR="00C816AC" w:rsidRPr="00C816AC" w:rsidRDefault="00C816AC" w:rsidP="00C816AC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By </w:t>
      </w:r>
      <w:proofErr w:type="spellStart"/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concat</w:t>
      </w:r>
      <w:proofErr w:type="spellEnd"/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</w:t>
      </w:r>
    </w:p>
    <w:p w:rsidR="00C816AC" w:rsidRPr="00C816AC" w:rsidRDefault="00C816AC" w:rsidP="00C816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C816AC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1) String Concatenation by + (string concatenation) operator</w:t>
      </w:r>
    </w:p>
    <w:p w:rsidR="00C816AC" w:rsidRPr="00C816AC" w:rsidRDefault="00C816AC" w:rsidP="00C816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 string concatenation operator (+) is used to add strings. For Example:</w:t>
      </w:r>
    </w:p>
    <w:p w:rsidR="00C816AC" w:rsidRPr="00C816AC" w:rsidRDefault="00C816AC" w:rsidP="00C816A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TestStringConcatenation1{  </w:t>
      </w:r>
    </w:p>
    <w:p w:rsidR="00C816AC" w:rsidRPr="00C816AC" w:rsidRDefault="00C816AC" w:rsidP="00C816A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C816A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C816A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C816A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C816AC" w:rsidRPr="00C816AC" w:rsidRDefault="00C816AC" w:rsidP="00C816A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String s=</w:t>
      </w:r>
      <w:r w:rsidRPr="00C816AC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C816AC">
        <w:rPr>
          <w:rFonts w:ascii="Verdana" w:eastAsia="Times New Roman" w:hAnsi="Verdana" w:cs="Times New Roman"/>
          <w:color w:val="0000FF"/>
          <w:sz w:val="18"/>
          <w:lang w:eastAsia="en-IN"/>
        </w:rPr>
        <w:t>Sachin</w:t>
      </w:r>
      <w:proofErr w:type="spellEnd"/>
      <w:r w:rsidRPr="00C816AC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</w:t>
      </w:r>
      <w:r w:rsidRPr="00C816AC">
        <w:rPr>
          <w:rFonts w:ascii="Verdana" w:eastAsia="Times New Roman" w:hAnsi="Verdana" w:cs="Times New Roman"/>
          <w:color w:val="0000FF"/>
          <w:sz w:val="18"/>
          <w:lang w:eastAsia="en-IN"/>
        </w:rPr>
        <w:t>" </w:t>
      </w:r>
      <w:proofErr w:type="spellStart"/>
      <w:r w:rsidRPr="00C816AC">
        <w:rPr>
          <w:rFonts w:ascii="Verdana" w:eastAsia="Times New Roman" w:hAnsi="Verdana" w:cs="Times New Roman"/>
          <w:color w:val="0000FF"/>
          <w:sz w:val="18"/>
          <w:lang w:eastAsia="en-IN"/>
        </w:rPr>
        <w:t>Tendulkar</w:t>
      </w:r>
      <w:proofErr w:type="spellEnd"/>
      <w:r w:rsidRPr="00C816AC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C816AC" w:rsidRPr="00C816AC" w:rsidRDefault="00C816AC" w:rsidP="00C816A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(s);</w:t>
      </w:r>
      <w:r w:rsidRPr="00C816AC">
        <w:rPr>
          <w:rFonts w:ascii="Verdana" w:eastAsia="Times New Roman" w:hAnsi="Verdana" w:cs="Times New Roman"/>
          <w:color w:val="008200"/>
          <w:sz w:val="18"/>
          <w:lang w:eastAsia="en-IN"/>
        </w:rPr>
        <w:t>//</w:t>
      </w:r>
      <w:proofErr w:type="spellStart"/>
      <w:r w:rsidRPr="00C816AC">
        <w:rPr>
          <w:rFonts w:ascii="Verdana" w:eastAsia="Times New Roman" w:hAnsi="Verdana" w:cs="Times New Roman"/>
          <w:color w:val="008200"/>
          <w:sz w:val="18"/>
          <w:lang w:eastAsia="en-IN"/>
        </w:rPr>
        <w:t>Sachin</w:t>
      </w:r>
      <w:proofErr w:type="spellEnd"/>
      <w:r w:rsidRPr="00C816AC">
        <w:rPr>
          <w:rFonts w:ascii="Verdana" w:eastAsia="Times New Roman" w:hAnsi="Verdana" w:cs="Times New Roman"/>
          <w:color w:val="008200"/>
          <w:sz w:val="18"/>
          <w:lang w:eastAsia="en-IN"/>
        </w:rPr>
        <w:t> </w:t>
      </w:r>
      <w:proofErr w:type="spellStart"/>
      <w:r w:rsidRPr="00C816AC">
        <w:rPr>
          <w:rFonts w:ascii="Verdana" w:eastAsia="Times New Roman" w:hAnsi="Verdana" w:cs="Times New Roman"/>
          <w:color w:val="008200"/>
          <w:sz w:val="18"/>
          <w:lang w:eastAsia="en-IN"/>
        </w:rPr>
        <w:t>Tendulkar</w:t>
      </w:r>
      <w:proofErr w:type="spellEnd"/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C816AC" w:rsidRPr="00C816AC" w:rsidRDefault="00C816AC" w:rsidP="00C816A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C816AC" w:rsidRPr="00C816AC" w:rsidRDefault="00C816AC" w:rsidP="00C816AC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C816AC" w:rsidRPr="00C816AC" w:rsidRDefault="00C816AC" w:rsidP="00C81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C816AC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</w:hyperlink>
    </w:p>
    <w:p w:rsidR="00C816AC" w:rsidRPr="00C816AC" w:rsidRDefault="00C816AC" w:rsidP="00C816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816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Output:Sachin</w:t>
      </w:r>
      <w:proofErr w:type="spellEnd"/>
      <w:r w:rsidRPr="00C816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816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Tendulkar</w:t>
      </w:r>
      <w:proofErr w:type="spellEnd"/>
    </w:p>
    <w:p w:rsidR="00C816AC" w:rsidRPr="00C816AC" w:rsidRDefault="00C816AC" w:rsidP="00C816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 </w:t>
      </w:r>
      <w:r w:rsidRPr="00C816AC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Java compiler transforms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above code to this:</w:t>
      </w:r>
    </w:p>
    <w:p w:rsidR="00C816AC" w:rsidRPr="00C816AC" w:rsidRDefault="00C816AC" w:rsidP="00C816AC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String s=(</w:t>
      </w:r>
      <w:r w:rsidRPr="00C816A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StringBuilder()).append(</w:t>
      </w:r>
      <w:r w:rsidRPr="00C816AC">
        <w:rPr>
          <w:rFonts w:ascii="Verdana" w:eastAsia="Times New Roman" w:hAnsi="Verdana" w:cs="Times New Roman"/>
          <w:color w:val="0000FF"/>
          <w:sz w:val="18"/>
          <w:lang w:eastAsia="en-IN"/>
        </w:rPr>
        <w:t>"Sachin"</w:t>
      </w:r>
      <w:r w:rsidRPr="00C816A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).append(" Tendulkar).toString();  </w:t>
      </w:r>
    </w:p>
    <w:p w:rsidR="00C816AC" w:rsidRPr="00C816AC" w:rsidRDefault="00C816AC" w:rsidP="00C816AC">
      <w:pPr>
        <w:shd w:val="clear" w:color="auto" w:fill="FFFFFF"/>
        <w:spacing w:before="100" w:beforeAutospacing="1" w:after="100" w:afterAutospacing="1" w:line="240" w:lineRule="auto"/>
        <w:rPr>
          <w:ins w:id="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In java, String concatenation is implemented through the 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StringBuilder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(or 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StringBuffer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) class and its append method. String concatenation operator produces a new string by appending the second operand onto the end of the first operand. The string concatenation operator can 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concat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not only string but primitive values also. For Example:</w:t>
        </w:r>
      </w:ins>
    </w:p>
    <w:p w:rsidR="00C816AC" w:rsidRPr="00C816AC" w:rsidRDefault="00C816AC" w:rsidP="00C816A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C816AC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TestStringConcatenation2{  </w:t>
        </w:r>
      </w:ins>
    </w:p>
    <w:p w:rsidR="00C816AC" w:rsidRPr="00C816AC" w:rsidRDefault="00C816AC" w:rsidP="00C816A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C816AC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C816AC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C816AC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C816AC" w:rsidRPr="00C816AC" w:rsidRDefault="00C816AC" w:rsidP="00C816A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s=</w:t>
        </w:r>
        <w:r w:rsidRPr="00C816AC">
          <w:rPr>
            <w:rFonts w:ascii="Verdana" w:eastAsia="Times New Roman" w:hAnsi="Verdana" w:cs="Times New Roman"/>
            <w:color w:val="C00000"/>
            <w:sz w:val="18"/>
            <w:lang w:eastAsia="en-IN"/>
          </w:rPr>
          <w:t>50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r w:rsidRPr="00C816AC">
          <w:rPr>
            <w:rFonts w:ascii="Verdana" w:eastAsia="Times New Roman" w:hAnsi="Verdana" w:cs="Times New Roman"/>
            <w:color w:val="C00000"/>
            <w:sz w:val="18"/>
            <w:lang w:eastAsia="en-IN"/>
          </w:rPr>
          <w:t>30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r w:rsidRPr="00C816AC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C816AC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C816AC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r w:rsidRPr="00C816AC">
          <w:rPr>
            <w:rFonts w:ascii="Verdana" w:eastAsia="Times New Roman" w:hAnsi="Verdana" w:cs="Times New Roman"/>
            <w:color w:val="C00000"/>
            <w:sz w:val="18"/>
            <w:lang w:eastAsia="en-IN"/>
          </w:rPr>
          <w:t>40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r w:rsidRPr="00C816AC">
          <w:rPr>
            <w:rFonts w:ascii="Verdana" w:eastAsia="Times New Roman" w:hAnsi="Verdana" w:cs="Times New Roman"/>
            <w:color w:val="C00000"/>
            <w:sz w:val="18"/>
            <w:lang w:eastAsia="en-IN"/>
          </w:rPr>
          <w:t>40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C816AC" w:rsidRPr="00C816AC" w:rsidRDefault="00C816AC" w:rsidP="00C816A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(s);</w:t>
        </w:r>
        <w:r w:rsidRPr="00C816AC">
          <w:rPr>
            <w:rFonts w:ascii="Verdana" w:eastAsia="Times New Roman" w:hAnsi="Verdana" w:cs="Times New Roman"/>
            <w:color w:val="008200"/>
            <w:sz w:val="18"/>
            <w:lang w:eastAsia="en-IN"/>
          </w:rPr>
          <w:t>//80Sachin4040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C816AC" w:rsidRPr="00C816AC" w:rsidRDefault="00C816AC" w:rsidP="00C816A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C816AC" w:rsidRPr="00C816AC" w:rsidRDefault="00C816AC" w:rsidP="00C816AC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C816AC" w:rsidRPr="00C816AC" w:rsidRDefault="00C816AC" w:rsidP="00C816AC">
      <w:pPr>
        <w:spacing w:after="0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" w:author="Unknown">
        <w:r w:rsidRPr="00C816AC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C816AC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"http://www.javatpoint.com/opr/test.jsp?filename=TestStringConcatenation2" \t "_blank" </w:instrText>
        </w:r>
        <w:r w:rsidRPr="00C816AC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C816AC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C816AC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C816AC" w:rsidRPr="00C816AC" w:rsidRDefault="00C816AC" w:rsidP="00C816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" w:author="Unknown">
        <w:r w:rsidRPr="00C816A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80Sachin4040</w:t>
        </w:r>
      </w:ins>
    </w:p>
    <w:p w:rsidR="00C816AC" w:rsidRPr="00C816AC" w:rsidRDefault="00C816AC" w:rsidP="00C816AC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18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ins w:id="19" w:author="Unknown">
        <w:r w:rsidRPr="00C816AC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Note: After a string literal, all the + will be treated as string concatenation operator.</w:t>
        </w:r>
      </w:ins>
    </w:p>
    <w:p w:rsidR="00C816AC" w:rsidRPr="00C816AC" w:rsidRDefault="00C816AC" w:rsidP="00C816AC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21" w:author="Unknown">
        <w:r w:rsidRPr="00C816AC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2) String Concatenation by </w:t>
        </w:r>
        <w:proofErr w:type="spellStart"/>
        <w:r w:rsidRPr="00C816AC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concat</w:t>
        </w:r>
        <w:proofErr w:type="spellEnd"/>
        <w:r w:rsidRPr="00C816AC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() method</w:t>
        </w:r>
      </w:ins>
    </w:p>
    <w:p w:rsidR="00C816AC" w:rsidRPr="00C816AC" w:rsidRDefault="00C816AC" w:rsidP="00C816AC">
      <w:pPr>
        <w:shd w:val="clear" w:color="auto" w:fill="FFFFFF"/>
        <w:spacing w:before="100" w:beforeAutospacing="1" w:after="100" w:afterAutospacing="1" w:line="240" w:lineRule="auto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The String 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concat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() method concatenates the specified string to the end of current string. Syntax:</w:t>
        </w:r>
      </w:ins>
    </w:p>
    <w:p w:rsidR="00C816AC" w:rsidRPr="00C816AC" w:rsidRDefault="00C816AC" w:rsidP="00C816AC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C816AC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String 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concat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(String another)  </w:t>
        </w:r>
      </w:ins>
    </w:p>
    <w:p w:rsidR="00C816AC" w:rsidRPr="00C816AC" w:rsidRDefault="00C816AC" w:rsidP="00C816AC">
      <w:pPr>
        <w:shd w:val="clear" w:color="auto" w:fill="FFFFFF"/>
        <w:spacing w:before="100" w:beforeAutospacing="1" w:after="100" w:afterAutospacing="1" w:line="240" w:lineRule="auto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lastRenderedPageBreak/>
          <w:t xml:space="preserve">Let's see the example of String 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concat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() method.</w:t>
        </w:r>
      </w:ins>
    </w:p>
    <w:p w:rsidR="00C816AC" w:rsidRPr="00C816AC" w:rsidRDefault="00C816AC" w:rsidP="00C816A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C816AC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TestStringConcatenation3{  </w:t>
        </w:r>
      </w:ins>
    </w:p>
    <w:p w:rsidR="00C816AC" w:rsidRPr="00C816AC" w:rsidRDefault="00C816AC" w:rsidP="00C816A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C816AC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C816AC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C816AC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C816AC" w:rsidRPr="00C816AC" w:rsidRDefault="00C816AC" w:rsidP="00C816A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s1=</w:t>
        </w:r>
        <w:r w:rsidRPr="00C816AC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C816AC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</w:t>
        </w:r>
        <w:proofErr w:type="spellEnd"/>
        <w:r w:rsidRPr="00C816AC">
          <w:rPr>
            <w:rFonts w:ascii="Verdana" w:eastAsia="Times New Roman" w:hAnsi="Verdana" w:cs="Times New Roman"/>
            <w:color w:val="0000FF"/>
            <w:sz w:val="18"/>
            <w:lang w:eastAsia="en-IN"/>
          </w:rPr>
          <w:t> "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C816AC" w:rsidRPr="00C816AC" w:rsidRDefault="00C816AC" w:rsidP="00C816A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s2=</w:t>
        </w:r>
        <w:r w:rsidRPr="00C816AC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C816AC">
          <w:rPr>
            <w:rFonts w:ascii="Verdana" w:eastAsia="Times New Roman" w:hAnsi="Verdana" w:cs="Times New Roman"/>
            <w:color w:val="0000FF"/>
            <w:sz w:val="18"/>
            <w:lang w:eastAsia="en-IN"/>
          </w:rPr>
          <w:t>Tendulkar</w:t>
        </w:r>
        <w:proofErr w:type="spellEnd"/>
        <w:r w:rsidRPr="00C816AC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C816AC" w:rsidRPr="00C816AC" w:rsidRDefault="00C816AC" w:rsidP="00C816A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s3=s1.concat(s2);  </w:t>
        </w:r>
      </w:ins>
    </w:p>
    <w:p w:rsidR="00C816AC" w:rsidRPr="00C816AC" w:rsidRDefault="00C816AC" w:rsidP="00C816A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(s3);</w:t>
        </w:r>
        <w:r w:rsidRPr="00C816AC">
          <w:rPr>
            <w:rFonts w:ascii="Verdana" w:eastAsia="Times New Roman" w:hAnsi="Verdana" w:cs="Times New Roman"/>
            <w:color w:val="008200"/>
            <w:sz w:val="18"/>
            <w:lang w:eastAsia="en-IN"/>
          </w:rPr>
          <w:t>//</w:t>
        </w:r>
        <w:proofErr w:type="spellStart"/>
        <w:r w:rsidRPr="00C816AC">
          <w:rPr>
            <w:rFonts w:ascii="Verdana" w:eastAsia="Times New Roman" w:hAnsi="Verdana" w:cs="Times New Roman"/>
            <w:color w:val="008200"/>
            <w:sz w:val="18"/>
            <w:lang w:eastAsia="en-IN"/>
          </w:rPr>
          <w:t>Sachin</w:t>
        </w:r>
        <w:proofErr w:type="spellEnd"/>
        <w:r w:rsidRPr="00C816AC">
          <w:rPr>
            <w:rFonts w:ascii="Verdana" w:eastAsia="Times New Roman" w:hAnsi="Verdana" w:cs="Times New Roman"/>
            <w:color w:val="008200"/>
            <w:sz w:val="18"/>
            <w:lang w:eastAsia="en-IN"/>
          </w:rPr>
          <w:t> </w:t>
        </w:r>
        <w:proofErr w:type="spellStart"/>
        <w:r w:rsidRPr="00C816AC">
          <w:rPr>
            <w:rFonts w:ascii="Verdana" w:eastAsia="Times New Roman" w:hAnsi="Verdana" w:cs="Times New Roman"/>
            <w:color w:val="008200"/>
            <w:sz w:val="18"/>
            <w:lang w:eastAsia="en-IN"/>
          </w:rPr>
          <w:t>Tendulkar</w:t>
        </w:r>
        <w:proofErr w:type="spellEnd"/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C816AC" w:rsidRPr="00C816AC" w:rsidRDefault="00C816AC" w:rsidP="00C816A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C816AC" w:rsidRPr="00C816AC" w:rsidRDefault="00C816AC" w:rsidP="00C816AC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C816AC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C816AC" w:rsidRPr="00C816AC" w:rsidRDefault="00C816AC" w:rsidP="00C816AC">
      <w:pPr>
        <w:spacing w:after="0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5" w:author="Unknown">
        <w:r w:rsidRPr="00C816AC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C816AC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"http://www.javatpoint.com/opr/test.jsp?filename=TestStringConcatenation3" \t "_blank" </w:instrText>
        </w:r>
        <w:r w:rsidRPr="00C816AC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C816AC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C816AC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C816AC" w:rsidRPr="00C816AC" w:rsidRDefault="00C816AC" w:rsidP="00C816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47" w:author="Unknown">
        <w:r w:rsidRPr="00C816A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Sachin</w:t>
        </w:r>
        <w:proofErr w:type="spellEnd"/>
        <w:r w:rsidRPr="00C816A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C816AC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Tendulkar</w:t>
        </w:r>
        <w:proofErr w:type="spellEnd"/>
      </w:ins>
    </w:p>
    <w:p w:rsidR="00C816AC" w:rsidRPr="00C816AC" w:rsidRDefault="00C816AC" w:rsidP="00C816AC">
      <w:pPr>
        <w:shd w:val="clear" w:color="auto" w:fill="FFFFFF"/>
        <w:spacing w:after="0" w:line="240" w:lineRule="auto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C816AC">
          <w:rPr>
            <w:rFonts w:ascii="Times New Roman" w:eastAsia="Times New Roman" w:hAnsi="Times New Roman" w:cs="Times New Roman"/>
            <w:color w:val="FFFFFF"/>
            <w:lang w:eastAsia="en-IN"/>
          </w:rPr>
          <w:t>Next Topic</w:t>
        </w:r>
      </w:ins>
    </w:p>
    <w:p w:rsidR="005762DF" w:rsidRDefault="005762DF"/>
    <w:sectPr w:rsidR="005762DF" w:rsidSect="0057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5859"/>
    <w:multiLevelType w:val="multilevel"/>
    <w:tmpl w:val="4FBE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63E9A"/>
    <w:multiLevelType w:val="multilevel"/>
    <w:tmpl w:val="9744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3A7545"/>
    <w:multiLevelType w:val="multilevel"/>
    <w:tmpl w:val="4EC2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E2442E"/>
    <w:multiLevelType w:val="multilevel"/>
    <w:tmpl w:val="BB04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EE0DFC"/>
    <w:multiLevelType w:val="multilevel"/>
    <w:tmpl w:val="476C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02303C"/>
    <w:multiLevelType w:val="multilevel"/>
    <w:tmpl w:val="74E4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816AC"/>
    <w:rsid w:val="005762DF"/>
    <w:rsid w:val="00C81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2DF"/>
  </w:style>
  <w:style w:type="paragraph" w:styleId="Heading1">
    <w:name w:val="heading 1"/>
    <w:basedOn w:val="Normal"/>
    <w:link w:val="Heading1Char"/>
    <w:uiPriority w:val="9"/>
    <w:qFormat/>
    <w:rsid w:val="00C81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1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1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816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6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16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16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816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816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16AC"/>
    <w:rPr>
      <w:color w:val="0000FF"/>
      <w:u w:val="single"/>
    </w:rPr>
  </w:style>
  <w:style w:type="character" w:customStyle="1" w:styleId="keyword">
    <w:name w:val="keyword"/>
    <w:basedOn w:val="DefaultParagraphFont"/>
    <w:rsid w:val="00C816AC"/>
  </w:style>
  <w:style w:type="character" w:customStyle="1" w:styleId="string">
    <w:name w:val="string"/>
    <w:basedOn w:val="DefaultParagraphFont"/>
    <w:rsid w:val="00C816AC"/>
  </w:style>
  <w:style w:type="character" w:customStyle="1" w:styleId="comment">
    <w:name w:val="comment"/>
    <w:basedOn w:val="DefaultParagraphFont"/>
    <w:rsid w:val="00C816AC"/>
  </w:style>
  <w:style w:type="character" w:customStyle="1" w:styleId="testit">
    <w:name w:val="testit"/>
    <w:basedOn w:val="DefaultParagraphFont"/>
    <w:rsid w:val="00C816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816AC"/>
    <w:rPr>
      <w:b/>
      <w:bCs/>
    </w:rPr>
  </w:style>
  <w:style w:type="character" w:customStyle="1" w:styleId="number">
    <w:name w:val="number"/>
    <w:basedOn w:val="DefaultParagraphFont"/>
    <w:rsid w:val="00C816AC"/>
  </w:style>
  <w:style w:type="character" w:customStyle="1" w:styleId="nexttopictext">
    <w:name w:val="nexttopictext"/>
    <w:basedOn w:val="DefaultParagraphFont"/>
    <w:rsid w:val="00C816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52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1386919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3249403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9070612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9482520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1458558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1088811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434124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40249616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StringConcatena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2019-06-04T15:40:00Z</dcterms:created>
  <dcterms:modified xsi:type="dcterms:W3CDTF">2019-06-04T15:40:00Z</dcterms:modified>
</cp:coreProperties>
</file>