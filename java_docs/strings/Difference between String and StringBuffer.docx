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525" w:type="dxa"/>
        <w:tblCellSpacing w:w="15" w:type="dxa"/>
        <w:tblInd w:w="-14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5"/>
      </w:tblGrid>
      <w:tr w:rsidR="00F523E0" w:rsidRPr="00F523E0" w:rsidTr="00F523E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23E0" w:rsidRPr="00F523E0" w:rsidRDefault="00F523E0" w:rsidP="00F523E0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fldChar w:fldCharType="begin"/>
            </w:r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instrText xml:space="preserve"> HYPERLINK "https://www.javatpoint.com/difference-between-stringbuffer-and-stringbuilder" </w:instrText>
            </w:r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fldChar w:fldCharType="separate"/>
            </w:r>
            <w:r w:rsidRPr="00F523E0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u w:val="single"/>
                <w:lang w:eastAsia="en-IN"/>
              </w:rPr>
              <w:t>next →</w:t>
            </w:r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fldChar w:fldCharType="end"/>
            </w:r>
            <w:hyperlink r:id="rId5" w:history="1">
              <w:r w:rsidRPr="00F523E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18"/>
                  <w:u w:val="single"/>
                  <w:lang w:eastAsia="en-IN"/>
                </w:rPr>
                <w:t xml:space="preserve">← </w:t>
              </w:r>
              <w:proofErr w:type="spellStart"/>
              <w:r w:rsidRPr="00F523E0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18"/>
                  <w:u w:val="single"/>
                  <w:lang w:eastAsia="en-IN"/>
                </w:rPr>
                <w:t>prev</w:t>
              </w:r>
              <w:proofErr w:type="spellEnd"/>
            </w:hyperlink>
          </w:p>
          <w:p w:rsidR="00F523E0" w:rsidRPr="00F523E0" w:rsidRDefault="00F523E0" w:rsidP="00F523E0">
            <w:pPr>
              <w:spacing w:before="68" w:after="100" w:afterAutospacing="1" w:line="312" w:lineRule="atLeast"/>
              <w:ind w:left="272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39"/>
                <w:szCs w:val="39"/>
                <w:lang w:eastAsia="en-IN"/>
              </w:rPr>
            </w:pPr>
            <w:r w:rsidRPr="00F523E0">
              <w:rPr>
                <w:rFonts w:ascii="Helvetica" w:eastAsia="Times New Roman" w:hAnsi="Helvetica" w:cs="Helvetica"/>
                <w:color w:val="610B38"/>
                <w:kern w:val="36"/>
                <w:sz w:val="39"/>
                <w:szCs w:val="39"/>
                <w:lang w:eastAsia="en-IN"/>
              </w:rPr>
              <w:t xml:space="preserve">Difference between String and </w:t>
            </w:r>
            <w:proofErr w:type="spellStart"/>
            <w:r w:rsidRPr="00F523E0">
              <w:rPr>
                <w:rFonts w:ascii="Helvetica" w:eastAsia="Times New Roman" w:hAnsi="Helvetica" w:cs="Helvetica"/>
                <w:color w:val="610B38"/>
                <w:kern w:val="36"/>
                <w:sz w:val="39"/>
                <w:szCs w:val="39"/>
                <w:lang w:eastAsia="en-IN"/>
              </w:rPr>
              <w:t>StringBuffer</w:t>
            </w:r>
            <w:proofErr w:type="spellEnd"/>
          </w:p>
          <w:p w:rsidR="00F523E0" w:rsidRPr="00F523E0" w:rsidRDefault="00F523E0" w:rsidP="00F523E0">
            <w:pPr>
              <w:spacing w:before="100" w:beforeAutospacing="1" w:after="100" w:afterAutospacing="1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There are many differences between String and </w:t>
            </w:r>
            <w:proofErr w:type="spellStart"/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StringBuffer</w:t>
            </w:r>
            <w:proofErr w:type="spellEnd"/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. A list of differences between String and </w:t>
            </w:r>
            <w:proofErr w:type="spellStart"/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StringBuffer</w:t>
            </w:r>
            <w:proofErr w:type="spellEnd"/>
            <w:r w:rsidRPr="00F523E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are given below:</w:t>
            </w:r>
          </w:p>
          <w:tbl>
            <w:tblPr>
              <w:tblW w:w="13147" w:type="dxa"/>
              <w:tblInd w:w="272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7"/>
              <w:gridCol w:w="7674"/>
              <w:gridCol w:w="4786"/>
            </w:tblGrid>
            <w:tr w:rsidR="00F523E0" w:rsidRPr="00F523E0">
              <w:tc>
                <w:tcPr>
                  <w:tcW w:w="0" w:type="auto"/>
                  <w:shd w:val="clear" w:color="auto" w:fill="C7CCBE"/>
                  <w:tcMar>
                    <w:top w:w="163" w:type="dxa"/>
                    <w:left w:w="163" w:type="dxa"/>
                    <w:bottom w:w="163" w:type="dxa"/>
                    <w:right w:w="163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</w:pPr>
                  <w:r w:rsidRPr="00F523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  <w:t>No.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63" w:type="dxa"/>
                    <w:left w:w="163" w:type="dxa"/>
                    <w:bottom w:w="163" w:type="dxa"/>
                    <w:right w:w="163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</w:pPr>
                  <w:r w:rsidRPr="00F523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  <w:t>String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63" w:type="dxa"/>
                    <w:left w:w="163" w:type="dxa"/>
                    <w:bottom w:w="163" w:type="dxa"/>
                    <w:right w:w="163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</w:pPr>
                  <w:proofErr w:type="spellStart"/>
                  <w:r w:rsidRPr="00F523E0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3"/>
                      <w:szCs w:val="23"/>
                      <w:lang w:eastAsia="en-IN"/>
                    </w:rPr>
                    <w:t>StringBuffer</w:t>
                  </w:r>
                  <w:proofErr w:type="spellEnd"/>
                </w:p>
              </w:tc>
            </w:tr>
            <w:tr w:rsidR="00F523E0" w:rsidRPr="00F523E0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1)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String class is immutable.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StringBuffer</w:t>
                  </w:r>
                  <w:proofErr w:type="spellEnd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class is mutable.</w:t>
                  </w:r>
                </w:p>
              </w:tc>
            </w:tr>
            <w:tr w:rsidR="00F523E0" w:rsidRPr="00F523E0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2)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String is slow and consumes more memory when you </w:t>
                  </w:r>
                  <w:proofErr w:type="spellStart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concat</w:t>
                  </w:r>
                  <w:proofErr w:type="spellEnd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too many strings because every time it creates new instance.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StringBuffer</w:t>
                  </w:r>
                  <w:proofErr w:type="spellEnd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is fast and consumes less memory when you </w:t>
                  </w:r>
                  <w:proofErr w:type="spellStart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cancat</w:t>
                  </w:r>
                  <w:proofErr w:type="spellEnd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strings.</w:t>
                  </w:r>
                </w:p>
              </w:tc>
            </w:tr>
            <w:tr w:rsidR="00F523E0" w:rsidRPr="00F523E0"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3)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String class overrides the equals() method of Object class. So you can compare the contents of two strings by equals() method.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09" w:type="dxa"/>
                    <w:left w:w="109" w:type="dxa"/>
                    <w:bottom w:w="109" w:type="dxa"/>
                    <w:right w:w="109" w:type="dxa"/>
                  </w:tcMar>
                  <w:hideMark/>
                </w:tcPr>
                <w:p w:rsidR="00F523E0" w:rsidRPr="00F523E0" w:rsidRDefault="00F523E0" w:rsidP="00F523E0">
                  <w:pPr>
                    <w:spacing w:after="0" w:line="312" w:lineRule="atLeast"/>
                    <w:ind w:left="272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proofErr w:type="spellStart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StringBuffer</w:t>
                  </w:r>
                  <w:proofErr w:type="spellEnd"/>
                  <w:r w:rsidRPr="00F523E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 xml:space="preserve"> class doesn't override the equals() method of Object class.</w:t>
                  </w:r>
                </w:p>
              </w:tc>
            </w:tr>
          </w:tbl>
          <w:p w:rsidR="00F523E0" w:rsidRPr="00F523E0" w:rsidRDefault="00F523E0" w:rsidP="00F523E0">
            <w:pPr>
              <w:spacing w:after="0" w:line="312" w:lineRule="atLeast"/>
              <w:ind w:left="272"/>
              <w:rPr>
                <w:ins w:id="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1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br/>
              </w:r>
            </w:ins>
            <w:r>
              <w:rPr>
                <w:rFonts w:ascii="Verdana" w:eastAsia="Times New Roman" w:hAnsi="Verdana" w:cs="Times New Roman"/>
                <w:noProof/>
                <w:color w:val="000000"/>
                <w:sz w:val="18"/>
                <w:szCs w:val="18"/>
                <w:lang w:eastAsia="en-IN"/>
              </w:rPr>
              <w:drawing>
                <wp:inline distT="0" distB="0" distL="0" distR="0">
                  <wp:extent cx="6073140" cy="4287520"/>
                  <wp:effectExtent l="19050" t="0" r="3810" b="0"/>
                  <wp:docPr id="1" name="Picture 1" descr="String vs StringBuff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ring vs StringBuff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3140" cy="4287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23E0" w:rsidRPr="00F523E0" w:rsidRDefault="00F523E0" w:rsidP="00F523E0">
            <w:pPr>
              <w:spacing w:before="100" w:beforeAutospacing="1" w:after="100" w:afterAutospacing="1" w:line="312" w:lineRule="atLeast"/>
              <w:ind w:left="272"/>
              <w:outlineLvl w:val="1"/>
              <w:rPr>
                <w:ins w:id="2" w:author="Unknown"/>
                <w:rFonts w:ascii="Helvetica" w:eastAsia="Times New Roman" w:hAnsi="Helvetica" w:cs="Helvetica"/>
                <w:color w:val="610B38"/>
                <w:sz w:val="34"/>
                <w:szCs w:val="34"/>
                <w:lang w:eastAsia="en-IN"/>
              </w:rPr>
            </w:pPr>
            <w:ins w:id="3" w:author="Unknown">
              <w:r w:rsidRPr="00F523E0">
                <w:rPr>
                  <w:rFonts w:ascii="Helvetica" w:eastAsia="Times New Roman" w:hAnsi="Helvetica" w:cs="Helvetica"/>
                  <w:color w:val="610B38"/>
                  <w:sz w:val="34"/>
                  <w:szCs w:val="34"/>
                  <w:lang w:eastAsia="en-IN"/>
                </w:rPr>
                <w:t xml:space="preserve">Performance Test of String and </w:t>
              </w:r>
              <w:proofErr w:type="spellStart"/>
              <w:r w:rsidRPr="00F523E0">
                <w:rPr>
                  <w:rFonts w:ascii="Helvetica" w:eastAsia="Times New Roman" w:hAnsi="Helvetica" w:cs="Helvetica"/>
                  <w:color w:val="610B38"/>
                  <w:sz w:val="34"/>
                  <w:szCs w:val="34"/>
                  <w:lang w:eastAsia="en-IN"/>
                </w:rPr>
                <w:t>StringBuffer</w:t>
              </w:r>
              <w:proofErr w:type="spellEnd"/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4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5" w:author="Unknown"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public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class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ConcatTest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{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6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7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public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static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String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concatWithString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    {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String t = 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"Java"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1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11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for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(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int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i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=</w:t>
              </w:r>
              <w:r w:rsidRPr="00F523E0">
                <w:rPr>
                  <w:rFonts w:ascii="Verdana" w:eastAsia="Times New Roman" w:hAnsi="Verdana" w:cs="Times New Roman"/>
                  <w:color w:val="C00000"/>
                  <w:sz w:val="18"/>
                  <w:lang w:eastAsia="en-IN"/>
                </w:rPr>
                <w:t>0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;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i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&lt;</w:t>
              </w:r>
              <w:r w:rsidRPr="00F523E0">
                <w:rPr>
                  <w:rFonts w:ascii="Verdana" w:eastAsia="Times New Roman" w:hAnsi="Verdana" w:cs="Times New Roman"/>
                  <w:color w:val="C00000"/>
                  <w:sz w:val="18"/>
                  <w:lang w:eastAsia="en-IN"/>
                </w:rPr>
                <w:t>10000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;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i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++){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12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13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lastRenderedPageBreak/>
                <w:t>            t = t + 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Tpoint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14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15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}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16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17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return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t;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1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1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}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2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21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public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static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String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concatWithStringBuffer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(){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22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23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sb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=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new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"Java"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24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25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for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(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int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i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=</w:t>
              </w:r>
              <w:r w:rsidRPr="00F523E0">
                <w:rPr>
                  <w:rFonts w:ascii="Verdana" w:eastAsia="Times New Roman" w:hAnsi="Verdana" w:cs="Times New Roman"/>
                  <w:color w:val="C00000"/>
                  <w:sz w:val="18"/>
                  <w:lang w:eastAsia="en-IN"/>
                </w:rPr>
                <w:t>0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;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i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&lt;</w:t>
              </w:r>
              <w:r w:rsidRPr="00F523E0">
                <w:rPr>
                  <w:rFonts w:ascii="Verdana" w:eastAsia="Times New Roman" w:hAnsi="Verdana" w:cs="Times New Roman"/>
                  <w:color w:val="C00000"/>
                  <w:sz w:val="18"/>
                  <w:lang w:eastAsia="en-IN"/>
                </w:rPr>
                <w:t>10000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;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i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++){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26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27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sb.append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Tpoint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2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2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}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3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31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return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sb.toString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32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33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}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34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35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public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static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void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main(String[]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args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){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36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37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long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startTime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=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System.currentTimeMillis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3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3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concatWithString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4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41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System.out.println(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"Time taken by Concating with String: 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+(System.currentTimeMillis()-startTime)+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"ms"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42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43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startTime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=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System.currentTimeMillis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44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45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concatWithStringBuffer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46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47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System.out.println(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"Time taken by Concating with  StringBuffer: 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+(System.currentTimeMillis()-startTime)+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"ms"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0" w:line="285" w:lineRule="atLeast"/>
              <w:ind w:left="272"/>
              <w:rPr>
                <w:ins w:id="4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4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}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1"/>
              </w:numPr>
              <w:spacing w:after="109" w:line="285" w:lineRule="atLeast"/>
              <w:ind w:left="272"/>
              <w:rPr>
                <w:ins w:id="5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51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}  </w:t>
              </w:r>
            </w:ins>
          </w:p>
          <w:p w:rsidR="00F523E0" w:rsidRPr="00F523E0" w:rsidRDefault="00F523E0" w:rsidP="00F523E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272"/>
              <w:rPr>
                <w:ins w:id="52" w:author="Unknown"/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ins w:id="53" w:author="Unknown"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 xml:space="preserve">Time taken by </w:t>
              </w:r>
              <w:proofErr w:type="spellStart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Concating</w:t>
              </w:r>
              <w:proofErr w:type="spellEnd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 xml:space="preserve"> with String: 578ms</w:t>
              </w:r>
            </w:ins>
          </w:p>
          <w:p w:rsidR="00F523E0" w:rsidRPr="00F523E0" w:rsidRDefault="00F523E0" w:rsidP="00F523E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272"/>
              <w:rPr>
                <w:ins w:id="54" w:author="Unknown"/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ins w:id="55" w:author="Unknown"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 xml:space="preserve">Time taken by </w:t>
              </w:r>
              <w:proofErr w:type="spellStart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Concating</w:t>
              </w:r>
              <w:proofErr w:type="spellEnd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 xml:space="preserve"> with  </w:t>
              </w:r>
              <w:proofErr w:type="spellStart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: 0ms</w:t>
              </w:r>
            </w:ins>
          </w:p>
          <w:p w:rsidR="00F523E0" w:rsidRPr="00F523E0" w:rsidRDefault="00F523E0" w:rsidP="00F523E0">
            <w:pPr>
              <w:spacing w:before="100" w:beforeAutospacing="1" w:after="100" w:afterAutospacing="1" w:line="312" w:lineRule="atLeast"/>
              <w:ind w:left="272"/>
              <w:outlineLvl w:val="1"/>
              <w:rPr>
                <w:ins w:id="56" w:author="Unknown"/>
                <w:rFonts w:ascii="Helvetica" w:eastAsia="Times New Roman" w:hAnsi="Helvetica" w:cs="Helvetica"/>
                <w:color w:val="610B38"/>
                <w:sz w:val="34"/>
                <w:szCs w:val="34"/>
                <w:lang w:eastAsia="en-IN"/>
              </w:rPr>
            </w:pPr>
            <w:ins w:id="57" w:author="Unknown">
              <w:r w:rsidRPr="00F523E0">
                <w:rPr>
                  <w:rFonts w:ascii="Helvetica" w:eastAsia="Times New Roman" w:hAnsi="Helvetica" w:cs="Helvetica"/>
                  <w:color w:val="610B38"/>
                  <w:sz w:val="34"/>
                  <w:szCs w:val="34"/>
                  <w:lang w:eastAsia="en-IN"/>
                </w:rPr>
                <w:t xml:space="preserve">String and </w:t>
              </w:r>
              <w:proofErr w:type="spellStart"/>
              <w:r w:rsidRPr="00F523E0">
                <w:rPr>
                  <w:rFonts w:ascii="Helvetica" w:eastAsia="Times New Roman" w:hAnsi="Helvetica" w:cs="Helvetica"/>
                  <w:color w:val="610B38"/>
                  <w:sz w:val="34"/>
                  <w:szCs w:val="34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Helvetica" w:eastAsia="Times New Roman" w:hAnsi="Helvetica" w:cs="Helvetica"/>
                  <w:color w:val="610B38"/>
                  <w:sz w:val="34"/>
                  <w:szCs w:val="34"/>
                  <w:lang w:eastAsia="en-IN"/>
                </w:rPr>
                <w:t xml:space="preserve"> </w:t>
              </w:r>
              <w:proofErr w:type="spellStart"/>
              <w:r w:rsidRPr="00F523E0">
                <w:rPr>
                  <w:rFonts w:ascii="Helvetica" w:eastAsia="Times New Roman" w:hAnsi="Helvetica" w:cs="Helvetica"/>
                  <w:color w:val="610B38"/>
                  <w:sz w:val="34"/>
                  <w:szCs w:val="34"/>
                  <w:lang w:eastAsia="en-IN"/>
                </w:rPr>
                <w:t>HashCode</w:t>
              </w:r>
              <w:proofErr w:type="spellEnd"/>
              <w:r w:rsidRPr="00F523E0">
                <w:rPr>
                  <w:rFonts w:ascii="Helvetica" w:eastAsia="Times New Roman" w:hAnsi="Helvetica" w:cs="Helvetica"/>
                  <w:color w:val="610B38"/>
                  <w:sz w:val="34"/>
                  <w:szCs w:val="34"/>
                  <w:lang w:eastAsia="en-IN"/>
                </w:rPr>
                <w:t xml:space="preserve"> Test</w:t>
              </w:r>
            </w:ins>
          </w:p>
          <w:p w:rsidR="00F523E0" w:rsidRPr="00F523E0" w:rsidRDefault="00F523E0" w:rsidP="00F523E0">
            <w:pPr>
              <w:spacing w:before="100" w:beforeAutospacing="1" w:after="100" w:afterAutospacing="1" w:line="312" w:lineRule="atLeast"/>
              <w:ind w:left="272"/>
              <w:rPr>
                <w:ins w:id="5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5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t xml:space="preserve">As you can see in the program given below, String returns new 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t>hashcode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t xml:space="preserve"> value when you 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t>concat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t xml:space="preserve"> string but 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lang w:eastAsia="en-IN"/>
                </w:rPr>
                <w:t xml:space="preserve"> returns same.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6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61" w:author="Unknown"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public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class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InstanceTest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{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62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63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public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static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void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main(String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args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[]){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64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65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System.out.println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Hashcode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 test of String:"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66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67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String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=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"java"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6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6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System.out.println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str.hashCode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7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71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=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+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tpoint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72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73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System.out.println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str.hashCode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74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75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76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77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System.out.println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Hashcode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 test of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:"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7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7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sb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=</w:t>
              </w:r>
              <w:r w:rsidRPr="00F523E0">
                <w:rPr>
                  <w:rFonts w:ascii="Verdana" w:eastAsia="Times New Roman" w:hAnsi="Verdana" w:cs="Times New Roman"/>
                  <w:b/>
                  <w:bCs/>
                  <w:color w:val="006699"/>
                  <w:sz w:val="18"/>
                  <w:lang w:eastAsia="en-IN"/>
                </w:rPr>
                <w:t>new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"java"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80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81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System.out.println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sb.hashCode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82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83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sb.append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tpoint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FF"/>
                  <w:sz w:val="18"/>
                  <w:lang w:eastAsia="en-IN"/>
                </w:rPr>
                <w:t>"</w:t>
              </w:r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84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85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    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System.out.println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</w:t>
              </w:r>
              <w:proofErr w:type="spellStart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sb.hashCode</w:t>
              </w:r>
              <w:proofErr w:type="spellEnd"/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());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0" w:line="285" w:lineRule="atLeast"/>
              <w:ind w:left="272"/>
              <w:rPr>
                <w:ins w:id="86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87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    }  </w:t>
              </w:r>
            </w:ins>
          </w:p>
          <w:p w:rsidR="00F523E0" w:rsidRPr="00F523E0" w:rsidRDefault="00F523E0" w:rsidP="00F523E0">
            <w:pPr>
              <w:numPr>
                <w:ilvl w:val="0"/>
                <w:numId w:val="2"/>
              </w:numPr>
              <w:spacing w:after="109" w:line="285" w:lineRule="atLeast"/>
              <w:ind w:left="272"/>
              <w:rPr>
                <w:ins w:id="88" w:author="Unknown"/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ins w:id="89" w:author="Unknown">
              <w:r w:rsidRPr="00F523E0">
                <w:rPr>
                  <w:rFonts w:ascii="Verdana" w:eastAsia="Times New Roman" w:hAnsi="Verdana" w:cs="Times New Roman"/>
                  <w:color w:val="000000"/>
                  <w:sz w:val="18"/>
                  <w:szCs w:val="18"/>
                  <w:bdr w:val="none" w:sz="0" w:space="0" w:color="auto" w:frame="1"/>
                  <w:lang w:eastAsia="en-IN"/>
                </w:rPr>
                <w:t>}  </w:t>
              </w:r>
            </w:ins>
          </w:p>
          <w:p w:rsidR="00F523E0" w:rsidRPr="00F523E0" w:rsidRDefault="00F523E0" w:rsidP="00F523E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272"/>
              <w:rPr>
                <w:ins w:id="90" w:author="Unknown"/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ins w:id="91" w:author="Unknown"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Hashcode</w:t>
              </w:r>
              <w:proofErr w:type="spellEnd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 xml:space="preserve"> test of String:</w:t>
              </w:r>
            </w:ins>
          </w:p>
          <w:p w:rsidR="00F523E0" w:rsidRPr="00F523E0" w:rsidRDefault="00F523E0" w:rsidP="00F523E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272"/>
              <w:rPr>
                <w:ins w:id="92" w:author="Unknown"/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ins w:id="93" w:author="Unknown"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3254818</w:t>
              </w:r>
            </w:ins>
          </w:p>
          <w:p w:rsidR="00F523E0" w:rsidRPr="00F523E0" w:rsidRDefault="00F523E0" w:rsidP="00F523E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272"/>
              <w:rPr>
                <w:ins w:id="94" w:author="Unknown"/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ins w:id="95" w:author="Unknown"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229541438</w:t>
              </w:r>
            </w:ins>
          </w:p>
          <w:p w:rsidR="00F523E0" w:rsidRPr="00F523E0" w:rsidRDefault="00F523E0" w:rsidP="00F523E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272"/>
              <w:rPr>
                <w:ins w:id="96" w:author="Unknown"/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ins w:id="97" w:author="Unknown"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Hashcode</w:t>
              </w:r>
              <w:proofErr w:type="spellEnd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 xml:space="preserve"> test of </w:t>
              </w:r>
              <w:proofErr w:type="spellStart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StringBuffer</w:t>
              </w:r>
              <w:proofErr w:type="spellEnd"/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:</w:t>
              </w:r>
            </w:ins>
          </w:p>
          <w:p w:rsidR="00F523E0" w:rsidRPr="00F523E0" w:rsidRDefault="00F523E0" w:rsidP="00F523E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272"/>
              <w:rPr>
                <w:ins w:id="98" w:author="Unknown"/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ins w:id="99" w:author="Unknown"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lastRenderedPageBreak/>
                <w:t>118352462</w:t>
              </w:r>
            </w:ins>
          </w:p>
          <w:p w:rsidR="00F523E0" w:rsidRPr="00F523E0" w:rsidRDefault="00F523E0" w:rsidP="00F523E0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12" w:lineRule="atLeast"/>
              <w:ind w:left="27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ins w:id="100" w:author="Unknown">
              <w:r w:rsidRPr="00F523E0">
                <w:rPr>
                  <w:rFonts w:ascii="Courier New" w:eastAsia="Times New Roman" w:hAnsi="Courier New" w:cs="Courier New"/>
                  <w:color w:val="000000"/>
                  <w:sz w:val="20"/>
                  <w:szCs w:val="20"/>
                  <w:lang w:eastAsia="en-IN"/>
                </w:rPr>
                <w:t>118352462</w:t>
              </w:r>
            </w:ins>
          </w:p>
        </w:tc>
      </w:tr>
    </w:tbl>
    <w:p w:rsidR="00242AE8" w:rsidRDefault="00242AE8"/>
    <w:sectPr w:rsidR="00242AE8" w:rsidSect="0024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567F"/>
    <w:multiLevelType w:val="multilevel"/>
    <w:tmpl w:val="0DD0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0F7C1A"/>
    <w:multiLevelType w:val="multilevel"/>
    <w:tmpl w:val="7430E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523E0"/>
    <w:rsid w:val="00242AE8"/>
    <w:rsid w:val="00F5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AE8"/>
  </w:style>
  <w:style w:type="paragraph" w:styleId="Heading1">
    <w:name w:val="heading 1"/>
    <w:basedOn w:val="Normal"/>
    <w:link w:val="Heading1Char"/>
    <w:uiPriority w:val="9"/>
    <w:qFormat/>
    <w:rsid w:val="00F523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523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3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523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23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F523E0"/>
  </w:style>
  <w:style w:type="character" w:customStyle="1" w:styleId="string">
    <w:name w:val="string"/>
    <w:basedOn w:val="DefaultParagraphFont"/>
    <w:rsid w:val="00F523E0"/>
  </w:style>
  <w:style w:type="character" w:customStyle="1" w:styleId="number">
    <w:name w:val="number"/>
    <w:basedOn w:val="DefaultParagraphFont"/>
    <w:rsid w:val="00F523E0"/>
  </w:style>
  <w:style w:type="paragraph" w:styleId="HTMLPreformatted">
    <w:name w:val="HTML Preformatted"/>
    <w:basedOn w:val="Normal"/>
    <w:link w:val="HTMLPreformattedChar"/>
    <w:uiPriority w:val="99"/>
    <w:unhideWhenUsed/>
    <w:rsid w:val="00F52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23E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3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81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4623731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4899785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6657821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avatpoint.com/StringBuilder-cl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2019-06-04T16:09:00Z</dcterms:created>
  <dcterms:modified xsi:type="dcterms:W3CDTF">2019-06-04T16:10:00Z</dcterms:modified>
</cp:coreProperties>
</file>