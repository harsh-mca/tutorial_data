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69" w:rsidRPr="008C7669" w:rsidRDefault="008C7669" w:rsidP="008C7669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8C766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String class methods</w:t>
      </w:r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7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r w:rsidRPr="008C7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java.lang.String</w:t>
      </w:r>
      <w:proofErr w:type="spellEnd"/>
      <w:r w:rsidRPr="008C7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provides a lot of methods to work on string. By the help of these methods, we can perform operations on string such as trimming, concatenating, converting, comparing, replacing strings etc.</w:t>
      </w:r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7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 String is a powerful concept because everything is treated as a string if you submit any form in window based, web based or mobile application.</w:t>
      </w:r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7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see the important methods of String class.</w:t>
      </w:r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8C7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Java String </w:t>
      </w:r>
      <w:proofErr w:type="spellStart"/>
      <w:r w:rsidRPr="008C7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toUpperCase</w:t>
      </w:r>
      <w:proofErr w:type="spellEnd"/>
      <w:r w:rsidRPr="008C7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() and </w:t>
      </w:r>
      <w:proofErr w:type="spellStart"/>
      <w:r w:rsidRPr="008C7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toLowerCase</w:t>
      </w:r>
      <w:proofErr w:type="spellEnd"/>
      <w:r w:rsidRPr="008C7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() method</w:t>
      </w:r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7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java string </w:t>
      </w:r>
      <w:proofErr w:type="spellStart"/>
      <w:r w:rsidRPr="008C7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toUpperCase</w:t>
      </w:r>
      <w:proofErr w:type="spellEnd"/>
      <w:r w:rsidRPr="008C7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() method converts this string into uppercase letter and string </w:t>
      </w:r>
      <w:proofErr w:type="spellStart"/>
      <w:r w:rsidRPr="008C7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toLowerCase</w:t>
      </w:r>
      <w:proofErr w:type="spellEnd"/>
      <w:r w:rsidRPr="008C7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 into lowercase letter.</w:t>
      </w:r>
    </w:p>
    <w:p w:rsidR="008C7669" w:rsidRPr="008C7669" w:rsidRDefault="008C7669" w:rsidP="008C7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String s=</w:t>
      </w:r>
      <w:r w:rsidRPr="008C7669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8C7669">
        <w:rPr>
          <w:rFonts w:ascii="Verdana" w:eastAsia="Times New Roman" w:hAnsi="Verdana" w:cs="Times New Roman"/>
          <w:color w:val="0000FF"/>
          <w:sz w:val="18"/>
          <w:lang w:eastAsia="en-IN"/>
        </w:rPr>
        <w:t>Sachin</w:t>
      </w:r>
      <w:proofErr w:type="spellEnd"/>
      <w:r w:rsidRPr="008C7669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8C7669" w:rsidRPr="008C7669" w:rsidRDefault="008C7669" w:rsidP="008C7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s.toUpperCase</w:t>
      </w:r>
      <w:proofErr w:type="spellEnd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());</w:t>
      </w:r>
      <w:r w:rsidRPr="008C7669">
        <w:rPr>
          <w:rFonts w:ascii="Verdana" w:eastAsia="Times New Roman" w:hAnsi="Verdana" w:cs="Times New Roman"/>
          <w:color w:val="008200"/>
          <w:sz w:val="18"/>
          <w:lang w:eastAsia="en-IN"/>
        </w:rPr>
        <w:t>//SACHIN</w:t>
      </w:r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8C7669" w:rsidRPr="008C7669" w:rsidRDefault="008C7669" w:rsidP="008C7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s.toLowerCase</w:t>
      </w:r>
      <w:proofErr w:type="spellEnd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());</w:t>
      </w:r>
      <w:r w:rsidRPr="008C7669">
        <w:rPr>
          <w:rFonts w:ascii="Verdana" w:eastAsia="Times New Roman" w:hAnsi="Verdana" w:cs="Times New Roman"/>
          <w:color w:val="008200"/>
          <w:sz w:val="18"/>
          <w:lang w:eastAsia="en-IN"/>
        </w:rPr>
        <w:t>//</w:t>
      </w:r>
      <w:proofErr w:type="spellStart"/>
      <w:r w:rsidRPr="008C7669">
        <w:rPr>
          <w:rFonts w:ascii="Verdana" w:eastAsia="Times New Roman" w:hAnsi="Verdana" w:cs="Times New Roman"/>
          <w:color w:val="008200"/>
          <w:sz w:val="18"/>
          <w:lang w:eastAsia="en-IN"/>
        </w:rPr>
        <w:t>sachin</w:t>
      </w:r>
      <w:proofErr w:type="spellEnd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8C7669" w:rsidRPr="008C7669" w:rsidRDefault="008C7669" w:rsidP="008C7669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(s);</w:t>
      </w:r>
      <w:r w:rsidRPr="008C7669">
        <w:rPr>
          <w:rFonts w:ascii="Verdana" w:eastAsia="Times New Roman" w:hAnsi="Verdana" w:cs="Times New Roman"/>
          <w:color w:val="008200"/>
          <w:sz w:val="18"/>
          <w:lang w:eastAsia="en-IN"/>
        </w:rPr>
        <w:t>//</w:t>
      </w:r>
      <w:proofErr w:type="spellStart"/>
      <w:r w:rsidRPr="008C7669">
        <w:rPr>
          <w:rFonts w:ascii="Verdana" w:eastAsia="Times New Roman" w:hAnsi="Verdana" w:cs="Times New Roman"/>
          <w:color w:val="008200"/>
          <w:sz w:val="18"/>
          <w:lang w:eastAsia="en-IN"/>
        </w:rPr>
        <w:t>Sachin</w:t>
      </w:r>
      <w:proofErr w:type="spellEnd"/>
      <w:r w:rsidRPr="008C7669">
        <w:rPr>
          <w:rFonts w:ascii="Verdana" w:eastAsia="Times New Roman" w:hAnsi="Verdana" w:cs="Times New Roman"/>
          <w:color w:val="008200"/>
          <w:sz w:val="18"/>
          <w:lang w:eastAsia="en-IN"/>
        </w:rPr>
        <w:t>(no change in original)</w:t>
      </w:r>
      <w:r w:rsidRPr="008C7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8C7669" w:rsidRPr="008C7669" w:rsidRDefault="008C7669" w:rsidP="008C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8C7669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76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C76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  <w:proofErr w:type="spellEnd"/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C76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  <w:proofErr w:type="spellEnd"/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" w:author="Unknown"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Java String trim() method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The string trim() method eliminates white spaces before and after string.</w:t>
        </w:r>
      </w:ins>
    </w:p>
    <w:p w:rsidR="008C7669" w:rsidRPr="008C7669" w:rsidRDefault="008C7669" w:rsidP="008C7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s=</w:t>
        </w:r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 </w:t>
        </w:r>
        <w:proofErr w:type="spellStart"/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  "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8C7669" w:rsidRPr="008C7669" w:rsidRDefault="008C7669" w:rsidP="008C7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7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(s);</w:t>
        </w:r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  </w:t>
        </w:r>
        <w:proofErr w:type="spellStart"/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Sachin</w:t>
        </w:r>
        <w:proofErr w:type="spellEnd"/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  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C7669" w:rsidRPr="008C7669" w:rsidRDefault="008C7669" w:rsidP="008C7669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9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s.trim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</w:t>
        </w:r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</w:t>
        </w:r>
        <w:proofErr w:type="spellStart"/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Sachin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C7669" w:rsidRPr="008C7669" w:rsidRDefault="008C7669" w:rsidP="008C7669">
      <w:pPr>
        <w:spacing w:after="0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" w:author="Unknown"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"http://www.javatpoint.com/opr/test.jsp?filename=Testmethodofstringclass1" \t "_blank" </w:instrText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8C7669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" w:author="Unknown"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</w:t>
        </w:r>
        <w:proofErr w:type="spellStart"/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Sachin</w:t>
        </w:r>
        <w:proofErr w:type="spellEnd"/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</w:t>
        </w:r>
      </w:ins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5" w:author="Unknown"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Sachin</w:t>
        </w:r>
        <w:proofErr w:type="spellEnd"/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6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7" w:author="Unknown"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String </w:t>
        </w:r>
        <w:proofErr w:type="spellStart"/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startsWith</w:t>
        </w:r>
        <w:proofErr w:type="spellEnd"/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() and </w:t>
        </w:r>
        <w:proofErr w:type="spellStart"/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endsWith</w:t>
        </w:r>
        <w:proofErr w:type="spellEnd"/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() method</w:t>
        </w:r>
      </w:ins>
    </w:p>
    <w:p w:rsidR="008C7669" w:rsidRPr="008C7669" w:rsidRDefault="008C7669" w:rsidP="008C766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s=</w:t>
        </w:r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8C7669" w:rsidRPr="008C7669" w:rsidRDefault="008C7669" w:rsidP="008C766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s.startsWith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"Sa"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C7669" w:rsidRPr="008C7669" w:rsidRDefault="008C7669" w:rsidP="008C7669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s.endsWith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"n"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C7669" w:rsidRPr="008C7669" w:rsidRDefault="008C7669" w:rsidP="008C7669">
      <w:pPr>
        <w:spacing w:after="0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5" w:author="Unknown"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"http://www.javatpoint.com/opr/test.jsp?filename=Testmethodofstringclass2" \t "_blank" </w:instrText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8C7669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7" w:author="Unknown"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true</w:t>
        </w:r>
      </w:ins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9" w:author="Unknown"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true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31" w:author="Unknown"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String </w:t>
        </w:r>
        <w:proofErr w:type="spellStart"/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charAt</w:t>
        </w:r>
        <w:proofErr w:type="spellEnd"/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() method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The string 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charAt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() method returns a character at specified index.</w:t>
        </w:r>
      </w:ins>
    </w:p>
    <w:p w:rsidR="008C7669" w:rsidRPr="008C7669" w:rsidRDefault="008C7669" w:rsidP="008C766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s=</w:t>
        </w:r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8C7669" w:rsidRPr="008C7669" w:rsidRDefault="008C7669" w:rsidP="008C766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37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s.charAt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8C7669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//S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C7669" w:rsidRPr="008C7669" w:rsidRDefault="008C7669" w:rsidP="008C7669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39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System.out.println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s.charAt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8C7669">
          <w:rPr>
            <w:rFonts w:ascii="Verdana" w:eastAsia="Times New Roman" w:hAnsi="Verdana" w:cs="Times New Roman"/>
            <w:color w:val="C00000"/>
            <w:sz w:val="18"/>
            <w:lang w:eastAsia="en-IN"/>
          </w:rPr>
          <w:t>3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//h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C7669" w:rsidRPr="008C7669" w:rsidRDefault="008C7669" w:rsidP="008C7669">
      <w:pPr>
        <w:spacing w:after="0" w:line="240" w:lineRule="auto"/>
        <w:rPr>
          <w:ins w:id="4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1" w:author="Unknown"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"http://www.javatpoint.com/opr/test.jsp?filename=Testmethodofstringclass3" \t "_blank" </w:instrText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8C7669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3" w:author="Unknown"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</w:t>
        </w:r>
      </w:ins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5" w:author="Unknown"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6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47" w:author="Unknown"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Java String length() method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The string length() method returns length of the string.</w:t>
        </w:r>
      </w:ins>
    </w:p>
    <w:p w:rsidR="008C7669" w:rsidRPr="008C7669" w:rsidRDefault="008C7669" w:rsidP="008C766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s=</w:t>
        </w:r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8C7669" w:rsidRPr="008C7669" w:rsidRDefault="008C7669" w:rsidP="008C7669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53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s.length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</w:t>
        </w:r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//6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C7669" w:rsidRPr="008C7669" w:rsidRDefault="008C7669" w:rsidP="008C7669">
      <w:pPr>
        <w:spacing w:after="0" w:line="240" w:lineRule="auto"/>
        <w:rPr>
          <w:ins w:id="5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5" w:author="Unknown"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"http://www.javatpoint.com/opr/test.jsp?filename=Testmethodofstringclass4" \t "_blank" </w:instrText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8C7669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" w:author="Unknown"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6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59" w:author="Unknown"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Java String intern() method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 pool of strings, initially empty, is maintained privately by the class String.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ins w:id="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When the intern method is invoked, if the pool already contains a string equal to this String object as determined by the equals(Object) method, then the string from the pool is returned. Otherwise, this String object is added to the pool and a reference to this String object is returned.</w:t>
        </w:r>
      </w:ins>
    </w:p>
    <w:p w:rsidR="008C7669" w:rsidRPr="008C7669" w:rsidRDefault="008C7669" w:rsidP="008C7669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s=</w:t>
        </w:r>
        <w:r w:rsidRPr="008C7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String(</w:t>
        </w:r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8C7669" w:rsidRPr="008C7669" w:rsidRDefault="008C7669" w:rsidP="008C7669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s2=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s.intern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8C7669" w:rsidRPr="008C7669" w:rsidRDefault="008C7669" w:rsidP="008C7669">
      <w:pPr>
        <w:numPr>
          <w:ilvl w:val="0"/>
          <w:numId w:val="6"/>
        </w:numPr>
        <w:shd w:val="clear" w:color="auto" w:fill="FFFFFF"/>
        <w:spacing w:after="109" w:line="28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69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(s2);</w:t>
        </w:r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</w:t>
        </w:r>
        <w:proofErr w:type="spellStart"/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Sachin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C7669" w:rsidRPr="008C7669" w:rsidRDefault="008C7669" w:rsidP="008C7669">
      <w:pPr>
        <w:spacing w:after="0" w:line="240" w:lineRule="auto"/>
        <w:rPr>
          <w:ins w:id="7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1" w:author="Unknown"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"http://www.javatpoint.com/opr/test.jsp?filename=Testmethodofstringclass5" \t "_blank" </w:instrText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8C7669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8C766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73" w:author="Unknown"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Sachin</w:t>
        </w:r>
        <w:proofErr w:type="spellEnd"/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74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75" w:author="Unknown"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String </w:t>
        </w:r>
        <w:proofErr w:type="spellStart"/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valueOf</w:t>
        </w:r>
        <w:proofErr w:type="spellEnd"/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() method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ins w:id="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7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The string 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valueOf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() method coverts given type such as 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int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, long, float, double, 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boolean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, char and char array into string.</w:t>
        </w:r>
      </w:ins>
    </w:p>
    <w:p w:rsidR="008C7669" w:rsidRPr="008C7669" w:rsidRDefault="008C7669" w:rsidP="008C766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79" w:author="Unknown">
        <w:r w:rsidRPr="008C7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a=</w:t>
        </w:r>
        <w:r w:rsidRPr="008C766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8C7669" w:rsidRPr="008C7669" w:rsidRDefault="008C7669" w:rsidP="008C766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1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s=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String.valueOf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(a);  </w:t>
        </w:r>
      </w:ins>
    </w:p>
    <w:p w:rsidR="008C7669" w:rsidRPr="008C7669" w:rsidRDefault="008C7669" w:rsidP="008C7669">
      <w:pPr>
        <w:numPr>
          <w:ilvl w:val="0"/>
          <w:numId w:val="7"/>
        </w:numPr>
        <w:shd w:val="clear" w:color="auto" w:fill="FFFFFF"/>
        <w:spacing w:after="109" w:line="28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83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(s+</w:t>
        </w:r>
        <w:r w:rsidRPr="008C766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ins w:id="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5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7" w:author="Unknown"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1010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8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89" w:author="Unknown">
        <w:r w:rsidRPr="008C766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Java String replace() method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ins w:id="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1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The string replace() method replaces all occurrence of first sequence of character with second sequence of character.</w:t>
        </w:r>
      </w:ins>
    </w:p>
    <w:p w:rsidR="008C7669" w:rsidRPr="008C7669" w:rsidRDefault="008C7669" w:rsidP="008C766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3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s1=</w:t>
        </w:r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"Java is a programming language. Java is a platform. Java is an Island."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  </w:t>
        </w:r>
      </w:ins>
    </w:p>
    <w:p w:rsidR="008C7669" w:rsidRPr="008C7669" w:rsidRDefault="008C7669" w:rsidP="008C766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5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replaceString=s1.replace(</w:t>
        </w:r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"Java"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8C7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"Kava"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</w:t>
        </w:r>
        <w:r w:rsidRPr="008C7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//replaces all occurrences of "Java" to "Kava"  </w:t>
        </w:r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C7669" w:rsidRPr="008C7669" w:rsidRDefault="008C7669" w:rsidP="008C7669">
      <w:pPr>
        <w:numPr>
          <w:ilvl w:val="0"/>
          <w:numId w:val="8"/>
        </w:numPr>
        <w:shd w:val="clear" w:color="auto" w:fill="FFFFFF"/>
        <w:spacing w:after="109" w:line="28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97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replaceString</w:t>
        </w:r>
        <w:proofErr w:type="spellEnd"/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8C7669" w:rsidRPr="008C7669" w:rsidRDefault="008C7669" w:rsidP="008C7669">
      <w:pPr>
        <w:shd w:val="clear" w:color="auto" w:fill="FFFFFF"/>
        <w:spacing w:before="100" w:beforeAutospacing="1" w:after="100" w:afterAutospacing="1" w:line="240" w:lineRule="auto"/>
        <w:rPr>
          <w:ins w:id="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9" w:author="Unknown">
        <w:r w:rsidRPr="008C7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8C7669" w:rsidRPr="008C7669" w:rsidRDefault="008C7669" w:rsidP="008C7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1" w:author="Unknown">
        <w:r w:rsidRPr="008C7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>Kava is a programming language. Kava is a platform. Kava is an Island.</w:t>
        </w:r>
      </w:ins>
    </w:p>
    <w:p w:rsidR="00242AE8" w:rsidRDefault="00242AE8"/>
    <w:sectPr w:rsidR="00242AE8" w:rsidSect="0024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87A"/>
    <w:multiLevelType w:val="multilevel"/>
    <w:tmpl w:val="39D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042DC"/>
    <w:multiLevelType w:val="multilevel"/>
    <w:tmpl w:val="5BAC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B8034D"/>
    <w:multiLevelType w:val="multilevel"/>
    <w:tmpl w:val="A6EC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C964BC"/>
    <w:multiLevelType w:val="multilevel"/>
    <w:tmpl w:val="77DA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120943"/>
    <w:multiLevelType w:val="multilevel"/>
    <w:tmpl w:val="2062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5C0D76"/>
    <w:multiLevelType w:val="multilevel"/>
    <w:tmpl w:val="1CF6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B47200"/>
    <w:multiLevelType w:val="multilevel"/>
    <w:tmpl w:val="779A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402432"/>
    <w:multiLevelType w:val="multilevel"/>
    <w:tmpl w:val="856C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C7669"/>
    <w:rsid w:val="00242AE8"/>
    <w:rsid w:val="008C7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E8"/>
  </w:style>
  <w:style w:type="paragraph" w:styleId="Heading1">
    <w:name w:val="heading 1"/>
    <w:basedOn w:val="Normal"/>
    <w:link w:val="Heading1Char"/>
    <w:uiPriority w:val="9"/>
    <w:qFormat/>
    <w:rsid w:val="008C7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7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6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76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7669"/>
    <w:rPr>
      <w:color w:val="0000FF"/>
      <w:u w:val="single"/>
    </w:rPr>
  </w:style>
  <w:style w:type="character" w:customStyle="1" w:styleId="string">
    <w:name w:val="string"/>
    <w:basedOn w:val="DefaultParagraphFont"/>
    <w:rsid w:val="008C7669"/>
  </w:style>
  <w:style w:type="character" w:customStyle="1" w:styleId="comment">
    <w:name w:val="comment"/>
    <w:basedOn w:val="DefaultParagraphFont"/>
    <w:rsid w:val="008C7669"/>
  </w:style>
  <w:style w:type="character" w:customStyle="1" w:styleId="testit">
    <w:name w:val="testit"/>
    <w:basedOn w:val="DefaultParagraphFont"/>
    <w:rsid w:val="008C76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6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8C7669"/>
  </w:style>
  <w:style w:type="character" w:customStyle="1" w:styleId="keyword">
    <w:name w:val="keyword"/>
    <w:basedOn w:val="DefaultParagraphFont"/>
    <w:rsid w:val="008C7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788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7362700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6790855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676341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73204757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9304317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4179449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657983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0965951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6078008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12554208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9238079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16733173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168765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9505440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2159301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methodofstring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2019-06-04T16:03:00Z</dcterms:created>
  <dcterms:modified xsi:type="dcterms:W3CDTF">2019-06-04T16:03:00Z</dcterms:modified>
</cp:coreProperties>
</file>