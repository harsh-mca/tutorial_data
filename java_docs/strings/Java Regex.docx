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6F4D" w:rsidRPr="00AC6F4D" w:rsidRDefault="00AC6F4D" w:rsidP="00AC6F4D">
      <w:pPr>
        <w:shd w:val="clear" w:color="auto" w:fill="FFFFFF"/>
        <w:spacing w:before="68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39"/>
          <w:szCs w:val="39"/>
          <w:lang w:eastAsia="en-IN"/>
        </w:rPr>
      </w:pPr>
      <w:r w:rsidRPr="00AC6F4D">
        <w:rPr>
          <w:rFonts w:ascii="Helvetica" w:eastAsia="Times New Roman" w:hAnsi="Helvetica" w:cs="Helvetica"/>
          <w:color w:val="610B38"/>
          <w:kern w:val="36"/>
          <w:sz w:val="39"/>
          <w:szCs w:val="39"/>
          <w:lang w:eastAsia="en-IN"/>
        </w:rPr>
        <w:t xml:space="preserve">Java </w:t>
      </w:r>
      <w:proofErr w:type="spellStart"/>
      <w:r w:rsidRPr="00AC6F4D">
        <w:rPr>
          <w:rFonts w:ascii="Helvetica" w:eastAsia="Times New Roman" w:hAnsi="Helvetica" w:cs="Helvetica"/>
          <w:color w:val="610B38"/>
          <w:kern w:val="36"/>
          <w:sz w:val="39"/>
          <w:szCs w:val="39"/>
          <w:lang w:eastAsia="en-IN"/>
        </w:rPr>
        <w:t>Regex</w:t>
      </w:r>
      <w:proofErr w:type="spellEnd"/>
    </w:p>
    <w:p w:rsidR="00AC6F4D" w:rsidRPr="00AC6F4D" w:rsidRDefault="00AC6F4D" w:rsidP="00AC6F4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AC6F4D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The </w:t>
      </w:r>
      <w:r w:rsidRPr="00AC6F4D">
        <w:rPr>
          <w:rFonts w:ascii="Verdana" w:eastAsia="Times New Roman" w:hAnsi="Verdana" w:cs="Times New Roman"/>
          <w:b/>
          <w:bCs/>
          <w:color w:val="000000"/>
          <w:sz w:val="18"/>
          <w:lang w:eastAsia="en-IN"/>
        </w:rPr>
        <w:t xml:space="preserve">Java </w:t>
      </w:r>
      <w:proofErr w:type="spellStart"/>
      <w:r w:rsidRPr="00AC6F4D">
        <w:rPr>
          <w:rFonts w:ascii="Verdana" w:eastAsia="Times New Roman" w:hAnsi="Verdana" w:cs="Times New Roman"/>
          <w:b/>
          <w:bCs/>
          <w:color w:val="000000"/>
          <w:sz w:val="18"/>
          <w:lang w:eastAsia="en-IN"/>
        </w:rPr>
        <w:t>Regex</w:t>
      </w:r>
      <w:proofErr w:type="spellEnd"/>
      <w:r w:rsidRPr="00AC6F4D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 or Regular Expression is an API to </w:t>
      </w:r>
      <w:r w:rsidRPr="00AC6F4D">
        <w:rPr>
          <w:rFonts w:ascii="Verdana" w:eastAsia="Times New Roman" w:hAnsi="Verdana" w:cs="Times New Roman"/>
          <w:i/>
          <w:iCs/>
          <w:color w:val="000000"/>
          <w:sz w:val="18"/>
          <w:lang w:eastAsia="en-IN"/>
        </w:rPr>
        <w:t>define a pattern for searching or manipulating strings</w:t>
      </w:r>
      <w:r w:rsidRPr="00AC6F4D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.</w:t>
      </w:r>
    </w:p>
    <w:p w:rsidR="00AC6F4D" w:rsidRPr="00AC6F4D" w:rsidRDefault="00AC6F4D" w:rsidP="00AC6F4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AC6F4D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 xml:space="preserve">It is widely used to define the constraint on strings such as password and email validation. After learning Java </w:t>
      </w:r>
      <w:proofErr w:type="spellStart"/>
      <w:r w:rsidRPr="00AC6F4D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regex</w:t>
      </w:r>
      <w:proofErr w:type="spellEnd"/>
      <w:r w:rsidRPr="00AC6F4D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 xml:space="preserve"> tutorial, you will be able to test your regular expressions by the Java </w:t>
      </w:r>
      <w:proofErr w:type="spellStart"/>
      <w:r w:rsidRPr="00AC6F4D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Regex</w:t>
      </w:r>
      <w:proofErr w:type="spellEnd"/>
      <w:r w:rsidRPr="00AC6F4D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 xml:space="preserve"> Tester Tool.</w:t>
      </w:r>
    </w:p>
    <w:p w:rsidR="00AC6F4D" w:rsidRPr="00AC6F4D" w:rsidRDefault="00AC6F4D" w:rsidP="00AC6F4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AC6F4D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 xml:space="preserve">Java </w:t>
      </w:r>
      <w:proofErr w:type="spellStart"/>
      <w:r w:rsidRPr="00AC6F4D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Regex</w:t>
      </w:r>
      <w:proofErr w:type="spellEnd"/>
      <w:r w:rsidRPr="00AC6F4D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 xml:space="preserve"> API provides 1 interface and 3 classes in </w:t>
      </w:r>
      <w:proofErr w:type="spellStart"/>
      <w:r w:rsidRPr="00AC6F4D">
        <w:rPr>
          <w:rFonts w:ascii="Verdana" w:eastAsia="Times New Roman" w:hAnsi="Verdana" w:cs="Times New Roman"/>
          <w:b/>
          <w:bCs/>
          <w:color w:val="000000"/>
          <w:sz w:val="18"/>
          <w:lang w:eastAsia="en-IN"/>
        </w:rPr>
        <w:t>java.util.regex</w:t>
      </w:r>
      <w:proofErr w:type="spellEnd"/>
      <w:r w:rsidRPr="00AC6F4D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 package.</w:t>
      </w:r>
    </w:p>
    <w:p w:rsidR="00AC6F4D" w:rsidRPr="00AC6F4D" w:rsidRDefault="00AC6F4D" w:rsidP="00AC6F4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Helvetica" w:eastAsia="Times New Roman" w:hAnsi="Helvetica" w:cs="Helvetica"/>
          <w:color w:val="610B4B"/>
          <w:sz w:val="23"/>
          <w:szCs w:val="23"/>
          <w:lang w:eastAsia="en-IN"/>
        </w:rPr>
      </w:pPr>
      <w:proofErr w:type="spellStart"/>
      <w:r w:rsidRPr="00AC6F4D">
        <w:rPr>
          <w:rFonts w:ascii="Helvetica" w:eastAsia="Times New Roman" w:hAnsi="Helvetica" w:cs="Helvetica"/>
          <w:color w:val="610B4B"/>
          <w:sz w:val="23"/>
          <w:szCs w:val="23"/>
          <w:lang w:eastAsia="en-IN"/>
        </w:rPr>
        <w:t>java.util.regex</w:t>
      </w:r>
      <w:proofErr w:type="spellEnd"/>
      <w:r w:rsidRPr="00AC6F4D">
        <w:rPr>
          <w:rFonts w:ascii="Helvetica" w:eastAsia="Times New Roman" w:hAnsi="Helvetica" w:cs="Helvetica"/>
          <w:color w:val="610B4B"/>
          <w:sz w:val="23"/>
          <w:szCs w:val="23"/>
          <w:lang w:eastAsia="en-IN"/>
        </w:rPr>
        <w:t xml:space="preserve"> package</w:t>
      </w:r>
    </w:p>
    <w:p w:rsidR="00AC6F4D" w:rsidRPr="00AC6F4D" w:rsidRDefault="00AC6F4D" w:rsidP="00AC6F4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AC6F4D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 xml:space="preserve">The Matcher and Pattern classes provide the facility of Java regular expression. The </w:t>
      </w:r>
      <w:proofErr w:type="spellStart"/>
      <w:r w:rsidRPr="00AC6F4D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java.util.regex</w:t>
      </w:r>
      <w:proofErr w:type="spellEnd"/>
      <w:r w:rsidRPr="00AC6F4D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 xml:space="preserve"> package provides following classes and interfaces for regular expressions.</w:t>
      </w:r>
    </w:p>
    <w:p w:rsidR="00AC6F4D" w:rsidRPr="00AC6F4D" w:rsidRDefault="00AC6F4D" w:rsidP="00AC6F4D">
      <w:pPr>
        <w:numPr>
          <w:ilvl w:val="0"/>
          <w:numId w:val="1"/>
        </w:numPr>
        <w:shd w:val="clear" w:color="auto" w:fill="FFFFFF"/>
        <w:spacing w:before="54" w:after="100" w:afterAutospacing="1" w:line="285" w:lineRule="atLeast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proofErr w:type="spellStart"/>
      <w:r w:rsidRPr="00AC6F4D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MatchResult</w:t>
      </w:r>
      <w:proofErr w:type="spellEnd"/>
      <w:r w:rsidRPr="00AC6F4D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 xml:space="preserve"> interface</w:t>
      </w:r>
    </w:p>
    <w:p w:rsidR="00AC6F4D" w:rsidRPr="00AC6F4D" w:rsidRDefault="00AC6F4D" w:rsidP="00AC6F4D">
      <w:pPr>
        <w:numPr>
          <w:ilvl w:val="0"/>
          <w:numId w:val="1"/>
        </w:numPr>
        <w:shd w:val="clear" w:color="auto" w:fill="FFFFFF"/>
        <w:spacing w:before="54" w:after="100" w:afterAutospacing="1" w:line="285" w:lineRule="atLeast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AC6F4D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Matcher class</w:t>
      </w:r>
    </w:p>
    <w:p w:rsidR="00AC6F4D" w:rsidRPr="00AC6F4D" w:rsidRDefault="00AC6F4D" w:rsidP="00AC6F4D">
      <w:pPr>
        <w:numPr>
          <w:ilvl w:val="0"/>
          <w:numId w:val="1"/>
        </w:numPr>
        <w:shd w:val="clear" w:color="auto" w:fill="FFFFFF"/>
        <w:spacing w:before="54" w:after="100" w:afterAutospacing="1" w:line="285" w:lineRule="atLeast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AC6F4D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Pattern class</w:t>
      </w:r>
    </w:p>
    <w:p w:rsidR="00AC6F4D" w:rsidRPr="00AC6F4D" w:rsidRDefault="00AC6F4D" w:rsidP="00AC6F4D">
      <w:pPr>
        <w:numPr>
          <w:ilvl w:val="0"/>
          <w:numId w:val="1"/>
        </w:numPr>
        <w:shd w:val="clear" w:color="auto" w:fill="FFFFFF"/>
        <w:spacing w:before="54" w:after="100" w:afterAutospacing="1" w:line="285" w:lineRule="atLeast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proofErr w:type="spellStart"/>
      <w:r w:rsidRPr="00AC6F4D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PatternSyntaxException</w:t>
      </w:r>
      <w:proofErr w:type="spellEnd"/>
      <w:r w:rsidRPr="00AC6F4D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 xml:space="preserve"> class</w:t>
      </w:r>
    </w:p>
    <w:p w:rsidR="00AC6F4D" w:rsidRPr="00AC6F4D" w:rsidRDefault="00AC6F4D" w:rsidP="00AC6F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6193790" cy="4649470"/>
            <wp:effectExtent l="19050" t="0" r="0" b="0"/>
            <wp:docPr id="1" name="Picture 1" descr="Java Regex A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 Regex API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790" cy="4649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6F4D" w:rsidRPr="00AC6F4D" w:rsidRDefault="00AC6F4D" w:rsidP="00AC6F4D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4"/>
          <w:szCs w:val="34"/>
          <w:lang w:eastAsia="en-IN"/>
        </w:rPr>
      </w:pPr>
      <w:r w:rsidRPr="00AC6F4D">
        <w:rPr>
          <w:rFonts w:ascii="Helvetica" w:eastAsia="Times New Roman" w:hAnsi="Helvetica" w:cs="Helvetica"/>
          <w:color w:val="610B38"/>
          <w:sz w:val="34"/>
          <w:szCs w:val="34"/>
          <w:lang w:eastAsia="en-IN"/>
        </w:rPr>
        <w:t>Matcher class</w:t>
      </w:r>
    </w:p>
    <w:p w:rsidR="00AC6F4D" w:rsidRPr="00AC6F4D" w:rsidRDefault="00AC6F4D" w:rsidP="00AC6F4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AC6F4D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lastRenderedPageBreak/>
        <w:t>It implements the </w:t>
      </w:r>
      <w:proofErr w:type="spellStart"/>
      <w:r w:rsidRPr="00AC6F4D">
        <w:rPr>
          <w:rFonts w:ascii="Verdana" w:eastAsia="Times New Roman" w:hAnsi="Verdana" w:cs="Times New Roman"/>
          <w:b/>
          <w:bCs/>
          <w:color w:val="000000"/>
          <w:sz w:val="18"/>
          <w:lang w:eastAsia="en-IN"/>
        </w:rPr>
        <w:t>MatchResult</w:t>
      </w:r>
      <w:proofErr w:type="spellEnd"/>
      <w:r w:rsidRPr="00AC6F4D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 interface. It is a </w:t>
      </w:r>
      <w:proofErr w:type="spellStart"/>
      <w:r w:rsidRPr="00AC6F4D">
        <w:rPr>
          <w:rFonts w:ascii="Verdana" w:eastAsia="Times New Roman" w:hAnsi="Verdana" w:cs="Times New Roman"/>
          <w:i/>
          <w:iCs/>
          <w:color w:val="000000"/>
          <w:sz w:val="18"/>
          <w:lang w:eastAsia="en-IN"/>
        </w:rPr>
        <w:t>regex</w:t>
      </w:r>
      <w:proofErr w:type="spellEnd"/>
      <w:r w:rsidRPr="00AC6F4D">
        <w:rPr>
          <w:rFonts w:ascii="Verdana" w:eastAsia="Times New Roman" w:hAnsi="Verdana" w:cs="Times New Roman"/>
          <w:i/>
          <w:iCs/>
          <w:color w:val="000000"/>
          <w:sz w:val="18"/>
          <w:lang w:eastAsia="en-IN"/>
        </w:rPr>
        <w:t xml:space="preserve"> engine</w:t>
      </w:r>
      <w:r w:rsidRPr="00AC6F4D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 which is used to perform match operations on a character sequence.</w:t>
      </w:r>
    </w:p>
    <w:tbl>
      <w:tblPr>
        <w:tblW w:w="13147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98"/>
        <w:gridCol w:w="2059"/>
        <w:gridCol w:w="10290"/>
      </w:tblGrid>
      <w:tr w:rsidR="00AC6F4D" w:rsidRPr="00AC6F4D" w:rsidTr="00AC6F4D">
        <w:tc>
          <w:tcPr>
            <w:tcW w:w="0" w:type="auto"/>
            <w:shd w:val="clear" w:color="auto" w:fill="C7CCBE"/>
            <w:tcMar>
              <w:top w:w="163" w:type="dxa"/>
              <w:left w:w="163" w:type="dxa"/>
              <w:bottom w:w="163" w:type="dxa"/>
              <w:right w:w="163" w:type="dxa"/>
            </w:tcMar>
            <w:hideMark/>
          </w:tcPr>
          <w:p w:rsidR="00AC6F4D" w:rsidRPr="00AC6F4D" w:rsidRDefault="00AC6F4D" w:rsidP="00AC6F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AC6F4D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  <w:t>No.</w:t>
            </w:r>
          </w:p>
        </w:tc>
        <w:tc>
          <w:tcPr>
            <w:tcW w:w="2059" w:type="dxa"/>
            <w:shd w:val="clear" w:color="auto" w:fill="C7CCBE"/>
            <w:tcMar>
              <w:top w:w="163" w:type="dxa"/>
              <w:left w:w="163" w:type="dxa"/>
              <w:bottom w:w="163" w:type="dxa"/>
              <w:right w:w="163" w:type="dxa"/>
            </w:tcMar>
            <w:hideMark/>
          </w:tcPr>
          <w:p w:rsidR="00AC6F4D" w:rsidRPr="00AC6F4D" w:rsidRDefault="00AC6F4D" w:rsidP="00AC6F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AC6F4D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  <w:t>Method</w:t>
            </w:r>
          </w:p>
        </w:tc>
        <w:tc>
          <w:tcPr>
            <w:tcW w:w="10290" w:type="dxa"/>
            <w:shd w:val="clear" w:color="auto" w:fill="C7CCBE"/>
            <w:tcMar>
              <w:top w:w="163" w:type="dxa"/>
              <w:left w:w="163" w:type="dxa"/>
              <w:bottom w:w="163" w:type="dxa"/>
              <w:right w:w="163" w:type="dxa"/>
            </w:tcMar>
            <w:hideMark/>
          </w:tcPr>
          <w:p w:rsidR="00AC6F4D" w:rsidRPr="00AC6F4D" w:rsidRDefault="00AC6F4D" w:rsidP="00AC6F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AC6F4D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  <w:t>Description</w:t>
            </w:r>
          </w:p>
        </w:tc>
      </w:tr>
      <w:tr w:rsidR="00AC6F4D" w:rsidRPr="00AC6F4D" w:rsidTr="00AC6F4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AC6F4D" w:rsidRPr="00AC6F4D" w:rsidRDefault="00AC6F4D" w:rsidP="00AC6F4D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AC6F4D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205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AC6F4D" w:rsidRPr="00AC6F4D" w:rsidRDefault="00AC6F4D" w:rsidP="00AC6F4D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C6F4D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boolean</w:t>
            </w:r>
            <w:proofErr w:type="spellEnd"/>
            <w:r w:rsidRPr="00AC6F4D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 matches()</w:t>
            </w:r>
          </w:p>
        </w:tc>
        <w:tc>
          <w:tcPr>
            <w:tcW w:w="1029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AC6F4D" w:rsidRPr="00AC6F4D" w:rsidRDefault="00AC6F4D" w:rsidP="00AC6F4D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AC6F4D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test whether the regular expression matches the pattern.</w:t>
            </w:r>
          </w:p>
        </w:tc>
      </w:tr>
      <w:tr w:rsidR="00AC6F4D" w:rsidRPr="00AC6F4D" w:rsidTr="00AC6F4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AC6F4D" w:rsidRPr="00AC6F4D" w:rsidRDefault="00AC6F4D" w:rsidP="00AC6F4D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AC6F4D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205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AC6F4D" w:rsidRPr="00AC6F4D" w:rsidRDefault="00AC6F4D" w:rsidP="00AC6F4D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C6F4D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boolean</w:t>
            </w:r>
            <w:proofErr w:type="spellEnd"/>
            <w:r w:rsidRPr="00AC6F4D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 find()</w:t>
            </w:r>
          </w:p>
        </w:tc>
        <w:tc>
          <w:tcPr>
            <w:tcW w:w="1029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AC6F4D" w:rsidRPr="00AC6F4D" w:rsidRDefault="00AC6F4D" w:rsidP="00AC6F4D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AC6F4D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finds the next expression that matches the pattern.</w:t>
            </w:r>
          </w:p>
        </w:tc>
      </w:tr>
      <w:tr w:rsidR="00AC6F4D" w:rsidRPr="00AC6F4D" w:rsidTr="00AC6F4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AC6F4D" w:rsidRPr="00AC6F4D" w:rsidRDefault="00AC6F4D" w:rsidP="00AC6F4D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AC6F4D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205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AC6F4D" w:rsidRPr="00AC6F4D" w:rsidRDefault="00AC6F4D" w:rsidP="00AC6F4D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C6F4D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boolean</w:t>
            </w:r>
            <w:proofErr w:type="spellEnd"/>
            <w:r w:rsidRPr="00AC6F4D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 find(</w:t>
            </w:r>
            <w:proofErr w:type="spellStart"/>
            <w:r w:rsidRPr="00AC6F4D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int</w:t>
            </w:r>
            <w:proofErr w:type="spellEnd"/>
            <w:r w:rsidRPr="00AC6F4D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 start)</w:t>
            </w:r>
          </w:p>
        </w:tc>
        <w:tc>
          <w:tcPr>
            <w:tcW w:w="1029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AC6F4D" w:rsidRPr="00AC6F4D" w:rsidRDefault="00AC6F4D" w:rsidP="00AC6F4D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AC6F4D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finds the next expression that matches the pattern from the given start number.</w:t>
            </w:r>
          </w:p>
        </w:tc>
      </w:tr>
      <w:tr w:rsidR="00AC6F4D" w:rsidRPr="00AC6F4D" w:rsidTr="00AC6F4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AC6F4D" w:rsidRPr="00AC6F4D" w:rsidRDefault="00AC6F4D" w:rsidP="00AC6F4D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AC6F4D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205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AC6F4D" w:rsidRPr="00AC6F4D" w:rsidRDefault="00AC6F4D" w:rsidP="00AC6F4D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AC6F4D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String group()</w:t>
            </w:r>
          </w:p>
        </w:tc>
        <w:tc>
          <w:tcPr>
            <w:tcW w:w="1029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AC6F4D" w:rsidRPr="00AC6F4D" w:rsidRDefault="00AC6F4D" w:rsidP="00AC6F4D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AC6F4D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returns the matched subsequence.</w:t>
            </w:r>
          </w:p>
        </w:tc>
      </w:tr>
      <w:tr w:rsidR="00AC6F4D" w:rsidRPr="00AC6F4D" w:rsidTr="00AC6F4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AC6F4D" w:rsidRPr="00AC6F4D" w:rsidRDefault="00AC6F4D" w:rsidP="00AC6F4D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AC6F4D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205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AC6F4D" w:rsidRPr="00AC6F4D" w:rsidRDefault="00AC6F4D" w:rsidP="00AC6F4D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C6F4D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int</w:t>
            </w:r>
            <w:proofErr w:type="spellEnd"/>
            <w:r w:rsidRPr="00AC6F4D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 start()</w:t>
            </w:r>
          </w:p>
        </w:tc>
        <w:tc>
          <w:tcPr>
            <w:tcW w:w="1029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AC6F4D" w:rsidRPr="00AC6F4D" w:rsidRDefault="00AC6F4D" w:rsidP="00AC6F4D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AC6F4D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returns the starting index of the matched subsequence.</w:t>
            </w:r>
          </w:p>
        </w:tc>
      </w:tr>
      <w:tr w:rsidR="00AC6F4D" w:rsidRPr="00AC6F4D" w:rsidTr="00AC6F4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AC6F4D" w:rsidRPr="00AC6F4D" w:rsidRDefault="00AC6F4D" w:rsidP="00AC6F4D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AC6F4D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6</w:t>
            </w:r>
          </w:p>
        </w:tc>
        <w:tc>
          <w:tcPr>
            <w:tcW w:w="205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AC6F4D" w:rsidRPr="00AC6F4D" w:rsidRDefault="00AC6F4D" w:rsidP="00AC6F4D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C6F4D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int</w:t>
            </w:r>
            <w:proofErr w:type="spellEnd"/>
            <w:r w:rsidRPr="00AC6F4D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 end()</w:t>
            </w:r>
          </w:p>
        </w:tc>
        <w:tc>
          <w:tcPr>
            <w:tcW w:w="1029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AC6F4D" w:rsidRPr="00AC6F4D" w:rsidRDefault="00AC6F4D" w:rsidP="00AC6F4D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AC6F4D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returns the ending index of the matched subsequence.</w:t>
            </w:r>
          </w:p>
        </w:tc>
      </w:tr>
      <w:tr w:rsidR="00AC6F4D" w:rsidRPr="00AC6F4D" w:rsidTr="00AC6F4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AC6F4D" w:rsidRPr="00AC6F4D" w:rsidRDefault="00AC6F4D" w:rsidP="00AC6F4D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AC6F4D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7</w:t>
            </w:r>
          </w:p>
        </w:tc>
        <w:tc>
          <w:tcPr>
            <w:tcW w:w="205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AC6F4D" w:rsidRPr="00AC6F4D" w:rsidRDefault="00AC6F4D" w:rsidP="00AC6F4D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C6F4D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int</w:t>
            </w:r>
            <w:proofErr w:type="spellEnd"/>
            <w:r w:rsidRPr="00AC6F4D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AC6F4D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groupCount</w:t>
            </w:r>
            <w:proofErr w:type="spellEnd"/>
            <w:r w:rsidRPr="00AC6F4D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()</w:t>
            </w:r>
          </w:p>
        </w:tc>
        <w:tc>
          <w:tcPr>
            <w:tcW w:w="1029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AC6F4D" w:rsidRPr="00AC6F4D" w:rsidRDefault="00AC6F4D" w:rsidP="00AC6F4D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AC6F4D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returns the total number of the matched subsequence.</w:t>
            </w:r>
          </w:p>
        </w:tc>
      </w:tr>
    </w:tbl>
    <w:p w:rsidR="00AC6F4D" w:rsidRPr="00AC6F4D" w:rsidRDefault="00AC6F4D" w:rsidP="00AC6F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6F4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.7pt" o:hralign="center" o:hrstd="t" o:hrnoshade="t" o:hr="t" fillcolor="#d4d4d4" stroked="f"/>
        </w:pict>
      </w:r>
    </w:p>
    <w:p w:rsidR="00AC6F4D" w:rsidRPr="00AC6F4D" w:rsidRDefault="00AC6F4D" w:rsidP="00AC6F4D">
      <w:pPr>
        <w:shd w:val="clear" w:color="auto" w:fill="FFFFFF"/>
        <w:spacing w:before="100" w:beforeAutospacing="1" w:after="100" w:afterAutospacing="1" w:line="312" w:lineRule="atLeast"/>
        <w:outlineLvl w:val="1"/>
        <w:rPr>
          <w:ins w:id="0" w:author="Unknown"/>
          <w:rFonts w:ascii="Helvetica" w:eastAsia="Times New Roman" w:hAnsi="Helvetica" w:cs="Helvetica"/>
          <w:color w:val="610B38"/>
          <w:sz w:val="34"/>
          <w:szCs w:val="34"/>
          <w:lang w:eastAsia="en-IN"/>
        </w:rPr>
      </w:pPr>
      <w:ins w:id="1" w:author="Unknown">
        <w:r w:rsidRPr="00AC6F4D">
          <w:rPr>
            <w:rFonts w:ascii="Helvetica" w:eastAsia="Times New Roman" w:hAnsi="Helvetica" w:cs="Helvetica"/>
            <w:color w:val="610B38"/>
            <w:sz w:val="34"/>
            <w:szCs w:val="34"/>
            <w:lang w:eastAsia="en-IN"/>
          </w:rPr>
          <w:t>Pattern class</w:t>
        </w:r>
      </w:ins>
    </w:p>
    <w:p w:rsidR="00AC6F4D" w:rsidRPr="00AC6F4D" w:rsidRDefault="00AC6F4D" w:rsidP="00AC6F4D">
      <w:pPr>
        <w:shd w:val="clear" w:color="auto" w:fill="FFFFFF"/>
        <w:spacing w:before="100" w:beforeAutospacing="1" w:after="100" w:afterAutospacing="1" w:line="240" w:lineRule="auto"/>
        <w:rPr>
          <w:ins w:id="2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3" w:author="Unknown"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lang w:eastAsia="en-IN"/>
          </w:rPr>
          <w:t>It is the </w:t>
        </w:r>
        <w:r w:rsidRPr="00AC6F4D">
          <w:rPr>
            <w:rFonts w:ascii="Verdana" w:eastAsia="Times New Roman" w:hAnsi="Verdana" w:cs="Times New Roman"/>
            <w:i/>
            <w:iCs/>
            <w:color w:val="000000"/>
            <w:sz w:val="18"/>
            <w:lang w:eastAsia="en-IN"/>
          </w:rPr>
          <w:t>compiled version of a regular expression</w:t>
        </w:r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lang w:eastAsia="en-IN"/>
          </w:rPr>
          <w:t xml:space="preserve">. It is used to define a pattern for the </w:t>
        </w:r>
        <w:proofErr w:type="spellStart"/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lang w:eastAsia="en-IN"/>
          </w:rPr>
          <w:t>regex</w:t>
        </w:r>
        <w:proofErr w:type="spellEnd"/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lang w:eastAsia="en-IN"/>
          </w:rPr>
          <w:t xml:space="preserve"> engine.</w:t>
        </w:r>
      </w:ins>
    </w:p>
    <w:tbl>
      <w:tblPr>
        <w:tblW w:w="13147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65"/>
        <w:gridCol w:w="2621"/>
        <w:gridCol w:w="9861"/>
      </w:tblGrid>
      <w:tr w:rsidR="00AC6F4D" w:rsidRPr="00AC6F4D" w:rsidTr="00AC6F4D">
        <w:tc>
          <w:tcPr>
            <w:tcW w:w="0" w:type="auto"/>
            <w:shd w:val="clear" w:color="auto" w:fill="C7CCBE"/>
            <w:tcMar>
              <w:top w:w="163" w:type="dxa"/>
              <w:left w:w="163" w:type="dxa"/>
              <w:bottom w:w="163" w:type="dxa"/>
              <w:right w:w="163" w:type="dxa"/>
            </w:tcMar>
            <w:hideMark/>
          </w:tcPr>
          <w:p w:rsidR="00AC6F4D" w:rsidRPr="00AC6F4D" w:rsidRDefault="00AC6F4D" w:rsidP="00AC6F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AC6F4D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  <w:t>No.</w:t>
            </w:r>
          </w:p>
        </w:tc>
        <w:tc>
          <w:tcPr>
            <w:tcW w:w="2621" w:type="dxa"/>
            <w:shd w:val="clear" w:color="auto" w:fill="C7CCBE"/>
            <w:tcMar>
              <w:top w:w="163" w:type="dxa"/>
              <w:left w:w="163" w:type="dxa"/>
              <w:bottom w:w="163" w:type="dxa"/>
              <w:right w:w="163" w:type="dxa"/>
            </w:tcMar>
            <w:hideMark/>
          </w:tcPr>
          <w:p w:rsidR="00AC6F4D" w:rsidRPr="00AC6F4D" w:rsidRDefault="00AC6F4D" w:rsidP="00AC6F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AC6F4D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  <w:t>Method</w:t>
            </w:r>
          </w:p>
        </w:tc>
        <w:tc>
          <w:tcPr>
            <w:tcW w:w="9861" w:type="dxa"/>
            <w:shd w:val="clear" w:color="auto" w:fill="C7CCBE"/>
            <w:tcMar>
              <w:top w:w="163" w:type="dxa"/>
              <w:left w:w="163" w:type="dxa"/>
              <w:bottom w:w="163" w:type="dxa"/>
              <w:right w:w="163" w:type="dxa"/>
            </w:tcMar>
            <w:hideMark/>
          </w:tcPr>
          <w:p w:rsidR="00AC6F4D" w:rsidRPr="00AC6F4D" w:rsidRDefault="00AC6F4D" w:rsidP="00AC6F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AC6F4D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  <w:t>Description</w:t>
            </w:r>
          </w:p>
        </w:tc>
      </w:tr>
      <w:tr w:rsidR="00AC6F4D" w:rsidRPr="00AC6F4D" w:rsidTr="00AC6F4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AC6F4D" w:rsidRPr="00AC6F4D" w:rsidRDefault="00AC6F4D" w:rsidP="00AC6F4D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AC6F4D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262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AC6F4D" w:rsidRPr="00AC6F4D" w:rsidRDefault="00AC6F4D" w:rsidP="00AC6F4D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AC6F4D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static Pattern compile(String </w:t>
            </w:r>
            <w:proofErr w:type="spellStart"/>
            <w:r w:rsidRPr="00AC6F4D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regex</w:t>
            </w:r>
            <w:proofErr w:type="spellEnd"/>
            <w:r w:rsidRPr="00AC6F4D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)</w:t>
            </w:r>
          </w:p>
        </w:tc>
        <w:tc>
          <w:tcPr>
            <w:tcW w:w="986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AC6F4D" w:rsidRPr="00AC6F4D" w:rsidRDefault="00AC6F4D" w:rsidP="00AC6F4D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AC6F4D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compiles the given </w:t>
            </w:r>
            <w:proofErr w:type="spellStart"/>
            <w:r w:rsidRPr="00AC6F4D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regex</w:t>
            </w:r>
            <w:proofErr w:type="spellEnd"/>
            <w:r w:rsidRPr="00AC6F4D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 and returns the instance of the Pattern.</w:t>
            </w:r>
          </w:p>
        </w:tc>
      </w:tr>
      <w:tr w:rsidR="00AC6F4D" w:rsidRPr="00AC6F4D" w:rsidTr="00AC6F4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AC6F4D" w:rsidRPr="00AC6F4D" w:rsidRDefault="00AC6F4D" w:rsidP="00AC6F4D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AC6F4D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262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AC6F4D" w:rsidRPr="00AC6F4D" w:rsidRDefault="00AC6F4D" w:rsidP="00AC6F4D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AC6F4D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Matcher matcher(CharSequence input)</w:t>
            </w:r>
          </w:p>
        </w:tc>
        <w:tc>
          <w:tcPr>
            <w:tcW w:w="986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AC6F4D" w:rsidRPr="00AC6F4D" w:rsidRDefault="00AC6F4D" w:rsidP="00AC6F4D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AC6F4D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creates a matcher that matches the given input with the pattern.</w:t>
            </w:r>
          </w:p>
        </w:tc>
      </w:tr>
      <w:tr w:rsidR="00AC6F4D" w:rsidRPr="00AC6F4D" w:rsidTr="00AC6F4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AC6F4D" w:rsidRPr="00AC6F4D" w:rsidRDefault="00AC6F4D" w:rsidP="00AC6F4D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AC6F4D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262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AC6F4D" w:rsidRPr="00AC6F4D" w:rsidRDefault="00AC6F4D" w:rsidP="00AC6F4D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AC6F4D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static </w:t>
            </w:r>
            <w:proofErr w:type="spellStart"/>
            <w:r w:rsidRPr="00AC6F4D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boolean</w:t>
            </w:r>
            <w:proofErr w:type="spellEnd"/>
            <w:r w:rsidRPr="00AC6F4D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 matches(String </w:t>
            </w:r>
            <w:proofErr w:type="spellStart"/>
            <w:r w:rsidRPr="00AC6F4D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regex</w:t>
            </w:r>
            <w:proofErr w:type="spellEnd"/>
            <w:r w:rsidRPr="00AC6F4D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AC6F4D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CharSequence</w:t>
            </w:r>
            <w:proofErr w:type="spellEnd"/>
            <w:r w:rsidRPr="00AC6F4D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 input)</w:t>
            </w:r>
          </w:p>
        </w:tc>
        <w:tc>
          <w:tcPr>
            <w:tcW w:w="986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AC6F4D" w:rsidRDefault="00AC6F4D" w:rsidP="00AC6F4D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AC6F4D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It works as the combination of compile and matcher methods. </w:t>
            </w:r>
          </w:p>
          <w:p w:rsidR="00AC6F4D" w:rsidRDefault="00AC6F4D" w:rsidP="00AC6F4D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AC6F4D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It compiles the regular expression and matches the given input </w:t>
            </w:r>
          </w:p>
          <w:p w:rsidR="00AC6F4D" w:rsidRPr="00AC6F4D" w:rsidRDefault="00AC6F4D" w:rsidP="00AC6F4D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AC6F4D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with the pattern.</w:t>
            </w:r>
          </w:p>
        </w:tc>
      </w:tr>
      <w:tr w:rsidR="00AC6F4D" w:rsidRPr="00AC6F4D" w:rsidTr="00AC6F4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AC6F4D" w:rsidRPr="00AC6F4D" w:rsidRDefault="00AC6F4D" w:rsidP="00AC6F4D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AC6F4D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262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AC6F4D" w:rsidRPr="00AC6F4D" w:rsidRDefault="00AC6F4D" w:rsidP="00AC6F4D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AC6F4D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String[] split(</w:t>
            </w:r>
            <w:proofErr w:type="spellStart"/>
            <w:r w:rsidRPr="00AC6F4D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CharSequence</w:t>
            </w:r>
            <w:proofErr w:type="spellEnd"/>
            <w:r w:rsidRPr="00AC6F4D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 input)</w:t>
            </w:r>
          </w:p>
        </w:tc>
        <w:tc>
          <w:tcPr>
            <w:tcW w:w="986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AC6F4D" w:rsidRPr="00AC6F4D" w:rsidRDefault="00AC6F4D" w:rsidP="00AC6F4D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AC6F4D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splits the given input string around matches of given pattern.</w:t>
            </w:r>
          </w:p>
        </w:tc>
      </w:tr>
      <w:tr w:rsidR="00AC6F4D" w:rsidRPr="00AC6F4D" w:rsidTr="00AC6F4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AC6F4D" w:rsidRPr="00AC6F4D" w:rsidRDefault="00AC6F4D" w:rsidP="00AC6F4D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AC6F4D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262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AC6F4D" w:rsidRPr="00AC6F4D" w:rsidRDefault="00AC6F4D" w:rsidP="00AC6F4D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AC6F4D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String pattern()</w:t>
            </w:r>
          </w:p>
        </w:tc>
        <w:tc>
          <w:tcPr>
            <w:tcW w:w="986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AC6F4D" w:rsidRPr="00AC6F4D" w:rsidRDefault="00AC6F4D" w:rsidP="00AC6F4D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AC6F4D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returns the </w:t>
            </w:r>
            <w:proofErr w:type="spellStart"/>
            <w:r w:rsidRPr="00AC6F4D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regex</w:t>
            </w:r>
            <w:proofErr w:type="spellEnd"/>
            <w:r w:rsidRPr="00AC6F4D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 pattern.</w:t>
            </w:r>
          </w:p>
        </w:tc>
      </w:tr>
    </w:tbl>
    <w:p w:rsidR="00AC6F4D" w:rsidRPr="00AC6F4D" w:rsidRDefault="00AC6F4D" w:rsidP="00AC6F4D">
      <w:pPr>
        <w:spacing w:after="0" w:line="240" w:lineRule="auto"/>
        <w:rPr>
          <w:ins w:id="4" w:author="Unknown"/>
          <w:rFonts w:ascii="Times New Roman" w:eastAsia="Times New Roman" w:hAnsi="Times New Roman" w:cs="Times New Roman"/>
          <w:sz w:val="24"/>
          <w:szCs w:val="24"/>
          <w:lang w:eastAsia="en-IN"/>
        </w:rPr>
      </w:pPr>
      <w:ins w:id="5" w:author="Unknown">
        <w:r w:rsidRPr="00AC6F4D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pict>
            <v:rect id="_x0000_i1026" style="width:0;height:.7pt" o:hralign="center" o:hrstd="t" o:hrnoshade="t" o:hr="t" fillcolor="#d4d4d4" stroked="f"/>
          </w:pict>
        </w:r>
      </w:ins>
    </w:p>
    <w:p w:rsidR="00AC6F4D" w:rsidRPr="00AC6F4D" w:rsidRDefault="00AC6F4D" w:rsidP="00AC6F4D">
      <w:pPr>
        <w:shd w:val="clear" w:color="auto" w:fill="FFFFFF"/>
        <w:spacing w:before="100" w:beforeAutospacing="1" w:after="100" w:afterAutospacing="1" w:line="312" w:lineRule="atLeast"/>
        <w:outlineLvl w:val="2"/>
        <w:rPr>
          <w:ins w:id="6" w:author="Unknown"/>
          <w:rFonts w:ascii="Helvetica" w:eastAsia="Times New Roman" w:hAnsi="Helvetica" w:cs="Helvetica"/>
          <w:color w:val="610B38"/>
          <w:sz w:val="34"/>
          <w:szCs w:val="34"/>
          <w:lang w:eastAsia="en-IN"/>
        </w:rPr>
      </w:pPr>
      <w:ins w:id="7" w:author="Unknown">
        <w:r w:rsidRPr="00AC6F4D">
          <w:rPr>
            <w:rFonts w:ascii="Helvetica" w:eastAsia="Times New Roman" w:hAnsi="Helvetica" w:cs="Helvetica"/>
            <w:color w:val="610B38"/>
            <w:sz w:val="34"/>
            <w:szCs w:val="34"/>
            <w:lang w:eastAsia="en-IN"/>
          </w:rPr>
          <w:lastRenderedPageBreak/>
          <w:t>Example of Java Regular Expressions</w:t>
        </w:r>
      </w:ins>
    </w:p>
    <w:p w:rsidR="00AC6F4D" w:rsidRPr="00AC6F4D" w:rsidRDefault="00AC6F4D" w:rsidP="00AC6F4D">
      <w:pPr>
        <w:shd w:val="clear" w:color="auto" w:fill="FFFFFF"/>
        <w:spacing w:before="100" w:beforeAutospacing="1" w:after="100" w:afterAutospacing="1" w:line="240" w:lineRule="auto"/>
        <w:rPr>
          <w:ins w:id="8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9" w:author="Unknown"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lang w:eastAsia="en-IN"/>
          </w:rPr>
          <w:t xml:space="preserve">There are three ways to write the </w:t>
        </w:r>
        <w:proofErr w:type="spellStart"/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lang w:eastAsia="en-IN"/>
          </w:rPr>
          <w:t>regex</w:t>
        </w:r>
        <w:proofErr w:type="spellEnd"/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lang w:eastAsia="en-IN"/>
          </w:rPr>
          <w:t xml:space="preserve"> example in Java.</w:t>
        </w:r>
      </w:ins>
    </w:p>
    <w:p w:rsidR="00AC6F4D" w:rsidRPr="00AC6F4D" w:rsidRDefault="00AC6F4D" w:rsidP="00AC6F4D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ins w:id="10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1" w:author="Unknown">
        <w:r w:rsidRPr="00AC6F4D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import</w:t>
        </w:r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proofErr w:type="spellStart"/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java.util.regex</w:t>
        </w:r>
        <w:proofErr w:type="spellEnd"/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.*;  </w:t>
        </w:r>
      </w:ins>
    </w:p>
    <w:p w:rsidR="00AC6F4D" w:rsidRPr="00AC6F4D" w:rsidRDefault="00AC6F4D" w:rsidP="00AC6F4D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ins w:id="12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3" w:author="Unknown">
        <w:r w:rsidRPr="00AC6F4D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public</w:t>
        </w:r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r w:rsidRPr="00AC6F4D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class</w:t>
        </w:r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RegexExample1{  </w:t>
        </w:r>
      </w:ins>
    </w:p>
    <w:p w:rsidR="00AC6F4D" w:rsidRPr="00AC6F4D" w:rsidRDefault="00AC6F4D" w:rsidP="00AC6F4D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ins w:id="14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5" w:author="Unknown">
        <w:r w:rsidRPr="00AC6F4D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public</w:t>
        </w:r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r w:rsidRPr="00AC6F4D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static</w:t>
        </w:r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r w:rsidRPr="00AC6F4D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void</w:t>
        </w:r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main(String </w:t>
        </w:r>
        <w:proofErr w:type="spellStart"/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args</w:t>
        </w:r>
        <w:proofErr w:type="spellEnd"/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[]){  </w:t>
        </w:r>
      </w:ins>
    </w:p>
    <w:p w:rsidR="00AC6F4D" w:rsidRPr="00AC6F4D" w:rsidRDefault="00AC6F4D" w:rsidP="00AC6F4D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ins w:id="16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7" w:author="Unknown">
        <w:r w:rsidRPr="00AC6F4D">
          <w:rPr>
            <w:rFonts w:ascii="Verdana" w:eastAsia="Times New Roman" w:hAnsi="Verdana" w:cs="Times New Roman"/>
            <w:color w:val="008200"/>
            <w:sz w:val="18"/>
            <w:lang w:eastAsia="en-IN"/>
          </w:rPr>
          <w:t>//1st way</w:t>
        </w:r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</w:ins>
    </w:p>
    <w:p w:rsidR="00AC6F4D" w:rsidRPr="00AC6F4D" w:rsidRDefault="00AC6F4D" w:rsidP="00AC6F4D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ins w:id="18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9" w:author="Unknown"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Pattern p = Pattern.compile(</w:t>
        </w:r>
        <w:r w:rsidRPr="00AC6F4D">
          <w:rPr>
            <w:rFonts w:ascii="Verdana" w:eastAsia="Times New Roman" w:hAnsi="Verdana" w:cs="Times New Roman"/>
            <w:color w:val="0000FF"/>
            <w:sz w:val="18"/>
            <w:lang w:eastAsia="en-IN"/>
          </w:rPr>
          <w:t>".s"</w:t>
        </w:r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);</w:t>
        </w:r>
        <w:r w:rsidRPr="00AC6F4D">
          <w:rPr>
            <w:rFonts w:ascii="Verdana" w:eastAsia="Times New Roman" w:hAnsi="Verdana" w:cs="Times New Roman"/>
            <w:color w:val="008200"/>
            <w:sz w:val="18"/>
            <w:lang w:eastAsia="en-IN"/>
          </w:rPr>
          <w:t>//. represents single character</w:t>
        </w:r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</w:ins>
    </w:p>
    <w:p w:rsidR="00AC6F4D" w:rsidRPr="00AC6F4D" w:rsidRDefault="00AC6F4D" w:rsidP="00AC6F4D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ins w:id="20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21" w:author="Unknown"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Matcher m = </w:t>
        </w:r>
        <w:proofErr w:type="spellStart"/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p.matcher</w:t>
        </w:r>
        <w:proofErr w:type="spellEnd"/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</w:t>
        </w:r>
        <w:r w:rsidRPr="00AC6F4D">
          <w:rPr>
            <w:rFonts w:ascii="Verdana" w:eastAsia="Times New Roman" w:hAnsi="Verdana" w:cs="Times New Roman"/>
            <w:color w:val="0000FF"/>
            <w:sz w:val="18"/>
            <w:lang w:eastAsia="en-IN"/>
          </w:rPr>
          <w:t>"as"</w:t>
        </w:r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);  </w:t>
        </w:r>
      </w:ins>
    </w:p>
    <w:p w:rsidR="00AC6F4D" w:rsidRPr="00AC6F4D" w:rsidRDefault="00AC6F4D" w:rsidP="00AC6F4D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ins w:id="22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proofErr w:type="spellStart"/>
      <w:ins w:id="23" w:author="Unknown">
        <w:r w:rsidRPr="00AC6F4D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boolean</w:t>
        </w:r>
        <w:proofErr w:type="spellEnd"/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b = </w:t>
        </w:r>
        <w:proofErr w:type="spellStart"/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m.matches</w:t>
        </w:r>
        <w:proofErr w:type="spellEnd"/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();  </w:t>
        </w:r>
      </w:ins>
    </w:p>
    <w:p w:rsidR="00AC6F4D" w:rsidRPr="00AC6F4D" w:rsidRDefault="00AC6F4D" w:rsidP="00AC6F4D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ins w:id="24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25" w:author="Unknown"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</w:ins>
    </w:p>
    <w:p w:rsidR="00AC6F4D" w:rsidRPr="00AC6F4D" w:rsidRDefault="00AC6F4D" w:rsidP="00AC6F4D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ins w:id="26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27" w:author="Unknown">
        <w:r w:rsidRPr="00AC6F4D">
          <w:rPr>
            <w:rFonts w:ascii="Verdana" w:eastAsia="Times New Roman" w:hAnsi="Verdana" w:cs="Times New Roman"/>
            <w:color w:val="008200"/>
            <w:sz w:val="18"/>
            <w:lang w:eastAsia="en-IN"/>
          </w:rPr>
          <w:t>//2nd way</w:t>
        </w:r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</w:ins>
    </w:p>
    <w:p w:rsidR="00AC6F4D" w:rsidRPr="00AC6F4D" w:rsidRDefault="00AC6F4D" w:rsidP="00AC6F4D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ins w:id="28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proofErr w:type="spellStart"/>
      <w:ins w:id="29" w:author="Unknown">
        <w:r w:rsidRPr="00AC6F4D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boolean</w:t>
        </w:r>
        <w:proofErr w:type="spellEnd"/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b2=</w:t>
        </w:r>
        <w:proofErr w:type="spellStart"/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Pattern.compile</w:t>
        </w:r>
        <w:proofErr w:type="spellEnd"/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</w:t>
        </w:r>
        <w:r w:rsidRPr="00AC6F4D">
          <w:rPr>
            <w:rFonts w:ascii="Verdana" w:eastAsia="Times New Roman" w:hAnsi="Verdana" w:cs="Times New Roman"/>
            <w:color w:val="0000FF"/>
            <w:sz w:val="18"/>
            <w:lang w:eastAsia="en-IN"/>
          </w:rPr>
          <w:t>".s"</w:t>
        </w:r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).matcher(</w:t>
        </w:r>
        <w:r w:rsidRPr="00AC6F4D">
          <w:rPr>
            <w:rFonts w:ascii="Verdana" w:eastAsia="Times New Roman" w:hAnsi="Verdana" w:cs="Times New Roman"/>
            <w:color w:val="0000FF"/>
            <w:sz w:val="18"/>
            <w:lang w:eastAsia="en-IN"/>
          </w:rPr>
          <w:t>"as"</w:t>
        </w:r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).matches();  </w:t>
        </w:r>
      </w:ins>
    </w:p>
    <w:p w:rsidR="00AC6F4D" w:rsidRPr="00AC6F4D" w:rsidRDefault="00AC6F4D" w:rsidP="00AC6F4D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ins w:id="30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31" w:author="Unknown"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</w:ins>
    </w:p>
    <w:p w:rsidR="00AC6F4D" w:rsidRPr="00AC6F4D" w:rsidRDefault="00AC6F4D" w:rsidP="00AC6F4D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ins w:id="32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33" w:author="Unknown">
        <w:r w:rsidRPr="00AC6F4D">
          <w:rPr>
            <w:rFonts w:ascii="Verdana" w:eastAsia="Times New Roman" w:hAnsi="Verdana" w:cs="Times New Roman"/>
            <w:color w:val="008200"/>
            <w:sz w:val="18"/>
            <w:lang w:eastAsia="en-IN"/>
          </w:rPr>
          <w:t>//3rd way</w:t>
        </w:r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</w:ins>
    </w:p>
    <w:p w:rsidR="00AC6F4D" w:rsidRPr="00AC6F4D" w:rsidRDefault="00AC6F4D" w:rsidP="00AC6F4D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ins w:id="34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proofErr w:type="spellStart"/>
      <w:ins w:id="35" w:author="Unknown">
        <w:r w:rsidRPr="00AC6F4D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boolean</w:t>
        </w:r>
        <w:proofErr w:type="spellEnd"/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b3 = </w:t>
        </w:r>
        <w:proofErr w:type="spellStart"/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Pattern.matches</w:t>
        </w:r>
        <w:proofErr w:type="spellEnd"/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</w:t>
        </w:r>
        <w:r w:rsidRPr="00AC6F4D">
          <w:rPr>
            <w:rFonts w:ascii="Verdana" w:eastAsia="Times New Roman" w:hAnsi="Verdana" w:cs="Times New Roman"/>
            <w:color w:val="0000FF"/>
            <w:sz w:val="18"/>
            <w:lang w:eastAsia="en-IN"/>
          </w:rPr>
          <w:t>".s"</w:t>
        </w:r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, </w:t>
        </w:r>
        <w:r w:rsidRPr="00AC6F4D">
          <w:rPr>
            <w:rFonts w:ascii="Verdana" w:eastAsia="Times New Roman" w:hAnsi="Verdana" w:cs="Times New Roman"/>
            <w:color w:val="0000FF"/>
            <w:sz w:val="18"/>
            <w:lang w:eastAsia="en-IN"/>
          </w:rPr>
          <w:t>"as"</w:t>
        </w:r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);  </w:t>
        </w:r>
      </w:ins>
    </w:p>
    <w:p w:rsidR="00AC6F4D" w:rsidRPr="00AC6F4D" w:rsidRDefault="00AC6F4D" w:rsidP="00AC6F4D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ins w:id="36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37" w:author="Unknown"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</w:ins>
    </w:p>
    <w:p w:rsidR="00AC6F4D" w:rsidRPr="00AC6F4D" w:rsidRDefault="00AC6F4D" w:rsidP="00AC6F4D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ins w:id="38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proofErr w:type="spellStart"/>
      <w:ins w:id="39" w:author="Unknown"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System.out.println</w:t>
        </w:r>
        <w:proofErr w:type="spellEnd"/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(b+</w:t>
        </w:r>
        <w:r w:rsidRPr="00AC6F4D">
          <w:rPr>
            <w:rFonts w:ascii="Verdana" w:eastAsia="Times New Roman" w:hAnsi="Verdana" w:cs="Times New Roman"/>
            <w:color w:val="0000FF"/>
            <w:sz w:val="18"/>
            <w:lang w:eastAsia="en-IN"/>
          </w:rPr>
          <w:t>" "</w:t>
        </w:r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+b2+</w:t>
        </w:r>
        <w:r w:rsidRPr="00AC6F4D">
          <w:rPr>
            <w:rFonts w:ascii="Verdana" w:eastAsia="Times New Roman" w:hAnsi="Verdana" w:cs="Times New Roman"/>
            <w:color w:val="0000FF"/>
            <w:sz w:val="18"/>
            <w:lang w:eastAsia="en-IN"/>
          </w:rPr>
          <w:t>" "</w:t>
        </w:r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+b3);  </w:t>
        </w:r>
      </w:ins>
    </w:p>
    <w:p w:rsidR="00AC6F4D" w:rsidRPr="00AC6F4D" w:rsidRDefault="00AC6F4D" w:rsidP="00AC6F4D">
      <w:pPr>
        <w:numPr>
          <w:ilvl w:val="0"/>
          <w:numId w:val="2"/>
        </w:numPr>
        <w:shd w:val="clear" w:color="auto" w:fill="FFFFFF"/>
        <w:spacing w:after="109" w:line="285" w:lineRule="atLeast"/>
        <w:ind w:left="0"/>
        <w:rPr>
          <w:ins w:id="40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41" w:author="Unknown"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}}  </w:t>
        </w:r>
      </w:ins>
    </w:p>
    <w:p w:rsidR="00AC6F4D" w:rsidRPr="00AC6F4D" w:rsidRDefault="00AC6F4D" w:rsidP="00AC6F4D">
      <w:pPr>
        <w:spacing w:after="0" w:line="240" w:lineRule="auto"/>
        <w:rPr>
          <w:ins w:id="42" w:author="Unknown"/>
          <w:rFonts w:ascii="Times New Roman" w:eastAsia="Times New Roman" w:hAnsi="Times New Roman" w:cs="Times New Roman"/>
          <w:sz w:val="24"/>
          <w:szCs w:val="24"/>
          <w:lang w:eastAsia="en-IN"/>
        </w:rPr>
      </w:pPr>
      <w:ins w:id="43" w:author="Unknown">
        <w:r w:rsidRPr="00AC6F4D">
          <w:rPr>
            <w:rFonts w:ascii="Verdana" w:eastAsia="Times New Roman" w:hAnsi="Verdana" w:cs="Times New Roman"/>
            <w:color w:val="000000"/>
            <w:sz w:val="18"/>
            <w:lang w:eastAsia="en-IN"/>
          </w:rPr>
          <w:fldChar w:fldCharType="begin"/>
        </w:r>
        <w:r w:rsidRPr="00AC6F4D">
          <w:rPr>
            <w:rFonts w:ascii="Verdana" w:eastAsia="Times New Roman" w:hAnsi="Verdana" w:cs="Times New Roman"/>
            <w:color w:val="000000"/>
            <w:sz w:val="18"/>
            <w:lang w:eastAsia="en-IN"/>
          </w:rPr>
          <w:instrText xml:space="preserve"> HYPERLINK "http://www.javatpoint.com/opr/test.jsp?filename=RegexExample1" \t "_blank" </w:instrText>
        </w:r>
        <w:r w:rsidRPr="00AC6F4D">
          <w:rPr>
            <w:rFonts w:ascii="Verdana" w:eastAsia="Times New Roman" w:hAnsi="Verdana" w:cs="Times New Roman"/>
            <w:color w:val="000000"/>
            <w:sz w:val="18"/>
            <w:lang w:eastAsia="en-IN"/>
          </w:rPr>
          <w:fldChar w:fldCharType="separate"/>
        </w:r>
        <w:r w:rsidRPr="00AC6F4D">
          <w:rPr>
            <w:rFonts w:ascii="Verdana" w:eastAsia="Times New Roman" w:hAnsi="Verdana" w:cs="Times New Roman"/>
            <w:b/>
            <w:bCs/>
            <w:color w:val="FFFFFF"/>
            <w:sz w:val="18"/>
            <w:lang w:eastAsia="en-IN"/>
          </w:rPr>
          <w:t>Test it Now</w:t>
        </w:r>
        <w:r w:rsidRPr="00AC6F4D">
          <w:rPr>
            <w:rFonts w:ascii="Verdana" w:eastAsia="Times New Roman" w:hAnsi="Verdana" w:cs="Times New Roman"/>
            <w:color w:val="000000"/>
            <w:sz w:val="18"/>
            <w:lang w:eastAsia="en-IN"/>
          </w:rPr>
          <w:fldChar w:fldCharType="end"/>
        </w:r>
      </w:ins>
    </w:p>
    <w:p w:rsidR="00AC6F4D" w:rsidRPr="00AC6F4D" w:rsidRDefault="00AC6F4D" w:rsidP="00AC6F4D">
      <w:pPr>
        <w:shd w:val="clear" w:color="auto" w:fill="FFFFFF"/>
        <w:spacing w:before="100" w:beforeAutospacing="1" w:after="100" w:afterAutospacing="1" w:line="240" w:lineRule="auto"/>
        <w:outlineLvl w:val="3"/>
        <w:rPr>
          <w:ins w:id="44" w:author="Unknown"/>
          <w:rFonts w:ascii="Helvetica" w:eastAsia="Times New Roman" w:hAnsi="Helvetica" w:cs="Helvetica"/>
          <w:color w:val="610B4B"/>
          <w:sz w:val="23"/>
          <w:szCs w:val="23"/>
          <w:lang w:eastAsia="en-IN"/>
        </w:rPr>
      </w:pPr>
      <w:ins w:id="45" w:author="Unknown">
        <w:r w:rsidRPr="00AC6F4D">
          <w:rPr>
            <w:rFonts w:ascii="Helvetica" w:eastAsia="Times New Roman" w:hAnsi="Helvetica" w:cs="Helvetica"/>
            <w:color w:val="610B4B"/>
            <w:sz w:val="23"/>
            <w:szCs w:val="23"/>
            <w:lang w:eastAsia="en-IN"/>
          </w:rPr>
          <w:t>Output</w:t>
        </w:r>
      </w:ins>
    </w:p>
    <w:p w:rsidR="00AC6F4D" w:rsidRPr="00AC6F4D" w:rsidRDefault="00AC6F4D" w:rsidP="00AC6F4D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6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47" w:author="Unknown">
        <w:r w:rsidRPr="00AC6F4D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true </w:t>
        </w:r>
        <w:proofErr w:type="spellStart"/>
        <w:r w:rsidRPr="00AC6F4D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true</w:t>
        </w:r>
        <w:proofErr w:type="spellEnd"/>
        <w:r w:rsidRPr="00AC6F4D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 </w:t>
        </w:r>
        <w:proofErr w:type="spellStart"/>
        <w:r w:rsidRPr="00AC6F4D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true</w:t>
        </w:r>
        <w:proofErr w:type="spellEnd"/>
      </w:ins>
    </w:p>
    <w:p w:rsidR="00AC6F4D" w:rsidRPr="00AC6F4D" w:rsidRDefault="00AC6F4D" w:rsidP="00AC6F4D">
      <w:pPr>
        <w:spacing w:after="0" w:line="240" w:lineRule="auto"/>
        <w:rPr>
          <w:ins w:id="48" w:author="Unknown"/>
          <w:rFonts w:ascii="Times New Roman" w:eastAsia="Times New Roman" w:hAnsi="Times New Roman" w:cs="Times New Roman"/>
          <w:sz w:val="24"/>
          <w:szCs w:val="24"/>
          <w:lang w:eastAsia="en-IN"/>
        </w:rPr>
      </w:pPr>
      <w:ins w:id="49" w:author="Unknown">
        <w:r w:rsidRPr="00AC6F4D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pict>
            <v:rect id="_x0000_i1027" style="width:0;height:.7pt" o:hralign="center" o:hrstd="t" o:hrnoshade="t" o:hr="t" fillcolor="#d4d4d4" stroked="f"/>
          </w:pict>
        </w:r>
      </w:ins>
    </w:p>
    <w:p w:rsidR="00AC6F4D" w:rsidRPr="00AC6F4D" w:rsidRDefault="00AC6F4D" w:rsidP="00AC6F4D">
      <w:pPr>
        <w:shd w:val="clear" w:color="auto" w:fill="FFFFFF"/>
        <w:spacing w:before="100" w:beforeAutospacing="1" w:after="100" w:afterAutospacing="1" w:line="312" w:lineRule="atLeast"/>
        <w:outlineLvl w:val="1"/>
        <w:rPr>
          <w:ins w:id="50" w:author="Unknown"/>
          <w:rFonts w:ascii="Helvetica" w:eastAsia="Times New Roman" w:hAnsi="Helvetica" w:cs="Helvetica"/>
          <w:color w:val="610B38"/>
          <w:sz w:val="34"/>
          <w:szCs w:val="34"/>
          <w:lang w:eastAsia="en-IN"/>
        </w:rPr>
      </w:pPr>
      <w:ins w:id="51" w:author="Unknown">
        <w:r w:rsidRPr="00AC6F4D">
          <w:rPr>
            <w:rFonts w:ascii="Helvetica" w:eastAsia="Times New Roman" w:hAnsi="Helvetica" w:cs="Helvetica"/>
            <w:color w:val="610B38"/>
            <w:sz w:val="34"/>
            <w:szCs w:val="34"/>
            <w:lang w:eastAsia="en-IN"/>
          </w:rPr>
          <w:t>Regular Expression . Example</w:t>
        </w:r>
      </w:ins>
    </w:p>
    <w:p w:rsidR="00AC6F4D" w:rsidRPr="00AC6F4D" w:rsidRDefault="00AC6F4D" w:rsidP="00AC6F4D">
      <w:pPr>
        <w:shd w:val="clear" w:color="auto" w:fill="FFFFFF"/>
        <w:spacing w:before="100" w:beforeAutospacing="1" w:after="100" w:afterAutospacing="1" w:line="240" w:lineRule="auto"/>
        <w:rPr>
          <w:ins w:id="52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53" w:author="Unknown"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lang w:eastAsia="en-IN"/>
          </w:rPr>
          <w:t>The . (dot) represents a single character.</w:t>
        </w:r>
      </w:ins>
    </w:p>
    <w:p w:rsidR="00AC6F4D" w:rsidRPr="00AC6F4D" w:rsidRDefault="00AC6F4D" w:rsidP="00AC6F4D">
      <w:pPr>
        <w:numPr>
          <w:ilvl w:val="0"/>
          <w:numId w:val="3"/>
        </w:numPr>
        <w:shd w:val="clear" w:color="auto" w:fill="FFFFFF"/>
        <w:spacing w:after="0" w:line="285" w:lineRule="atLeast"/>
        <w:ind w:left="0"/>
        <w:rPr>
          <w:ins w:id="54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55" w:author="Unknown">
        <w:r w:rsidRPr="00AC6F4D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import</w:t>
        </w:r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proofErr w:type="spellStart"/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java.util.regex</w:t>
        </w:r>
        <w:proofErr w:type="spellEnd"/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.*;  </w:t>
        </w:r>
      </w:ins>
    </w:p>
    <w:p w:rsidR="00AC6F4D" w:rsidRPr="00AC6F4D" w:rsidRDefault="00AC6F4D" w:rsidP="00AC6F4D">
      <w:pPr>
        <w:numPr>
          <w:ilvl w:val="0"/>
          <w:numId w:val="3"/>
        </w:numPr>
        <w:shd w:val="clear" w:color="auto" w:fill="FFFFFF"/>
        <w:spacing w:after="0" w:line="285" w:lineRule="atLeast"/>
        <w:ind w:left="0"/>
        <w:rPr>
          <w:ins w:id="56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57" w:author="Unknown">
        <w:r w:rsidRPr="00AC6F4D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class</w:t>
        </w:r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RegexExample2{  </w:t>
        </w:r>
      </w:ins>
    </w:p>
    <w:p w:rsidR="00AC6F4D" w:rsidRPr="00AC6F4D" w:rsidRDefault="00AC6F4D" w:rsidP="00AC6F4D">
      <w:pPr>
        <w:numPr>
          <w:ilvl w:val="0"/>
          <w:numId w:val="3"/>
        </w:numPr>
        <w:shd w:val="clear" w:color="auto" w:fill="FFFFFF"/>
        <w:spacing w:after="0" w:line="285" w:lineRule="atLeast"/>
        <w:ind w:left="0"/>
        <w:rPr>
          <w:ins w:id="58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59" w:author="Unknown">
        <w:r w:rsidRPr="00AC6F4D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public</w:t>
        </w:r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r w:rsidRPr="00AC6F4D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static</w:t>
        </w:r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r w:rsidRPr="00AC6F4D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void</w:t>
        </w:r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main(String </w:t>
        </w:r>
        <w:proofErr w:type="spellStart"/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args</w:t>
        </w:r>
        <w:proofErr w:type="spellEnd"/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[]){  </w:t>
        </w:r>
      </w:ins>
    </w:p>
    <w:p w:rsidR="00AC6F4D" w:rsidRPr="00AC6F4D" w:rsidRDefault="00AC6F4D" w:rsidP="00AC6F4D">
      <w:pPr>
        <w:numPr>
          <w:ilvl w:val="0"/>
          <w:numId w:val="3"/>
        </w:numPr>
        <w:shd w:val="clear" w:color="auto" w:fill="FFFFFF"/>
        <w:spacing w:after="0" w:line="285" w:lineRule="atLeast"/>
        <w:ind w:left="0"/>
        <w:rPr>
          <w:ins w:id="60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61" w:author="Unknown"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System.out.println(Pattern.matches(</w:t>
        </w:r>
        <w:r w:rsidRPr="00AC6F4D">
          <w:rPr>
            <w:rFonts w:ascii="Verdana" w:eastAsia="Times New Roman" w:hAnsi="Verdana" w:cs="Times New Roman"/>
            <w:color w:val="0000FF"/>
            <w:sz w:val="18"/>
            <w:lang w:eastAsia="en-IN"/>
          </w:rPr>
          <w:t>".s"</w:t>
        </w:r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, </w:t>
        </w:r>
        <w:r w:rsidRPr="00AC6F4D">
          <w:rPr>
            <w:rFonts w:ascii="Verdana" w:eastAsia="Times New Roman" w:hAnsi="Verdana" w:cs="Times New Roman"/>
            <w:color w:val="0000FF"/>
            <w:sz w:val="18"/>
            <w:lang w:eastAsia="en-IN"/>
          </w:rPr>
          <w:t>"as"</w:t>
        </w:r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));</w:t>
        </w:r>
        <w:r w:rsidRPr="00AC6F4D">
          <w:rPr>
            <w:rFonts w:ascii="Verdana" w:eastAsia="Times New Roman" w:hAnsi="Verdana" w:cs="Times New Roman"/>
            <w:color w:val="008200"/>
            <w:sz w:val="18"/>
            <w:lang w:eastAsia="en-IN"/>
          </w:rPr>
          <w:t>//true (2nd char is s)</w:t>
        </w:r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</w:ins>
    </w:p>
    <w:p w:rsidR="00AC6F4D" w:rsidRPr="00AC6F4D" w:rsidRDefault="00AC6F4D" w:rsidP="00AC6F4D">
      <w:pPr>
        <w:numPr>
          <w:ilvl w:val="0"/>
          <w:numId w:val="3"/>
        </w:numPr>
        <w:shd w:val="clear" w:color="auto" w:fill="FFFFFF"/>
        <w:spacing w:after="0" w:line="285" w:lineRule="atLeast"/>
        <w:ind w:left="0"/>
        <w:rPr>
          <w:ins w:id="62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63" w:author="Unknown"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System.out.println(Pattern.matches(</w:t>
        </w:r>
        <w:r w:rsidRPr="00AC6F4D">
          <w:rPr>
            <w:rFonts w:ascii="Verdana" w:eastAsia="Times New Roman" w:hAnsi="Verdana" w:cs="Times New Roman"/>
            <w:color w:val="0000FF"/>
            <w:sz w:val="18"/>
            <w:lang w:eastAsia="en-IN"/>
          </w:rPr>
          <w:t>".s"</w:t>
        </w:r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, </w:t>
        </w:r>
        <w:r w:rsidRPr="00AC6F4D">
          <w:rPr>
            <w:rFonts w:ascii="Verdana" w:eastAsia="Times New Roman" w:hAnsi="Verdana" w:cs="Times New Roman"/>
            <w:color w:val="0000FF"/>
            <w:sz w:val="18"/>
            <w:lang w:eastAsia="en-IN"/>
          </w:rPr>
          <w:t>"mk"</w:t>
        </w:r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));</w:t>
        </w:r>
        <w:r w:rsidRPr="00AC6F4D">
          <w:rPr>
            <w:rFonts w:ascii="Verdana" w:eastAsia="Times New Roman" w:hAnsi="Verdana" w:cs="Times New Roman"/>
            <w:color w:val="008200"/>
            <w:sz w:val="18"/>
            <w:lang w:eastAsia="en-IN"/>
          </w:rPr>
          <w:t>//false (2nd char is not s)</w:t>
        </w:r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</w:ins>
    </w:p>
    <w:p w:rsidR="00AC6F4D" w:rsidRPr="00AC6F4D" w:rsidRDefault="00AC6F4D" w:rsidP="00AC6F4D">
      <w:pPr>
        <w:numPr>
          <w:ilvl w:val="0"/>
          <w:numId w:val="3"/>
        </w:numPr>
        <w:shd w:val="clear" w:color="auto" w:fill="FFFFFF"/>
        <w:spacing w:after="0" w:line="285" w:lineRule="atLeast"/>
        <w:ind w:left="0"/>
        <w:rPr>
          <w:ins w:id="64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65" w:author="Unknown"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System.out.println(Pattern.matches(</w:t>
        </w:r>
        <w:r w:rsidRPr="00AC6F4D">
          <w:rPr>
            <w:rFonts w:ascii="Verdana" w:eastAsia="Times New Roman" w:hAnsi="Verdana" w:cs="Times New Roman"/>
            <w:color w:val="0000FF"/>
            <w:sz w:val="18"/>
            <w:lang w:eastAsia="en-IN"/>
          </w:rPr>
          <w:t>".s"</w:t>
        </w:r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, </w:t>
        </w:r>
        <w:r w:rsidRPr="00AC6F4D">
          <w:rPr>
            <w:rFonts w:ascii="Verdana" w:eastAsia="Times New Roman" w:hAnsi="Verdana" w:cs="Times New Roman"/>
            <w:color w:val="0000FF"/>
            <w:sz w:val="18"/>
            <w:lang w:eastAsia="en-IN"/>
          </w:rPr>
          <w:t>"mst"</w:t>
        </w:r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));</w:t>
        </w:r>
        <w:r w:rsidRPr="00AC6F4D">
          <w:rPr>
            <w:rFonts w:ascii="Verdana" w:eastAsia="Times New Roman" w:hAnsi="Verdana" w:cs="Times New Roman"/>
            <w:color w:val="008200"/>
            <w:sz w:val="18"/>
            <w:lang w:eastAsia="en-IN"/>
          </w:rPr>
          <w:t>//false (has more than 2 char)</w:t>
        </w:r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</w:ins>
    </w:p>
    <w:p w:rsidR="00AC6F4D" w:rsidRPr="00AC6F4D" w:rsidRDefault="00AC6F4D" w:rsidP="00AC6F4D">
      <w:pPr>
        <w:numPr>
          <w:ilvl w:val="0"/>
          <w:numId w:val="3"/>
        </w:numPr>
        <w:shd w:val="clear" w:color="auto" w:fill="FFFFFF"/>
        <w:spacing w:after="0" w:line="285" w:lineRule="atLeast"/>
        <w:ind w:left="0"/>
        <w:rPr>
          <w:ins w:id="66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67" w:author="Unknown"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System.out.println(Pattern.matches(</w:t>
        </w:r>
        <w:r w:rsidRPr="00AC6F4D">
          <w:rPr>
            <w:rFonts w:ascii="Verdana" w:eastAsia="Times New Roman" w:hAnsi="Verdana" w:cs="Times New Roman"/>
            <w:color w:val="0000FF"/>
            <w:sz w:val="18"/>
            <w:lang w:eastAsia="en-IN"/>
          </w:rPr>
          <w:t>".s"</w:t>
        </w:r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, </w:t>
        </w:r>
        <w:r w:rsidRPr="00AC6F4D">
          <w:rPr>
            <w:rFonts w:ascii="Verdana" w:eastAsia="Times New Roman" w:hAnsi="Verdana" w:cs="Times New Roman"/>
            <w:color w:val="0000FF"/>
            <w:sz w:val="18"/>
            <w:lang w:eastAsia="en-IN"/>
          </w:rPr>
          <w:t>"amms"</w:t>
        </w:r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));</w:t>
        </w:r>
        <w:r w:rsidRPr="00AC6F4D">
          <w:rPr>
            <w:rFonts w:ascii="Verdana" w:eastAsia="Times New Roman" w:hAnsi="Verdana" w:cs="Times New Roman"/>
            <w:color w:val="008200"/>
            <w:sz w:val="18"/>
            <w:lang w:eastAsia="en-IN"/>
          </w:rPr>
          <w:t>//false (has more than 2 char)</w:t>
        </w:r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</w:ins>
    </w:p>
    <w:p w:rsidR="00AC6F4D" w:rsidRPr="00AC6F4D" w:rsidRDefault="00AC6F4D" w:rsidP="00AC6F4D">
      <w:pPr>
        <w:numPr>
          <w:ilvl w:val="0"/>
          <w:numId w:val="3"/>
        </w:numPr>
        <w:shd w:val="clear" w:color="auto" w:fill="FFFFFF"/>
        <w:spacing w:after="0" w:line="285" w:lineRule="atLeast"/>
        <w:ind w:left="0"/>
        <w:rPr>
          <w:ins w:id="68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69" w:author="Unknown"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System.out.println(Pattern.matches(</w:t>
        </w:r>
        <w:r w:rsidRPr="00AC6F4D">
          <w:rPr>
            <w:rFonts w:ascii="Verdana" w:eastAsia="Times New Roman" w:hAnsi="Verdana" w:cs="Times New Roman"/>
            <w:color w:val="0000FF"/>
            <w:sz w:val="18"/>
            <w:lang w:eastAsia="en-IN"/>
          </w:rPr>
          <w:t>"..s"</w:t>
        </w:r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, </w:t>
        </w:r>
        <w:r w:rsidRPr="00AC6F4D">
          <w:rPr>
            <w:rFonts w:ascii="Verdana" w:eastAsia="Times New Roman" w:hAnsi="Verdana" w:cs="Times New Roman"/>
            <w:color w:val="0000FF"/>
            <w:sz w:val="18"/>
            <w:lang w:eastAsia="en-IN"/>
          </w:rPr>
          <w:t>"mas"</w:t>
        </w:r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));</w:t>
        </w:r>
        <w:r w:rsidRPr="00AC6F4D">
          <w:rPr>
            <w:rFonts w:ascii="Verdana" w:eastAsia="Times New Roman" w:hAnsi="Verdana" w:cs="Times New Roman"/>
            <w:color w:val="008200"/>
            <w:sz w:val="18"/>
            <w:lang w:eastAsia="en-IN"/>
          </w:rPr>
          <w:t>//true (3rd char is s)</w:t>
        </w:r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</w:ins>
    </w:p>
    <w:p w:rsidR="00AC6F4D" w:rsidRPr="00AC6F4D" w:rsidRDefault="00AC6F4D" w:rsidP="00AC6F4D">
      <w:pPr>
        <w:numPr>
          <w:ilvl w:val="0"/>
          <w:numId w:val="3"/>
        </w:numPr>
        <w:shd w:val="clear" w:color="auto" w:fill="FFFFFF"/>
        <w:spacing w:after="109" w:line="285" w:lineRule="atLeast"/>
        <w:ind w:left="0"/>
        <w:rPr>
          <w:ins w:id="70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71" w:author="Unknown"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}}  </w:t>
        </w:r>
      </w:ins>
    </w:p>
    <w:p w:rsidR="00AC6F4D" w:rsidRPr="00AC6F4D" w:rsidRDefault="00AC6F4D" w:rsidP="00AC6F4D">
      <w:pPr>
        <w:spacing w:after="0" w:line="240" w:lineRule="auto"/>
        <w:rPr>
          <w:ins w:id="72" w:author="Unknown"/>
          <w:rFonts w:ascii="Times New Roman" w:eastAsia="Times New Roman" w:hAnsi="Times New Roman" w:cs="Times New Roman"/>
          <w:sz w:val="24"/>
          <w:szCs w:val="24"/>
          <w:lang w:eastAsia="en-IN"/>
        </w:rPr>
      </w:pPr>
      <w:ins w:id="73" w:author="Unknown">
        <w:r w:rsidRPr="00AC6F4D">
          <w:rPr>
            <w:rFonts w:ascii="Verdana" w:eastAsia="Times New Roman" w:hAnsi="Verdana" w:cs="Times New Roman"/>
            <w:color w:val="000000"/>
            <w:sz w:val="18"/>
            <w:lang w:eastAsia="en-IN"/>
          </w:rPr>
          <w:fldChar w:fldCharType="begin"/>
        </w:r>
        <w:r w:rsidRPr="00AC6F4D">
          <w:rPr>
            <w:rFonts w:ascii="Verdana" w:eastAsia="Times New Roman" w:hAnsi="Verdana" w:cs="Times New Roman"/>
            <w:color w:val="000000"/>
            <w:sz w:val="18"/>
            <w:lang w:eastAsia="en-IN"/>
          </w:rPr>
          <w:instrText xml:space="preserve"> HYPERLINK "http://www.javatpoint.com/opr/test.jsp?filename=RegexExample2" \t "_blank" </w:instrText>
        </w:r>
        <w:r w:rsidRPr="00AC6F4D">
          <w:rPr>
            <w:rFonts w:ascii="Verdana" w:eastAsia="Times New Roman" w:hAnsi="Verdana" w:cs="Times New Roman"/>
            <w:color w:val="000000"/>
            <w:sz w:val="18"/>
            <w:lang w:eastAsia="en-IN"/>
          </w:rPr>
          <w:fldChar w:fldCharType="separate"/>
        </w:r>
        <w:r w:rsidRPr="00AC6F4D">
          <w:rPr>
            <w:rFonts w:ascii="Verdana" w:eastAsia="Times New Roman" w:hAnsi="Verdana" w:cs="Times New Roman"/>
            <w:b/>
            <w:bCs/>
            <w:color w:val="FFFFFF"/>
            <w:sz w:val="18"/>
            <w:lang w:eastAsia="en-IN"/>
          </w:rPr>
          <w:t>Test it Now</w:t>
        </w:r>
        <w:r w:rsidRPr="00AC6F4D">
          <w:rPr>
            <w:rFonts w:ascii="Verdana" w:eastAsia="Times New Roman" w:hAnsi="Verdana" w:cs="Times New Roman"/>
            <w:color w:val="000000"/>
            <w:sz w:val="18"/>
            <w:lang w:eastAsia="en-IN"/>
          </w:rPr>
          <w:fldChar w:fldCharType="end"/>
        </w:r>
      </w:ins>
    </w:p>
    <w:p w:rsidR="00AC6F4D" w:rsidRPr="00AC6F4D" w:rsidRDefault="00AC6F4D" w:rsidP="00AC6F4D">
      <w:pPr>
        <w:spacing w:after="0" w:line="240" w:lineRule="auto"/>
        <w:rPr>
          <w:ins w:id="74" w:author="Unknown"/>
          <w:rFonts w:ascii="Times New Roman" w:eastAsia="Times New Roman" w:hAnsi="Times New Roman" w:cs="Times New Roman"/>
          <w:sz w:val="24"/>
          <w:szCs w:val="24"/>
          <w:lang w:eastAsia="en-IN"/>
        </w:rPr>
      </w:pPr>
      <w:ins w:id="75" w:author="Unknown">
        <w:r w:rsidRPr="00AC6F4D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pict>
            <v:rect id="_x0000_i1028" style="width:0;height:.7pt" o:hralign="center" o:hrstd="t" o:hrnoshade="t" o:hr="t" fillcolor="#d4d4d4" stroked="f"/>
          </w:pict>
        </w:r>
      </w:ins>
    </w:p>
    <w:p w:rsidR="00AC6F4D" w:rsidRDefault="00AC6F4D" w:rsidP="00AC6F4D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4"/>
          <w:szCs w:val="34"/>
          <w:lang w:eastAsia="en-IN"/>
        </w:rPr>
      </w:pPr>
    </w:p>
    <w:p w:rsidR="00AC6F4D" w:rsidRDefault="00AC6F4D" w:rsidP="00AC6F4D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4"/>
          <w:szCs w:val="34"/>
          <w:lang w:eastAsia="en-IN"/>
        </w:rPr>
      </w:pPr>
    </w:p>
    <w:p w:rsidR="00AC6F4D" w:rsidRDefault="00AC6F4D" w:rsidP="00AC6F4D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4"/>
          <w:szCs w:val="34"/>
          <w:lang w:eastAsia="en-IN"/>
        </w:rPr>
      </w:pPr>
      <w:proofErr w:type="spellStart"/>
      <w:ins w:id="76" w:author="Unknown">
        <w:r w:rsidRPr="00AC6F4D">
          <w:rPr>
            <w:rFonts w:ascii="Helvetica" w:eastAsia="Times New Roman" w:hAnsi="Helvetica" w:cs="Helvetica"/>
            <w:color w:val="610B38"/>
            <w:sz w:val="34"/>
            <w:szCs w:val="34"/>
            <w:lang w:eastAsia="en-IN"/>
          </w:rPr>
          <w:lastRenderedPageBreak/>
          <w:t>Regex</w:t>
        </w:r>
        <w:proofErr w:type="spellEnd"/>
        <w:r w:rsidRPr="00AC6F4D">
          <w:rPr>
            <w:rFonts w:ascii="Helvetica" w:eastAsia="Times New Roman" w:hAnsi="Helvetica" w:cs="Helvetica"/>
            <w:color w:val="610B38"/>
            <w:sz w:val="34"/>
            <w:szCs w:val="34"/>
            <w:lang w:eastAsia="en-IN"/>
          </w:rPr>
          <w:t xml:space="preserve"> Character classes</w:t>
        </w:r>
      </w:ins>
    </w:p>
    <w:p w:rsidR="00AC6F4D" w:rsidRPr="00AC6F4D" w:rsidRDefault="00AC6F4D" w:rsidP="00AC6F4D">
      <w:pPr>
        <w:shd w:val="clear" w:color="auto" w:fill="FFFFFF"/>
        <w:spacing w:before="100" w:beforeAutospacing="1" w:after="100" w:afterAutospacing="1" w:line="312" w:lineRule="atLeast"/>
        <w:outlineLvl w:val="1"/>
        <w:rPr>
          <w:ins w:id="77" w:author="Unknown"/>
          <w:rFonts w:ascii="Helvetica" w:eastAsia="Times New Roman" w:hAnsi="Helvetica" w:cs="Helvetica"/>
          <w:color w:val="610B38"/>
          <w:sz w:val="34"/>
          <w:szCs w:val="34"/>
          <w:lang w:eastAsia="en-IN"/>
        </w:rPr>
      </w:pPr>
    </w:p>
    <w:tbl>
      <w:tblPr>
        <w:tblW w:w="13147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75"/>
        <w:gridCol w:w="3099"/>
        <w:gridCol w:w="8973"/>
      </w:tblGrid>
      <w:tr w:rsidR="00AC6F4D" w:rsidRPr="00AC6F4D" w:rsidTr="00AC6F4D">
        <w:tc>
          <w:tcPr>
            <w:tcW w:w="0" w:type="auto"/>
            <w:shd w:val="clear" w:color="auto" w:fill="C7CCBE"/>
            <w:tcMar>
              <w:top w:w="163" w:type="dxa"/>
              <w:left w:w="163" w:type="dxa"/>
              <w:bottom w:w="163" w:type="dxa"/>
              <w:right w:w="163" w:type="dxa"/>
            </w:tcMar>
            <w:hideMark/>
          </w:tcPr>
          <w:p w:rsidR="00AC6F4D" w:rsidRPr="00AC6F4D" w:rsidRDefault="00AC6F4D" w:rsidP="00AC6F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AC6F4D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  <w:t>No.</w:t>
            </w:r>
          </w:p>
        </w:tc>
        <w:tc>
          <w:tcPr>
            <w:tcW w:w="0" w:type="auto"/>
            <w:shd w:val="clear" w:color="auto" w:fill="C7CCBE"/>
            <w:tcMar>
              <w:top w:w="163" w:type="dxa"/>
              <w:left w:w="163" w:type="dxa"/>
              <w:bottom w:w="163" w:type="dxa"/>
              <w:right w:w="163" w:type="dxa"/>
            </w:tcMar>
            <w:hideMark/>
          </w:tcPr>
          <w:p w:rsidR="00AC6F4D" w:rsidRPr="00AC6F4D" w:rsidRDefault="00AC6F4D" w:rsidP="00AC6F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AC6F4D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  <w:t>Character Class</w:t>
            </w:r>
          </w:p>
        </w:tc>
        <w:tc>
          <w:tcPr>
            <w:tcW w:w="0" w:type="auto"/>
            <w:shd w:val="clear" w:color="auto" w:fill="C7CCBE"/>
            <w:tcMar>
              <w:top w:w="163" w:type="dxa"/>
              <w:left w:w="163" w:type="dxa"/>
              <w:bottom w:w="163" w:type="dxa"/>
              <w:right w:w="163" w:type="dxa"/>
            </w:tcMar>
            <w:hideMark/>
          </w:tcPr>
          <w:p w:rsidR="00AC6F4D" w:rsidRPr="00AC6F4D" w:rsidRDefault="00AC6F4D" w:rsidP="00AC6F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AC6F4D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  <w:t>Description</w:t>
            </w:r>
          </w:p>
        </w:tc>
      </w:tr>
      <w:tr w:rsidR="00AC6F4D" w:rsidRPr="00AC6F4D" w:rsidTr="00AC6F4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AC6F4D" w:rsidRPr="00AC6F4D" w:rsidRDefault="00AC6F4D" w:rsidP="00AC6F4D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AC6F4D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AC6F4D" w:rsidRPr="00AC6F4D" w:rsidRDefault="00AC6F4D" w:rsidP="00AC6F4D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AC6F4D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[</w:t>
            </w:r>
            <w:proofErr w:type="spellStart"/>
            <w:r w:rsidRPr="00AC6F4D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abc</w:t>
            </w:r>
            <w:proofErr w:type="spellEnd"/>
            <w:r w:rsidRPr="00AC6F4D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]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AC6F4D" w:rsidRPr="00AC6F4D" w:rsidRDefault="00AC6F4D" w:rsidP="00AC6F4D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AC6F4D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a, b, or c (simple class)</w:t>
            </w:r>
          </w:p>
        </w:tc>
      </w:tr>
      <w:tr w:rsidR="00AC6F4D" w:rsidRPr="00AC6F4D" w:rsidTr="00AC6F4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AC6F4D" w:rsidRPr="00AC6F4D" w:rsidRDefault="00AC6F4D" w:rsidP="00AC6F4D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AC6F4D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AC6F4D" w:rsidRPr="00AC6F4D" w:rsidRDefault="00AC6F4D" w:rsidP="00AC6F4D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AC6F4D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[^</w:t>
            </w:r>
            <w:proofErr w:type="spellStart"/>
            <w:r w:rsidRPr="00AC6F4D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abc</w:t>
            </w:r>
            <w:proofErr w:type="spellEnd"/>
            <w:r w:rsidRPr="00AC6F4D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]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AC6F4D" w:rsidRPr="00AC6F4D" w:rsidRDefault="00AC6F4D" w:rsidP="00AC6F4D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AC6F4D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Any character except a, b, or c (negation)</w:t>
            </w:r>
          </w:p>
        </w:tc>
      </w:tr>
      <w:tr w:rsidR="00AC6F4D" w:rsidRPr="00AC6F4D" w:rsidTr="00AC6F4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AC6F4D" w:rsidRPr="00AC6F4D" w:rsidRDefault="00AC6F4D" w:rsidP="00AC6F4D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AC6F4D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AC6F4D" w:rsidRPr="00AC6F4D" w:rsidRDefault="00AC6F4D" w:rsidP="00AC6F4D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AC6F4D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[a-</w:t>
            </w:r>
            <w:proofErr w:type="spellStart"/>
            <w:r w:rsidRPr="00AC6F4D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zA</w:t>
            </w:r>
            <w:proofErr w:type="spellEnd"/>
            <w:r w:rsidRPr="00AC6F4D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-Z]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AC6F4D" w:rsidRPr="00AC6F4D" w:rsidRDefault="00AC6F4D" w:rsidP="00AC6F4D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AC6F4D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a through z or A through Z, inclusive (range)</w:t>
            </w:r>
          </w:p>
        </w:tc>
      </w:tr>
      <w:tr w:rsidR="00AC6F4D" w:rsidRPr="00AC6F4D" w:rsidTr="00AC6F4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AC6F4D" w:rsidRPr="00AC6F4D" w:rsidRDefault="00AC6F4D" w:rsidP="00AC6F4D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AC6F4D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AC6F4D" w:rsidRPr="00AC6F4D" w:rsidRDefault="00AC6F4D" w:rsidP="00AC6F4D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AC6F4D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[a-d[m-p]]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AC6F4D" w:rsidRPr="00AC6F4D" w:rsidRDefault="00AC6F4D" w:rsidP="00AC6F4D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AC6F4D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a through d, or m through p: [a-dm-p] (union)</w:t>
            </w:r>
          </w:p>
        </w:tc>
      </w:tr>
      <w:tr w:rsidR="00AC6F4D" w:rsidRPr="00AC6F4D" w:rsidTr="00AC6F4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AC6F4D" w:rsidRPr="00AC6F4D" w:rsidRDefault="00AC6F4D" w:rsidP="00AC6F4D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AC6F4D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AC6F4D" w:rsidRPr="00AC6F4D" w:rsidRDefault="00AC6F4D" w:rsidP="00AC6F4D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AC6F4D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[a-z&amp;&amp;[def]]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AC6F4D" w:rsidRPr="00AC6F4D" w:rsidRDefault="00AC6F4D" w:rsidP="00AC6F4D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AC6F4D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d, e, or f (intersection)</w:t>
            </w:r>
          </w:p>
        </w:tc>
      </w:tr>
      <w:tr w:rsidR="00AC6F4D" w:rsidRPr="00AC6F4D" w:rsidTr="00AC6F4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AC6F4D" w:rsidRPr="00AC6F4D" w:rsidRDefault="00AC6F4D" w:rsidP="00AC6F4D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AC6F4D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AC6F4D" w:rsidRPr="00AC6F4D" w:rsidRDefault="00AC6F4D" w:rsidP="00AC6F4D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AC6F4D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[a-z&amp;&amp;[^</w:t>
            </w:r>
            <w:proofErr w:type="spellStart"/>
            <w:r w:rsidRPr="00AC6F4D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bc</w:t>
            </w:r>
            <w:proofErr w:type="spellEnd"/>
            <w:r w:rsidRPr="00AC6F4D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]]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AC6F4D" w:rsidRPr="00AC6F4D" w:rsidRDefault="00AC6F4D" w:rsidP="00AC6F4D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AC6F4D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a through z, except for b and c: [ad-z] (subtraction)</w:t>
            </w:r>
          </w:p>
        </w:tc>
      </w:tr>
      <w:tr w:rsidR="00AC6F4D" w:rsidRPr="00AC6F4D" w:rsidTr="00AC6F4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AC6F4D" w:rsidRPr="00AC6F4D" w:rsidRDefault="00AC6F4D" w:rsidP="00AC6F4D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AC6F4D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AC6F4D" w:rsidRPr="00AC6F4D" w:rsidRDefault="00AC6F4D" w:rsidP="00AC6F4D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AC6F4D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[a-z&amp;&amp;[^m-p]]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AC6F4D" w:rsidRPr="00AC6F4D" w:rsidRDefault="00AC6F4D" w:rsidP="00AC6F4D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AC6F4D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a through z, and not m through p: [a-</w:t>
            </w:r>
            <w:proofErr w:type="spellStart"/>
            <w:r w:rsidRPr="00AC6F4D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lq</w:t>
            </w:r>
            <w:proofErr w:type="spellEnd"/>
            <w:r w:rsidRPr="00AC6F4D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-z](subtraction)</w:t>
            </w:r>
          </w:p>
        </w:tc>
      </w:tr>
    </w:tbl>
    <w:p w:rsidR="00AC6F4D" w:rsidRPr="00AC6F4D" w:rsidRDefault="00AC6F4D" w:rsidP="00AC6F4D">
      <w:pPr>
        <w:spacing w:after="0" w:line="240" w:lineRule="auto"/>
        <w:rPr>
          <w:ins w:id="78" w:author="Unknown"/>
          <w:rFonts w:ascii="Times New Roman" w:eastAsia="Times New Roman" w:hAnsi="Times New Roman" w:cs="Times New Roman"/>
          <w:sz w:val="24"/>
          <w:szCs w:val="24"/>
          <w:lang w:eastAsia="en-IN"/>
        </w:rPr>
      </w:pPr>
      <w:ins w:id="79" w:author="Unknown">
        <w:r w:rsidRPr="00AC6F4D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pict>
            <v:rect id="_x0000_i1029" style="width:0;height:.7pt" o:hralign="center" o:hrstd="t" o:hrnoshade="t" o:hr="t" fillcolor="#d4d4d4" stroked="f"/>
          </w:pict>
        </w:r>
      </w:ins>
    </w:p>
    <w:p w:rsidR="00AC6F4D" w:rsidRPr="00AC6F4D" w:rsidRDefault="00AC6F4D" w:rsidP="00AC6F4D">
      <w:pPr>
        <w:shd w:val="clear" w:color="auto" w:fill="FFFFFF"/>
        <w:spacing w:before="100" w:beforeAutospacing="1" w:after="100" w:afterAutospacing="1" w:line="312" w:lineRule="atLeast"/>
        <w:outlineLvl w:val="1"/>
        <w:rPr>
          <w:ins w:id="80" w:author="Unknown"/>
          <w:rFonts w:ascii="Helvetica" w:eastAsia="Times New Roman" w:hAnsi="Helvetica" w:cs="Helvetica"/>
          <w:color w:val="610B38"/>
          <w:sz w:val="34"/>
          <w:szCs w:val="34"/>
          <w:lang w:eastAsia="en-IN"/>
        </w:rPr>
      </w:pPr>
      <w:ins w:id="81" w:author="Unknown">
        <w:r w:rsidRPr="00AC6F4D">
          <w:rPr>
            <w:rFonts w:ascii="Helvetica" w:eastAsia="Times New Roman" w:hAnsi="Helvetica" w:cs="Helvetica"/>
            <w:color w:val="610B38"/>
            <w:sz w:val="34"/>
            <w:szCs w:val="34"/>
            <w:lang w:eastAsia="en-IN"/>
          </w:rPr>
          <w:t>Regular Expression Character classes Example</w:t>
        </w:r>
      </w:ins>
    </w:p>
    <w:p w:rsidR="00AC6F4D" w:rsidRPr="00AC6F4D" w:rsidRDefault="00AC6F4D" w:rsidP="00AC6F4D">
      <w:pPr>
        <w:numPr>
          <w:ilvl w:val="0"/>
          <w:numId w:val="4"/>
        </w:numPr>
        <w:shd w:val="clear" w:color="auto" w:fill="FFFFFF"/>
        <w:spacing w:after="0" w:line="285" w:lineRule="atLeast"/>
        <w:ind w:left="0"/>
        <w:rPr>
          <w:ins w:id="82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83" w:author="Unknown">
        <w:r w:rsidRPr="00AC6F4D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import</w:t>
        </w:r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proofErr w:type="spellStart"/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java.util.regex</w:t>
        </w:r>
        <w:proofErr w:type="spellEnd"/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.*;  </w:t>
        </w:r>
      </w:ins>
    </w:p>
    <w:p w:rsidR="00AC6F4D" w:rsidRPr="00AC6F4D" w:rsidRDefault="00AC6F4D" w:rsidP="00AC6F4D">
      <w:pPr>
        <w:numPr>
          <w:ilvl w:val="0"/>
          <w:numId w:val="4"/>
        </w:numPr>
        <w:shd w:val="clear" w:color="auto" w:fill="FFFFFF"/>
        <w:spacing w:after="0" w:line="285" w:lineRule="atLeast"/>
        <w:ind w:left="0"/>
        <w:rPr>
          <w:ins w:id="84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85" w:author="Unknown">
        <w:r w:rsidRPr="00AC6F4D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class</w:t>
        </w:r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RegexExample3{  </w:t>
        </w:r>
      </w:ins>
    </w:p>
    <w:p w:rsidR="00AC6F4D" w:rsidRPr="00AC6F4D" w:rsidRDefault="00AC6F4D" w:rsidP="00AC6F4D">
      <w:pPr>
        <w:numPr>
          <w:ilvl w:val="0"/>
          <w:numId w:val="4"/>
        </w:numPr>
        <w:shd w:val="clear" w:color="auto" w:fill="FFFFFF"/>
        <w:spacing w:after="0" w:line="285" w:lineRule="atLeast"/>
        <w:ind w:left="0"/>
        <w:rPr>
          <w:ins w:id="86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87" w:author="Unknown">
        <w:r w:rsidRPr="00AC6F4D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public</w:t>
        </w:r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r w:rsidRPr="00AC6F4D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static</w:t>
        </w:r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r w:rsidRPr="00AC6F4D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void</w:t>
        </w:r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main(String </w:t>
        </w:r>
        <w:proofErr w:type="spellStart"/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args</w:t>
        </w:r>
        <w:proofErr w:type="spellEnd"/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[]){  </w:t>
        </w:r>
      </w:ins>
    </w:p>
    <w:p w:rsidR="00AC6F4D" w:rsidRPr="00AC6F4D" w:rsidRDefault="00AC6F4D" w:rsidP="00AC6F4D">
      <w:pPr>
        <w:numPr>
          <w:ilvl w:val="0"/>
          <w:numId w:val="4"/>
        </w:numPr>
        <w:shd w:val="clear" w:color="auto" w:fill="FFFFFF"/>
        <w:spacing w:after="0" w:line="285" w:lineRule="atLeast"/>
        <w:ind w:left="0"/>
        <w:rPr>
          <w:ins w:id="88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89" w:author="Unknown"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System.out.println(Pattern.matches(</w:t>
        </w:r>
        <w:r w:rsidRPr="00AC6F4D">
          <w:rPr>
            <w:rFonts w:ascii="Verdana" w:eastAsia="Times New Roman" w:hAnsi="Verdana" w:cs="Times New Roman"/>
            <w:color w:val="0000FF"/>
            <w:sz w:val="18"/>
            <w:lang w:eastAsia="en-IN"/>
          </w:rPr>
          <w:t>"[amn]"</w:t>
        </w:r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, </w:t>
        </w:r>
        <w:r w:rsidRPr="00AC6F4D">
          <w:rPr>
            <w:rFonts w:ascii="Verdana" w:eastAsia="Times New Roman" w:hAnsi="Verdana" w:cs="Times New Roman"/>
            <w:color w:val="0000FF"/>
            <w:sz w:val="18"/>
            <w:lang w:eastAsia="en-IN"/>
          </w:rPr>
          <w:t>"abcd"</w:t>
        </w:r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));</w:t>
        </w:r>
        <w:r w:rsidRPr="00AC6F4D">
          <w:rPr>
            <w:rFonts w:ascii="Verdana" w:eastAsia="Times New Roman" w:hAnsi="Verdana" w:cs="Times New Roman"/>
            <w:color w:val="008200"/>
            <w:sz w:val="18"/>
            <w:lang w:eastAsia="en-IN"/>
          </w:rPr>
          <w:t>//false (not a or m or n)</w:t>
        </w:r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</w:ins>
    </w:p>
    <w:p w:rsidR="00AC6F4D" w:rsidRPr="00AC6F4D" w:rsidRDefault="00AC6F4D" w:rsidP="00AC6F4D">
      <w:pPr>
        <w:numPr>
          <w:ilvl w:val="0"/>
          <w:numId w:val="4"/>
        </w:numPr>
        <w:shd w:val="clear" w:color="auto" w:fill="FFFFFF"/>
        <w:spacing w:after="0" w:line="285" w:lineRule="atLeast"/>
        <w:ind w:left="0"/>
        <w:rPr>
          <w:ins w:id="90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91" w:author="Unknown"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System.out.println(Pattern.matches(</w:t>
        </w:r>
        <w:r w:rsidRPr="00AC6F4D">
          <w:rPr>
            <w:rFonts w:ascii="Verdana" w:eastAsia="Times New Roman" w:hAnsi="Verdana" w:cs="Times New Roman"/>
            <w:color w:val="0000FF"/>
            <w:sz w:val="18"/>
            <w:lang w:eastAsia="en-IN"/>
          </w:rPr>
          <w:t>"[amn]"</w:t>
        </w:r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, </w:t>
        </w:r>
        <w:r w:rsidRPr="00AC6F4D">
          <w:rPr>
            <w:rFonts w:ascii="Verdana" w:eastAsia="Times New Roman" w:hAnsi="Verdana" w:cs="Times New Roman"/>
            <w:color w:val="0000FF"/>
            <w:sz w:val="18"/>
            <w:lang w:eastAsia="en-IN"/>
          </w:rPr>
          <w:t>"a"</w:t>
        </w:r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));</w:t>
        </w:r>
        <w:r w:rsidRPr="00AC6F4D">
          <w:rPr>
            <w:rFonts w:ascii="Verdana" w:eastAsia="Times New Roman" w:hAnsi="Verdana" w:cs="Times New Roman"/>
            <w:color w:val="008200"/>
            <w:sz w:val="18"/>
            <w:lang w:eastAsia="en-IN"/>
          </w:rPr>
          <w:t>//true (among a or m or n)</w:t>
        </w:r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</w:ins>
    </w:p>
    <w:p w:rsidR="00AC6F4D" w:rsidRPr="00AC6F4D" w:rsidRDefault="00AC6F4D" w:rsidP="00AC6F4D">
      <w:pPr>
        <w:numPr>
          <w:ilvl w:val="0"/>
          <w:numId w:val="4"/>
        </w:numPr>
        <w:shd w:val="clear" w:color="auto" w:fill="FFFFFF"/>
        <w:spacing w:after="0" w:line="285" w:lineRule="atLeast"/>
        <w:ind w:left="0"/>
        <w:rPr>
          <w:ins w:id="92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93" w:author="Unknown"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System.out.println(Pattern.matches(</w:t>
        </w:r>
        <w:r w:rsidRPr="00AC6F4D">
          <w:rPr>
            <w:rFonts w:ascii="Verdana" w:eastAsia="Times New Roman" w:hAnsi="Verdana" w:cs="Times New Roman"/>
            <w:color w:val="0000FF"/>
            <w:sz w:val="18"/>
            <w:lang w:eastAsia="en-IN"/>
          </w:rPr>
          <w:t>"[amn]"</w:t>
        </w:r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, </w:t>
        </w:r>
        <w:r w:rsidRPr="00AC6F4D">
          <w:rPr>
            <w:rFonts w:ascii="Verdana" w:eastAsia="Times New Roman" w:hAnsi="Verdana" w:cs="Times New Roman"/>
            <w:color w:val="0000FF"/>
            <w:sz w:val="18"/>
            <w:lang w:eastAsia="en-IN"/>
          </w:rPr>
          <w:t>"ammmna"</w:t>
        </w:r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));</w:t>
        </w:r>
        <w:r w:rsidRPr="00AC6F4D">
          <w:rPr>
            <w:rFonts w:ascii="Verdana" w:eastAsia="Times New Roman" w:hAnsi="Verdana" w:cs="Times New Roman"/>
            <w:color w:val="008200"/>
            <w:sz w:val="18"/>
            <w:lang w:eastAsia="en-IN"/>
          </w:rPr>
          <w:t>//false (m and a comes more than once)</w:t>
        </w:r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</w:ins>
    </w:p>
    <w:p w:rsidR="00AC6F4D" w:rsidRPr="00AC6F4D" w:rsidRDefault="00AC6F4D" w:rsidP="00AC6F4D">
      <w:pPr>
        <w:numPr>
          <w:ilvl w:val="0"/>
          <w:numId w:val="4"/>
        </w:numPr>
        <w:shd w:val="clear" w:color="auto" w:fill="FFFFFF"/>
        <w:spacing w:after="109" w:line="285" w:lineRule="atLeast"/>
        <w:ind w:left="0"/>
        <w:rPr>
          <w:ins w:id="94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95" w:author="Unknown"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}}  </w:t>
        </w:r>
      </w:ins>
    </w:p>
    <w:p w:rsidR="00AC6F4D" w:rsidRPr="00AC6F4D" w:rsidRDefault="00AC6F4D" w:rsidP="00AC6F4D">
      <w:pPr>
        <w:spacing w:after="0" w:line="240" w:lineRule="auto"/>
        <w:rPr>
          <w:ins w:id="96" w:author="Unknown"/>
          <w:rFonts w:ascii="Times New Roman" w:eastAsia="Times New Roman" w:hAnsi="Times New Roman" w:cs="Times New Roman"/>
          <w:sz w:val="24"/>
          <w:szCs w:val="24"/>
          <w:lang w:eastAsia="en-IN"/>
        </w:rPr>
      </w:pPr>
      <w:ins w:id="97" w:author="Unknown">
        <w:r w:rsidRPr="00AC6F4D">
          <w:rPr>
            <w:rFonts w:ascii="Verdana" w:eastAsia="Times New Roman" w:hAnsi="Verdana" w:cs="Times New Roman"/>
            <w:color w:val="000000"/>
            <w:sz w:val="18"/>
            <w:lang w:eastAsia="en-IN"/>
          </w:rPr>
          <w:fldChar w:fldCharType="begin"/>
        </w:r>
        <w:r w:rsidRPr="00AC6F4D">
          <w:rPr>
            <w:rFonts w:ascii="Verdana" w:eastAsia="Times New Roman" w:hAnsi="Verdana" w:cs="Times New Roman"/>
            <w:color w:val="000000"/>
            <w:sz w:val="18"/>
            <w:lang w:eastAsia="en-IN"/>
          </w:rPr>
          <w:instrText xml:space="preserve"> HYPERLINK "http://www.javatpoint.com/opr/test.jsp?filename=RegexExample3" \t "_blank" </w:instrText>
        </w:r>
        <w:r w:rsidRPr="00AC6F4D">
          <w:rPr>
            <w:rFonts w:ascii="Verdana" w:eastAsia="Times New Roman" w:hAnsi="Verdana" w:cs="Times New Roman"/>
            <w:color w:val="000000"/>
            <w:sz w:val="18"/>
            <w:lang w:eastAsia="en-IN"/>
          </w:rPr>
          <w:fldChar w:fldCharType="separate"/>
        </w:r>
        <w:r w:rsidRPr="00AC6F4D">
          <w:rPr>
            <w:rFonts w:ascii="Verdana" w:eastAsia="Times New Roman" w:hAnsi="Verdana" w:cs="Times New Roman"/>
            <w:b/>
            <w:bCs/>
            <w:color w:val="FFFFFF"/>
            <w:sz w:val="18"/>
            <w:lang w:eastAsia="en-IN"/>
          </w:rPr>
          <w:t>Test it Now</w:t>
        </w:r>
        <w:r w:rsidRPr="00AC6F4D">
          <w:rPr>
            <w:rFonts w:ascii="Verdana" w:eastAsia="Times New Roman" w:hAnsi="Verdana" w:cs="Times New Roman"/>
            <w:color w:val="000000"/>
            <w:sz w:val="18"/>
            <w:lang w:eastAsia="en-IN"/>
          </w:rPr>
          <w:fldChar w:fldCharType="end"/>
        </w:r>
      </w:ins>
    </w:p>
    <w:p w:rsidR="00AC6F4D" w:rsidRPr="00AC6F4D" w:rsidRDefault="00AC6F4D" w:rsidP="00AC6F4D">
      <w:pPr>
        <w:spacing w:after="0" w:line="240" w:lineRule="auto"/>
        <w:rPr>
          <w:ins w:id="98" w:author="Unknown"/>
          <w:rFonts w:ascii="Times New Roman" w:eastAsia="Times New Roman" w:hAnsi="Times New Roman" w:cs="Times New Roman"/>
          <w:sz w:val="24"/>
          <w:szCs w:val="24"/>
          <w:lang w:eastAsia="en-IN"/>
        </w:rPr>
      </w:pPr>
      <w:ins w:id="99" w:author="Unknown">
        <w:r w:rsidRPr="00AC6F4D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pict>
            <v:rect id="_x0000_i1030" style="width:0;height:.7pt" o:hralign="center" o:hrstd="t" o:hrnoshade="t" o:hr="t" fillcolor="#d4d4d4" stroked="f"/>
          </w:pict>
        </w:r>
      </w:ins>
    </w:p>
    <w:p w:rsidR="00AC6F4D" w:rsidRDefault="00AC6F4D" w:rsidP="00AC6F4D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4"/>
          <w:szCs w:val="34"/>
          <w:lang w:eastAsia="en-IN"/>
        </w:rPr>
      </w:pPr>
    </w:p>
    <w:p w:rsidR="00AC6F4D" w:rsidRDefault="00AC6F4D" w:rsidP="00AC6F4D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4"/>
          <w:szCs w:val="34"/>
          <w:lang w:eastAsia="en-IN"/>
        </w:rPr>
      </w:pPr>
    </w:p>
    <w:p w:rsidR="00AC6F4D" w:rsidRDefault="00AC6F4D" w:rsidP="00AC6F4D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4"/>
          <w:szCs w:val="34"/>
          <w:lang w:eastAsia="en-IN"/>
        </w:rPr>
      </w:pPr>
    </w:p>
    <w:p w:rsidR="00AC6F4D" w:rsidRDefault="00AC6F4D" w:rsidP="00AC6F4D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4"/>
          <w:szCs w:val="34"/>
          <w:lang w:eastAsia="en-IN"/>
        </w:rPr>
      </w:pPr>
    </w:p>
    <w:p w:rsidR="00AC6F4D" w:rsidRDefault="00AC6F4D" w:rsidP="00AC6F4D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4"/>
          <w:szCs w:val="34"/>
          <w:lang w:eastAsia="en-IN"/>
        </w:rPr>
      </w:pPr>
    </w:p>
    <w:p w:rsidR="00AC6F4D" w:rsidRDefault="00AC6F4D" w:rsidP="00AC6F4D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4"/>
          <w:szCs w:val="34"/>
          <w:lang w:eastAsia="en-IN"/>
        </w:rPr>
      </w:pPr>
    </w:p>
    <w:p w:rsidR="00AC6F4D" w:rsidRPr="00AC6F4D" w:rsidRDefault="00AC6F4D" w:rsidP="00AC6F4D">
      <w:pPr>
        <w:shd w:val="clear" w:color="auto" w:fill="FFFFFF"/>
        <w:spacing w:before="100" w:beforeAutospacing="1" w:after="100" w:afterAutospacing="1" w:line="312" w:lineRule="atLeast"/>
        <w:outlineLvl w:val="1"/>
        <w:rPr>
          <w:ins w:id="100" w:author="Unknown"/>
          <w:rFonts w:ascii="Helvetica" w:eastAsia="Times New Roman" w:hAnsi="Helvetica" w:cs="Helvetica"/>
          <w:color w:val="610B38"/>
          <w:sz w:val="34"/>
          <w:szCs w:val="34"/>
          <w:lang w:eastAsia="en-IN"/>
        </w:rPr>
      </w:pPr>
      <w:proofErr w:type="spellStart"/>
      <w:ins w:id="101" w:author="Unknown">
        <w:r w:rsidRPr="00AC6F4D">
          <w:rPr>
            <w:rFonts w:ascii="Helvetica" w:eastAsia="Times New Roman" w:hAnsi="Helvetica" w:cs="Helvetica"/>
            <w:color w:val="610B38"/>
            <w:sz w:val="34"/>
            <w:szCs w:val="34"/>
            <w:lang w:eastAsia="en-IN"/>
          </w:rPr>
          <w:lastRenderedPageBreak/>
          <w:t>Regex</w:t>
        </w:r>
        <w:proofErr w:type="spellEnd"/>
        <w:r w:rsidRPr="00AC6F4D">
          <w:rPr>
            <w:rFonts w:ascii="Helvetica" w:eastAsia="Times New Roman" w:hAnsi="Helvetica" w:cs="Helvetica"/>
            <w:color w:val="610B38"/>
            <w:sz w:val="34"/>
            <w:szCs w:val="34"/>
            <w:lang w:eastAsia="en-IN"/>
          </w:rPr>
          <w:t xml:space="preserve"> Quantifiers</w:t>
        </w:r>
      </w:ins>
    </w:p>
    <w:p w:rsidR="00AC6F4D" w:rsidRPr="00AC6F4D" w:rsidRDefault="00AC6F4D" w:rsidP="00AC6F4D">
      <w:pPr>
        <w:shd w:val="clear" w:color="auto" w:fill="FFFFFF"/>
        <w:spacing w:before="100" w:beforeAutospacing="1" w:after="100" w:afterAutospacing="1" w:line="240" w:lineRule="auto"/>
        <w:rPr>
          <w:ins w:id="102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03" w:author="Unknown"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lang w:eastAsia="en-IN"/>
          </w:rPr>
          <w:t>The quantifiers specify the number of occurrences of a character.</w:t>
        </w:r>
      </w:ins>
    </w:p>
    <w:tbl>
      <w:tblPr>
        <w:tblW w:w="13147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19"/>
        <w:gridCol w:w="10628"/>
      </w:tblGrid>
      <w:tr w:rsidR="00AC6F4D" w:rsidRPr="00AC6F4D" w:rsidTr="00AC6F4D">
        <w:tc>
          <w:tcPr>
            <w:tcW w:w="0" w:type="auto"/>
            <w:shd w:val="clear" w:color="auto" w:fill="C7CCBE"/>
            <w:tcMar>
              <w:top w:w="163" w:type="dxa"/>
              <w:left w:w="163" w:type="dxa"/>
              <w:bottom w:w="163" w:type="dxa"/>
              <w:right w:w="163" w:type="dxa"/>
            </w:tcMar>
            <w:hideMark/>
          </w:tcPr>
          <w:p w:rsidR="00AC6F4D" w:rsidRPr="00AC6F4D" w:rsidRDefault="00AC6F4D" w:rsidP="00AC6F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proofErr w:type="spellStart"/>
            <w:r w:rsidRPr="00AC6F4D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  <w:t>Regex</w:t>
            </w:r>
            <w:proofErr w:type="spellEnd"/>
          </w:p>
        </w:tc>
        <w:tc>
          <w:tcPr>
            <w:tcW w:w="0" w:type="auto"/>
            <w:shd w:val="clear" w:color="auto" w:fill="C7CCBE"/>
            <w:tcMar>
              <w:top w:w="163" w:type="dxa"/>
              <w:left w:w="163" w:type="dxa"/>
              <w:bottom w:w="163" w:type="dxa"/>
              <w:right w:w="163" w:type="dxa"/>
            </w:tcMar>
            <w:hideMark/>
          </w:tcPr>
          <w:p w:rsidR="00AC6F4D" w:rsidRPr="00AC6F4D" w:rsidRDefault="00AC6F4D" w:rsidP="00AC6F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AC6F4D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  <w:t>Description</w:t>
            </w:r>
          </w:p>
        </w:tc>
      </w:tr>
      <w:tr w:rsidR="00AC6F4D" w:rsidRPr="00AC6F4D" w:rsidTr="00AC6F4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AC6F4D" w:rsidRPr="00AC6F4D" w:rsidRDefault="00AC6F4D" w:rsidP="00AC6F4D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AC6F4D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X?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AC6F4D" w:rsidRPr="00AC6F4D" w:rsidRDefault="00AC6F4D" w:rsidP="00AC6F4D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AC6F4D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X occurs once or not at all</w:t>
            </w:r>
          </w:p>
        </w:tc>
      </w:tr>
      <w:tr w:rsidR="00AC6F4D" w:rsidRPr="00AC6F4D" w:rsidTr="00AC6F4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AC6F4D" w:rsidRPr="00AC6F4D" w:rsidRDefault="00AC6F4D" w:rsidP="00AC6F4D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AC6F4D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X+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AC6F4D" w:rsidRPr="00AC6F4D" w:rsidRDefault="00AC6F4D" w:rsidP="00AC6F4D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AC6F4D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X occurs once or more times</w:t>
            </w:r>
          </w:p>
        </w:tc>
      </w:tr>
      <w:tr w:rsidR="00AC6F4D" w:rsidRPr="00AC6F4D" w:rsidTr="00AC6F4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AC6F4D" w:rsidRPr="00AC6F4D" w:rsidRDefault="00AC6F4D" w:rsidP="00AC6F4D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AC6F4D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X*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AC6F4D" w:rsidRPr="00AC6F4D" w:rsidRDefault="00AC6F4D" w:rsidP="00AC6F4D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AC6F4D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X occurs zero or more times</w:t>
            </w:r>
          </w:p>
        </w:tc>
      </w:tr>
      <w:tr w:rsidR="00AC6F4D" w:rsidRPr="00AC6F4D" w:rsidTr="00AC6F4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AC6F4D" w:rsidRPr="00AC6F4D" w:rsidRDefault="00AC6F4D" w:rsidP="00AC6F4D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AC6F4D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X{n}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AC6F4D" w:rsidRPr="00AC6F4D" w:rsidRDefault="00AC6F4D" w:rsidP="00AC6F4D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AC6F4D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X occurs n times only</w:t>
            </w:r>
          </w:p>
        </w:tc>
      </w:tr>
      <w:tr w:rsidR="00AC6F4D" w:rsidRPr="00AC6F4D" w:rsidTr="00AC6F4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AC6F4D" w:rsidRPr="00AC6F4D" w:rsidRDefault="00AC6F4D" w:rsidP="00AC6F4D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AC6F4D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X{n,}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AC6F4D" w:rsidRPr="00AC6F4D" w:rsidRDefault="00AC6F4D" w:rsidP="00AC6F4D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AC6F4D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X occurs n or more times</w:t>
            </w:r>
          </w:p>
        </w:tc>
      </w:tr>
      <w:tr w:rsidR="00AC6F4D" w:rsidRPr="00AC6F4D" w:rsidTr="00AC6F4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AC6F4D" w:rsidRPr="00AC6F4D" w:rsidRDefault="00AC6F4D" w:rsidP="00AC6F4D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AC6F4D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X{</w:t>
            </w:r>
            <w:proofErr w:type="spellStart"/>
            <w:r w:rsidRPr="00AC6F4D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y,z</w:t>
            </w:r>
            <w:proofErr w:type="spellEnd"/>
            <w:r w:rsidRPr="00AC6F4D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}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AC6F4D" w:rsidRPr="00AC6F4D" w:rsidRDefault="00AC6F4D" w:rsidP="00AC6F4D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AC6F4D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X occurs at least y times but less than z times</w:t>
            </w:r>
          </w:p>
        </w:tc>
      </w:tr>
    </w:tbl>
    <w:p w:rsidR="00AC6F4D" w:rsidRPr="00AC6F4D" w:rsidRDefault="00AC6F4D" w:rsidP="00AC6F4D">
      <w:pPr>
        <w:spacing w:after="0" w:line="240" w:lineRule="auto"/>
        <w:rPr>
          <w:ins w:id="104" w:author="Unknown"/>
          <w:rFonts w:ascii="Times New Roman" w:eastAsia="Times New Roman" w:hAnsi="Times New Roman" w:cs="Times New Roman"/>
          <w:sz w:val="24"/>
          <w:szCs w:val="24"/>
          <w:lang w:eastAsia="en-IN"/>
        </w:rPr>
      </w:pPr>
      <w:ins w:id="105" w:author="Unknown">
        <w:r w:rsidRPr="00AC6F4D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pict>
            <v:rect id="_x0000_i1031" style="width:0;height:.7pt" o:hralign="center" o:hrstd="t" o:hrnoshade="t" o:hr="t" fillcolor="#d4d4d4" stroked="f"/>
          </w:pict>
        </w:r>
      </w:ins>
    </w:p>
    <w:p w:rsidR="00AC6F4D" w:rsidRPr="00AC6F4D" w:rsidRDefault="00AC6F4D" w:rsidP="00AC6F4D">
      <w:pPr>
        <w:shd w:val="clear" w:color="auto" w:fill="FFFFFF"/>
        <w:spacing w:before="100" w:beforeAutospacing="1" w:after="100" w:afterAutospacing="1" w:line="312" w:lineRule="atLeast"/>
        <w:outlineLvl w:val="1"/>
        <w:rPr>
          <w:ins w:id="106" w:author="Unknown"/>
          <w:rFonts w:ascii="Helvetica" w:eastAsia="Times New Roman" w:hAnsi="Helvetica" w:cs="Helvetica"/>
          <w:color w:val="610B38"/>
          <w:sz w:val="34"/>
          <w:szCs w:val="34"/>
          <w:lang w:eastAsia="en-IN"/>
        </w:rPr>
      </w:pPr>
      <w:ins w:id="107" w:author="Unknown">
        <w:r w:rsidRPr="00AC6F4D">
          <w:rPr>
            <w:rFonts w:ascii="Helvetica" w:eastAsia="Times New Roman" w:hAnsi="Helvetica" w:cs="Helvetica"/>
            <w:color w:val="610B38"/>
            <w:sz w:val="34"/>
            <w:szCs w:val="34"/>
            <w:lang w:eastAsia="en-IN"/>
          </w:rPr>
          <w:t>Regular Expression Character classes and Quantifiers Example</w:t>
        </w:r>
      </w:ins>
    </w:p>
    <w:p w:rsidR="00AC6F4D" w:rsidRPr="00AC6F4D" w:rsidRDefault="00AC6F4D" w:rsidP="00AC6F4D">
      <w:pPr>
        <w:numPr>
          <w:ilvl w:val="0"/>
          <w:numId w:val="5"/>
        </w:numPr>
        <w:shd w:val="clear" w:color="auto" w:fill="FFFFFF"/>
        <w:spacing w:after="0" w:line="285" w:lineRule="atLeast"/>
        <w:ind w:left="0"/>
        <w:rPr>
          <w:ins w:id="108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09" w:author="Unknown">
        <w:r w:rsidRPr="00AC6F4D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import</w:t>
        </w:r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proofErr w:type="spellStart"/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java.util.regex</w:t>
        </w:r>
        <w:proofErr w:type="spellEnd"/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.*;  </w:t>
        </w:r>
      </w:ins>
    </w:p>
    <w:p w:rsidR="00AC6F4D" w:rsidRPr="00AC6F4D" w:rsidRDefault="00AC6F4D" w:rsidP="00AC6F4D">
      <w:pPr>
        <w:numPr>
          <w:ilvl w:val="0"/>
          <w:numId w:val="5"/>
        </w:numPr>
        <w:shd w:val="clear" w:color="auto" w:fill="FFFFFF"/>
        <w:spacing w:after="0" w:line="285" w:lineRule="atLeast"/>
        <w:ind w:left="0"/>
        <w:rPr>
          <w:ins w:id="110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11" w:author="Unknown">
        <w:r w:rsidRPr="00AC6F4D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class</w:t>
        </w:r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RegexExample4{  </w:t>
        </w:r>
      </w:ins>
    </w:p>
    <w:p w:rsidR="00AC6F4D" w:rsidRPr="00AC6F4D" w:rsidRDefault="00AC6F4D" w:rsidP="00AC6F4D">
      <w:pPr>
        <w:numPr>
          <w:ilvl w:val="0"/>
          <w:numId w:val="5"/>
        </w:numPr>
        <w:shd w:val="clear" w:color="auto" w:fill="FFFFFF"/>
        <w:spacing w:after="0" w:line="285" w:lineRule="atLeast"/>
        <w:ind w:left="0"/>
        <w:rPr>
          <w:ins w:id="112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13" w:author="Unknown">
        <w:r w:rsidRPr="00AC6F4D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public</w:t>
        </w:r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r w:rsidRPr="00AC6F4D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static</w:t>
        </w:r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r w:rsidRPr="00AC6F4D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void</w:t>
        </w:r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main(String </w:t>
        </w:r>
        <w:proofErr w:type="spellStart"/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args</w:t>
        </w:r>
        <w:proofErr w:type="spellEnd"/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[]){  </w:t>
        </w:r>
      </w:ins>
    </w:p>
    <w:p w:rsidR="00AC6F4D" w:rsidRPr="00AC6F4D" w:rsidRDefault="00AC6F4D" w:rsidP="00AC6F4D">
      <w:pPr>
        <w:numPr>
          <w:ilvl w:val="0"/>
          <w:numId w:val="5"/>
        </w:numPr>
        <w:shd w:val="clear" w:color="auto" w:fill="FFFFFF"/>
        <w:spacing w:after="0" w:line="285" w:lineRule="atLeast"/>
        <w:ind w:left="0"/>
        <w:rPr>
          <w:ins w:id="114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proofErr w:type="spellStart"/>
      <w:ins w:id="115" w:author="Unknown"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System.out.println</w:t>
        </w:r>
        <w:proofErr w:type="spellEnd"/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</w:t>
        </w:r>
        <w:r w:rsidRPr="00AC6F4D">
          <w:rPr>
            <w:rFonts w:ascii="Verdana" w:eastAsia="Times New Roman" w:hAnsi="Verdana" w:cs="Times New Roman"/>
            <w:color w:val="0000FF"/>
            <w:sz w:val="18"/>
            <w:lang w:eastAsia="en-IN"/>
          </w:rPr>
          <w:t>"? quantifier ...."</w:t>
        </w:r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);  </w:t>
        </w:r>
      </w:ins>
    </w:p>
    <w:p w:rsidR="00AC6F4D" w:rsidRPr="00AC6F4D" w:rsidRDefault="00AC6F4D" w:rsidP="00AC6F4D">
      <w:pPr>
        <w:numPr>
          <w:ilvl w:val="0"/>
          <w:numId w:val="5"/>
        </w:numPr>
        <w:shd w:val="clear" w:color="auto" w:fill="FFFFFF"/>
        <w:spacing w:after="0" w:line="285" w:lineRule="atLeast"/>
        <w:ind w:left="0"/>
        <w:rPr>
          <w:ins w:id="116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17" w:author="Unknown"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System.out.println(Pattern.matches(</w:t>
        </w:r>
        <w:r w:rsidRPr="00AC6F4D">
          <w:rPr>
            <w:rFonts w:ascii="Verdana" w:eastAsia="Times New Roman" w:hAnsi="Verdana" w:cs="Times New Roman"/>
            <w:color w:val="0000FF"/>
            <w:sz w:val="18"/>
            <w:lang w:eastAsia="en-IN"/>
          </w:rPr>
          <w:t>"[amn]?"</w:t>
        </w:r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, </w:t>
        </w:r>
        <w:r w:rsidRPr="00AC6F4D">
          <w:rPr>
            <w:rFonts w:ascii="Verdana" w:eastAsia="Times New Roman" w:hAnsi="Verdana" w:cs="Times New Roman"/>
            <w:color w:val="0000FF"/>
            <w:sz w:val="18"/>
            <w:lang w:eastAsia="en-IN"/>
          </w:rPr>
          <w:t>"a"</w:t>
        </w:r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));</w:t>
        </w:r>
        <w:r w:rsidRPr="00AC6F4D">
          <w:rPr>
            <w:rFonts w:ascii="Verdana" w:eastAsia="Times New Roman" w:hAnsi="Verdana" w:cs="Times New Roman"/>
            <w:color w:val="008200"/>
            <w:sz w:val="18"/>
            <w:lang w:eastAsia="en-IN"/>
          </w:rPr>
          <w:t>//true (a or m or n comes one time)</w:t>
        </w:r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</w:ins>
    </w:p>
    <w:p w:rsidR="00AC6F4D" w:rsidRPr="00AC6F4D" w:rsidRDefault="00AC6F4D" w:rsidP="00AC6F4D">
      <w:pPr>
        <w:numPr>
          <w:ilvl w:val="0"/>
          <w:numId w:val="5"/>
        </w:numPr>
        <w:shd w:val="clear" w:color="auto" w:fill="FFFFFF"/>
        <w:spacing w:after="0" w:line="285" w:lineRule="atLeast"/>
        <w:ind w:left="0"/>
        <w:rPr>
          <w:ins w:id="118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19" w:author="Unknown"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System.out.println(Pattern.matches(</w:t>
        </w:r>
        <w:r w:rsidRPr="00AC6F4D">
          <w:rPr>
            <w:rFonts w:ascii="Verdana" w:eastAsia="Times New Roman" w:hAnsi="Verdana" w:cs="Times New Roman"/>
            <w:color w:val="0000FF"/>
            <w:sz w:val="18"/>
            <w:lang w:eastAsia="en-IN"/>
          </w:rPr>
          <w:t>"[amn]?"</w:t>
        </w:r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, </w:t>
        </w:r>
        <w:r w:rsidRPr="00AC6F4D">
          <w:rPr>
            <w:rFonts w:ascii="Verdana" w:eastAsia="Times New Roman" w:hAnsi="Verdana" w:cs="Times New Roman"/>
            <w:color w:val="0000FF"/>
            <w:sz w:val="18"/>
            <w:lang w:eastAsia="en-IN"/>
          </w:rPr>
          <w:t>"aaa"</w:t>
        </w:r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));</w:t>
        </w:r>
        <w:r w:rsidRPr="00AC6F4D">
          <w:rPr>
            <w:rFonts w:ascii="Verdana" w:eastAsia="Times New Roman" w:hAnsi="Verdana" w:cs="Times New Roman"/>
            <w:color w:val="008200"/>
            <w:sz w:val="18"/>
            <w:lang w:eastAsia="en-IN"/>
          </w:rPr>
          <w:t>//false (a comes more than one time)</w:t>
        </w:r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</w:ins>
    </w:p>
    <w:p w:rsidR="00AC6F4D" w:rsidRPr="00AC6F4D" w:rsidRDefault="00AC6F4D" w:rsidP="00AC6F4D">
      <w:pPr>
        <w:numPr>
          <w:ilvl w:val="0"/>
          <w:numId w:val="5"/>
        </w:numPr>
        <w:shd w:val="clear" w:color="auto" w:fill="FFFFFF"/>
        <w:spacing w:after="0" w:line="285" w:lineRule="atLeast"/>
        <w:ind w:left="0"/>
        <w:rPr>
          <w:ins w:id="120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21" w:author="Unknown"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System.out.println(Pattern.matches(</w:t>
        </w:r>
        <w:r w:rsidRPr="00AC6F4D">
          <w:rPr>
            <w:rFonts w:ascii="Verdana" w:eastAsia="Times New Roman" w:hAnsi="Verdana" w:cs="Times New Roman"/>
            <w:color w:val="0000FF"/>
            <w:sz w:val="18"/>
            <w:lang w:eastAsia="en-IN"/>
          </w:rPr>
          <w:t>"[amn]?"</w:t>
        </w:r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, </w:t>
        </w:r>
        <w:r w:rsidRPr="00AC6F4D">
          <w:rPr>
            <w:rFonts w:ascii="Verdana" w:eastAsia="Times New Roman" w:hAnsi="Verdana" w:cs="Times New Roman"/>
            <w:color w:val="0000FF"/>
            <w:sz w:val="18"/>
            <w:lang w:eastAsia="en-IN"/>
          </w:rPr>
          <w:t>"aammmnn"</w:t>
        </w:r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));</w:t>
        </w:r>
        <w:r w:rsidRPr="00AC6F4D">
          <w:rPr>
            <w:rFonts w:ascii="Verdana" w:eastAsia="Times New Roman" w:hAnsi="Verdana" w:cs="Times New Roman"/>
            <w:color w:val="008200"/>
            <w:sz w:val="18"/>
            <w:lang w:eastAsia="en-IN"/>
          </w:rPr>
          <w:t>//false (a m and n comes more than one time)</w:t>
        </w:r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</w:ins>
    </w:p>
    <w:p w:rsidR="00AC6F4D" w:rsidRPr="00AC6F4D" w:rsidRDefault="00AC6F4D" w:rsidP="00AC6F4D">
      <w:pPr>
        <w:numPr>
          <w:ilvl w:val="0"/>
          <w:numId w:val="5"/>
        </w:numPr>
        <w:shd w:val="clear" w:color="auto" w:fill="FFFFFF"/>
        <w:spacing w:after="0" w:line="285" w:lineRule="atLeast"/>
        <w:ind w:left="0"/>
        <w:rPr>
          <w:ins w:id="122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23" w:author="Unknown"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System.out.println(Pattern.matches(</w:t>
        </w:r>
        <w:r w:rsidRPr="00AC6F4D">
          <w:rPr>
            <w:rFonts w:ascii="Verdana" w:eastAsia="Times New Roman" w:hAnsi="Verdana" w:cs="Times New Roman"/>
            <w:color w:val="0000FF"/>
            <w:sz w:val="18"/>
            <w:lang w:eastAsia="en-IN"/>
          </w:rPr>
          <w:t>"[amn]?"</w:t>
        </w:r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, </w:t>
        </w:r>
        <w:r w:rsidRPr="00AC6F4D">
          <w:rPr>
            <w:rFonts w:ascii="Verdana" w:eastAsia="Times New Roman" w:hAnsi="Verdana" w:cs="Times New Roman"/>
            <w:color w:val="0000FF"/>
            <w:sz w:val="18"/>
            <w:lang w:eastAsia="en-IN"/>
          </w:rPr>
          <w:t>"aazzta"</w:t>
        </w:r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));</w:t>
        </w:r>
        <w:r w:rsidRPr="00AC6F4D">
          <w:rPr>
            <w:rFonts w:ascii="Verdana" w:eastAsia="Times New Roman" w:hAnsi="Verdana" w:cs="Times New Roman"/>
            <w:color w:val="008200"/>
            <w:sz w:val="18"/>
            <w:lang w:eastAsia="en-IN"/>
          </w:rPr>
          <w:t>//false (a comes more than one time)</w:t>
        </w:r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</w:ins>
    </w:p>
    <w:p w:rsidR="00AC6F4D" w:rsidRPr="00AC6F4D" w:rsidRDefault="00AC6F4D" w:rsidP="00AC6F4D">
      <w:pPr>
        <w:numPr>
          <w:ilvl w:val="0"/>
          <w:numId w:val="5"/>
        </w:numPr>
        <w:shd w:val="clear" w:color="auto" w:fill="FFFFFF"/>
        <w:spacing w:after="0" w:line="285" w:lineRule="atLeast"/>
        <w:ind w:left="0"/>
        <w:rPr>
          <w:ins w:id="124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25" w:author="Unknown"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System.out.println(Pattern.matches(</w:t>
        </w:r>
        <w:r w:rsidRPr="00AC6F4D">
          <w:rPr>
            <w:rFonts w:ascii="Verdana" w:eastAsia="Times New Roman" w:hAnsi="Verdana" w:cs="Times New Roman"/>
            <w:color w:val="0000FF"/>
            <w:sz w:val="18"/>
            <w:lang w:eastAsia="en-IN"/>
          </w:rPr>
          <w:t>"[amn]?"</w:t>
        </w:r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, </w:t>
        </w:r>
        <w:r w:rsidRPr="00AC6F4D">
          <w:rPr>
            <w:rFonts w:ascii="Verdana" w:eastAsia="Times New Roman" w:hAnsi="Verdana" w:cs="Times New Roman"/>
            <w:color w:val="0000FF"/>
            <w:sz w:val="18"/>
            <w:lang w:eastAsia="en-IN"/>
          </w:rPr>
          <w:t>"am"</w:t>
        </w:r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));</w:t>
        </w:r>
        <w:r w:rsidRPr="00AC6F4D">
          <w:rPr>
            <w:rFonts w:ascii="Verdana" w:eastAsia="Times New Roman" w:hAnsi="Verdana" w:cs="Times New Roman"/>
            <w:color w:val="008200"/>
            <w:sz w:val="18"/>
            <w:lang w:eastAsia="en-IN"/>
          </w:rPr>
          <w:t>//false (a or m or n must come one time)</w:t>
        </w:r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</w:ins>
    </w:p>
    <w:p w:rsidR="00AC6F4D" w:rsidRPr="00AC6F4D" w:rsidRDefault="00AC6F4D" w:rsidP="00AC6F4D">
      <w:pPr>
        <w:numPr>
          <w:ilvl w:val="0"/>
          <w:numId w:val="5"/>
        </w:numPr>
        <w:shd w:val="clear" w:color="auto" w:fill="FFFFFF"/>
        <w:spacing w:after="0" w:line="285" w:lineRule="atLeast"/>
        <w:ind w:left="0"/>
        <w:rPr>
          <w:ins w:id="126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27" w:author="Unknown"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</w:ins>
    </w:p>
    <w:p w:rsidR="00AC6F4D" w:rsidRPr="00AC6F4D" w:rsidRDefault="00AC6F4D" w:rsidP="00AC6F4D">
      <w:pPr>
        <w:numPr>
          <w:ilvl w:val="0"/>
          <w:numId w:val="5"/>
        </w:numPr>
        <w:shd w:val="clear" w:color="auto" w:fill="FFFFFF"/>
        <w:spacing w:after="0" w:line="285" w:lineRule="atLeast"/>
        <w:ind w:left="0"/>
        <w:rPr>
          <w:ins w:id="128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proofErr w:type="spellStart"/>
      <w:ins w:id="129" w:author="Unknown"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System.out.println</w:t>
        </w:r>
        <w:proofErr w:type="spellEnd"/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</w:t>
        </w:r>
        <w:r w:rsidRPr="00AC6F4D">
          <w:rPr>
            <w:rFonts w:ascii="Verdana" w:eastAsia="Times New Roman" w:hAnsi="Verdana" w:cs="Times New Roman"/>
            <w:color w:val="0000FF"/>
            <w:sz w:val="18"/>
            <w:lang w:eastAsia="en-IN"/>
          </w:rPr>
          <w:t>"+ quantifier ...."</w:t>
        </w:r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);  </w:t>
        </w:r>
      </w:ins>
    </w:p>
    <w:p w:rsidR="00AC6F4D" w:rsidRPr="00AC6F4D" w:rsidRDefault="00AC6F4D" w:rsidP="00AC6F4D">
      <w:pPr>
        <w:numPr>
          <w:ilvl w:val="0"/>
          <w:numId w:val="5"/>
        </w:numPr>
        <w:shd w:val="clear" w:color="auto" w:fill="FFFFFF"/>
        <w:spacing w:after="0" w:line="285" w:lineRule="atLeast"/>
        <w:ind w:left="0"/>
        <w:rPr>
          <w:ins w:id="130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31" w:author="Unknown"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System.out.println(Pattern.matches(</w:t>
        </w:r>
        <w:r w:rsidRPr="00AC6F4D">
          <w:rPr>
            <w:rFonts w:ascii="Verdana" w:eastAsia="Times New Roman" w:hAnsi="Verdana" w:cs="Times New Roman"/>
            <w:color w:val="0000FF"/>
            <w:sz w:val="18"/>
            <w:lang w:eastAsia="en-IN"/>
          </w:rPr>
          <w:t>"[amn]+"</w:t>
        </w:r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, </w:t>
        </w:r>
        <w:r w:rsidRPr="00AC6F4D">
          <w:rPr>
            <w:rFonts w:ascii="Verdana" w:eastAsia="Times New Roman" w:hAnsi="Verdana" w:cs="Times New Roman"/>
            <w:color w:val="0000FF"/>
            <w:sz w:val="18"/>
            <w:lang w:eastAsia="en-IN"/>
          </w:rPr>
          <w:t>"a"</w:t>
        </w:r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));</w:t>
        </w:r>
        <w:r w:rsidRPr="00AC6F4D">
          <w:rPr>
            <w:rFonts w:ascii="Verdana" w:eastAsia="Times New Roman" w:hAnsi="Verdana" w:cs="Times New Roman"/>
            <w:color w:val="008200"/>
            <w:sz w:val="18"/>
            <w:lang w:eastAsia="en-IN"/>
          </w:rPr>
          <w:t>//true (a or m or n once or more times)</w:t>
        </w:r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</w:ins>
    </w:p>
    <w:p w:rsidR="00AC6F4D" w:rsidRPr="00AC6F4D" w:rsidRDefault="00AC6F4D" w:rsidP="00AC6F4D">
      <w:pPr>
        <w:numPr>
          <w:ilvl w:val="0"/>
          <w:numId w:val="5"/>
        </w:numPr>
        <w:shd w:val="clear" w:color="auto" w:fill="FFFFFF"/>
        <w:spacing w:after="0" w:line="285" w:lineRule="atLeast"/>
        <w:ind w:left="0"/>
        <w:rPr>
          <w:ins w:id="132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33" w:author="Unknown"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System.out.println(Pattern.matches(</w:t>
        </w:r>
        <w:r w:rsidRPr="00AC6F4D">
          <w:rPr>
            <w:rFonts w:ascii="Verdana" w:eastAsia="Times New Roman" w:hAnsi="Verdana" w:cs="Times New Roman"/>
            <w:color w:val="0000FF"/>
            <w:sz w:val="18"/>
            <w:lang w:eastAsia="en-IN"/>
          </w:rPr>
          <w:t>"[amn]+"</w:t>
        </w:r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, </w:t>
        </w:r>
        <w:r w:rsidRPr="00AC6F4D">
          <w:rPr>
            <w:rFonts w:ascii="Verdana" w:eastAsia="Times New Roman" w:hAnsi="Verdana" w:cs="Times New Roman"/>
            <w:color w:val="0000FF"/>
            <w:sz w:val="18"/>
            <w:lang w:eastAsia="en-IN"/>
          </w:rPr>
          <w:t>"aaa"</w:t>
        </w:r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));</w:t>
        </w:r>
        <w:r w:rsidRPr="00AC6F4D">
          <w:rPr>
            <w:rFonts w:ascii="Verdana" w:eastAsia="Times New Roman" w:hAnsi="Verdana" w:cs="Times New Roman"/>
            <w:color w:val="008200"/>
            <w:sz w:val="18"/>
            <w:lang w:eastAsia="en-IN"/>
          </w:rPr>
          <w:t>//true (a comes more than one time)</w:t>
        </w:r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</w:ins>
    </w:p>
    <w:p w:rsidR="00AC6F4D" w:rsidRPr="00AC6F4D" w:rsidRDefault="00AC6F4D" w:rsidP="00AC6F4D">
      <w:pPr>
        <w:numPr>
          <w:ilvl w:val="0"/>
          <w:numId w:val="5"/>
        </w:numPr>
        <w:shd w:val="clear" w:color="auto" w:fill="FFFFFF"/>
        <w:spacing w:after="0" w:line="285" w:lineRule="atLeast"/>
        <w:ind w:left="0"/>
        <w:rPr>
          <w:ins w:id="134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35" w:author="Unknown"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System.out.println(Pattern.matches(</w:t>
        </w:r>
        <w:r w:rsidRPr="00AC6F4D">
          <w:rPr>
            <w:rFonts w:ascii="Verdana" w:eastAsia="Times New Roman" w:hAnsi="Verdana" w:cs="Times New Roman"/>
            <w:color w:val="0000FF"/>
            <w:sz w:val="18"/>
            <w:lang w:eastAsia="en-IN"/>
          </w:rPr>
          <w:t>"[amn]+"</w:t>
        </w:r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, </w:t>
        </w:r>
        <w:r w:rsidRPr="00AC6F4D">
          <w:rPr>
            <w:rFonts w:ascii="Verdana" w:eastAsia="Times New Roman" w:hAnsi="Verdana" w:cs="Times New Roman"/>
            <w:color w:val="0000FF"/>
            <w:sz w:val="18"/>
            <w:lang w:eastAsia="en-IN"/>
          </w:rPr>
          <w:t>"aammmnn"</w:t>
        </w:r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));</w:t>
        </w:r>
        <w:r w:rsidRPr="00AC6F4D">
          <w:rPr>
            <w:rFonts w:ascii="Verdana" w:eastAsia="Times New Roman" w:hAnsi="Verdana" w:cs="Times New Roman"/>
            <w:color w:val="008200"/>
            <w:sz w:val="18"/>
            <w:lang w:eastAsia="en-IN"/>
          </w:rPr>
          <w:t>//true (a or m or n comes more than once)</w:t>
        </w:r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</w:ins>
    </w:p>
    <w:p w:rsidR="00AC6F4D" w:rsidRPr="00AC6F4D" w:rsidRDefault="00AC6F4D" w:rsidP="00AC6F4D">
      <w:pPr>
        <w:numPr>
          <w:ilvl w:val="0"/>
          <w:numId w:val="5"/>
        </w:numPr>
        <w:shd w:val="clear" w:color="auto" w:fill="FFFFFF"/>
        <w:spacing w:after="0" w:line="285" w:lineRule="atLeast"/>
        <w:ind w:left="0"/>
        <w:rPr>
          <w:ins w:id="136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37" w:author="Unknown"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System.out.println(Pattern.matches(</w:t>
        </w:r>
        <w:r w:rsidRPr="00AC6F4D">
          <w:rPr>
            <w:rFonts w:ascii="Verdana" w:eastAsia="Times New Roman" w:hAnsi="Verdana" w:cs="Times New Roman"/>
            <w:color w:val="0000FF"/>
            <w:sz w:val="18"/>
            <w:lang w:eastAsia="en-IN"/>
          </w:rPr>
          <w:t>"[amn]+"</w:t>
        </w:r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, </w:t>
        </w:r>
        <w:r w:rsidRPr="00AC6F4D">
          <w:rPr>
            <w:rFonts w:ascii="Verdana" w:eastAsia="Times New Roman" w:hAnsi="Verdana" w:cs="Times New Roman"/>
            <w:color w:val="0000FF"/>
            <w:sz w:val="18"/>
            <w:lang w:eastAsia="en-IN"/>
          </w:rPr>
          <w:t>"aazzta"</w:t>
        </w:r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));</w:t>
        </w:r>
        <w:r w:rsidRPr="00AC6F4D">
          <w:rPr>
            <w:rFonts w:ascii="Verdana" w:eastAsia="Times New Roman" w:hAnsi="Verdana" w:cs="Times New Roman"/>
            <w:color w:val="008200"/>
            <w:sz w:val="18"/>
            <w:lang w:eastAsia="en-IN"/>
          </w:rPr>
          <w:t>//false (z and t are not matching pattern)</w:t>
        </w:r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</w:ins>
    </w:p>
    <w:p w:rsidR="00AC6F4D" w:rsidRPr="00AC6F4D" w:rsidRDefault="00AC6F4D" w:rsidP="00AC6F4D">
      <w:pPr>
        <w:numPr>
          <w:ilvl w:val="0"/>
          <w:numId w:val="5"/>
        </w:numPr>
        <w:shd w:val="clear" w:color="auto" w:fill="FFFFFF"/>
        <w:spacing w:after="0" w:line="285" w:lineRule="atLeast"/>
        <w:ind w:left="0"/>
        <w:rPr>
          <w:ins w:id="138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39" w:author="Unknown"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</w:ins>
    </w:p>
    <w:p w:rsidR="00AC6F4D" w:rsidRPr="00AC6F4D" w:rsidRDefault="00AC6F4D" w:rsidP="00AC6F4D">
      <w:pPr>
        <w:numPr>
          <w:ilvl w:val="0"/>
          <w:numId w:val="5"/>
        </w:numPr>
        <w:shd w:val="clear" w:color="auto" w:fill="FFFFFF"/>
        <w:spacing w:after="0" w:line="285" w:lineRule="atLeast"/>
        <w:ind w:left="0"/>
        <w:rPr>
          <w:ins w:id="140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proofErr w:type="spellStart"/>
      <w:ins w:id="141" w:author="Unknown"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System.out.println</w:t>
        </w:r>
        <w:proofErr w:type="spellEnd"/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</w:t>
        </w:r>
        <w:r w:rsidRPr="00AC6F4D">
          <w:rPr>
            <w:rFonts w:ascii="Verdana" w:eastAsia="Times New Roman" w:hAnsi="Verdana" w:cs="Times New Roman"/>
            <w:color w:val="0000FF"/>
            <w:sz w:val="18"/>
            <w:lang w:eastAsia="en-IN"/>
          </w:rPr>
          <w:t>"* quantifier ...."</w:t>
        </w:r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);  </w:t>
        </w:r>
      </w:ins>
    </w:p>
    <w:p w:rsidR="00AC6F4D" w:rsidRPr="00AC6F4D" w:rsidRDefault="00AC6F4D" w:rsidP="00AC6F4D">
      <w:pPr>
        <w:numPr>
          <w:ilvl w:val="0"/>
          <w:numId w:val="5"/>
        </w:numPr>
        <w:shd w:val="clear" w:color="auto" w:fill="FFFFFF"/>
        <w:spacing w:after="0" w:line="285" w:lineRule="atLeast"/>
        <w:ind w:left="0"/>
        <w:rPr>
          <w:ins w:id="142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43" w:author="Unknown"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System.out.println(Pattern.matches(</w:t>
        </w:r>
        <w:r w:rsidRPr="00AC6F4D">
          <w:rPr>
            <w:rFonts w:ascii="Verdana" w:eastAsia="Times New Roman" w:hAnsi="Verdana" w:cs="Times New Roman"/>
            <w:color w:val="0000FF"/>
            <w:sz w:val="18"/>
            <w:lang w:eastAsia="en-IN"/>
          </w:rPr>
          <w:t>"[amn]*"</w:t>
        </w:r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, </w:t>
        </w:r>
        <w:r w:rsidRPr="00AC6F4D">
          <w:rPr>
            <w:rFonts w:ascii="Verdana" w:eastAsia="Times New Roman" w:hAnsi="Verdana" w:cs="Times New Roman"/>
            <w:color w:val="0000FF"/>
            <w:sz w:val="18"/>
            <w:lang w:eastAsia="en-IN"/>
          </w:rPr>
          <w:t>"ammmna"</w:t>
        </w:r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));</w:t>
        </w:r>
        <w:r w:rsidRPr="00AC6F4D">
          <w:rPr>
            <w:rFonts w:ascii="Verdana" w:eastAsia="Times New Roman" w:hAnsi="Verdana" w:cs="Times New Roman"/>
            <w:color w:val="008200"/>
            <w:sz w:val="18"/>
            <w:lang w:eastAsia="en-IN"/>
          </w:rPr>
          <w:t>//true (a or m or n may come zero or more times)</w:t>
        </w:r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</w:ins>
    </w:p>
    <w:p w:rsidR="00AC6F4D" w:rsidRPr="00AC6F4D" w:rsidRDefault="00AC6F4D" w:rsidP="00AC6F4D">
      <w:pPr>
        <w:numPr>
          <w:ilvl w:val="0"/>
          <w:numId w:val="5"/>
        </w:numPr>
        <w:shd w:val="clear" w:color="auto" w:fill="FFFFFF"/>
        <w:spacing w:after="0" w:line="285" w:lineRule="atLeast"/>
        <w:ind w:left="0"/>
        <w:rPr>
          <w:ins w:id="144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45" w:author="Unknown"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</w:ins>
    </w:p>
    <w:p w:rsidR="00AC6F4D" w:rsidRPr="00AC6F4D" w:rsidRDefault="00AC6F4D" w:rsidP="00AC6F4D">
      <w:pPr>
        <w:numPr>
          <w:ilvl w:val="0"/>
          <w:numId w:val="5"/>
        </w:numPr>
        <w:shd w:val="clear" w:color="auto" w:fill="FFFFFF"/>
        <w:spacing w:after="109" w:line="285" w:lineRule="atLeast"/>
        <w:ind w:left="0"/>
        <w:rPr>
          <w:ins w:id="146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47" w:author="Unknown"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}}  </w:t>
        </w:r>
      </w:ins>
    </w:p>
    <w:p w:rsidR="00AC6F4D" w:rsidRPr="00AC6F4D" w:rsidRDefault="00AC6F4D" w:rsidP="00AC6F4D">
      <w:pPr>
        <w:spacing w:after="0" w:line="240" w:lineRule="auto"/>
        <w:rPr>
          <w:ins w:id="148" w:author="Unknown"/>
          <w:rFonts w:ascii="Times New Roman" w:eastAsia="Times New Roman" w:hAnsi="Times New Roman" w:cs="Times New Roman"/>
          <w:sz w:val="24"/>
          <w:szCs w:val="24"/>
          <w:lang w:eastAsia="en-IN"/>
        </w:rPr>
      </w:pPr>
      <w:ins w:id="149" w:author="Unknown">
        <w:r w:rsidRPr="00AC6F4D">
          <w:rPr>
            <w:rFonts w:ascii="Verdana" w:eastAsia="Times New Roman" w:hAnsi="Verdana" w:cs="Times New Roman"/>
            <w:color w:val="000000"/>
            <w:sz w:val="18"/>
            <w:lang w:eastAsia="en-IN"/>
          </w:rPr>
          <w:fldChar w:fldCharType="begin"/>
        </w:r>
        <w:r w:rsidRPr="00AC6F4D">
          <w:rPr>
            <w:rFonts w:ascii="Verdana" w:eastAsia="Times New Roman" w:hAnsi="Verdana" w:cs="Times New Roman"/>
            <w:color w:val="000000"/>
            <w:sz w:val="18"/>
            <w:lang w:eastAsia="en-IN"/>
          </w:rPr>
          <w:instrText xml:space="preserve"> HYPERLINK "http://www.javatpoint.com/opr/test.jsp?filename=RegexExample4" \t "_blank" </w:instrText>
        </w:r>
        <w:r w:rsidRPr="00AC6F4D">
          <w:rPr>
            <w:rFonts w:ascii="Verdana" w:eastAsia="Times New Roman" w:hAnsi="Verdana" w:cs="Times New Roman"/>
            <w:color w:val="000000"/>
            <w:sz w:val="18"/>
            <w:lang w:eastAsia="en-IN"/>
          </w:rPr>
          <w:fldChar w:fldCharType="separate"/>
        </w:r>
        <w:r w:rsidRPr="00AC6F4D">
          <w:rPr>
            <w:rFonts w:ascii="Verdana" w:eastAsia="Times New Roman" w:hAnsi="Verdana" w:cs="Times New Roman"/>
            <w:b/>
            <w:bCs/>
            <w:color w:val="FFFFFF"/>
            <w:sz w:val="18"/>
            <w:lang w:eastAsia="en-IN"/>
          </w:rPr>
          <w:t>Test it Now</w:t>
        </w:r>
        <w:r w:rsidRPr="00AC6F4D">
          <w:rPr>
            <w:rFonts w:ascii="Verdana" w:eastAsia="Times New Roman" w:hAnsi="Verdana" w:cs="Times New Roman"/>
            <w:color w:val="000000"/>
            <w:sz w:val="18"/>
            <w:lang w:eastAsia="en-IN"/>
          </w:rPr>
          <w:fldChar w:fldCharType="end"/>
        </w:r>
      </w:ins>
    </w:p>
    <w:p w:rsidR="00AC6F4D" w:rsidRPr="00AC6F4D" w:rsidRDefault="00AC6F4D" w:rsidP="00AC6F4D">
      <w:pPr>
        <w:spacing w:after="0" w:line="240" w:lineRule="auto"/>
        <w:rPr>
          <w:ins w:id="150" w:author="Unknown"/>
          <w:rFonts w:ascii="Times New Roman" w:eastAsia="Times New Roman" w:hAnsi="Times New Roman" w:cs="Times New Roman"/>
          <w:sz w:val="24"/>
          <w:szCs w:val="24"/>
          <w:lang w:eastAsia="en-IN"/>
        </w:rPr>
      </w:pPr>
      <w:ins w:id="151" w:author="Unknown">
        <w:r w:rsidRPr="00AC6F4D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lastRenderedPageBreak/>
          <w:pict>
            <v:rect id="_x0000_i1032" style="width:0;height:.7pt" o:hralign="center" o:hrstd="t" o:hrnoshade="t" o:hr="t" fillcolor="#d4d4d4" stroked="f"/>
          </w:pict>
        </w:r>
      </w:ins>
    </w:p>
    <w:p w:rsidR="00AC6F4D" w:rsidRPr="00AC6F4D" w:rsidRDefault="00AC6F4D" w:rsidP="00AC6F4D">
      <w:pPr>
        <w:shd w:val="clear" w:color="auto" w:fill="FFFFFF"/>
        <w:spacing w:before="100" w:beforeAutospacing="1" w:after="100" w:afterAutospacing="1" w:line="312" w:lineRule="atLeast"/>
        <w:outlineLvl w:val="1"/>
        <w:rPr>
          <w:ins w:id="152" w:author="Unknown"/>
          <w:rFonts w:ascii="Helvetica" w:eastAsia="Times New Roman" w:hAnsi="Helvetica" w:cs="Helvetica"/>
          <w:color w:val="610B38"/>
          <w:sz w:val="34"/>
          <w:szCs w:val="34"/>
          <w:lang w:eastAsia="en-IN"/>
        </w:rPr>
      </w:pPr>
      <w:proofErr w:type="spellStart"/>
      <w:ins w:id="153" w:author="Unknown">
        <w:r w:rsidRPr="00AC6F4D">
          <w:rPr>
            <w:rFonts w:ascii="Helvetica" w:eastAsia="Times New Roman" w:hAnsi="Helvetica" w:cs="Helvetica"/>
            <w:color w:val="610B38"/>
            <w:sz w:val="34"/>
            <w:szCs w:val="34"/>
            <w:lang w:eastAsia="en-IN"/>
          </w:rPr>
          <w:t>Regex</w:t>
        </w:r>
        <w:proofErr w:type="spellEnd"/>
        <w:r w:rsidRPr="00AC6F4D">
          <w:rPr>
            <w:rFonts w:ascii="Helvetica" w:eastAsia="Times New Roman" w:hAnsi="Helvetica" w:cs="Helvetica"/>
            <w:color w:val="610B38"/>
            <w:sz w:val="34"/>
            <w:szCs w:val="34"/>
            <w:lang w:eastAsia="en-IN"/>
          </w:rPr>
          <w:t xml:space="preserve"> </w:t>
        </w:r>
        <w:proofErr w:type="spellStart"/>
        <w:r w:rsidRPr="00AC6F4D">
          <w:rPr>
            <w:rFonts w:ascii="Helvetica" w:eastAsia="Times New Roman" w:hAnsi="Helvetica" w:cs="Helvetica"/>
            <w:color w:val="610B38"/>
            <w:sz w:val="34"/>
            <w:szCs w:val="34"/>
            <w:lang w:eastAsia="en-IN"/>
          </w:rPr>
          <w:t>Metacharacters</w:t>
        </w:r>
        <w:proofErr w:type="spellEnd"/>
      </w:ins>
    </w:p>
    <w:p w:rsidR="00AC6F4D" w:rsidRPr="00AC6F4D" w:rsidRDefault="00AC6F4D" w:rsidP="00AC6F4D">
      <w:pPr>
        <w:shd w:val="clear" w:color="auto" w:fill="FFFFFF"/>
        <w:spacing w:before="100" w:beforeAutospacing="1" w:after="100" w:afterAutospacing="1" w:line="240" w:lineRule="auto"/>
        <w:rPr>
          <w:ins w:id="154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55" w:author="Unknown"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lang w:eastAsia="en-IN"/>
          </w:rPr>
          <w:t xml:space="preserve">The regular expression </w:t>
        </w:r>
        <w:proofErr w:type="spellStart"/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lang w:eastAsia="en-IN"/>
          </w:rPr>
          <w:t>metacharacters</w:t>
        </w:r>
        <w:proofErr w:type="spellEnd"/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lang w:eastAsia="en-IN"/>
          </w:rPr>
          <w:t xml:space="preserve"> work as </w:t>
        </w:r>
        <w:proofErr w:type="spellStart"/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lang w:eastAsia="en-IN"/>
          </w:rPr>
          <w:t>shortcodes</w:t>
        </w:r>
        <w:proofErr w:type="spellEnd"/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lang w:eastAsia="en-IN"/>
          </w:rPr>
          <w:t>.</w:t>
        </w:r>
      </w:ins>
    </w:p>
    <w:tbl>
      <w:tblPr>
        <w:tblW w:w="13147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32"/>
        <w:gridCol w:w="11115"/>
      </w:tblGrid>
      <w:tr w:rsidR="00AC6F4D" w:rsidRPr="00AC6F4D" w:rsidTr="00AC6F4D">
        <w:tc>
          <w:tcPr>
            <w:tcW w:w="0" w:type="auto"/>
            <w:shd w:val="clear" w:color="auto" w:fill="C7CCBE"/>
            <w:tcMar>
              <w:top w:w="163" w:type="dxa"/>
              <w:left w:w="163" w:type="dxa"/>
              <w:bottom w:w="163" w:type="dxa"/>
              <w:right w:w="163" w:type="dxa"/>
            </w:tcMar>
            <w:hideMark/>
          </w:tcPr>
          <w:p w:rsidR="00AC6F4D" w:rsidRPr="00AC6F4D" w:rsidRDefault="00AC6F4D" w:rsidP="00AC6F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proofErr w:type="spellStart"/>
            <w:r w:rsidRPr="00AC6F4D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  <w:t>Regex</w:t>
            </w:r>
            <w:proofErr w:type="spellEnd"/>
          </w:p>
        </w:tc>
        <w:tc>
          <w:tcPr>
            <w:tcW w:w="0" w:type="auto"/>
            <w:shd w:val="clear" w:color="auto" w:fill="C7CCBE"/>
            <w:tcMar>
              <w:top w:w="163" w:type="dxa"/>
              <w:left w:w="163" w:type="dxa"/>
              <w:bottom w:w="163" w:type="dxa"/>
              <w:right w:w="163" w:type="dxa"/>
            </w:tcMar>
            <w:hideMark/>
          </w:tcPr>
          <w:p w:rsidR="00AC6F4D" w:rsidRPr="00AC6F4D" w:rsidRDefault="00AC6F4D" w:rsidP="00AC6F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AC6F4D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  <w:t>Description</w:t>
            </w:r>
          </w:p>
        </w:tc>
      </w:tr>
      <w:tr w:rsidR="00AC6F4D" w:rsidRPr="00AC6F4D" w:rsidTr="00AC6F4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AC6F4D" w:rsidRPr="00AC6F4D" w:rsidRDefault="00AC6F4D" w:rsidP="00AC6F4D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AC6F4D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AC6F4D" w:rsidRPr="00AC6F4D" w:rsidRDefault="00AC6F4D" w:rsidP="00AC6F4D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AC6F4D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Any character (may or may not match terminator)</w:t>
            </w:r>
          </w:p>
        </w:tc>
      </w:tr>
      <w:tr w:rsidR="00AC6F4D" w:rsidRPr="00AC6F4D" w:rsidTr="00AC6F4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AC6F4D" w:rsidRPr="00AC6F4D" w:rsidRDefault="00AC6F4D" w:rsidP="00AC6F4D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AC6F4D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\d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AC6F4D" w:rsidRPr="00AC6F4D" w:rsidRDefault="00AC6F4D" w:rsidP="00AC6F4D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AC6F4D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Any digits, short of [0-9]</w:t>
            </w:r>
          </w:p>
        </w:tc>
      </w:tr>
      <w:tr w:rsidR="00AC6F4D" w:rsidRPr="00AC6F4D" w:rsidTr="00AC6F4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AC6F4D" w:rsidRPr="00AC6F4D" w:rsidRDefault="00AC6F4D" w:rsidP="00AC6F4D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AC6F4D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\D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AC6F4D" w:rsidRPr="00AC6F4D" w:rsidRDefault="00AC6F4D" w:rsidP="00AC6F4D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AC6F4D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Any non-digit, short for [^0-9]</w:t>
            </w:r>
          </w:p>
        </w:tc>
      </w:tr>
      <w:tr w:rsidR="00AC6F4D" w:rsidRPr="00AC6F4D" w:rsidTr="00AC6F4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AC6F4D" w:rsidRPr="00AC6F4D" w:rsidRDefault="00AC6F4D" w:rsidP="00AC6F4D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AC6F4D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\s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AC6F4D" w:rsidRPr="00AC6F4D" w:rsidRDefault="00AC6F4D" w:rsidP="00AC6F4D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AC6F4D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Any whitespace character, short for [\t\n\x0B\f\r]</w:t>
            </w:r>
          </w:p>
        </w:tc>
      </w:tr>
      <w:tr w:rsidR="00AC6F4D" w:rsidRPr="00AC6F4D" w:rsidTr="00AC6F4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AC6F4D" w:rsidRPr="00AC6F4D" w:rsidRDefault="00AC6F4D" w:rsidP="00AC6F4D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AC6F4D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\S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AC6F4D" w:rsidRPr="00AC6F4D" w:rsidRDefault="00AC6F4D" w:rsidP="00AC6F4D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AC6F4D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Any non-whitespace character, short for [^\s]</w:t>
            </w:r>
          </w:p>
        </w:tc>
      </w:tr>
      <w:tr w:rsidR="00AC6F4D" w:rsidRPr="00AC6F4D" w:rsidTr="00AC6F4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AC6F4D" w:rsidRPr="00AC6F4D" w:rsidRDefault="00AC6F4D" w:rsidP="00AC6F4D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AC6F4D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\w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AC6F4D" w:rsidRPr="00AC6F4D" w:rsidRDefault="00AC6F4D" w:rsidP="00AC6F4D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AC6F4D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Any word character, short for [a-zA-Z_0-9]</w:t>
            </w:r>
          </w:p>
        </w:tc>
      </w:tr>
      <w:tr w:rsidR="00AC6F4D" w:rsidRPr="00AC6F4D" w:rsidTr="00AC6F4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AC6F4D" w:rsidRPr="00AC6F4D" w:rsidRDefault="00AC6F4D" w:rsidP="00AC6F4D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AC6F4D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\W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AC6F4D" w:rsidRPr="00AC6F4D" w:rsidRDefault="00AC6F4D" w:rsidP="00AC6F4D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AC6F4D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Any non-word character, short for [^\w]</w:t>
            </w:r>
          </w:p>
        </w:tc>
      </w:tr>
      <w:tr w:rsidR="00AC6F4D" w:rsidRPr="00AC6F4D" w:rsidTr="00AC6F4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AC6F4D" w:rsidRPr="00AC6F4D" w:rsidRDefault="00AC6F4D" w:rsidP="00AC6F4D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AC6F4D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\b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AC6F4D" w:rsidRPr="00AC6F4D" w:rsidRDefault="00AC6F4D" w:rsidP="00AC6F4D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AC6F4D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A word boundary</w:t>
            </w:r>
          </w:p>
        </w:tc>
      </w:tr>
      <w:tr w:rsidR="00AC6F4D" w:rsidRPr="00AC6F4D" w:rsidTr="00AC6F4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AC6F4D" w:rsidRPr="00AC6F4D" w:rsidRDefault="00AC6F4D" w:rsidP="00AC6F4D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AC6F4D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\B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AC6F4D" w:rsidRPr="00AC6F4D" w:rsidRDefault="00AC6F4D" w:rsidP="00AC6F4D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AC6F4D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A non word boundary</w:t>
            </w:r>
          </w:p>
        </w:tc>
      </w:tr>
    </w:tbl>
    <w:p w:rsidR="00AC6F4D" w:rsidRPr="00AC6F4D" w:rsidRDefault="00AC6F4D" w:rsidP="00AC6F4D">
      <w:pPr>
        <w:spacing w:after="0" w:line="240" w:lineRule="auto"/>
        <w:rPr>
          <w:ins w:id="156" w:author="Unknown"/>
          <w:rFonts w:ascii="Times New Roman" w:eastAsia="Times New Roman" w:hAnsi="Times New Roman" w:cs="Times New Roman"/>
          <w:sz w:val="24"/>
          <w:szCs w:val="24"/>
          <w:lang w:eastAsia="en-IN"/>
        </w:rPr>
      </w:pPr>
      <w:ins w:id="157" w:author="Unknown">
        <w:r w:rsidRPr="00AC6F4D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pict>
            <v:rect id="_x0000_i1033" style="width:0;height:.7pt" o:hralign="center" o:hrstd="t" o:hrnoshade="t" o:hr="t" fillcolor="#d4d4d4" stroked="f"/>
          </w:pict>
        </w:r>
      </w:ins>
    </w:p>
    <w:p w:rsidR="00AC6F4D" w:rsidRPr="00AC6F4D" w:rsidRDefault="00AC6F4D" w:rsidP="00AC6F4D">
      <w:pPr>
        <w:shd w:val="clear" w:color="auto" w:fill="FFFFFF"/>
        <w:spacing w:before="100" w:beforeAutospacing="1" w:after="100" w:afterAutospacing="1" w:line="312" w:lineRule="atLeast"/>
        <w:outlineLvl w:val="1"/>
        <w:rPr>
          <w:ins w:id="158" w:author="Unknown"/>
          <w:rFonts w:ascii="Helvetica" w:eastAsia="Times New Roman" w:hAnsi="Helvetica" w:cs="Helvetica"/>
          <w:color w:val="610B38"/>
          <w:sz w:val="34"/>
          <w:szCs w:val="34"/>
          <w:lang w:eastAsia="en-IN"/>
        </w:rPr>
      </w:pPr>
      <w:ins w:id="159" w:author="Unknown">
        <w:r w:rsidRPr="00AC6F4D">
          <w:rPr>
            <w:rFonts w:ascii="Helvetica" w:eastAsia="Times New Roman" w:hAnsi="Helvetica" w:cs="Helvetica"/>
            <w:color w:val="610B38"/>
            <w:sz w:val="34"/>
            <w:szCs w:val="34"/>
            <w:lang w:eastAsia="en-IN"/>
          </w:rPr>
          <w:t xml:space="preserve">Regular Expression </w:t>
        </w:r>
        <w:proofErr w:type="spellStart"/>
        <w:r w:rsidRPr="00AC6F4D">
          <w:rPr>
            <w:rFonts w:ascii="Helvetica" w:eastAsia="Times New Roman" w:hAnsi="Helvetica" w:cs="Helvetica"/>
            <w:color w:val="610B38"/>
            <w:sz w:val="34"/>
            <w:szCs w:val="34"/>
            <w:lang w:eastAsia="en-IN"/>
          </w:rPr>
          <w:t>Metacharacters</w:t>
        </w:r>
        <w:proofErr w:type="spellEnd"/>
        <w:r w:rsidRPr="00AC6F4D">
          <w:rPr>
            <w:rFonts w:ascii="Helvetica" w:eastAsia="Times New Roman" w:hAnsi="Helvetica" w:cs="Helvetica"/>
            <w:color w:val="610B38"/>
            <w:sz w:val="34"/>
            <w:szCs w:val="34"/>
            <w:lang w:eastAsia="en-IN"/>
          </w:rPr>
          <w:t xml:space="preserve"> Example</w:t>
        </w:r>
      </w:ins>
    </w:p>
    <w:p w:rsidR="00AC6F4D" w:rsidRPr="00AC6F4D" w:rsidRDefault="00AC6F4D" w:rsidP="00AC6F4D">
      <w:pPr>
        <w:numPr>
          <w:ilvl w:val="0"/>
          <w:numId w:val="6"/>
        </w:numPr>
        <w:shd w:val="clear" w:color="auto" w:fill="FFFFFF"/>
        <w:spacing w:after="0" w:line="285" w:lineRule="atLeast"/>
        <w:ind w:left="0"/>
        <w:rPr>
          <w:ins w:id="160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61" w:author="Unknown">
        <w:r w:rsidRPr="00AC6F4D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import</w:t>
        </w:r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proofErr w:type="spellStart"/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java.util.regex</w:t>
        </w:r>
        <w:proofErr w:type="spellEnd"/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.*;  </w:t>
        </w:r>
      </w:ins>
    </w:p>
    <w:p w:rsidR="00AC6F4D" w:rsidRPr="00AC6F4D" w:rsidRDefault="00AC6F4D" w:rsidP="00AC6F4D">
      <w:pPr>
        <w:numPr>
          <w:ilvl w:val="0"/>
          <w:numId w:val="6"/>
        </w:numPr>
        <w:shd w:val="clear" w:color="auto" w:fill="FFFFFF"/>
        <w:spacing w:after="0" w:line="285" w:lineRule="atLeast"/>
        <w:ind w:left="0"/>
        <w:rPr>
          <w:ins w:id="162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63" w:author="Unknown">
        <w:r w:rsidRPr="00AC6F4D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class</w:t>
        </w:r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RegexExample5{  </w:t>
        </w:r>
      </w:ins>
    </w:p>
    <w:p w:rsidR="00AC6F4D" w:rsidRPr="00AC6F4D" w:rsidRDefault="00AC6F4D" w:rsidP="00AC6F4D">
      <w:pPr>
        <w:numPr>
          <w:ilvl w:val="0"/>
          <w:numId w:val="6"/>
        </w:numPr>
        <w:shd w:val="clear" w:color="auto" w:fill="FFFFFF"/>
        <w:spacing w:after="0" w:line="285" w:lineRule="atLeast"/>
        <w:ind w:left="0"/>
        <w:rPr>
          <w:ins w:id="164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65" w:author="Unknown">
        <w:r w:rsidRPr="00AC6F4D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public</w:t>
        </w:r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r w:rsidRPr="00AC6F4D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static</w:t>
        </w:r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r w:rsidRPr="00AC6F4D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void</w:t>
        </w:r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main(String </w:t>
        </w:r>
        <w:proofErr w:type="spellStart"/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args</w:t>
        </w:r>
        <w:proofErr w:type="spellEnd"/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[]){  </w:t>
        </w:r>
      </w:ins>
    </w:p>
    <w:p w:rsidR="00AC6F4D" w:rsidRPr="00AC6F4D" w:rsidRDefault="00AC6F4D" w:rsidP="00AC6F4D">
      <w:pPr>
        <w:numPr>
          <w:ilvl w:val="0"/>
          <w:numId w:val="6"/>
        </w:numPr>
        <w:shd w:val="clear" w:color="auto" w:fill="FFFFFF"/>
        <w:spacing w:after="0" w:line="285" w:lineRule="atLeast"/>
        <w:ind w:left="0"/>
        <w:rPr>
          <w:ins w:id="166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proofErr w:type="spellStart"/>
      <w:ins w:id="167" w:author="Unknown"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System.out.println</w:t>
        </w:r>
        <w:proofErr w:type="spellEnd"/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</w:t>
        </w:r>
        <w:r w:rsidRPr="00AC6F4D">
          <w:rPr>
            <w:rFonts w:ascii="Verdana" w:eastAsia="Times New Roman" w:hAnsi="Verdana" w:cs="Times New Roman"/>
            <w:color w:val="0000FF"/>
            <w:sz w:val="18"/>
            <w:lang w:eastAsia="en-IN"/>
          </w:rPr>
          <w:t>"</w:t>
        </w:r>
        <w:proofErr w:type="spellStart"/>
        <w:r w:rsidRPr="00AC6F4D">
          <w:rPr>
            <w:rFonts w:ascii="Verdana" w:eastAsia="Times New Roman" w:hAnsi="Verdana" w:cs="Times New Roman"/>
            <w:color w:val="0000FF"/>
            <w:sz w:val="18"/>
            <w:lang w:eastAsia="en-IN"/>
          </w:rPr>
          <w:t>metacharacters</w:t>
        </w:r>
        <w:proofErr w:type="spellEnd"/>
        <w:r w:rsidRPr="00AC6F4D">
          <w:rPr>
            <w:rFonts w:ascii="Verdana" w:eastAsia="Times New Roman" w:hAnsi="Verdana" w:cs="Times New Roman"/>
            <w:color w:val="0000FF"/>
            <w:sz w:val="18"/>
            <w:lang w:eastAsia="en-IN"/>
          </w:rPr>
          <w:t> d...."</w:t>
        </w:r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);\\d means digit  </w:t>
        </w:r>
      </w:ins>
    </w:p>
    <w:p w:rsidR="00AC6F4D" w:rsidRPr="00AC6F4D" w:rsidRDefault="00AC6F4D" w:rsidP="00AC6F4D">
      <w:pPr>
        <w:numPr>
          <w:ilvl w:val="0"/>
          <w:numId w:val="6"/>
        </w:numPr>
        <w:shd w:val="clear" w:color="auto" w:fill="FFFFFF"/>
        <w:spacing w:after="0" w:line="285" w:lineRule="atLeast"/>
        <w:ind w:left="0"/>
        <w:rPr>
          <w:ins w:id="168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69" w:author="Unknown"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</w:ins>
    </w:p>
    <w:p w:rsidR="00AC6F4D" w:rsidRPr="00AC6F4D" w:rsidRDefault="00AC6F4D" w:rsidP="00AC6F4D">
      <w:pPr>
        <w:numPr>
          <w:ilvl w:val="0"/>
          <w:numId w:val="6"/>
        </w:numPr>
        <w:shd w:val="clear" w:color="auto" w:fill="FFFFFF"/>
        <w:spacing w:after="0" w:line="285" w:lineRule="atLeast"/>
        <w:ind w:left="0"/>
        <w:rPr>
          <w:ins w:id="170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71" w:author="Unknown"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System.out.println(Pattern.matches(</w:t>
        </w:r>
        <w:r w:rsidRPr="00AC6F4D">
          <w:rPr>
            <w:rFonts w:ascii="Verdana" w:eastAsia="Times New Roman" w:hAnsi="Verdana" w:cs="Times New Roman"/>
            <w:color w:val="0000FF"/>
            <w:sz w:val="18"/>
            <w:lang w:eastAsia="en-IN"/>
          </w:rPr>
          <w:t>"\\d"</w:t>
        </w:r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, </w:t>
        </w:r>
        <w:r w:rsidRPr="00AC6F4D">
          <w:rPr>
            <w:rFonts w:ascii="Verdana" w:eastAsia="Times New Roman" w:hAnsi="Verdana" w:cs="Times New Roman"/>
            <w:color w:val="0000FF"/>
            <w:sz w:val="18"/>
            <w:lang w:eastAsia="en-IN"/>
          </w:rPr>
          <w:t>"abc"</w:t>
        </w:r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));</w:t>
        </w:r>
        <w:r w:rsidRPr="00AC6F4D">
          <w:rPr>
            <w:rFonts w:ascii="Verdana" w:eastAsia="Times New Roman" w:hAnsi="Verdana" w:cs="Times New Roman"/>
            <w:color w:val="008200"/>
            <w:sz w:val="18"/>
            <w:lang w:eastAsia="en-IN"/>
          </w:rPr>
          <w:t>//false (non-digit)</w:t>
        </w:r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</w:ins>
    </w:p>
    <w:p w:rsidR="00AC6F4D" w:rsidRPr="00AC6F4D" w:rsidRDefault="00AC6F4D" w:rsidP="00AC6F4D">
      <w:pPr>
        <w:numPr>
          <w:ilvl w:val="0"/>
          <w:numId w:val="6"/>
        </w:numPr>
        <w:shd w:val="clear" w:color="auto" w:fill="FFFFFF"/>
        <w:spacing w:after="0" w:line="285" w:lineRule="atLeast"/>
        <w:ind w:left="0"/>
        <w:rPr>
          <w:ins w:id="172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73" w:author="Unknown"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System.out.println(Pattern.matches(</w:t>
        </w:r>
        <w:r w:rsidRPr="00AC6F4D">
          <w:rPr>
            <w:rFonts w:ascii="Verdana" w:eastAsia="Times New Roman" w:hAnsi="Verdana" w:cs="Times New Roman"/>
            <w:color w:val="0000FF"/>
            <w:sz w:val="18"/>
            <w:lang w:eastAsia="en-IN"/>
          </w:rPr>
          <w:t>"\\d"</w:t>
        </w:r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, </w:t>
        </w:r>
        <w:r w:rsidRPr="00AC6F4D">
          <w:rPr>
            <w:rFonts w:ascii="Verdana" w:eastAsia="Times New Roman" w:hAnsi="Verdana" w:cs="Times New Roman"/>
            <w:color w:val="0000FF"/>
            <w:sz w:val="18"/>
            <w:lang w:eastAsia="en-IN"/>
          </w:rPr>
          <w:t>"1"</w:t>
        </w:r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));</w:t>
        </w:r>
        <w:r w:rsidRPr="00AC6F4D">
          <w:rPr>
            <w:rFonts w:ascii="Verdana" w:eastAsia="Times New Roman" w:hAnsi="Verdana" w:cs="Times New Roman"/>
            <w:color w:val="008200"/>
            <w:sz w:val="18"/>
            <w:lang w:eastAsia="en-IN"/>
          </w:rPr>
          <w:t>//true (digit and comes once)</w:t>
        </w:r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</w:ins>
    </w:p>
    <w:p w:rsidR="00AC6F4D" w:rsidRPr="00AC6F4D" w:rsidRDefault="00AC6F4D" w:rsidP="00AC6F4D">
      <w:pPr>
        <w:numPr>
          <w:ilvl w:val="0"/>
          <w:numId w:val="6"/>
        </w:numPr>
        <w:shd w:val="clear" w:color="auto" w:fill="FFFFFF"/>
        <w:spacing w:after="0" w:line="285" w:lineRule="atLeast"/>
        <w:ind w:left="0"/>
        <w:rPr>
          <w:ins w:id="174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75" w:author="Unknown"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System.out.println(Pattern.matches(</w:t>
        </w:r>
        <w:r w:rsidRPr="00AC6F4D">
          <w:rPr>
            <w:rFonts w:ascii="Verdana" w:eastAsia="Times New Roman" w:hAnsi="Verdana" w:cs="Times New Roman"/>
            <w:color w:val="0000FF"/>
            <w:sz w:val="18"/>
            <w:lang w:eastAsia="en-IN"/>
          </w:rPr>
          <w:t>"\\d"</w:t>
        </w:r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, </w:t>
        </w:r>
        <w:r w:rsidRPr="00AC6F4D">
          <w:rPr>
            <w:rFonts w:ascii="Verdana" w:eastAsia="Times New Roman" w:hAnsi="Verdana" w:cs="Times New Roman"/>
            <w:color w:val="0000FF"/>
            <w:sz w:val="18"/>
            <w:lang w:eastAsia="en-IN"/>
          </w:rPr>
          <w:t>"4443"</w:t>
        </w:r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));</w:t>
        </w:r>
        <w:r w:rsidRPr="00AC6F4D">
          <w:rPr>
            <w:rFonts w:ascii="Verdana" w:eastAsia="Times New Roman" w:hAnsi="Verdana" w:cs="Times New Roman"/>
            <w:color w:val="008200"/>
            <w:sz w:val="18"/>
            <w:lang w:eastAsia="en-IN"/>
          </w:rPr>
          <w:t>//false (digit but comes more than once)</w:t>
        </w:r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</w:ins>
    </w:p>
    <w:p w:rsidR="00AC6F4D" w:rsidRPr="00AC6F4D" w:rsidRDefault="00AC6F4D" w:rsidP="00AC6F4D">
      <w:pPr>
        <w:numPr>
          <w:ilvl w:val="0"/>
          <w:numId w:val="6"/>
        </w:numPr>
        <w:shd w:val="clear" w:color="auto" w:fill="FFFFFF"/>
        <w:spacing w:after="0" w:line="285" w:lineRule="atLeast"/>
        <w:ind w:left="0"/>
        <w:rPr>
          <w:ins w:id="176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77" w:author="Unknown"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System.out.println(Pattern.matches(</w:t>
        </w:r>
        <w:r w:rsidRPr="00AC6F4D">
          <w:rPr>
            <w:rFonts w:ascii="Verdana" w:eastAsia="Times New Roman" w:hAnsi="Verdana" w:cs="Times New Roman"/>
            <w:color w:val="0000FF"/>
            <w:sz w:val="18"/>
            <w:lang w:eastAsia="en-IN"/>
          </w:rPr>
          <w:t>"\\d"</w:t>
        </w:r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, </w:t>
        </w:r>
        <w:r w:rsidRPr="00AC6F4D">
          <w:rPr>
            <w:rFonts w:ascii="Verdana" w:eastAsia="Times New Roman" w:hAnsi="Verdana" w:cs="Times New Roman"/>
            <w:color w:val="0000FF"/>
            <w:sz w:val="18"/>
            <w:lang w:eastAsia="en-IN"/>
          </w:rPr>
          <w:t>"323abc"</w:t>
        </w:r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));</w:t>
        </w:r>
        <w:r w:rsidRPr="00AC6F4D">
          <w:rPr>
            <w:rFonts w:ascii="Verdana" w:eastAsia="Times New Roman" w:hAnsi="Verdana" w:cs="Times New Roman"/>
            <w:color w:val="008200"/>
            <w:sz w:val="18"/>
            <w:lang w:eastAsia="en-IN"/>
          </w:rPr>
          <w:t>//false (digit and char)</w:t>
        </w:r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</w:ins>
    </w:p>
    <w:p w:rsidR="00AC6F4D" w:rsidRPr="00AC6F4D" w:rsidRDefault="00AC6F4D" w:rsidP="00AC6F4D">
      <w:pPr>
        <w:numPr>
          <w:ilvl w:val="0"/>
          <w:numId w:val="6"/>
        </w:numPr>
        <w:shd w:val="clear" w:color="auto" w:fill="FFFFFF"/>
        <w:spacing w:after="0" w:line="285" w:lineRule="atLeast"/>
        <w:ind w:left="0"/>
        <w:rPr>
          <w:ins w:id="178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79" w:author="Unknown"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</w:ins>
    </w:p>
    <w:p w:rsidR="00AC6F4D" w:rsidRPr="00AC6F4D" w:rsidRDefault="00AC6F4D" w:rsidP="00AC6F4D">
      <w:pPr>
        <w:numPr>
          <w:ilvl w:val="0"/>
          <w:numId w:val="6"/>
        </w:numPr>
        <w:shd w:val="clear" w:color="auto" w:fill="FFFFFF"/>
        <w:spacing w:after="0" w:line="285" w:lineRule="atLeast"/>
        <w:ind w:left="0"/>
        <w:rPr>
          <w:ins w:id="180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proofErr w:type="spellStart"/>
      <w:ins w:id="181" w:author="Unknown"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System.out.println</w:t>
        </w:r>
        <w:proofErr w:type="spellEnd"/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</w:t>
        </w:r>
        <w:r w:rsidRPr="00AC6F4D">
          <w:rPr>
            <w:rFonts w:ascii="Verdana" w:eastAsia="Times New Roman" w:hAnsi="Verdana" w:cs="Times New Roman"/>
            <w:color w:val="0000FF"/>
            <w:sz w:val="18"/>
            <w:lang w:eastAsia="en-IN"/>
          </w:rPr>
          <w:t>"</w:t>
        </w:r>
        <w:proofErr w:type="spellStart"/>
        <w:r w:rsidRPr="00AC6F4D">
          <w:rPr>
            <w:rFonts w:ascii="Verdana" w:eastAsia="Times New Roman" w:hAnsi="Verdana" w:cs="Times New Roman"/>
            <w:color w:val="0000FF"/>
            <w:sz w:val="18"/>
            <w:lang w:eastAsia="en-IN"/>
          </w:rPr>
          <w:t>metacharacters</w:t>
        </w:r>
        <w:proofErr w:type="spellEnd"/>
        <w:r w:rsidRPr="00AC6F4D">
          <w:rPr>
            <w:rFonts w:ascii="Verdana" w:eastAsia="Times New Roman" w:hAnsi="Verdana" w:cs="Times New Roman"/>
            <w:color w:val="0000FF"/>
            <w:sz w:val="18"/>
            <w:lang w:eastAsia="en-IN"/>
          </w:rPr>
          <w:t> D...."</w:t>
        </w:r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);\\D means non-digit  </w:t>
        </w:r>
      </w:ins>
    </w:p>
    <w:p w:rsidR="00AC6F4D" w:rsidRPr="00AC6F4D" w:rsidRDefault="00AC6F4D" w:rsidP="00AC6F4D">
      <w:pPr>
        <w:numPr>
          <w:ilvl w:val="0"/>
          <w:numId w:val="6"/>
        </w:numPr>
        <w:shd w:val="clear" w:color="auto" w:fill="FFFFFF"/>
        <w:spacing w:after="0" w:line="285" w:lineRule="atLeast"/>
        <w:ind w:left="0"/>
        <w:rPr>
          <w:ins w:id="182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83" w:author="Unknown"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</w:ins>
    </w:p>
    <w:p w:rsidR="00AC6F4D" w:rsidRPr="00AC6F4D" w:rsidRDefault="00AC6F4D" w:rsidP="00AC6F4D">
      <w:pPr>
        <w:numPr>
          <w:ilvl w:val="0"/>
          <w:numId w:val="6"/>
        </w:numPr>
        <w:shd w:val="clear" w:color="auto" w:fill="FFFFFF"/>
        <w:spacing w:after="0" w:line="285" w:lineRule="atLeast"/>
        <w:ind w:left="0"/>
        <w:rPr>
          <w:ins w:id="184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85" w:author="Unknown"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System.out.println(Pattern.matches(</w:t>
        </w:r>
        <w:r w:rsidRPr="00AC6F4D">
          <w:rPr>
            <w:rFonts w:ascii="Verdana" w:eastAsia="Times New Roman" w:hAnsi="Verdana" w:cs="Times New Roman"/>
            <w:color w:val="0000FF"/>
            <w:sz w:val="18"/>
            <w:lang w:eastAsia="en-IN"/>
          </w:rPr>
          <w:t>"\\D"</w:t>
        </w:r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, </w:t>
        </w:r>
        <w:r w:rsidRPr="00AC6F4D">
          <w:rPr>
            <w:rFonts w:ascii="Verdana" w:eastAsia="Times New Roman" w:hAnsi="Verdana" w:cs="Times New Roman"/>
            <w:color w:val="0000FF"/>
            <w:sz w:val="18"/>
            <w:lang w:eastAsia="en-IN"/>
          </w:rPr>
          <w:t>"abc"</w:t>
        </w:r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));</w:t>
        </w:r>
        <w:r w:rsidRPr="00AC6F4D">
          <w:rPr>
            <w:rFonts w:ascii="Verdana" w:eastAsia="Times New Roman" w:hAnsi="Verdana" w:cs="Times New Roman"/>
            <w:color w:val="008200"/>
            <w:sz w:val="18"/>
            <w:lang w:eastAsia="en-IN"/>
          </w:rPr>
          <w:t>//false (non-digit but comes more than once)</w:t>
        </w:r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</w:ins>
    </w:p>
    <w:p w:rsidR="00AC6F4D" w:rsidRPr="00AC6F4D" w:rsidRDefault="00AC6F4D" w:rsidP="00AC6F4D">
      <w:pPr>
        <w:numPr>
          <w:ilvl w:val="0"/>
          <w:numId w:val="6"/>
        </w:numPr>
        <w:shd w:val="clear" w:color="auto" w:fill="FFFFFF"/>
        <w:spacing w:after="0" w:line="285" w:lineRule="atLeast"/>
        <w:ind w:left="0"/>
        <w:rPr>
          <w:ins w:id="186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87" w:author="Unknown"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System.out.println(Pattern.matches(</w:t>
        </w:r>
        <w:r w:rsidRPr="00AC6F4D">
          <w:rPr>
            <w:rFonts w:ascii="Verdana" w:eastAsia="Times New Roman" w:hAnsi="Verdana" w:cs="Times New Roman"/>
            <w:color w:val="0000FF"/>
            <w:sz w:val="18"/>
            <w:lang w:eastAsia="en-IN"/>
          </w:rPr>
          <w:t>"\\D"</w:t>
        </w:r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, </w:t>
        </w:r>
        <w:r w:rsidRPr="00AC6F4D">
          <w:rPr>
            <w:rFonts w:ascii="Verdana" w:eastAsia="Times New Roman" w:hAnsi="Verdana" w:cs="Times New Roman"/>
            <w:color w:val="0000FF"/>
            <w:sz w:val="18"/>
            <w:lang w:eastAsia="en-IN"/>
          </w:rPr>
          <w:t>"1"</w:t>
        </w:r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));</w:t>
        </w:r>
        <w:r w:rsidRPr="00AC6F4D">
          <w:rPr>
            <w:rFonts w:ascii="Verdana" w:eastAsia="Times New Roman" w:hAnsi="Verdana" w:cs="Times New Roman"/>
            <w:color w:val="008200"/>
            <w:sz w:val="18"/>
            <w:lang w:eastAsia="en-IN"/>
          </w:rPr>
          <w:t>//false (digit)</w:t>
        </w:r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</w:ins>
    </w:p>
    <w:p w:rsidR="00AC6F4D" w:rsidRPr="00AC6F4D" w:rsidRDefault="00AC6F4D" w:rsidP="00AC6F4D">
      <w:pPr>
        <w:numPr>
          <w:ilvl w:val="0"/>
          <w:numId w:val="6"/>
        </w:numPr>
        <w:shd w:val="clear" w:color="auto" w:fill="FFFFFF"/>
        <w:spacing w:after="0" w:line="285" w:lineRule="atLeast"/>
        <w:ind w:left="0"/>
        <w:rPr>
          <w:ins w:id="188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89" w:author="Unknown"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System.out.println(Pattern.matches(</w:t>
        </w:r>
        <w:r w:rsidRPr="00AC6F4D">
          <w:rPr>
            <w:rFonts w:ascii="Verdana" w:eastAsia="Times New Roman" w:hAnsi="Verdana" w:cs="Times New Roman"/>
            <w:color w:val="0000FF"/>
            <w:sz w:val="18"/>
            <w:lang w:eastAsia="en-IN"/>
          </w:rPr>
          <w:t>"\\D"</w:t>
        </w:r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, </w:t>
        </w:r>
        <w:r w:rsidRPr="00AC6F4D">
          <w:rPr>
            <w:rFonts w:ascii="Verdana" w:eastAsia="Times New Roman" w:hAnsi="Verdana" w:cs="Times New Roman"/>
            <w:color w:val="0000FF"/>
            <w:sz w:val="18"/>
            <w:lang w:eastAsia="en-IN"/>
          </w:rPr>
          <w:t>"4443"</w:t>
        </w:r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));</w:t>
        </w:r>
        <w:r w:rsidRPr="00AC6F4D">
          <w:rPr>
            <w:rFonts w:ascii="Verdana" w:eastAsia="Times New Roman" w:hAnsi="Verdana" w:cs="Times New Roman"/>
            <w:color w:val="008200"/>
            <w:sz w:val="18"/>
            <w:lang w:eastAsia="en-IN"/>
          </w:rPr>
          <w:t>//false (digit)</w:t>
        </w:r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</w:ins>
    </w:p>
    <w:p w:rsidR="00AC6F4D" w:rsidRPr="00AC6F4D" w:rsidRDefault="00AC6F4D" w:rsidP="00AC6F4D">
      <w:pPr>
        <w:numPr>
          <w:ilvl w:val="0"/>
          <w:numId w:val="6"/>
        </w:numPr>
        <w:shd w:val="clear" w:color="auto" w:fill="FFFFFF"/>
        <w:spacing w:after="0" w:line="285" w:lineRule="atLeast"/>
        <w:ind w:left="0"/>
        <w:rPr>
          <w:ins w:id="190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91" w:author="Unknown"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System.out.println(Pattern.matches(</w:t>
        </w:r>
        <w:r w:rsidRPr="00AC6F4D">
          <w:rPr>
            <w:rFonts w:ascii="Verdana" w:eastAsia="Times New Roman" w:hAnsi="Verdana" w:cs="Times New Roman"/>
            <w:color w:val="0000FF"/>
            <w:sz w:val="18"/>
            <w:lang w:eastAsia="en-IN"/>
          </w:rPr>
          <w:t>"\\D"</w:t>
        </w:r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, </w:t>
        </w:r>
        <w:r w:rsidRPr="00AC6F4D">
          <w:rPr>
            <w:rFonts w:ascii="Verdana" w:eastAsia="Times New Roman" w:hAnsi="Verdana" w:cs="Times New Roman"/>
            <w:color w:val="0000FF"/>
            <w:sz w:val="18"/>
            <w:lang w:eastAsia="en-IN"/>
          </w:rPr>
          <w:t>"323abc"</w:t>
        </w:r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));</w:t>
        </w:r>
        <w:r w:rsidRPr="00AC6F4D">
          <w:rPr>
            <w:rFonts w:ascii="Verdana" w:eastAsia="Times New Roman" w:hAnsi="Verdana" w:cs="Times New Roman"/>
            <w:color w:val="008200"/>
            <w:sz w:val="18"/>
            <w:lang w:eastAsia="en-IN"/>
          </w:rPr>
          <w:t>//false (digit and char)</w:t>
        </w:r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</w:ins>
    </w:p>
    <w:p w:rsidR="00AC6F4D" w:rsidRPr="00AC6F4D" w:rsidRDefault="00AC6F4D" w:rsidP="00AC6F4D">
      <w:pPr>
        <w:numPr>
          <w:ilvl w:val="0"/>
          <w:numId w:val="6"/>
        </w:numPr>
        <w:shd w:val="clear" w:color="auto" w:fill="FFFFFF"/>
        <w:spacing w:after="0" w:line="285" w:lineRule="atLeast"/>
        <w:ind w:left="0"/>
        <w:rPr>
          <w:ins w:id="192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93" w:author="Unknown"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System.out.println(Pattern.matches(</w:t>
        </w:r>
        <w:r w:rsidRPr="00AC6F4D">
          <w:rPr>
            <w:rFonts w:ascii="Verdana" w:eastAsia="Times New Roman" w:hAnsi="Verdana" w:cs="Times New Roman"/>
            <w:color w:val="0000FF"/>
            <w:sz w:val="18"/>
            <w:lang w:eastAsia="en-IN"/>
          </w:rPr>
          <w:t>"\\D"</w:t>
        </w:r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, </w:t>
        </w:r>
        <w:r w:rsidRPr="00AC6F4D">
          <w:rPr>
            <w:rFonts w:ascii="Verdana" w:eastAsia="Times New Roman" w:hAnsi="Verdana" w:cs="Times New Roman"/>
            <w:color w:val="0000FF"/>
            <w:sz w:val="18"/>
            <w:lang w:eastAsia="en-IN"/>
          </w:rPr>
          <w:t>"m"</w:t>
        </w:r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));</w:t>
        </w:r>
        <w:r w:rsidRPr="00AC6F4D">
          <w:rPr>
            <w:rFonts w:ascii="Verdana" w:eastAsia="Times New Roman" w:hAnsi="Verdana" w:cs="Times New Roman"/>
            <w:color w:val="008200"/>
            <w:sz w:val="18"/>
            <w:lang w:eastAsia="en-IN"/>
          </w:rPr>
          <w:t>//true (non-digit and comes once)</w:t>
        </w:r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</w:ins>
    </w:p>
    <w:p w:rsidR="00AC6F4D" w:rsidRPr="00AC6F4D" w:rsidRDefault="00AC6F4D" w:rsidP="00AC6F4D">
      <w:pPr>
        <w:numPr>
          <w:ilvl w:val="0"/>
          <w:numId w:val="6"/>
        </w:numPr>
        <w:shd w:val="clear" w:color="auto" w:fill="FFFFFF"/>
        <w:spacing w:after="0" w:line="285" w:lineRule="atLeast"/>
        <w:ind w:left="0"/>
        <w:rPr>
          <w:ins w:id="194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95" w:author="Unknown"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</w:ins>
    </w:p>
    <w:p w:rsidR="00AC6F4D" w:rsidRPr="00AC6F4D" w:rsidRDefault="00AC6F4D" w:rsidP="00AC6F4D">
      <w:pPr>
        <w:numPr>
          <w:ilvl w:val="0"/>
          <w:numId w:val="6"/>
        </w:numPr>
        <w:shd w:val="clear" w:color="auto" w:fill="FFFFFF"/>
        <w:spacing w:after="0" w:line="285" w:lineRule="atLeast"/>
        <w:ind w:left="0"/>
        <w:rPr>
          <w:ins w:id="196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proofErr w:type="spellStart"/>
      <w:ins w:id="197" w:author="Unknown"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System.out.println</w:t>
        </w:r>
        <w:proofErr w:type="spellEnd"/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</w:t>
        </w:r>
        <w:r w:rsidRPr="00AC6F4D">
          <w:rPr>
            <w:rFonts w:ascii="Verdana" w:eastAsia="Times New Roman" w:hAnsi="Verdana" w:cs="Times New Roman"/>
            <w:color w:val="0000FF"/>
            <w:sz w:val="18"/>
            <w:lang w:eastAsia="en-IN"/>
          </w:rPr>
          <w:t>"</w:t>
        </w:r>
        <w:proofErr w:type="spellStart"/>
        <w:r w:rsidRPr="00AC6F4D">
          <w:rPr>
            <w:rFonts w:ascii="Verdana" w:eastAsia="Times New Roman" w:hAnsi="Verdana" w:cs="Times New Roman"/>
            <w:color w:val="0000FF"/>
            <w:sz w:val="18"/>
            <w:lang w:eastAsia="en-IN"/>
          </w:rPr>
          <w:t>metacharacters</w:t>
        </w:r>
        <w:proofErr w:type="spellEnd"/>
        <w:r w:rsidRPr="00AC6F4D">
          <w:rPr>
            <w:rFonts w:ascii="Verdana" w:eastAsia="Times New Roman" w:hAnsi="Verdana" w:cs="Times New Roman"/>
            <w:color w:val="0000FF"/>
            <w:sz w:val="18"/>
            <w:lang w:eastAsia="en-IN"/>
          </w:rPr>
          <w:t> D with quantifier...."</w:t>
        </w:r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);  </w:t>
        </w:r>
      </w:ins>
    </w:p>
    <w:p w:rsidR="00AC6F4D" w:rsidRPr="00AC6F4D" w:rsidRDefault="00AC6F4D" w:rsidP="00AC6F4D">
      <w:pPr>
        <w:numPr>
          <w:ilvl w:val="0"/>
          <w:numId w:val="6"/>
        </w:numPr>
        <w:shd w:val="clear" w:color="auto" w:fill="FFFFFF"/>
        <w:spacing w:after="0" w:line="285" w:lineRule="atLeast"/>
        <w:ind w:left="0"/>
        <w:rPr>
          <w:ins w:id="198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99" w:author="Unknown"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lastRenderedPageBreak/>
          <w:t>System.out.println(Pattern.matches(</w:t>
        </w:r>
        <w:r w:rsidRPr="00AC6F4D">
          <w:rPr>
            <w:rFonts w:ascii="Verdana" w:eastAsia="Times New Roman" w:hAnsi="Verdana" w:cs="Times New Roman"/>
            <w:color w:val="0000FF"/>
            <w:sz w:val="18"/>
            <w:lang w:eastAsia="en-IN"/>
          </w:rPr>
          <w:t>"\\D*"</w:t>
        </w:r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, </w:t>
        </w:r>
        <w:r w:rsidRPr="00AC6F4D">
          <w:rPr>
            <w:rFonts w:ascii="Verdana" w:eastAsia="Times New Roman" w:hAnsi="Verdana" w:cs="Times New Roman"/>
            <w:color w:val="0000FF"/>
            <w:sz w:val="18"/>
            <w:lang w:eastAsia="en-IN"/>
          </w:rPr>
          <w:t>"mak"</w:t>
        </w:r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));</w:t>
        </w:r>
        <w:r w:rsidRPr="00AC6F4D">
          <w:rPr>
            <w:rFonts w:ascii="Verdana" w:eastAsia="Times New Roman" w:hAnsi="Verdana" w:cs="Times New Roman"/>
            <w:color w:val="008200"/>
            <w:sz w:val="18"/>
            <w:lang w:eastAsia="en-IN"/>
          </w:rPr>
          <w:t>//true (non-digit and may come 0 or more times)</w:t>
        </w:r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</w:ins>
    </w:p>
    <w:p w:rsidR="00AC6F4D" w:rsidRPr="00AC6F4D" w:rsidRDefault="00AC6F4D" w:rsidP="00AC6F4D">
      <w:pPr>
        <w:numPr>
          <w:ilvl w:val="0"/>
          <w:numId w:val="6"/>
        </w:numPr>
        <w:shd w:val="clear" w:color="auto" w:fill="FFFFFF"/>
        <w:spacing w:after="0" w:line="285" w:lineRule="atLeast"/>
        <w:ind w:left="0"/>
        <w:rPr>
          <w:ins w:id="200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201" w:author="Unknown"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</w:ins>
    </w:p>
    <w:p w:rsidR="00AC6F4D" w:rsidRPr="00AC6F4D" w:rsidRDefault="00AC6F4D" w:rsidP="00AC6F4D">
      <w:pPr>
        <w:numPr>
          <w:ilvl w:val="0"/>
          <w:numId w:val="6"/>
        </w:numPr>
        <w:shd w:val="clear" w:color="auto" w:fill="FFFFFF"/>
        <w:spacing w:after="109" w:line="285" w:lineRule="atLeast"/>
        <w:ind w:left="0"/>
        <w:rPr>
          <w:ins w:id="202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203" w:author="Unknown"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}}  </w:t>
        </w:r>
      </w:ins>
    </w:p>
    <w:p w:rsidR="00AC6F4D" w:rsidRPr="00AC6F4D" w:rsidRDefault="00AC6F4D" w:rsidP="00AC6F4D">
      <w:pPr>
        <w:spacing w:after="0" w:line="240" w:lineRule="auto"/>
        <w:rPr>
          <w:ins w:id="204" w:author="Unknown"/>
          <w:rFonts w:ascii="Times New Roman" w:eastAsia="Times New Roman" w:hAnsi="Times New Roman" w:cs="Times New Roman"/>
          <w:sz w:val="24"/>
          <w:szCs w:val="24"/>
          <w:lang w:eastAsia="en-IN"/>
        </w:rPr>
      </w:pPr>
      <w:ins w:id="205" w:author="Unknown">
        <w:r w:rsidRPr="00AC6F4D">
          <w:rPr>
            <w:rFonts w:ascii="Verdana" w:eastAsia="Times New Roman" w:hAnsi="Verdana" w:cs="Times New Roman"/>
            <w:color w:val="000000"/>
            <w:sz w:val="18"/>
            <w:lang w:eastAsia="en-IN"/>
          </w:rPr>
          <w:fldChar w:fldCharType="begin"/>
        </w:r>
        <w:r w:rsidRPr="00AC6F4D">
          <w:rPr>
            <w:rFonts w:ascii="Verdana" w:eastAsia="Times New Roman" w:hAnsi="Verdana" w:cs="Times New Roman"/>
            <w:color w:val="000000"/>
            <w:sz w:val="18"/>
            <w:lang w:eastAsia="en-IN"/>
          </w:rPr>
          <w:instrText xml:space="preserve"> HYPERLINK "http://www.javatpoint.com/opr/test.jsp?filename=RegexExample5" \t "_blank" </w:instrText>
        </w:r>
        <w:r w:rsidRPr="00AC6F4D">
          <w:rPr>
            <w:rFonts w:ascii="Verdana" w:eastAsia="Times New Roman" w:hAnsi="Verdana" w:cs="Times New Roman"/>
            <w:color w:val="000000"/>
            <w:sz w:val="18"/>
            <w:lang w:eastAsia="en-IN"/>
          </w:rPr>
          <w:fldChar w:fldCharType="separate"/>
        </w:r>
        <w:r w:rsidRPr="00AC6F4D">
          <w:rPr>
            <w:rFonts w:ascii="Verdana" w:eastAsia="Times New Roman" w:hAnsi="Verdana" w:cs="Times New Roman"/>
            <w:b/>
            <w:bCs/>
            <w:color w:val="FFFFFF"/>
            <w:sz w:val="18"/>
            <w:lang w:eastAsia="en-IN"/>
          </w:rPr>
          <w:t>Test it Now</w:t>
        </w:r>
        <w:r w:rsidRPr="00AC6F4D">
          <w:rPr>
            <w:rFonts w:ascii="Verdana" w:eastAsia="Times New Roman" w:hAnsi="Verdana" w:cs="Times New Roman"/>
            <w:color w:val="000000"/>
            <w:sz w:val="18"/>
            <w:lang w:eastAsia="en-IN"/>
          </w:rPr>
          <w:fldChar w:fldCharType="end"/>
        </w:r>
      </w:ins>
    </w:p>
    <w:p w:rsidR="00AC6F4D" w:rsidRPr="00AC6F4D" w:rsidRDefault="00AC6F4D" w:rsidP="00AC6F4D">
      <w:pPr>
        <w:spacing w:after="0" w:line="240" w:lineRule="auto"/>
        <w:rPr>
          <w:ins w:id="206" w:author="Unknown"/>
          <w:rFonts w:ascii="Times New Roman" w:eastAsia="Times New Roman" w:hAnsi="Times New Roman" w:cs="Times New Roman"/>
          <w:sz w:val="24"/>
          <w:szCs w:val="24"/>
          <w:lang w:eastAsia="en-IN"/>
        </w:rPr>
      </w:pPr>
      <w:ins w:id="207" w:author="Unknown">
        <w:r w:rsidRPr="00AC6F4D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pict>
            <v:rect id="_x0000_i1034" style="width:0;height:.7pt" o:hralign="center" o:hrstd="t" o:hrnoshade="t" o:hr="t" fillcolor="#d4d4d4" stroked="f"/>
          </w:pict>
        </w:r>
      </w:ins>
    </w:p>
    <w:p w:rsidR="00AC6F4D" w:rsidRPr="00AC6F4D" w:rsidRDefault="00AC6F4D" w:rsidP="00AC6F4D">
      <w:pPr>
        <w:shd w:val="clear" w:color="auto" w:fill="FFFFFF"/>
        <w:spacing w:before="100" w:beforeAutospacing="1" w:after="100" w:afterAutospacing="1" w:line="312" w:lineRule="atLeast"/>
        <w:outlineLvl w:val="1"/>
        <w:rPr>
          <w:ins w:id="208" w:author="Unknown"/>
          <w:rFonts w:ascii="Helvetica" w:eastAsia="Times New Roman" w:hAnsi="Helvetica" w:cs="Helvetica"/>
          <w:color w:val="610B38"/>
          <w:sz w:val="34"/>
          <w:szCs w:val="34"/>
          <w:lang w:eastAsia="en-IN"/>
        </w:rPr>
      </w:pPr>
      <w:ins w:id="209" w:author="Unknown">
        <w:r w:rsidRPr="00AC6F4D">
          <w:rPr>
            <w:rFonts w:ascii="Helvetica" w:eastAsia="Times New Roman" w:hAnsi="Helvetica" w:cs="Helvetica"/>
            <w:color w:val="610B38"/>
            <w:sz w:val="34"/>
            <w:szCs w:val="34"/>
            <w:lang w:eastAsia="en-IN"/>
          </w:rPr>
          <w:t>Regular Expression Question 1</w:t>
        </w:r>
      </w:ins>
    </w:p>
    <w:p w:rsidR="00AC6F4D" w:rsidRPr="00AC6F4D" w:rsidRDefault="00AC6F4D" w:rsidP="00AC6F4D">
      <w:pPr>
        <w:numPr>
          <w:ilvl w:val="0"/>
          <w:numId w:val="7"/>
        </w:numPr>
        <w:shd w:val="clear" w:color="auto" w:fill="FFFFFF"/>
        <w:spacing w:after="0" w:line="285" w:lineRule="atLeast"/>
        <w:ind w:left="0"/>
        <w:rPr>
          <w:ins w:id="210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211" w:author="Unknown">
        <w:r w:rsidRPr="00AC6F4D">
          <w:rPr>
            <w:rFonts w:ascii="Verdana" w:eastAsia="Times New Roman" w:hAnsi="Verdana" w:cs="Times New Roman"/>
            <w:color w:val="008200"/>
            <w:sz w:val="18"/>
            <w:lang w:eastAsia="en-IN"/>
          </w:rPr>
          <w:t>/*Create a regular expression that accepts alphanumeric characters only. </w:t>
        </w:r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</w:ins>
    </w:p>
    <w:p w:rsidR="00AC6F4D" w:rsidRPr="00AC6F4D" w:rsidRDefault="00AC6F4D" w:rsidP="00AC6F4D">
      <w:pPr>
        <w:numPr>
          <w:ilvl w:val="0"/>
          <w:numId w:val="7"/>
        </w:numPr>
        <w:shd w:val="clear" w:color="auto" w:fill="FFFFFF"/>
        <w:spacing w:after="0" w:line="285" w:lineRule="atLeast"/>
        <w:ind w:left="0"/>
        <w:rPr>
          <w:ins w:id="212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213" w:author="Unknown">
        <w:r w:rsidRPr="00AC6F4D">
          <w:rPr>
            <w:rFonts w:ascii="Verdana" w:eastAsia="Times New Roman" w:hAnsi="Verdana" w:cs="Times New Roman"/>
            <w:color w:val="008200"/>
            <w:sz w:val="18"/>
            <w:lang w:eastAsia="en-IN"/>
          </w:rPr>
          <w:t>Its length must be six characters long only.*/</w:t>
        </w:r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</w:ins>
    </w:p>
    <w:p w:rsidR="00AC6F4D" w:rsidRPr="00AC6F4D" w:rsidRDefault="00AC6F4D" w:rsidP="00AC6F4D">
      <w:pPr>
        <w:numPr>
          <w:ilvl w:val="0"/>
          <w:numId w:val="7"/>
        </w:numPr>
        <w:shd w:val="clear" w:color="auto" w:fill="FFFFFF"/>
        <w:spacing w:after="0" w:line="285" w:lineRule="atLeast"/>
        <w:ind w:left="0"/>
        <w:rPr>
          <w:ins w:id="214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215" w:author="Unknown"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</w:ins>
    </w:p>
    <w:p w:rsidR="00AC6F4D" w:rsidRPr="00AC6F4D" w:rsidRDefault="00AC6F4D" w:rsidP="00AC6F4D">
      <w:pPr>
        <w:numPr>
          <w:ilvl w:val="0"/>
          <w:numId w:val="7"/>
        </w:numPr>
        <w:shd w:val="clear" w:color="auto" w:fill="FFFFFF"/>
        <w:spacing w:after="0" w:line="285" w:lineRule="atLeast"/>
        <w:ind w:left="0"/>
        <w:rPr>
          <w:ins w:id="216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217" w:author="Unknown">
        <w:r w:rsidRPr="00AC6F4D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import</w:t>
        </w:r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proofErr w:type="spellStart"/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java.util.regex</w:t>
        </w:r>
        <w:proofErr w:type="spellEnd"/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.*;  </w:t>
        </w:r>
      </w:ins>
    </w:p>
    <w:p w:rsidR="00AC6F4D" w:rsidRPr="00AC6F4D" w:rsidRDefault="00AC6F4D" w:rsidP="00AC6F4D">
      <w:pPr>
        <w:numPr>
          <w:ilvl w:val="0"/>
          <w:numId w:val="7"/>
        </w:numPr>
        <w:shd w:val="clear" w:color="auto" w:fill="FFFFFF"/>
        <w:spacing w:after="0" w:line="285" w:lineRule="atLeast"/>
        <w:ind w:left="0"/>
        <w:rPr>
          <w:ins w:id="218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219" w:author="Unknown">
        <w:r w:rsidRPr="00AC6F4D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class</w:t>
        </w:r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RegexExample6{  </w:t>
        </w:r>
      </w:ins>
    </w:p>
    <w:p w:rsidR="00AC6F4D" w:rsidRPr="00AC6F4D" w:rsidRDefault="00AC6F4D" w:rsidP="00AC6F4D">
      <w:pPr>
        <w:numPr>
          <w:ilvl w:val="0"/>
          <w:numId w:val="7"/>
        </w:numPr>
        <w:shd w:val="clear" w:color="auto" w:fill="FFFFFF"/>
        <w:spacing w:after="0" w:line="285" w:lineRule="atLeast"/>
        <w:ind w:left="0"/>
        <w:rPr>
          <w:ins w:id="220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221" w:author="Unknown">
        <w:r w:rsidRPr="00AC6F4D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public</w:t>
        </w:r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r w:rsidRPr="00AC6F4D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static</w:t>
        </w:r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r w:rsidRPr="00AC6F4D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void</w:t>
        </w:r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main(String </w:t>
        </w:r>
        <w:proofErr w:type="spellStart"/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args</w:t>
        </w:r>
        <w:proofErr w:type="spellEnd"/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[]){  </w:t>
        </w:r>
      </w:ins>
    </w:p>
    <w:p w:rsidR="00AC6F4D" w:rsidRPr="00AC6F4D" w:rsidRDefault="00AC6F4D" w:rsidP="00AC6F4D">
      <w:pPr>
        <w:numPr>
          <w:ilvl w:val="0"/>
          <w:numId w:val="7"/>
        </w:numPr>
        <w:shd w:val="clear" w:color="auto" w:fill="FFFFFF"/>
        <w:spacing w:after="0" w:line="285" w:lineRule="atLeast"/>
        <w:ind w:left="0"/>
        <w:rPr>
          <w:ins w:id="222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223" w:author="Unknown"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System.out.println(Pattern.matches(</w:t>
        </w:r>
        <w:r w:rsidRPr="00AC6F4D">
          <w:rPr>
            <w:rFonts w:ascii="Verdana" w:eastAsia="Times New Roman" w:hAnsi="Verdana" w:cs="Times New Roman"/>
            <w:color w:val="0000FF"/>
            <w:sz w:val="18"/>
            <w:lang w:eastAsia="en-IN"/>
          </w:rPr>
          <w:t>"[a-zA-Z0-9]{6}"</w:t>
        </w:r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, </w:t>
        </w:r>
        <w:r w:rsidRPr="00AC6F4D">
          <w:rPr>
            <w:rFonts w:ascii="Verdana" w:eastAsia="Times New Roman" w:hAnsi="Verdana" w:cs="Times New Roman"/>
            <w:color w:val="0000FF"/>
            <w:sz w:val="18"/>
            <w:lang w:eastAsia="en-IN"/>
          </w:rPr>
          <w:t>"arun32"</w:t>
        </w:r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));</w:t>
        </w:r>
        <w:r w:rsidRPr="00AC6F4D">
          <w:rPr>
            <w:rFonts w:ascii="Verdana" w:eastAsia="Times New Roman" w:hAnsi="Verdana" w:cs="Times New Roman"/>
            <w:color w:val="008200"/>
            <w:sz w:val="18"/>
            <w:lang w:eastAsia="en-IN"/>
          </w:rPr>
          <w:t>//true</w:t>
        </w:r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</w:ins>
    </w:p>
    <w:p w:rsidR="00AC6F4D" w:rsidRPr="00AC6F4D" w:rsidRDefault="00AC6F4D" w:rsidP="00AC6F4D">
      <w:pPr>
        <w:numPr>
          <w:ilvl w:val="0"/>
          <w:numId w:val="7"/>
        </w:numPr>
        <w:shd w:val="clear" w:color="auto" w:fill="FFFFFF"/>
        <w:spacing w:after="0" w:line="285" w:lineRule="atLeast"/>
        <w:ind w:left="0"/>
        <w:rPr>
          <w:ins w:id="224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225" w:author="Unknown"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System.out.println(Pattern.matches(</w:t>
        </w:r>
        <w:r w:rsidRPr="00AC6F4D">
          <w:rPr>
            <w:rFonts w:ascii="Verdana" w:eastAsia="Times New Roman" w:hAnsi="Verdana" w:cs="Times New Roman"/>
            <w:color w:val="0000FF"/>
            <w:sz w:val="18"/>
            <w:lang w:eastAsia="en-IN"/>
          </w:rPr>
          <w:t>"[a-zA-Z0-9]{6}"</w:t>
        </w:r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, </w:t>
        </w:r>
        <w:r w:rsidRPr="00AC6F4D">
          <w:rPr>
            <w:rFonts w:ascii="Verdana" w:eastAsia="Times New Roman" w:hAnsi="Verdana" w:cs="Times New Roman"/>
            <w:color w:val="0000FF"/>
            <w:sz w:val="18"/>
            <w:lang w:eastAsia="en-IN"/>
          </w:rPr>
          <w:t>"kkvarun32"</w:t>
        </w:r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));</w:t>
        </w:r>
        <w:r w:rsidRPr="00AC6F4D">
          <w:rPr>
            <w:rFonts w:ascii="Verdana" w:eastAsia="Times New Roman" w:hAnsi="Verdana" w:cs="Times New Roman"/>
            <w:color w:val="008200"/>
            <w:sz w:val="18"/>
            <w:lang w:eastAsia="en-IN"/>
          </w:rPr>
          <w:t>//false (more than 6 char)</w:t>
        </w:r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</w:ins>
    </w:p>
    <w:p w:rsidR="00AC6F4D" w:rsidRPr="00AC6F4D" w:rsidRDefault="00AC6F4D" w:rsidP="00AC6F4D">
      <w:pPr>
        <w:numPr>
          <w:ilvl w:val="0"/>
          <w:numId w:val="7"/>
        </w:numPr>
        <w:shd w:val="clear" w:color="auto" w:fill="FFFFFF"/>
        <w:spacing w:after="0" w:line="285" w:lineRule="atLeast"/>
        <w:ind w:left="0"/>
        <w:rPr>
          <w:ins w:id="226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227" w:author="Unknown"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System.out.println(Pattern.matches(</w:t>
        </w:r>
        <w:r w:rsidRPr="00AC6F4D">
          <w:rPr>
            <w:rFonts w:ascii="Verdana" w:eastAsia="Times New Roman" w:hAnsi="Verdana" w:cs="Times New Roman"/>
            <w:color w:val="0000FF"/>
            <w:sz w:val="18"/>
            <w:lang w:eastAsia="en-IN"/>
          </w:rPr>
          <w:t>"[a-zA-Z0-9]{6}"</w:t>
        </w:r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, </w:t>
        </w:r>
        <w:r w:rsidRPr="00AC6F4D">
          <w:rPr>
            <w:rFonts w:ascii="Verdana" w:eastAsia="Times New Roman" w:hAnsi="Verdana" w:cs="Times New Roman"/>
            <w:color w:val="0000FF"/>
            <w:sz w:val="18"/>
            <w:lang w:eastAsia="en-IN"/>
          </w:rPr>
          <w:t>"JA2Uk2"</w:t>
        </w:r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));</w:t>
        </w:r>
        <w:r w:rsidRPr="00AC6F4D">
          <w:rPr>
            <w:rFonts w:ascii="Verdana" w:eastAsia="Times New Roman" w:hAnsi="Verdana" w:cs="Times New Roman"/>
            <w:color w:val="008200"/>
            <w:sz w:val="18"/>
            <w:lang w:eastAsia="en-IN"/>
          </w:rPr>
          <w:t>//true</w:t>
        </w:r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</w:ins>
    </w:p>
    <w:p w:rsidR="00AC6F4D" w:rsidRPr="00AC6F4D" w:rsidRDefault="00AC6F4D" w:rsidP="00AC6F4D">
      <w:pPr>
        <w:numPr>
          <w:ilvl w:val="0"/>
          <w:numId w:val="7"/>
        </w:numPr>
        <w:shd w:val="clear" w:color="auto" w:fill="FFFFFF"/>
        <w:spacing w:after="0" w:line="285" w:lineRule="atLeast"/>
        <w:ind w:left="0"/>
        <w:rPr>
          <w:ins w:id="228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229" w:author="Unknown"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System.out.println(Pattern.matches(</w:t>
        </w:r>
        <w:r w:rsidRPr="00AC6F4D">
          <w:rPr>
            <w:rFonts w:ascii="Verdana" w:eastAsia="Times New Roman" w:hAnsi="Verdana" w:cs="Times New Roman"/>
            <w:color w:val="0000FF"/>
            <w:sz w:val="18"/>
            <w:lang w:eastAsia="en-IN"/>
          </w:rPr>
          <w:t>"[a-zA-Z0-9]{6}"</w:t>
        </w:r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, </w:t>
        </w:r>
        <w:r w:rsidRPr="00AC6F4D">
          <w:rPr>
            <w:rFonts w:ascii="Verdana" w:eastAsia="Times New Roman" w:hAnsi="Verdana" w:cs="Times New Roman"/>
            <w:color w:val="0000FF"/>
            <w:sz w:val="18"/>
            <w:lang w:eastAsia="en-IN"/>
          </w:rPr>
          <w:t>"arun$2"</w:t>
        </w:r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));</w:t>
        </w:r>
        <w:r w:rsidRPr="00AC6F4D">
          <w:rPr>
            <w:rFonts w:ascii="Verdana" w:eastAsia="Times New Roman" w:hAnsi="Verdana" w:cs="Times New Roman"/>
            <w:color w:val="008200"/>
            <w:sz w:val="18"/>
            <w:lang w:eastAsia="en-IN"/>
          </w:rPr>
          <w:t>//false ($ is not matched)</w:t>
        </w:r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</w:ins>
    </w:p>
    <w:p w:rsidR="00AC6F4D" w:rsidRPr="00AC6F4D" w:rsidRDefault="00AC6F4D" w:rsidP="00AC6F4D">
      <w:pPr>
        <w:numPr>
          <w:ilvl w:val="0"/>
          <w:numId w:val="7"/>
        </w:numPr>
        <w:shd w:val="clear" w:color="auto" w:fill="FFFFFF"/>
        <w:spacing w:after="109" w:line="285" w:lineRule="atLeast"/>
        <w:ind w:left="0"/>
        <w:rPr>
          <w:ins w:id="230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231" w:author="Unknown"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}}  </w:t>
        </w:r>
      </w:ins>
    </w:p>
    <w:p w:rsidR="00AC6F4D" w:rsidRPr="00AC6F4D" w:rsidRDefault="00AC6F4D" w:rsidP="00AC6F4D">
      <w:pPr>
        <w:spacing w:after="0" w:line="240" w:lineRule="auto"/>
        <w:rPr>
          <w:ins w:id="232" w:author="Unknown"/>
          <w:rFonts w:ascii="Times New Roman" w:eastAsia="Times New Roman" w:hAnsi="Times New Roman" w:cs="Times New Roman"/>
          <w:sz w:val="24"/>
          <w:szCs w:val="24"/>
          <w:lang w:eastAsia="en-IN"/>
        </w:rPr>
      </w:pPr>
      <w:ins w:id="233" w:author="Unknown">
        <w:r w:rsidRPr="00AC6F4D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pict>
            <v:rect id="_x0000_i1035" style="width:0;height:.7pt" o:hralign="center" o:hrstd="t" o:hrnoshade="t" o:hr="t" fillcolor="#d4d4d4" stroked="f"/>
          </w:pict>
        </w:r>
      </w:ins>
    </w:p>
    <w:p w:rsidR="00AC6F4D" w:rsidRPr="00AC6F4D" w:rsidRDefault="00AC6F4D" w:rsidP="00AC6F4D">
      <w:pPr>
        <w:spacing w:after="0" w:line="240" w:lineRule="auto"/>
        <w:rPr>
          <w:ins w:id="234" w:author="Unknown"/>
          <w:rFonts w:ascii="Times New Roman" w:eastAsia="Times New Roman" w:hAnsi="Times New Roman" w:cs="Times New Roman"/>
          <w:sz w:val="24"/>
          <w:szCs w:val="24"/>
          <w:lang w:eastAsia="en-IN"/>
        </w:rPr>
      </w:pPr>
      <w:ins w:id="235" w:author="Unknown">
        <w:r w:rsidRPr="00AC6F4D">
          <w:rPr>
            <w:rFonts w:ascii="Verdana" w:eastAsia="Times New Roman" w:hAnsi="Verdana" w:cs="Times New Roman"/>
            <w:color w:val="000000"/>
            <w:sz w:val="18"/>
            <w:lang w:eastAsia="en-IN"/>
          </w:rPr>
          <w:fldChar w:fldCharType="begin"/>
        </w:r>
        <w:r w:rsidRPr="00AC6F4D">
          <w:rPr>
            <w:rFonts w:ascii="Verdana" w:eastAsia="Times New Roman" w:hAnsi="Verdana" w:cs="Times New Roman"/>
            <w:color w:val="000000"/>
            <w:sz w:val="18"/>
            <w:lang w:eastAsia="en-IN"/>
          </w:rPr>
          <w:instrText xml:space="preserve"> HYPERLINK "http://www.javatpoint.com/opr/test.jsp?filename=RegexExample6" \t "_blank" </w:instrText>
        </w:r>
        <w:r w:rsidRPr="00AC6F4D">
          <w:rPr>
            <w:rFonts w:ascii="Verdana" w:eastAsia="Times New Roman" w:hAnsi="Verdana" w:cs="Times New Roman"/>
            <w:color w:val="000000"/>
            <w:sz w:val="18"/>
            <w:lang w:eastAsia="en-IN"/>
          </w:rPr>
          <w:fldChar w:fldCharType="separate"/>
        </w:r>
        <w:r w:rsidRPr="00AC6F4D">
          <w:rPr>
            <w:rFonts w:ascii="Verdana" w:eastAsia="Times New Roman" w:hAnsi="Verdana" w:cs="Times New Roman"/>
            <w:b/>
            <w:bCs/>
            <w:color w:val="FFFFFF"/>
            <w:sz w:val="18"/>
            <w:lang w:eastAsia="en-IN"/>
          </w:rPr>
          <w:t>Test it Now</w:t>
        </w:r>
        <w:r w:rsidRPr="00AC6F4D">
          <w:rPr>
            <w:rFonts w:ascii="Verdana" w:eastAsia="Times New Roman" w:hAnsi="Verdana" w:cs="Times New Roman"/>
            <w:color w:val="000000"/>
            <w:sz w:val="18"/>
            <w:lang w:eastAsia="en-IN"/>
          </w:rPr>
          <w:fldChar w:fldCharType="end"/>
        </w:r>
      </w:ins>
    </w:p>
    <w:p w:rsidR="00AC6F4D" w:rsidRPr="00AC6F4D" w:rsidRDefault="00AC6F4D" w:rsidP="00AC6F4D">
      <w:pPr>
        <w:shd w:val="clear" w:color="auto" w:fill="FFFFFF"/>
        <w:spacing w:before="100" w:beforeAutospacing="1" w:after="100" w:afterAutospacing="1" w:line="312" w:lineRule="atLeast"/>
        <w:outlineLvl w:val="1"/>
        <w:rPr>
          <w:ins w:id="236" w:author="Unknown"/>
          <w:rFonts w:ascii="Helvetica" w:eastAsia="Times New Roman" w:hAnsi="Helvetica" w:cs="Helvetica"/>
          <w:color w:val="610B38"/>
          <w:sz w:val="34"/>
          <w:szCs w:val="34"/>
          <w:lang w:eastAsia="en-IN"/>
        </w:rPr>
      </w:pPr>
      <w:ins w:id="237" w:author="Unknown">
        <w:r w:rsidRPr="00AC6F4D">
          <w:rPr>
            <w:rFonts w:ascii="Helvetica" w:eastAsia="Times New Roman" w:hAnsi="Helvetica" w:cs="Helvetica"/>
            <w:color w:val="610B38"/>
            <w:sz w:val="34"/>
            <w:szCs w:val="34"/>
            <w:lang w:eastAsia="en-IN"/>
          </w:rPr>
          <w:t>Regular Expression Question 2</w:t>
        </w:r>
      </w:ins>
    </w:p>
    <w:p w:rsidR="00AC6F4D" w:rsidRPr="00AC6F4D" w:rsidRDefault="00AC6F4D" w:rsidP="00AC6F4D">
      <w:pPr>
        <w:numPr>
          <w:ilvl w:val="0"/>
          <w:numId w:val="8"/>
        </w:numPr>
        <w:shd w:val="clear" w:color="auto" w:fill="FFFFFF"/>
        <w:spacing w:after="0" w:line="285" w:lineRule="atLeast"/>
        <w:ind w:left="0"/>
        <w:rPr>
          <w:ins w:id="238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239" w:author="Unknown">
        <w:r w:rsidRPr="00AC6F4D">
          <w:rPr>
            <w:rFonts w:ascii="Verdana" w:eastAsia="Times New Roman" w:hAnsi="Verdana" w:cs="Times New Roman"/>
            <w:color w:val="008200"/>
            <w:sz w:val="18"/>
            <w:lang w:eastAsia="en-IN"/>
          </w:rPr>
          <w:t>/*Create a regular expression that accepts 10 digit numeric characters</w:t>
        </w:r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</w:ins>
    </w:p>
    <w:p w:rsidR="00AC6F4D" w:rsidRPr="00AC6F4D" w:rsidRDefault="00AC6F4D" w:rsidP="00AC6F4D">
      <w:pPr>
        <w:numPr>
          <w:ilvl w:val="0"/>
          <w:numId w:val="8"/>
        </w:numPr>
        <w:shd w:val="clear" w:color="auto" w:fill="FFFFFF"/>
        <w:spacing w:after="0" w:line="285" w:lineRule="atLeast"/>
        <w:ind w:left="0"/>
        <w:rPr>
          <w:ins w:id="240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241" w:author="Unknown">
        <w:r w:rsidRPr="00AC6F4D">
          <w:rPr>
            <w:rFonts w:ascii="Verdana" w:eastAsia="Times New Roman" w:hAnsi="Verdana" w:cs="Times New Roman"/>
            <w:color w:val="008200"/>
            <w:sz w:val="18"/>
            <w:lang w:eastAsia="en-IN"/>
          </w:rPr>
          <w:t> starting with 7, 8 or 9 only.*/</w:t>
        </w:r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</w:ins>
    </w:p>
    <w:p w:rsidR="00AC6F4D" w:rsidRPr="00AC6F4D" w:rsidRDefault="00AC6F4D" w:rsidP="00AC6F4D">
      <w:pPr>
        <w:numPr>
          <w:ilvl w:val="0"/>
          <w:numId w:val="8"/>
        </w:numPr>
        <w:shd w:val="clear" w:color="auto" w:fill="FFFFFF"/>
        <w:spacing w:after="0" w:line="285" w:lineRule="atLeast"/>
        <w:ind w:left="0"/>
        <w:rPr>
          <w:ins w:id="242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243" w:author="Unknown"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</w:ins>
    </w:p>
    <w:p w:rsidR="00AC6F4D" w:rsidRPr="00AC6F4D" w:rsidRDefault="00AC6F4D" w:rsidP="00AC6F4D">
      <w:pPr>
        <w:numPr>
          <w:ilvl w:val="0"/>
          <w:numId w:val="8"/>
        </w:numPr>
        <w:shd w:val="clear" w:color="auto" w:fill="FFFFFF"/>
        <w:spacing w:after="0" w:line="285" w:lineRule="atLeast"/>
        <w:ind w:left="0"/>
        <w:rPr>
          <w:ins w:id="244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245" w:author="Unknown">
        <w:r w:rsidRPr="00AC6F4D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import</w:t>
        </w:r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proofErr w:type="spellStart"/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java.util.regex</w:t>
        </w:r>
        <w:proofErr w:type="spellEnd"/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.*;  </w:t>
        </w:r>
      </w:ins>
    </w:p>
    <w:p w:rsidR="00AC6F4D" w:rsidRPr="00AC6F4D" w:rsidRDefault="00AC6F4D" w:rsidP="00AC6F4D">
      <w:pPr>
        <w:numPr>
          <w:ilvl w:val="0"/>
          <w:numId w:val="8"/>
        </w:numPr>
        <w:shd w:val="clear" w:color="auto" w:fill="FFFFFF"/>
        <w:spacing w:after="0" w:line="285" w:lineRule="atLeast"/>
        <w:ind w:left="0"/>
        <w:rPr>
          <w:ins w:id="246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247" w:author="Unknown">
        <w:r w:rsidRPr="00AC6F4D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class</w:t>
        </w:r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RegexExample7{  </w:t>
        </w:r>
      </w:ins>
    </w:p>
    <w:p w:rsidR="00AC6F4D" w:rsidRPr="00AC6F4D" w:rsidRDefault="00AC6F4D" w:rsidP="00AC6F4D">
      <w:pPr>
        <w:numPr>
          <w:ilvl w:val="0"/>
          <w:numId w:val="8"/>
        </w:numPr>
        <w:shd w:val="clear" w:color="auto" w:fill="FFFFFF"/>
        <w:spacing w:after="0" w:line="285" w:lineRule="atLeast"/>
        <w:ind w:left="0"/>
        <w:rPr>
          <w:ins w:id="248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249" w:author="Unknown">
        <w:r w:rsidRPr="00AC6F4D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public</w:t>
        </w:r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r w:rsidRPr="00AC6F4D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static</w:t>
        </w:r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r w:rsidRPr="00AC6F4D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void</w:t>
        </w:r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main(String </w:t>
        </w:r>
        <w:proofErr w:type="spellStart"/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args</w:t>
        </w:r>
        <w:proofErr w:type="spellEnd"/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[]){  </w:t>
        </w:r>
      </w:ins>
    </w:p>
    <w:p w:rsidR="00AC6F4D" w:rsidRPr="00AC6F4D" w:rsidRDefault="00AC6F4D" w:rsidP="00AC6F4D">
      <w:pPr>
        <w:numPr>
          <w:ilvl w:val="0"/>
          <w:numId w:val="8"/>
        </w:numPr>
        <w:shd w:val="clear" w:color="auto" w:fill="FFFFFF"/>
        <w:spacing w:after="0" w:line="285" w:lineRule="atLeast"/>
        <w:ind w:left="0"/>
        <w:rPr>
          <w:ins w:id="250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proofErr w:type="spellStart"/>
      <w:ins w:id="251" w:author="Unknown"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System.out.println</w:t>
        </w:r>
        <w:proofErr w:type="spellEnd"/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</w:t>
        </w:r>
        <w:r w:rsidRPr="00AC6F4D">
          <w:rPr>
            <w:rFonts w:ascii="Verdana" w:eastAsia="Times New Roman" w:hAnsi="Verdana" w:cs="Times New Roman"/>
            <w:color w:val="0000FF"/>
            <w:sz w:val="18"/>
            <w:lang w:eastAsia="en-IN"/>
          </w:rPr>
          <w:t>"by character classes and quantifiers ..."</w:t>
        </w:r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);  </w:t>
        </w:r>
      </w:ins>
    </w:p>
    <w:p w:rsidR="00AC6F4D" w:rsidRPr="00AC6F4D" w:rsidRDefault="00AC6F4D" w:rsidP="00AC6F4D">
      <w:pPr>
        <w:numPr>
          <w:ilvl w:val="0"/>
          <w:numId w:val="8"/>
        </w:numPr>
        <w:shd w:val="clear" w:color="auto" w:fill="FFFFFF"/>
        <w:spacing w:after="0" w:line="285" w:lineRule="atLeast"/>
        <w:ind w:left="0"/>
        <w:rPr>
          <w:ins w:id="252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253" w:author="Unknown"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System.out.println(Pattern.matches(</w:t>
        </w:r>
        <w:r w:rsidRPr="00AC6F4D">
          <w:rPr>
            <w:rFonts w:ascii="Verdana" w:eastAsia="Times New Roman" w:hAnsi="Verdana" w:cs="Times New Roman"/>
            <w:color w:val="0000FF"/>
            <w:sz w:val="18"/>
            <w:lang w:eastAsia="en-IN"/>
          </w:rPr>
          <w:t>"[789]{1}[0-9]{9}"</w:t>
        </w:r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, </w:t>
        </w:r>
        <w:r w:rsidRPr="00AC6F4D">
          <w:rPr>
            <w:rFonts w:ascii="Verdana" w:eastAsia="Times New Roman" w:hAnsi="Verdana" w:cs="Times New Roman"/>
            <w:color w:val="0000FF"/>
            <w:sz w:val="18"/>
            <w:lang w:eastAsia="en-IN"/>
          </w:rPr>
          <w:t>"9953038949"</w:t>
        </w:r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));</w:t>
        </w:r>
        <w:r w:rsidRPr="00AC6F4D">
          <w:rPr>
            <w:rFonts w:ascii="Verdana" w:eastAsia="Times New Roman" w:hAnsi="Verdana" w:cs="Times New Roman"/>
            <w:color w:val="008200"/>
            <w:sz w:val="18"/>
            <w:lang w:eastAsia="en-IN"/>
          </w:rPr>
          <w:t>//true</w:t>
        </w:r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</w:ins>
    </w:p>
    <w:p w:rsidR="00AC6F4D" w:rsidRPr="00AC6F4D" w:rsidRDefault="00AC6F4D" w:rsidP="00AC6F4D">
      <w:pPr>
        <w:numPr>
          <w:ilvl w:val="0"/>
          <w:numId w:val="8"/>
        </w:numPr>
        <w:shd w:val="clear" w:color="auto" w:fill="FFFFFF"/>
        <w:spacing w:after="0" w:line="285" w:lineRule="atLeast"/>
        <w:ind w:left="0"/>
        <w:rPr>
          <w:ins w:id="254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255" w:author="Unknown"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System.out.println(Pattern.matches(</w:t>
        </w:r>
        <w:r w:rsidRPr="00AC6F4D">
          <w:rPr>
            <w:rFonts w:ascii="Verdana" w:eastAsia="Times New Roman" w:hAnsi="Verdana" w:cs="Times New Roman"/>
            <w:color w:val="0000FF"/>
            <w:sz w:val="18"/>
            <w:lang w:eastAsia="en-IN"/>
          </w:rPr>
          <w:t>"[789][0-9]{9}"</w:t>
        </w:r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, </w:t>
        </w:r>
        <w:r w:rsidRPr="00AC6F4D">
          <w:rPr>
            <w:rFonts w:ascii="Verdana" w:eastAsia="Times New Roman" w:hAnsi="Verdana" w:cs="Times New Roman"/>
            <w:color w:val="0000FF"/>
            <w:sz w:val="18"/>
            <w:lang w:eastAsia="en-IN"/>
          </w:rPr>
          <w:t>"9953038949"</w:t>
        </w:r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));</w:t>
        </w:r>
        <w:r w:rsidRPr="00AC6F4D">
          <w:rPr>
            <w:rFonts w:ascii="Verdana" w:eastAsia="Times New Roman" w:hAnsi="Verdana" w:cs="Times New Roman"/>
            <w:color w:val="008200"/>
            <w:sz w:val="18"/>
            <w:lang w:eastAsia="en-IN"/>
          </w:rPr>
          <w:t>//true</w:t>
        </w:r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</w:ins>
    </w:p>
    <w:p w:rsidR="00AC6F4D" w:rsidRPr="00AC6F4D" w:rsidRDefault="00AC6F4D" w:rsidP="00AC6F4D">
      <w:pPr>
        <w:numPr>
          <w:ilvl w:val="0"/>
          <w:numId w:val="8"/>
        </w:numPr>
        <w:shd w:val="clear" w:color="auto" w:fill="FFFFFF"/>
        <w:spacing w:after="0" w:line="285" w:lineRule="atLeast"/>
        <w:ind w:left="0"/>
        <w:rPr>
          <w:ins w:id="256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257" w:author="Unknown"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</w:ins>
    </w:p>
    <w:p w:rsidR="00AC6F4D" w:rsidRPr="00AC6F4D" w:rsidRDefault="00AC6F4D" w:rsidP="00AC6F4D">
      <w:pPr>
        <w:numPr>
          <w:ilvl w:val="0"/>
          <w:numId w:val="8"/>
        </w:numPr>
        <w:shd w:val="clear" w:color="auto" w:fill="FFFFFF"/>
        <w:spacing w:after="0" w:line="285" w:lineRule="atLeast"/>
        <w:ind w:left="0"/>
        <w:rPr>
          <w:ins w:id="258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259" w:author="Unknown"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System.out.println(Pattern.matches(</w:t>
        </w:r>
        <w:r w:rsidRPr="00AC6F4D">
          <w:rPr>
            <w:rFonts w:ascii="Verdana" w:eastAsia="Times New Roman" w:hAnsi="Verdana" w:cs="Times New Roman"/>
            <w:color w:val="0000FF"/>
            <w:sz w:val="18"/>
            <w:lang w:eastAsia="en-IN"/>
          </w:rPr>
          <w:t>"[789][0-9]{9}"</w:t>
        </w:r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, </w:t>
        </w:r>
        <w:r w:rsidRPr="00AC6F4D">
          <w:rPr>
            <w:rFonts w:ascii="Verdana" w:eastAsia="Times New Roman" w:hAnsi="Verdana" w:cs="Times New Roman"/>
            <w:color w:val="0000FF"/>
            <w:sz w:val="18"/>
            <w:lang w:eastAsia="en-IN"/>
          </w:rPr>
          <w:t>"99530389490"</w:t>
        </w:r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));</w:t>
        </w:r>
        <w:r w:rsidRPr="00AC6F4D">
          <w:rPr>
            <w:rFonts w:ascii="Verdana" w:eastAsia="Times New Roman" w:hAnsi="Verdana" w:cs="Times New Roman"/>
            <w:color w:val="008200"/>
            <w:sz w:val="18"/>
            <w:lang w:eastAsia="en-IN"/>
          </w:rPr>
          <w:t>//false (11 characters)</w:t>
        </w:r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</w:ins>
    </w:p>
    <w:p w:rsidR="00AC6F4D" w:rsidRPr="00AC6F4D" w:rsidRDefault="00AC6F4D" w:rsidP="00AC6F4D">
      <w:pPr>
        <w:numPr>
          <w:ilvl w:val="0"/>
          <w:numId w:val="8"/>
        </w:numPr>
        <w:shd w:val="clear" w:color="auto" w:fill="FFFFFF"/>
        <w:spacing w:after="0" w:line="285" w:lineRule="atLeast"/>
        <w:ind w:left="0"/>
        <w:rPr>
          <w:ins w:id="260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261" w:author="Unknown"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System.out.println(Pattern.matches(</w:t>
        </w:r>
        <w:r w:rsidRPr="00AC6F4D">
          <w:rPr>
            <w:rFonts w:ascii="Verdana" w:eastAsia="Times New Roman" w:hAnsi="Verdana" w:cs="Times New Roman"/>
            <w:color w:val="0000FF"/>
            <w:sz w:val="18"/>
            <w:lang w:eastAsia="en-IN"/>
          </w:rPr>
          <w:t>"[789][0-9]{9}"</w:t>
        </w:r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, </w:t>
        </w:r>
        <w:r w:rsidRPr="00AC6F4D">
          <w:rPr>
            <w:rFonts w:ascii="Verdana" w:eastAsia="Times New Roman" w:hAnsi="Verdana" w:cs="Times New Roman"/>
            <w:color w:val="0000FF"/>
            <w:sz w:val="18"/>
            <w:lang w:eastAsia="en-IN"/>
          </w:rPr>
          <w:t>"6953038949"</w:t>
        </w:r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));</w:t>
        </w:r>
        <w:r w:rsidRPr="00AC6F4D">
          <w:rPr>
            <w:rFonts w:ascii="Verdana" w:eastAsia="Times New Roman" w:hAnsi="Verdana" w:cs="Times New Roman"/>
            <w:color w:val="008200"/>
            <w:sz w:val="18"/>
            <w:lang w:eastAsia="en-IN"/>
          </w:rPr>
          <w:t>//false (starts from 6)</w:t>
        </w:r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</w:ins>
    </w:p>
    <w:p w:rsidR="00AC6F4D" w:rsidRPr="00AC6F4D" w:rsidRDefault="00AC6F4D" w:rsidP="00AC6F4D">
      <w:pPr>
        <w:numPr>
          <w:ilvl w:val="0"/>
          <w:numId w:val="8"/>
        </w:numPr>
        <w:shd w:val="clear" w:color="auto" w:fill="FFFFFF"/>
        <w:spacing w:after="0" w:line="285" w:lineRule="atLeast"/>
        <w:ind w:left="0"/>
        <w:rPr>
          <w:ins w:id="262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263" w:author="Unknown"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System.out.println(Pattern.matches(</w:t>
        </w:r>
        <w:r w:rsidRPr="00AC6F4D">
          <w:rPr>
            <w:rFonts w:ascii="Verdana" w:eastAsia="Times New Roman" w:hAnsi="Verdana" w:cs="Times New Roman"/>
            <w:color w:val="0000FF"/>
            <w:sz w:val="18"/>
            <w:lang w:eastAsia="en-IN"/>
          </w:rPr>
          <w:t>"[789][0-9]{9}"</w:t>
        </w:r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, </w:t>
        </w:r>
        <w:r w:rsidRPr="00AC6F4D">
          <w:rPr>
            <w:rFonts w:ascii="Verdana" w:eastAsia="Times New Roman" w:hAnsi="Verdana" w:cs="Times New Roman"/>
            <w:color w:val="0000FF"/>
            <w:sz w:val="18"/>
            <w:lang w:eastAsia="en-IN"/>
          </w:rPr>
          <w:t>"8853038949"</w:t>
        </w:r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));</w:t>
        </w:r>
        <w:r w:rsidRPr="00AC6F4D">
          <w:rPr>
            <w:rFonts w:ascii="Verdana" w:eastAsia="Times New Roman" w:hAnsi="Verdana" w:cs="Times New Roman"/>
            <w:color w:val="008200"/>
            <w:sz w:val="18"/>
            <w:lang w:eastAsia="en-IN"/>
          </w:rPr>
          <w:t>//true</w:t>
        </w:r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</w:ins>
    </w:p>
    <w:p w:rsidR="00AC6F4D" w:rsidRPr="00AC6F4D" w:rsidRDefault="00AC6F4D" w:rsidP="00AC6F4D">
      <w:pPr>
        <w:numPr>
          <w:ilvl w:val="0"/>
          <w:numId w:val="8"/>
        </w:numPr>
        <w:shd w:val="clear" w:color="auto" w:fill="FFFFFF"/>
        <w:spacing w:after="0" w:line="285" w:lineRule="atLeast"/>
        <w:ind w:left="0"/>
        <w:rPr>
          <w:ins w:id="264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265" w:author="Unknown"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</w:ins>
    </w:p>
    <w:p w:rsidR="00AC6F4D" w:rsidRPr="00AC6F4D" w:rsidRDefault="00AC6F4D" w:rsidP="00AC6F4D">
      <w:pPr>
        <w:numPr>
          <w:ilvl w:val="0"/>
          <w:numId w:val="8"/>
        </w:numPr>
        <w:shd w:val="clear" w:color="auto" w:fill="FFFFFF"/>
        <w:spacing w:after="0" w:line="285" w:lineRule="atLeast"/>
        <w:ind w:left="0"/>
        <w:rPr>
          <w:ins w:id="266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proofErr w:type="spellStart"/>
      <w:ins w:id="267" w:author="Unknown"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System.out.println</w:t>
        </w:r>
        <w:proofErr w:type="spellEnd"/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</w:t>
        </w:r>
        <w:r w:rsidRPr="00AC6F4D">
          <w:rPr>
            <w:rFonts w:ascii="Verdana" w:eastAsia="Times New Roman" w:hAnsi="Verdana" w:cs="Times New Roman"/>
            <w:color w:val="0000FF"/>
            <w:sz w:val="18"/>
            <w:lang w:eastAsia="en-IN"/>
          </w:rPr>
          <w:t>"by </w:t>
        </w:r>
        <w:proofErr w:type="spellStart"/>
        <w:r w:rsidRPr="00AC6F4D">
          <w:rPr>
            <w:rFonts w:ascii="Verdana" w:eastAsia="Times New Roman" w:hAnsi="Verdana" w:cs="Times New Roman"/>
            <w:color w:val="0000FF"/>
            <w:sz w:val="18"/>
            <w:lang w:eastAsia="en-IN"/>
          </w:rPr>
          <w:t>metacharacters</w:t>
        </w:r>
        <w:proofErr w:type="spellEnd"/>
        <w:r w:rsidRPr="00AC6F4D">
          <w:rPr>
            <w:rFonts w:ascii="Verdana" w:eastAsia="Times New Roman" w:hAnsi="Verdana" w:cs="Times New Roman"/>
            <w:color w:val="0000FF"/>
            <w:sz w:val="18"/>
            <w:lang w:eastAsia="en-IN"/>
          </w:rPr>
          <w:t> ..."</w:t>
        </w:r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);  </w:t>
        </w:r>
      </w:ins>
    </w:p>
    <w:p w:rsidR="00AC6F4D" w:rsidRPr="00AC6F4D" w:rsidRDefault="00AC6F4D" w:rsidP="00AC6F4D">
      <w:pPr>
        <w:numPr>
          <w:ilvl w:val="0"/>
          <w:numId w:val="8"/>
        </w:numPr>
        <w:shd w:val="clear" w:color="auto" w:fill="FFFFFF"/>
        <w:spacing w:after="0" w:line="285" w:lineRule="atLeast"/>
        <w:ind w:left="0"/>
        <w:rPr>
          <w:ins w:id="268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269" w:author="Unknown"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System.out.println(Pattern.matches(</w:t>
        </w:r>
        <w:r w:rsidRPr="00AC6F4D">
          <w:rPr>
            <w:rFonts w:ascii="Verdana" w:eastAsia="Times New Roman" w:hAnsi="Verdana" w:cs="Times New Roman"/>
            <w:color w:val="0000FF"/>
            <w:sz w:val="18"/>
            <w:lang w:eastAsia="en-IN"/>
          </w:rPr>
          <w:t>"[789]{1}\\d{9}"</w:t>
        </w:r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, </w:t>
        </w:r>
        <w:r w:rsidRPr="00AC6F4D">
          <w:rPr>
            <w:rFonts w:ascii="Verdana" w:eastAsia="Times New Roman" w:hAnsi="Verdana" w:cs="Times New Roman"/>
            <w:color w:val="0000FF"/>
            <w:sz w:val="18"/>
            <w:lang w:eastAsia="en-IN"/>
          </w:rPr>
          <w:t>"8853038949"</w:t>
        </w:r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));</w:t>
        </w:r>
        <w:r w:rsidRPr="00AC6F4D">
          <w:rPr>
            <w:rFonts w:ascii="Verdana" w:eastAsia="Times New Roman" w:hAnsi="Verdana" w:cs="Times New Roman"/>
            <w:color w:val="008200"/>
            <w:sz w:val="18"/>
            <w:lang w:eastAsia="en-IN"/>
          </w:rPr>
          <w:t>//true</w:t>
        </w:r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</w:ins>
    </w:p>
    <w:p w:rsidR="00AC6F4D" w:rsidRPr="00AC6F4D" w:rsidRDefault="00AC6F4D" w:rsidP="00AC6F4D">
      <w:pPr>
        <w:numPr>
          <w:ilvl w:val="0"/>
          <w:numId w:val="8"/>
        </w:numPr>
        <w:shd w:val="clear" w:color="auto" w:fill="FFFFFF"/>
        <w:spacing w:after="0" w:line="285" w:lineRule="atLeast"/>
        <w:ind w:left="0"/>
        <w:rPr>
          <w:ins w:id="270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271" w:author="Unknown"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System.out.println(Pattern.matches(</w:t>
        </w:r>
        <w:r w:rsidRPr="00AC6F4D">
          <w:rPr>
            <w:rFonts w:ascii="Verdana" w:eastAsia="Times New Roman" w:hAnsi="Verdana" w:cs="Times New Roman"/>
            <w:color w:val="0000FF"/>
            <w:sz w:val="18"/>
            <w:lang w:eastAsia="en-IN"/>
          </w:rPr>
          <w:t>"[789]{1}\\d{9}"</w:t>
        </w:r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, </w:t>
        </w:r>
        <w:r w:rsidRPr="00AC6F4D">
          <w:rPr>
            <w:rFonts w:ascii="Verdana" w:eastAsia="Times New Roman" w:hAnsi="Verdana" w:cs="Times New Roman"/>
            <w:color w:val="0000FF"/>
            <w:sz w:val="18"/>
            <w:lang w:eastAsia="en-IN"/>
          </w:rPr>
          <w:t>"3853038949"</w:t>
        </w:r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));</w:t>
        </w:r>
        <w:r w:rsidRPr="00AC6F4D">
          <w:rPr>
            <w:rFonts w:ascii="Verdana" w:eastAsia="Times New Roman" w:hAnsi="Verdana" w:cs="Times New Roman"/>
            <w:color w:val="008200"/>
            <w:sz w:val="18"/>
            <w:lang w:eastAsia="en-IN"/>
          </w:rPr>
          <w:t>//false (starts from 3)</w:t>
        </w:r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</w:ins>
    </w:p>
    <w:p w:rsidR="00AC6F4D" w:rsidRPr="00AC6F4D" w:rsidRDefault="00AC6F4D" w:rsidP="00AC6F4D">
      <w:pPr>
        <w:numPr>
          <w:ilvl w:val="0"/>
          <w:numId w:val="8"/>
        </w:numPr>
        <w:shd w:val="clear" w:color="auto" w:fill="FFFFFF"/>
        <w:spacing w:after="0" w:line="285" w:lineRule="atLeast"/>
        <w:ind w:left="0"/>
        <w:rPr>
          <w:ins w:id="272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273" w:author="Unknown"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</w:ins>
    </w:p>
    <w:p w:rsidR="00AC6F4D" w:rsidRPr="00AC6F4D" w:rsidRDefault="00AC6F4D" w:rsidP="00AC6F4D">
      <w:pPr>
        <w:numPr>
          <w:ilvl w:val="0"/>
          <w:numId w:val="8"/>
        </w:numPr>
        <w:shd w:val="clear" w:color="auto" w:fill="FFFFFF"/>
        <w:spacing w:after="109" w:line="285" w:lineRule="atLeast"/>
        <w:ind w:left="0"/>
        <w:rPr>
          <w:ins w:id="274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275" w:author="Unknown"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}}  </w:t>
        </w:r>
      </w:ins>
    </w:p>
    <w:p w:rsidR="00AC6F4D" w:rsidRPr="00AC6F4D" w:rsidRDefault="00AC6F4D" w:rsidP="00AC6F4D">
      <w:pPr>
        <w:spacing w:after="0" w:line="240" w:lineRule="auto"/>
        <w:rPr>
          <w:ins w:id="276" w:author="Unknown"/>
          <w:rFonts w:ascii="Times New Roman" w:eastAsia="Times New Roman" w:hAnsi="Times New Roman" w:cs="Times New Roman"/>
          <w:sz w:val="24"/>
          <w:szCs w:val="24"/>
          <w:lang w:eastAsia="en-IN"/>
        </w:rPr>
      </w:pPr>
      <w:ins w:id="277" w:author="Unknown">
        <w:r w:rsidRPr="00AC6F4D">
          <w:rPr>
            <w:rFonts w:ascii="Verdana" w:eastAsia="Times New Roman" w:hAnsi="Verdana" w:cs="Times New Roman"/>
            <w:color w:val="000000"/>
            <w:sz w:val="18"/>
            <w:lang w:eastAsia="en-IN"/>
          </w:rPr>
          <w:fldChar w:fldCharType="begin"/>
        </w:r>
        <w:r w:rsidRPr="00AC6F4D">
          <w:rPr>
            <w:rFonts w:ascii="Verdana" w:eastAsia="Times New Roman" w:hAnsi="Verdana" w:cs="Times New Roman"/>
            <w:color w:val="000000"/>
            <w:sz w:val="18"/>
            <w:lang w:eastAsia="en-IN"/>
          </w:rPr>
          <w:instrText xml:space="preserve"> HYPERLINK "http://www.javatpoint.com/opr/test.jsp?filename=RegexExample7" \t "_blank" </w:instrText>
        </w:r>
        <w:r w:rsidRPr="00AC6F4D">
          <w:rPr>
            <w:rFonts w:ascii="Verdana" w:eastAsia="Times New Roman" w:hAnsi="Verdana" w:cs="Times New Roman"/>
            <w:color w:val="000000"/>
            <w:sz w:val="18"/>
            <w:lang w:eastAsia="en-IN"/>
          </w:rPr>
          <w:fldChar w:fldCharType="separate"/>
        </w:r>
        <w:r w:rsidRPr="00AC6F4D">
          <w:rPr>
            <w:rFonts w:ascii="Verdana" w:eastAsia="Times New Roman" w:hAnsi="Verdana" w:cs="Times New Roman"/>
            <w:b/>
            <w:bCs/>
            <w:color w:val="FFFFFF"/>
            <w:sz w:val="18"/>
            <w:lang w:eastAsia="en-IN"/>
          </w:rPr>
          <w:t>Test it Now</w:t>
        </w:r>
        <w:r w:rsidRPr="00AC6F4D">
          <w:rPr>
            <w:rFonts w:ascii="Verdana" w:eastAsia="Times New Roman" w:hAnsi="Verdana" w:cs="Times New Roman"/>
            <w:color w:val="000000"/>
            <w:sz w:val="18"/>
            <w:lang w:eastAsia="en-IN"/>
          </w:rPr>
          <w:fldChar w:fldCharType="end"/>
        </w:r>
      </w:ins>
    </w:p>
    <w:p w:rsidR="00AC6F4D" w:rsidRPr="00AC6F4D" w:rsidRDefault="00AC6F4D" w:rsidP="00AC6F4D">
      <w:pPr>
        <w:shd w:val="clear" w:color="auto" w:fill="FFFFFF"/>
        <w:spacing w:before="100" w:beforeAutospacing="1" w:after="100" w:afterAutospacing="1" w:line="312" w:lineRule="atLeast"/>
        <w:outlineLvl w:val="1"/>
        <w:rPr>
          <w:ins w:id="278" w:author="Unknown"/>
          <w:rFonts w:ascii="Helvetica" w:eastAsia="Times New Roman" w:hAnsi="Helvetica" w:cs="Helvetica"/>
          <w:color w:val="610B38"/>
          <w:sz w:val="34"/>
          <w:szCs w:val="34"/>
          <w:lang w:eastAsia="en-IN"/>
        </w:rPr>
      </w:pPr>
      <w:ins w:id="279" w:author="Unknown">
        <w:r w:rsidRPr="00AC6F4D">
          <w:rPr>
            <w:rFonts w:ascii="Helvetica" w:eastAsia="Times New Roman" w:hAnsi="Helvetica" w:cs="Helvetica"/>
            <w:color w:val="610B38"/>
            <w:sz w:val="34"/>
            <w:szCs w:val="34"/>
            <w:lang w:eastAsia="en-IN"/>
          </w:rPr>
          <w:t xml:space="preserve">Java </w:t>
        </w:r>
        <w:proofErr w:type="spellStart"/>
        <w:r w:rsidRPr="00AC6F4D">
          <w:rPr>
            <w:rFonts w:ascii="Helvetica" w:eastAsia="Times New Roman" w:hAnsi="Helvetica" w:cs="Helvetica"/>
            <w:color w:val="610B38"/>
            <w:sz w:val="34"/>
            <w:szCs w:val="34"/>
            <w:lang w:eastAsia="en-IN"/>
          </w:rPr>
          <w:t>Regex</w:t>
        </w:r>
        <w:proofErr w:type="spellEnd"/>
        <w:r w:rsidRPr="00AC6F4D">
          <w:rPr>
            <w:rFonts w:ascii="Helvetica" w:eastAsia="Times New Roman" w:hAnsi="Helvetica" w:cs="Helvetica"/>
            <w:color w:val="610B38"/>
            <w:sz w:val="34"/>
            <w:szCs w:val="34"/>
            <w:lang w:eastAsia="en-IN"/>
          </w:rPr>
          <w:t xml:space="preserve"> Finder Example</w:t>
        </w:r>
      </w:ins>
    </w:p>
    <w:p w:rsidR="00AC6F4D" w:rsidRPr="00AC6F4D" w:rsidRDefault="00AC6F4D" w:rsidP="00AC6F4D">
      <w:pPr>
        <w:numPr>
          <w:ilvl w:val="0"/>
          <w:numId w:val="9"/>
        </w:numPr>
        <w:shd w:val="clear" w:color="auto" w:fill="FFFFFF"/>
        <w:spacing w:after="0" w:line="285" w:lineRule="atLeast"/>
        <w:ind w:left="0"/>
        <w:rPr>
          <w:ins w:id="280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281" w:author="Unknown">
        <w:r w:rsidRPr="00AC6F4D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lastRenderedPageBreak/>
          <w:t>import</w:t>
        </w:r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proofErr w:type="spellStart"/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java.util.regex.Pattern</w:t>
        </w:r>
        <w:proofErr w:type="spellEnd"/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;  </w:t>
        </w:r>
      </w:ins>
    </w:p>
    <w:p w:rsidR="00AC6F4D" w:rsidRPr="00AC6F4D" w:rsidRDefault="00AC6F4D" w:rsidP="00AC6F4D">
      <w:pPr>
        <w:numPr>
          <w:ilvl w:val="0"/>
          <w:numId w:val="9"/>
        </w:numPr>
        <w:shd w:val="clear" w:color="auto" w:fill="FFFFFF"/>
        <w:spacing w:after="0" w:line="285" w:lineRule="atLeast"/>
        <w:ind w:left="0"/>
        <w:rPr>
          <w:ins w:id="282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283" w:author="Unknown">
        <w:r w:rsidRPr="00AC6F4D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import</w:t>
        </w:r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proofErr w:type="spellStart"/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java.util.Scanner</w:t>
        </w:r>
        <w:proofErr w:type="spellEnd"/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;  </w:t>
        </w:r>
      </w:ins>
    </w:p>
    <w:p w:rsidR="00AC6F4D" w:rsidRPr="00AC6F4D" w:rsidRDefault="00AC6F4D" w:rsidP="00AC6F4D">
      <w:pPr>
        <w:numPr>
          <w:ilvl w:val="0"/>
          <w:numId w:val="9"/>
        </w:numPr>
        <w:shd w:val="clear" w:color="auto" w:fill="FFFFFF"/>
        <w:spacing w:after="0" w:line="285" w:lineRule="atLeast"/>
        <w:ind w:left="0"/>
        <w:rPr>
          <w:ins w:id="284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285" w:author="Unknown">
        <w:r w:rsidRPr="00AC6F4D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import</w:t>
        </w:r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proofErr w:type="spellStart"/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java.util.regex.Matcher</w:t>
        </w:r>
        <w:proofErr w:type="spellEnd"/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;    </w:t>
        </w:r>
      </w:ins>
    </w:p>
    <w:p w:rsidR="00AC6F4D" w:rsidRPr="00AC6F4D" w:rsidRDefault="00AC6F4D" w:rsidP="00AC6F4D">
      <w:pPr>
        <w:numPr>
          <w:ilvl w:val="0"/>
          <w:numId w:val="9"/>
        </w:numPr>
        <w:shd w:val="clear" w:color="auto" w:fill="FFFFFF"/>
        <w:spacing w:after="0" w:line="285" w:lineRule="atLeast"/>
        <w:ind w:left="0"/>
        <w:rPr>
          <w:ins w:id="286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287" w:author="Unknown">
        <w:r w:rsidRPr="00AC6F4D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public</w:t>
        </w:r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r w:rsidRPr="00AC6F4D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class</w:t>
        </w:r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RegexExample8{    </w:t>
        </w:r>
      </w:ins>
    </w:p>
    <w:p w:rsidR="00AC6F4D" w:rsidRPr="00AC6F4D" w:rsidRDefault="00AC6F4D" w:rsidP="00AC6F4D">
      <w:pPr>
        <w:numPr>
          <w:ilvl w:val="0"/>
          <w:numId w:val="9"/>
        </w:numPr>
        <w:shd w:val="clear" w:color="auto" w:fill="FFFFFF"/>
        <w:spacing w:after="0" w:line="285" w:lineRule="atLeast"/>
        <w:ind w:left="0"/>
        <w:rPr>
          <w:ins w:id="288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289" w:author="Unknown"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</w:t>
        </w:r>
        <w:r w:rsidRPr="00AC6F4D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public</w:t>
        </w:r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r w:rsidRPr="00AC6F4D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static</w:t>
        </w:r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r w:rsidRPr="00AC6F4D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void</w:t>
        </w:r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main(String[] </w:t>
        </w:r>
        <w:proofErr w:type="spellStart"/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args</w:t>
        </w:r>
        <w:proofErr w:type="spellEnd"/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){    </w:t>
        </w:r>
      </w:ins>
    </w:p>
    <w:p w:rsidR="00AC6F4D" w:rsidRPr="00AC6F4D" w:rsidRDefault="00AC6F4D" w:rsidP="00AC6F4D">
      <w:pPr>
        <w:numPr>
          <w:ilvl w:val="0"/>
          <w:numId w:val="9"/>
        </w:numPr>
        <w:shd w:val="clear" w:color="auto" w:fill="FFFFFF"/>
        <w:spacing w:after="0" w:line="285" w:lineRule="atLeast"/>
        <w:ind w:left="0"/>
        <w:rPr>
          <w:ins w:id="290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291" w:author="Unknown"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Scanner sc=</w:t>
        </w:r>
        <w:r w:rsidRPr="00AC6F4D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new</w:t>
        </w:r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Scanner(</w:t>
        </w:r>
        <w:proofErr w:type="spellStart"/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System.in</w:t>
        </w:r>
        <w:proofErr w:type="spellEnd"/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);  </w:t>
        </w:r>
      </w:ins>
    </w:p>
    <w:p w:rsidR="00AC6F4D" w:rsidRPr="00AC6F4D" w:rsidRDefault="00AC6F4D" w:rsidP="00AC6F4D">
      <w:pPr>
        <w:numPr>
          <w:ilvl w:val="0"/>
          <w:numId w:val="9"/>
        </w:numPr>
        <w:shd w:val="clear" w:color="auto" w:fill="FFFFFF"/>
        <w:spacing w:after="0" w:line="285" w:lineRule="atLeast"/>
        <w:ind w:left="0"/>
        <w:rPr>
          <w:ins w:id="292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293" w:author="Unknown"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</w:t>
        </w:r>
        <w:r w:rsidRPr="00AC6F4D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while</w:t>
        </w:r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(</w:t>
        </w:r>
        <w:r w:rsidRPr="00AC6F4D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true</w:t>
        </w:r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) {    </w:t>
        </w:r>
      </w:ins>
    </w:p>
    <w:p w:rsidR="00AC6F4D" w:rsidRPr="00AC6F4D" w:rsidRDefault="00AC6F4D" w:rsidP="00AC6F4D">
      <w:pPr>
        <w:numPr>
          <w:ilvl w:val="0"/>
          <w:numId w:val="9"/>
        </w:numPr>
        <w:shd w:val="clear" w:color="auto" w:fill="FFFFFF"/>
        <w:spacing w:after="0" w:line="285" w:lineRule="atLeast"/>
        <w:ind w:left="0"/>
        <w:rPr>
          <w:ins w:id="294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295" w:author="Unknown"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    </w:t>
        </w:r>
        <w:proofErr w:type="spellStart"/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System.out.println</w:t>
        </w:r>
        <w:proofErr w:type="spellEnd"/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</w:t>
        </w:r>
        <w:r w:rsidRPr="00AC6F4D">
          <w:rPr>
            <w:rFonts w:ascii="Verdana" w:eastAsia="Times New Roman" w:hAnsi="Verdana" w:cs="Times New Roman"/>
            <w:color w:val="0000FF"/>
            <w:sz w:val="18"/>
            <w:lang w:eastAsia="en-IN"/>
          </w:rPr>
          <w:t>"Enter </w:t>
        </w:r>
        <w:proofErr w:type="spellStart"/>
        <w:r w:rsidRPr="00AC6F4D">
          <w:rPr>
            <w:rFonts w:ascii="Verdana" w:eastAsia="Times New Roman" w:hAnsi="Verdana" w:cs="Times New Roman"/>
            <w:color w:val="0000FF"/>
            <w:sz w:val="18"/>
            <w:lang w:eastAsia="en-IN"/>
          </w:rPr>
          <w:t>regex</w:t>
        </w:r>
        <w:proofErr w:type="spellEnd"/>
        <w:r w:rsidRPr="00AC6F4D">
          <w:rPr>
            <w:rFonts w:ascii="Verdana" w:eastAsia="Times New Roman" w:hAnsi="Verdana" w:cs="Times New Roman"/>
            <w:color w:val="0000FF"/>
            <w:sz w:val="18"/>
            <w:lang w:eastAsia="en-IN"/>
          </w:rPr>
          <w:t> pattern:"</w:t>
        </w:r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);  </w:t>
        </w:r>
      </w:ins>
    </w:p>
    <w:p w:rsidR="00AC6F4D" w:rsidRPr="00AC6F4D" w:rsidRDefault="00AC6F4D" w:rsidP="00AC6F4D">
      <w:pPr>
        <w:numPr>
          <w:ilvl w:val="0"/>
          <w:numId w:val="9"/>
        </w:numPr>
        <w:shd w:val="clear" w:color="auto" w:fill="FFFFFF"/>
        <w:spacing w:after="0" w:line="285" w:lineRule="atLeast"/>
        <w:ind w:left="0"/>
        <w:rPr>
          <w:ins w:id="296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297" w:author="Unknown"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    Pattern pattern = Pattern.compile(sc.nextLine());    </w:t>
        </w:r>
      </w:ins>
    </w:p>
    <w:p w:rsidR="00AC6F4D" w:rsidRPr="00AC6F4D" w:rsidRDefault="00AC6F4D" w:rsidP="00AC6F4D">
      <w:pPr>
        <w:numPr>
          <w:ilvl w:val="0"/>
          <w:numId w:val="9"/>
        </w:numPr>
        <w:shd w:val="clear" w:color="auto" w:fill="FFFFFF"/>
        <w:spacing w:after="0" w:line="285" w:lineRule="atLeast"/>
        <w:ind w:left="0"/>
        <w:rPr>
          <w:ins w:id="298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299" w:author="Unknown"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    </w:t>
        </w:r>
        <w:proofErr w:type="spellStart"/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System.out.println</w:t>
        </w:r>
        <w:proofErr w:type="spellEnd"/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</w:t>
        </w:r>
        <w:r w:rsidRPr="00AC6F4D">
          <w:rPr>
            <w:rFonts w:ascii="Verdana" w:eastAsia="Times New Roman" w:hAnsi="Verdana" w:cs="Times New Roman"/>
            <w:color w:val="0000FF"/>
            <w:sz w:val="18"/>
            <w:lang w:eastAsia="en-IN"/>
          </w:rPr>
          <w:t>"Enter text:"</w:t>
        </w:r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);  </w:t>
        </w:r>
      </w:ins>
    </w:p>
    <w:p w:rsidR="00AC6F4D" w:rsidRPr="00AC6F4D" w:rsidRDefault="00AC6F4D" w:rsidP="00AC6F4D">
      <w:pPr>
        <w:numPr>
          <w:ilvl w:val="0"/>
          <w:numId w:val="9"/>
        </w:numPr>
        <w:shd w:val="clear" w:color="auto" w:fill="FFFFFF"/>
        <w:spacing w:after="0" w:line="285" w:lineRule="atLeast"/>
        <w:ind w:left="0"/>
        <w:rPr>
          <w:ins w:id="300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301" w:author="Unknown"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    Matcher matcher = pattern.matcher(sc.nextLine());    </w:t>
        </w:r>
      </w:ins>
    </w:p>
    <w:p w:rsidR="00AC6F4D" w:rsidRPr="00AC6F4D" w:rsidRDefault="00AC6F4D" w:rsidP="00AC6F4D">
      <w:pPr>
        <w:numPr>
          <w:ilvl w:val="0"/>
          <w:numId w:val="9"/>
        </w:numPr>
        <w:shd w:val="clear" w:color="auto" w:fill="FFFFFF"/>
        <w:spacing w:after="0" w:line="285" w:lineRule="atLeast"/>
        <w:ind w:left="0"/>
        <w:rPr>
          <w:ins w:id="302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303" w:author="Unknown"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    </w:t>
        </w:r>
        <w:proofErr w:type="spellStart"/>
        <w:r w:rsidRPr="00AC6F4D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boolean</w:t>
        </w:r>
        <w:proofErr w:type="spellEnd"/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found = </w:t>
        </w:r>
        <w:r w:rsidRPr="00AC6F4D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false</w:t>
        </w:r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;    </w:t>
        </w:r>
      </w:ins>
    </w:p>
    <w:p w:rsidR="00AC6F4D" w:rsidRPr="00AC6F4D" w:rsidRDefault="00AC6F4D" w:rsidP="00AC6F4D">
      <w:pPr>
        <w:numPr>
          <w:ilvl w:val="0"/>
          <w:numId w:val="9"/>
        </w:numPr>
        <w:shd w:val="clear" w:color="auto" w:fill="FFFFFF"/>
        <w:spacing w:after="0" w:line="285" w:lineRule="atLeast"/>
        <w:ind w:left="0"/>
        <w:rPr>
          <w:ins w:id="304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305" w:author="Unknown"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    </w:t>
        </w:r>
        <w:r w:rsidRPr="00AC6F4D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while</w:t>
        </w:r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(</w:t>
        </w:r>
        <w:proofErr w:type="spellStart"/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matcher.find</w:t>
        </w:r>
        <w:proofErr w:type="spellEnd"/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()) {    </w:t>
        </w:r>
      </w:ins>
    </w:p>
    <w:p w:rsidR="00AC6F4D" w:rsidRPr="00AC6F4D" w:rsidRDefault="00AC6F4D" w:rsidP="00AC6F4D">
      <w:pPr>
        <w:numPr>
          <w:ilvl w:val="0"/>
          <w:numId w:val="9"/>
        </w:numPr>
        <w:shd w:val="clear" w:color="auto" w:fill="FFFFFF"/>
        <w:spacing w:after="0" w:line="285" w:lineRule="atLeast"/>
        <w:ind w:left="0"/>
        <w:rPr>
          <w:ins w:id="306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307" w:author="Unknown"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        System.out.println(</w:t>
        </w:r>
        <w:r w:rsidRPr="00AC6F4D">
          <w:rPr>
            <w:rFonts w:ascii="Verdana" w:eastAsia="Times New Roman" w:hAnsi="Verdana" w:cs="Times New Roman"/>
            <w:color w:val="0000FF"/>
            <w:sz w:val="18"/>
            <w:lang w:eastAsia="en-IN"/>
          </w:rPr>
          <w:t>"I found the text "</w:t>
        </w:r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+matcher.group()+</w:t>
        </w:r>
        <w:r w:rsidRPr="00AC6F4D">
          <w:rPr>
            <w:rFonts w:ascii="Verdana" w:eastAsia="Times New Roman" w:hAnsi="Verdana" w:cs="Times New Roman"/>
            <w:color w:val="0000FF"/>
            <w:sz w:val="18"/>
            <w:lang w:eastAsia="en-IN"/>
          </w:rPr>
          <w:t>" starting at index "</w:t>
        </w:r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+    </w:t>
        </w:r>
      </w:ins>
    </w:p>
    <w:p w:rsidR="00AC6F4D" w:rsidRPr="00AC6F4D" w:rsidRDefault="00AC6F4D" w:rsidP="00AC6F4D">
      <w:pPr>
        <w:numPr>
          <w:ilvl w:val="0"/>
          <w:numId w:val="9"/>
        </w:numPr>
        <w:shd w:val="clear" w:color="auto" w:fill="FFFFFF"/>
        <w:spacing w:after="0" w:line="285" w:lineRule="atLeast"/>
        <w:ind w:left="0"/>
        <w:rPr>
          <w:ins w:id="308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309" w:author="Unknown"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         matcher.start()+</w:t>
        </w:r>
        <w:r w:rsidRPr="00AC6F4D">
          <w:rPr>
            <w:rFonts w:ascii="Verdana" w:eastAsia="Times New Roman" w:hAnsi="Verdana" w:cs="Times New Roman"/>
            <w:color w:val="0000FF"/>
            <w:sz w:val="18"/>
            <w:lang w:eastAsia="en-IN"/>
          </w:rPr>
          <w:t>" and ending at index "</w:t>
        </w:r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+matcher.end());    </w:t>
        </w:r>
      </w:ins>
    </w:p>
    <w:p w:rsidR="00AC6F4D" w:rsidRPr="00AC6F4D" w:rsidRDefault="00AC6F4D" w:rsidP="00AC6F4D">
      <w:pPr>
        <w:numPr>
          <w:ilvl w:val="0"/>
          <w:numId w:val="9"/>
        </w:numPr>
        <w:shd w:val="clear" w:color="auto" w:fill="FFFFFF"/>
        <w:spacing w:after="0" w:line="285" w:lineRule="atLeast"/>
        <w:ind w:left="0"/>
        <w:rPr>
          <w:ins w:id="310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311" w:author="Unknown"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        found = </w:t>
        </w:r>
        <w:r w:rsidRPr="00AC6F4D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true</w:t>
        </w:r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;    </w:t>
        </w:r>
      </w:ins>
    </w:p>
    <w:p w:rsidR="00AC6F4D" w:rsidRPr="00AC6F4D" w:rsidRDefault="00AC6F4D" w:rsidP="00AC6F4D">
      <w:pPr>
        <w:numPr>
          <w:ilvl w:val="0"/>
          <w:numId w:val="9"/>
        </w:numPr>
        <w:shd w:val="clear" w:color="auto" w:fill="FFFFFF"/>
        <w:spacing w:after="0" w:line="285" w:lineRule="atLeast"/>
        <w:ind w:left="0"/>
        <w:rPr>
          <w:ins w:id="312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313" w:author="Unknown"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    }    </w:t>
        </w:r>
      </w:ins>
    </w:p>
    <w:p w:rsidR="00AC6F4D" w:rsidRPr="00AC6F4D" w:rsidRDefault="00AC6F4D" w:rsidP="00AC6F4D">
      <w:pPr>
        <w:numPr>
          <w:ilvl w:val="0"/>
          <w:numId w:val="9"/>
        </w:numPr>
        <w:shd w:val="clear" w:color="auto" w:fill="FFFFFF"/>
        <w:spacing w:after="0" w:line="285" w:lineRule="atLeast"/>
        <w:ind w:left="0"/>
        <w:rPr>
          <w:ins w:id="314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315" w:author="Unknown"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    </w:t>
        </w:r>
        <w:r w:rsidRPr="00AC6F4D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if</w:t>
        </w:r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(!found){    </w:t>
        </w:r>
      </w:ins>
    </w:p>
    <w:p w:rsidR="00AC6F4D" w:rsidRPr="00AC6F4D" w:rsidRDefault="00AC6F4D" w:rsidP="00AC6F4D">
      <w:pPr>
        <w:numPr>
          <w:ilvl w:val="0"/>
          <w:numId w:val="9"/>
        </w:numPr>
        <w:shd w:val="clear" w:color="auto" w:fill="FFFFFF"/>
        <w:spacing w:after="0" w:line="285" w:lineRule="atLeast"/>
        <w:ind w:left="0"/>
        <w:rPr>
          <w:ins w:id="316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317" w:author="Unknown"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        </w:t>
        </w:r>
        <w:proofErr w:type="spellStart"/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System.out.println</w:t>
        </w:r>
        <w:proofErr w:type="spellEnd"/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</w:t>
        </w:r>
        <w:r w:rsidRPr="00AC6F4D">
          <w:rPr>
            <w:rFonts w:ascii="Verdana" w:eastAsia="Times New Roman" w:hAnsi="Verdana" w:cs="Times New Roman"/>
            <w:color w:val="0000FF"/>
            <w:sz w:val="18"/>
            <w:lang w:eastAsia="en-IN"/>
          </w:rPr>
          <w:t>"No match found."</w:t>
        </w:r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);    </w:t>
        </w:r>
      </w:ins>
    </w:p>
    <w:p w:rsidR="00AC6F4D" w:rsidRPr="00AC6F4D" w:rsidRDefault="00AC6F4D" w:rsidP="00AC6F4D">
      <w:pPr>
        <w:numPr>
          <w:ilvl w:val="0"/>
          <w:numId w:val="9"/>
        </w:numPr>
        <w:shd w:val="clear" w:color="auto" w:fill="FFFFFF"/>
        <w:spacing w:after="0" w:line="285" w:lineRule="atLeast"/>
        <w:ind w:left="0"/>
        <w:rPr>
          <w:ins w:id="318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319" w:author="Unknown"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    }    </w:t>
        </w:r>
      </w:ins>
    </w:p>
    <w:p w:rsidR="00AC6F4D" w:rsidRPr="00AC6F4D" w:rsidRDefault="00AC6F4D" w:rsidP="00AC6F4D">
      <w:pPr>
        <w:numPr>
          <w:ilvl w:val="0"/>
          <w:numId w:val="9"/>
        </w:numPr>
        <w:shd w:val="clear" w:color="auto" w:fill="FFFFFF"/>
        <w:spacing w:after="0" w:line="285" w:lineRule="atLeast"/>
        <w:ind w:left="0"/>
        <w:rPr>
          <w:ins w:id="320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321" w:author="Unknown"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}    </w:t>
        </w:r>
      </w:ins>
    </w:p>
    <w:p w:rsidR="00AC6F4D" w:rsidRPr="00AC6F4D" w:rsidRDefault="00AC6F4D" w:rsidP="00AC6F4D">
      <w:pPr>
        <w:numPr>
          <w:ilvl w:val="0"/>
          <w:numId w:val="9"/>
        </w:numPr>
        <w:shd w:val="clear" w:color="auto" w:fill="FFFFFF"/>
        <w:spacing w:after="0" w:line="285" w:lineRule="atLeast"/>
        <w:ind w:left="0"/>
        <w:rPr>
          <w:ins w:id="322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323" w:author="Unknown"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}    </w:t>
        </w:r>
      </w:ins>
    </w:p>
    <w:p w:rsidR="00AC6F4D" w:rsidRPr="00AC6F4D" w:rsidRDefault="00AC6F4D" w:rsidP="00AC6F4D">
      <w:pPr>
        <w:numPr>
          <w:ilvl w:val="0"/>
          <w:numId w:val="9"/>
        </w:numPr>
        <w:shd w:val="clear" w:color="auto" w:fill="FFFFFF"/>
        <w:spacing w:after="109" w:line="285" w:lineRule="atLeast"/>
        <w:ind w:left="0"/>
        <w:rPr>
          <w:ins w:id="324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325" w:author="Unknown"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}    </w:t>
        </w:r>
      </w:ins>
    </w:p>
    <w:p w:rsidR="00AC6F4D" w:rsidRPr="00AC6F4D" w:rsidRDefault="00AC6F4D" w:rsidP="00AC6F4D">
      <w:pPr>
        <w:shd w:val="clear" w:color="auto" w:fill="FFFFFF"/>
        <w:spacing w:before="100" w:beforeAutospacing="1" w:after="100" w:afterAutospacing="1" w:line="240" w:lineRule="auto"/>
        <w:rPr>
          <w:ins w:id="326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327" w:author="Unknown">
        <w:r w:rsidRPr="00AC6F4D">
          <w:rPr>
            <w:rFonts w:ascii="Verdana" w:eastAsia="Times New Roman" w:hAnsi="Verdana" w:cs="Times New Roman"/>
            <w:color w:val="000000"/>
            <w:sz w:val="18"/>
            <w:szCs w:val="18"/>
            <w:lang w:eastAsia="en-IN"/>
          </w:rPr>
          <w:t>Output:</w:t>
        </w:r>
      </w:ins>
    </w:p>
    <w:p w:rsidR="00AC6F4D" w:rsidRPr="00AC6F4D" w:rsidRDefault="00AC6F4D" w:rsidP="00AC6F4D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28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329" w:author="Unknown">
        <w:r w:rsidRPr="00AC6F4D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Enter </w:t>
        </w:r>
        <w:proofErr w:type="spellStart"/>
        <w:r w:rsidRPr="00AC6F4D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regex</w:t>
        </w:r>
        <w:proofErr w:type="spellEnd"/>
        <w:r w:rsidRPr="00AC6F4D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 pattern: java</w:t>
        </w:r>
      </w:ins>
    </w:p>
    <w:p w:rsidR="00AC6F4D" w:rsidRPr="00AC6F4D" w:rsidRDefault="00AC6F4D" w:rsidP="00AC6F4D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30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331" w:author="Unknown">
        <w:r w:rsidRPr="00AC6F4D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Enter text: this is java, do you know java</w:t>
        </w:r>
      </w:ins>
    </w:p>
    <w:p w:rsidR="00AC6F4D" w:rsidRPr="00AC6F4D" w:rsidRDefault="00AC6F4D" w:rsidP="00AC6F4D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32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333" w:author="Unknown">
        <w:r w:rsidRPr="00AC6F4D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I found the text java starting at index 8 and ending at index 12</w:t>
        </w:r>
      </w:ins>
    </w:p>
    <w:p w:rsidR="00AC6F4D" w:rsidRPr="00AC6F4D" w:rsidRDefault="00AC6F4D" w:rsidP="00AC6F4D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34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335" w:author="Unknown">
        <w:r w:rsidRPr="00AC6F4D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I found the text java starting at index 26 and ending at index 30</w:t>
        </w:r>
      </w:ins>
    </w:p>
    <w:p w:rsidR="00205D32" w:rsidRDefault="00205D32"/>
    <w:sectPr w:rsidR="00205D32" w:rsidSect="00205D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62168"/>
    <w:multiLevelType w:val="multilevel"/>
    <w:tmpl w:val="787CA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5836A9C"/>
    <w:multiLevelType w:val="multilevel"/>
    <w:tmpl w:val="51361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B402E69"/>
    <w:multiLevelType w:val="multilevel"/>
    <w:tmpl w:val="81E82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F2C1AEF"/>
    <w:multiLevelType w:val="multilevel"/>
    <w:tmpl w:val="D9042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9EA2311"/>
    <w:multiLevelType w:val="multilevel"/>
    <w:tmpl w:val="47FAB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E134DEC"/>
    <w:multiLevelType w:val="multilevel"/>
    <w:tmpl w:val="57BAE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44A6279"/>
    <w:multiLevelType w:val="multilevel"/>
    <w:tmpl w:val="34A06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D4B487F"/>
    <w:multiLevelType w:val="multilevel"/>
    <w:tmpl w:val="CF129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84E26A0"/>
    <w:multiLevelType w:val="multilevel"/>
    <w:tmpl w:val="0F382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8"/>
  </w:num>
  <w:num w:numId="6">
    <w:abstractNumId w:val="3"/>
  </w:num>
  <w:num w:numId="7">
    <w:abstractNumId w:val="0"/>
  </w:num>
  <w:num w:numId="8">
    <w:abstractNumId w:val="6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AC6F4D"/>
    <w:rsid w:val="00205D32"/>
    <w:rsid w:val="00AC6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5D32"/>
  </w:style>
  <w:style w:type="paragraph" w:styleId="Heading1">
    <w:name w:val="heading 1"/>
    <w:basedOn w:val="Normal"/>
    <w:link w:val="Heading1Char"/>
    <w:uiPriority w:val="9"/>
    <w:qFormat/>
    <w:rsid w:val="00AC6F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AC6F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AC6F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AC6F4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6F4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AC6F4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AC6F4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AC6F4D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C6F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C6F4D"/>
    <w:rPr>
      <w:b/>
      <w:bCs/>
    </w:rPr>
  </w:style>
  <w:style w:type="character" w:styleId="Emphasis">
    <w:name w:val="Emphasis"/>
    <w:basedOn w:val="DefaultParagraphFont"/>
    <w:uiPriority w:val="20"/>
    <w:qFormat/>
    <w:rsid w:val="00AC6F4D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C6F4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C6F4D"/>
    <w:rPr>
      <w:color w:val="800080"/>
      <w:u w:val="single"/>
    </w:rPr>
  </w:style>
  <w:style w:type="character" w:customStyle="1" w:styleId="keyword">
    <w:name w:val="keyword"/>
    <w:basedOn w:val="DefaultParagraphFont"/>
    <w:rsid w:val="00AC6F4D"/>
  </w:style>
  <w:style w:type="character" w:customStyle="1" w:styleId="comment">
    <w:name w:val="comment"/>
    <w:basedOn w:val="DefaultParagraphFont"/>
    <w:rsid w:val="00AC6F4D"/>
  </w:style>
  <w:style w:type="character" w:customStyle="1" w:styleId="string">
    <w:name w:val="string"/>
    <w:basedOn w:val="DefaultParagraphFont"/>
    <w:rsid w:val="00AC6F4D"/>
  </w:style>
  <w:style w:type="character" w:customStyle="1" w:styleId="testit">
    <w:name w:val="testit"/>
    <w:basedOn w:val="DefaultParagraphFont"/>
    <w:rsid w:val="00AC6F4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6F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6F4D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6F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6F4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47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16153">
          <w:marLeft w:val="0"/>
          <w:marRight w:val="0"/>
          <w:marTop w:val="0"/>
          <w:marBottom w:val="109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693649051">
          <w:marLeft w:val="0"/>
          <w:marRight w:val="0"/>
          <w:marTop w:val="109"/>
          <w:marBottom w:val="0"/>
          <w:divBdr>
            <w:top w:val="single" w:sz="6" w:space="0" w:color="D5DDC6"/>
            <w:left w:val="single" w:sz="6" w:space="3" w:color="D5DDC6"/>
            <w:bottom w:val="single" w:sz="6" w:space="0" w:color="D5DDC6"/>
            <w:right w:val="single" w:sz="6" w:space="0" w:color="D5DDC6"/>
          </w:divBdr>
        </w:div>
        <w:div w:id="1267736288">
          <w:marLeft w:val="0"/>
          <w:marRight w:val="0"/>
          <w:marTop w:val="0"/>
          <w:marBottom w:val="109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630479905">
          <w:marLeft w:val="0"/>
          <w:marRight w:val="0"/>
          <w:marTop w:val="0"/>
          <w:marBottom w:val="109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332298506">
          <w:marLeft w:val="0"/>
          <w:marRight w:val="0"/>
          <w:marTop w:val="0"/>
          <w:marBottom w:val="109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727802757">
          <w:marLeft w:val="0"/>
          <w:marRight w:val="0"/>
          <w:marTop w:val="0"/>
          <w:marBottom w:val="109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33376882">
          <w:marLeft w:val="0"/>
          <w:marRight w:val="0"/>
          <w:marTop w:val="0"/>
          <w:marBottom w:val="109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203975434">
          <w:marLeft w:val="0"/>
          <w:marRight w:val="0"/>
          <w:marTop w:val="0"/>
          <w:marBottom w:val="109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948270800">
          <w:marLeft w:val="0"/>
          <w:marRight w:val="0"/>
          <w:marTop w:val="0"/>
          <w:marBottom w:val="109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284507407">
          <w:marLeft w:val="0"/>
          <w:marRight w:val="0"/>
          <w:marTop w:val="109"/>
          <w:marBottom w:val="0"/>
          <w:divBdr>
            <w:top w:val="single" w:sz="6" w:space="0" w:color="D5DDC6"/>
            <w:left w:val="single" w:sz="6" w:space="3" w:color="D5DDC6"/>
            <w:bottom w:val="single" w:sz="6" w:space="0" w:color="D5DDC6"/>
            <w:right w:val="single" w:sz="6" w:space="0" w:color="D5DDC6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1591</Words>
  <Characters>9075</Characters>
  <Application>Microsoft Office Word</Application>
  <DocSecurity>0</DocSecurity>
  <Lines>75</Lines>
  <Paragraphs>21</Paragraphs>
  <ScaleCrop>false</ScaleCrop>
  <Company/>
  <LinksUpToDate>false</LinksUpToDate>
  <CharactersWithSpaces>10645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 Vardhan</dc:creator>
  <cp:lastModifiedBy>Harsh Vardhan</cp:lastModifiedBy>
  <cp:revision>1</cp:revision>
  <dcterms:created xsi:type="dcterms:W3CDTF">2019-06-06T16:57:00Z</dcterms:created>
  <dcterms:modified xsi:type="dcterms:W3CDTF">2019-06-06T17:01:00Z</dcterms:modified>
</cp:coreProperties>
</file>