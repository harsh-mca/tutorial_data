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2F2" w:rsidRPr="009A52F2" w:rsidRDefault="009A52F2" w:rsidP="009A52F2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proofErr w:type="spellStart"/>
      <w:r w:rsidRPr="009A52F2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StringTokenizer</w:t>
      </w:r>
      <w:proofErr w:type="spellEnd"/>
      <w:r w:rsidRPr="009A52F2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 in Java</w:t>
      </w:r>
    </w:p>
    <w:p w:rsidR="009A52F2" w:rsidRPr="009A52F2" w:rsidRDefault="009A52F2" w:rsidP="009A52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1.</w:t>
      </w:r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ab/>
      </w:r>
      <w:proofErr w:type="spellStart"/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StringTokenizer</w:t>
      </w:r>
      <w:proofErr w:type="spellEnd"/>
    </w:p>
    <w:p w:rsidR="009A52F2" w:rsidRPr="009A52F2" w:rsidRDefault="009A52F2" w:rsidP="009A52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2.</w:t>
      </w:r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ab/>
        <w:t xml:space="preserve">Methods of </w:t>
      </w:r>
      <w:proofErr w:type="spellStart"/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StringTokenizer</w:t>
      </w:r>
      <w:proofErr w:type="spellEnd"/>
    </w:p>
    <w:p w:rsidR="009A52F2" w:rsidRDefault="009A52F2" w:rsidP="009A52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3.</w:t>
      </w:r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ab/>
        <w:t xml:space="preserve">Example of </w:t>
      </w:r>
      <w:proofErr w:type="spellStart"/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StringTokenizer</w:t>
      </w:r>
      <w:proofErr w:type="spellEnd"/>
    </w:p>
    <w:p w:rsidR="009A52F2" w:rsidRPr="009A52F2" w:rsidRDefault="009A52F2" w:rsidP="009A52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 </w:t>
      </w:r>
      <w:proofErr w:type="spellStart"/>
      <w:r w:rsidRPr="009A52F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java.util.StringTokenizer</w:t>
      </w:r>
      <w:proofErr w:type="spellEnd"/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class allows you to break a string into tokens. It is simple way to break string.</w:t>
      </w:r>
    </w:p>
    <w:p w:rsidR="009A52F2" w:rsidRPr="009A52F2" w:rsidRDefault="009A52F2" w:rsidP="009A52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It doesn't provide the facility to differentiate numbers, quoted strings, identifiers etc. like </w:t>
      </w:r>
      <w:proofErr w:type="spellStart"/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StreamTokenizer</w:t>
      </w:r>
      <w:proofErr w:type="spellEnd"/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class. We will discuss about the </w:t>
      </w:r>
      <w:proofErr w:type="spellStart"/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StreamTokenizer</w:t>
      </w:r>
      <w:proofErr w:type="spellEnd"/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in I/O chapter.</w:t>
      </w:r>
    </w:p>
    <w:p w:rsidR="009A52F2" w:rsidRPr="009A52F2" w:rsidRDefault="009A52F2" w:rsidP="009A52F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</w:pPr>
      <w:r w:rsidRPr="009A52F2"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  <w:t xml:space="preserve">Constructors of </w:t>
      </w:r>
      <w:proofErr w:type="spellStart"/>
      <w:r w:rsidRPr="009A52F2"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  <w:t>StringTokenizer</w:t>
      </w:r>
      <w:proofErr w:type="spellEnd"/>
      <w:r w:rsidRPr="009A52F2"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  <w:t xml:space="preserve"> class</w:t>
      </w:r>
    </w:p>
    <w:p w:rsidR="009A52F2" w:rsidRPr="009A52F2" w:rsidRDefault="009A52F2" w:rsidP="009A52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There are 3 constructors defined in the </w:t>
      </w:r>
      <w:proofErr w:type="spellStart"/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StringTokenizer</w:t>
      </w:r>
      <w:proofErr w:type="spellEnd"/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class.</w:t>
      </w:r>
    </w:p>
    <w:tbl>
      <w:tblPr>
        <w:tblW w:w="13147" w:type="dxa"/>
        <w:tblInd w:w="-144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6"/>
        <w:gridCol w:w="10551"/>
      </w:tblGrid>
      <w:tr w:rsidR="009A52F2" w:rsidRPr="009A52F2" w:rsidTr="009A52F2">
        <w:tc>
          <w:tcPr>
            <w:tcW w:w="2596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9A52F2" w:rsidRPr="009A52F2" w:rsidRDefault="009A52F2" w:rsidP="009A52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9A5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Constructor</w:t>
            </w:r>
          </w:p>
        </w:tc>
        <w:tc>
          <w:tcPr>
            <w:tcW w:w="10551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9A52F2" w:rsidRPr="009A52F2" w:rsidRDefault="009A52F2" w:rsidP="009A52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9A5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9A52F2" w:rsidRPr="009A52F2" w:rsidTr="009A52F2">
        <w:tc>
          <w:tcPr>
            <w:tcW w:w="25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StringTokenizer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05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creates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StringTokenizer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with specified string.</w:t>
            </w:r>
          </w:p>
        </w:tc>
      </w:tr>
      <w:tr w:rsidR="009A52F2" w:rsidRPr="009A52F2" w:rsidTr="009A52F2">
        <w:tc>
          <w:tcPr>
            <w:tcW w:w="25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StringTokenizer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, String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delim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05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creates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StringTokenizer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with specified string and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delimeter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  <w:tr w:rsidR="009A52F2" w:rsidRPr="009A52F2" w:rsidTr="009A52F2">
        <w:tc>
          <w:tcPr>
            <w:tcW w:w="25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StringTokenizer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, String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delim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returnValue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05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creates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StringTokenizer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with specified string,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delimeter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returnValue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 If return value is true,</w:t>
            </w:r>
          </w:p>
          <w:p w:rsid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delimiter characters are considered to be tokens. If it is false, delimiter </w:t>
            </w:r>
          </w:p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characters serve to separate tokens.</w:t>
            </w:r>
          </w:p>
        </w:tc>
      </w:tr>
    </w:tbl>
    <w:p w:rsidR="009A52F2" w:rsidRPr="009A52F2" w:rsidRDefault="009A52F2" w:rsidP="009A5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2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9A52F2" w:rsidRPr="009A52F2" w:rsidRDefault="009A52F2" w:rsidP="009A52F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</w:pPr>
      <w:r w:rsidRPr="009A52F2"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  <w:t xml:space="preserve">Methods of </w:t>
      </w:r>
      <w:proofErr w:type="spellStart"/>
      <w:r w:rsidRPr="009A52F2"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  <w:t>StringTokenizer</w:t>
      </w:r>
      <w:proofErr w:type="spellEnd"/>
      <w:r w:rsidRPr="009A52F2">
        <w:rPr>
          <w:rFonts w:ascii="Helvetica" w:eastAsia="Times New Roman" w:hAnsi="Helvetica" w:cs="Helvetica"/>
          <w:color w:val="610B4B"/>
          <w:sz w:val="23"/>
          <w:szCs w:val="23"/>
          <w:lang w:eastAsia="en-IN"/>
        </w:rPr>
        <w:t xml:space="preserve"> class</w:t>
      </w:r>
    </w:p>
    <w:p w:rsidR="009A52F2" w:rsidRPr="009A52F2" w:rsidRDefault="009A52F2" w:rsidP="009A52F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6 useful methods of </w:t>
      </w:r>
      <w:proofErr w:type="spellStart"/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StringTokenizer</w:t>
      </w:r>
      <w:proofErr w:type="spellEnd"/>
      <w:r w:rsidRPr="009A52F2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are as follows:</w:t>
      </w:r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17"/>
        <w:gridCol w:w="8230"/>
      </w:tblGrid>
      <w:tr w:rsidR="009A52F2" w:rsidRPr="009A52F2" w:rsidTr="009A52F2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9A52F2" w:rsidRPr="009A52F2" w:rsidRDefault="009A52F2" w:rsidP="009A52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9A5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Public method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9A52F2" w:rsidRPr="009A52F2" w:rsidRDefault="009A52F2" w:rsidP="009A52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9A5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9A52F2" w:rsidRPr="009A52F2" w:rsidTr="009A52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hasMoreTokens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checks if there is more tokens available.</w:t>
            </w:r>
          </w:p>
        </w:tc>
      </w:tr>
      <w:tr w:rsidR="009A52F2" w:rsidRPr="009A52F2" w:rsidTr="009A52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nextToken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returns the next token from the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StringTokenizer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object.</w:t>
            </w:r>
          </w:p>
        </w:tc>
      </w:tr>
      <w:tr w:rsidR="009A52F2" w:rsidRPr="009A52F2" w:rsidTr="009A52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nextToken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delim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returns the next token based on the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delimeter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  <w:tr w:rsidR="009A52F2" w:rsidRPr="009A52F2" w:rsidTr="009A52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hasMoreElements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same as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hasMoreTokens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 method.</w:t>
            </w:r>
          </w:p>
        </w:tc>
      </w:tr>
      <w:tr w:rsidR="009A52F2" w:rsidRPr="009A52F2" w:rsidTr="009A52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Object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nextElement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same as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nextToken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 but its return type is Object.</w:t>
            </w:r>
          </w:p>
        </w:tc>
      </w:tr>
      <w:tr w:rsidR="009A52F2" w:rsidRPr="009A52F2" w:rsidTr="009A52F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countTokens</w:t>
            </w:r>
            <w:proofErr w:type="spellEnd"/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A52F2" w:rsidRPr="009A52F2" w:rsidRDefault="009A52F2" w:rsidP="009A52F2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A52F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the total number of tokens.</w:t>
            </w:r>
          </w:p>
        </w:tc>
      </w:tr>
    </w:tbl>
    <w:p w:rsidR="009A52F2" w:rsidRPr="009A52F2" w:rsidRDefault="009A52F2" w:rsidP="009A52F2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0" w:author="Unknown"/>
          <w:rFonts w:ascii="Tahoma" w:eastAsia="Times New Roman" w:hAnsi="Tahoma" w:cs="Tahoma"/>
          <w:color w:val="610B4B"/>
          <w:sz w:val="30"/>
          <w:szCs w:val="30"/>
          <w:lang w:eastAsia="en-IN"/>
        </w:rPr>
      </w:pPr>
      <w:ins w:id="1" w:author="Unknown">
        <w:r w:rsidRPr="009A52F2">
          <w:rPr>
            <w:rFonts w:ascii="Tahoma" w:eastAsia="Times New Roman" w:hAnsi="Tahoma" w:cs="Tahoma"/>
            <w:color w:val="610B4B"/>
            <w:sz w:val="30"/>
            <w:szCs w:val="30"/>
            <w:lang w:eastAsia="en-IN"/>
          </w:rPr>
          <w:lastRenderedPageBreak/>
          <w:t xml:space="preserve">Simple example of </w:t>
        </w:r>
        <w:proofErr w:type="spellStart"/>
        <w:r w:rsidRPr="009A52F2">
          <w:rPr>
            <w:rFonts w:ascii="Tahoma" w:eastAsia="Times New Roman" w:hAnsi="Tahoma" w:cs="Tahoma"/>
            <w:color w:val="610B4B"/>
            <w:sz w:val="30"/>
            <w:szCs w:val="30"/>
            <w:lang w:eastAsia="en-IN"/>
          </w:rPr>
          <w:t>StringTokenizer</w:t>
        </w:r>
        <w:proofErr w:type="spellEnd"/>
        <w:r w:rsidRPr="009A52F2">
          <w:rPr>
            <w:rFonts w:ascii="Tahoma" w:eastAsia="Times New Roman" w:hAnsi="Tahoma" w:cs="Tahoma"/>
            <w:color w:val="610B4B"/>
            <w:sz w:val="30"/>
            <w:szCs w:val="30"/>
            <w:lang w:eastAsia="en-IN"/>
          </w:rPr>
          <w:t xml:space="preserve"> class</w:t>
        </w:r>
      </w:ins>
    </w:p>
    <w:p w:rsidR="009A52F2" w:rsidRPr="009A52F2" w:rsidRDefault="009A52F2" w:rsidP="009A52F2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Let's see the simple example of </w:t>
        </w:r>
        <w:proofErr w:type="spellStart"/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StringTokenizer</w:t>
        </w:r>
        <w:proofErr w:type="spellEnd"/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class that tokenizes a string "my name is khan" on the basis of whitespace.</w:t>
        </w:r>
      </w:ins>
    </w:p>
    <w:p w:rsidR="009A52F2" w:rsidRPr="009A52F2" w:rsidRDefault="009A52F2" w:rsidP="009A52F2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9A52F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java.util.StringTokenizer</w:t>
        </w:r>
        <w:proofErr w:type="spellEnd"/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9A52F2" w:rsidRPr="009A52F2" w:rsidRDefault="009A52F2" w:rsidP="009A52F2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9A52F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52F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Simple{  </w:t>
        </w:r>
      </w:ins>
    </w:p>
    <w:p w:rsidR="009A52F2" w:rsidRPr="009A52F2" w:rsidRDefault="009A52F2" w:rsidP="009A52F2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52F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52F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52F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9A52F2" w:rsidRPr="009A52F2" w:rsidRDefault="009A52F2" w:rsidP="009A52F2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StringTokenizer st = </w:t>
        </w:r>
        <w:r w:rsidRPr="009A52F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StringTokenizer(</w:t>
        </w:r>
        <w:r w:rsidRPr="009A52F2">
          <w:rPr>
            <w:rFonts w:ascii="Verdana" w:eastAsia="Times New Roman" w:hAnsi="Verdana" w:cs="Times New Roman"/>
            <w:color w:val="0000FF"/>
            <w:sz w:val="18"/>
            <w:lang w:eastAsia="en-IN"/>
          </w:rPr>
          <w:t>"my name is khan"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A52F2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52F2" w:rsidRPr="009A52F2" w:rsidRDefault="009A52F2" w:rsidP="009A52F2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</w:t>
        </w:r>
        <w:r w:rsidRPr="009A52F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while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(</w:t>
        </w:r>
        <w:proofErr w:type="spellStart"/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st.hasMoreTokens</w:t>
        </w:r>
        <w:proofErr w:type="spellEnd"/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 {  </w:t>
        </w:r>
      </w:ins>
    </w:p>
    <w:p w:rsidR="009A52F2" w:rsidRPr="009A52F2" w:rsidRDefault="009A52F2" w:rsidP="009A52F2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</w:t>
        </w:r>
        <w:proofErr w:type="spellStart"/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st.nextToken</w:t>
        </w:r>
        <w:proofErr w:type="spellEnd"/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());  </w:t>
        </w:r>
      </w:ins>
    </w:p>
    <w:p w:rsidR="009A52F2" w:rsidRPr="009A52F2" w:rsidRDefault="009A52F2" w:rsidP="009A52F2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}  </w:t>
        </w:r>
      </w:ins>
    </w:p>
    <w:p w:rsidR="009A52F2" w:rsidRPr="009A52F2" w:rsidRDefault="009A52F2" w:rsidP="009A52F2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}  </w:t>
        </w:r>
      </w:ins>
    </w:p>
    <w:p w:rsidR="009A52F2" w:rsidRPr="009A52F2" w:rsidRDefault="009A52F2" w:rsidP="009A52F2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9A52F2" w:rsidRPr="009A52F2" w:rsidRDefault="009A52F2" w:rsidP="009A52F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23" w:author="Unknown">
        <w:r w:rsidRPr="009A52F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Output:my</w:t>
        </w:r>
        <w:proofErr w:type="spellEnd"/>
      </w:ins>
    </w:p>
    <w:p w:rsidR="009A52F2" w:rsidRPr="009A52F2" w:rsidRDefault="009A52F2" w:rsidP="009A52F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5" w:author="Unknown">
        <w:r w:rsidRPr="009A52F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name</w:t>
        </w:r>
      </w:ins>
    </w:p>
    <w:p w:rsidR="009A52F2" w:rsidRPr="009A52F2" w:rsidRDefault="009A52F2" w:rsidP="009A52F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7" w:author="Unknown">
        <w:r w:rsidRPr="009A52F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is</w:t>
        </w:r>
      </w:ins>
    </w:p>
    <w:p w:rsidR="009A52F2" w:rsidRPr="009A52F2" w:rsidRDefault="009A52F2" w:rsidP="009A52F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9" w:author="Unknown">
        <w:r w:rsidRPr="009A52F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khan</w:t>
        </w:r>
      </w:ins>
    </w:p>
    <w:p w:rsidR="009A52F2" w:rsidRPr="009A52F2" w:rsidRDefault="009A52F2" w:rsidP="009A52F2">
      <w:pPr>
        <w:spacing w:after="0" w:line="240" w:lineRule="auto"/>
        <w:rPr>
          <w:ins w:id="3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1" w:author="Unknown">
        <w:r w:rsidRPr="009A52F2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6" style="width:0;height:.7pt" o:hralign="center" o:hrstd="t" o:hrnoshade="t" o:hr="t" fillcolor="#d4d4d4" stroked="f"/>
          </w:pict>
        </w:r>
      </w:ins>
    </w:p>
    <w:p w:rsidR="009A52F2" w:rsidRPr="009A52F2" w:rsidRDefault="009A52F2" w:rsidP="009A52F2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32" w:author="Unknown"/>
          <w:rFonts w:ascii="Tahoma" w:eastAsia="Times New Roman" w:hAnsi="Tahoma" w:cs="Tahoma"/>
          <w:color w:val="610B4B"/>
          <w:sz w:val="30"/>
          <w:szCs w:val="30"/>
          <w:lang w:eastAsia="en-IN"/>
        </w:rPr>
      </w:pPr>
      <w:ins w:id="33" w:author="Unknown">
        <w:r w:rsidRPr="009A52F2">
          <w:rPr>
            <w:rFonts w:ascii="Tahoma" w:eastAsia="Times New Roman" w:hAnsi="Tahoma" w:cs="Tahoma"/>
            <w:color w:val="610B4B"/>
            <w:sz w:val="30"/>
            <w:szCs w:val="30"/>
            <w:lang w:eastAsia="en-IN"/>
          </w:rPr>
          <w:t xml:space="preserve">Example of </w:t>
        </w:r>
        <w:proofErr w:type="spellStart"/>
        <w:r w:rsidRPr="009A52F2">
          <w:rPr>
            <w:rFonts w:ascii="Tahoma" w:eastAsia="Times New Roman" w:hAnsi="Tahoma" w:cs="Tahoma"/>
            <w:color w:val="610B4B"/>
            <w:sz w:val="30"/>
            <w:szCs w:val="30"/>
            <w:lang w:eastAsia="en-IN"/>
          </w:rPr>
          <w:t>nextToken</w:t>
        </w:r>
        <w:proofErr w:type="spellEnd"/>
        <w:r w:rsidRPr="009A52F2">
          <w:rPr>
            <w:rFonts w:ascii="Tahoma" w:eastAsia="Times New Roman" w:hAnsi="Tahoma" w:cs="Tahoma"/>
            <w:color w:val="610B4B"/>
            <w:sz w:val="30"/>
            <w:szCs w:val="30"/>
            <w:lang w:eastAsia="en-IN"/>
          </w:rPr>
          <w:t xml:space="preserve">(String </w:t>
        </w:r>
        <w:proofErr w:type="spellStart"/>
        <w:r w:rsidRPr="009A52F2">
          <w:rPr>
            <w:rFonts w:ascii="Tahoma" w:eastAsia="Times New Roman" w:hAnsi="Tahoma" w:cs="Tahoma"/>
            <w:color w:val="610B4B"/>
            <w:sz w:val="30"/>
            <w:szCs w:val="30"/>
            <w:lang w:eastAsia="en-IN"/>
          </w:rPr>
          <w:t>delim</w:t>
        </w:r>
        <w:proofErr w:type="spellEnd"/>
        <w:r w:rsidRPr="009A52F2">
          <w:rPr>
            <w:rFonts w:ascii="Tahoma" w:eastAsia="Times New Roman" w:hAnsi="Tahoma" w:cs="Tahoma"/>
            <w:color w:val="610B4B"/>
            <w:sz w:val="30"/>
            <w:szCs w:val="30"/>
            <w:lang w:eastAsia="en-IN"/>
          </w:rPr>
          <w:t xml:space="preserve">) method of </w:t>
        </w:r>
        <w:proofErr w:type="spellStart"/>
        <w:r w:rsidRPr="009A52F2">
          <w:rPr>
            <w:rFonts w:ascii="Tahoma" w:eastAsia="Times New Roman" w:hAnsi="Tahoma" w:cs="Tahoma"/>
            <w:color w:val="610B4B"/>
            <w:sz w:val="30"/>
            <w:szCs w:val="30"/>
            <w:lang w:eastAsia="en-IN"/>
          </w:rPr>
          <w:t>StringTokenizer</w:t>
        </w:r>
        <w:proofErr w:type="spellEnd"/>
        <w:r w:rsidRPr="009A52F2">
          <w:rPr>
            <w:rFonts w:ascii="Tahoma" w:eastAsia="Times New Roman" w:hAnsi="Tahoma" w:cs="Tahoma"/>
            <w:color w:val="610B4B"/>
            <w:sz w:val="30"/>
            <w:szCs w:val="30"/>
            <w:lang w:eastAsia="en-IN"/>
          </w:rPr>
          <w:t xml:space="preserve"> class</w:t>
        </w:r>
      </w:ins>
    </w:p>
    <w:p w:rsidR="009A52F2" w:rsidRPr="009A52F2" w:rsidRDefault="009A52F2" w:rsidP="009A52F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" w:author="Unknown">
        <w:r w:rsidRPr="009A52F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9A52F2" w:rsidRPr="009A52F2" w:rsidRDefault="009A52F2" w:rsidP="009A52F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" w:author="Unknown"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52F2" w:rsidRPr="009A52F2" w:rsidRDefault="009A52F2" w:rsidP="009A52F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" w:author="Unknown">
        <w:r w:rsidRPr="009A52F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52F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 {  </w:t>
        </w:r>
      </w:ins>
    </w:p>
    <w:p w:rsidR="009A52F2" w:rsidRPr="009A52F2" w:rsidRDefault="009A52F2" w:rsidP="009A52F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1" w:author="Unknown"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r w:rsidRPr="009A52F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52F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A52F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main(String[] </w:t>
        </w:r>
        <w:proofErr w:type="spellStart"/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{  </w:t>
        </w:r>
      </w:ins>
    </w:p>
    <w:p w:rsidR="009A52F2" w:rsidRPr="009A52F2" w:rsidRDefault="009A52F2" w:rsidP="009A52F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" w:author="Unknown"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StringTokenizer st = </w:t>
        </w:r>
        <w:r w:rsidRPr="009A52F2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StringTokenizer(</w:t>
        </w:r>
        <w:r w:rsidRPr="009A52F2">
          <w:rPr>
            <w:rFonts w:ascii="Verdana" w:eastAsia="Times New Roman" w:hAnsi="Verdana" w:cs="Times New Roman"/>
            <w:color w:val="0000FF"/>
            <w:sz w:val="18"/>
            <w:lang w:eastAsia="en-IN"/>
          </w:rPr>
          <w:t>"my,name,is,khan"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A52F2" w:rsidRPr="009A52F2" w:rsidRDefault="009A52F2" w:rsidP="009A52F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" w:author="Unknown"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</w:ins>
    </w:p>
    <w:p w:rsidR="009A52F2" w:rsidRPr="009A52F2" w:rsidRDefault="009A52F2" w:rsidP="009A52F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7" w:author="Unknown"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  <w:r w:rsidRPr="009A52F2">
          <w:rPr>
            <w:rFonts w:ascii="Verdana" w:eastAsia="Times New Roman" w:hAnsi="Verdana" w:cs="Times New Roman"/>
            <w:color w:val="008200"/>
            <w:sz w:val="18"/>
            <w:lang w:eastAsia="en-IN"/>
          </w:rPr>
          <w:t>// printing next token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A52F2" w:rsidRPr="009A52F2" w:rsidRDefault="009A52F2" w:rsidP="009A52F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9" w:author="Unknown"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System.out.println(</w:t>
        </w:r>
        <w:r w:rsidRPr="009A52F2">
          <w:rPr>
            <w:rFonts w:ascii="Verdana" w:eastAsia="Times New Roman" w:hAnsi="Verdana" w:cs="Times New Roman"/>
            <w:color w:val="0000FF"/>
            <w:sz w:val="18"/>
            <w:lang w:eastAsia="en-IN"/>
          </w:rPr>
          <w:t>"Next token is : "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+ st.nextToken(</w:t>
        </w:r>
        <w:r w:rsidRPr="009A52F2">
          <w:rPr>
            <w:rFonts w:ascii="Verdana" w:eastAsia="Times New Roman" w:hAnsi="Verdana" w:cs="Times New Roman"/>
            <w:color w:val="0000FF"/>
            <w:sz w:val="18"/>
            <w:lang w:eastAsia="en-IN"/>
          </w:rPr>
          <w:t>","</w:t>
        </w:r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  </w:t>
        </w:r>
      </w:ins>
    </w:p>
    <w:p w:rsidR="009A52F2" w:rsidRPr="009A52F2" w:rsidRDefault="009A52F2" w:rsidP="009A52F2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1" w:author="Unknown"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}      </w:t>
        </w:r>
      </w:ins>
    </w:p>
    <w:p w:rsidR="009A52F2" w:rsidRPr="009A52F2" w:rsidRDefault="009A52F2" w:rsidP="009A52F2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3" w:author="Unknown">
        <w:r w:rsidRPr="009A52F2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9A52F2" w:rsidRPr="009A52F2" w:rsidRDefault="009A52F2" w:rsidP="009A52F2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55" w:author="Unknown">
        <w:r w:rsidRPr="009A52F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Output:Next</w:t>
        </w:r>
        <w:proofErr w:type="spellEnd"/>
        <w:r w:rsidRPr="009A52F2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token is : my</w:t>
        </w:r>
      </w:ins>
    </w:p>
    <w:p w:rsidR="009A52F2" w:rsidRPr="009A52F2" w:rsidRDefault="009A52F2" w:rsidP="009A52F2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ins w:id="56" w:author="Unknown"/>
          <w:rFonts w:ascii="Arial" w:eastAsia="Times New Roman" w:hAnsi="Arial" w:cs="Arial"/>
          <w:color w:val="008000"/>
          <w:sz w:val="19"/>
          <w:szCs w:val="19"/>
          <w:lang w:eastAsia="en-IN"/>
        </w:rPr>
      </w:pPr>
      <w:proofErr w:type="spellStart"/>
      <w:ins w:id="57" w:author="Unknown">
        <w:r w:rsidRPr="009A52F2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>StringTokenizer</w:t>
        </w:r>
        <w:proofErr w:type="spellEnd"/>
        <w:r w:rsidRPr="009A52F2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 xml:space="preserve"> class is deprecated now. It is recommended to use split() method of String class or </w:t>
        </w:r>
        <w:proofErr w:type="spellStart"/>
        <w:r w:rsidRPr="009A52F2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>regex</w:t>
        </w:r>
        <w:proofErr w:type="spellEnd"/>
        <w:r w:rsidRPr="009A52F2">
          <w:rPr>
            <w:rFonts w:ascii="Arial" w:eastAsia="Times New Roman" w:hAnsi="Arial" w:cs="Arial"/>
            <w:color w:val="008000"/>
            <w:sz w:val="19"/>
            <w:szCs w:val="19"/>
            <w:lang w:eastAsia="en-IN"/>
          </w:rPr>
          <w:t xml:space="preserve"> (Regular Expression).</w:t>
        </w:r>
      </w:ins>
    </w:p>
    <w:p w:rsidR="00242AE8" w:rsidRDefault="00242AE8"/>
    <w:sectPr w:rsidR="00242AE8" w:rsidSect="00242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3007"/>
    <w:multiLevelType w:val="multilevel"/>
    <w:tmpl w:val="5C50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7014F4"/>
    <w:multiLevelType w:val="multilevel"/>
    <w:tmpl w:val="1B3E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FF7A6F"/>
    <w:multiLevelType w:val="multilevel"/>
    <w:tmpl w:val="B1B4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A52F2"/>
    <w:rsid w:val="00242AE8"/>
    <w:rsid w:val="009A5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AE8"/>
  </w:style>
  <w:style w:type="paragraph" w:styleId="Heading1">
    <w:name w:val="heading 1"/>
    <w:basedOn w:val="Normal"/>
    <w:link w:val="Heading1Char"/>
    <w:uiPriority w:val="9"/>
    <w:qFormat/>
    <w:rsid w:val="009A52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A52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A52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A52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A52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52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5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A52F2"/>
  </w:style>
  <w:style w:type="character" w:customStyle="1" w:styleId="string">
    <w:name w:val="string"/>
    <w:basedOn w:val="DefaultParagraphFont"/>
    <w:rsid w:val="009A52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2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9A52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8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612">
          <w:marLeft w:val="136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23201240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8842864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92788462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38494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2019-06-04T16:14:00Z</dcterms:created>
  <dcterms:modified xsi:type="dcterms:W3CDTF">2019-06-04T16:15:00Z</dcterms:modified>
</cp:coreProperties>
</file>