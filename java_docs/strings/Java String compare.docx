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A1" w:rsidRPr="00BF32A1" w:rsidRDefault="00BF32A1" w:rsidP="00BF32A1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BF32A1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String compare</w:t>
      </w:r>
    </w:p>
    <w:p w:rsidR="00BF32A1" w:rsidRPr="00BF32A1" w:rsidRDefault="00BF32A1" w:rsidP="00BF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29940" cy="2380615"/>
            <wp:effectExtent l="19050" t="0" r="3810" b="0"/>
            <wp:docPr id="1" name="Picture 1" descr="java string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ring comparis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We can compare string in java on the basis of content and reference.</w:t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 is used in </w:t>
      </w:r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authentication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(by equals() method), </w:t>
      </w:r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sorting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(by 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compareTo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method), </w:t>
      </w:r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reference matching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(by == operator) etc.</w:t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three ways to compare string in java:</w:t>
      </w:r>
    </w:p>
    <w:p w:rsidR="00BF32A1" w:rsidRPr="00BF32A1" w:rsidRDefault="00BF32A1" w:rsidP="00BF32A1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By equals() method</w:t>
      </w:r>
    </w:p>
    <w:p w:rsidR="00BF32A1" w:rsidRPr="00BF32A1" w:rsidRDefault="00BF32A1" w:rsidP="00BF32A1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By = = operator</w:t>
      </w:r>
    </w:p>
    <w:p w:rsidR="00BF32A1" w:rsidRPr="00BF32A1" w:rsidRDefault="00BF32A1" w:rsidP="00BF32A1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By 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compareTo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</w:t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BF32A1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1) String compare by equals() method</w:t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String equals() method compares the original content of the string. It compares values of string for equality. String class provides two methods:</w:t>
      </w:r>
    </w:p>
    <w:p w:rsidR="00BF32A1" w:rsidRPr="00BF32A1" w:rsidRDefault="00BF32A1" w:rsidP="00BF32A1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public </w:t>
      </w:r>
      <w:proofErr w:type="spellStart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boolean</w:t>
      </w:r>
      <w:proofErr w:type="spellEnd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equals(Object another)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compares this string to the specified object.</w:t>
      </w:r>
    </w:p>
    <w:p w:rsidR="00BF32A1" w:rsidRPr="00BF32A1" w:rsidRDefault="00BF32A1" w:rsidP="00BF32A1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public </w:t>
      </w:r>
      <w:proofErr w:type="spellStart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boolean</w:t>
      </w:r>
      <w:proofErr w:type="spellEnd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proofErr w:type="spellStart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equalsIgnoreCase</w:t>
      </w:r>
      <w:proofErr w:type="spellEnd"/>
      <w:r w:rsidRPr="00BF32A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(String another)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compares this String to another string, ignoring case.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Teststringcomparison1{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s1=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s2=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s3=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String(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s4=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Saurav</w:t>
      </w:r>
      <w:proofErr w:type="spellEnd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(s1.equals(s2));</w:t>
      </w:r>
      <w:r w:rsidRPr="00BF32A1">
        <w:rPr>
          <w:rFonts w:ascii="Verdana" w:eastAsia="Times New Roman" w:hAnsi="Verdana" w:cs="Times New Roman"/>
          <w:color w:val="008200"/>
          <w:sz w:val="18"/>
          <w:lang w:eastAsia="en-IN"/>
        </w:rPr>
        <w:t>//true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(s1.equals(s3));</w:t>
      </w:r>
      <w:r w:rsidRPr="00BF32A1">
        <w:rPr>
          <w:rFonts w:ascii="Verdana" w:eastAsia="Times New Roman" w:hAnsi="Verdana" w:cs="Times New Roman"/>
          <w:color w:val="008200"/>
          <w:sz w:val="18"/>
          <w:lang w:eastAsia="en-IN"/>
        </w:rPr>
        <w:t>//true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(s1.equals(s4));</w:t>
      </w:r>
      <w:r w:rsidRPr="00BF32A1">
        <w:rPr>
          <w:rFonts w:ascii="Verdana" w:eastAsia="Times New Roman" w:hAnsi="Verdana" w:cs="Times New Roman"/>
          <w:color w:val="008200"/>
          <w:sz w:val="18"/>
          <w:lang w:eastAsia="en-IN"/>
        </w:rPr>
        <w:t>//false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F32A1" w:rsidRPr="00BF32A1" w:rsidRDefault="00BF32A1" w:rsidP="00BF32A1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F32A1" w:rsidRPr="00BF32A1" w:rsidRDefault="00BF32A1" w:rsidP="00BF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BF32A1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F32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Output:true</w:t>
      </w:r>
      <w:proofErr w:type="spellEnd"/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32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true</w:t>
      </w:r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32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false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Teststringcomparison2{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F32A1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s1=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s2=</w:t>
      </w:r>
      <w:r w:rsidRPr="00BF32A1">
        <w:rPr>
          <w:rFonts w:ascii="Verdana" w:eastAsia="Times New Roman" w:hAnsi="Verdana" w:cs="Times New Roman"/>
          <w:color w:val="0000FF"/>
          <w:sz w:val="18"/>
          <w:lang w:eastAsia="en-IN"/>
        </w:rPr>
        <w:t>"SACHIN"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(s1.equals(s2));</w:t>
      </w:r>
      <w:r w:rsidRPr="00BF32A1">
        <w:rPr>
          <w:rFonts w:ascii="Verdana" w:eastAsia="Times New Roman" w:hAnsi="Verdana" w:cs="Times New Roman"/>
          <w:color w:val="008200"/>
          <w:sz w:val="18"/>
          <w:lang w:eastAsia="en-IN"/>
        </w:rPr>
        <w:t>//false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(s1.equalsIgnoreCase(s2));</w:t>
      </w:r>
      <w:r w:rsidRPr="00BF32A1">
        <w:rPr>
          <w:rFonts w:ascii="Verdana" w:eastAsia="Times New Roman" w:hAnsi="Verdana" w:cs="Times New Roman"/>
          <w:color w:val="008200"/>
          <w:sz w:val="18"/>
          <w:lang w:eastAsia="en-IN"/>
        </w:rPr>
        <w:t>//true</w:t>
      </w: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BF32A1" w:rsidRPr="00BF32A1" w:rsidRDefault="00BF32A1" w:rsidP="00BF32A1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F32A1" w:rsidRPr="00BF32A1" w:rsidRDefault="00BF32A1" w:rsidP="00BF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BF32A1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F32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32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32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BF32A1" w:rsidRPr="00BF32A1" w:rsidRDefault="00BF32A1" w:rsidP="00BF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BF32A1">
          <w:rPr>
            <w:rFonts w:ascii="Verdana" w:eastAsia="Times New Roman" w:hAnsi="Verdana" w:cs="Times New Roman"/>
            <w:color w:val="008000"/>
            <w:sz w:val="18"/>
            <w:lang w:eastAsia="en-IN"/>
          </w:rPr>
          <w:t>Click here for more about equals() method</w:t>
        </w:r>
      </w:hyperlink>
    </w:p>
    <w:p w:rsidR="00BF32A1" w:rsidRPr="00BF32A1" w:rsidRDefault="00BF32A1" w:rsidP="00BF3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2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BF32A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2) String compare by == operator</w:t>
        </w:r>
      </w:ins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= = operator compares references not values.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Teststringcomparison3{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s1=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s2=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s3=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String(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System.out.println(s1==s2);</w:t>
        </w:r>
        <w:r w:rsidRPr="00BF32A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(because both refer to same instance)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System.out.println(s1==s3);</w:t>
        </w:r>
        <w:r w:rsidRPr="00BF32A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//false(because s3 refers to instance created in nonpool)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BF32A1" w:rsidRPr="00BF32A1" w:rsidRDefault="00BF32A1" w:rsidP="00BF32A1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BF32A1" w:rsidRPr="00BF32A1" w:rsidRDefault="00BF32A1" w:rsidP="00BF32A1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3" w:author="Unknown"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"http://www.javatpoint.com/opr/test.jsp?filename=Teststringcomparison3" \t "_blank" </w:instrText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BF32A1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5" w:author="Unknown">
        <w:r w:rsidRPr="00BF32A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Output:true</w:t>
        </w:r>
        <w:proofErr w:type="spellEnd"/>
      </w:ins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" w:author="Unknown">
        <w:r w:rsidRPr="00BF32A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false</w:t>
        </w:r>
      </w:ins>
    </w:p>
    <w:p w:rsidR="00BF32A1" w:rsidRPr="00BF32A1" w:rsidRDefault="00BF32A1" w:rsidP="00BF32A1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9" w:author="Unknown">
        <w:r w:rsidRPr="00BF32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3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31" w:author="Unknown">
        <w:r w:rsidRPr="00BF32A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3) String compare by </w:t>
        </w:r>
        <w:proofErr w:type="spellStart"/>
        <w:r w:rsidRPr="00BF32A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compareTo</w:t>
        </w:r>
        <w:proofErr w:type="spellEnd"/>
        <w:r w:rsidRPr="00BF32A1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() method</w:t>
        </w:r>
      </w:ins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String 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compareTo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 compares values lexicographically and returns an integer value that describes if first string is less than, equal to or greater than second string.</w:t>
        </w:r>
      </w:ins>
    </w:p>
    <w:p w:rsidR="00BF32A1" w:rsidRPr="00BF32A1" w:rsidRDefault="00BF32A1" w:rsidP="00BF32A1">
      <w:pPr>
        <w:shd w:val="clear" w:color="auto" w:fill="FFFFFF"/>
        <w:spacing w:before="100" w:beforeAutospacing="1" w:after="100" w:afterAutospacing="1" w:line="240" w:lineRule="auto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Suppose s1 and s2 are two string variables. If:</w:t>
        </w:r>
      </w:ins>
    </w:p>
    <w:p w:rsidR="00BF32A1" w:rsidRPr="00BF32A1" w:rsidRDefault="00BF32A1" w:rsidP="00BF32A1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BF32A1">
          <w:rPr>
            <w:rFonts w:ascii="Verdana" w:eastAsia="Times New Roman" w:hAnsi="Verdana" w:cs="Times New Roman"/>
            <w:b/>
            <w:bCs/>
            <w:color w:val="000000"/>
            <w:sz w:val="18"/>
            <w:szCs w:val="18"/>
            <w:lang w:eastAsia="en-IN"/>
          </w:rPr>
          <w:t>s1 == s2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 :0</w:t>
        </w:r>
      </w:ins>
    </w:p>
    <w:p w:rsidR="00BF32A1" w:rsidRPr="00BF32A1" w:rsidRDefault="00BF32A1" w:rsidP="00BF32A1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BF32A1">
          <w:rPr>
            <w:rFonts w:ascii="Verdana" w:eastAsia="Times New Roman" w:hAnsi="Verdana" w:cs="Times New Roman"/>
            <w:b/>
            <w:bCs/>
            <w:color w:val="000000"/>
            <w:sz w:val="18"/>
            <w:szCs w:val="18"/>
            <w:lang w:eastAsia="en-IN"/>
          </w:rPr>
          <w:t>s1 &gt; s2 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  :positive value</w:t>
        </w:r>
      </w:ins>
    </w:p>
    <w:p w:rsidR="00BF32A1" w:rsidRPr="00BF32A1" w:rsidRDefault="00BF32A1" w:rsidP="00BF32A1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BF32A1">
          <w:rPr>
            <w:rFonts w:ascii="Verdana" w:eastAsia="Times New Roman" w:hAnsi="Verdana" w:cs="Times New Roman"/>
            <w:b/>
            <w:bCs/>
            <w:color w:val="000000"/>
            <w:sz w:val="18"/>
            <w:szCs w:val="18"/>
            <w:lang w:eastAsia="en-IN"/>
          </w:rPr>
          <w:t>s1 &lt; s2 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  :negative value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class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Teststringcomparison4{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BF32A1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s1=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s2=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s3=</w:t>
        </w:r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Ratan</w:t>
        </w:r>
        <w:proofErr w:type="spellEnd"/>
        <w:r w:rsidRPr="00BF32A1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(s1.compareTo(s2));</w:t>
        </w:r>
        <w:r w:rsidRPr="00BF32A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//0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(s1.compareTo(s3));</w:t>
        </w:r>
        <w:r w:rsidRPr="00BF32A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//1(because s1&gt;s3)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(s3.compareTo(s1));</w:t>
        </w:r>
        <w:r w:rsidRPr="00BF32A1">
          <w:rPr>
            <w:rFonts w:ascii="Verdana" w:eastAsia="Times New Roman" w:hAnsi="Verdana" w:cs="Times New Roman"/>
            <w:color w:val="008200"/>
            <w:sz w:val="18"/>
            <w:lang w:eastAsia="en-IN"/>
          </w:rPr>
          <w:t>//-1(because s3 &lt; s1 )</w:t>
        </w:r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BF32A1" w:rsidRPr="00BF32A1" w:rsidRDefault="00BF32A1" w:rsidP="00BF32A1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BF32A1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BF32A1" w:rsidRPr="00BF32A1" w:rsidRDefault="00BF32A1" w:rsidP="00BF32A1">
      <w:pPr>
        <w:spacing w:after="0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3" w:author="Unknown"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"http://www.javatpoint.com/opr/test.jsp?filename=Teststringcomparison4" \t "_blank" </w:instrText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BF32A1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BF32A1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5" w:author="Unknown">
        <w:r w:rsidRPr="00BF32A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Output:0</w:t>
        </w:r>
      </w:ins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7" w:author="Unknown">
        <w:r w:rsidRPr="00BF32A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</w:t>
        </w:r>
      </w:ins>
    </w:p>
    <w:p w:rsidR="00BF32A1" w:rsidRPr="00BF32A1" w:rsidRDefault="00BF32A1" w:rsidP="00BF32A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" w:author="Unknown">
        <w:r w:rsidRPr="00BF32A1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-1</w:t>
        </w:r>
      </w:ins>
    </w:p>
    <w:p w:rsidR="005762DF" w:rsidRDefault="00BF32A1" w:rsidP="00BF32A1">
      <w:ins w:id="70" w:author="Unknown">
        <w:r w:rsidRPr="00BF32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begin"/>
        </w:r>
        <w:r w:rsidRPr="00BF32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instrText xml:space="preserve"> HYPERLINK "https://www.javatpoint.com/java-string-compareto" </w:instrText>
        </w:r>
        <w:r w:rsidRPr="00BF32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separate"/>
        </w:r>
        <w:r w:rsidRPr="00BF32A1">
          <w:rPr>
            <w:rFonts w:ascii="Verdana" w:eastAsia="Times New Roman" w:hAnsi="Verdana" w:cs="Times New Roman"/>
            <w:color w:val="008000"/>
            <w:sz w:val="18"/>
            <w:lang w:eastAsia="en-IN"/>
          </w:rPr>
          <w:t xml:space="preserve">Click me for more about </w:t>
        </w:r>
        <w:proofErr w:type="spellStart"/>
        <w:r w:rsidRPr="00BF32A1">
          <w:rPr>
            <w:rFonts w:ascii="Verdana" w:eastAsia="Times New Roman" w:hAnsi="Verdana" w:cs="Times New Roman"/>
            <w:color w:val="008000"/>
            <w:sz w:val="18"/>
            <w:lang w:eastAsia="en-IN"/>
          </w:rPr>
          <w:t>compareTo</w:t>
        </w:r>
        <w:proofErr w:type="spellEnd"/>
        <w:r w:rsidRPr="00BF32A1">
          <w:rPr>
            <w:rFonts w:ascii="Verdana" w:eastAsia="Times New Roman" w:hAnsi="Verdana" w:cs="Times New Roman"/>
            <w:color w:val="008000"/>
            <w:sz w:val="18"/>
            <w:lang w:eastAsia="en-IN"/>
          </w:rPr>
          <w:t>() method</w:t>
        </w:r>
        <w:r w:rsidRPr="00BF32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end"/>
        </w:r>
      </w:ins>
    </w:p>
    <w:sectPr w:rsidR="005762DF" w:rsidSect="005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1ED"/>
    <w:multiLevelType w:val="multilevel"/>
    <w:tmpl w:val="D0C2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A74B0"/>
    <w:multiLevelType w:val="multilevel"/>
    <w:tmpl w:val="99A8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A2A6E"/>
    <w:multiLevelType w:val="multilevel"/>
    <w:tmpl w:val="EB34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6F4C26"/>
    <w:multiLevelType w:val="multilevel"/>
    <w:tmpl w:val="4A8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F7414"/>
    <w:multiLevelType w:val="multilevel"/>
    <w:tmpl w:val="FE62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2E30BC"/>
    <w:multiLevelType w:val="multilevel"/>
    <w:tmpl w:val="D83AD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B913EAC"/>
    <w:multiLevelType w:val="multilevel"/>
    <w:tmpl w:val="4154A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F32A1"/>
    <w:rsid w:val="005762DF"/>
    <w:rsid w:val="00BF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DF"/>
  </w:style>
  <w:style w:type="paragraph" w:styleId="Heading1">
    <w:name w:val="heading 1"/>
    <w:basedOn w:val="Normal"/>
    <w:link w:val="Heading1Char"/>
    <w:uiPriority w:val="9"/>
    <w:qFormat/>
    <w:rsid w:val="00BF3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3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32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3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32A1"/>
    <w:rPr>
      <w:color w:val="0000FF"/>
      <w:u w:val="single"/>
    </w:rPr>
  </w:style>
  <w:style w:type="character" w:customStyle="1" w:styleId="keyword">
    <w:name w:val="keyword"/>
    <w:basedOn w:val="DefaultParagraphFont"/>
    <w:rsid w:val="00BF32A1"/>
  </w:style>
  <w:style w:type="character" w:customStyle="1" w:styleId="string">
    <w:name w:val="string"/>
    <w:basedOn w:val="DefaultParagraphFont"/>
    <w:rsid w:val="00BF32A1"/>
  </w:style>
  <w:style w:type="character" w:customStyle="1" w:styleId="comment">
    <w:name w:val="comment"/>
    <w:basedOn w:val="DefaultParagraphFont"/>
    <w:rsid w:val="00BF32A1"/>
  </w:style>
  <w:style w:type="character" w:customStyle="1" w:styleId="testit">
    <w:name w:val="testit"/>
    <w:basedOn w:val="DefaultParagraphFont"/>
    <w:rsid w:val="00BF3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5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486839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6630254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576688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0346359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815967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4808562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218314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equ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stringcompariso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stringcomparison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2019-06-04T15:39:00Z</dcterms:created>
  <dcterms:modified xsi:type="dcterms:W3CDTF">2019-06-04T15:39:00Z</dcterms:modified>
</cp:coreProperties>
</file>