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69" w:rsidRPr="00960669" w:rsidRDefault="00960669" w:rsidP="00960669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96066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 xml:space="preserve">Java </w:t>
      </w:r>
      <w:proofErr w:type="spellStart"/>
      <w:r w:rsidRPr="0096066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toString</w:t>
      </w:r>
      <w:proofErr w:type="spellEnd"/>
      <w:r w:rsidRPr="00960669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() method</w:t>
      </w:r>
    </w:p>
    <w:p w:rsidR="00960669" w:rsidRPr="00960669" w:rsidRDefault="00960669" w:rsidP="009606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If you want to represent any object as a string, </w:t>
      </w:r>
      <w:proofErr w:type="spellStart"/>
      <w:r w:rsidRPr="0096066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toString</w:t>
      </w:r>
      <w:proofErr w:type="spellEnd"/>
      <w:r w:rsidRPr="0096066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() method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comes into existence.</w:t>
      </w:r>
    </w:p>
    <w:p w:rsidR="00960669" w:rsidRPr="00960669" w:rsidRDefault="00960669" w:rsidP="009606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toString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 method returns the string representation of the object.</w:t>
      </w:r>
    </w:p>
    <w:p w:rsidR="00960669" w:rsidRPr="00960669" w:rsidRDefault="00960669" w:rsidP="009606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If you print any object, java compiler internally invokes the </w:t>
      </w:r>
      <w:proofErr w:type="spellStart"/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toString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() method on the object. So overriding the </w:t>
      </w:r>
      <w:proofErr w:type="spellStart"/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toString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 method, returns the desired output, it can be the state of an object etc. depends on your implementation.</w:t>
      </w:r>
    </w:p>
    <w:p w:rsidR="00960669" w:rsidRPr="00960669" w:rsidRDefault="00960669" w:rsidP="0096066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96066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Advantage of Java </w:t>
      </w:r>
      <w:proofErr w:type="spellStart"/>
      <w:r w:rsidRPr="0096066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toString</w:t>
      </w:r>
      <w:proofErr w:type="spellEnd"/>
      <w:r w:rsidRPr="0096066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() method</w:t>
      </w:r>
    </w:p>
    <w:p w:rsidR="00960669" w:rsidRPr="00960669" w:rsidRDefault="00960669" w:rsidP="009606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By overriding the </w:t>
      </w:r>
      <w:proofErr w:type="spellStart"/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toString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() method of the Object class, we can return values of the object, so we don't need to write much code.</w:t>
      </w:r>
    </w:p>
    <w:p w:rsidR="00960669" w:rsidRPr="00960669" w:rsidRDefault="00960669" w:rsidP="00960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6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960669" w:rsidRPr="00960669" w:rsidRDefault="00960669" w:rsidP="00960669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96066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Understanding problem without </w:t>
      </w:r>
      <w:proofErr w:type="spellStart"/>
      <w:r w:rsidRPr="0096066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toString</w:t>
      </w:r>
      <w:proofErr w:type="spellEnd"/>
      <w:r w:rsidRPr="00960669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() method</w:t>
      </w:r>
    </w:p>
    <w:p w:rsidR="00960669" w:rsidRPr="00960669" w:rsidRDefault="00960669" w:rsidP="0096066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see the simple code that prints reference.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Student{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6066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rollno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String name;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String city;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Student(</w:t>
      </w:r>
      <w:proofErr w:type="spellStart"/>
      <w:r w:rsidRPr="0096066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rollno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 String name, String city){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6066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this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.rollno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proofErr w:type="spellStart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rollno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6066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this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.name=name;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96066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this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.city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=city;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6066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6066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96066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Student s1=</w:t>
      </w:r>
      <w:r w:rsidRPr="0096066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Student(</w:t>
      </w:r>
      <w:r w:rsidRPr="00960669">
        <w:rPr>
          <w:rFonts w:ascii="Verdana" w:eastAsia="Times New Roman" w:hAnsi="Verdana" w:cs="Times New Roman"/>
          <w:color w:val="C00000"/>
          <w:sz w:val="18"/>
          <w:lang w:eastAsia="en-IN"/>
        </w:rPr>
        <w:t>101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960669">
        <w:rPr>
          <w:rFonts w:ascii="Verdana" w:eastAsia="Times New Roman" w:hAnsi="Verdana" w:cs="Times New Roman"/>
          <w:color w:val="0000FF"/>
          <w:sz w:val="18"/>
          <w:lang w:eastAsia="en-IN"/>
        </w:rPr>
        <w:t>"Raj"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960669">
        <w:rPr>
          <w:rFonts w:ascii="Verdana" w:eastAsia="Times New Roman" w:hAnsi="Verdana" w:cs="Times New Roman"/>
          <w:color w:val="0000FF"/>
          <w:sz w:val="18"/>
          <w:lang w:eastAsia="en-IN"/>
        </w:rPr>
        <w:t>"lucknow"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Student s2=</w:t>
      </w:r>
      <w:r w:rsidRPr="00960669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Student(</w:t>
      </w:r>
      <w:r w:rsidRPr="00960669">
        <w:rPr>
          <w:rFonts w:ascii="Verdana" w:eastAsia="Times New Roman" w:hAnsi="Verdana" w:cs="Times New Roman"/>
          <w:color w:val="C00000"/>
          <w:sz w:val="18"/>
          <w:lang w:eastAsia="en-IN"/>
        </w:rPr>
        <w:t>102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960669">
        <w:rPr>
          <w:rFonts w:ascii="Verdana" w:eastAsia="Times New Roman" w:hAnsi="Verdana" w:cs="Times New Roman"/>
          <w:color w:val="0000FF"/>
          <w:sz w:val="18"/>
          <w:lang w:eastAsia="en-IN"/>
        </w:rPr>
        <w:t>"Vijay"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,</w:t>
      </w:r>
      <w:r w:rsidRPr="00960669">
        <w:rPr>
          <w:rFonts w:ascii="Verdana" w:eastAsia="Times New Roman" w:hAnsi="Verdana" w:cs="Times New Roman"/>
          <w:color w:val="0000FF"/>
          <w:sz w:val="18"/>
          <w:lang w:eastAsia="en-IN"/>
        </w:rPr>
        <w:t>"ghaziabad"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(s1);</w:t>
      </w:r>
      <w:r w:rsidRPr="00960669">
        <w:rPr>
          <w:rFonts w:ascii="Verdana" w:eastAsia="Times New Roman" w:hAnsi="Verdana" w:cs="Times New Roman"/>
          <w:color w:val="008200"/>
          <w:sz w:val="18"/>
          <w:lang w:eastAsia="en-IN"/>
        </w:rPr>
        <w:t>//compiler writes here s1.toString()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(s2);</w:t>
      </w:r>
      <w:r w:rsidRPr="00960669">
        <w:rPr>
          <w:rFonts w:ascii="Verdana" w:eastAsia="Times New Roman" w:hAnsi="Verdana" w:cs="Times New Roman"/>
          <w:color w:val="008200"/>
          <w:sz w:val="18"/>
          <w:lang w:eastAsia="en-IN"/>
        </w:rPr>
        <w:t>//compiler writes here s2.toString()</w:t>
      </w: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960669" w:rsidRPr="00960669" w:rsidRDefault="00960669" w:rsidP="00960669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960669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960669" w:rsidRPr="00960669" w:rsidRDefault="00960669" w:rsidP="00960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6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Output:Student@1fee6fc</w:t>
      </w:r>
    </w:p>
    <w:p w:rsidR="00960669" w:rsidRPr="00960669" w:rsidRDefault="00960669" w:rsidP="00960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6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Student@1eed786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081"/>
        <w:gridCol w:w="81"/>
      </w:tblGrid>
      <w:tr w:rsidR="00960669" w:rsidRPr="00960669" w:rsidTr="0096066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0669" w:rsidRPr="00960669" w:rsidRDefault="00960669" w:rsidP="0096066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96066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As you can see in the above example, printing s1 and s2 prints the </w:t>
            </w:r>
            <w:proofErr w:type="spellStart"/>
            <w:r w:rsidRPr="0096066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hashcode</w:t>
            </w:r>
            <w:proofErr w:type="spellEnd"/>
            <w:r w:rsidRPr="0096066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values of the objects but I want to print the values of these objects. Since java compiler internally calls </w:t>
            </w:r>
            <w:proofErr w:type="spellStart"/>
            <w:r w:rsidRPr="0096066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toString</w:t>
            </w:r>
            <w:proofErr w:type="spellEnd"/>
            <w:r w:rsidRPr="00960669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 method, overriding this method will return the specified values. Let's understand it with the example given below: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60669" w:rsidRPr="00960669" w:rsidRDefault="00960669" w:rsidP="00960669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</w:p>
        </w:tc>
      </w:tr>
    </w:tbl>
    <w:p w:rsidR="00960669" w:rsidRPr="00960669" w:rsidRDefault="00960669" w:rsidP="00960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066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pt" o:hralign="center" o:hrstd="t" o:hrnoshade="t" o:hr="t" fillcolor="#d4d4d4" stroked="f"/>
        </w:pict>
      </w:r>
    </w:p>
    <w:p w:rsidR="00960669" w:rsidRPr="00960669" w:rsidRDefault="00960669" w:rsidP="00960669">
      <w:pPr>
        <w:shd w:val="clear" w:color="auto" w:fill="FFFFFF"/>
        <w:spacing w:before="100" w:beforeAutospacing="1" w:after="100" w:afterAutospacing="1" w:line="312" w:lineRule="atLeast"/>
        <w:outlineLvl w:val="1"/>
        <w:rPr>
          <w:ins w:id="0" w:author="Unknown"/>
          <w:rFonts w:ascii="Helvetica" w:eastAsia="Times New Roman" w:hAnsi="Helvetica" w:cs="Helvetica"/>
          <w:color w:val="610B38"/>
          <w:sz w:val="34"/>
          <w:szCs w:val="34"/>
          <w:lang w:eastAsia="en-IN"/>
        </w:rPr>
      </w:pPr>
      <w:ins w:id="1" w:author="Unknown">
        <w:r w:rsidRPr="00960669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 xml:space="preserve">Example of Java </w:t>
        </w:r>
        <w:proofErr w:type="spellStart"/>
        <w:r w:rsidRPr="00960669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toString</w:t>
        </w:r>
        <w:proofErr w:type="spellEnd"/>
        <w:r w:rsidRPr="00960669">
          <w:rPr>
            <w:rFonts w:ascii="Helvetica" w:eastAsia="Times New Roman" w:hAnsi="Helvetica" w:cs="Helvetica"/>
            <w:color w:val="610B38"/>
            <w:sz w:val="34"/>
            <w:szCs w:val="34"/>
            <w:lang w:eastAsia="en-IN"/>
          </w:rPr>
          <w:t>() method</w:t>
        </w:r>
      </w:ins>
    </w:p>
    <w:p w:rsidR="00960669" w:rsidRPr="00960669" w:rsidRDefault="00960669" w:rsidP="00960669">
      <w:pPr>
        <w:shd w:val="clear" w:color="auto" w:fill="FFFFFF"/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lastRenderedPageBreak/>
          <w:t xml:space="preserve">Now let's see the real example of </w:t>
        </w:r>
        <w:proofErr w:type="spellStart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toString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t>() method.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Student{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rollno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String name;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1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String city;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Student(</w:t>
        </w:r>
        <w:proofErr w:type="spellStart"/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rollno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 String name, String city){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.rollno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proofErr w:type="spellStart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rollno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.name=name;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this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.city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=city;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3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5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7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String </w:t>
        </w:r>
        <w:proofErr w:type="spellStart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toString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(){</w:t>
        </w:r>
        <w:r w:rsidRPr="00960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//overriding the </w:t>
        </w:r>
        <w:proofErr w:type="spellStart"/>
        <w:r w:rsidRPr="00960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toString</w:t>
        </w:r>
        <w:proofErr w:type="spellEnd"/>
        <w:r w:rsidRPr="00960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() method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2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9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return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rollno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</w:t>
        </w:r>
        <w:r w:rsidRPr="00960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+name+</w:t>
        </w:r>
        <w:r w:rsidRPr="00960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 "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+city;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1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3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5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Student s1=</w:t>
        </w:r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Student(</w:t>
        </w:r>
        <w:r w:rsidRPr="0096066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101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60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"Raj"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60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"lucknow"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7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Student s2=</w:t>
        </w:r>
        <w:r w:rsidRPr="00960669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new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Student(</w:t>
        </w:r>
        <w:r w:rsidRPr="00960669">
          <w:rPr>
            <w:rFonts w:ascii="Verdana" w:eastAsia="Times New Roman" w:hAnsi="Verdana" w:cs="Times New Roman"/>
            <w:color w:val="C00000"/>
            <w:sz w:val="18"/>
            <w:lang w:eastAsia="en-IN"/>
          </w:rPr>
          <w:t>102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60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"Vijay"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,</w:t>
        </w:r>
        <w:r w:rsidRPr="00960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</w:ins>
      <w:r w:rsidRPr="00960669">
        <w:rPr>
          <w:rFonts w:ascii="Verdana" w:eastAsia="Times New Roman" w:hAnsi="Verdana" w:cs="Times New Roman"/>
          <w:color w:val="008200"/>
          <w:sz w:val="18"/>
          <w:lang w:eastAsia="en-IN"/>
        </w:rPr>
        <w:t xml:space="preserve"> </w:t>
      </w:r>
      <w:proofErr w:type="spellStart"/>
      <w:r w:rsidRPr="00960669">
        <w:rPr>
          <w:rFonts w:ascii="Verdana" w:eastAsia="Times New Roman" w:hAnsi="Verdana" w:cs="Times New Roman"/>
          <w:color w:val="008200"/>
          <w:sz w:val="18"/>
          <w:lang w:eastAsia="en-IN"/>
        </w:rPr>
        <w:t>bangalore</w:t>
      </w:r>
      <w:proofErr w:type="spellEnd"/>
      <w:r w:rsidRPr="00960669">
        <w:rPr>
          <w:rFonts w:ascii="Verdana" w:eastAsia="Times New Roman" w:hAnsi="Verdana" w:cs="Times New Roman"/>
          <w:color w:val="0000FF"/>
          <w:sz w:val="18"/>
          <w:lang w:eastAsia="en-IN"/>
        </w:rPr>
        <w:t xml:space="preserve"> </w:t>
      </w:r>
      <w:ins w:id="38" w:author="Unknown">
        <w:r w:rsidRPr="00960669">
          <w:rPr>
            <w:rFonts w:ascii="Verdana" w:eastAsia="Times New Roman" w:hAnsi="Verdana" w:cs="Times New Roman"/>
            <w:color w:val="0000FF"/>
            <w:sz w:val="18"/>
            <w:lang w:eastAsia="en-IN"/>
          </w:rPr>
          <w:t>"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);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3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0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41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2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(s1);</w:t>
        </w:r>
        <w:r w:rsidRPr="00960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//compiler writes here s1.toString()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43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4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 </w:t>
        </w:r>
        <w:proofErr w:type="spellStart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(s2);</w:t>
        </w:r>
        <w:r w:rsidRPr="00960669">
          <w:rPr>
            <w:rFonts w:ascii="Verdana" w:eastAsia="Times New Roman" w:hAnsi="Verdana" w:cs="Times New Roman"/>
            <w:color w:val="008200"/>
            <w:sz w:val="18"/>
            <w:lang w:eastAsia="en-IN"/>
          </w:rPr>
          <w:t>//compiler writes here s2.toString()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ins w:id="45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6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}  </w:t>
        </w:r>
      </w:ins>
    </w:p>
    <w:p w:rsidR="00960669" w:rsidRPr="00960669" w:rsidRDefault="00960669" w:rsidP="00960669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ins w:id="47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48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960669" w:rsidRPr="00960669" w:rsidRDefault="00960669" w:rsidP="00960669">
      <w:pPr>
        <w:shd w:val="clear" w:color="auto" w:fill="FFFFFF"/>
        <w:spacing w:after="0" w:line="240" w:lineRule="auto"/>
        <w:rPr>
          <w:ins w:id="49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0" w:author="Unknown"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fldChar w:fldCharType="begin"/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instrText xml:space="preserve"> HYPERLINK "https://static.javatpoint.com/src/string/tostring.zip" </w:instrTex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fldChar w:fldCharType="separate"/>
        </w:r>
        <w:r w:rsidRPr="00960669">
          <w:rPr>
            <w:rFonts w:ascii="Tahoma" w:eastAsia="Times New Roman" w:hAnsi="Tahoma" w:cs="Tahoma"/>
            <w:color w:val="FF0000"/>
            <w:sz w:val="23"/>
            <w:lang w:eastAsia="en-IN"/>
          </w:rPr>
          <w:t xml:space="preserve">download this example of </w:t>
        </w:r>
        <w:proofErr w:type="spellStart"/>
        <w:r w:rsidRPr="00960669">
          <w:rPr>
            <w:rFonts w:ascii="Tahoma" w:eastAsia="Times New Roman" w:hAnsi="Tahoma" w:cs="Tahoma"/>
            <w:color w:val="FF0000"/>
            <w:sz w:val="23"/>
            <w:lang w:eastAsia="en-IN"/>
          </w:rPr>
          <w:t>toString</w:t>
        </w:r>
        <w:proofErr w:type="spellEnd"/>
        <w:r w:rsidRPr="00960669">
          <w:rPr>
            <w:rFonts w:ascii="Tahoma" w:eastAsia="Times New Roman" w:hAnsi="Tahoma" w:cs="Tahoma"/>
            <w:color w:val="FF0000"/>
            <w:sz w:val="23"/>
            <w:lang w:eastAsia="en-IN"/>
          </w:rPr>
          <w:t xml:space="preserve"> method</w:t>
        </w:r>
        <w:r w:rsidRPr="00960669">
          <w:rPr>
            <w:rFonts w:ascii="Verdana" w:eastAsia="Times New Roman" w:hAnsi="Verdana" w:cs="Times New Roman"/>
            <w:color w:val="000000"/>
            <w:sz w:val="18"/>
            <w:szCs w:val="18"/>
            <w:lang w:eastAsia="en-IN"/>
          </w:rPr>
          <w:fldChar w:fldCharType="end"/>
        </w:r>
      </w:ins>
    </w:p>
    <w:p w:rsidR="00960669" w:rsidRPr="00960669" w:rsidRDefault="00960669" w:rsidP="00960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1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2" w:author="Unknown">
        <w:r w:rsidRPr="00960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Output:101 Raj </w:t>
        </w:r>
        <w:proofErr w:type="spellStart"/>
        <w:r w:rsidRPr="00960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lucknow</w:t>
        </w:r>
        <w:proofErr w:type="spellEnd"/>
      </w:ins>
    </w:p>
    <w:p w:rsidR="00960669" w:rsidRPr="00960669" w:rsidRDefault="00960669" w:rsidP="0096066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3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54" w:author="Unknown">
        <w:r w:rsidRPr="00960669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102 Vijay </w:t>
        </w:r>
      </w:ins>
      <w:proofErr w:type="spellStart"/>
      <w:r w:rsidRPr="00960669">
        <w:rPr>
          <w:rFonts w:ascii="Verdana" w:eastAsia="Times New Roman" w:hAnsi="Verdana" w:cs="Times New Roman"/>
          <w:color w:val="008200"/>
          <w:sz w:val="18"/>
          <w:lang w:eastAsia="en-IN"/>
        </w:rPr>
        <w:t>bangalore</w:t>
      </w:r>
      <w:proofErr w:type="spellEnd"/>
    </w:p>
    <w:p w:rsidR="00242AE8" w:rsidRDefault="00242AE8"/>
    <w:sectPr w:rsidR="00242AE8" w:rsidSect="0024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F7607"/>
    <w:multiLevelType w:val="multilevel"/>
    <w:tmpl w:val="70E2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F03681"/>
    <w:multiLevelType w:val="multilevel"/>
    <w:tmpl w:val="6822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60669"/>
    <w:rsid w:val="00242AE8"/>
    <w:rsid w:val="0096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E8"/>
  </w:style>
  <w:style w:type="paragraph" w:styleId="Heading1">
    <w:name w:val="heading 1"/>
    <w:basedOn w:val="Normal"/>
    <w:link w:val="Heading1Char"/>
    <w:uiPriority w:val="9"/>
    <w:qFormat/>
    <w:rsid w:val="009606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60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60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606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606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0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0669"/>
    <w:rPr>
      <w:color w:val="0000FF"/>
      <w:u w:val="single"/>
    </w:rPr>
  </w:style>
  <w:style w:type="character" w:customStyle="1" w:styleId="keyword">
    <w:name w:val="keyword"/>
    <w:basedOn w:val="DefaultParagraphFont"/>
    <w:rsid w:val="00960669"/>
  </w:style>
  <w:style w:type="character" w:customStyle="1" w:styleId="number">
    <w:name w:val="number"/>
    <w:basedOn w:val="DefaultParagraphFont"/>
    <w:rsid w:val="00960669"/>
  </w:style>
  <w:style w:type="character" w:customStyle="1" w:styleId="string">
    <w:name w:val="string"/>
    <w:basedOn w:val="DefaultParagraphFont"/>
    <w:rsid w:val="00960669"/>
  </w:style>
  <w:style w:type="character" w:customStyle="1" w:styleId="comment">
    <w:name w:val="comment"/>
    <w:basedOn w:val="DefaultParagraphFont"/>
    <w:rsid w:val="009606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6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135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09230094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7361126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4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74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2019-06-04T16:12:00Z</dcterms:created>
  <dcterms:modified xsi:type="dcterms:W3CDTF">2019-06-04T16:13:00Z</dcterms:modified>
</cp:coreProperties>
</file>