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181" w:rsidRPr="00F55181" w:rsidRDefault="00F55181" w:rsidP="00F55181">
      <w:pPr>
        <w:shd w:val="clear" w:color="auto" w:fill="FFFFFF"/>
        <w:spacing w:before="68" w:after="100" w:afterAutospacing="1" w:line="312" w:lineRule="atLeast"/>
        <w:outlineLvl w:val="0"/>
        <w:rPr>
          <w:rFonts w:ascii="Helvetica" w:eastAsia="Times New Roman" w:hAnsi="Helvetica" w:cs="Helvetica"/>
          <w:color w:val="610B38"/>
          <w:kern w:val="36"/>
          <w:sz w:val="39"/>
          <w:szCs w:val="39"/>
          <w:lang w:eastAsia="en-IN"/>
        </w:rPr>
      </w:pPr>
      <w:r w:rsidRPr="00F55181">
        <w:rPr>
          <w:rFonts w:ascii="Helvetica" w:eastAsia="Times New Roman" w:hAnsi="Helvetica" w:cs="Helvetica"/>
          <w:color w:val="610B38"/>
          <w:kern w:val="36"/>
          <w:sz w:val="39"/>
          <w:szCs w:val="39"/>
          <w:lang w:eastAsia="en-IN"/>
        </w:rPr>
        <w:t xml:space="preserve">Java </w:t>
      </w:r>
      <w:proofErr w:type="spellStart"/>
      <w:r w:rsidRPr="00F55181">
        <w:rPr>
          <w:rFonts w:ascii="Helvetica" w:eastAsia="Times New Roman" w:hAnsi="Helvetica" w:cs="Helvetica"/>
          <w:color w:val="610B38"/>
          <w:kern w:val="36"/>
          <w:sz w:val="39"/>
          <w:szCs w:val="39"/>
          <w:lang w:eastAsia="en-IN"/>
        </w:rPr>
        <w:t>StringBuffer</w:t>
      </w:r>
      <w:proofErr w:type="spellEnd"/>
      <w:r w:rsidRPr="00F55181">
        <w:rPr>
          <w:rFonts w:ascii="Helvetica" w:eastAsia="Times New Roman" w:hAnsi="Helvetica" w:cs="Helvetica"/>
          <w:color w:val="610B38"/>
          <w:kern w:val="36"/>
          <w:sz w:val="39"/>
          <w:szCs w:val="39"/>
          <w:lang w:eastAsia="en-IN"/>
        </w:rPr>
        <w:t xml:space="preserve"> class</w:t>
      </w:r>
    </w:p>
    <w:p w:rsidR="00F55181" w:rsidRPr="00F55181" w:rsidRDefault="00F55181" w:rsidP="00F55181">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 xml:space="preserve">Java </w:t>
      </w:r>
      <w:proofErr w:type="spellStart"/>
      <w:r w:rsidRPr="00F55181">
        <w:rPr>
          <w:rFonts w:ascii="Verdana" w:eastAsia="Times New Roman" w:hAnsi="Verdana" w:cs="Times New Roman"/>
          <w:color w:val="000000"/>
          <w:sz w:val="18"/>
          <w:szCs w:val="18"/>
          <w:lang w:eastAsia="en-IN"/>
        </w:rPr>
        <w:t>StringBuffer</w:t>
      </w:r>
      <w:proofErr w:type="spellEnd"/>
      <w:r w:rsidRPr="00F55181">
        <w:rPr>
          <w:rFonts w:ascii="Verdana" w:eastAsia="Times New Roman" w:hAnsi="Verdana" w:cs="Times New Roman"/>
          <w:color w:val="000000"/>
          <w:sz w:val="18"/>
          <w:szCs w:val="18"/>
          <w:lang w:eastAsia="en-IN"/>
        </w:rPr>
        <w:t xml:space="preserve"> class is used to create mutable (modifiable) string. The </w:t>
      </w:r>
      <w:proofErr w:type="spellStart"/>
      <w:r w:rsidRPr="00F55181">
        <w:rPr>
          <w:rFonts w:ascii="Verdana" w:eastAsia="Times New Roman" w:hAnsi="Verdana" w:cs="Times New Roman"/>
          <w:color w:val="000000"/>
          <w:sz w:val="18"/>
          <w:szCs w:val="18"/>
          <w:lang w:eastAsia="en-IN"/>
        </w:rPr>
        <w:t>StringBuffer</w:t>
      </w:r>
      <w:proofErr w:type="spellEnd"/>
      <w:r w:rsidRPr="00F55181">
        <w:rPr>
          <w:rFonts w:ascii="Verdana" w:eastAsia="Times New Roman" w:hAnsi="Verdana" w:cs="Times New Roman"/>
          <w:color w:val="000000"/>
          <w:sz w:val="18"/>
          <w:szCs w:val="18"/>
          <w:lang w:eastAsia="en-IN"/>
        </w:rPr>
        <w:t xml:space="preserve"> class in java is same as String class except it is mutable i.e. it can be changed.</w:t>
      </w:r>
    </w:p>
    <w:p w:rsidR="00F55181" w:rsidRPr="00F55181" w:rsidRDefault="00F55181" w:rsidP="00F55181">
      <w:pPr>
        <w:pBdr>
          <w:top w:val="single" w:sz="6" w:space="10" w:color="FFC0CB"/>
          <w:left w:val="single" w:sz="18" w:space="27" w:color="FFA500"/>
          <w:bottom w:val="single" w:sz="6" w:space="10" w:color="FFC0CB"/>
          <w:right w:val="single" w:sz="6" w:space="10" w:color="FFC0CB"/>
        </w:pBdr>
        <w:shd w:val="clear" w:color="auto" w:fill="FFFFFF"/>
        <w:spacing w:before="100" w:beforeAutospacing="1" w:after="100" w:afterAutospacing="1" w:line="240" w:lineRule="auto"/>
        <w:outlineLvl w:val="3"/>
        <w:rPr>
          <w:rFonts w:ascii="Arial" w:eastAsia="Times New Roman" w:hAnsi="Arial" w:cs="Arial"/>
          <w:color w:val="008000"/>
          <w:sz w:val="19"/>
          <w:szCs w:val="19"/>
          <w:lang w:eastAsia="en-IN"/>
        </w:rPr>
      </w:pPr>
      <w:r w:rsidRPr="00F55181">
        <w:rPr>
          <w:rFonts w:ascii="Arial" w:eastAsia="Times New Roman" w:hAnsi="Arial" w:cs="Arial"/>
          <w:color w:val="008000"/>
          <w:sz w:val="19"/>
          <w:szCs w:val="19"/>
          <w:lang w:eastAsia="en-IN"/>
        </w:rPr>
        <w:t xml:space="preserve">Note: Java </w:t>
      </w:r>
      <w:proofErr w:type="spellStart"/>
      <w:r w:rsidRPr="00F55181">
        <w:rPr>
          <w:rFonts w:ascii="Arial" w:eastAsia="Times New Roman" w:hAnsi="Arial" w:cs="Arial"/>
          <w:color w:val="008000"/>
          <w:sz w:val="19"/>
          <w:szCs w:val="19"/>
          <w:lang w:eastAsia="en-IN"/>
        </w:rPr>
        <w:t>StringBuffer</w:t>
      </w:r>
      <w:proofErr w:type="spellEnd"/>
      <w:r w:rsidRPr="00F55181">
        <w:rPr>
          <w:rFonts w:ascii="Arial" w:eastAsia="Times New Roman" w:hAnsi="Arial" w:cs="Arial"/>
          <w:color w:val="008000"/>
          <w:sz w:val="19"/>
          <w:szCs w:val="19"/>
          <w:lang w:eastAsia="en-IN"/>
        </w:rPr>
        <w:t xml:space="preserve"> class is thread-safe i.e. multiple threads cannot access it simultaneously. So it is safe and will result in an order.</w:t>
      </w:r>
    </w:p>
    <w:p w:rsidR="00F55181" w:rsidRPr="00F55181" w:rsidRDefault="00F55181" w:rsidP="00F55181">
      <w:pPr>
        <w:shd w:val="clear" w:color="auto" w:fill="FFFFFF"/>
        <w:spacing w:before="100" w:beforeAutospacing="1" w:after="100" w:afterAutospacing="1" w:line="312" w:lineRule="atLeast"/>
        <w:outlineLvl w:val="2"/>
        <w:rPr>
          <w:rFonts w:ascii="Helvetica" w:eastAsia="Times New Roman" w:hAnsi="Helvetica" w:cs="Helvetica"/>
          <w:color w:val="610B38"/>
          <w:sz w:val="34"/>
          <w:szCs w:val="34"/>
          <w:lang w:eastAsia="en-IN"/>
        </w:rPr>
      </w:pPr>
      <w:r w:rsidRPr="00F55181">
        <w:rPr>
          <w:rFonts w:ascii="Helvetica" w:eastAsia="Times New Roman" w:hAnsi="Helvetica" w:cs="Helvetica"/>
          <w:color w:val="610B38"/>
          <w:sz w:val="34"/>
          <w:szCs w:val="34"/>
          <w:lang w:eastAsia="en-IN"/>
        </w:rPr>
        <w:t xml:space="preserve">Important Constructors of </w:t>
      </w:r>
      <w:proofErr w:type="spellStart"/>
      <w:r w:rsidRPr="00F55181">
        <w:rPr>
          <w:rFonts w:ascii="Helvetica" w:eastAsia="Times New Roman" w:hAnsi="Helvetica" w:cs="Helvetica"/>
          <w:color w:val="610B38"/>
          <w:sz w:val="34"/>
          <w:szCs w:val="34"/>
          <w:lang w:eastAsia="en-IN"/>
        </w:rPr>
        <w:t>StringBuffer</w:t>
      </w:r>
      <w:proofErr w:type="spellEnd"/>
      <w:r w:rsidRPr="00F55181">
        <w:rPr>
          <w:rFonts w:ascii="Helvetica" w:eastAsia="Times New Roman" w:hAnsi="Helvetica" w:cs="Helvetica"/>
          <w:color w:val="610B38"/>
          <w:sz w:val="34"/>
          <w:szCs w:val="34"/>
          <w:lang w:eastAsia="en-IN"/>
        </w:rPr>
        <w:t xml:space="preserve"> class</w:t>
      </w:r>
    </w:p>
    <w:tbl>
      <w:tblPr>
        <w:tblW w:w="13147" w:type="dxa"/>
        <w:tblInd w:w="-14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876"/>
        <w:gridCol w:w="9271"/>
      </w:tblGrid>
      <w:tr w:rsidR="00F55181" w:rsidRPr="00F55181" w:rsidTr="00F55181">
        <w:tc>
          <w:tcPr>
            <w:tcW w:w="0" w:type="auto"/>
            <w:shd w:val="clear" w:color="auto" w:fill="C7CCBE"/>
            <w:tcMar>
              <w:top w:w="163" w:type="dxa"/>
              <w:left w:w="163" w:type="dxa"/>
              <w:bottom w:w="163" w:type="dxa"/>
              <w:right w:w="163" w:type="dxa"/>
            </w:tcMar>
            <w:hideMark/>
          </w:tcPr>
          <w:p w:rsidR="00F55181" w:rsidRPr="00F55181" w:rsidRDefault="00F55181" w:rsidP="00F55181">
            <w:pPr>
              <w:spacing w:after="0" w:line="240" w:lineRule="auto"/>
              <w:rPr>
                <w:rFonts w:ascii="Times New Roman" w:eastAsia="Times New Roman" w:hAnsi="Times New Roman" w:cs="Times New Roman"/>
                <w:b/>
                <w:bCs/>
                <w:color w:val="000000"/>
                <w:sz w:val="23"/>
                <w:szCs w:val="23"/>
                <w:lang w:eastAsia="en-IN"/>
              </w:rPr>
            </w:pPr>
            <w:r w:rsidRPr="00F55181">
              <w:rPr>
                <w:rFonts w:ascii="Times New Roman" w:eastAsia="Times New Roman" w:hAnsi="Times New Roman" w:cs="Times New Roman"/>
                <w:b/>
                <w:bCs/>
                <w:color w:val="000000"/>
                <w:sz w:val="23"/>
                <w:szCs w:val="23"/>
                <w:lang w:eastAsia="en-IN"/>
              </w:rPr>
              <w:t>Constructor</w:t>
            </w:r>
          </w:p>
        </w:tc>
        <w:tc>
          <w:tcPr>
            <w:tcW w:w="0" w:type="auto"/>
            <w:shd w:val="clear" w:color="auto" w:fill="C7CCBE"/>
            <w:tcMar>
              <w:top w:w="163" w:type="dxa"/>
              <w:left w:w="163" w:type="dxa"/>
              <w:bottom w:w="163" w:type="dxa"/>
              <w:right w:w="163" w:type="dxa"/>
            </w:tcMar>
            <w:hideMark/>
          </w:tcPr>
          <w:p w:rsidR="00F55181" w:rsidRPr="00F55181" w:rsidRDefault="00F55181" w:rsidP="00F55181">
            <w:pPr>
              <w:spacing w:after="0" w:line="240" w:lineRule="auto"/>
              <w:rPr>
                <w:rFonts w:ascii="Times New Roman" w:eastAsia="Times New Roman" w:hAnsi="Times New Roman" w:cs="Times New Roman"/>
                <w:b/>
                <w:bCs/>
                <w:color w:val="000000"/>
                <w:sz w:val="23"/>
                <w:szCs w:val="23"/>
                <w:lang w:eastAsia="en-IN"/>
              </w:rPr>
            </w:pPr>
            <w:r w:rsidRPr="00F55181">
              <w:rPr>
                <w:rFonts w:ascii="Times New Roman" w:eastAsia="Times New Roman" w:hAnsi="Times New Roman" w:cs="Times New Roman"/>
                <w:b/>
                <w:bCs/>
                <w:color w:val="000000"/>
                <w:sz w:val="23"/>
                <w:szCs w:val="23"/>
                <w:lang w:eastAsia="en-IN"/>
              </w:rPr>
              <w:t>Description</w:t>
            </w:r>
          </w:p>
        </w:tc>
      </w:tr>
      <w:tr w:rsidR="00F55181" w:rsidRPr="00F55181" w:rsidTr="00F551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F55181" w:rsidRPr="00F55181" w:rsidRDefault="00F55181" w:rsidP="00F55181">
            <w:pPr>
              <w:spacing w:after="0" w:line="312" w:lineRule="atLeast"/>
              <w:ind w:left="272"/>
              <w:rPr>
                <w:rFonts w:ascii="Verdana" w:eastAsia="Times New Roman" w:hAnsi="Verdana" w:cs="Times New Roman"/>
                <w:color w:val="000000"/>
                <w:sz w:val="18"/>
                <w:szCs w:val="18"/>
                <w:lang w:eastAsia="en-IN"/>
              </w:rPr>
            </w:pPr>
            <w:proofErr w:type="spellStart"/>
            <w:r w:rsidRPr="00F55181">
              <w:rPr>
                <w:rFonts w:ascii="Verdana" w:eastAsia="Times New Roman" w:hAnsi="Verdana" w:cs="Times New Roman"/>
                <w:color w:val="000000"/>
                <w:sz w:val="18"/>
                <w:szCs w:val="18"/>
                <w:lang w:eastAsia="en-IN"/>
              </w:rPr>
              <w:t>StringBuffer</w:t>
            </w:r>
            <w:proofErr w:type="spellEnd"/>
            <w:r w:rsidRPr="00F55181">
              <w:rPr>
                <w:rFonts w:ascii="Verdana" w:eastAsia="Times New Roman" w:hAnsi="Verdana" w:cs="Times New Roman"/>
                <w:color w:val="000000"/>
                <w:sz w:val="18"/>
                <w:szCs w:val="18"/>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F55181" w:rsidRP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creates an empty string buffer with the initial capacity of 16.</w:t>
            </w:r>
          </w:p>
        </w:tc>
      </w:tr>
      <w:tr w:rsidR="00F55181" w:rsidRPr="00F55181" w:rsidTr="00F551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F55181" w:rsidRPr="00F55181" w:rsidRDefault="00F55181" w:rsidP="00F55181">
            <w:pPr>
              <w:spacing w:after="0" w:line="312" w:lineRule="atLeast"/>
              <w:ind w:left="272"/>
              <w:rPr>
                <w:rFonts w:ascii="Verdana" w:eastAsia="Times New Roman" w:hAnsi="Verdana" w:cs="Times New Roman"/>
                <w:color w:val="000000"/>
                <w:sz w:val="18"/>
                <w:szCs w:val="18"/>
                <w:lang w:eastAsia="en-IN"/>
              </w:rPr>
            </w:pPr>
            <w:proofErr w:type="spellStart"/>
            <w:r w:rsidRPr="00F55181">
              <w:rPr>
                <w:rFonts w:ascii="Verdana" w:eastAsia="Times New Roman" w:hAnsi="Verdana" w:cs="Times New Roman"/>
                <w:color w:val="000000"/>
                <w:sz w:val="18"/>
                <w:szCs w:val="18"/>
                <w:lang w:eastAsia="en-IN"/>
              </w:rPr>
              <w:t>StringBuffer</w:t>
            </w:r>
            <w:proofErr w:type="spellEnd"/>
            <w:r w:rsidRPr="00F55181">
              <w:rPr>
                <w:rFonts w:ascii="Verdana" w:eastAsia="Times New Roman" w:hAnsi="Verdana" w:cs="Times New Roman"/>
                <w:color w:val="000000"/>
                <w:sz w:val="18"/>
                <w:szCs w:val="18"/>
                <w:lang w:eastAsia="en-IN"/>
              </w:rPr>
              <w:t xml:space="preserve">(String </w:t>
            </w:r>
            <w:proofErr w:type="spellStart"/>
            <w:r w:rsidRPr="00F55181">
              <w:rPr>
                <w:rFonts w:ascii="Verdana" w:eastAsia="Times New Roman" w:hAnsi="Verdana" w:cs="Times New Roman"/>
                <w:color w:val="000000"/>
                <w:sz w:val="18"/>
                <w:szCs w:val="18"/>
                <w:lang w:eastAsia="en-IN"/>
              </w:rPr>
              <w:t>str</w:t>
            </w:r>
            <w:proofErr w:type="spellEnd"/>
            <w:r w:rsidRPr="00F55181">
              <w:rPr>
                <w:rFonts w:ascii="Verdana" w:eastAsia="Times New Roman" w:hAnsi="Verdana" w:cs="Times New Roman"/>
                <w:color w:val="000000"/>
                <w:sz w:val="18"/>
                <w:szCs w:val="18"/>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F55181" w:rsidRP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creates a string buffer with the specified string.</w:t>
            </w:r>
          </w:p>
        </w:tc>
      </w:tr>
      <w:tr w:rsidR="00F55181" w:rsidRPr="00F55181" w:rsidTr="00F551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F55181" w:rsidRPr="00F55181" w:rsidRDefault="00F55181" w:rsidP="00F55181">
            <w:pPr>
              <w:spacing w:after="0" w:line="312" w:lineRule="atLeast"/>
              <w:ind w:left="272"/>
              <w:rPr>
                <w:rFonts w:ascii="Verdana" w:eastAsia="Times New Roman" w:hAnsi="Verdana" w:cs="Times New Roman"/>
                <w:color w:val="000000"/>
                <w:sz w:val="18"/>
                <w:szCs w:val="18"/>
                <w:lang w:eastAsia="en-IN"/>
              </w:rPr>
            </w:pPr>
            <w:proofErr w:type="spellStart"/>
            <w:r w:rsidRPr="00F55181">
              <w:rPr>
                <w:rFonts w:ascii="Verdana" w:eastAsia="Times New Roman" w:hAnsi="Verdana" w:cs="Times New Roman"/>
                <w:color w:val="000000"/>
                <w:sz w:val="18"/>
                <w:szCs w:val="18"/>
                <w:lang w:eastAsia="en-IN"/>
              </w:rPr>
              <w:t>StringBuffer</w:t>
            </w:r>
            <w:proofErr w:type="spellEnd"/>
            <w:r w:rsidRPr="00F55181">
              <w:rPr>
                <w:rFonts w:ascii="Verdana" w:eastAsia="Times New Roman" w:hAnsi="Verdana" w:cs="Times New Roman"/>
                <w:color w:val="000000"/>
                <w:sz w:val="18"/>
                <w:szCs w:val="18"/>
                <w:lang w:eastAsia="en-IN"/>
              </w:rPr>
              <w:t>(</w:t>
            </w:r>
            <w:proofErr w:type="spellStart"/>
            <w:r w:rsidRPr="00F55181">
              <w:rPr>
                <w:rFonts w:ascii="Verdana" w:eastAsia="Times New Roman" w:hAnsi="Verdana" w:cs="Times New Roman"/>
                <w:color w:val="000000"/>
                <w:sz w:val="18"/>
                <w:szCs w:val="18"/>
                <w:lang w:eastAsia="en-IN"/>
              </w:rPr>
              <w:t>int</w:t>
            </w:r>
            <w:proofErr w:type="spellEnd"/>
            <w:r w:rsidRPr="00F55181">
              <w:rPr>
                <w:rFonts w:ascii="Verdana" w:eastAsia="Times New Roman" w:hAnsi="Verdana" w:cs="Times New Roman"/>
                <w:color w:val="000000"/>
                <w:sz w:val="18"/>
                <w:szCs w:val="18"/>
                <w:lang w:eastAsia="en-IN"/>
              </w:rPr>
              <w:t xml:space="preserve"> 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F55181" w:rsidRP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creates an empty string buffer with the specified capacity as length.</w:t>
            </w:r>
          </w:p>
        </w:tc>
      </w:tr>
    </w:tbl>
    <w:p w:rsidR="00F55181" w:rsidRPr="00F55181" w:rsidRDefault="00F55181" w:rsidP="00F55181">
      <w:pPr>
        <w:shd w:val="clear" w:color="auto" w:fill="FFFFFF"/>
        <w:spacing w:before="100" w:beforeAutospacing="1" w:after="100" w:afterAutospacing="1" w:line="312" w:lineRule="atLeast"/>
        <w:outlineLvl w:val="2"/>
        <w:rPr>
          <w:rFonts w:ascii="Helvetica" w:eastAsia="Times New Roman" w:hAnsi="Helvetica" w:cs="Helvetica"/>
          <w:color w:val="610B38"/>
          <w:sz w:val="34"/>
          <w:szCs w:val="34"/>
          <w:lang w:eastAsia="en-IN"/>
        </w:rPr>
      </w:pPr>
      <w:r w:rsidRPr="00F55181">
        <w:rPr>
          <w:rFonts w:ascii="Helvetica" w:eastAsia="Times New Roman" w:hAnsi="Helvetica" w:cs="Helvetica"/>
          <w:color w:val="610B38"/>
          <w:sz w:val="34"/>
          <w:szCs w:val="34"/>
          <w:lang w:eastAsia="en-IN"/>
        </w:rPr>
        <w:t xml:space="preserve">Important methods of </w:t>
      </w:r>
      <w:proofErr w:type="spellStart"/>
      <w:r w:rsidRPr="00F55181">
        <w:rPr>
          <w:rFonts w:ascii="Helvetica" w:eastAsia="Times New Roman" w:hAnsi="Helvetica" w:cs="Helvetica"/>
          <w:color w:val="610B38"/>
          <w:sz w:val="34"/>
          <w:szCs w:val="34"/>
          <w:lang w:eastAsia="en-IN"/>
        </w:rPr>
        <w:t>StringBuffer</w:t>
      </w:r>
      <w:proofErr w:type="spellEnd"/>
      <w:r w:rsidRPr="00F55181">
        <w:rPr>
          <w:rFonts w:ascii="Helvetica" w:eastAsia="Times New Roman" w:hAnsi="Helvetica" w:cs="Helvetica"/>
          <w:color w:val="610B38"/>
          <w:sz w:val="34"/>
          <w:szCs w:val="34"/>
          <w:lang w:eastAsia="en-IN"/>
        </w:rPr>
        <w:t xml:space="preserve"> class</w:t>
      </w:r>
    </w:p>
    <w:tbl>
      <w:tblPr>
        <w:tblW w:w="13147" w:type="dxa"/>
        <w:tblInd w:w="-14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305"/>
        <w:gridCol w:w="4616"/>
        <w:gridCol w:w="5226"/>
      </w:tblGrid>
      <w:tr w:rsidR="00F55181" w:rsidRPr="00F55181" w:rsidTr="00F55181">
        <w:tc>
          <w:tcPr>
            <w:tcW w:w="0" w:type="auto"/>
            <w:shd w:val="clear" w:color="auto" w:fill="C7CCBE"/>
            <w:tcMar>
              <w:top w:w="163" w:type="dxa"/>
              <w:left w:w="163" w:type="dxa"/>
              <w:bottom w:w="163" w:type="dxa"/>
              <w:right w:w="163" w:type="dxa"/>
            </w:tcMar>
            <w:hideMark/>
          </w:tcPr>
          <w:p w:rsidR="00F55181" w:rsidRPr="00F55181" w:rsidRDefault="00F55181" w:rsidP="00F55181">
            <w:pPr>
              <w:spacing w:after="0" w:line="240" w:lineRule="auto"/>
              <w:rPr>
                <w:rFonts w:ascii="Times New Roman" w:eastAsia="Times New Roman" w:hAnsi="Times New Roman" w:cs="Times New Roman"/>
                <w:b/>
                <w:bCs/>
                <w:color w:val="000000"/>
                <w:sz w:val="23"/>
                <w:szCs w:val="23"/>
                <w:lang w:eastAsia="en-IN"/>
              </w:rPr>
            </w:pPr>
            <w:r w:rsidRPr="00F55181">
              <w:rPr>
                <w:rFonts w:ascii="Times New Roman" w:eastAsia="Times New Roman" w:hAnsi="Times New Roman" w:cs="Times New Roman"/>
                <w:b/>
                <w:bCs/>
                <w:color w:val="000000"/>
                <w:sz w:val="23"/>
                <w:szCs w:val="23"/>
                <w:lang w:eastAsia="en-IN"/>
              </w:rPr>
              <w:t>Modifier and Type</w:t>
            </w:r>
          </w:p>
        </w:tc>
        <w:tc>
          <w:tcPr>
            <w:tcW w:w="0" w:type="auto"/>
            <w:shd w:val="clear" w:color="auto" w:fill="C7CCBE"/>
            <w:tcMar>
              <w:top w:w="163" w:type="dxa"/>
              <w:left w:w="163" w:type="dxa"/>
              <w:bottom w:w="163" w:type="dxa"/>
              <w:right w:w="163" w:type="dxa"/>
            </w:tcMar>
            <w:hideMark/>
          </w:tcPr>
          <w:p w:rsidR="00F55181" w:rsidRPr="00F55181" w:rsidRDefault="00F55181" w:rsidP="00F55181">
            <w:pPr>
              <w:spacing w:after="0" w:line="240" w:lineRule="auto"/>
              <w:rPr>
                <w:rFonts w:ascii="Times New Roman" w:eastAsia="Times New Roman" w:hAnsi="Times New Roman" w:cs="Times New Roman"/>
                <w:b/>
                <w:bCs/>
                <w:color w:val="000000"/>
                <w:sz w:val="23"/>
                <w:szCs w:val="23"/>
                <w:lang w:eastAsia="en-IN"/>
              </w:rPr>
            </w:pPr>
            <w:r w:rsidRPr="00F55181">
              <w:rPr>
                <w:rFonts w:ascii="Times New Roman" w:eastAsia="Times New Roman" w:hAnsi="Times New Roman" w:cs="Times New Roman"/>
                <w:b/>
                <w:bCs/>
                <w:color w:val="000000"/>
                <w:sz w:val="23"/>
                <w:szCs w:val="23"/>
                <w:lang w:eastAsia="en-IN"/>
              </w:rPr>
              <w:t>Method</w:t>
            </w:r>
          </w:p>
        </w:tc>
        <w:tc>
          <w:tcPr>
            <w:tcW w:w="0" w:type="auto"/>
            <w:shd w:val="clear" w:color="auto" w:fill="C7CCBE"/>
            <w:tcMar>
              <w:top w:w="163" w:type="dxa"/>
              <w:left w:w="163" w:type="dxa"/>
              <w:bottom w:w="163" w:type="dxa"/>
              <w:right w:w="163" w:type="dxa"/>
            </w:tcMar>
            <w:hideMark/>
          </w:tcPr>
          <w:p w:rsidR="00F55181" w:rsidRPr="00F55181" w:rsidRDefault="00F55181" w:rsidP="00F55181">
            <w:pPr>
              <w:spacing w:after="0" w:line="240" w:lineRule="auto"/>
              <w:rPr>
                <w:rFonts w:ascii="Times New Roman" w:eastAsia="Times New Roman" w:hAnsi="Times New Roman" w:cs="Times New Roman"/>
                <w:b/>
                <w:bCs/>
                <w:color w:val="000000"/>
                <w:sz w:val="23"/>
                <w:szCs w:val="23"/>
                <w:lang w:eastAsia="en-IN"/>
              </w:rPr>
            </w:pPr>
            <w:r w:rsidRPr="00F55181">
              <w:rPr>
                <w:rFonts w:ascii="Times New Roman" w:eastAsia="Times New Roman" w:hAnsi="Times New Roman" w:cs="Times New Roman"/>
                <w:b/>
                <w:bCs/>
                <w:color w:val="000000"/>
                <w:sz w:val="23"/>
                <w:szCs w:val="23"/>
                <w:lang w:eastAsia="en-IN"/>
              </w:rPr>
              <w:t>Description</w:t>
            </w:r>
          </w:p>
        </w:tc>
      </w:tr>
      <w:tr w:rsidR="00F55181" w:rsidRPr="00F55181" w:rsidTr="00F551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F55181" w:rsidRP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 xml:space="preserve">public synchronized </w:t>
            </w:r>
            <w:proofErr w:type="spellStart"/>
            <w:r w:rsidRPr="00F55181">
              <w:rPr>
                <w:rFonts w:ascii="Verdana" w:eastAsia="Times New Roman" w:hAnsi="Verdana" w:cs="Times New Roman"/>
                <w:color w:val="000000"/>
                <w:sz w:val="18"/>
                <w:szCs w:val="18"/>
                <w:lang w:eastAsia="en-IN"/>
              </w:rPr>
              <w:t>StringBuffer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F55181" w:rsidRP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append(String 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 xml:space="preserve">is used to append the specified string with this string. </w:t>
            </w:r>
          </w:p>
          <w:p w:rsid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 xml:space="preserve">The append() method is overloaded like append(char), </w:t>
            </w:r>
          </w:p>
          <w:p w:rsid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append(</w:t>
            </w:r>
            <w:proofErr w:type="spellStart"/>
            <w:r w:rsidRPr="00F55181">
              <w:rPr>
                <w:rFonts w:ascii="Verdana" w:eastAsia="Times New Roman" w:hAnsi="Verdana" w:cs="Times New Roman"/>
                <w:color w:val="000000"/>
                <w:sz w:val="18"/>
                <w:szCs w:val="18"/>
                <w:lang w:eastAsia="en-IN"/>
              </w:rPr>
              <w:t>boolean</w:t>
            </w:r>
            <w:proofErr w:type="spellEnd"/>
            <w:r w:rsidRPr="00F55181">
              <w:rPr>
                <w:rFonts w:ascii="Verdana" w:eastAsia="Times New Roman" w:hAnsi="Verdana" w:cs="Times New Roman"/>
                <w:color w:val="000000"/>
                <w:sz w:val="18"/>
                <w:szCs w:val="18"/>
                <w:lang w:eastAsia="en-IN"/>
              </w:rPr>
              <w:t>), append(</w:t>
            </w:r>
            <w:proofErr w:type="spellStart"/>
            <w:r w:rsidRPr="00F55181">
              <w:rPr>
                <w:rFonts w:ascii="Verdana" w:eastAsia="Times New Roman" w:hAnsi="Verdana" w:cs="Times New Roman"/>
                <w:color w:val="000000"/>
                <w:sz w:val="18"/>
                <w:szCs w:val="18"/>
                <w:lang w:eastAsia="en-IN"/>
              </w:rPr>
              <w:t>int</w:t>
            </w:r>
            <w:proofErr w:type="spellEnd"/>
            <w:r w:rsidRPr="00F55181">
              <w:rPr>
                <w:rFonts w:ascii="Verdana" w:eastAsia="Times New Roman" w:hAnsi="Verdana" w:cs="Times New Roman"/>
                <w:color w:val="000000"/>
                <w:sz w:val="18"/>
                <w:szCs w:val="18"/>
                <w:lang w:eastAsia="en-IN"/>
              </w:rPr>
              <w:t>), append(float),</w:t>
            </w:r>
          </w:p>
          <w:p w:rsidR="00F55181" w:rsidRP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 xml:space="preserve"> append(double) etc.</w:t>
            </w:r>
          </w:p>
        </w:tc>
      </w:tr>
      <w:tr w:rsidR="00F55181" w:rsidRPr="00F55181" w:rsidTr="00F551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F55181" w:rsidRP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 xml:space="preserve">public synchronized </w:t>
            </w:r>
            <w:proofErr w:type="spellStart"/>
            <w:r w:rsidRPr="00F55181">
              <w:rPr>
                <w:rFonts w:ascii="Verdana" w:eastAsia="Times New Roman" w:hAnsi="Verdana" w:cs="Times New Roman"/>
                <w:color w:val="000000"/>
                <w:sz w:val="18"/>
                <w:szCs w:val="18"/>
                <w:lang w:eastAsia="en-IN"/>
              </w:rPr>
              <w:t>StringBuffer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F55181" w:rsidRP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insert(</w:t>
            </w:r>
            <w:proofErr w:type="spellStart"/>
            <w:r w:rsidRPr="00F55181">
              <w:rPr>
                <w:rFonts w:ascii="Verdana" w:eastAsia="Times New Roman" w:hAnsi="Verdana" w:cs="Times New Roman"/>
                <w:color w:val="000000"/>
                <w:sz w:val="18"/>
                <w:szCs w:val="18"/>
                <w:lang w:eastAsia="en-IN"/>
              </w:rPr>
              <w:t>int</w:t>
            </w:r>
            <w:proofErr w:type="spellEnd"/>
            <w:r w:rsidRPr="00F55181">
              <w:rPr>
                <w:rFonts w:ascii="Verdana" w:eastAsia="Times New Roman" w:hAnsi="Verdana" w:cs="Times New Roman"/>
                <w:color w:val="000000"/>
                <w:sz w:val="18"/>
                <w:szCs w:val="18"/>
                <w:lang w:eastAsia="en-IN"/>
              </w:rPr>
              <w:t xml:space="preserve"> offset, String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 xml:space="preserve">is used to insert the specified string with this string </w:t>
            </w:r>
          </w:p>
          <w:p w:rsid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 xml:space="preserve">at the </w:t>
            </w:r>
          </w:p>
          <w:p w:rsid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 xml:space="preserve">specified position. </w:t>
            </w:r>
          </w:p>
          <w:p w:rsid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 xml:space="preserve">The insert() method is overloaded like </w:t>
            </w:r>
          </w:p>
          <w:p w:rsid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insert(</w:t>
            </w:r>
            <w:proofErr w:type="spellStart"/>
            <w:r w:rsidRPr="00F55181">
              <w:rPr>
                <w:rFonts w:ascii="Verdana" w:eastAsia="Times New Roman" w:hAnsi="Verdana" w:cs="Times New Roman"/>
                <w:color w:val="000000"/>
                <w:sz w:val="18"/>
                <w:szCs w:val="18"/>
                <w:lang w:eastAsia="en-IN"/>
              </w:rPr>
              <w:t>int</w:t>
            </w:r>
            <w:proofErr w:type="spellEnd"/>
            <w:r w:rsidRPr="00F55181">
              <w:rPr>
                <w:rFonts w:ascii="Verdana" w:eastAsia="Times New Roman" w:hAnsi="Verdana" w:cs="Times New Roman"/>
                <w:color w:val="000000"/>
                <w:sz w:val="18"/>
                <w:szCs w:val="18"/>
                <w:lang w:eastAsia="en-IN"/>
              </w:rPr>
              <w:t>, char), insert(</w:t>
            </w:r>
            <w:proofErr w:type="spellStart"/>
            <w:r w:rsidRPr="00F55181">
              <w:rPr>
                <w:rFonts w:ascii="Verdana" w:eastAsia="Times New Roman" w:hAnsi="Verdana" w:cs="Times New Roman"/>
                <w:color w:val="000000"/>
                <w:sz w:val="18"/>
                <w:szCs w:val="18"/>
                <w:lang w:eastAsia="en-IN"/>
              </w:rPr>
              <w:t>int</w:t>
            </w:r>
            <w:proofErr w:type="spellEnd"/>
            <w:r w:rsidRPr="00F55181">
              <w:rPr>
                <w:rFonts w:ascii="Verdana" w:eastAsia="Times New Roman" w:hAnsi="Verdana" w:cs="Times New Roman"/>
                <w:color w:val="000000"/>
                <w:sz w:val="18"/>
                <w:szCs w:val="18"/>
                <w:lang w:eastAsia="en-IN"/>
              </w:rPr>
              <w:t xml:space="preserve">, </w:t>
            </w:r>
            <w:proofErr w:type="spellStart"/>
            <w:r w:rsidRPr="00F55181">
              <w:rPr>
                <w:rFonts w:ascii="Verdana" w:eastAsia="Times New Roman" w:hAnsi="Verdana" w:cs="Times New Roman"/>
                <w:color w:val="000000"/>
                <w:sz w:val="18"/>
                <w:szCs w:val="18"/>
                <w:lang w:eastAsia="en-IN"/>
              </w:rPr>
              <w:t>boolean</w:t>
            </w:r>
            <w:proofErr w:type="spellEnd"/>
            <w:r w:rsidRPr="00F55181">
              <w:rPr>
                <w:rFonts w:ascii="Verdana" w:eastAsia="Times New Roman" w:hAnsi="Verdana" w:cs="Times New Roman"/>
                <w:color w:val="000000"/>
                <w:sz w:val="18"/>
                <w:szCs w:val="18"/>
                <w:lang w:eastAsia="en-IN"/>
              </w:rPr>
              <w:t xml:space="preserve">), </w:t>
            </w:r>
          </w:p>
          <w:p w:rsid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insert(</w:t>
            </w:r>
            <w:proofErr w:type="spellStart"/>
            <w:r w:rsidRPr="00F55181">
              <w:rPr>
                <w:rFonts w:ascii="Verdana" w:eastAsia="Times New Roman" w:hAnsi="Verdana" w:cs="Times New Roman"/>
                <w:color w:val="000000"/>
                <w:sz w:val="18"/>
                <w:szCs w:val="18"/>
                <w:lang w:eastAsia="en-IN"/>
              </w:rPr>
              <w:t>int</w:t>
            </w:r>
            <w:proofErr w:type="spellEnd"/>
            <w:r w:rsidRPr="00F55181">
              <w:rPr>
                <w:rFonts w:ascii="Verdana" w:eastAsia="Times New Roman" w:hAnsi="Verdana" w:cs="Times New Roman"/>
                <w:color w:val="000000"/>
                <w:sz w:val="18"/>
                <w:szCs w:val="18"/>
                <w:lang w:eastAsia="en-IN"/>
              </w:rPr>
              <w:t xml:space="preserve">, </w:t>
            </w:r>
            <w:proofErr w:type="spellStart"/>
            <w:r w:rsidRPr="00F55181">
              <w:rPr>
                <w:rFonts w:ascii="Verdana" w:eastAsia="Times New Roman" w:hAnsi="Verdana" w:cs="Times New Roman"/>
                <w:color w:val="000000"/>
                <w:sz w:val="18"/>
                <w:szCs w:val="18"/>
                <w:lang w:eastAsia="en-IN"/>
              </w:rPr>
              <w:t>int</w:t>
            </w:r>
            <w:proofErr w:type="spellEnd"/>
            <w:r w:rsidRPr="00F55181">
              <w:rPr>
                <w:rFonts w:ascii="Verdana" w:eastAsia="Times New Roman" w:hAnsi="Verdana" w:cs="Times New Roman"/>
                <w:color w:val="000000"/>
                <w:sz w:val="18"/>
                <w:szCs w:val="18"/>
                <w:lang w:eastAsia="en-IN"/>
              </w:rPr>
              <w:t>), insert(</w:t>
            </w:r>
            <w:proofErr w:type="spellStart"/>
            <w:r w:rsidRPr="00F55181">
              <w:rPr>
                <w:rFonts w:ascii="Verdana" w:eastAsia="Times New Roman" w:hAnsi="Verdana" w:cs="Times New Roman"/>
                <w:color w:val="000000"/>
                <w:sz w:val="18"/>
                <w:szCs w:val="18"/>
                <w:lang w:eastAsia="en-IN"/>
              </w:rPr>
              <w:t>int</w:t>
            </w:r>
            <w:proofErr w:type="spellEnd"/>
            <w:r w:rsidRPr="00F55181">
              <w:rPr>
                <w:rFonts w:ascii="Verdana" w:eastAsia="Times New Roman" w:hAnsi="Verdana" w:cs="Times New Roman"/>
                <w:color w:val="000000"/>
                <w:sz w:val="18"/>
                <w:szCs w:val="18"/>
                <w:lang w:eastAsia="en-IN"/>
              </w:rPr>
              <w:t xml:space="preserve">, float), </w:t>
            </w:r>
          </w:p>
          <w:p w:rsidR="00F55181" w:rsidRP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insert(</w:t>
            </w:r>
            <w:proofErr w:type="spellStart"/>
            <w:r w:rsidRPr="00F55181">
              <w:rPr>
                <w:rFonts w:ascii="Verdana" w:eastAsia="Times New Roman" w:hAnsi="Verdana" w:cs="Times New Roman"/>
                <w:color w:val="000000"/>
                <w:sz w:val="18"/>
                <w:szCs w:val="18"/>
                <w:lang w:eastAsia="en-IN"/>
              </w:rPr>
              <w:t>int</w:t>
            </w:r>
            <w:proofErr w:type="spellEnd"/>
            <w:r w:rsidRPr="00F55181">
              <w:rPr>
                <w:rFonts w:ascii="Verdana" w:eastAsia="Times New Roman" w:hAnsi="Verdana" w:cs="Times New Roman"/>
                <w:color w:val="000000"/>
                <w:sz w:val="18"/>
                <w:szCs w:val="18"/>
                <w:lang w:eastAsia="en-IN"/>
              </w:rPr>
              <w:t>, double) etc.</w:t>
            </w:r>
          </w:p>
        </w:tc>
      </w:tr>
      <w:tr w:rsidR="00F55181" w:rsidRPr="00F55181" w:rsidTr="00F551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F55181" w:rsidRP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 xml:space="preserve">public synchronized </w:t>
            </w:r>
            <w:proofErr w:type="spellStart"/>
            <w:r w:rsidRPr="00F55181">
              <w:rPr>
                <w:rFonts w:ascii="Verdana" w:eastAsia="Times New Roman" w:hAnsi="Verdana" w:cs="Times New Roman"/>
                <w:color w:val="000000"/>
                <w:sz w:val="18"/>
                <w:szCs w:val="18"/>
                <w:lang w:eastAsia="en-IN"/>
              </w:rPr>
              <w:t>StringBuffer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F55181" w:rsidRP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replace(</w:t>
            </w:r>
            <w:proofErr w:type="spellStart"/>
            <w:r w:rsidRPr="00F55181">
              <w:rPr>
                <w:rFonts w:ascii="Verdana" w:eastAsia="Times New Roman" w:hAnsi="Verdana" w:cs="Times New Roman"/>
                <w:color w:val="000000"/>
                <w:sz w:val="18"/>
                <w:szCs w:val="18"/>
                <w:lang w:eastAsia="en-IN"/>
              </w:rPr>
              <w:t>int</w:t>
            </w:r>
            <w:proofErr w:type="spellEnd"/>
            <w:r w:rsidRPr="00F55181">
              <w:rPr>
                <w:rFonts w:ascii="Verdana" w:eastAsia="Times New Roman" w:hAnsi="Verdana" w:cs="Times New Roman"/>
                <w:color w:val="000000"/>
                <w:sz w:val="18"/>
                <w:szCs w:val="18"/>
                <w:lang w:eastAsia="en-IN"/>
              </w:rPr>
              <w:t xml:space="preserve"> </w:t>
            </w:r>
            <w:proofErr w:type="spellStart"/>
            <w:r w:rsidRPr="00F55181">
              <w:rPr>
                <w:rFonts w:ascii="Verdana" w:eastAsia="Times New Roman" w:hAnsi="Verdana" w:cs="Times New Roman"/>
                <w:color w:val="000000"/>
                <w:sz w:val="18"/>
                <w:szCs w:val="18"/>
                <w:lang w:eastAsia="en-IN"/>
              </w:rPr>
              <w:t>startIndex</w:t>
            </w:r>
            <w:proofErr w:type="spellEnd"/>
            <w:r w:rsidRPr="00F55181">
              <w:rPr>
                <w:rFonts w:ascii="Verdana" w:eastAsia="Times New Roman" w:hAnsi="Verdana" w:cs="Times New Roman"/>
                <w:color w:val="000000"/>
                <w:sz w:val="18"/>
                <w:szCs w:val="18"/>
                <w:lang w:eastAsia="en-IN"/>
              </w:rPr>
              <w:t xml:space="preserve">, </w:t>
            </w:r>
            <w:proofErr w:type="spellStart"/>
            <w:r w:rsidRPr="00F55181">
              <w:rPr>
                <w:rFonts w:ascii="Verdana" w:eastAsia="Times New Roman" w:hAnsi="Verdana" w:cs="Times New Roman"/>
                <w:color w:val="000000"/>
                <w:sz w:val="18"/>
                <w:szCs w:val="18"/>
                <w:lang w:eastAsia="en-IN"/>
              </w:rPr>
              <w:t>int</w:t>
            </w:r>
            <w:proofErr w:type="spellEnd"/>
            <w:r w:rsidRPr="00F55181">
              <w:rPr>
                <w:rFonts w:ascii="Verdana" w:eastAsia="Times New Roman" w:hAnsi="Verdana" w:cs="Times New Roman"/>
                <w:color w:val="000000"/>
                <w:sz w:val="18"/>
                <w:szCs w:val="18"/>
                <w:lang w:eastAsia="en-IN"/>
              </w:rPr>
              <w:t xml:space="preserve"> </w:t>
            </w:r>
            <w:proofErr w:type="spellStart"/>
            <w:r w:rsidRPr="00F55181">
              <w:rPr>
                <w:rFonts w:ascii="Verdana" w:eastAsia="Times New Roman" w:hAnsi="Verdana" w:cs="Times New Roman"/>
                <w:color w:val="000000"/>
                <w:sz w:val="18"/>
                <w:szCs w:val="18"/>
                <w:lang w:eastAsia="en-IN"/>
              </w:rPr>
              <w:t>endIndex</w:t>
            </w:r>
            <w:proofErr w:type="spellEnd"/>
            <w:r w:rsidRPr="00F55181">
              <w:rPr>
                <w:rFonts w:ascii="Verdana" w:eastAsia="Times New Roman" w:hAnsi="Verdana" w:cs="Times New Roman"/>
                <w:color w:val="000000"/>
                <w:sz w:val="18"/>
                <w:szCs w:val="18"/>
                <w:lang w:eastAsia="en-IN"/>
              </w:rPr>
              <w:t xml:space="preserve">, String </w:t>
            </w:r>
            <w:proofErr w:type="spellStart"/>
            <w:r w:rsidRPr="00F55181">
              <w:rPr>
                <w:rFonts w:ascii="Verdana" w:eastAsia="Times New Roman" w:hAnsi="Verdana" w:cs="Times New Roman"/>
                <w:color w:val="000000"/>
                <w:sz w:val="18"/>
                <w:szCs w:val="18"/>
                <w:lang w:eastAsia="en-IN"/>
              </w:rPr>
              <w:t>str</w:t>
            </w:r>
            <w:proofErr w:type="spellEnd"/>
            <w:r w:rsidRPr="00F55181">
              <w:rPr>
                <w:rFonts w:ascii="Verdana" w:eastAsia="Times New Roman" w:hAnsi="Verdana" w:cs="Times New Roman"/>
                <w:color w:val="000000"/>
                <w:sz w:val="18"/>
                <w:szCs w:val="18"/>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 xml:space="preserve">is used to replace the string from specified </w:t>
            </w:r>
          </w:p>
          <w:p w:rsidR="00F55181" w:rsidRPr="00F55181" w:rsidRDefault="00F55181" w:rsidP="00F55181">
            <w:pPr>
              <w:spacing w:after="0" w:line="312" w:lineRule="atLeast"/>
              <w:ind w:left="272"/>
              <w:rPr>
                <w:rFonts w:ascii="Verdana" w:eastAsia="Times New Roman" w:hAnsi="Verdana" w:cs="Times New Roman"/>
                <w:color w:val="000000"/>
                <w:sz w:val="18"/>
                <w:szCs w:val="18"/>
                <w:lang w:eastAsia="en-IN"/>
              </w:rPr>
            </w:pPr>
            <w:proofErr w:type="spellStart"/>
            <w:r w:rsidRPr="00F55181">
              <w:rPr>
                <w:rFonts w:ascii="Verdana" w:eastAsia="Times New Roman" w:hAnsi="Verdana" w:cs="Times New Roman"/>
                <w:color w:val="000000"/>
                <w:sz w:val="18"/>
                <w:szCs w:val="18"/>
                <w:lang w:eastAsia="en-IN"/>
              </w:rPr>
              <w:t>startIndex</w:t>
            </w:r>
            <w:proofErr w:type="spellEnd"/>
            <w:r w:rsidRPr="00F55181">
              <w:rPr>
                <w:rFonts w:ascii="Verdana" w:eastAsia="Times New Roman" w:hAnsi="Verdana" w:cs="Times New Roman"/>
                <w:color w:val="000000"/>
                <w:sz w:val="18"/>
                <w:szCs w:val="18"/>
                <w:lang w:eastAsia="en-IN"/>
              </w:rPr>
              <w:t xml:space="preserve"> and </w:t>
            </w:r>
            <w:proofErr w:type="spellStart"/>
            <w:r w:rsidRPr="00F55181">
              <w:rPr>
                <w:rFonts w:ascii="Verdana" w:eastAsia="Times New Roman" w:hAnsi="Verdana" w:cs="Times New Roman"/>
                <w:color w:val="000000"/>
                <w:sz w:val="18"/>
                <w:szCs w:val="18"/>
                <w:lang w:eastAsia="en-IN"/>
              </w:rPr>
              <w:t>endIndex</w:t>
            </w:r>
            <w:proofErr w:type="spellEnd"/>
            <w:r w:rsidRPr="00F55181">
              <w:rPr>
                <w:rFonts w:ascii="Verdana" w:eastAsia="Times New Roman" w:hAnsi="Verdana" w:cs="Times New Roman"/>
                <w:color w:val="000000"/>
                <w:sz w:val="18"/>
                <w:szCs w:val="18"/>
                <w:lang w:eastAsia="en-IN"/>
              </w:rPr>
              <w:t>.</w:t>
            </w:r>
          </w:p>
        </w:tc>
      </w:tr>
      <w:tr w:rsidR="00F55181" w:rsidRPr="00F55181" w:rsidTr="00F551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F55181" w:rsidRP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 xml:space="preserve">public synchronized </w:t>
            </w:r>
            <w:proofErr w:type="spellStart"/>
            <w:r w:rsidRPr="00F55181">
              <w:rPr>
                <w:rFonts w:ascii="Verdana" w:eastAsia="Times New Roman" w:hAnsi="Verdana" w:cs="Times New Roman"/>
                <w:color w:val="000000"/>
                <w:sz w:val="18"/>
                <w:szCs w:val="18"/>
                <w:lang w:eastAsia="en-IN"/>
              </w:rPr>
              <w:t>StringBuffer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F55181" w:rsidRP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delete(</w:t>
            </w:r>
            <w:proofErr w:type="spellStart"/>
            <w:r w:rsidRPr="00F55181">
              <w:rPr>
                <w:rFonts w:ascii="Verdana" w:eastAsia="Times New Roman" w:hAnsi="Verdana" w:cs="Times New Roman"/>
                <w:color w:val="000000"/>
                <w:sz w:val="18"/>
                <w:szCs w:val="18"/>
                <w:lang w:eastAsia="en-IN"/>
              </w:rPr>
              <w:t>int</w:t>
            </w:r>
            <w:proofErr w:type="spellEnd"/>
            <w:r w:rsidRPr="00F55181">
              <w:rPr>
                <w:rFonts w:ascii="Verdana" w:eastAsia="Times New Roman" w:hAnsi="Verdana" w:cs="Times New Roman"/>
                <w:color w:val="000000"/>
                <w:sz w:val="18"/>
                <w:szCs w:val="18"/>
                <w:lang w:eastAsia="en-IN"/>
              </w:rPr>
              <w:t xml:space="preserve"> </w:t>
            </w:r>
            <w:proofErr w:type="spellStart"/>
            <w:r w:rsidRPr="00F55181">
              <w:rPr>
                <w:rFonts w:ascii="Verdana" w:eastAsia="Times New Roman" w:hAnsi="Verdana" w:cs="Times New Roman"/>
                <w:color w:val="000000"/>
                <w:sz w:val="18"/>
                <w:szCs w:val="18"/>
                <w:lang w:eastAsia="en-IN"/>
              </w:rPr>
              <w:t>startIndex</w:t>
            </w:r>
            <w:proofErr w:type="spellEnd"/>
            <w:r w:rsidRPr="00F55181">
              <w:rPr>
                <w:rFonts w:ascii="Verdana" w:eastAsia="Times New Roman" w:hAnsi="Verdana" w:cs="Times New Roman"/>
                <w:color w:val="000000"/>
                <w:sz w:val="18"/>
                <w:szCs w:val="18"/>
                <w:lang w:eastAsia="en-IN"/>
              </w:rPr>
              <w:t xml:space="preserve">, </w:t>
            </w:r>
            <w:proofErr w:type="spellStart"/>
            <w:r w:rsidRPr="00F55181">
              <w:rPr>
                <w:rFonts w:ascii="Verdana" w:eastAsia="Times New Roman" w:hAnsi="Verdana" w:cs="Times New Roman"/>
                <w:color w:val="000000"/>
                <w:sz w:val="18"/>
                <w:szCs w:val="18"/>
                <w:lang w:eastAsia="en-IN"/>
              </w:rPr>
              <w:t>int</w:t>
            </w:r>
            <w:proofErr w:type="spellEnd"/>
            <w:r w:rsidRPr="00F55181">
              <w:rPr>
                <w:rFonts w:ascii="Verdana" w:eastAsia="Times New Roman" w:hAnsi="Verdana" w:cs="Times New Roman"/>
                <w:color w:val="000000"/>
                <w:sz w:val="18"/>
                <w:szCs w:val="18"/>
                <w:lang w:eastAsia="en-IN"/>
              </w:rPr>
              <w:t xml:space="preserve"> </w:t>
            </w:r>
            <w:proofErr w:type="spellStart"/>
            <w:r w:rsidRPr="00F55181">
              <w:rPr>
                <w:rFonts w:ascii="Verdana" w:eastAsia="Times New Roman" w:hAnsi="Verdana" w:cs="Times New Roman"/>
                <w:color w:val="000000"/>
                <w:sz w:val="18"/>
                <w:szCs w:val="18"/>
                <w:lang w:eastAsia="en-IN"/>
              </w:rPr>
              <w:t>endIndex</w:t>
            </w:r>
            <w:proofErr w:type="spellEnd"/>
            <w:r w:rsidRPr="00F55181">
              <w:rPr>
                <w:rFonts w:ascii="Verdana" w:eastAsia="Times New Roman" w:hAnsi="Verdana" w:cs="Times New Roman"/>
                <w:color w:val="000000"/>
                <w:sz w:val="18"/>
                <w:szCs w:val="18"/>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is used to delete the string from</w:t>
            </w:r>
          </w:p>
          <w:p w:rsidR="00F55181" w:rsidRP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 xml:space="preserve"> specified </w:t>
            </w:r>
            <w:proofErr w:type="spellStart"/>
            <w:r w:rsidRPr="00F55181">
              <w:rPr>
                <w:rFonts w:ascii="Verdana" w:eastAsia="Times New Roman" w:hAnsi="Verdana" w:cs="Times New Roman"/>
                <w:color w:val="000000"/>
                <w:sz w:val="18"/>
                <w:szCs w:val="18"/>
                <w:lang w:eastAsia="en-IN"/>
              </w:rPr>
              <w:t>startIndex</w:t>
            </w:r>
            <w:proofErr w:type="spellEnd"/>
            <w:r w:rsidRPr="00F55181">
              <w:rPr>
                <w:rFonts w:ascii="Verdana" w:eastAsia="Times New Roman" w:hAnsi="Verdana" w:cs="Times New Roman"/>
                <w:color w:val="000000"/>
                <w:sz w:val="18"/>
                <w:szCs w:val="18"/>
                <w:lang w:eastAsia="en-IN"/>
              </w:rPr>
              <w:t xml:space="preserve"> and </w:t>
            </w:r>
            <w:proofErr w:type="spellStart"/>
            <w:r w:rsidRPr="00F55181">
              <w:rPr>
                <w:rFonts w:ascii="Verdana" w:eastAsia="Times New Roman" w:hAnsi="Verdana" w:cs="Times New Roman"/>
                <w:color w:val="000000"/>
                <w:sz w:val="18"/>
                <w:szCs w:val="18"/>
                <w:lang w:eastAsia="en-IN"/>
              </w:rPr>
              <w:t>endIndex</w:t>
            </w:r>
            <w:proofErr w:type="spellEnd"/>
            <w:r w:rsidRPr="00F55181">
              <w:rPr>
                <w:rFonts w:ascii="Verdana" w:eastAsia="Times New Roman" w:hAnsi="Verdana" w:cs="Times New Roman"/>
                <w:color w:val="000000"/>
                <w:sz w:val="18"/>
                <w:szCs w:val="18"/>
                <w:lang w:eastAsia="en-IN"/>
              </w:rPr>
              <w:t>.</w:t>
            </w:r>
          </w:p>
        </w:tc>
      </w:tr>
      <w:tr w:rsidR="00F55181" w:rsidRPr="00F55181" w:rsidTr="00F551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F55181" w:rsidRP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 xml:space="preserve">public synchronized </w:t>
            </w:r>
            <w:proofErr w:type="spellStart"/>
            <w:r w:rsidRPr="00F55181">
              <w:rPr>
                <w:rFonts w:ascii="Verdana" w:eastAsia="Times New Roman" w:hAnsi="Verdana" w:cs="Times New Roman"/>
                <w:color w:val="000000"/>
                <w:sz w:val="18"/>
                <w:szCs w:val="18"/>
                <w:lang w:eastAsia="en-IN"/>
              </w:rPr>
              <w:lastRenderedPageBreak/>
              <w:t>StringBuffer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F55181" w:rsidRP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lastRenderedPageBreak/>
              <w:t>reverse()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F55181" w:rsidRP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is used to reverse the string.</w:t>
            </w:r>
          </w:p>
        </w:tc>
      </w:tr>
      <w:tr w:rsidR="00F55181" w:rsidRPr="00F55181" w:rsidTr="00F551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F55181" w:rsidRP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lastRenderedPageBreak/>
              <w:t xml:space="preserve">public </w:t>
            </w:r>
            <w:proofErr w:type="spellStart"/>
            <w:r w:rsidRPr="00F55181">
              <w:rPr>
                <w:rFonts w:ascii="Verdana" w:eastAsia="Times New Roman" w:hAnsi="Verdana" w:cs="Times New Roman"/>
                <w:color w:val="000000"/>
                <w:sz w:val="18"/>
                <w:szCs w:val="18"/>
                <w:lang w:eastAsia="en-IN"/>
              </w:rPr>
              <w:t>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F55181" w:rsidRP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capacity()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F55181" w:rsidRP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is used to return the current capacity.</w:t>
            </w:r>
          </w:p>
        </w:tc>
      </w:tr>
      <w:tr w:rsidR="00F55181" w:rsidRPr="00F55181" w:rsidTr="00F551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F55181" w:rsidRP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public 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F55181" w:rsidRPr="00F55181" w:rsidRDefault="00F55181" w:rsidP="00F55181">
            <w:pPr>
              <w:spacing w:after="0" w:line="312" w:lineRule="atLeast"/>
              <w:ind w:left="272"/>
              <w:rPr>
                <w:rFonts w:ascii="Verdana" w:eastAsia="Times New Roman" w:hAnsi="Verdana" w:cs="Times New Roman"/>
                <w:color w:val="000000"/>
                <w:sz w:val="18"/>
                <w:szCs w:val="18"/>
                <w:lang w:eastAsia="en-IN"/>
              </w:rPr>
            </w:pPr>
            <w:proofErr w:type="spellStart"/>
            <w:r w:rsidRPr="00F55181">
              <w:rPr>
                <w:rFonts w:ascii="Verdana" w:eastAsia="Times New Roman" w:hAnsi="Verdana" w:cs="Times New Roman"/>
                <w:color w:val="000000"/>
                <w:sz w:val="18"/>
                <w:szCs w:val="18"/>
                <w:lang w:eastAsia="en-IN"/>
              </w:rPr>
              <w:t>ensureCapacity</w:t>
            </w:r>
            <w:proofErr w:type="spellEnd"/>
            <w:r w:rsidRPr="00F55181">
              <w:rPr>
                <w:rFonts w:ascii="Verdana" w:eastAsia="Times New Roman" w:hAnsi="Verdana" w:cs="Times New Roman"/>
                <w:color w:val="000000"/>
                <w:sz w:val="18"/>
                <w:szCs w:val="18"/>
                <w:lang w:eastAsia="en-IN"/>
              </w:rPr>
              <w:t>(</w:t>
            </w:r>
            <w:proofErr w:type="spellStart"/>
            <w:r w:rsidRPr="00F55181">
              <w:rPr>
                <w:rFonts w:ascii="Verdana" w:eastAsia="Times New Roman" w:hAnsi="Verdana" w:cs="Times New Roman"/>
                <w:color w:val="000000"/>
                <w:sz w:val="18"/>
                <w:szCs w:val="18"/>
                <w:lang w:eastAsia="en-IN"/>
              </w:rPr>
              <w:t>int</w:t>
            </w:r>
            <w:proofErr w:type="spellEnd"/>
            <w:r w:rsidRPr="00F55181">
              <w:rPr>
                <w:rFonts w:ascii="Verdana" w:eastAsia="Times New Roman" w:hAnsi="Verdana" w:cs="Times New Roman"/>
                <w:color w:val="000000"/>
                <w:sz w:val="18"/>
                <w:szCs w:val="18"/>
                <w:lang w:eastAsia="en-IN"/>
              </w:rPr>
              <w:t xml:space="preserve"> </w:t>
            </w:r>
            <w:proofErr w:type="spellStart"/>
            <w:r w:rsidRPr="00F55181">
              <w:rPr>
                <w:rFonts w:ascii="Verdana" w:eastAsia="Times New Roman" w:hAnsi="Verdana" w:cs="Times New Roman"/>
                <w:color w:val="000000"/>
                <w:sz w:val="18"/>
                <w:szCs w:val="18"/>
                <w:lang w:eastAsia="en-IN"/>
              </w:rPr>
              <w:t>minimumCapacity</w:t>
            </w:r>
            <w:proofErr w:type="spellEnd"/>
            <w:r w:rsidRPr="00F55181">
              <w:rPr>
                <w:rFonts w:ascii="Verdana" w:eastAsia="Times New Roman" w:hAnsi="Verdana" w:cs="Times New Roman"/>
                <w:color w:val="000000"/>
                <w:sz w:val="18"/>
                <w:szCs w:val="18"/>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is used to ensure the capacity at least</w:t>
            </w:r>
          </w:p>
          <w:p w:rsidR="00F55181" w:rsidRP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 xml:space="preserve"> equal to the given minimum.</w:t>
            </w:r>
          </w:p>
        </w:tc>
      </w:tr>
      <w:tr w:rsidR="00F55181" w:rsidRPr="00F55181" w:rsidTr="00F551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F55181" w:rsidRP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public 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F55181" w:rsidRPr="00F55181" w:rsidRDefault="00F55181" w:rsidP="00F55181">
            <w:pPr>
              <w:spacing w:after="0" w:line="312" w:lineRule="atLeast"/>
              <w:ind w:left="272"/>
              <w:rPr>
                <w:rFonts w:ascii="Verdana" w:eastAsia="Times New Roman" w:hAnsi="Verdana" w:cs="Times New Roman"/>
                <w:color w:val="000000"/>
                <w:sz w:val="18"/>
                <w:szCs w:val="18"/>
                <w:lang w:eastAsia="en-IN"/>
              </w:rPr>
            </w:pPr>
            <w:proofErr w:type="spellStart"/>
            <w:r w:rsidRPr="00F55181">
              <w:rPr>
                <w:rFonts w:ascii="Verdana" w:eastAsia="Times New Roman" w:hAnsi="Verdana" w:cs="Times New Roman"/>
                <w:color w:val="000000"/>
                <w:sz w:val="18"/>
                <w:szCs w:val="18"/>
                <w:lang w:eastAsia="en-IN"/>
              </w:rPr>
              <w:t>charAt</w:t>
            </w:r>
            <w:proofErr w:type="spellEnd"/>
            <w:r w:rsidRPr="00F55181">
              <w:rPr>
                <w:rFonts w:ascii="Verdana" w:eastAsia="Times New Roman" w:hAnsi="Verdana" w:cs="Times New Roman"/>
                <w:color w:val="000000"/>
                <w:sz w:val="18"/>
                <w:szCs w:val="18"/>
                <w:lang w:eastAsia="en-IN"/>
              </w:rPr>
              <w:t>(</w:t>
            </w:r>
            <w:proofErr w:type="spellStart"/>
            <w:r w:rsidRPr="00F55181">
              <w:rPr>
                <w:rFonts w:ascii="Verdana" w:eastAsia="Times New Roman" w:hAnsi="Verdana" w:cs="Times New Roman"/>
                <w:color w:val="000000"/>
                <w:sz w:val="18"/>
                <w:szCs w:val="18"/>
                <w:lang w:eastAsia="en-IN"/>
              </w:rPr>
              <w:t>int</w:t>
            </w:r>
            <w:proofErr w:type="spellEnd"/>
            <w:r w:rsidRPr="00F55181">
              <w:rPr>
                <w:rFonts w:ascii="Verdana" w:eastAsia="Times New Roman" w:hAnsi="Verdana" w:cs="Times New Roman"/>
                <w:color w:val="000000"/>
                <w:sz w:val="18"/>
                <w:szCs w:val="18"/>
                <w:lang w:eastAsia="en-IN"/>
              </w:rPr>
              <w:t xml:space="preserve"> 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is used to return the character</w:t>
            </w:r>
          </w:p>
          <w:p w:rsidR="00F55181" w:rsidRP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 xml:space="preserve"> at the specified position.</w:t>
            </w:r>
          </w:p>
        </w:tc>
      </w:tr>
      <w:tr w:rsidR="00F55181" w:rsidRPr="00F55181" w:rsidTr="00F551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F55181" w:rsidRP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 xml:space="preserve">public </w:t>
            </w:r>
            <w:proofErr w:type="spellStart"/>
            <w:r w:rsidRPr="00F55181">
              <w:rPr>
                <w:rFonts w:ascii="Verdana" w:eastAsia="Times New Roman" w:hAnsi="Verdana" w:cs="Times New Roman"/>
                <w:color w:val="000000"/>
                <w:sz w:val="18"/>
                <w:szCs w:val="18"/>
                <w:lang w:eastAsia="en-IN"/>
              </w:rPr>
              <w:t>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F55181" w:rsidRP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is used to return the length</w:t>
            </w:r>
          </w:p>
          <w:p w:rsidR="00F55181" w:rsidRP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 xml:space="preserve"> of the string i.e. total number of characters.</w:t>
            </w:r>
          </w:p>
        </w:tc>
      </w:tr>
      <w:tr w:rsidR="00F55181" w:rsidRPr="00F55181" w:rsidTr="00F551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F55181" w:rsidRP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public 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F55181" w:rsidRP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substring(</w:t>
            </w:r>
            <w:proofErr w:type="spellStart"/>
            <w:r w:rsidRPr="00F55181">
              <w:rPr>
                <w:rFonts w:ascii="Verdana" w:eastAsia="Times New Roman" w:hAnsi="Verdana" w:cs="Times New Roman"/>
                <w:color w:val="000000"/>
                <w:sz w:val="18"/>
                <w:szCs w:val="18"/>
                <w:lang w:eastAsia="en-IN"/>
              </w:rPr>
              <w:t>int</w:t>
            </w:r>
            <w:proofErr w:type="spellEnd"/>
            <w:r w:rsidRPr="00F55181">
              <w:rPr>
                <w:rFonts w:ascii="Verdana" w:eastAsia="Times New Roman" w:hAnsi="Verdana" w:cs="Times New Roman"/>
                <w:color w:val="000000"/>
                <w:sz w:val="18"/>
                <w:szCs w:val="18"/>
                <w:lang w:eastAsia="en-IN"/>
              </w:rPr>
              <w:t xml:space="preserve"> </w:t>
            </w:r>
            <w:proofErr w:type="spellStart"/>
            <w:r w:rsidRPr="00F55181">
              <w:rPr>
                <w:rFonts w:ascii="Verdana" w:eastAsia="Times New Roman" w:hAnsi="Verdana" w:cs="Times New Roman"/>
                <w:color w:val="000000"/>
                <w:sz w:val="18"/>
                <w:szCs w:val="18"/>
                <w:lang w:eastAsia="en-IN"/>
              </w:rPr>
              <w:t>beginIndex</w:t>
            </w:r>
            <w:proofErr w:type="spellEnd"/>
            <w:r w:rsidRPr="00F55181">
              <w:rPr>
                <w:rFonts w:ascii="Verdana" w:eastAsia="Times New Roman" w:hAnsi="Verdana" w:cs="Times New Roman"/>
                <w:color w:val="000000"/>
                <w:sz w:val="18"/>
                <w:szCs w:val="18"/>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 xml:space="preserve">is used to return the </w:t>
            </w:r>
          </w:p>
          <w:p w:rsidR="00F55181" w:rsidRP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 xml:space="preserve">substring from the specified </w:t>
            </w:r>
            <w:proofErr w:type="spellStart"/>
            <w:r w:rsidRPr="00F55181">
              <w:rPr>
                <w:rFonts w:ascii="Verdana" w:eastAsia="Times New Roman" w:hAnsi="Verdana" w:cs="Times New Roman"/>
                <w:color w:val="000000"/>
                <w:sz w:val="18"/>
                <w:szCs w:val="18"/>
                <w:lang w:eastAsia="en-IN"/>
              </w:rPr>
              <w:t>beginIndex</w:t>
            </w:r>
            <w:proofErr w:type="spellEnd"/>
            <w:r w:rsidRPr="00F55181">
              <w:rPr>
                <w:rFonts w:ascii="Verdana" w:eastAsia="Times New Roman" w:hAnsi="Verdana" w:cs="Times New Roman"/>
                <w:color w:val="000000"/>
                <w:sz w:val="18"/>
                <w:szCs w:val="18"/>
                <w:lang w:eastAsia="en-IN"/>
              </w:rPr>
              <w:t>.</w:t>
            </w:r>
          </w:p>
        </w:tc>
      </w:tr>
      <w:tr w:rsidR="00F55181" w:rsidRPr="00F55181" w:rsidTr="00F551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F55181" w:rsidRP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public 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F55181" w:rsidRP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substring(</w:t>
            </w:r>
            <w:proofErr w:type="spellStart"/>
            <w:r w:rsidRPr="00F55181">
              <w:rPr>
                <w:rFonts w:ascii="Verdana" w:eastAsia="Times New Roman" w:hAnsi="Verdana" w:cs="Times New Roman"/>
                <w:color w:val="000000"/>
                <w:sz w:val="18"/>
                <w:szCs w:val="18"/>
                <w:lang w:eastAsia="en-IN"/>
              </w:rPr>
              <w:t>int</w:t>
            </w:r>
            <w:proofErr w:type="spellEnd"/>
            <w:r w:rsidRPr="00F55181">
              <w:rPr>
                <w:rFonts w:ascii="Verdana" w:eastAsia="Times New Roman" w:hAnsi="Verdana" w:cs="Times New Roman"/>
                <w:color w:val="000000"/>
                <w:sz w:val="18"/>
                <w:szCs w:val="18"/>
                <w:lang w:eastAsia="en-IN"/>
              </w:rPr>
              <w:t xml:space="preserve"> </w:t>
            </w:r>
            <w:proofErr w:type="spellStart"/>
            <w:r w:rsidRPr="00F55181">
              <w:rPr>
                <w:rFonts w:ascii="Verdana" w:eastAsia="Times New Roman" w:hAnsi="Verdana" w:cs="Times New Roman"/>
                <w:color w:val="000000"/>
                <w:sz w:val="18"/>
                <w:szCs w:val="18"/>
                <w:lang w:eastAsia="en-IN"/>
              </w:rPr>
              <w:t>beginIndex</w:t>
            </w:r>
            <w:proofErr w:type="spellEnd"/>
            <w:r w:rsidRPr="00F55181">
              <w:rPr>
                <w:rFonts w:ascii="Verdana" w:eastAsia="Times New Roman" w:hAnsi="Verdana" w:cs="Times New Roman"/>
                <w:color w:val="000000"/>
                <w:sz w:val="18"/>
                <w:szCs w:val="18"/>
                <w:lang w:eastAsia="en-IN"/>
              </w:rPr>
              <w:t xml:space="preserve">, </w:t>
            </w:r>
            <w:proofErr w:type="spellStart"/>
            <w:r w:rsidRPr="00F55181">
              <w:rPr>
                <w:rFonts w:ascii="Verdana" w:eastAsia="Times New Roman" w:hAnsi="Verdana" w:cs="Times New Roman"/>
                <w:color w:val="000000"/>
                <w:sz w:val="18"/>
                <w:szCs w:val="18"/>
                <w:lang w:eastAsia="en-IN"/>
              </w:rPr>
              <w:t>int</w:t>
            </w:r>
            <w:proofErr w:type="spellEnd"/>
            <w:r w:rsidRPr="00F55181">
              <w:rPr>
                <w:rFonts w:ascii="Verdana" w:eastAsia="Times New Roman" w:hAnsi="Verdana" w:cs="Times New Roman"/>
                <w:color w:val="000000"/>
                <w:sz w:val="18"/>
                <w:szCs w:val="18"/>
                <w:lang w:eastAsia="en-IN"/>
              </w:rPr>
              <w:t xml:space="preserve"> </w:t>
            </w:r>
            <w:proofErr w:type="spellStart"/>
            <w:r w:rsidRPr="00F55181">
              <w:rPr>
                <w:rFonts w:ascii="Verdana" w:eastAsia="Times New Roman" w:hAnsi="Verdana" w:cs="Times New Roman"/>
                <w:color w:val="000000"/>
                <w:sz w:val="18"/>
                <w:szCs w:val="18"/>
                <w:lang w:eastAsia="en-IN"/>
              </w:rPr>
              <w:t>endIndex</w:t>
            </w:r>
            <w:proofErr w:type="spellEnd"/>
            <w:r w:rsidRPr="00F55181">
              <w:rPr>
                <w:rFonts w:ascii="Verdana" w:eastAsia="Times New Roman" w:hAnsi="Verdana" w:cs="Times New Roman"/>
                <w:color w:val="000000"/>
                <w:sz w:val="18"/>
                <w:szCs w:val="18"/>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is used to return the substring</w:t>
            </w:r>
          </w:p>
          <w:p w:rsidR="00F55181" w:rsidRDefault="00F55181" w:rsidP="00F55181">
            <w:pPr>
              <w:spacing w:after="0" w:line="312" w:lineRule="atLeast"/>
              <w:ind w:left="272"/>
              <w:rPr>
                <w:rFonts w:ascii="Verdana" w:eastAsia="Times New Roman" w:hAnsi="Verdana" w:cs="Times New Roman"/>
                <w:color w:val="000000"/>
                <w:sz w:val="18"/>
                <w:szCs w:val="18"/>
                <w:lang w:eastAsia="en-IN"/>
              </w:rPr>
            </w:pPr>
            <w:r w:rsidRPr="00F55181">
              <w:rPr>
                <w:rFonts w:ascii="Verdana" w:eastAsia="Times New Roman" w:hAnsi="Verdana" w:cs="Times New Roman"/>
                <w:color w:val="000000"/>
                <w:sz w:val="18"/>
                <w:szCs w:val="18"/>
                <w:lang w:eastAsia="en-IN"/>
              </w:rPr>
              <w:t xml:space="preserve"> from the specified </w:t>
            </w:r>
            <w:proofErr w:type="spellStart"/>
            <w:r w:rsidRPr="00F55181">
              <w:rPr>
                <w:rFonts w:ascii="Verdana" w:eastAsia="Times New Roman" w:hAnsi="Verdana" w:cs="Times New Roman"/>
                <w:color w:val="000000"/>
                <w:sz w:val="18"/>
                <w:szCs w:val="18"/>
                <w:lang w:eastAsia="en-IN"/>
              </w:rPr>
              <w:t>beginIndex</w:t>
            </w:r>
            <w:proofErr w:type="spellEnd"/>
            <w:r w:rsidRPr="00F55181">
              <w:rPr>
                <w:rFonts w:ascii="Verdana" w:eastAsia="Times New Roman" w:hAnsi="Verdana" w:cs="Times New Roman"/>
                <w:color w:val="000000"/>
                <w:sz w:val="18"/>
                <w:szCs w:val="18"/>
                <w:lang w:eastAsia="en-IN"/>
              </w:rPr>
              <w:t xml:space="preserve"> and </w:t>
            </w:r>
          </w:p>
          <w:p w:rsidR="00F55181" w:rsidRPr="00F55181" w:rsidRDefault="00F55181" w:rsidP="00F55181">
            <w:pPr>
              <w:spacing w:after="0" w:line="312" w:lineRule="atLeast"/>
              <w:ind w:left="272"/>
              <w:rPr>
                <w:rFonts w:ascii="Verdana" w:eastAsia="Times New Roman" w:hAnsi="Verdana" w:cs="Times New Roman"/>
                <w:color w:val="000000"/>
                <w:sz w:val="18"/>
                <w:szCs w:val="18"/>
                <w:lang w:eastAsia="en-IN"/>
              </w:rPr>
            </w:pPr>
            <w:proofErr w:type="spellStart"/>
            <w:r w:rsidRPr="00F55181">
              <w:rPr>
                <w:rFonts w:ascii="Verdana" w:eastAsia="Times New Roman" w:hAnsi="Verdana" w:cs="Times New Roman"/>
                <w:color w:val="000000"/>
                <w:sz w:val="18"/>
                <w:szCs w:val="18"/>
                <w:lang w:eastAsia="en-IN"/>
              </w:rPr>
              <w:t>endIndex</w:t>
            </w:r>
            <w:proofErr w:type="spellEnd"/>
            <w:r w:rsidRPr="00F55181">
              <w:rPr>
                <w:rFonts w:ascii="Verdana" w:eastAsia="Times New Roman" w:hAnsi="Verdana" w:cs="Times New Roman"/>
                <w:color w:val="000000"/>
                <w:sz w:val="18"/>
                <w:szCs w:val="18"/>
                <w:lang w:eastAsia="en-IN"/>
              </w:rPr>
              <w:t>.</w:t>
            </w:r>
          </w:p>
        </w:tc>
      </w:tr>
    </w:tbl>
    <w:p w:rsidR="00F55181" w:rsidRPr="00F55181" w:rsidRDefault="00F55181" w:rsidP="00F55181">
      <w:pPr>
        <w:spacing w:after="0" w:line="240" w:lineRule="auto"/>
        <w:rPr>
          <w:rFonts w:ascii="Times New Roman" w:eastAsia="Times New Roman" w:hAnsi="Times New Roman" w:cs="Times New Roman"/>
          <w:sz w:val="24"/>
          <w:szCs w:val="24"/>
          <w:lang w:eastAsia="en-IN"/>
        </w:rPr>
      </w:pPr>
      <w:r w:rsidRPr="00F55181">
        <w:rPr>
          <w:rFonts w:ascii="Times New Roman" w:eastAsia="Times New Roman" w:hAnsi="Times New Roman" w:cs="Times New Roman"/>
          <w:sz w:val="24"/>
          <w:szCs w:val="24"/>
          <w:lang w:eastAsia="en-IN"/>
        </w:rPr>
        <w:pict>
          <v:rect id="_x0000_i1025" style="width:0;height:.7pt" o:hralign="center" o:hrstd="t" o:hrnoshade="t" o:hr="t" fillcolor="#d4d4d4" stroked="f"/>
        </w:pict>
      </w:r>
    </w:p>
    <w:p w:rsidR="00F55181" w:rsidRPr="00F55181" w:rsidRDefault="00F55181" w:rsidP="00F55181">
      <w:pPr>
        <w:shd w:val="clear" w:color="auto" w:fill="FFFFFF"/>
        <w:spacing w:before="100" w:beforeAutospacing="1" w:after="100" w:afterAutospacing="1" w:line="312" w:lineRule="atLeast"/>
        <w:outlineLvl w:val="2"/>
        <w:rPr>
          <w:ins w:id="0" w:author="Unknown"/>
          <w:rFonts w:ascii="Helvetica" w:eastAsia="Times New Roman" w:hAnsi="Helvetica" w:cs="Helvetica"/>
          <w:color w:val="610B38"/>
          <w:sz w:val="34"/>
          <w:szCs w:val="34"/>
          <w:lang w:eastAsia="en-IN"/>
        </w:rPr>
      </w:pPr>
      <w:ins w:id="1" w:author="Unknown">
        <w:r w:rsidRPr="00F55181">
          <w:rPr>
            <w:rFonts w:ascii="Helvetica" w:eastAsia="Times New Roman" w:hAnsi="Helvetica" w:cs="Helvetica"/>
            <w:color w:val="610B38"/>
            <w:sz w:val="34"/>
            <w:szCs w:val="34"/>
            <w:lang w:eastAsia="en-IN"/>
          </w:rPr>
          <w:t>What is mutable string</w:t>
        </w:r>
      </w:ins>
    </w:p>
    <w:p w:rsidR="00F55181" w:rsidRPr="00F55181" w:rsidRDefault="00F55181" w:rsidP="00F55181">
      <w:pPr>
        <w:shd w:val="clear" w:color="auto" w:fill="FFFFFF"/>
        <w:spacing w:before="100" w:beforeAutospacing="1" w:after="100" w:afterAutospacing="1" w:line="240" w:lineRule="auto"/>
        <w:rPr>
          <w:ins w:id="2" w:author="Unknown"/>
          <w:rFonts w:ascii="Verdana" w:eastAsia="Times New Roman" w:hAnsi="Verdana" w:cs="Times New Roman"/>
          <w:color w:val="000000"/>
          <w:sz w:val="18"/>
          <w:szCs w:val="18"/>
          <w:lang w:eastAsia="en-IN"/>
        </w:rPr>
      </w:pPr>
      <w:ins w:id="3" w:author="Unknown">
        <w:r w:rsidRPr="00F55181">
          <w:rPr>
            <w:rFonts w:ascii="Verdana" w:eastAsia="Times New Roman" w:hAnsi="Verdana" w:cs="Times New Roman"/>
            <w:color w:val="000000"/>
            <w:sz w:val="18"/>
            <w:szCs w:val="18"/>
            <w:lang w:eastAsia="en-IN"/>
          </w:rPr>
          <w:t xml:space="preserve">A string that can be modified or changed is known as mutable string. </w:t>
        </w:r>
        <w:proofErr w:type="spellStart"/>
        <w:r w:rsidRPr="00F55181">
          <w:rPr>
            <w:rFonts w:ascii="Verdana" w:eastAsia="Times New Roman" w:hAnsi="Verdana" w:cs="Times New Roman"/>
            <w:color w:val="000000"/>
            <w:sz w:val="18"/>
            <w:szCs w:val="18"/>
            <w:lang w:eastAsia="en-IN"/>
          </w:rPr>
          <w:t>StringBuffer</w:t>
        </w:r>
        <w:proofErr w:type="spellEnd"/>
        <w:r w:rsidRPr="00F55181">
          <w:rPr>
            <w:rFonts w:ascii="Verdana" w:eastAsia="Times New Roman" w:hAnsi="Verdana" w:cs="Times New Roman"/>
            <w:color w:val="000000"/>
            <w:sz w:val="18"/>
            <w:szCs w:val="18"/>
            <w:lang w:eastAsia="en-IN"/>
          </w:rPr>
          <w:t xml:space="preserve"> and </w:t>
        </w:r>
        <w:proofErr w:type="spellStart"/>
        <w:r w:rsidRPr="00F55181">
          <w:rPr>
            <w:rFonts w:ascii="Verdana" w:eastAsia="Times New Roman" w:hAnsi="Verdana" w:cs="Times New Roman"/>
            <w:color w:val="000000"/>
            <w:sz w:val="18"/>
            <w:szCs w:val="18"/>
            <w:lang w:eastAsia="en-IN"/>
          </w:rPr>
          <w:t>StringBuilder</w:t>
        </w:r>
        <w:proofErr w:type="spellEnd"/>
        <w:r w:rsidRPr="00F55181">
          <w:rPr>
            <w:rFonts w:ascii="Verdana" w:eastAsia="Times New Roman" w:hAnsi="Verdana" w:cs="Times New Roman"/>
            <w:color w:val="000000"/>
            <w:sz w:val="18"/>
            <w:szCs w:val="18"/>
            <w:lang w:eastAsia="en-IN"/>
          </w:rPr>
          <w:t xml:space="preserve"> classes are used for creating mutable string.</w:t>
        </w:r>
      </w:ins>
    </w:p>
    <w:p w:rsidR="00F55181" w:rsidRPr="00F55181" w:rsidRDefault="00F55181" w:rsidP="00F55181">
      <w:pPr>
        <w:shd w:val="clear" w:color="auto" w:fill="FFFFFF"/>
        <w:spacing w:before="100" w:beforeAutospacing="1" w:after="100" w:afterAutospacing="1" w:line="312" w:lineRule="atLeast"/>
        <w:outlineLvl w:val="2"/>
        <w:rPr>
          <w:ins w:id="4" w:author="Unknown"/>
          <w:rFonts w:ascii="Helvetica" w:eastAsia="Times New Roman" w:hAnsi="Helvetica" w:cs="Helvetica"/>
          <w:color w:val="610B4B"/>
          <w:sz w:val="29"/>
          <w:szCs w:val="29"/>
          <w:lang w:eastAsia="en-IN"/>
        </w:rPr>
      </w:pPr>
      <w:ins w:id="5" w:author="Unknown">
        <w:r w:rsidRPr="00F55181">
          <w:rPr>
            <w:rFonts w:ascii="Helvetica" w:eastAsia="Times New Roman" w:hAnsi="Helvetica" w:cs="Helvetica"/>
            <w:color w:val="610B4B"/>
            <w:sz w:val="29"/>
            <w:szCs w:val="29"/>
            <w:lang w:eastAsia="en-IN"/>
          </w:rPr>
          <w:t xml:space="preserve">1) </w:t>
        </w:r>
        <w:proofErr w:type="spellStart"/>
        <w:r w:rsidRPr="00F55181">
          <w:rPr>
            <w:rFonts w:ascii="Helvetica" w:eastAsia="Times New Roman" w:hAnsi="Helvetica" w:cs="Helvetica"/>
            <w:color w:val="610B4B"/>
            <w:sz w:val="29"/>
            <w:szCs w:val="29"/>
            <w:lang w:eastAsia="en-IN"/>
          </w:rPr>
          <w:t>StringBuffer</w:t>
        </w:r>
        <w:proofErr w:type="spellEnd"/>
        <w:r w:rsidRPr="00F55181">
          <w:rPr>
            <w:rFonts w:ascii="Helvetica" w:eastAsia="Times New Roman" w:hAnsi="Helvetica" w:cs="Helvetica"/>
            <w:color w:val="610B4B"/>
            <w:sz w:val="29"/>
            <w:szCs w:val="29"/>
            <w:lang w:eastAsia="en-IN"/>
          </w:rPr>
          <w:t xml:space="preserve"> append() method</w:t>
        </w:r>
      </w:ins>
    </w:p>
    <w:p w:rsidR="00F55181" w:rsidRPr="00F55181" w:rsidRDefault="00F55181" w:rsidP="00F55181">
      <w:pPr>
        <w:shd w:val="clear" w:color="auto" w:fill="FFFFFF"/>
        <w:spacing w:before="100" w:beforeAutospacing="1" w:after="100" w:afterAutospacing="1" w:line="240" w:lineRule="auto"/>
        <w:rPr>
          <w:ins w:id="6" w:author="Unknown"/>
          <w:rFonts w:ascii="Verdana" w:eastAsia="Times New Roman" w:hAnsi="Verdana" w:cs="Times New Roman"/>
          <w:color w:val="000000"/>
          <w:sz w:val="18"/>
          <w:szCs w:val="18"/>
          <w:lang w:eastAsia="en-IN"/>
        </w:rPr>
      </w:pPr>
      <w:ins w:id="7" w:author="Unknown">
        <w:r w:rsidRPr="00F55181">
          <w:rPr>
            <w:rFonts w:ascii="Verdana" w:eastAsia="Times New Roman" w:hAnsi="Verdana" w:cs="Times New Roman"/>
            <w:color w:val="000000"/>
            <w:sz w:val="18"/>
            <w:szCs w:val="18"/>
            <w:lang w:eastAsia="en-IN"/>
          </w:rPr>
          <w:t>The append() method concatenates the given argument with this string.</w:t>
        </w:r>
      </w:ins>
    </w:p>
    <w:p w:rsidR="00F55181" w:rsidRPr="00F55181" w:rsidRDefault="00F55181" w:rsidP="00F55181">
      <w:pPr>
        <w:numPr>
          <w:ilvl w:val="0"/>
          <w:numId w:val="1"/>
        </w:numPr>
        <w:shd w:val="clear" w:color="auto" w:fill="FFFFFF"/>
        <w:spacing w:after="0" w:line="285" w:lineRule="atLeast"/>
        <w:ind w:left="0"/>
        <w:rPr>
          <w:ins w:id="8" w:author="Unknown"/>
          <w:rFonts w:ascii="Verdana" w:eastAsia="Times New Roman" w:hAnsi="Verdana" w:cs="Times New Roman"/>
          <w:color w:val="000000"/>
          <w:sz w:val="18"/>
          <w:szCs w:val="18"/>
          <w:lang w:eastAsia="en-IN"/>
        </w:rPr>
      </w:pPr>
      <w:ins w:id="9" w:author="Unknown">
        <w:r w:rsidRPr="00F55181">
          <w:rPr>
            <w:rFonts w:ascii="Verdana" w:eastAsia="Times New Roman" w:hAnsi="Verdana" w:cs="Times New Roman"/>
            <w:b/>
            <w:bCs/>
            <w:color w:val="006699"/>
            <w:sz w:val="18"/>
            <w:lang w:eastAsia="en-IN"/>
          </w:rPr>
          <w:t>class</w:t>
        </w:r>
        <w:r w:rsidRPr="00F55181">
          <w:rPr>
            <w:rFonts w:ascii="Verdana" w:eastAsia="Times New Roman" w:hAnsi="Verdana" w:cs="Times New Roman"/>
            <w:color w:val="000000"/>
            <w:sz w:val="18"/>
            <w:szCs w:val="18"/>
            <w:bdr w:val="none" w:sz="0" w:space="0" w:color="auto" w:frame="1"/>
            <w:lang w:eastAsia="en-IN"/>
          </w:rPr>
          <w:t> </w:t>
        </w:r>
        <w:proofErr w:type="spellStart"/>
        <w:r w:rsidRPr="00F55181">
          <w:rPr>
            <w:rFonts w:ascii="Verdana" w:eastAsia="Times New Roman" w:hAnsi="Verdana" w:cs="Times New Roman"/>
            <w:color w:val="000000"/>
            <w:sz w:val="18"/>
            <w:szCs w:val="18"/>
            <w:bdr w:val="none" w:sz="0" w:space="0" w:color="auto" w:frame="1"/>
            <w:lang w:eastAsia="en-IN"/>
          </w:rPr>
          <w:t>StringBufferExample</w:t>
        </w:r>
        <w:proofErr w:type="spellEnd"/>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1"/>
        </w:numPr>
        <w:shd w:val="clear" w:color="auto" w:fill="FFFFFF"/>
        <w:spacing w:after="0" w:line="285" w:lineRule="atLeast"/>
        <w:ind w:left="0"/>
        <w:rPr>
          <w:ins w:id="10" w:author="Unknown"/>
          <w:rFonts w:ascii="Verdana" w:eastAsia="Times New Roman" w:hAnsi="Verdana" w:cs="Times New Roman"/>
          <w:color w:val="000000"/>
          <w:sz w:val="18"/>
          <w:szCs w:val="18"/>
          <w:lang w:eastAsia="en-IN"/>
        </w:rPr>
      </w:pPr>
      <w:ins w:id="11" w:author="Unknown">
        <w:r w:rsidRPr="00F55181">
          <w:rPr>
            <w:rFonts w:ascii="Verdana" w:eastAsia="Times New Roman" w:hAnsi="Verdana" w:cs="Times New Roman"/>
            <w:b/>
            <w:bCs/>
            <w:color w:val="006699"/>
            <w:sz w:val="18"/>
            <w:lang w:eastAsia="en-IN"/>
          </w:rPr>
          <w:t>public</w:t>
        </w:r>
        <w:r w:rsidRPr="00F55181">
          <w:rPr>
            <w:rFonts w:ascii="Verdana" w:eastAsia="Times New Roman" w:hAnsi="Verdana" w:cs="Times New Roman"/>
            <w:color w:val="000000"/>
            <w:sz w:val="18"/>
            <w:szCs w:val="18"/>
            <w:bdr w:val="none" w:sz="0" w:space="0" w:color="auto" w:frame="1"/>
            <w:lang w:eastAsia="en-IN"/>
          </w:rPr>
          <w:t> </w:t>
        </w:r>
        <w:r w:rsidRPr="00F55181">
          <w:rPr>
            <w:rFonts w:ascii="Verdana" w:eastAsia="Times New Roman" w:hAnsi="Verdana" w:cs="Times New Roman"/>
            <w:b/>
            <w:bCs/>
            <w:color w:val="006699"/>
            <w:sz w:val="18"/>
            <w:lang w:eastAsia="en-IN"/>
          </w:rPr>
          <w:t>static</w:t>
        </w:r>
        <w:r w:rsidRPr="00F55181">
          <w:rPr>
            <w:rFonts w:ascii="Verdana" w:eastAsia="Times New Roman" w:hAnsi="Verdana" w:cs="Times New Roman"/>
            <w:color w:val="000000"/>
            <w:sz w:val="18"/>
            <w:szCs w:val="18"/>
            <w:bdr w:val="none" w:sz="0" w:space="0" w:color="auto" w:frame="1"/>
            <w:lang w:eastAsia="en-IN"/>
          </w:rPr>
          <w:t> </w:t>
        </w:r>
        <w:r w:rsidRPr="00F55181">
          <w:rPr>
            <w:rFonts w:ascii="Verdana" w:eastAsia="Times New Roman" w:hAnsi="Verdana" w:cs="Times New Roman"/>
            <w:b/>
            <w:bCs/>
            <w:color w:val="006699"/>
            <w:sz w:val="18"/>
            <w:lang w:eastAsia="en-IN"/>
          </w:rPr>
          <w:t>void</w:t>
        </w:r>
        <w:r w:rsidRPr="00F55181">
          <w:rPr>
            <w:rFonts w:ascii="Verdana" w:eastAsia="Times New Roman" w:hAnsi="Verdana" w:cs="Times New Roman"/>
            <w:color w:val="000000"/>
            <w:sz w:val="18"/>
            <w:szCs w:val="18"/>
            <w:bdr w:val="none" w:sz="0" w:space="0" w:color="auto" w:frame="1"/>
            <w:lang w:eastAsia="en-IN"/>
          </w:rPr>
          <w:t> main(String </w:t>
        </w:r>
        <w:proofErr w:type="spellStart"/>
        <w:r w:rsidRPr="00F55181">
          <w:rPr>
            <w:rFonts w:ascii="Verdana" w:eastAsia="Times New Roman" w:hAnsi="Verdana" w:cs="Times New Roman"/>
            <w:color w:val="000000"/>
            <w:sz w:val="18"/>
            <w:szCs w:val="18"/>
            <w:bdr w:val="none" w:sz="0" w:space="0" w:color="auto" w:frame="1"/>
            <w:lang w:eastAsia="en-IN"/>
          </w:rPr>
          <w:t>args</w:t>
        </w:r>
        <w:proofErr w:type="spellEnd"/>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1"/>
        </w:numPr>
        <w:shd w:val="clear" w:color="auto" w:fill="FFFFFF"/>
        <w:spacing w:after="0" w:line="285" w:lineRule="atLeast"/>
        <w:ind w:left="0"/>
        <w:rPr>
          <w:ins w:id="12" w:author="Unknown"/>
          <w:rFonts w:ascii="Verdana" w:eastAsia="Times New Roman" w:hAnsi="Verdana" w:cs="Times New Roman"/>
          <w:color w:val="000000"/>
          <w:sz w:val="18"/>
          <w:szCs w:val="18"/>
          <w:lang w:eastAsia="en-IN"/>
        </w:rPr>
      </w:pPr>
      <w:proofErr w:type="spellStart"/>
      <w:ins w:id="13" w:author="Unknown">
        <w:r w:rsidRPr="00F55181">
          <w:rPr>
            <w:rFonts w:ascii="Verdana" w:eastAsia="Times New Roman" w:hAnsi="Verdana" w:cs="Times New Roman"/>
            <w:color w:val="000000"/>
            <w:sz w:val="18"/>
            <w:szCs w:val="18"/>
            <w:bdr w:val="none" w:sz="0" w:space="0" w:color="auto" w:frame="1"/>
            <w:lang w:eastAsia="en-IN"/>
          </w:rPr>
          <w:t>StringBuffer</w:t>
        </w:r>
        <w:proofErr w:type="spellEnd"/>
        <w:r w:rsidRPr="00F55181">
          <w:rPr>
            <w:rFonts w:ascii="Verdana" w:eastAsia="Times New Roman" w:hAnsi="Verdana" w:cs="Times New Roman"/>
            <w:color w:val="000000"/>
            <w:sz w:val="18"/>
            <w:szCs w:val="18"/>
            <w:bdr w:val="none" w:sz="0" w:space="0" w:color="auto" w:frame="1"/>
            <w:lang w:eastAsia="en-IN"/>
          </w:rPr>
          <w:t> </w:t>
        </w:r>
        <w:proofErr w:type="spellStart"/>
        <w:r w:rsidRPr="00F55181">
          <w:rPr>
            <w:rFonts w:ascii="Verdana" w:eastAsia="Times New Roman" w:hAnsi="Verdana" w:cs="Times New Roman"/>
            <w:color w:val="000000"/>
            <w:sz w:val="18"/>
            <w:szCs w:val="18"/>
            <w:bdr w:val="none" w:sz="0" w:space="0" w:color="auto" w:frame="1"/>
            <w:lang w:eastAsia="en-IN"/>
          </w:rPr>
          <w:t>sb</w:t>
        </w:r>
        <w:proofErr w:type="spellEnd"/>
        <w:r w:rsidRPr="00F55181">
          <w:rPr>
            <w:rFonts w:ascii="Verdana" w:eastAsia="Times New Roman" w:hAnsi="Verdana" w:cs="Times New Roman"/>
            <w:color w:val="000000"/>
            <w:sz w:val="18"/>
            <w:szCs w:val="18"/>
            <w:bdr w:val="none" w:sz="0" w:space="0" w:color="auto" w:frame="1"/>
            <w:lang w:eastAsia="en-IN"/>
          </w:rPr>
          <w:t>=</w:t>
        </w:r>
        <w:r w:rsidRPr="00F55181">
          <w:rPr>
            <w:rFonts w:ascii="Verdana" w:eastAsia="Times New Roman" w:hAnsi="Verdana" w:cs="Times New Roman"/>
            <w:b/>
            <w:bCs/>
            <w:color w:val="006699"/>
            <w:sz w:val="18"/>
            <w:lang w:eastAsia="en-IN"/>
          </w:rPr>
          <w:t>new</w:t>
        </w:r>
        <w:r w:rsidRPr="00F55181">
          <w:rPr>
            <w:rFonts w:ascii="Verdana" w:eastAsia="Times New Roman" w:hAnsi="Verdana" w:cs="Times New Roman"/>
            <w:color w:val="000000"/>
            <w:sz w:val="18"/>
            <w:szCs w:val="18"/>
            <w:bdr w:val="none" w:sz="0" w:space="0" w:color="auto" w:frame="1"/>
            <w:lang w:eastAsia="en-IN"/>
          </w:rPr>
          <w:t> </w:t>
        </w:r>
        <w:proofErr w:type="spellStart"/>
        <w:r w:rsidRPr="00F55181">
          <w:rPr>
            <w:rFonts w:ascii="Verdana" w:eastAsia="Times New Roman" w:hAnsi="Verdana" w:cs="Times New Roman"/>
            <w:color w:val="000000"/>
            <w:sz w:val="18"/>
            <w:szCs w:val="18"/>
            <w:bdr w:val="none" w:sz="0" w:space="0" w:color="auto" w:frame="1"/>
            <w:lang w:eastAsia="en-IN"/>
          </w:rPr>
          <w:t>StringBuffer</w:t>
        </w:r>
        <w:proofErr w:type="spellEnd"/>
        <w:r w:rsidRPr="00F55181">
          <w:rPr>
            <w:rFonts w:ascii="Verdana" w:eastAsia="Times New Roman" w:hAnsi="Verdana" w:cs="Times New Roman"/>
            <w:color w:val="000000"/>
            <w:sz w:val="18"/>
            <w:szCs w:val="18"/>
            <w:bdr w:val="none" w:sz="0" w:space="0" w:color="auto" w:frame="1"/>
            <w:lang w:eastAsia="en-IN"/>
          </w:rPr>
          <w:t>(</w:t>
        </w:r>
        <w:r w:rsidRPr="00F55181">
          <w:rPr>
            <w:rFonts w:ascii="Verdana" w:eastAsia="Times New Roman" w:hAnsi="Verdana" w:cs="Times New Roman"/>
            <w:color w:val="0000FF"/>
            <w:sz w:val="18"/>
            <w:lang w:eastAsia="en-IN"/>
          </w:rPr>
          <w:t>"Hello "</w:t>
        </w:r>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1"/>
        </w:numPr>
        <w:shd w:val="clear" w:color="auto" w:fill="FFFFFF"/>
        <w:spacing w:after="0" w:line="285" w:lineRule="atLeast"/>
        <w:ind w:left="0"/>
        <w:rPr>
          <w:ins w:id="14" w:author="Unknown"/>
          <w:rFonts w:ascii="Verdana" w:eastAsia="Times New Roman" w:hAnsi="Verdana" w:cs="Times New Roman"/>
          <w:color w:val="000000"/>
          <w:sz w:val="18"/>
          <w:szCs w:val="18"/>
          <w:lang w:eastAsia="en-IN"/>
        </w:rPr>
      </w:pPr>
      <w:proofErr w:type="spellStart"/>
      <w:ins w:id="15" w:author="Unknown">
        <w:r w:rsidRPr="00F55181">
          <w:rPr>
            <w:rFonts w:ascii="Verdana" w:eastAsia="Times New Roman" w:hAnsi="Verdana" w:cs="Times New Roman"/>
            <w:color w:val="000000"/>
            <w:sz w:val="18"/>
            <w:szCs w:val="18"/>
            <w:bdr w:val="none" w:sz="0" w:space="0" w:color="auto" w:frame="1"/>
            <w:lang w:eastAsia="en-IN"/>
          </w:rPr>
          <w:t>sb.append</w:t>
        </w:r>
        <w:proofErr w:type="spellEnd"/>
        <w:r w:rsidRPr="00F55181">
          <w:rPr>
            <w:rFonts w:ascii="Verdana" w:eastAsia="Times New Roman" w:hAnsi="Verdana" w:cs="Times New Roman"/>
            <w:color w:val="000000"/>
            <w:sz w:val="18"/>
            <w:szCs w:val="18"/>
            <w:bdr w:val="none" w:sz="0" w:space="0" w:color="auto" w:frame="1"/>
            <w:lang w:eastAsia="en-IN"/>
          </w:rPr>
          <w:t>(</w:t>
        </w:r>
        <w:r w:rsidRPr="00F55181">
          <w:rPr>
            <w:rFonts w:ascii="Verdana" w:eastAsia="Times New Roman" w:hAnsi="Verdana" w:cs="Times New Roman"/>
            <w:color w:val="0000FF"/>
            <w:sz w:val="18"/>
            <w:lang w:eastAsia="en-IN"/>
          </w:rPr>
          <w:t>"Java"</w:t>
        </w:r>
        <w:r w:rsidRPr="00F55181">
          <w:rPr>
            <w:rFonts w:ascii="Verdana" w:eastAsia="Times New Roman" w:hAnsi="Verdana" w:cs="Times New Roman"/>
            <w:color w:val="000000"/>
            <w:sz w:val="18"/>
            <w:szCs w:val="18"/>
            <w:bdr w:val="none" w:sz="0" w:space="0" w:color="auto" w:frame="1"/>
            <w:lang w:eastAsia="en-IN"/>
          </w:rPr>
          <w:t>);</w:t>
        </w:r>
        <w:r w:rsidRPr="00F55181">
          <w:rPr>
            <w:rFonts w:ascii="Verdana" w:eastAsia="Times New Roman" w:hAnsi="Verdana" w:cs="Times New Roman"/>
            <w:color w:val="008200"/>
            <w:sz w:val="18"/>
            <w:lang w:eastAsia="en-IN"/>
          </w:rPr>
          <w:t>//now original string is changed</w:t>
        </w:r>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1"/>
        </w:numPr>
        <w:shd w:val="clear" w:color="auto" w:fill="FFFFFF"/>
        <w:spacing w:after="0" w:line="285" w:lineRule="atLeast"/>
        <w:ind w:left="0"/>
        <w:rPr>
          <w:ins w:id="16" w:author="Unknown"/>
          <w:rFonts w:ascii="Verdana" w:eastAsia="Times New Roman" w:hAnsi="Verdana" w:cs="Times New Roman"/>
          <w:color w:val="000000"/>
          <w:sz w:val="18"/>
          <w:szCs w:val="18"/>
          <w:lang w:eastAsia="en-IN"/>
        </w:rPr>
      </w:pPr>
      <w:proofErr w:type="spellStart"/>
      <w:ins w:id="17" w:author="Unknown">
        <w:r w:rsidRPr="00F55181">
          <w:rPr>
            <w:rFonts w:ascii="Verdana" w:eastAsia="Times New Roman" w:hAnsi="Verdana" w:cs="Times New Roman"/>
            <w:color w:val="000000"/>
            <w:sz w:val="18"/>
            <w:szCs w:val="18"/>
            <w:bdr w:val="none" w:sz="0" w:space="0" w:color="auto" w:frame="1"/>
            <w:lang w:eastAsia="en-IN"/>
          </w:rPr>
          <w:t>System.out.println</w:t>
        </w:r>
        <w:proofErr w:type="spellEnd"/>
        <w:r w:rsidRPr="00F55181">
          <w:rPr>
            <w:rFonts w:ascii="Verdana" w:eastAsia="Times New Roman" w:hAnsi="Verdana" w:cs="Times New Roman"/>
            <w:color w:val="000000"/>
            <w:sz w:val="18"/>
            <w:szCs w:val="18"/>
            <w:bdr w:val="none" w:sz="0" w:space="0" w:color="auto" w:frame="1"/>
            <w:lang w:eastAsia="en-IN"/>
          </w:rPr>
          <w:t>(</w:t>
        </w:r>
        <w:proofErr w:type="spellStart"/>
        <w:r w:rsidRPr="00F55181">
          <w:rPr>
            <w:rFonts w:ascii="Verdana" w:eastAsia="Times New Roman" w:hAnsi="Verdana" w:cs="Times New Roman"/>
            <w:color w:val="000000"/>
            <w:sz w:val="18"/>
            <w:szCs w:val="18"/>
            <w:bdr w:val="none" w:sz="0" w:space="0" w:color="auto" w:frame="1"/>
            <w:lang w:eastAsia="en-IN"/>
          </w:rPr>
          <w:t>sb</w:t>
        </w:r>
        <w:proofErr w:type="spellEnd"/>
        <w:r w:rsidRPr="00F55181">
          <w:rPr>
            <w:rFonts w:ascii="Verdana" w:eastAsia="Times New Roman" w:hAnsi="Verdana" w:cs="Times New Roman"/>
            <w:color w:val="000000"/>
            <w:sz w:val="18"/>
            <w:szCs w:val="18"/>
            <w:bdr w:val="none" w:sz="0" w:space="0" w:color="auto" w:frame="1"/>
            <w:lang w:eastAsia="en-IN"/>
          </w:rPr>
          <w:t>);</w:t>
        </w:r>
        <w:r w:rsidRPr="00F55181">
          <w:rPr>
            <w:rFonts w:ascii="Verdana" w:eastAsia="Times New Roman" w:hAnsi="Verdana" w:cs="Times New Roman"/>
            <w:color w:val="008200"/>
            <w:sz w:val="18"/>
            <w:lang w:eastAsia="en-IN"/>
          </w:rPr>
          <w:t>//prints Hello Java</w:t>
        </w:r>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1"/>
        </w:numPr>
        <w:shd w:val="clear" w:color="auto" w:fill="FFFFFF"/>
        <w:spacing w:after="0" w:line="285" w:lineRule="atLeast"/>
        <w:ind w:left="0"/>
        <w:rPr>
          <w:ins w:id="18" w:author="Unknown"/>
          <w:rFonts w:ascii="Verdana" w:eastAsia="Times New Roman" w:hAnsi="Verdana" w:cs="Times New Roman"/>
          <w:color w:val="000000"/>
          <w:sz w:val="18"/>
          <w:szCs w:val="18"/>
          <w:lang w:eastAsia="en-IN"/>
        </w:rPr>
      </w:pPr>
      <w:ins w:id="19" w:author="Unknown">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1"/>
        </w:numPr>
        <w:shd w:val="clear" w:color="auto" w:fill="FFFFFF"/>
        <w:spacing w:after="109" w:line="285" w:lineRule="atLeast"/>
        <w:ind w:left="0"/>
        <w:rPr>
          <w:ins w:id="20" w:author="Unknown"/>
          <w:rFonts w:ascii="Verdana" w:eastAsia="Times New Roman" w:hAnsi="Verdana" w:cs="Times New Roman"/>
          <w:color w:val="000000"/>
          <w:sz w:val="18"/>
          <w:szCs w:val="18"/>
          <w:lang w:eastAsia="en-IN"/>
        </w:rPr>
      </w:pPr>
      <w:ins w:id="21" w:author="Unknown">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shd w:val="clear" w:color="auto" w:fill="FFFFFF"/>
        <w:spacing w:before="100" w:beforeAutospacing="1" w:after="100" w:afterAutospacing="1" w:line="312" w:lineRule="atLeast"/>
        <w:outlineLvl w:val="2"/>
        <w:rPr>
          <w:ins w:id="22" w:author="Unknown"/>
          <w:rFonts w:ascii="Helvetica" w:eastAsia="Times New Roman" w:hAnsi="Helvetica" w:cs="Helvetica"/>
          <w:color w:val="610B4B"/>
          <w:sz w:val="29"/>
          <w:szCs w:val="29"/>
          <w:lang w:eastAsia="en-IN"/>
        </w:rPr>
      </w:pPr>
      <w:ins w:id="23" w:author="Unknown">
        <w:r w:rsidRPr="00F55181">
          <w:rPr>
            <w:rFonts w:ascii="Helvetica" w:eastAsia="Times New Roman" w:hAnsi="Helvetica" w:cs="Helvetica"/>
            <w:color w:val="610B4B"/>
            <w:sz w:val="29"/>
            <w:szCs w:val="29"/>
            <w:lang w:eastAsia="en-IN"/>
          </w:rPr>
          <w:t xml:space="preserve">2) </w:t>
        </w:r>
        <w:proofErr w:type="spellStart"/>
        <w:r w:rsidRPr="00F55181">
          <w:rPr>
            <w:rFonts w:ascii="Helvetica" w:eastAsia="Times New Roman" w:hAnsi="Helvetica" w:cs="Helvetica"/>
            <w:color w:val="610B4B"/>
            <w:sz w:val="29"/>
            <w:szCs w:val="29"/>
            <w:lang w:eastAsia="en-IN"/>
          </w:rPr>
          <w:t>StringBuffer</w:t>
        </w:r>
        <w:proofErr w:type="spellEnd"/>
        <w:r w:rsidRPr="00F55181">
          <w:rPr>
            <w:rFonts w:ascii="Helvetica" w:eastAsia="Times New Roman" w:hAnsi="Helvetica" w:cs="Helvetica"/>
            <w:color w:val="610B4B"/>
            <w:sz w:val="29"/>
            <w:szCs w:val="29"/>
            <w:lang w:eastAsia="en-IN"/>
          </w:rPr>
          <w:t xml:space="preserve"> insert() method</w:t>
        </w:r>
      </w:ins>
    </w:p>
    <w:p w:rsidR="00F55181" w:rsidRPr="00F55181" w:rsidRDefault="00F55181" w:rsidP="00F55181">
      <w:pPr>
        <w:shd w:val="clear" w:color="auto" w:fill="FFFFFF"/>
        <w:spacing w:before="100" w:beforeAutospacing="1" w:after="100" w:afterAutospacing="1" w:line="240" w:lineRule="auto"/>
        <w:rPr>
          <w:ins w:id="24" w:author="Unknown"/>
          <w:rFonts w:ascii="Verdana" w:eastAsia="Times New Roman" w:hAnsi="Verdana" w:cs="Times New Roman"/>
          <w:color w:val="000000"/>
          <w:sz w:val="18"/>
          <w:szCs w:val="18"/>
          <w:lang w:eastAsia="en-IN"/>
        </w:rPr>
      </w:pPr>
      <w:ins w:id="25" w:author="Unknown">
        <w:r w:rsidRPr="00F55181">
          <w:rPr>
            <w:rFonts w:ascii="Verdana" w:eastAsia="Times New Roman" w:hAnsi="Verdana" w:cs="Times New Roman"/>
            <w:color w:val="000000"/>
            <w:sz w:val="18"/>
            <w:szCs w:val="18"/>
            <w:lang w:eastAsia="en-IN"/>
          </w:rPr>
          <w:t>The insert() method inserts the given string with this string at the given position.</w:t>
        </w:r>
      </w:ins>
    </w:p>
    <w:p w:rsidR="00F55181" w:rsidRPr="00F55181" w:rsidRDefault="00F55181" w:rsidP="00F55181">
      <w:pPr>
        <w:numPr>
          <w:ilvl w:val="0"/>
          <w:numId w:val="2"/>
        </w:numPr>
        <w:shd w:val="clear" w:color="auto" w:fill="FFFFFF"/>
        <w:spacing w:after="0" w:line="285" w:lineRule="atLeast"/>
        <w:ind w:left="0"/>
        <w:rPr>
          <w:ins w:id="26" w:author="Unknown"/>
          <w:rFonts w:ascii="Verdana" w:eastAsia="Times New Roman" w:hAnsi="Verdana" w:cs="Times New Roman"/>
          <w:color w:val="000000"/>
          <w:sz w:val="18"/>
          <w:szCs w:val="18"/>
          <w:lang w:eastAsia="en-IN"/>
        </w:rPr>
      </w:pPr>
      <w:ins w:id="27" w:author="Unknown">
        <w:r w:rsidRPr="00F55181">
          <w:rPr>
            <w:rFonts w:ascii="Verdana" w:eastAsia="Times New Roman" w:hAnsi="Verdana" w:cs="Times New Roman"/>
            <w:b/>
            <w:bCs/>
            <w:color w:val="006699"/>
            <w:sz w:val="18"/>
            <w:lang w:eastAsia="en-IN"/>
          </w:rPr>
          <w:t>class</w:t>
        </w:r>
        <w:r w:rsidRPr="00F55181">
          <w:rPr>
            <w:rFonts w:ascii="Verdana" w:eastAsia="Times New Roman" w:hAnsi="Verdana" w:cs="Times New Roman"/>
            <w:color w:val="000000"/>
            <w:sz w:val="18"/>
            <w:szCs w:val="18"/>
            <w:bdr w:val="none" w:sz="0" w:space="0" w:color="auto" w:frame="1"/>
            <w:lang w:eastAsia="en-IN"/>
          </w:rPr>
          <w:t> StringBufferExample2{  </w:t>
        </w:r>
      </w:ins>
    </w:p>
    <w:p w:rsidR="00F55181" w:rsidRPr="00F55181" w:rsidRDefault="00F55181" w:rsidP="00F55181">
      <w:pPr>
        <w:numPr>
          <w:ilvl w:val="0"/>
          <w:numId w:val="2"/>
        </w:numPr>
        <w:shd w:val="clear" w:color="auto" w:fill="FFFFFF"/>
        <w:spacing w:after="0" w:line="285" w:lineRule="atLeast"/>
        <w:ind w:left="0"/>
        <w:rPr>
          <w:ins w:id="28" w:author="Unknown"/>
          <w:rFonts w:ascii="Verdana" w:eastAsia="Times New Roman" w:hAnsi="Verdana" w:cs="Times New Roman"/>
          <w:color w:val="000000"/>
          <w:sz w:val="18"/>
          <w:szCs w:val="18"/>
          <w:lang w:eastAsia="en-IN"/>
        </w:rPr>
      </w:pPr>
      <w:ins w:id="29" w:author="Unknown">
        <w:r w:rsidRPr="00F55181">
          <w:rPr>
            <w:rFonts w:ascii="Verdana" w:eastAsia="Times New Roman" w:hAnsi="Verdana" w:cs="Times New Roman"/>
            <w:b/>
            <w:bCs/>
            <w:color w:val="006699"/>
            <w:sz w:val="18"/>
            <w:lang w:eastAsia="en-IN"/>
          </w:rPr>
          <w:t>public</w:t>
        </w:r>
        <w:r w:rsidRPr="00F55181">
          <w:rPr>
            <w:rFonts w:ascii="Verdana" w:eastAsia="Times New Roman" w:hAnsi="Verdana" w:cs="Times New Roman"/>
            <w:color w:val="000000"/>
            <w:sz w:val="18"/>
            <w:szCs w:val="18"/>
            <w:bdr w:val="none" w:sz="0" w:space="0" w:color="auto" w:frame="1"/>
            <w:lang w:eastAsia="en-IN"/>
          </w:rPr>
          <w:t> </w:t>
        </w:r>
        <w:r w:rsidRPr="00F55181">
          <w:rPr>
            <w:rFonts w:ascii="Verdana" w:eastAsia="Times New Roman" w:hAnsi="Verdana" w:cs="Times New Roman"/>
            <w:b/>
            <w:bCs/>
            <w:color w:val="006699"/>
            <w:sz w:val="18"/>
            <w:lang w:eastAsia="en-IN"/>
          </w:rPr>
          <w:t>static</w:t>
        </w:r>
        <w:r w:rsidRPr="00F55181">
          <w:rPr>
            <w:rFonts w:ascii="Verdana" w:eastAsia="Times New Roman" w:hAnsi="Verdana" w:cs="Times New Roman"/>
            <w:color w:val="000000"/>
            <w:sz w:val="18"/>
            <w:szCs w:val="18"/>
            <w:bdr w:val="none" w:sz="0" w:space="0" w:color="auto" w:frame="1"/>
            <w:lang w:eastAsia="en-IN"/>
          </w:rPr>
          <w:t> </w:t>
        </w:r>
        <w:r w:rsidRPr="00F55181">
          <w:rPr>
            <w:rFonts w:ascii="Verdana" w:eastAsia="Times New Roman" w:hAnsi="Verdana" w:cs="Times New Roman"/>
            <w:b/>
            <w:bCs/>
            <w:color w:val="006699"/>
            <w:sz w:val="18"/>
            <w:lang w:eastAsia="en-IN"/>
          </w:rPr>
          <w:t>void</w:t>
        </w:r>
        <w:r w:rsidRPr="00F55181">
          <w:rPr>
            <w:rFonts w:ascii="Verdana" w:eastAsia="Times New Roman" w:hAnsi="Verdana" w:cs="Times New Roman"/>
            <w:color w:val="000000"/>
            <w:sz w:val="18"/>
            <w:szCs w:val="18"/>
            <w:bdr w:val="none" w:sz="0" w:space="0" w:color="auto" w:frame="1"/>
            <w:lang w:eastAsia="en-IN"/>
          </w:rPr>
          <w:t> main(String </w:t>
        </w:r>
        <w:proofErr w:type="spellStart"/>
        <w:r w:rsidRPr="00F55181">
          <w:rPr>
            <w:rFonts w:ascii="Verdana" w:eastAsia="Times New Roman" w:hAnsi="Verdana" w:cs="Times New Roman"/>
            <w:color w:val="000000"/>
            <w:sz w:val="18"/>
            <w:szCs w:val="18"/>
            <w:bdr w:val="none" w:sz="0" w:space="0" w:color="auto" w:frame="1"/>
            <w:lang w:eastAsia="en-IN"/>
          </w:rPr>
          <w:t>args</w:t>
        </w:r>
        <w:proofErr w:type="spellEnd"/>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2"/>
        </w:numPr>
        <w:shd w:val="clear" w:color="auto" w:fill="FFFFFF"/>
        <w:spacing w:after="0" w:line="285" w:lineRule="atLeast"/>
        <w:ind w:left="0"/>
        <w:rPr>
          <w:ins w:id="30" w:author="Unknown"/>
          <w:rFonts w:ascii="Verdana" w:eastAsia="Times New Roman" w:hAnsi="Verdana" w:cs="Times New Roman"/>
          <w:color w:val="000000"/>
          <w:sz w:val="18"/>
          <w:szCs w:val="18"/>
          <w:lang w:eastAsia="en-IN"/>
        </w:rPr>
      </w:pPr>
      <w:proofErr w:type="spellStart"/>
      <w:ins w:id="31" w:author="Unknown">
        <w:r w:rsidRPr="00F55181">
          <w:rPr>
            <w:rFonts w:ascii="Verdana" w:eastAsia="Times New Roman" w:hAnsi="Verdana" w:cs="Times New Roman"/>
            <w:color w:val="000000"/>
            <w:sz w:val="18"/>
            <w:szCs w:val="18"/>
            <w:bdr w:val="none" w:sz="0" w:space="0" w:color="auto" w:frame="1"/>
            <w:lang w:eastAsia="en-IN"/>
          </w:rPr>
          <w:t>StringBuffer</w:t>
        </w:r>
        <w:proofErr w:type="spellEnd"/>
        <w:r w:rsidRPr="00F55181">
          <w:rPr>
            <w:rFonts w:ascii="Verdana" w:eastAsia="Times New Roman" w:hAnsi="Verdana" w:cs="Times New Roman"/>
            <w:color w:val="000000"/>
            <w:sz w:val="18"/>
            <w:szCs w:val="18"/>
            <w:bdr w:val="none" w:sz="0" w:space="0" w:color="auto" w:frame="1"/>
            <w:lang w:eastAsia="en-IN"/>
          </w:rPr>
          <w:t> </w:t>
        </w:r>
        <w:proofErr w:type="spellStart"/>
        <w:r w:rsidRPr="00F55181">
          <w:rPr>
            <w:rFonts w:ascii="Verdana" w:eastAsia="Times New Roman" w:hAnsi="Verdana" w:cs="Times New Roman"/>
            <w:color w:val="000000"/>
            <w:sz w:val="18"/>
            <w:szCs w:val="18"/>
            <w:bdr w:val="none" w:sz="0" w:space="0" w:color="auto" w:frame="1"/>
            <w:lang w:eastAsia="en-IN"/>
          </w:rPr>
          <w:t>sb</w:t>
        </w:r>
        <w:proofErr w:type="spellEnd"/>
        <w:r w:rsidRPr="00F55181">
          <w:rPr>
            <w:rFonts w:ascii="Verdana" w:eastAsia="Times New Roman" w:hAnsi="Verdana" w:cs="Times New Roman"/>
            <w:color w:val="000000"/>
            <w:sz w:val="18"/>
            <w:szCs w:val="18"/>
            <w:bdr w:val="none" w:sz="0" w:space="0" w:color="auto" w:frame="1"/>
            <w:lang w:eastAsia="en-IN"/>
          </w:rPr>
          <w:t>=</w:t>
        </w:r>
        <w:r w:rsidRPr="00F55181">
          <w:rPr>
            <w:rFonts w:ascii="Verdana" w:eastAsia="Times New Roman" w:hAnsi="Verdana" w:cs="Times New Roman"/>
            <w:b/>
            <w:bCs/>
            <w:color w:val="006699"/>
            <w:sz w:val="18"/>
            <w:lang w:eastAsia="en-IN"/>
          </w:rPr>
          <w:t>new</w:t>
        </w:r>
        <w:r w:rsidRPr="00F55181">
          <w:rPr>
            <w:rFonts w:ascii="Verdana" w:eastAsia="Times New Roman" w:hAnsi="Verdana" w:cs="Times New Roman"/>
            <w:color w:val="000000"/>
            <w:sz w:val="18"/>
            <w:szCs w:val="18"/>
            <w:bdr w:val="none" w:sz="0" w:space="0" w:color="auto" w:frame="1"/>
            <w:lang w:eastAsia="en-IN"/>
          </w:rPr>
          <w:t> </w:t>
        </w:r>
        <w:proofErr w:type="spellStart"/>
        <w:r w:rsidRPr="00F55181">
          <w:rPr>
            <w:rFonts w:ascii="Verdana" w:eastAsia="Times New Roman" w:hAnsi="Verdana" w:cs="Times New Roman"/>
            <w:color w:val="000000"/>
            <w:sz w:val="18"/>
            <w:szCs w:val="18"/>
            <w:bdr w:val="none" w:sz="0" w:space="0" w:color="auto" w:frame="1"/>
            <w:lang w:eastAsia="en-IN"/>
          </w:rPr>
          <w:t>StringBuffer</w:t>
        </w:r>
        <w:proofErr w:type="spellEnd"/>
        <w:r w:rsidRPr="00F55181">
          <w:rPr>
            <w:rFonts w:ascii="Verdana" w:eastAsia="Times New Roman" w:hAnsi="Verdana" w:cs="Times New Roman"/>
            <w:color w:val="000000"/>
            <w:sz w:val="18"/>
            <w:szCs w:val="18"/>
            <w:bdr w:val="none" w:sz="0" w:space="0" w:color="auto" w:frame="1"/>
            <w:lang w:eastAsia="en-IN"/>
          </w:rPr>
          <w:t>(</w:t>
        </w:r>
        <w:r w:rsidRPr="00F55181">
          <w:rPr>
            <w:rFonts w:ascii="Verdana" w:eastAsia="Times New Roman" w:hAnsi="Verdana" w:cs="Times New Roman"/>
            <w:color w:val="0000FF"/>
            <w:sz w:val="18"/>
            <w:lang w:eastAsia="en-IN"/>
          </w:rPr>
          <w:t>"Hello "</w:t>
        </w:r>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2"/>
        </w:numPr>
        <w:shd w:val="clear" w:color="auto" w:fill="FFFFFF"/>
        <w:spacing w:after="0" w:line="285" w:lineRule="atLeast"/>
        <w:ind w:left="0"/>
        <w:rPr>
          <w:ins w:id="32" w:author="Unknown"/>
          <w:rFonts w:ascii="Verdana" w:eastAsia="Times New Roman" w:hAnsi="Verdana" w:cs="Times New Roman"/>
          <w:color w:val="000000"/>
          <w:sz w:val="18"/>
          <w:szCs w:val="18"/>
          <w:lang w:eastAsia="en-IN"/>
        </w:rPr>
      </w:pPr>
      <w:proofErr w:type="spellStart"/>
      <w:ins w:id="33" w:author="Unknown">
        <w:r w:rsidRPr="00F55181">
          <w:rPr>
            <w:rFonts w:ascii="Verdana" w:eastAsia="Times New Roman" w:hAnsi="Verdana" w:cs="Times New Roman"/>
            <w:color w:val="000000"/>
            <w:sz w:val="18"/>
            <w:szCs w:val="18"/>
            <w:bdr w:val="none" w:sz="0" w:space="0" w:color="auto" w:frame="1"/>
            <w:lang w:eastAsia="en-IN"/>
          </w:rPr>
          <w:t>sb.insert</w:t>
        </w:r>
        <w:proofErr w:type="spellEnd"/>
        <w:r w:rsidRPr="00F55181">
          <w:rPr>
            <w:rFonts w:ascii="Verdana" w:eastAsia="Times New Roman" w:hAnsi="Verdana" w:cs="Times New Roman"/>
            <w:color w:val="000000"/>
            <w:sz w:val="18"/>
            <w:szCs w:val="18"/>
            <w:bdr w:val="none" w:sz="0" w:space="0" w:color="auto" w:frame="1"/>
            <w:lang w:eastAsia="en-IN"/>
          </w:rPr>
          <w:t>(</w:t>
        </w:r>
        <w:r w:rsidRPr="00F55181">
          <w:rPr>
            <w:rFonts w:ascii="Verdana" w:eastAsia="Times New Roman" w:hAnsi="Verdana" w:cs="Times New Roman"/>
            <w:color w:val="C00000"/>
            <w:sz w:val="18"/>
            <w:lang w:eastAsia="en-IN"/>
          </w:rPr>
          <w:t>1</w:t>
        </w:r>
        <w:r w:rsidRPr="00F55181">
          <w:rPr>
            <w:rFonts w:ascii="Verdana" w:eastAsia="Times New Roman" w:hAnsi="Verdana" w:cs="Times New Roman"/>
            <w:color w:val="000000"/>
            <w:sz w:val="18"/>
            <w:szCs w:val="18"/>
            <w:bdr w:val="none" w:sz="0" w:space="0" w:color="auto" w:frame="1"/>
            <w:lang w:eastAsia="en-IN"/>
          </w:rPr>
          <w:t>,</w:t>
        </w:r>
        <w:r w:rsidRPr="00F55181">
          <w:rPr>
            <w:rFonts w:ascii="Verdana" w:eastAsia="Times New Roman" w:hAnsi="Verdana" w:cs="Times New Roman"/>
            <w:color w:val="0000FF"/>
            <w:sz w:val="18"/>
            <w:lang w:eastAsia="en-IN"/>
          </w:rPr>
          <w:t>"Java"</w:t>
        </w:r>
        <w:r w:rsidRPr="00F55181">
          <w:rPr>
            <w:rFonts w:ascii="Verdana" w:eastAsia="Times New Roman" w:hAnsi="Verdana" w:cs="Times New Roman"/>
            <w:color w:val="000000"/>
            <w:sz w:val="18"/>
            <w:szCs w:val="18"/>
            <w:bdr w:val="none" w:sz="0" w:space="0" w:color="auto" w:frame="1"/>
            <w:lang w:eastAsia="en-IN"/>
          </w:rPr>
          <w:t>);</w:t>
        </w:r>
        <w:r w:rsidRPr="00F55181">
          <w:rPr>
            <w:rFonts w:ascii="Verdana" w:eastAsia="Times New Roman" w:hAnsi="Verdana" w:cs="Times New Roman"/>
            <w:color w:val="008200"/>
            <w:sz w:val="18"/>
            <w:lang w:eastAsia="en-IN"/>
          </w:rPr>
          <w:t>//now original string is changed</w:t>
        </w:r>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2"/>
        </w:numPr>
        <w:shd w:val="clear" w:color="auto" w:fill="FFFFFF"/>
        <w:spacing w:after="0" w:line="285" w:lineRule="atLeast"/>
        <w:ind w:left="0"/>
        <w:rPr>
          <w:ins w:id="34" w:author="Unknown"/>
          <w:rFonts w:ascii="Verdana" w:eastAsia="Times New Roman" w:hAnsi="Verdana" w:cs="Times New Roman"/>
          <w:color w:val="000000"/>
          <w:sz w:val="18"/>
          <w:szCs w:val="18"/>
          <w:lang w:eastAsia="en-IN"/>
        </w:rPr>
      </w:pPr>
      <w:proofErr w:type="spellStart"/>
      <w:ins w:id="35" w:author="Unknown">
        <w:r w:rsidRPr="00F55181">
          <w:rPr>
            <w:rFonts w:ascii="Verdana" w:eastAsia="Times New Roman" w:hAnsi="Verdana" w:cs="Times New Roman"/>
            <w:color w:val="000000"/>
            <w:sz w:val="18"/>
            <w:szCs w:val="18"/>
            <w:bdr w:val="none" w:sz="0" w:space="0" w:color="auto" w:frame="1"/>
            <w:lang w:eastAsia="en-IN"/>
          </w:rPr>
          <w:t>System.out.println</w:t>
        </w:r>
        <w:proofErr w:type="spellEnd"/>
        <w:r w:rsidRPr="00F55181">
          <w:rPr>
            <w:rFonts w:ascii="Verdana" w:eastAsia="Times New Roman" w:hAnsi="Verdana" w:cs="Times New Roman"/>
            <w:color w:val="000000"/>
            <w:sz w:val="18"/>
            <w:szCs w:val="18"/>
            <w:bdr w:val="none" w:sz="0" w:space="0" w:color="auto" w:frame="1"/>
            <w:lang w:eastAsia="en-IN"/>
          </w:rPr>
          <w:t>(</w:t>
        </w:r>
        <w:proofErr w:type="spellStart"/>
        <w:r w:rsidRPr="00F55181">
          <w:rPr>
            <w:rFonts w:ascii="Verdana" w:eastAsia="Times New Roman" w:hAnsi="Verdana" w:cs="Times New Roman"/>
            <w:color w:val="000000"/>
            <w:sz w:val="18"/>
            <w:szCs w:val="18"/>
            <w:bdr w:val="none" w:sz="0" w:space="0" w:color="auto" w:frame="1"/>
            <w:lang w:eastAsia="en-IN"/>
          </w:rPr>
          <w:t>sb</w:t>
        </w:r>
        <w:proofErr w:type="spellEnd"/>
        <w:r w:rsidRPr="00F55181">
          <w:rPr>
            <w:rFonts w:ascii="Verdana" w:eastAsia="Times New Roman" w:hAnsi="Verdana" w:cs="Times New Roman"/>
            <w:color w:val="000000"/>
            <w:sz w:val="18"/>
            <w:szCs w:val="18"/>
            <w:bdr w:val="none" w:sz="0" w:space="0" w:color="auto" w:frame="1"/>
            <w:lang w:eastAsia="en-IN"/>
          </w:rPr>
          <w:t>);</w:t>
        </w:r>
        <w:r w:rsidRPr="00F55181">
          <w:rPr>
            <w:rFonts w:ascii="Verdana" w:eastAsia="Times New Roman" w:hAnsi="Verdana" w:cs="Times New Roman"/>
            <w:color w:val="008200"/>
            <w:sz w:val="18"/>
            <w:lang w:eastAsia="en-IN"/>
          </w:rPr>
          <w:t>//prints </w:t>
        </w:r>
        <w:proofErr w:type="spellStart"/>
        <w:r w:rsidRPr="00F55181">
          <w:rPr>
            <w:rFonts w:ascii="Verdana" w:eastAsia="Times New Roman" w:hAnsi="Verdana" w:cs="Times New Roman"/>
            <w:color w:val="008200"/>
            <w:sz w:val="18"/>
            <w:lang w:eastAsia="en-IN"/>
          </w:rPr>
          <w:t>HJavaello</w:t>
        </w:r>
        <w:proofErr w:type="spellEnd"/>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2"/>
        </w:numPr>
        <w:shd w:val="clear" w:color="auto" w:fill="FFFFFF"/>
        <w:spacing w:after="0" w:line="285" w:lineRule="atLeast"/>
        <w:ind w:left="0"/>
        <w:rPr>
          <w:ins w:id="36" w:author="Unknown"/>
          <w:rFonts w:ascii="Verdana" w:eastAsia="Times New Roman" w:hAnsi="Verdana" w:cs="Times New Roman"/>
          <w:color w:val="000000"/>
          <w:sz w:val="18"/>
          <w:szCs w:val="18"/>
          <w:lang w:eastAsia="en-IN"/>
        </w:rPr>
      </w:pPr>
      <w:ins w:id="37" w:author="Unknown">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2"/>
        </w:numPr>
        <w:shd w:val="clear" w:color="auto" w:fill="FFFFFF"/>
        <w:spacing w:after="109" w:line="285" w:lineRule="atLeast"/>
        <w:ind w:left="0"/>
        <w:rPr>
          <w:ins w:id="38" w:author="Unknown"/>
          <w:rFonts w:ascii="Verdana" w:eastAsia="Times New Roman" w:hAnsi="Verdana" w:cs="Times New Roman"/>
          <w:color w:val="000000"/>
          <w:sz w:val="18"/>
          <w:szCs w:val="18"/>
          <w:lang w:eastAsia="en-IN"/>
        </w:rPr>
      </w:pPr>
      <w:ins w:id="39" w:author="Unknown">
        <w:r w:rsidRPr="00F55181">
          <w:rPr>
            <w:rFonts w:ascii="Verdana" w:eastAsia="Times New Roman" w:hAnsi="Verdana" w:cs="Times New Roman"/>
            <w:color w:val="000000"/>
            <w:sz w:val="18"/>
            <w:szCs w:val="18"/>
            <w:bdr w:val="none" w:sz="0" w:space="0" w:color="auto" w:frame="1"/>
            <w:lang w:eastAsia="en-IN"/>
          </w:rPr>
          <w:lastRenderedPageBreak/>
          <w:t>}  </w:t>
        </w:r>
      </w:ins>
    </w:p>
    <w:p w:rsidR="00F55181" w:rsidRPr="00F55181" w:rsidRDefault="00F55181" w:rsidP="00F55181">
      <w:pPr>
        <w:shd w:val="clear" w:color="auto" w:fill="FFFFFF"/>
        <w:spacing w:before="100" w:beforeAutospacing="1" w:after="100" w:afterAutospacing="1" w:line="312" w:lineRule="atLeast"/>
        <w:outlineLvl w:val="2"/>
        <w:rPr>
          <w:ins w:id="40" w:author="Unknown"/>
          <w:rFonts w:ascii="Helvetica" w:eastAsia="Times New Roman" w:hAnsi="Helvetica" w:cs="Helvetica"/>
          <w:color w:val="610B4B"/>
          <w:sz w:val="29"/>
          <w:szCs w:val="29"/>
          <w:lang w:eastAsia="en-IN"/>
        </w:rPr>
      </w:pPr>
      <w:ins w:id="41" w:author="Unknown">
        <w:r w:rsidRPr="00F55181">
          <w:rPr>
            <w:rFonts w:ascii="Helvetica" w:eastAsia="Times New Roman" w:hAnsi="Helvetica" w:cs="Helvetica"/>
            <w:color w:val="610B4B"/>
            <w:sz w:val="29"/>
            <w:szCs w:val="29"/>
            <w:lang w:eastAsia="en-IN"/>
          </w:rPr>
          <w:t xml:space="preserve">3) </w:t>
        </w:r>
        <w:proofErr w:type="spellStart"/>
        <w:r w:rsidRPr="00F55181">
          <w:rPr>
            <w:rFonts w:ascii="Helvetica" w:eastAsia="Times New Roman" w:hAnsi="Helvetica" w:cs="Helvetica"/>
            <w:color w:val="610B4B"/>
            <w:sz w:val="29"/>
            <w:szCs w:val="29"/>
            <w:lang w:eastAsia="en-IN"/>
          </w:rPr>
          <w:t>StringBuffer</w:t>
        </w:r>
        <w:proofErr w:type="spellEnd"/>
        <w:r w:rsidRPr="00F55181">
          <w:rPr>
            <w:rFonts w:ascii="Helvetica" w:eastAsia="Times New Roman" w:hAnsi="Helvetica" w:cs="Helvetica"/>
            <w:color w:val="610B4B"/>
            <w:sz w:val="29"/>
            <w:szCs w:val="29"/>
            <w:lang w:eastAsia="en-IN"/>
          </w:rPr>
          <w:t xml:space="preserve"> replace() method</w:t>
        </w:r>
      </w:ins>
    </w:p>
    <w:p w:rsidR="00F55181" w:rsidRPr="00F55181" w:rsidRDefault="00F55181" w:rsidP="00F55181">
      <w:pPr>
        <w:shd w:val="clear" w:color="auto" w:fill="FFFFFF"/>
        <w:spacing w:before="100" w:beforeAutospacing="1" w:after="100" w:afterAutospacing="1" w:line="240" w:lineRule="auto"/>
        <w:rPr>
          <w:ins w:id="42" w:author="Unknown"/>
          <w:rFonts w:ascii="Verdana" w:eastAsia="Times New Roman" w:hAnsi="Verdana" w:cs="Times New Roman"/>
          <w:color w:val="000000"/>
          <w:sz w:val="18"/>
          <w:szCs w:val="18"/>
          <w:lang w:eastAsia="en-IN"/>
        </w:rPr>
      </w:pPr>
      <w:ins w:id="43" w:author="Unknown">
        <w:r w:rsidRPr="00F55181">
          <w:rPr>
            <w:rFonts w:ascii="Verdana" w:eastAsia="Times New Roman" w:hAnsi="Verdana" w:cs="Times New Roman"/>
            <w:color w:val="000000"/>
            <w:sz w:val="18"/>
            <w:szCs w:val="18"/>
            <w:lang w:eastAsia="en-IN"/>
          </w:rPr>
          <w:t xml:space="preserve">The replace() method replaces the given string from the specified </w:t>
        </w:r>
        <w:proofErr w:type="spellStart"/>
        <w:r w:rsidRPr="00F55181">
          <w:rPr>
            <w:rFonts w:ascii="Verdana" w:eastAsia="Times New Roman" w:hAnsi="Verdana" w:cs="Times New Roman"/>
            <w:color w:val="000000"/>
            <w:sz w:val="18"/>
            <w:szCs w:val="18"/>
            <w:lang w:eastAsia="en-IN"/>
          </w:rPr>
          <w:t>beginIndex</w:t>
        </w:r>
        <w:proofErr w:type="spellEnd"/>
        <w:r w:rsidRPr="00F55181">
          <w:rPr>
            <w:rFonts w:ascii="Verdana" w:eastAsia="Times New Roman" w:hAnsi="Verdana" w:cs="Times New Roman"/>
            <w:color w:val="000000"/>
            <w:sz w:val="18"/>
            <w:szCs w:val="18"/>
            <w:lang w:eastAsia="en-IN"/>
          </w:rPr>
          <w:t xml:space="preserve"> and </w:t>
        </w:r>
        <w:proofErr w:type="spellStart"/>
        <w:r w:rsidRPr="00F55181">
          <w:rPr>
            <w:rFonts w:ascii="Verdana" w:eastAsia="Times New Roman" w:hAnsi="Verdana" w:cs="Times New Roman"/>
            <w:color w:val="000000"/>
            <w:sz w:val="18"/>
            <w:szCs w:val="18"/>
            <w:lang w:eastAsia="en-IN"/>
          </w:rPr>
          <w:t>endIndex</w:t>
        </w:r>
        <w:proofErr w:type="spellEnd"/>
        <w:r w:rsidRPr="00F55181">
          <w:rPr>
            <w:rFonts w:ascii="Verdana" w:eastAsia="Times New Roman" w:hAnsi="Verdana" w:cs="Times New Roman"/>
            <w:color w:val="000000"/>
            <w:sz w:val="18"/>
            <w:szCs w:val="18"/>
            <w:lang w:eastAsia="en-IN"/>
          </w:rPr>
          <w:t>.</w:t>
        </w:r>
      </w:ins>
    </w:p>
    <w:p w:rsidR="00F55181" w:rsidRPr="00F55181" w:rsidRDefault="00F55181" w:rsidP="00F55181">
      <w:pPr>
        <w:numPr>
          <w:ilvl w:val="0"/>
          <w:numId w:val="3"/>
        </w:numPr>
        <w:shd w:val="clear" w:color="auto" w:fill="FFFFFF"/>
        <w:spacing w:after="0" w:line="285" w:lineRule="atLeast"/>
        <w:ind w:left="0"/>
        <w:rPr>
          <w:ins w:id="44" w:author="Unknown"/>
          <w:rFonts w:ascii="Verdana" w:eastAsia="Times New Roman" w:hAnsi="Verdana" w:cs="Times New Roman"/>
          <w:color w:val="000000"/>
          <w:sz w:val="18"/>
          <w:szCs w:val="18"/>
          <w:lang w:eastAsia="en-IN"/>
        </w:rPr>
      </w:pPr>
      <w:ins w:id="45" w:author="Unknown">
        <w:r w:rsidRPr="00F55181">
          <w:rPr>
            <w:rFonts w:ascii="Verdana" w:eastAsia="Times New Roman" w:hAnsi="Verdana" w:cs="Times New Roman"/>
            <w:b/>
            <w:bCs/>
            <w:color w:val="006699"/>
            <w:sz w:val="18"/>
            <w:lang w:eastAsia="en-IN"/>
          </w:rPr>
          <w:t>class</w:t>
        </w:r>
        <w:r w:rsidRPr="00F55181">
          <w:rPr>
            <w:rFonts w:ascii="Verdana" w:eastAsia="Times New Roman" w:hAnsi="Verdana" w:cs="Times New Roman"/>
            <w:color w:val="000000"/>
            <w:sz w:val="18"/>
            <w:szCs w:val="18"/>
            <w:bdr w:val="none" w:sz="0" w:space="0" w:color="auto" w:frame="1"/>
            <w:lang w:eastAsia="en-IN"/>
          </w:rPr>
          <w:t> StringBufferExample3{  </w:t>
        </w:r>
      </w:ins>
    </w:p>
    <w:p w:rsidR="00F55181" w:rsidRPr="00F55181" w:rsidRDefault="00F55181" w:rsidP="00F55181">
      <w:pPr>
        <w:numPr>
          <w:ilvl w:val="0"/>
          <w:numId w:val="3"/>
        </w:numPr>
        <w:shd w:val="clear" w:color="auto" w:fill="FFFFFF"/>
        <w:spacing w:after="0" w:line="285" w:lineRule="atLeast"/>
        <w:ind w:left="0"/>
        <w:rPr>
          <w:ins w:id="46" w:author="Unknown"/>
          <w:rFonts w:ascii="Verdana" w:eastAsia="Times New Roman" w:hAnsi="Verdana" w:cs="Times New Roman"/>
          <w:color w:val="000000"/>
          <w:sz w:val="18"/>
          <w:szCs w:val="18"/>
          <w:lang w:eastAsia="en-IN"/>
        </w:rPr>
      </w:pPr>
      <w:ins w:id="47" w:author="Unknown">
        <w:r w:rsidRPr="00F55181">
          <w:rPr>
            <w:rFonts w:ascii="Verdana" w:eastAsia="Times New Roman" w:hAnsi="Verdana" w:cs="Times New Roman"/>
            <w:b/>
            <w:bCs/>
            <w:color w:val="006699"/>
            <w:sz w:val="18"/>
            <w:lang w:eastAsia="en-IN"/>
          </w:rPr>
          <w:t>public</w:t>
        </w:r>
        <w:r w:rsidRPr="00F55181">
          <w:rPr>
            <w:rFonts w:ascii="Verdana" w:eastAsia="Times New Roman" w:hAnsi="Verdana" w:cs="Times New Roman"/>
            <w:color w:val="000000"/>
            <w:sz w:val="18"/>
            <w:szCs w:val="18"/>
            <w:bdr w:val="none" w:sz="0" w:space="0" w:color="auto" w:frame="1"/>
            <w:lang w:eastAsia="en-IN"/>
          </w:rPr>
          <w:t> </w:t>
        </w:r>
        <w:r w:rsidRPr="00F55181">
          <w:rPr>
            <w:rFonts w:ascii="Verdana" w:eastAsia="Times New Roman" w:hAnsi="Verdana" w:cs="Times New Roman"/>
            <w:b/>
            <w:bCs/>
            <w:color w:val="006699"/>
            <w:sz w:val="18"/>
            <w:lang w:eastAsia="en-IN"/>
          </w:rPr>
          <w:t>static</w:t>
        </w:r>
        <w:r w:rsidRPr="00F55181">
          <w:rPr>
            <w:rFonts w:ascii="Verdana" w:eastAsia="Times New Roman" w:hAnsi="Verdana" w:cs="Times New Roman"/>
            <w:color w:val="000000"/>
            <w:sz w:val="18"/>
            <w:szCs w:val="18"/>
            <w:bdr w:val="none" w:sz="0" w:space="0" w:color="auto" w:frame="1"/>
            <w:lang w:eastAsia="en-IN"/>
          </w:rPr>
          <w:t> </w:t>
        </w:r>
        <w:r w:rsidRPr="00F55181">
          <w:rPr>
            <w:rFonts w:ascii="Verdana" w:eastAsia="Times New Roman" w:hAnsi="Verdana" w:cs="Times New Roman"/>
            <w:b/>
            <w:bCs/>
            <w:color w:val="006699"/>
            <w:sz w:val="18"/>
            <w:lang w:eastAsia="en-IN"/>
          </w:rPr>
          <w:t>void</w:t>
        </w:r>
        <w:r w:rsidRPr="00F55181">
          <w:rPr>
            <w:rFonts w:ascii="Verdana" w:eastAsia="Times New Roman" w:hAnsi="Verdana" w:cs="Times New Roman"/>
            <w:color w:val="000000"/>
            <w:sz w:val="18"/>
            <w:szCs w:val="18"/>
            <w:bdr w:val="none" w:sz="0" w:space="0" w:color="auto" w:frame="1"/>
            <w:lang w:eastAsia="en-IN"/>
          </w:rPr>
          <w:t> main(String </w:t>
        </w:r>
        <w:proofErr w:type="spellStart"/>
        <w:r w:rsidRPr="00F55181">
          <w:rPr>
            <w:rFonts w:ascii="Verdana" w:eastAsia="Times New Roman" w:hAnsi="Verdana" w:cs="Times New Roman"/>
            <w:color w:val="000000"/>
            <w:sz w:val="18"/>
            <w:szCs w:val="18"/>
            <w:bdr w:val="none" w:sz="0" w:space="0" w:color="auto" w:frame="1"/>
            <w:lang w:eastAsia="en-IN"/>
          </w:rPr>
          <w:t>args</w:t>
        </w:r>
        <w:proofErr w:type="spellEnd"/>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3"/>
        </w:numPr>
        <w:shd w:val="clear" w:color="auto" w:fill="FFFFFF"/>
        <w:spacing w:after="0" w:line="285" w:lineRule="atLeast"/>
        <w:ind w:left="0"/>
        <w:rPr>
          <w:ins w:id="48" w:author="Unknown"/>
          <w:rFonts w:ascii="Verdana" w:eastAsia="Times New Roman" w:hAnsi="Verdana" w:cs="Times New Roman"/>
          <w:color w:val="000000"/>
          <w:sz w:val="18"/>
          <w:szCs w:val="18"/>
          <w:lang w:eastAsia="en-IN"/>
        </w:rPr>
      </w:pPr>
      <w:proofErr w:type="spellStart"/>
      <w:ins w:id="49" w:author="Unknown">
        <w:r w:rsidRPr="00F55181">
          <w:rPr>
            <w:rFonts w:ascii="Verdana" w:eastAsia="Times New Roman" w:hAnsi="Verdana" w:cs="Times New Roman"/>
            <w:color w:val="000000"/>
            <w:sz w:val="18"/>
            <w:szCs w:val="18"/>
            <w:bdr w:val="none" w:sz="0" w:space="0" w:color="auto" w:frame="1"/>
            <w:lang w:eastAsia="en-IN"/>
          </w:rPr>
          <w:t>StringBuffer</w:t>
        </w:r>
        <w:proofErr w:type="spellEnd"/>
        <w:r w:rsidRPr="00F55181">
          <w:rPr>
            <w:rFonts w:ascii="Verdana" w:eastAsia="Times New Roman" w:hAnsi="Verdana" w:cs="Times New Roman"/>
            <w:color w:val="000000"/>
            <w:sz w:val="18"/>
            <w:szCs w:val="18"/>
            <w:bdr w:val="none" w:sz="0" w:space="0" w:color="auto" w:frame="1"/>
            <w:lang w:eastAsia="en-IN"/>
          </w:rPr>
          <w:t> </w:t>
        </w:r>
        <w:proofErr w:type="spellStart"/>
        <w:r w:rsidRPr="00F55181">
          <w:rPr>
            <w:rFonts w:ascii="Verdana" w:eastAsia="Times New Roman" w:hAnsi="Verdana" w:cs="Times New Roman"/>
            <w:color w:val="000000"/>
            <w:sz w:val="18"/>
            <w:szCs w:val="18"/>
            <w:bdr w:val="none" w:sz="0" w:space="0" w:color="auto" w:frame="1"/>
            <w:lang w:eastAsia="en-IN"/>
          </w:rPr>
          <w:t>sb</w:t>
        </w:r>
        <w:proofErr w:type="spellEnd"/>
        <w:r w:rsidRPr="00F55181">
          <w:rPr>
            <w:rFonts w:ascii="Verdana" w:eastAsia="Times New Roman" w:hAnsi="Verdana" w:cs="Times New Roman"/>
            <w:color w:val="000000"/>
            <w:sz w:val="18"/>
            <w:szCs w:val="18"/>
            <w:bdr w:val="none" w:sz="0" w:space="0" w:color="auto" w:frame="1"/>
            <w:lang w:eastAsia="en-IN"/>
          </w:rPr>
          <w:t>=</w:t>
        </w:r>
        <w:r w:rsidRPr="00F55181">
          <w:rPr>
            <w:rFonts w:ascii="Verdana" w:eastAsia="Times New Roman" w:hAnsi="Verdana" w:cs="Times New Roman"/>
            <w:b/>
            <w:bCs/>
            <w:color w:val="006699"/>
            <w:sz w:val="18"/>
            <w:lang w:eastAsia="en-IN"/>
          </w:rPr>
          <w:t>new</w:t>
        </w:r>
        <w:r w:rsidRPr="00F55181">
          <w:rPr>
            <w:rFonts w:ascii="Verdana" w:eastAsia="Times New Roman" w:hAnsi="Verdana" w:cs="Times New Roman"/>
            <w:color w:val="000000"/>
            <w:sz w:val="18"/>
            <w:szCs w:val="18"/>
            <w:bdr w:val="none" w:sz="0" w:space="0" w:color="auto" w:frame="1"/>
            <w:lang w:eastAsia="en-IN"/>
          </w:rPr>
          <w:t> </w:t>
        </w:r>
        <w:proofErr w:type="spellStart"/>
        <w:r w:rsidRPr="00F55181">
          <w:rPr>
            <w:rFonts w:ascii="Verdana" w:eastAsia="Times New Roman" w:hAnsi="Verdana" w:cs="Times New Roman"/>
            <w:color w:val="000000"/>
            <w:sz w:val="18"/>
            <w:szCs w:val="18"/>
            <w:bdr w:val="none" w:sz="0" w:space="0" w:color="auto" w:frame="1"/>
            <w:lang w:eastAsia="en-IN"/>
          </w:rPr>
          <w:t>StringBuffer</w:t>
        </w:r>
        <w:proofErr w:type="spellEnd"/>
        <w:r w:rsidRPr="00F55181">
          <w:rPr>
            <w:rFonts w:ascii="Verdana" w:eastAsia="Times New Roman" w:hAnsi="Verdana" w:cs="Times New Roman"/>
            <w:color w:val="000000"/>
            <w:sz w:val="18"/>
            <w:szCs w:val="18"/>
            <w:bdr w:val="none" w:sz="0" w:space="0" w:color="auto" w:frame="1"/>
            <w:lang w:eastAsia="en-IN"/>
          </w:rPr>
          <w:t>(</w:t>
        </w:r>
        <w:r w:rsidRPr="00F55181">
          <w:rPr>
            <w:rFonts w:ascii="Verdana" w:eastAsia="Times New Roman" w:hAnsi="Verdana" w:cs="Times New Roman"/>
            <w:color w:val="0000FF"/>
            <w:sz w:val="18"/>
            <w:lang w:eastAsia="en-IN"/>
          </w:rPr>
          <w:t>"Hello"</w:t>
        </w:r>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3"/>
        </w:numPr>
        <w:shd w:val="clear" w:color="auto" w:fill="FFFFFF"/>
        <w:spacing w:after="0" w:line="285" w:lineRule="atLeast"/>
        <w:ind w:left="0"/>
        <w:rPr>
          <w:ins w:id="50" w:author="Unknown"/>
          <w:rFonts w:ascii="Verdana" w:eastAsia="Times New Roman" w:hAnsi="Verdana" w:cs="Times New Roman"/>
          <w:color w:val="000000"/>
          <w:sz w:val="18"/>
          <w:szCs w:val="18"/>
          <w:lang w:eastAsia="en-IN"/>
        </w:rPr>
      </w:pPr>
      <w:proofErr w:type="spellStart"/>
      <w:ins w:id="51" w:author="Unknown">
        <w:r w:rsidRPr="00F55181">
          <w:rPr>
            <w:rFonts w:ascii="Verdana" w:eastAsia="Times New Roman" w:hAnsi="Verdana" w:cs="Times New Roman"/>
            <w:color w:val="000000"/>
            <w:sz w:val="18"/>
            <w:szCs w:val="18"/>
            <w:bdr w:val="none" w:sz="0" w:space="0" w:color="auto" w:frame="1"/>
            <w:lang w:eastAsia="en-IN"/>
          </w:rPr>
          <w:t>sb.replace</w:t>
        </w:r>
        <w:proofErr w:type="spellEnd"/>
        <w:r w:rsidRPr="00F55181">
          <w:rPr>
            <w:rFonts w:ascii="Verdana" w:eastAsia="Times New Roman" w:hAnsi="Verdana" w:cs="Times New Roman"/>
            <w:color w:val="000000"/>
            <w:sz w:val="18"/>
            <w:szCs w:val="18"/>
            <w:bdr w:val="none" w:sz="0" w:space="0" w:color="auto" w:frame="1"/>
            <w:lang w:eastAsia="en-IN"/>
          </w:rPr>
          <w:t>(</w:t>
        </w:r>
        <w:r w:rsidRPr="00F55181">
          <w:rPr>
            <w:rFonts w:ascii="Verdana" w:eastAsia="Times New Roman" w:hAnsi="Verdana" w:cs="Times New Roman"/>
            <w:color w:val="C00000"/>
            <w:sz w:val="18"/>
            <w:lang w:eastAsia="en-IN"/>
          </w:rPr>
          <w:t>1</w:t>
        </w:r>
        <w:r w:rsidRPr="00F55181">
          <w:rPr>
            <w:rFonts w:ascii="Verdana" w:eastAsia="Times New Roman" w:hAnsi="Verdana" w:cs="Times New Roman"/>
            <w:color w:val="000000"/>
            <w:sz w:val="18"/>
            <w:szCs w:val="18"/>
            <w:bdr w:val="none" w:sz="0" w:space="0" w:color="auto" w:frame="1"/>
            <w:lang w:eastAsia="en-IN"/>
          </w:rPr>
          <w:t>,</w:t>
        </w:r>
        <w:r w:rsidRPr="00F55181">
          <w:rPr>
            <w:rFonts w:ascii="Verdana" w:eastAsia="Times New Roman" w:hAnsi="Verdana" w:cs="Times New Roman"/>
            <w:color w:val="C00000"/>
            <w:sz w:val="18"/>
            <w:lang w:eastAsia="en-IN"/>
          </w:rPr>
          <w:t>3</w:t>
        </w:r>
        <w:r w:rsidRPr="00F55181">
          <w:rPr>
            <w:rFonts w:ascii="Verdana" w:eastAsia="Times New Roman" w:hAnsi="Verdana" w:cs="Times New Roman"/>
            <w:color w:val="000000"/>
            <w:sz w:val="18"/>
            <w:szCs w:val="18"/>
            <w:bdr w:val="none" w:sz="0" w:space="0" w:color="auto" w:frame="1"/>
            <w:lang w:eastAsia="en-IN"/>
          </w:rPr>
          <w:t>,</w:t>
        </w:r>
        <w:r w:rsidRPr="00F55181">
          <w:rPr>
            <w:rFonts w:ascii="Verdana" w:eastAsia="Times New Roman" w:hAnsi="Verdana" w:cs="Times New Roman"/>
            <w:color w:val="0000FF"/>
            <w:sz w:val="18"/>
            <w:lang w:eastAsia="en-IN"/>
          </w:rPr>
          <w:t>"Java"</w:t>
        </w:r>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3"/>
        </w:numPr>
        <w:shd w:val="clear" w:color="auto" w:fill="FFFFFF"/>
        <w:spacing w:after="0" w:line="285" w:lineRule="atLeast"/>
        <w:ind w:left="0"/>
        <w:rPr>
          <w:ins w:id="52" w:author="Unknown"/>
          <w:rFonts w:ascii="Verdana" w:eastAsia="Times New Roman" w:hAnsi="Verdana" w:cs="Times New Roman"/>
          <w:color w:val="000000"/>
          <w:sz w:val="18"/>
          <w:szCs w:val="18"/>
          <w:lang w:eastAsia="en-IN"/>
        </w:rPr>
      </w:pPr>
      <w:proofErr w:type="spellStart"/>
      <w:ins w:id="53" w:author="Unknown">
        <w:r w:rsidRPr="00F55181">
          <w:rPr>
            <w:rFonts w:ascii="Verdana" w:eastAsia="Times New Roman" w:hAnsi="Verdana" w:cs="Times New Roman"/>
            <w:color w:val="000000"/>
            <w:sz w:val="18"/>
            <w:szCs w:val="18"/>
            <w:bdr w:val="none" w:sz="0" w:space="0" w:color="auto" w:frame="1"/>
            <w:lang w:eastAsia="en-IN"/>
          </w:rPr>
          <w:t>System.out.println</w:t>
        </w:r>
        <w:proofErr w:type="spellEnd"/>
        <w:r w:rsidRPr="00F55181">
          <w:rPr>
            <w:rFonts w:ascii="Verdana" w:eastAsia="Times New Roman" w:hAnsi="Verdana" w:cs="Times New Roman"/>
            <w:color w:val="000000"/>
            <w:sz w:val="18"/>
            <w:szCs w:val="18"/>
            <w:bdr w:val="none" w:sz="0" w:space="0" w:color="auto" w:frame="1"/>
            <w:lang w:eastAsia="en-IN"/>
          </w:rPr>
          <w:t>(</w:t>
        </w:r>
        <w:proofErr w:type="spellStart"/>
        <w:r w:rsidRPr="00F55181">
          <w:rPr>
            <w:rFonts w:ascii="Verdana" w:eastAsia="Times New Roman" w:hAnsi="Verdana" w:cs="Times New Roman"/>
            <w:color w:val="000000"/>
            <w:sz w:val="18"/>
            <w:szCs w:val="18"/>
            <w:bdr w:val="none" w:sz="0" w:space="0" w:color="auto" w:frame="1"/>
            <w:lang w:eastAsia="en-IN"/>
          </w:rPr>
          <w:t>sb</w:t>
        </w:r>
        <w:proofErr w:type="spellEnd"/>
        <w:r w:rsidRPr="00F55181">
          <w:rPr>
            <w:rFonts w:ascii="Verdana" w:eastAsia="Times New Roman" w:hAnsi="Verdana" w:cs="Times New Roman"/>
            <w:color w:val="000000"/>
            <w:sz w:val="18"/>
            <w:szCs w:val="18"/>
            <w:bdr w:val="none" w:sz="0" w:space="0" w:color="auto" w:frame="1"/>
            <w:lang w:eastAsia="en-IN"/>
          </w:rPr>
          <w:t>);</w:t>
        </w:r>
        <w:r w:rsidRPr="00F55181">
          <w:rPr>
            <w:rFonts w:ascii="Verdana" w:eastAsia="Times New Roman" w:hAnsi="Verdana" w:cs="Times New Roman"/>
            <w:color w:val="008200"/>
            <w:sz w:val="18"/>
            <w:lang w:eastAsia="en-IN"/>
          </w:rPr>
          <w:t>//prints </w:t>
        </w:r>
        <w:proofErr w:type="spellStart"/>
        <w:r w:rsidRPr="00F55181">
          <w:rPr>
            <w:rFonts w:ascii="Verdana" w:eastAsia="Times New Roman" w:hAnsi="Verdana" w:cs="Times New Roman"/>
            <w:color w:val="008200"/>
            <w:sz w:val="18"/>
            <w:lang w:eastAsia="en-IN"/>
          </w:rPr>
          <w:t>HJavalo</w:t>
        </w:r>
        <w:proofErr w:type="spellEnd"/>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3"/>
        </w:numPr>
        <w:shd w:val="clear" w:color="auto" w:fill="FFFFFF"/>
        <w:spacing w:after="0" w:line="285" w:lineRule="atLeast"/>
        <w:ind w:left="0"/>
        <w:rPr>
          <w:ins w:id="54" w:author="Unknown"/>
          <w:rFonts w:ascii="Verdana" w:eastAsia="Times New Roman" w:hAnsi="Verdana" w:cs="Times New Roman"/>
          <w:color w:val="000000"/>
          <w:sz w:val="18"/>
          <w:szCs w:val="18"/>
          <w:lang w:eastAsia="en-IN"/>
        </w:rPr>
      </w:pPr>
      <w:ins w:id="55" w:author="Unknown">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3"/>
        </w:numPr>
        <w:shd w:val="clear" w:color="auto" w:fill="FFFFFF"/>
        <w:spacing w:after="109" w:line="285" w:lineRule="atLeast"/>
        <w:ind w:left="0"/>
        <w:rPr>
          <w:ins w:id="56" w:author="Unknown"/>
          <w:rFonts w:ascii="Verdana" w:eastAsia="Times New Roman" w:hAnsi="Verdana" w:cs="Times New Roman"/>
          <w:color w:val="000000"/>
          <w:sz w:val="18"/>
          <w:szCs w:val="18"/>
          <w:lang w:eastAsia="en-IN"/>
        </w:rPr>
      </w:pPr>
      <w:ins w:id="57" w:author="Unknown">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shd w:val="clear" w:color="auto" w:fill="FFFFFF"/>
        <w:spacing w:before="100" w:beforeAutospacing="1" w:after="100" w:afterAutospacing="1" w:line="312" w:lineRule="atLeast"/>
        <w:outlineLvl w:val="2"/>
        <w:rPr>
          <w:ins w:id="58" w:author="Unknown"/>
          <w:rFonts w:ascii="Helvetica" w:eastAsia="Times New Roman" w:hAnsi="Helvetica" w:cs="Helvetica"/>
          <w:color w:val="610B4B"/>
          <w:sz w:val="29"/>
          <w:szCs w:val="29"/>
          <w:lang w:eastAsia="en-IN"/>
        </w:rPr>
      </w:pPr>
      <w:ins w:id="59" w:author="Unknown">
        <w:r w:rsidRPr="00F55181">
          <w:rPr>
            <w:rFonts w:ascii="Helvetica" w:eastAsia="Times New Roman" w:hAnsi="Helvetica" w:cs="Helvetica"/>
            <w:color w:val="610B4B"/>
            <w:sz w:val="29"/>
            <w:szCs w:val="29"/>
            <w:lang w:eastAsia="en-IN"/>
          </w:rPr>
          <w:t xml:space="preserve">4) </w:t>
        </w:r>
        <w:proofErr w:type="spellStart"/>
        <w:r w:rsidRPr="00F55181">
          <w:rPr>
            <w:rFonts w:ascii="Helvetica" w:eastAsia="Times New Roman" w:hAnsi="Helvetica" w:cs="Helvetica"/>
            <w:color w:val="610B4B"/>
            <w:sz w:val="29"/>
            <w:szCs w:val="29"/>
            <w:lang w:eastAsia="en-IN"/>
          </w:rPr>
          <w:t>StringBuffer</w:t>
        </w:r>
        <w:proofErr w:type="spellEnd"/>
        <w:r w:rsidRPr="00F55181">
          <w:rPr>
            <w:rFonts w:ascii="Helvetica" w:eastAsia="Times New Roman" w:hAnsi="Helvetica" w:cs="Helvetica"/>
            <w:color w:val="610B4B"/>
            <w:sz w:val="29"/>
            <w:szCs w:val="29"/>
            <w:lang w:eastAsia="en-IN"/>
          </w:rPr>
          <w:t xml:space="preserve"> delete() method</w:t>
        </w:r>
      </w:ins>
    </w:p>
    <w:p w:rsidR="00F55181" w:rsidRPr="00F55181" w:rsidRDefault="00F55181" w:rsidP="00F55181">
      <w:pPr>
        <w:shd w:val="clear" w:color="auto" w:fill="FFFFFF"/>
        <w:spacing w:before="100" w:beforeAutospacing="1" w:after="100" w:afterAutospacing="1" w:line="240" w:lineRule="auto"/>
        <w:rPr>
          <w:ins w:id="60" w:author="Unknown"/>
          <w:rFonts w:ascii="Verdana" w:eastAsia="Times New Roman" w:hAnsi="Verdana" w:cs="Times New Roman"/>
          <w:color w:val="000000"/>
          <w:sz w:val="18"/>
          <w:szCs w:val="18"/>
          <w:lang w:eastAsia="en-IN"/>
        </w:rPr>
      </w:pPr>
      <w:ins w:id="61" w:author="Unknown">
        <w:r w:rsidRPr="00F55181">
          <w:rPr>
            <w:rFonts w:ascii="Verdana" w:eastAsia="Times New Roman" w:hAnsi="Verdana" w:cs="Times New Roman"/>
            <w:color w:val="000000"/>
            <w:sz w:val="18"/>
            <w:szCs w:val="18"/>
            <w:lang w:eastAsia="en-IN"/>
          </w:rPr>
          <w:t xml:space="preserve">The delete() method of </w:t>
        </w:r>
        <w:proofErr w:type="spellStart"/>
        <w:r w:rsidRPr="00F55181">
          <w:rPr>
            <w:rFonts w:ascii="Verdana" w:eastAsia="Times New Roman" w:hAnsi="Verdana" w:cs="Times New Roman"/>
            <w:color w:val="000000"/>
            <w:sz w:val="18"/>
            <w:szCs w:val="18"/>
            <w:lang w:eastAsia="en-IN"/>
          </w:rPr>
          <w:t>StringBuffer</w:t>
        </w:r>
        <w:proofErr w:type="spellEnd"/>
        <w:r w:rsidRPr="00F55181">
          <w:rPr>
            <w:rFonts w:ascii="Verdana" w:eastAsia="Times New Roman" w:hAnsi="Verdana" w:cs="Times New Roman"/>
            <w:color w:val="000000"/>
            <w:sz w:val="18"/>
            <w:szCs w:val="18"/>
            <w:lang w:eastAsia="en-IN"/>
          </w:rPr>
          <w:t xml:space="preserve"> class deletes the string from the specified </w:t>
        </w:r>
        <w:proofErr w:type="spellStart"/>
        <w:r w:rsidRPr="00F55181">
          <w:rPr>
            <w:rFonts w:ascii="Verdana" w:eastAsia="Times New Roman" w:hAnsi="Verdana" w:cs="Times New Roman"/>
            <w:color w:val="000000"/>
            <w:sz w:val="18"/>
            <w:szCs w:val="18"/>
            <w:lang w:eastAsia="en-IN"/>
          </w:rPr>
          <w:t>beginIndex</w:t>
        </w:r>
        <w:proofErr w:type="spellEnd"/>
        <w:r w:rsidRPr="00F55181">
          <w:rPr>
            <w:rFonts w:ascii="Verdana" w:eastAsia="Times New Roman" w:hAnsi="Verdana" w:cs="Times New Roman"/>
            <w:color w:val="000000"/>
            <w:sz w:val="18"/>
            <w:szCs w:val="18"/>
            <w:lang w:eastAsia="en-IN"/>
          </w:rPr>
          <w:t xml:space="preserve"> to </w:t>
        </w:r>
        <w:proofErr w:type="spellStart"/>
        <w:r w:rsidRPr="00F55181">
          <w:rPr>
            <w:rFonts w:ascii="Verdana" w:eastAsia="Times New Roman" w:hAnsi="Verdana" w:cs="Times New Roman"/>
            <w:color w:val="000000"/>
            <w:sz w:val="18"/>
            <w:szCs w:val="18"/>
            <w:lang w:eastAsia="en-IN"/>
          </w:rPr>
          <w:t>endIndex</w:t>
        </w:r>
        <w:proofErr w:type="spellEnd"/>
        <w:r w:rsidRPr="00F55181">
          <w:rPr>
            <w:rFonts w:ascii="Verdana" w:eastAsia="Times New Roman" w:hAnsi="Verdana" w:cs="Times New Roman"/>
            <w:color w:val="000000"/>
            <w:sz w:val="18"/>
            <w:szCs w:val="18"/>
            <w:lang w:eastAsia="en-IN"/>
          </w:rPr>
          <w:t>.</w:t>
        </w:r>
      </w:ins>
    </w:p>
    <w:p w:rsidR="00F55181" w:rsidRPr="00F55181" w:rsidRDefault="00F55181" w:rsidP="00F55181">
      <w:pPr>
        <w:numPr>
          <w:ilvl w:val="0"/>
          <w:numId w:val="4"/>
        </w:numPr>
        <w:shd w:val="clear" w:color="auto" w:fill="FFFFFF"/>
        <w:spacing w:after="0" w:line="285" w:lineRule="atLeast"/>
        <w:ind w:left="0"/>
        <w:rPr>
          <w:ins w:id="62" w:author="Unknown"/>
          <w:rFonts w:ascii="Verdana" w:eastAsia="Times New Roman" w:hAnsi="Verdana" w:cs="Times New Roman"/>
          <w:color w:val="000000"/>
          <w:sz w:val="18"/>
          <w:szCs w:val="18"/>
          <w:lang w:eastAsia="en-IN"/>
        </w:rPr>
      </w:pPr>
      <w:ins w:id="63" w:author="Unknown">
        <w:r w:rsidRPr="00F55181">
          <w:rPr>
            <w:rFonts w:ascii="Verdana" w:eastAsia="Times New Roman" w:hAnsi="Verdana" w:cs="Times New Roman"/>
            <w:b/>
            <w:bCs/>
            <w:color w:val="006699"/>
            <w:sz w:val="18"/>
            <w:lang w:eastAsia="en-IN"/>
          </w:rPr>
          <w:t>class</w:t>
        </w:r>
        <w:r w:rsidRPr="00F55181">
          <w:rPr>
            <w:rFonts w:ascii="Verdana" w:eastAsia="Times New Roman" w:hAnsi="Verdana" w:cs="Times New Roman"/>
            <w:color w:val="000000"/>
            <w:sz w:val="18"/>
            <w:szCs w:val="18"/>
            <w:bdr w:val="none" w:sz="0" w:space="0" w:color="auto" w:frame="1"/>
            <w:lang w:eastAsia="en-IN"/>
          </w:rPr>
          <w:t> StringBufferExample4{  </w:t>
        </w:r>
      </w:ins>
    </w:p>
    <w:p w:rsidR="00F55181" w:rsidRPr="00F55181" w:rsidRDefault="00F55181" w:rsidP="00F55181">
      <w:pPr>
        <w:numPr>
          <w:ilvl w:val="0"/>
          <w:numId w:val="4"/>
        </w:numPr>
        <w:shd w:val="clear" w:color="auto" w:fill="FFFFFF"/>
        <w:spacing w:after="0" w:line="285" w:lineRule="atLeast"/>
        <w:ind w:left="0"/>
        <w:rPr>
          <w:ins w:id="64" w:author="Unknown"/>
          <w:rFonts w:ascii="Verdana" w:eastAsia="Times New Roman" w:hAnsi="Verdana" w:cs="Times New Roman"/>
          <w:color w:val="000000"/>
          <w:sz w:val="18"/>
          <w:szCs w:val="18"/>
          <w:lang w:eastAsia="en-IN"/>
        </w:rPr>
      </w:pPr>
      <w:ins w:id="65" w:author="Unknown">
        <w:r w:rsidRPr="00F55181">
          <w:rPr>
            <w:rFonts w:ascii="Verdana" w:eastAsia="Times New Roman" w:hAnsi="Verdana" w:cs="Times New Roman"/>
            <w:b/>
            <w:bCs/>
            <w:color w:val="006699"/>
            <w:sz w:val="18"/>
            <w:lang w:eastAsia="en-IN"/>
          </w:rPr>
          <w:t>public</w:t>
        </w:r>
        <w:r w:rsidRPr="00F55181">
          <w:rPr>
            <w:rFonts w:ascii="Verdana" w:eastAsia="Times New Roman" w:hAnsi="Verdana" w:cs="Times New Roman"/>
            <w:color w:val="000000"/>
            <w:sz w:val="18"/>
            <w:szCs w:val="18"/>
            <w:bdr w:val="none" w:sz="0" w:space="0" w:color="auto" w:frame="1"/>
            <w:lang w:eastAsia="en-IN"/>
          </w:rPr>
          <w:t> </w:t>
        </w:r>
        <w:r w:rsidRPr="00F55181">
          <w:rPr>
            <w:rFonts w:ascii="Verdana" w:eastAsia="Times New Roman" w:hAnsi="Verdana" w:cs="Times New Roman"/>
            <w:b/>
            <w:bCs/>
            <w:color w:val="006699"/>
            <w:sz w:val="18"/>
            <w:lang w:eastAsia="en-IN"/>
          </w:rPr>
          <w:t>static</w:t>
        </w:r>
        <w:r w:rsidRPr="00F55181">
          <w:rPr>
            <w:rFonts w:ascii="Verdana" w:eastAsia="Times New Roman" w:hAnsi="Verdana" w:cs="Times New Roman"/>
            <w:color w:val="000000"/>
            <w:sz w:val="18"/>
            <w:szCs w:val="18"/>
            <w:bdr w:val="none" w:sz="0" w:space="0" w:color="auto" w:frame="1"/>
            <w:lang w:eastAsia="en-IN"/>
          </w:rPr>
          <w:t> </w:t>
        </w:r>
        <w:r w:rsidRPr="00F55181">
          <w:rPr>
            <w:rFonts w:ascii="Verdana" w:eastAsia="Times New Roman" w:hAnsi="Verdana" w:cs="Times New Roman"/>
            <w:b/>
            <w:bCs/>
            <w:color w:val="006699"/>
            <w:sz w:val="18"/>
            <w:lang w:eastAsia="en-IN"/>
          </w:rPr>
          <w:t>void</w:t>
        </w:r>
        <w:r w:rsidRPr="00F55181">
          <w:rPr>
            <w:rFonts w:ascii="Verdana" w:eastAsia="Times New Roman" w:hAnsi="Verdana" w:cs="Times New Roman"/>
            <w:color w:val="000000"/>
            <w:sz w:val="18"/>
            <w:szCs w:val="18"/>
            <w:bdr w:val="none" w:sz="0" w:space="0" w:color="auto" w:frame="1"/>
            <w:lang w:eastAsia="en-IN"/>
          </w:rPr>
          <w:t> main(String </w:t>
        </w:r>
        <w:proofErr w:type="spellStart"/>
        <w:r w:rsidRPr="00F55181">
          <w:rPr>
            <w:rFonts w:ascii="Verdana" w:eastAsia="Times New Roman" w:hAnsi="Verdana" w:cs="Times New Roman"/>
            <w:color w:val="000000"/>
            <w:sz w:val="18"/>
            <w:szCs w:val="18"/>
            <w:bdr w:val="none" w:sz="0" w:space="0" w:color="auto" w:frame="1"/>
            <w:lang w:eastAsia="en-IN"/>
          </w:rPr>
          <w:t>args</w:t>
        </w:r>
        <w:proofErr w:type="spellEnd"/>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4"/>
        </w:numPr>
        <w:shd w:val="clear" w:color="auto" w:fill="FFFFFF"/>
        <w:spacing w:after="0" w:line="285" w:lineRule="atLeast"/>
        <w:ind w:left="0"/>
        <w:rPr>
          <w:ins w:id="66" w:author="Unknown"/>
          <w:rFonts w:ascii="Verdana" w:eastAsia="Times New Roman" w:hAnsi="Verdana" w:cs="Times New Roman"/>
          <w:color w:val="000000"/>
          <w:sz w:val="18"/>
          <w:szCs w:val="18"/>
          <w:lang w:eastAsia="en-IN"/>
        </w:rPr>
      </w:pPr>
      <w:proofErr w:type="spellStart"/>
      <w:ins w:id="67" w:author="Unknown">
        <w:r w:rsidRPr="00F55181">
          <w:rPr>
            <w:rFonts w:ascii="Verdana" w:eastAsia="Times New Roman" w:hAnsi="Verdana" w:cs="Times New Roman"/>
            <w:color w:val="000000"/>
            <w:sz w:val="18"/>
            <w:szCs w:val="18"/>
            <w:bdr w:val="none" w:sz="0" w:space="0" w:color="auto" w:frame="1"/>
            <w:lang w:eastAsia="en-IN"/>
          </w:rPr>
          <w:t>StringBuffer</w:t>
        </w:r>
        <w:proofErr w:type="spellEnd"/>
        <w:r w:rsidRPr="00F55181">
          <w:rPr>
            <w:rFonts w:ascii="Verdana" w:eastAsia="Times New Roman" w:hAnsi="Verdana" w:cs="Times New Roman"/>
            <w:color w:val="000000"/>
            <w:sz w:val="18"/>
            <w:szCs w:val="18"/>
            <w:bdr w:val="none" w:sz="0" w:space="0" w:color="auto" w:frame="1"/>
            <w:lang w:eastAsia="en-IN"/>
          </w:rPr>
          <w:t> </w:t>
        </w:r>
        <w:proofErr w:type="spellStart"/>
        <w:r w:rsidRPr="00F55181">
          <w:rPr>
            <w:rFonts w:ascii="Verdana" w:eastAsia="Times New Roman" w:hAnsi="Verdana" w:cs="Times New Roman"/>
            <w:color w:val="000000"/>
            <w:sz w:val="18"/>
            <w:szCs w:val="18"/>
            <w:bdr w:val="none" w:sz="0" w:space="0" w:color="auto" w:frame="1"/>
            <w:lang w:eastAsia="en-IN"/>
          </w:rPr>
          <w:t>sb</w:t>
        </w:r>
        <w:proofErr w:type="spellEnd"/>
        <w:r w:rsidRPr="00F55181">
          <w:rPr>
            <w:rFonts w:ascii="Verdana" w:eastAsia="Times New Roman" w:hAnsi="Verdana" w:cs="Times New Roman"/>
            <w:color w:val="000000"/>
            <w:sz w:val="18"/>
            <w:szCs w:val="18"/>
            <w:bdr w:val="none" w:sz="0" w:space="0" w:color="auto" w:frame="1"/>
            <w:lang w:eastAsia="en-IN"/>
          </w:rPr>
          <w:t>=</w:t>
        </w:r>
        <w:r w:rsidRPr="00F55181">
          <w:rPr>
            <w:rFonts w:ascii="Verdana" w:eastAsia="Times New Roman" w:hAnsi="Verdana" w:cs="Times New Roman"/>
            <w:b/>
            <w:bCs/>
            <w:color w:val="006699"/>
            <w:sz w:val="18"/>
            <w:lang w:eastAsia="en-IN"/>
          </w:rPr>
          <w:t>new</w:t>
        </w:r>
        <w:r w:rsidRPr="00F55181">
          <w:rPr>
            <w:rFonts w:ascii="Verdana" w:eastAsia="Times New Roman" w:hAnsi="Verdana" w:cs="Times New Roman"/>
            <w:color w:val="000000"/>
            <w:sz w:val="18"/>
            <w:szCs w:val="18"/>
            <w:bdr w:val="none" w:sz="0" w:space="0" w:color="auto" w:frame="1"/>
            <w:lang w:eastAsia="en-IN"/>
          </w:rPr>
          <w:t> </w:t>
        </w:r>
        <w:proofErr w:type="spellStart"/>
        <w:r w:rsidRPr="00F55181">
          <w:rPr>
            <w:rFonts w:ascii="Verdana" w:eastAsia="Times New Roman" w:hAnsi="Verdana" w:cs="Times New Roman"/>
            <w:color w:val="000000"/>
            <w:sz w:val="18"/>
            <w:szCs w:val="18"/>
            <w:bdr w:val="none" w:sz="0" w:space="0" w:color="auto" w:frame="1"/>
            <w:lang w:eastAsia="en-IN"/>
          </w:rPr>
          <w:t>StringBuffer</w:t>
        </w:r>
        <w:proofErr w:type="spellEnd"/>
        <w:r w:rsidRPr="00F55181">
          <w:rPr>
            <w:rFonts w:ascii="Verdana" w:eastAsia="Times New Roman" w:hAnsi="Verdana" w:cs="Times New Roman"/>
            <w:color w:val="000000"/>
            <w:sz w:val="18"/>
            <w:szCs w:val="18"/>
            <w:bdr w:val="none" w:sz="0" w:space="0" w:color="auto" w:frame="1"/>
            <w:lang w:eastAsia="en-IN"/>
          </w:rPr>
          <w:t>(</w:t>
        </w:r>
        <w:r w:rsidRPr="00F55181">
          <w:rPr>
            <w:rFonts w:ascii="Verdana" w:eastAsia="Times New Roman" w:hAnsi="Verdana" w:cs="Times New Roman"/>
            <w:color w:val="0000FF"/>
            <w:sz w:val="18"/>
            <w:lang w:eastAsia="en-IN"/>
          </w:rPr>
          <w:t>"Hello"</w:t>
        </w:r>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4"/>
        </w:numPr>
        <w:shd w:val="clear" w:color="auto" w:fill="FFFFFF"/>
        <w:spacing w:after="0" w:line="285" w:lineRule="atLeast"/>
        <w:ind w:left="0"/>
        <w:rPr>
          <w:ins w:id="68" w:author="Unknown"/>
          <w:rFonts w:ascii="Verdana" w:eastAsia="Times New Roman" w:hAnsi="Verdana" w:cs="Times New Roman"/>
          <w:color w:val="000000"/>
          <w:sz w:val="18"/>
          <w:szCs w:val="18"/>
          <w:lang w:eastAsia="en-IN"/>
        </w:rPr>
      </w:pPr>
      <w:proofErr w:type="spellStart"/>
      <w:ins w:id="69" w:author="Unknown">
        <w:r w:rsidRPr="00F55181">
          <w:rPr>
            <w:rFonts w:ascii="Verdana" w:eastAsia="Times New Roman" w:hAnsi="Verdana" w:cs="Times New Roman"/>
            <w:color w:val="000000"/>
            <w:sz w:val="18"/>
            <w:szCs w:val="18"/>
            <w:bdr w:val="none" w:sz="0" w:space="0" w:color="auto" w:frame="1"/>
            <w:lang w:eastAsia="en-IN"/>
          </w:rPr>
          <w:t>sb.delete</w:t>
        </w:r>
        <w:proofErr w:type="spellEnd"/>
        <w:r w:rsidRPr="00F55181">
          <w:rPr>
            <w:rFonts w:ascii="Verdana" w:eastAsia="Times New Roman" w:hAnsi="Verdana" w:cs="Times New Roman"/>
            <w:color w:val="000000"/>
            <w:sz w:val="18"/>
            <w:szCs w:val="18"/>
            <w:bdr w:val="none" w:sz="0" w:space="0" w:color="auto" w:frame="1"/>
            <w:lang w:eastAsia="en-IN"/>
          </w:rPr>
          <w:t>(</w:t>
        </w:r>
        <w:r w:rsidRPr="00F55181">
          <w:rPr>
            <w:rFonts w:ascii="Verdana" w:eastAsia="Times New Roman" w:hAnsi="Verdana" w:cs="Times New Roman"/>
            <w:color w:val="C00000"/>
            <w:sz w:val="18"/>
            <w:lang w:eastAsia="en-IN"/>
          </w:rPr>
          <w:t>1</w:t>
        </w:r>
        <w:r w:rsidRPr="00F55181">
          <w:rPr>
            <w:rFonts w:ascii="Verdana" w:eastAsia="Times New Roman" w:hAnsi="Verdana" w:cs="Times New Roman"/>
            <w:color w:val="000000"/>
            <w:sz w:val="18"/>
            <w:szCs w:val="18"/>
            <w:bdr w:val="none" w:sz="0" w:space="0" w:color="auto" w:frame="1"/>
            <w:lang w:eastAsia="en-IN"/>
          </w:rPr>
          <w:t>,</w:t>
        </w:r>
        <w:r w:rsidRPr="00F55181">
          <w:rPr>
            <w:rFonts w:ascii="Verdana" w:eastAsia="Times New Roman" w:hAnsi="Verdana" w:cs="Times New Roman"/>
            <w:color w:val="C00000"/>
            <w:sz w:val="18"/>
            <w:lang w:eastAsia="en-IN"/>
          </w:rPr>
          <w:t>3</w:t>
        </w:r>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4"/>
        </w:numPr>
        <w:shd w:val="clear" w:color="auto" w:fill="FFFFFF"/>
        <w:spacing w:after="0" w:line="285" w:lineRule="atLeast"/>
        <w:ind w:left="0"/>
        <w:rPr>
          <w:ins w:id="70" w:author="Unknown"/>
          <w:rFonts w:ascii="Verdana" w:eastAsia="Times New Roman" w:hAnsi="Verdana" w:cs="Times New Roman"/>
          <w:color w:val="000000"/>
          <w:sz w:val="18"/>
          <w:szCs w:val="18"/>
          <w:lang w:eastAsia="en-IN"/>
        </w:rPr>
      </w:pPr>
      <w:proofErr w:type="spellStart"/>
      <w:ins w:id="71" w:author="Unknown">
        <w:r w:rsidRPr="00F55181">
          <w:rPr>
            <w:rFonts w:ascii="Verdana" w:eastAsia="Times New Roman" w:hAnsi="Verdana" w:cs="Times New Roman"/>
            <w:color w:val="000000"/>
            <w:sz w:val="18"/>
            <w:szCs w:val="18"/>
            <w:bdr w:val="none" w:sz="0" w:space="0" w:color="auto" w:frame="1"/>
            <w:lang w:eastAsia="en-IN"/>
          </w:rPr>
          <w:t>System.out.println</w:t>
        </w:r>
        <w:proofErr w:type="spellEnd"/>
        <w:r w:rsidRPr="00F55181">
          <w:rPr>
            <w:rFonts w:ascii="Verdana" w:eastAsia="Times New Roman" w:hAnsi="Verdana" w:cs="Times New Roman"/>
            <w:color w:val="000000"/>
            <w:sz w:val="18"/>
            <w:szCs w:val="18"/>
            <w:bdr w:val="none" w:sz="0" w:space="0" w:color="auto" w:frame="1"/>
            <w:lang w:eastAsia="en-IN"/>
          </w:rPr>
          <w:t>(</w:t>
        </w:r>
        <w:proofErr w:type="spellStart"/>
        <w:r w:rsidRPr="00F55181">
          <w:rPr>
            <w:rFonts w:ascii="Verdana" w:eastAsia="Times New Roman" w:hAnsi="Verdana" w:cs="Times New Roman"/>
            <w:color w:val="000000"/>
            <w:sz w:val="18"/>
            <w:szCs w:val="18"/>
            <w:bdr w:val="none" w:sz="0" w:space="0" w:color="auto" w:frame="1"/>
            <w:lang w:eastAsia="en-IN"/>
          </w:rPr>
          <w:t>sb</w:t>
        </w:r>
        <w:proofErr w:type="spellEnd"/>
        <w:r w:rsidRPr="00F55181">
          <w:rPr>
            <w:rFonts w:ascii="Verdana" w:eastAsia="Times New Roman" w:hAnsi="Verdana" w:cs="Times New Roman"/>
            <w:color w:val="000000"/>
            <w:sz w:val="18"/>
            <w:szCs w:val="18"/>
            <w:bdr w:val="none" w:sz="0" w:space="0" w:color="auto" w:frame="1"/>
            <w:lang w:eastAsia="en-IN"/>
          </w:rPr>
          <w:t>);</w:t>
        </w:r>
        <w:r w:rsidRPr="00F55181">
          <w:rPr>
            <w:rFonts w:ascii="Verdana" w:eastAsia="Times New Roman" w:hAnsi="Verdana" w:cs="Times New Roman"/>
            <w:color w:val="008200"/>
            <w:sz w:val="18"/>
            <w:lang w:eastAsia="en-IN"/>
          </w:rPr>
          <w:t>//prints </w:t>
        </w:r>
        <w:proofErr w:type="spellStart"/>
        <w:r w:rsidRPr="00F55181">
          <w:rPr>
            <w:rFonts w:ascii="Verdana" w:eastAsia="Times New Roman" w:hAnsi="Verdana" w:cs="Times New Roman"/>
            <w:color w:val="008200"/>
            <w:sz w:val="18"/>
            <w:lang w:eastAsia="en-IN"/>
          </w:rPr>
          <w:t>Hlo</w:t>
        </w:r>
        <w:proofErr w:type="spellEnd"/>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4"/>
        </w:numPr>
        <w:shd w:val="clear" w:color="auto" w:fill="FFFFFF"/>
        <w:spacing w:after="0" w:line="285" w:lineRule="atLeast"/>
        <w:ind w:left="0"/>
        <w:rPr>
          <w:ins w:id="72" w:author="Unknown"/>
          <w:rFonts w:ascii="Verdana" w:eastAsia="Times New Roman" w:hAnsi="Verdana" w:cs="Times New Roman"/>
          <w:color w:val="000000"/>
          <w:sz w:val="18"/>
          <w:szCs w:val="18"/>
          <w:lang w:eastAsia="en-IN"/>
        </w:rPr>
      </w:pPr>
      <w:ins w:id="73" w:author="Unknown">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4"/>
        </w:numPr>
        <w:shd w:val="clear" w:color="auto" w:fill="FFFFFF"/>
        <w:spacing w:after="109" w:line="285" w:lineRule="atLeast"/>
        <w:ind w:left="0"/>
        <w:rPr>
          <w:ins w:id="74" w:author="Unknown"/>
          <w:rFonts w:ascii="Verdana" w:eastAsia="Times New Roman" w:hAnsi="Verdana" w:cs="Times New Roman"/>
          <w:color w:val="000000"/>
          <w:sz w:val="18"/>
          <w:szCs w:val="18"/>
          <w:lang w:eastAsia="en-IN"/>
        </w:rPr>
      </w:pPr>
      <w:ins w:id="75" w:author="Unknown">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shd w:val="clear" w:color="auto" w:fill="FFFFFF"/>
        <w:spacing w:before="100" w:beforeAutospacing="1" w:after="100" w:afterAutospacing="1" w:line="312" w:lineRule="atLeast"/>
        <w:outlineLvl w:val="2"/>
        <w:rPr>
          <w:ins w:id="76" w:author="Unknown"/>
          <w:rFonts w:ascii="Helvetica" w:eastAsia="Times New Roman" w:hAnsi="Helvetica" w:cs="Helvetica"/>
          <w:color w:val="610B4B"/>
          <w:sz w:val="29"/>
          <w:szCs w:val="29"/>
          <w:lang w:eastAsia="en-IN"/>
        </w:rPr>
      </w:pPr>
      <w:ins w:id="77" w:author="Unknown">
        <w:r w:rsidRPr="00F55181">
          <w:rPr>
            <w:rFonts w:ascii="Helvetica" w:eastAsia="Times New Roman" w:hAnsi="Helvetica" w:cs="Helvetica"/>
            <w:color w:val="610B4B"/>
            <w:sz w:val="29"/>
            <w:szCs w:val="29"/>
            <w:lang w:eastAsia="en-IN"/>
          </w:rPr>
          <w:t xml:space="preserve">5) </w:t>
        </w:r>
        <w:proofErr w:type="spellStart"/>
        <w:r w:rsidRPr="00F55181">
          <w:rPr>
            <w:rFonts w:ascii="Helvetica" w:eastAsia="Times New Roman" w:hAnsi="Helvetica" w:cs="Helvetica"/>
            <w:color w:val="610B4B"/>
            <w:sz w:val="29"/>
            <w:szCs w:val="29"/>
            <w:lang w:eastAsia="en-IN"/>
          </w:rPr>
          <w:t>StringBuffer</w:t>
        </w:r>
        <w:proofErr w:type="spellEnd"/>
        <w:r w:rsidRPr="00F55181">
          <w:rPr>
            <w:rFonts w:ascii="Helvetica" w:eastAsia="Times New Roman" w:hAnsi="Helvetica" w:cs="Helvetica"/>
            <w:color w:val="610B4B"/>
            <w:sz w:val="29"/>
            <w:szCs w:val="29"/>
            <w:lang w:eastAsia="en-IN"/>
          </w:rPr>
          <w:t xml:space="preserve"> reverse() method</w:t>
        </w:r>
      </w:ins>
    </w:p>
    <w:p w:rsidR="00F55181" w:rsidRPr="00F55181" w:rsidRDefault="00F55181" w:rsidP="00F55181">
      <w:pPr>
        <w:shd w:val="clear" w:color="auto" w:fill="FFFFFF"/>
        <w:spacing w:before="100" w:beforeAutospacing="1" w:after="100" w:afterAutospacing="1" w:line="240" w:lineRule="auto"/>
        <w:rPr>
          <w:ins w:id="78" w:author="Unknown"/>
          <w:rFonts w:ascii="Verdana" w:eastAsia="Times New Roman" w:hAnsi="Verdana" w:cs="Times New Roman"/>
          <w:color w:val="000000"/>
          <w:sz w:val="18"/>
          <w:szCs w:val="18"/>
          <w:lang w:eastAsia="en-IN"/>
        </w:rPr>
      </w:pPr>
      <w:ins w:id="79" w:author="Unknown">
        <w:r w:rsidRPr="00F55181">
          <w:rPr>
            <w:rFonts w:ascii="Verdana" w:eastAsia="Times New Roman" w:hAnsi="Verdana" w:cs="Times New Roman"/>
            <w:color w:val="000000"/>
            <w:sz w:val="18"/>
            <w:szCs w:val="18"/>
            <w:lang w:eastAsia="en-IN"/>
          </w:rPr>
          <w:t xml:space="preserve">The reverse() method of </w:t>
        </w:r>
        <w:proofErr w:type="spellStart"/>
        <w:r w:rsidRPr="00F55181">
          <w:rPr>
            <w:rFonts w:ascii="Verdana" w:eastAsia="Times New Roman" w:hAnsi="Verdana" w:cs="Times New Roman"/>
            <w:color w:val="000000"/>
            <w:sz w:val="18"/>
            <w:szCs w:val="18"/>
            <w:lang w:eastAsia="en-IN"/>
          </w:rPr>
          <w:t>StringBuilder</w:t>
        </w:r>
        <w:proofErr w:type="spellEnd"/>
        <w:r w:rsidRPr="00F55181">
          <w:rPr>
            <w:rFonts w:ascii="Verdana" w:eastAsia="Times New Roman" w:hAnsi="Verdana" w:cs="Times New Roman"/>
            <w:color w:val="000000"/>
            <w:sz w:val="18"/>
            <w:szCs w:val="18"/>
            <w:lang w:eastAsia="en-IN"/>
          </w:rPr>
          <w:t xml:space="preserve"> class reverses the current string.</w:t>
        </w:r>
      </w:ins>
    </w:p>
    <w:p w:rsidR="00F55181" w:rsidRPr="00F55181" w:rsidRDefault="00F55181" w:rsidP="00F55181">
      <w:pPr>
        <w:numPr>
          <w:ilvl w:val="0"/>
          <w:numId w:val="5"/>
        </w:numPr>
        <w:shd w:val="clear" w:color="auto" w:fill="FFFFFF"/>
        <w:spacing w:after="0" w:line="285" w:lineRule="atLeast"/>
        <w:ind w:left="0"/>
        <w:rPr>
          <w:ins w:id="80" w:author="Unknown"/>
          <w:rFonts w:ascii="Verdana" w:eastAsia="Times New Roman" w:hAnsi="Verdana" w:cs="Times New Roman"/>
          <w:color w:val="000000"/>
          <w:sz w:val="18"/>
          <w:szCs w:val="18"/>
          <w:lang w:eastAsia="en-IN"/>
        </w:rPr>
      </w:pPr>
      <w:ins w:id="81" w:author="Unknown">
        <w:r w:rsidRPr="00F55181">
          <w:rPr>
            <w:rFonts w:ascii="Verdana" w:eastAsia="Times New Roman" w:hAnsi="Verdana" w:cs="Times New Roman"/>
            <w:b/>
            <w:bCs/>
            <w:color w:val="006699"/>
            <w:sz w:val="18"/>
            <w:lang w:eastAsia="en-IN"/>
          </w:rPr>
          <w:t>class</w:t>
        </w:r>
        <w:r w:rsidRPr="00F55181">
          <w:rPr>
            <w:rFonts w:ascii="Verdana" w:eastAsia="Times New Roman" w:hAnsi="Verdana" w:cs="Times New Roman"/>
            <w:color w:val="000000"/>
            <w:sz w:val="18"/>
            <w:szCs w:val="18"/>
            <w:bdr w:val="none" w:sz="0" w:space="0" w:color="auto" w:frame="1"/>
            <w:lang w:eastAsia="en-IN"/>
          </w:rPr>
          <w:t> StringBufferExample5{  </w:t>
        </w:r>
      </w:ins>
    </w:p>
    <w:p w:rsidR="00F55181" w:rsidRPr="00F55181" w:rsidRDefault="00F55181" w:rsidP="00F55181">
      <w:pPr>
        <w:numPr>
          <w:ilvl w:val="0"/>
          <w:numId w:val="5"/>
        </w:numPr>
        <w:shd w:val="clear" w:color="auto" w:fill="FFFFFF"/>
        <w:spacing w:after="0" w:line="285" w:lineRule="atLeast"/>
        <w:ind w:left="0"/>
        <w:rPr>
          <w:ins w:id="82" w:author="Unknown"/>
          <w:rFonts w:ascii="Verdana" w:eastAsia="Times New Roman" w:hAnsi="Verdana" w:cs="Times New Roman"/>
          <w:color w:val="000000"/>
          <w:sz w:val="18"/>
          <w:szCs w:val="18"/>
          <w:lang w:eastAsia="en-IN"/>
        </w:rPr>
      </w:pPr>
      <w:ins w:id="83" w:author="Unknown">
        <w:r w:rsidRPr="00F55181">
          <w:rPr>
            <w:rFonts w:ascii="Verdana" w:eastAsia="Times New Roman" w:hAnsi="Verdana" w:cs="Times New Roman"/>
            <w:b/>
            <w:bCs/>
            <w:color w:val="006699"/>
            <w:sz w:val="18"/>
            <w:lang w:eastAsia="en-IN"/>
          </w:rPr>
          <w:t>public</w:t>
        </w:r>
        <w:r w:rsidRPr="00F55181">
          <w:rPr>
            <w:rFonts w:ascii="Verdana" w:eastAsia="Times New Roman" w:hAnsi="Verdana" w:cs="Times New Roman"/>
            <w:color w:val="000000"/>
            <w:sz w:val="18"/>
            <w:szCs w:val="18"/>
            <w:bdr w:val="none" w:sz="0" w:space="0" w:color="auto" w:frame="1"/>
            <w:lang w:eastAsia="en-IN"/>
          </w:rPr>
          <w:t> </w:t>
        </w:r>
        <w:r w:rsidRPr="00F55181">
          <w:rPr>
            <w:rFonts w:ascii="Verdana" w:eastAsia="Times New Roman" w:hAnsi="Verdana" w:cs="Times New Roman"/>
            <w:b/>
            <w:bCs/>
            <w:color w:val="006699"/>
            <w:sz w:val="18"/>
            <w:lang w:eastAsia="en-IN"/>
          </w:rPr>
          <w:t>static</w:t>
        </w:r>
        <w:r w:rsidRPr="00F55181">
          <w:rPr>
            <w:rFonts w:ascii="Verdana" w:eastAsia="Times New Roman" w:hAnsi="Verdana" w:cs="Times New Roman"/>
            <w:color w:val="000000"/>
            <w:sz w:val="18"/>
            <w:szCs w:val="18"/>
            <w:bdr w:val="none" w:sz="0" w:space="0" w:color="auto" w:frame="1"/>
            <w:lang w:eastAsia="en-IN"/>
          </w:rPr>
          <w:t> </w:t>
        </w:r>
        <w:r w:rsidRPr="00F55181">
          <w:rPr>
            <w:rFonts w:ascii="Verdana" w:eastAsia="Times New Roman" w:hAnsi="Verdana" w:cs="Times New Roman"/>
            <w:b/>
            <w:bCs/>
            <w:color w:val="006699"/>
            <w:sz w:val="18"/>
            <w:lang w:eastAsia="en-IN"/>
          </w:rPr>
          <w:t>void</w:t>
        </w:r>
        <w:r w:rsidRPr="00F55181">
          <w:rPr>
            <w:rFonts w:ascii="Verdana" w:eastAsia="Times New Roman" w:hAnsi="Verdana" w:cs="Times New Roman"/>
            <w:color w:val="000000"/>
            <w:sz w:val="18"/>
            <w:szCs w:val="18"/>
            <w:bdr w:val="none" w:sz="0" w:space="0" w:color="auto" w:frame="1"/>
            <w:lang w:eastAsia="en-IN"/>
          </w:rPr>
          <w:t> main(String </w:t>
        </w:r>
        <w:proofErr w:type="spellStart"/>
        <w:r w:rsidRPr="00F55181">
          <w:rPr>
            <w:rFonts w:ascii="Verdana" w:eastAsia="Times New Roman" w:hAnsi="Verdana" w:cs="Times New Roman"/>
            <w:color w:val="000000"/>
            <w:sz w:val="18"/>
            <w:szCs w:val="18"/>
            <w:bdr w:val="none" w:sz="0" w:space="0" w:color="auto" w:frame="1"/>
            <w:lang w:eastAsia="en-IN"/>
          </w:rPr>
          <w:t>args</w:t>
        </w:r>
        <w:proofErr w:type="spellEnd"/>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5"/>
        </w:numPr>
        <w:shd w:val="clear" w:color="auto" w:fill="FFFFFF"/>
        <w:spacing w:after="0" w:line="285" w:lineRule="atLeast"/>
        <w:ind w:left="0"/>
        <w:rPr>
          <w:ins w:id="84" w:author="Unknown"/>
          <w:rFonts w:ascii="Verdana" w:eastAsia="Times New Roman" w:hAnsi="Verdana" w:cs="Times New Roman"/>
          <w:color w:val="000000"/>
          <w:sz w:val="18"/>
          <w:szCs w:val="18"/>
          <w:lang w:eastAsia="en-IN"/>
        </w:rPr>
      </w:pPr>
      <w:proofErr w:type="spellStart"/>
      <w:ins w:id="85" w:author="Unknown">
        <w:r w:rsidRPr="00F55181">
          <w:rPr>
            <w:rFonts w:ascii="Verdana" w:eastAsia="Times New Roman" w:hAnsi="Verdana" w:cs="Times New Roman"/>
            <w:color w:val="000000"/>
            <w:sz w:val="18"/>
            <w:szCs w:val="18"/>
            <w:bdr w:val="none" w:sz="0" w:space="0" w:color="auto" w:frame="1"/>
            <w:lang w:eastAsia="en-IN"/>
          </w:rPr>
          <w:t>StringBuffer</w:t>
        </w:r>
        <w:proofErr w:type="spellEnd"/>
        <w:r w:rsidRPr="00F55181">
          <w:rPr>
            <w:rFonts w:ascii="Verdana" w:eastAsia="Times New Roman" w:hAnsi="Verdana" w:cs="Times New Roman"/>
            <w:color w:val="000000"/>
            <w:sz w:val="18"/>
            <w:szCs w:val="18"/>
            <w:bdr w:val="none" w:sz="0" w:space="0" w:color="auto" w:frame="1"/>
            <w:lang w:eastAsia="en-IN"/>
          </w:rPr>
          <w:t> </w:t>
        </w:r>
        <w:proofErr w:type="spellStart"/>
        <w:r w:rsidRPr="00F55181">
          <w:rPr>
            <w:rFonts w:ascii="Verdana" w:eastAsia="Times New Roman" w:hAnsi="Verdana" w:cs="Times New Roman"/>
            <w:color w:val="000000"/>
            <w:sz w:val="18"/>
            <w:szCs w:val="18"/>
            <w:bdr w:val="none" w:sz="0" w:space="0" w:color="auto" w:frame="1"/>
            <w:lang w:eastAsia="en-IN"/>
          </w:rPr>
          <w:t>sb</w:t>
        </w:r>
        <w:proofErr w:type="spellEnd"/>
        <w:r w:rsidRPr="00F55181">
          <w:rPr>
            <w:rFonts w:ascii="Verdana" w:eastAsia="Times New Roman" w:hAnsi="Verdana" w:cs="Times New Roman"/>
            <w:color w:val="000000"/>
            <w:sz w:val="18"/>
            <w:szCs w:val="18"/>
            <w:bdr w:val="none" w:sz="0" w:space="0" w:color="auto" w:frame="1"/>
            <w:lang w:eastAsia="en-IN"/>
          </w:rPr>
          <w:t>=</w:t>
        </w:r>
        <w:r w:rsidRPr="00F55181">
          <w:rPr>
            <w:rFonts w:ascii="Verdana" w:eastAsia="Times New Roman" w:hAnsi="Verdana" w:cs="Times New Roman"/>
            <w:b/>
            <w:bCs/>
            <w:color w:val="006699"/>
            <w:sz w:val="18"/>
            <w:lang w:eastAsia="en-IN"/>
          </w:rPr>
          <w:t>new</w:t>
        </w:r>
        <w:r w:rsidRPr="00F55181">
          <w:rPr>
            <w:rFonts w:ascii="Verdana" w:eastAsia="Times New Roman" w:hAnsi="Verdana" w:cs="Times New Roman"/>
            <w:color w:val="000000"/>
            <w:sz w:val="18"/>
            <w:szCs w:val="18"/>
            <w:bdr w:val="none" w:sz="0" w:space="0" w:color="auto" w:frame="1"/>
            <w:lang w:eastAsia="en-IN"/>
          </w:rPr>
          <w:t> </w:t>
        </w:r>
        <w:proofErr w:type="spellStart"/>
        <w:r w:rsidRPr="00F55181">
          <w:rPr>
            <w:rFonts w:ascii="Verdana" w:eastAsia="Times New Roman" w:hAnsi="Verdana" w:cs="Times New Roman"/>
            <w:color w:val="000000"/>
            <w:sz w:val="18"/>
            <w:szCs w:val="18"/>
            <w:bdr w:val="none" w:sz="0" w:space="0" w:color="auto" w:frame="1"/>
            <w:lang w:eastAsia="en-IN"/>
          </w:rPr>
          <w:t>StringBuffer</w:t>
        </w:r>
        <w:proofErr w:type="spellEnd"/>
        <w:r w:rsidRPr="00F55181">
          <w:rPr>
            <w:rFonts w:ascii="Verdana" w:eastAsia="Times New Roman" w:hAnsi="Verdana" w:cs="Times New Roman"/>
            <w:color w:val="000000"/>
            <w:sz w:val="18"/>
            <w:szCs w:val="18"/>
            <w:bdr w:val="none" w:sz="0" w:space="0" w:color="auto" w:frame="1"/>
            <w:lang w:eastAsia="en-IN"/>
          </w:rPr>
          <w:t>(</w:t>
        </w:r>
        <w:r w:rsidRPr="00F55181">
          <w:rPr>
            <w:rFonts w:ascii="Verdana" w:eastAsia="Times New Roman" w:hAnsi="Verdana" w:cs="Times New Roman"/>
            <w:color w:val="0000FF"/>
            <w:sz w:val="18"/>
            <w:lang w:eastAsia="en-IN"/>
          </w:rPr>
          <w:t>"Hello"</w:t>
        </w:r>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5"/>
        </w:numPr>
        <w:shd w:val="clear" w:color="auto" w:fill="FFFFFF"/>
        <w:spacing w:after="0" w:line="285" w:lineRule="atLeast"/>
        <w:ind w:left="0"/>
        <w:rPr>
          <w:ins w:id="86" w:author="Unknown"/>
          <w:rFonts w:ascii="Verdana" w:eastAsia="Times New Roman" w:hAnsi="Verdana" w:cs="Times New Roman"/>
          <w:color w:val="000000"/>
          <w:sz w:val="18"/>
          <w:szCs w:val="18"/>
          <w:lang w:eastAsia="en-IN"/>
        </w:rPr>
      </w:pPr>
      <w:proofErr w:type="spellStart"/>
      <w:ins w:id="87" w:author="Unknown">
        <w:r w:rsidRPr="00F55181">
          <w:rPr>
            <w:rFonts w:ascii="Verdana" w:eastAsia="Times New Roman" w:hAnsi="Verdana" w:cs="Times New Roman"/>
            <w:color w:val="000000"/>
            <w:sz w:val="18"/>
            <w:szCs w:val="18"/>
            <w:bdr w:val="none" w:sz="0" w:space="0" w:color="auto" w:frame="1"/>
            <w:lang w:eastAsia="en-IN"/>
          </w:rPr>
          <w:t>sb.reverse</w:t>
        </w:r>
        <w:proofErr w:type="spellEnd"/>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5"/>
        </w:numPr>
        <w:shd w:val="clear" w:color="auto" w:fill="FFFFFF"/>
        <w:spacing w:after="0" w:line="285" w:lineRule="atLeast"/>
        <w:ind w:left="0"/>
        <w:rPr>
          <w:ins w:id="88" w:author="Unknown"/>
          <w:rFonts w:ascii="Verdana" w:eastAsia="Times New Roman" w:hAnsi="Verdana" w:cs="Times New Roman"/>
          <w:color w:val="000000"/>
          <w:sz w:val="18"/>
          <w:szCs w:val="18"/>
          <w:lang w:eastAsia="en-IN"/>
        </w:rPr>
      </w:pPr>
      <w:proofErr w:type="spellStart"/>
      <w:ins w:id="89" w:author="Unknown">
        <w:r w:rsidRPr="00F55181">
          <w:rPr>
            <w:rFonts w:ascii="Verdana" w:eastAsia="Times New Roman" w:hAnsi="Verdana" w:cs="Times New Roman"/>
            <w:color w:val="000000"/>
            <w:sz w:val="18"/>
            <w:szCs w:val="18"/>
            <w:bdr w:val="none" w:sz="0" w:space="0" w:color="auto" w:frame="1"/>
            <w:lang w:eastAsia="en-IN"/>
          </w:rPr>
          <w:t>System.out.println</w:t>
        </w:r>
        <w:proofErr w:type="spellEnd"/>
        <w:r w:rsidRPr="00F55181">
          <w:rPr>
            <w:rFonts w:ascii="Verdana" w:eastAsia="Times New Roman" w:hAnsi="Verdana" w:cs="Times New Roman"/>
            <w:color w:val="000000"/>
            <w:sz w:val="18"/>
            <w:szCs w:val="18"/>
            <w:bdr w:val="none" w:sz="0" w:space="0" w:color="auto" w:frame="1"/>
            <w:lang w:eastAsia="en-IN"/>
          </w:rPr>
          <w:t>(</w:t>
        </w:r>
        <w:proofErr w:type="spellStart"/>
        <w:r w:rsidRPr="00F55181">
          <w:rPr>
            <w:rFonts w:ascii="Verdana" w:eastAsia="Times New Roman" w:hAnsi="Verdana" w:cs="Times New Roman"/>
            <w:color w:val="000000"/>
            <w:sz w:val="18"/>
            <w:szCs w:val="18"/>
            <w:bdr w:val="none" w:sz="0" w:space="0" w:color="auto" w:frame="1"/>
            <w:lang w:eastAsia="en-IN"/>
          </w:rPr>
          <w:t>sb</w:t>
        </w:r>
        <w:proofErr w:type="spellEnd"/>
        <w:r w:rsidRPr="00F55181">
          <w:rPr>
            <w:rFonts w:ascii="Verdana" w:eastAsia="Times New Roman" w:hAnsi="Verdana" w:cs="Times New Roman"/>
            <w:color w:val="000000"/>
            <w:sz w:val="18"/>
            <w:szCs w:val="18"/>
            <w:bdr w:val="none" w:sz="0" w:space="0" w:color="auto" w:frame="1"/>
            <w:lang w:eastAsia="en-IN"/>
          </w:rPr>
          <w:t>);</w:t>
        </w:r>
        <w:r w:rsidRPr="00F55181">
          <w:rPr>
            <w:rFonts w:ascii="Verdana" w:eastAsia="Times New Roman" w:hAnsi="Verdana" w:cs="Times New Roman"/>
            <w:color w:val="008200"/>
            <w:sz w:val="18"/>
            <w:lang w:eastAsia="en-IN"/>
          </w:rPr>
          <w:t>//prints </w:t>
        </w:r>
        <w:proofErr w:type="spellStart"/>
        <w:r w:rsidRPr="00F55181">
          <w:rPr>
            <w:rFonts w:ascii="Verdana" w:eastAsia="Times New Roman" w:hAnsi="Verdana" w:cs="Times New Roman"/>
            <w:color w:val="008200"/>
            <w:sz w:val="18"/>
            <w:lang w:eastAsia="en-IN"/>
          </w:rPr>
          <w:t>olleH</w:t>
        </w:r>
        <w:proofErr w:type="spellEnd"/>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5"/>
        </w:numPr>
        <w:shd w:val="clear" w:color="auto" w:fill="FFFFFF"/>
        <w:spacing w:after="0" w:line="285" w:lineRule="atLeast"/>
        <w:ind w:left="0"/>
        <w:rPr>
          <w:ins w:id="90" w:author="Unknown"/>
          <w:rFonts w:ascii="Verdana" w:eastAsia="Times New Roman" w:hAnsi="Verdana" w:cs="Times New Roman"/>
          <w:color w:val="000000"/>
          <w:sz w:val="18"/>
          <w:szCs w:val="18"/>
          <w:lang w:eastAsia="en-IN"/>
        </w:rPr>
      </w:pPr>
      <w:ins w:id="91" w:author="Unknown">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5"/>
        </w:numPr>
        <w:shd w:val="clear" w:color="auto" w:fill="FFFFFF"/>
        <w:spacing w:after="109" w:line="285" w:lineRule="atLeast"/>
        <w:ind w:left="0"/>
        <w:rPr>
          <w:ins w:id="92" w:author="Unknown"/>
          <w:rFonts w:ascii="Verdana" w:eastAsia="Times New Roman" w:hAnsi="Verdana" w:cs="Times New Roman"/>
          <w:color w:val="000000"/>
          <w:sz w:val="18"/>
          <w:szCs w:val="18"/>
          <w:lang w:eastAsia="en-IN"/>
        </w:rPr>
      </w:pPr>
      <w:ins w:id="93" w:author="Unknown">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shd w:val="clear" w:color="auto" w:fill="FFFFFF"/>
        <w:spacing w:before="100" w:beforeAutospacing="1" w:after="100" w:afterAutospacing="1" w:line="312" w:lineRule="atLeast"/>
        <w:outlineLvl w:val="2"/>
        <w:rPr>
          <w:ins w:id="94" w:author="Unknown"/>
          <w:rFonts w:ascii="Helvetica" w:eastAsia="Times New Roman" w:hAnsi="Helvetica" w:cs="Helvetica"/>
          <w:color w:val="610B4B"/>
          <w:sz w:val="29"/>
          <w:szCs w:val="29"/>
          <w:lang w:eastAsia="en-IN"/>
        </w:rPr>
      </w:pPr>
      <w:ins w:id="95" w:author="Unknown">
        <w:r w:rsidRPr="00F55181">
          <w:rPr>
            <w:rFonts w:ascii="Helvetica" w:eastAsia="Times New Roman" w:hAnsi="Helvetica" w:cs="Helvetica"/>
            <w:color w:val="610B4B"/>
            <w:sz w:val="29"/>
            <w:szCs w:val="29"/>
            <w:lang w:eastAsia="en-IN"/>
          </w:rPr>
          <w:t xml:space="preserve">6) </w:t>
        </w:r>
        <w:proofErr w:type="spellStart"/>
        <w:r w:rsidRPr="00F55181">
          <w:rPr>
            <w:rFonts w:ascii="Helvetica" w:eastAsia="Times New Roman" w:hAnsi="Helvetica" w:cs="Helvetica"/>
            <w:color w:val="610B4B"/>
            <w:sz w:val="29"/>
            <w:szCs w:val="29"/>
            <w:lang w:eastAsia="en-IN"/>
          </w:rPr>
          <w:t>StringBuffer</w:t>
        </w:r>
        <w:proofErr w:type="spellEnd"/>
        <w:r w:rsidRPr="00F55181">
          <w:rPr>
            <w:rFonts w:ascii="Helvetica" w:eastAsia="Times New Roman" w:hAnsi="Helvetica" w:cs="Helvetica"/>
            <w:color w:val="610B4B"/>
            <w:sz w:val="29"/>
            <w:szCs w:val="29"/>
            <w:lang w:eastAsia="en-IN"/>
          </w:rPr>
          <w:t xml:space="preserve"> capacity() method</w:t>
        </w:r>
      </w:ins>
    </w:p>
    <w:p w:rsidR="00F55181" w:rsidRPr="00F55181" w:rsidRDefault="00F55181" w:rsidP="00F55181">
      <w:pPr>
        <w:shd w:val="clear" w:color="auto" w:fill="FFFFFF"/>
        <w:spacing w:before="100" w:beforeAutospacing="1" w:after="100" w:afterAutospacing="1" w:line="240" w:lineRule="auto"/>
        <w:rPr>
          <w:ins w:id="96" w:author="Unknown"/>
          <w:rFonts w:ascii="Verdana" w:eastAsia="Times New Roman" w:hAnsi="Verdana" w:cs="Times New Roman"/>
          <w:color w:val="000000"/>
          <w:sz w:val="18"/>
          <w:szCs w:val="18"/>
          <w:lang w:eastAsia="en-IN"/>
        </w:rPr>
      </w:pPr>
      <w:ins w:id="97" w:author="Unknown">
        <w:r w:rsidRPr="00F55181">
          <w:rPr>
            <w:rFonts w:ascii="Verdana" w:eastAsia="Times New Roman" w:hAnsi="Verdana" w:cs="Times New Roman"/>
            <w:color w:val="000000"/>
            <w:sz w:val="18"/>
            <w:szCs w:val="18"/>
            <w:lang w:eastAsia="en-IN"/>
          </w:rPr>
          <w:t xml:space="preserve">The capacity() method of </w:t>
        </w:r>
        <w:proofErr w:type="spellStart"/>
        <w:r w:rsidRPr="00F55181">
          <w:rPr>
            <w:rFonts w:ascii="Verdana" w:eastAsia="Times New Roman" w:hAnsi="Verdana" w:cs="Times New Roman"/>
            <w:color w:val="000000"/>
            <w:sz w:val="18"/>
            <w:szCs w:val="18"/>
            <w:lang w:eastAsia="en-IN"/>
          </w:rPr>
          <w:t>StringBuffer</w:t>
        </w:r>
        <w:proofErr w:type="spellEnd"/>
        <w:r w:rsidRPr="00F55181">
          <w:rPr>
            <w:rFonts w:ascii="Verdana" w:eastAsia="Times New Roman" w:hAnsi="Verdana" w:cs="Times New Roman"/>
            <w:color w:val="000000"/>
            <w:sz w:val="18"/>
            <w:szCs w:val="18"/>
            <w:lang w:eastAsia="en-IN"/>
          </w:rPr>
          <w:t xml:space="preserve"> class returns the current capacity of the buffer. The default capacity of the buffer is 16. If the number of character increases from its current capacity, it increases the capacity by (</w:t>
        </w:r>
        <w:proofErr w:type="spellStart"/>
        <w:r w:rsidRPr="00F55181">
          <w:rPr>
            <w:rFonts w:ascii="Verdana" w:eastAsia="Times New Roman" w:hAnsi="Verdana" w:cs="Times New Roman"/>
            <w:color w:val="000000"/>
            <w:sz w:val="18"/>
            <w:szCs w:val="18"/>
            <w:lang w:eastAsia="en-IN"/>
          </w:rPr>
          <w:t>oldcapacity</w:t>
        </w:r>
        <w:proofErr w:type="spellEnd"/>
        <w:r w:rsidRPr="00F55181">
          <w:rPr>
            <w:rFonts w:ascii="Verdana" w:eastAsia="Times New Roman" w:hAnsi="Verdana" w:cs="Times New Roman"/>
            <w:color w:val="000000"/>
            <w:sz w:val="18"/>
            <w:szCs w:val="18"/>
            <w:lang w:eastAsia="en-IN"/>
          </w:rPr>
          <w:t>*2)+2. For example if your current capacity is 16, it will be (16*2)+2=34.</w:t>
        </w:r>
      </w:ins>
    </w:p>
    <w:p w:rsidR="00F55181" w:rsidRPr="00F55181" w:rsidRDefault="00F55181" w:rsidP="00F55181">
      <w:pPr>
        <w:numPr>
          <w:ilvl w:val="0"/>
          <w:numId w:val="6"/>
        </w:numPr>
        <w:shd w:val="clear" w:color="auto" w:fill="FFFFFF"/>
        <w:spacing w:after="0" w:line="285" w:lineRule="atLeast"/>
        <w:ind w:left="0"/>
        <w:rPr>
          <w:ins w:id="98" w:author="Unknown"/>
          <w:rFonts w:ascii="Verdana" w:eastAsia="Times New Roman" w:hAnsi="Verdana" w:cs="Times New Roman"/>
          <w:color w:val="000000"/>
          <w:sz w:val="18"/>
          <w:szCs w:val="18"/>
          <w:lang w:eastAsia="en-IN"/>
        </w:rPr>
      </w:pPr>
      <w:ins w:id="99" w:author="Unknown">
        <w:r w:rsidRPr="00F55181">
          <w:rPr>
            <w:rFonts w:ascii="Verdana" w:eastAsia="Times New Roman" w:hAnsi="Verdana" w:cs="Times New Roman"/>
            <w:b/>
            <w:bCs/>
            <w:color w:val="006699"/>
            <w:sz w:val="18"/>
            <w:lang w:eastAsia="en-IN"/>
          </w:rPr>
          <w:t>class</w:t>
        </w:r>
        <w:r w:rsidRPr="00F55181">
          <w:rPr>
            <w:rFonts w:ascii="Verdana" w:eastAsia="Times New Roman" w:hAnsi="Verdana" w:cs="Times New Roman"/>
            <w:color w:val="000000"/>
            <w:sz w:val="18"/>
            <w:szCs w:val="18"/>
            <w:bdr w:val="none" w:sz="0" w:space="0" w:color="auto" w:frame="1"/>
            <w:lang w:eastAsia="en-IN"/>
          </w:rPr>
          <w:t> StringBufferExample6{  </w:t>
        </w:r>
      </w:ins>
    </w:p>
    <w:p w:rsidR="00F55181" w:rsidRPr="00F55181" w:rsidRDefault="00F55181" w:rsidP="00F55181">
      <w:pPr>
        <w:numPr>
          <w:ilvl w:val="0"/>
          <w:numId w:val="6"/>
        </w:numPr>
        <w:shd w:val="clear" w:color="auto" w:fill="FFFFFF"/>
        <w:spacing w:after="0" w:line="285" w:lineRule="atLeast"/>
        <w:ind w:left="0"/>
        <w:rPr>
          <w:ins w:id="100" w:author="Unknown"/>
          <w:rFonts w:ascii="Verdana" w:eastAsia="Times New Roman" w:hAnsi="Verdana" w:cs="Times New Roman"/>
          <w:color w:val="000000"/>
          <w:sz w:val="18"/>
          <w:szCs w:val="18"/>
          <w:lang w:eastAsia="en-IN"/>
        </w:rPr>
      </w:pPr>
      <w:ins w:id="101" w:author="Unknown">
        <w:r w:rsidRPr="00F55181">
          <w:rPr>
            <w:rFonts w:ascii="Verdana" w:eastAsia="Times New Roman" w:hAnsi="Verdana" w:cs="Times New Roman"/>
            <w:b/>
            <w:bCs/>
            <w:color w:val="006699"/>
            <w:sz w:val="18"/>
            <w:lang w:eastAsia="en-IN"/>
          </w:rPr>
          <w:t>public</w:t>
        </w:r>
        <w:r w:rsidRPr="00F55181">
          <w:rPr>
            <w:rFonts w:ascii="Verdana" w:eastAsia="Times New Roman" w:hAnsi="Verdana" w:cs="Times New Roman"/>
            <w:color w:val="000000"/>
            <w:sz w:val="18"/>
            <w:szCs w:val="18"/>
            <w:bdr w:val="none" w:sz="0" w:space="0" w:color="auto" w:frame="1"/>
            <w:lang w:eastAsia="en-IN"/>
          </w:rPr>
          <w:t> </w:t>
        </w:r>
        <w:r w:rsidRPr="00F55181">
          <w:rPr>
            <w:rFonts w:ascii="Verdana" w:eastAsia="Times New Roman" w:hAnsi="Verdana" w:cs="Times New Roman"/>
            <w:b/>
            <w:bCs/>
            <w:color w:val="006699"/>
            <w:sz w:val="18"/>
            <w:lang w:eastAsia="en-IN"/>
          </w:rPr>
          <w:t>static</w:t>
        </w:r>
        <w:r w:rsidRPr="00F55181">
          <w:rPr>
            <w:rFonts w:ascii="Verdana" w:eastAsia="Times New Roman" w:hAnsi="Verdana" w:cs="Times New Roman"/>
            <w:color w:val="000000"/>
            <w:sz w:val="18"/>
            <w:szCs w:val="18"/>
            <w:bdr w:val="none" w:sz="0" w:space="0" w:color="auto" w:frame="1"/>
            <w:lang w:eastAsia="en-IN"/>
          </w:rPr>
          <w:t> </w:t>
        </w:r>
        <w:r w:rsidRPr="00F55181">
          <w:rPr>
            <w:rFonts w:ascii="Verdana" w:eastAsia="Times New Roman" w:hAnsi="Verdana" w:cs="Times New Roman"/>
            <w:b/>
            <w:bCs/>
            <w:color w:val="006699"/>
            <w:sz w:val="18"/>
            <w:lang w:eastAsia="en-IN"/>
          </w:rPr>
          <w:t>void</w:t>
        </w:r>
        <w:r w:rsidRPr="00F55181">
          <w:rPr>
            <w:rFonts w:ascii="Verdana" w:eastAsia="Times New Roman" w:hAnsi="Verdana" w:cs="Times New Roman"/>
            <w:color w:val="000000"/>
            <w:sz w:val="18"/>
            <w:szCs w:val="18"/>
            <w:bdr w:val="none" w:sz="0" w:space="0" w:color="auto" w:frame="1"/>
            <w:lang w:eastAsia="en-IN"/>
          </w:rPr>
          <w:t> main(String </w:t>
        </w:r>
        <w:proofErr w:type="spellStart"/>
        <w:r w:rsidRPr="00F55181">
          <w:rPr>
            <w:rFonts w:ascii="Verdana" w:eastAsia="Times New Roman" w:hAnsi="Verdana" w:cs="Times New Roman"/>
            <w:color w:val="000000"/>
            <w:sz w:val="18"/>
            <w:szCs w:val="18"/>
            <w:bdr w:val="none" w:sz="0" w:space="0" w:color="auto" w:frame="1"/>
            <w:lang w:eastAsia="en-IN"/>
          </w:rPr>
          <w:t>args</w:t>
        </w:r>
        <w:proofErr w:type="spellEnd"/>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6"/>
        </w:numPr>
        <w:shd w:val="clear" w:color="auto" w:fill="FFFFFF"/>
        <w:spacing w:after="0" w:line="285" w:lineRule="atLeast"/>
        <w:ind w:left="0"/>
        <w:rPr>
          <w:ins w:id="102" w:author="Unknown"/>
          <w:rFonts w:ascii="Verdana" w:eastAsia="Times New Roman" w:hAnsi="Verdana" w:cs="Times New Roman"/>
          <w:color w:val="000000"/>
          <w:sz w:val="18"/>
          <w:szCs w:val="18"/>
          <w:lang w:eastAsia="en-IN"/>
        </w:rPr>
      </w:pPr>
      <w:proofErr w:type="spellStart"/>
      <w:ins w:id="103" w:author="Unknown">
        <w:r w:rsidRPr="00F55181">
          <w:rPr>
            <w:rFonts w:ascii="Verdana" w:eastAsia="Times New Roman" w:hAnsi="Verdana" w:cs="Times New Roman"/>
            <w:color w:val="000000"/>
            <w:sz w:val="18"/>
            <w:szCs w:val="18"/>
            <w:bdr w:val="none" w:sz="0" w:space="0" w:color="auto" w:frame="1"/>
            <w:lang w:eastAsia="en-IN"/>
          </w:rPr>
          <w:t>StringBuffer</w:t>
        </w:r>
        <w:proofErr w:type="spellEnd"/>
        <w:r w:rsidRPr="00F55181">
          <w:rPr>
            <w:rFonts w:ascii="Verdana" w:eastAsia="Times New Roman" w:hAnsi="Verdana" w:cs="Times New Roman"/>
            <w:color w:val="000000"/>
            <w:sz w:val="18"/>
            <w:szCs w:val="18"/>
            <w:bdr w:val="none" w:sz="0" w:space="0" w:color="auto" w:frame="1"/>
            <w:lang w:eastAsia="en-IN"/>
          </w:rPr>
          <w:t> </w:t>
        </w:r>
        <w:proofErr w:type="spellStart"/>
        <w:r w:rsidRPr="00F55181">
          <w:rPr>
            <w:rFonts w:ascii="Verdana" w:eastAsia="Times New Roman" w:hAnsi="Verdana" w:cs="Times New Roman"/>
            <w:color w:val="000000"/>
            <w:sz w:val="18"/>
            <w:szCs w:val="18"/>
            <w:bdr w:val="none" w:sz="0" w:space="0" w:color="auto" w:frame="1"/>
            <w:lang w:eastAsia="en-IN"/>
          </w:rPr>
          <w:t>sb</w:t>
        </w:r>
        <w:proofErr w:type="spellEnd"/>
        <w:r w:rsidRPr="00F55181">
          <w:rPr>
            <w:rFonts w:ascii="Verdana" w:eastAsia="Times New Roman" w:hAnsi="Verdana" w:cs="Times New Roman"/>
            <w:color w:val="000000"/>
            <w:sz w:val="18"/>
            <w:szCs w:val="18"/>
            <w:bdr w:val="none" w:sz="0" w:space="0" w:color="auto" w:frame="1"/>
            <w:lang w:eastAsia="en-IN"/>
          </w:rPr>
          <w:t>=</w:t>
        </w:r>
        <w:r w:rsidRPr="00F55181">
          <w:rPr>
            <w:rFonts w:ascii="Verdana" w:eastAsia="Times New Roman" w:hAnsi="Verdana" w:cs="Times New Roman"/>
            <w:b/>
            <w:bCs/>
            <w:color w:val="006699"/>
            <w:sz w:val="18"/>
            <w:lang w:eastAsia="en-IN"/>
          </w:rPr>
          <w:t>new</w:t>
        </w:r>
        <w:r w:rsidRPr="00F55181">
          <w:rPr>
            <w:rFonts w:ascii="Verdana" w:eastAsia="Times New Roman" w:hAnsi="Verdana" w:cs="Times New Roman"/>
            <w:color w:val="000000"/>
            <w:sz w:val="18"/>
            <w:szCs w:val="18"/>
            <w:bdr w:val="none" w:sz="0" w:space="0" w:color="auto" w:frame="1"/>
            <w:lang w:eastAsia="en-IN"/>
          </w:rPr>
          <w:t> </w:t>
        </w:r>
        <w:proofErr w:type="spellStart"/>
        <w:r w:rsidRPr="00F55181">
          <w:rPr>
            <w:rFonts w:ascii="Verdana" w:eastAsia="Times New Roman" w:hAnsi="Verdana" w:cs="Times New Roman"/>
            <w:color w:val="000000"/>
            <w:sz w:val="18"/>
            <w:szCs w:val="18"/>
            <w:bdr w:val="none" w:sz="0" w:space="0" w:color="auto" w:frame="1"/>
            <w:lang w:eastAsia="en-IN"/>
          </w:rPr>
          <w:t>StringBuffer</w:t>
        </w:r>
        <w:proofErr w:type="spellEnd"/>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6"/>
        </w:numPr>
        <w:shd w:val="clear" w:color="auto" w:fill="FFFFFF"/>
        <w:spacing w:after="0" w:line="285" w:lineRule="atLeast"/>
        <w:ind w:left="0"/>
        <w:rPr>
          <w:ins w:id="104" w:author="Unknown"/>
          <w:rFonts w:ascii="Verdana" w:eastAsia="Times New Roman" w:hAnsi="Verdana" w:cs="Times New Roman"/>
          <w:color w:val="000000"/>
          <w:sz w:val="18"/>
          <w:szCs w:val="18"/>
          <w:lang w:eastAsia="en-IN"/>
        </w:rPr>
      </w:pPr>
      <w:proofErr w:type="spellStart"/>
      <w:ins w:id="105" w:author="Unknown">
        <w:r w:rsidRPr="00F55181">
          <w:rPr>
            <w:rFonts w:ascii="Verdana" w:eastAsia="Times New Roman" w:hAnsi="Verdana" w:cs="Times New Roman"/>
            <w:color w:val="000000"/>
            <w:sz w:val="18"/>
            <w:szCs w:val="18"/>
            <w:bdr w:val="none" w:sz="0" w:space="0" w:color="auto" w:frame="1"/>
            <w:lang w:eastAsia="en-IN"/>
          </w:rPr>
          <w:t>System.out.println</w:t>
        </w:r>
        <w:proofErr w:type="spellEnd"/>
        <w:r w:rsidRPr="00F55181">
          <w:rPr>
            <w:rFonts w:ascii="Verdana" w:eastAsia="Times New Roman" w:hAnsi="Verdana" w:cs="Times New Roman"/>
            <w:color w:val="000000"/>
            <w:sz w:val="18"/>
            <w:szCs w:val="18"/>
            <w:bdr w:val="none" w:sz="0" w:space="0" w:color="auto" w:frame="1"/>
            <w:lang w:eastAsia="en-IN"/>
          </w:rPr>
          <w:t>(</w:t>
        </w:r>
        <w:proofErr w:type="spellStart"/>
        <w:r w:rsidRPr="00F55181">
          <w:rPr>
            <w:rFonts w:ascii="Verdana" w:eastAsia="Times New Roman" w:hAnsi="Verdana" w:cs="Times New Roman"/>
            <w:color w:val="000000"/>
            <w:sz w:val="18"/>
            <w:szCs w:val="18"/>
            <w:bdr w:val="none" w:sz="0" w:space="0" w:color="auto" w:frame="1"/>
            <w:lang w:eastAsia="en-IN"/>
          </w:rPr>
          <w:t>sb.capacity</w:t>
        </w:r>
        <w:proofErr w:type="spellEnd"/>
        <w:r w:rsidRPr="00F55181">
          <w:rPr>
            <w:rFonts w:ascii="Verdana" w:eastAsia="Times New Roman" w:hAnsi="Verdana" w:cs="Times New Roman"/>
            <w:color w:val="000000"/>
            <w:sz w:val="18"/>
            <w:szCs w:val="18"/>
            <w:bdr w:val="none" w:sz="0" w:space="0" w:color="auto" w:frame="1"/>
            <w:lang w:eastAsia="en-IN"/>
          </w:rPr>
          <w:t>());</w:t>
        </w:r>
        <w:r w:rsidRPr="00F55181">
          <w:rPr>
            <w:rFonts w:ascii="Verdana" w:eastAsia="Times New Roman" w:hAnsi="Verdana" w:cs="Times New Roman"/>
            <w:color w:val="008200"/>
            <w:sz w:val="18"/>
            <w:lang w:eastAsia="en-IN"/>
          </w:rPr>
          <w:t>//default 16</w:t>
        </w:r>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6"/>
        </w:numPr>
        <w:shd w:val="clear" w:color="auto" w:fill="FFFFFF"/>
        <w:spacing w:after="0" w:line="285" w:lineRule="atLeast"/>
        <w:ind w:left="0"/>
        <w:rPr>
          <w:ins w:id="106" w:author="Unknown"/>
          <w:rFonts w:ascii="Verdana" w:eastAsia="Times New Roman" w:hAnsi="Verdana" w:cs="Times New Roman"/>
          <w:color w:val="000000"/>
          <w:sz w:val="18"/>
          <w:szCs w:val="18"/>
          <w:lang w:eastAsia="en-IN"/>
        </w:rPr>
      </w:pPr>
      <w:proofErr w:type="spellStart"/>
      <w:ins w:id="107" w:author="Unknown">
        <w:r w:rsidRPr="00F55181">
          <w:rPr>
            <w:rFonts w:ascii="Verdana" w:eastAsia="Times New Roman" w:hAnsi="Verdana" w:cs="Times New Roman"/>
            <w:color w:val="000000"/>
            <w:sz w:val="18"/>
            <w:szCs w:val="18"/>
            <w:bdr w:val="none" w:sz="0" w:space="0" w:color="auto" w:frame="1"/>
            <w:lang w:eastAsia="en-IN"/>
          </w:rPr>
          <w:lastRenderedPageBreak/>
          <w:t>sb.append</w:t>
        </w:r>
        <w:proofErr w:type="spellEnd"/>
        <w:r w:rsidRPr="00F55181">
          <w:rPr>
            <w:rFonts w:ascii="Verdana" w:eastAsia="Times New Roman" w:hAnsi="Verdana" w:cs="Times New Roman"/>
            <w:color w:val="000000"/>
            <w:sz w:val="18"/>
            <w:szCs w:val="18"/>
            <w:bdr w:val="none" w:sz="0" w:space="0" w:color="auto" w:frame="1"/>
            <w:lang w:eastAsia="en-IN"/>
          </w:rPr>
          <w:t>(</w:t>
        </w:r>
        <w:r w:rsidRPr="00F55181">
          <w:rPr>
            <w:rFonts w:ascii="Verdana" w:eastAsia="Times New Roman" w:hAnsi="Verdana" w:cs="Times New Roman"/>
            <w:color w:val="0000FF"/>
            <w:sz w:val="18"/>
            <w:lang w:eastAsia="en-IN"/>
          </w:rPr>
          <w:t>"Hello"</w:t>
        </w:r>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6"/>
        </w:numPr>
        <w:shd w:val="clear" w:color="auto" w:fill="FFFFFF"/>
        <w:spacing w:after="0" w:line="285" w:lineRule="atLeast"/>
        <w:ind w:left="0"/>
        <w:rPr>
          <w:ins w:id="108" w:author="Unknown"/>
          <w:rFonts w:ascii="Verdana" w:eastAsia="Times New Roman" w:hAnsi="Verdana" w:cs="Times New Roman"/>
          <w:color w:val="000000"/>
          <w:sz w:val="18"/>
          <w:szCs w:val="18"/>
          <w:lang w:eastAsia="en-IN"/>
        </w:rPr>
      </w:pPr>
      <w:proofErr w:type="spellStart"/>
      <w:ins w:id="109" w:author="Unknown">
        <w:r w:rsidRPr="00F55181">
          <w:rPr>
            <w:rFonts w:ascii="Verdana" w:eastAsia="Times New Roman" w:hAnsi="Verdana" w:cs="Times New Roman"/>
            <w:color w:val="000000"/>
            <w:sz w:val="18"/>
            <w:szCs w:val="18"/>
            <w:bdr w:val="none" w:sz="0" w:space="0" w:color="auto" w:frame="1"/>
            <w:lang w:eastAsia="en-IN"/>
          </w:rPr>
          <w:t>System.out.println</w:t>
        </w:r>
        <w:proofErr w:type="spellEnd"/>
        <w:r w:rsidRPr="00F55181">
          <w:rPr>
            <w:rFonts w:ascii="Verdana" w:eastAsia="Times New Roman" w:hAnsi="Verdana" w:cs="Times New Roman"/>
            <w:color w:val="000000"/>
            <w:sz w:val="18"/>
            <w:szCs w:val="18"/>
            <w:bdr w:val="none" w:sz="0" w:space="0" w:color="auto" w:frame="1"/>
            <w:lang w:eastAsia="en-IN"/>
          </w:rPr>
          <w:t>(</w:t>
        </w:r>
        <w:proofErr w:type="spellStart"/>
        <w:r w:rsidRPr="00F55181">
          <w:rPr>
            <w:rFonts w:ascii="Verdana" w:eastAsia="Times New Roman" w:hAnsi="Verdana" w:cs="Times New Roman"/>
            <w:color w:val="000000"/>
            <w:sz w:val="18"/>
            <w:szCs w:val="18"/>
            <w:bdr w:val="none" w:sz="0" w:space="0" w:color="auto" w:frame="1"/>
            <w:lang w:eastAsia="en-IN"/>
          </w:rPr>
          <w:t>sb.capacity</w:t>
        </w:r>
        <w:proofErr w:type="spellEnd"/>
        <w:r w:rsidRPr="00F55181">
          <w:rPr>
            <w:rFonts w:ascii="Verdana" w:eastAsia="Times New Roman" w:hAnsi="Verdana" w:cs="Times New Roman"/>
            <w:color w:val="000000"/>
            <w:sz w:val="18"/>
            <w:szCs w:val="18"/>
            <w:bdr w:val="none" w:sz="0" w:space="0" w:color="auto" w:frame="1"/>
            <w:lang w:eastAsia="en-IN"/>
          </w:rPr>
          <w:t>());</w:t>
        </w:r>
        <w:r w:rsidRPr="00F55181">
          <w:rPr>
            <w:rFonts w:ascii="Verdana" w:eastAsia="Times New Roman" w:hAnsi="Verdana" w:cs="Times New Roman"/>
            <w:color w:val="008200"/>
            <w:sz w:val="18"/>
            <w:lang w:eastAsia="en-IN"/>
          </w:rPr>
          <w:t>//now 16</w:t>
        </w:r>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6"/>
        </w:numPr>
        <w:shd w:val="clear" w:color="auto" w:fill="FFFFFF"/>
        <w:spacing w:after="0" w:line="285" w:lineRule="atLeast"/>
        <w:ind w:left="0"/>
        <w:rPr>
          <w:ins w:id="110" w:author="Unknown"/>
          <w:rFonts w:ascii="Verdana" w:eastAsia="Times New Roman" w:hAnsi="Verdana" w:cs="Times New Roman"/>
          <w:color w:val="000000"/>
          <w:sz w:val="18"/>
          <w:szCs w:val="18"/>
          <w:lang w:eastAsia="en-IN"/>
        </w:rPr>
      </w:pPr>
      <w:proofErr w:type="spellStart"/>
      <w:ins w:id="111" w:author="Unknown">
        <w:r w:rsidRPr="00F55181">
          <w:rPr>
            <w:rFonts w:ascii="Verdana" w:eastAsia="Times New Roman" w:hAnsi="Verdana" w:cs="Times New Roman"/>
            <w:color w:val="000000"/>
            <w:sz w:val="18"/>
            <w:szCs w:val="18"/>
            <w:bdr w:val="none" w:sz="0" w:space="0" w:color="auto" w:frame="1"/>
            <w:lang w:eastAsia="en-IN"/>
          </w:rPr>
          <w:t>sb.append</w:t>
        </w:r>
        <w:proofErr w:type="spellEnd"/>
        <w:r w:rsidRPr="00F55181">
          <w:rPr>
            <w:rFonts w:ascii="Verdana" w:eastAsia="Times New Roman" w:hAnsi="Verdana" w:cs="Times New Roman"/>
            <w:color w:val="000000"/>
            <w:sz w:val="18"/>
            <w:szCs w:val="18"/>
            <w:bdr w:val="none" w:sz="0" w:space="0" w:color="auto" w:frame="1"/>
            <w:lang w:eastAsia="en-IN"/>
          </w:rPr>
          <w:t>(</w:t>
        </w:r>
        <w:r w:rsidRPr="00F55181">
          <w:rPr>
            <w:rFonts w:ascii="Verdana" w:eastAsia="Times New Roman" w:hAnsi="Verdana" w:cs="Times New Roman"/>
            <w:color w:val="0000FF"/>
            <w:sz w:val="18"/>
            <w:lang w:eastAsia="en-IN"/>
          </w:rPr>
          <w:t>"java is my favourite language"</w:t>
        </w:r>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6"/>
        </w:numPr>
        <w:shd w:val="clear" w:color="auto" w:fill="FFFFFF"/>
        <w:spacing w:after="0" w:line="285" w:lineRule="atLeast"/>
        <w:ind w:left="0"/>
        <w:rPr>
          <w:ins w:id="112" w:author="Unknown"/>
          <w:rFonts w:ascii="Verdana" w:eastAsia="Times New Roman" w:hAnsi="Verdana" w:cs="Times New Roman"/>
          <w:color w:val="000000"/>
          <w:sz w:val="18"/>
          <w:szCs w:val="18"/>
          <w:lang w:eastAsia="en-IN"/>
        </w:rPr>
      </w:pPr>
      <w:ins w:id="113" w:author="Unknown">
        <w:r w:rsidRPr="00F55181">
          <w:rPr>
            <w:rFonts w:ascii="Verdana" w:eastAsia="Times New Roman" w:hAnsi="Verdana" w:cs="Times New Roman"/>
            <w:color w:val="000000"/>
            <w:sz w:val="18"/>
            <w:szCs w:val="18"/>
            <w:bdr w:val="none" w:sz="0" w:space="0" w:color="auto" w:frame="1"/>
            <w:lang w:eastAsia="en-IN"/>
          </w:rPr>
          <w:t>System.out.println(sb.capacity());</w:t>
        </w:r>
        <w:r w:rsidRPr="00F55181">
          <w:rPr>
            <w:rFonts w:ascii="Verdana" w:eastAsia="Times New Roman" w:hAnsi="Verdana" w:cs="Times New Roman"/>
            <w:color w:val="008200"/>
            <w:sz w:val="18"/>
            <w:lang w:eastAsia="en-IN"/>
          </w:rPr>
          <w:t>//now (16*2)+2=34 i.e (oldcapacity*2)+2</w:t>
        </w:r>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6"/>
        </w:numPr>
        <w:shd w:val="clear" w:color="auto" w:fill="FFFFFF"/>
        <w:spacing w:after="0" w:line="285" w:lineRule="atLeast"/>
        <w:ind w:left="0"/>
        <w:rPr>
          <w:ins w:id="114" w:author="Unknown"/>
          <w:rFonts w:ascii="Verdana" w:eastAsia="Times New Roman" w:hAnsi="Verdana" w:cs="Times New Roman"/>
          <w:color w:val="000000"/>
          <w:sz w:val="18"/>
          <w:szCs w:val="18"/>
          <w:lang w:eastAsia="en-IN"/>
        </w:rPr>
      </w:pPr>
      <w:ins w:id="115" w:author="Unknown">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6"/>
        </w:numPr>
        <w:shd w:val="clear" w:color="auto" w:fill="FFFFFF"/>
        <w:spacing w:after="109" w:line="285" w:lineRule="atLeast"/>
        <w:ind w:left="0"/>
        <w:rPr>
          <w:ins w:id="116" w:author="Unknown"/>
          <w:rFonts w:ascii="Verdana" w:eastAsia="Times New Roman" w:hAnsi="Verdana" w:cs="Times New Roman"/>
          <w:color w:val="000000"/>
          <w:sz w:val="18"/>
          <w:szCs w:val="18"/>
          <w:lang w:eastAsia="en-IN"/>
        </w:rPr>
      </w:pPr>
      <w:ins w:id="117" w:author="Unknown">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shd w:val="clear" w:color="auto" w:fill="FFFFFF"/>
        <w:spacing w:before="100" w:beforeAutospacing="1" w:after="100" w:afterAutospacing="1" w:line="312" w:lineRule="atLeast"/>
        <w:outlineLvl w:val="2"/>
        <w:rPr>
          <w:ins w:id="118" w:author="Unknown"/>
          <w:rFonts w:ascii="Helvetica" w:eastAsia="Times New Roman" w:hAnsi="Helvetica" w:cs="Helvetica"/>
          <w:color w:val="610B4B"/>
          <w:sz w:val="29"/>
          <w:szCs w:val="29"/>
          <w:lang w:eastAsia="en-IN"/>
        </w:rPr>
      </w:pPr>
      <w:ins w:id="119" w:author="Unknown">
        <w:r w:rsidRPr="00F55181">
          <w:rPr>
            <w:rFonts w:ascii="Helvetica" w:eastAsia="Times New Roman" w:hAnsi="Helvetica" w:cs="Helvetica"/>
            <w:color w:val="610B4B"/>
            <w:sz w:val="29"/>
            <w:szCs w:val="29"/>
            <w:lang w:eastAsia="en-IN"/>
          </w:rPr>
          <w:t xml:space="preserve">7) </w:t>
        </w:r>
        <w:proofErr w:type="spellStart"/>
        <w:r w:rsidRPr="00F55181">
          <w:rPr>
            <w:rFonts w:ascii="Helvetica" w:eastAsia="Times New Roman" w:hAnsi="Helvetica" w:cs="Helvetica"/>
            <w:color w:val="610B4B"/>
            <w:sz w:val="29"/>
            <w:szCs w:val="29"/>
            <w:lang w:eastAsia="en-IN"/>
          </w:rPr>
          <w:t>StringBuffer</w:t>
        </w:r>
        <w:proofErr w:type="spellEnd"/>
        <w:r w:rsidRPr="00F55181">
          <w:rPr>
            <w:rFonts w:ascii="Helvetica" w:eastAsia="Times New Roman" w:hAnsi="Helvetica" w:cs="Helvetica"/>
            <w:color w:val="610B4B"/>
            <w:sz w:val="29"/>
            <w:szCs w:val="29"/>
            <w:lang w:eastAsia="en-IN"/>
          </w:rPr>
          <w:t xml:space="preserve"> </w:t>
        </w:r>
        <w:proofErr w:type="spellStart"/>
        <w:r w:rsidRPr="00F55181">
          <w:rPr>
            <w:rFonts w:ascii="Helvetica" w:eastAsia="Times New Roman" w:hAnsi="Helvetica" w:cs="Helvetica"/>
            <w:color w:val="610B4B"/>
            <w:sz w:val="29"/>
            <w:szCs w:val="29"/>
            <w:lang w:eastAsia="en-IN"/>
          </w:rPr>
          <w:t>ensureCapacity</w:t>
        </w:r>
        <w:proofErr w:type="spellEnd"/>
        <w:r w:rsidRPr="00F55181">
          <w:rPr>
            <w:rFonts w:ascii="Helvetica" w:eastAsia="Times New Roman" w:hAnsi="Helvetica" w:cs="Helvetica"/>
            <w:color w:val="610B4B"/>
            <w:sz w:val="29"/>
            <w:szCs w:val="29"/>
            <w:lang w:eastAsia="en-IN"/>
          </w:rPr>
          <w:t>() method</w:t>
        </w:r>
      </w:ins>
    </w:p>
    <w:p w:rsidR="00F55181" w:rsidRPr="00F55181" w:rsidRDefault="00F55181" w:rsidP="00F55181">
      <w:pPr>
        <w:shd w:val="clear" w:color="auto" w:fill="FFFFFF"/>
        <w:spacing w:before="100" w:beforeAutospacing="1" w:after="100" w:afterAutospacing="1" w:line="240" w:lineRule="auto"/>
        <w:rPr>
          <w:ins w:id="120" w:author="Unknown"/>
          <w:rFonts w:ascii="Verdana" w:eastAsia="Times New Roman" w:hAnsi="Verdana" w:cs="Times New Roman"/>
          <w:color w:val="000000"/>
          <w:sz w:val="18"/>
          <w:szCs w:val="18"/>
          <w:lang w:eastAsia="en-IN"/>
        </w:rPr>
      </w:pPr>
      <w:ins w:id="121" w:author="Unknown">
        <w:r w:rsidRPr="00F55181">
          <w:rPr>
            <w:rFonts w:ascii="Verdana" w:eastAsia="Times New Roman" w:hAnsi="Verdana" w:cs="Times New Roman"/>
            <w:color w:val="000000"/>
            <w:sz w:val="18"/>
            <w:szCs w:val="18"/>
            <w:lang w:eastAsia="en-IN"/>
          </w:rPr>
          <w:t xml:space="preserve">The </w:t>
        </w:r>
        <w:proofErr w:type="spellStart"/>
        <w:r w:rsidRPr="00F55181">
          <w:rPr>
            <w:rFonts w:ascii="Verdana" w:eastAsia="Times New Roman" w:hAnsi="Verdana" w:cs="Times New Roman"/>
            <w:color w:val="000000"/>
            <w:sz w:val="18"/>
            <w:szCs w:val="18"/>
            <w:lang w:eastAsia="en-IN"/>
          </w:rPr>
          <w:t>ensureCapacity</w:t>
        </w:r>
        <w:proofErr w:type="spellEnd"/>
        <w:r w:rsidRPr="00F55181">
          <w:rPr>
            <w:rFonts w:ascii="Verdana" w:eastAsia="Times New Roman" w:hAnsi="Verdana" w:cs="Times New Roman"/>
            <w:color w:val="000000"/>
            <w:sz w:val="18"/>
            <w:szCs w:val="18"/>
            <w:lang w:eastAsia="en-IN"/>
          </w:rPr>
          <w:t xml:space="preserve">() method of </w:t>
        </w:r>
        <w:proofErr w:type="spellStart"/>
        <w:r w:rsidRPr="00F55181">
          <w:rPr>
            <w:rFonts w:ascii="Verdana" w:eastAsia="Times New Roman" w:hAnsi="Verdana" w:cs="Times New Roman"/>
            <w:color w:val="000000"/>
            <w:sz w:val="18"/>
            <w:szCs w:val="18"/>
            <w:lang w:eastAsia="en-IN"/>
          </w:rPr>
          <w:t>StringBuffer</w:t>
        </w:r>
        <w:proofErr w:type="spellEnd"/>
        <w:r w:rsidRPr="00F55181">
          <w:rPr>
            <w:rFonts w:ascii="Verdana" w:eastAsia="Times New Roman" w:hAnsi="Verdana" w:cs="Times New Roman"/>
            <w:color w:val="000000"/>
            <w:sz w:val="18"/>
            <w:szCs w:val="18"/>
            <w:lang w:eastAsia="en-IN"/>
          </w:rPr>
          <w:t xml:space="preserve"> class ensures that the given capacity is the minimum to the current capacity. If it is greater than the current capacity, it increases the capacity by (</w:t>
        </w:r>
        <w:proofErr w:type="spellStart"/>
        <w:r w:rsidRPr="00F55181">
          <w:rPr>
            <w:rFonts w:ascii="Verdana" w:eastAsia="Times New Roman" w:hAnsi="Verdana" w:cs="Times New Roman"/>
            <w:color w:val="000000"/>
            <w:sz w:val="18"/>
            <w:szCs w:val="18"/>
            <w:lang w:eastAsia="en-IN"/>
          </w:rPr>
          <w:t>oldcapacity</w:t>
        </w:r>
        <w:proofErr w:type="spellEnd"/>
        <w:r w:rsidRPr="00F55181">
          <w:rPr>
            <w:rFonts w:ascii="Verdana" w:eastAsia="Times New Roman" w:hAnsi="Verdana" w:cs="Times New Roman"/>
            <w:color w:val="000000"/>
            <w:sz w:val="18"/>
            <w:szCs w:val="18"/>
            <w:lang w:eastAsia="en-IN"/>
          </w:rPr>
          <w:t>*2)+2. For example if your current capacity is 16, it will be (16*2)+2=34.</w:t>
        </w:r>
      </w:ins>
    </w:p>
    <w:p w:rsidR="00F55181" w:rsidRPr="00F55181" w:rsidRDefault="00F55181" w:rsidP="00F55181">
      <w:pPr>
        <w:numPr>
          <w:ilvl w:val="0"/>
          <w:numId w:val="7"/>
        </w:numPr>
        <w:shd w:val="clear" w:color="auto" w:fill="FFFFFF"/>
        <w:spacing w:after="0" w:line="285" w:lineRule="atLeast"/>
        <w:ind w:left="0"/>
        <w:rPr>
          <w:ins w:id="122" w:author="Unknown"/>
          <w:rFonts w:ascii="Verdana" w:eastAsia="Times New Roman" w:hAnsi="Verdana" w:cs="Times New Roman"/>
          <w:color w:val="000000"/>
          <w:sz w:val="18"/>
          <w:szCs w:val="18"/>
          <w:lang w:eastAsia="en-IN"/>
        </w:rPr>
      </w:pPr>
      <w:ins w:id="123" w:author="Unknown">
        <w:r w:rsidRPr="00F55181">
          <w:rPr>
            <w:rFonts w:ascii="Verdana" w:eastAsia="Times New Roman" w:hAnsi="Verdana" w:cs="Times New Roman"/>
            <w:b/>
            <w:bCs/>
            <w:color w:val="006699"/>
            <w:sz w:val="18"/>
            <w:lang w:eastAsia="en-IN"/>
          </w:rPr>
          <w:t>class</w:t>
        </w:r>
        <w:r w:rsidRPr="00F55181">
          <w:rPr>
            <w:rFonts w:ascii="Verdana" w:eastAsia="Times New Roman" w:hAnsi="Verdana" w:cs="Times New Roman"/>
            <w:color w:val="000000"/>
            <w:sz w:val="18"/>
            <w:szCs w:val="18"/>
            <w:bdr w:val="none" w:sz="0" w:space="0" w:color="auto" w:frame="1"/>
            <w:lang w:eastAsia="en-IN"/>
          </w:rPr>
          <w:t> StringBufferExample7{  </w:t>
        </w:r>
      </w:ins>
    </w:p>
    <w:p w:rsidR="00F55181" w:rsidRPr="00F55181" w:rsidRDefault="00F55181" w:rsidP="00F55181">
      <w:pPr>
        <w:numPr>
          <w:ilvl w:val="0"/>
          <w:numId w:val="7"/>
        </w:numPr>
        <w:shd w:val="clear" w:color="auto" w:fill="FFFFFF"/>
        <w:spacing w:after="0" w:line="285" w:lineRule="atLeast"/>
        <w:ind w:left="0"/>
        <w:rPr>
          <w:ins w:id="124" w:author="Unknown"/>
          <w:rFonts w:ascii="Verdana" w:eastAsia="Times New Roman" w:hAnsi="Verdana" w:cs="Times New Roman"/>
          <w:color w:val="000000"/>
          <w:sz w:val="18"/>
          <w:szCs w:val="18"/>
          <w:lang w:eastAsia="en-IN"/>
        </w:rPr>
      </w:pPr>
      <w:ins w:id="125" w:author="Unknown">
        <w:r w:rsidRPr="00F55181">
          <w:rPr>
            <w:rFonts w:ascii="Verdana" w:eastAsia="Times New Roman" w:hAnsi="Verdana" w:cs="Times New Roman"/>
            <w:b/>
            <w:bCs/>
            <w:color w:val="006699"/>
            <w:sz w:val="18"/>
            <w:lang w:eastAsia="en-IN"/>
          </w:rPr>
          <w:t>public</w:t>
        </w:r>
        <w:r w:rsidRPr="00F55181">
          <w:rPr>
            <w:rFonts w:ascii="Verdana" w:eastAsia="Times New Roman" w:hAnsi="Verdana" w:cs="Times New Roman"/>
            <w:color w:val="000000"/>
            <w:sz w:val="18"/>
            <w:szCs w:val="18"/>
            <w:bdr w:val="none" w:sz="0" w:space="0" w:color="auto" w:frame="1"/>
            <w:lang w:eastAsia="en-IN"/>
          </w:rPr>
          <w:t> </w:t>
        </w:r>
        <w:r w:rsidRPr="00F55181">
          <w:rPr>
            <w:rFonts w:ascii="Verdana" w:eastAsia="Times New Roman" w:hAnsi="Verdana" w:cs="Times New Roman"/>
            <w:b/>
            <w:bCs/>
            <w:color w:val="006699"/>
            <w:sz w:val="18"/>
            <w:lang w:eastAsia="en-IN"/>
          </w:rPr>
          <w:t>static</w:t>
        </w:r>
        <w:r w:rsidRPr="00F55181">
          <w:rPr>
            <w:rFonts w:ascii="Verdana" w:eastAsia="Times New Roman" w:hAnsi="Verdana" w:cs="Times New Roman"/>
            <w:color w:val="000000"/>
            <w:sz w:val="18"/>
            <w:szCs w:val="18"/>
            <w:bdr w:val="none" w:sz="0" w:space="0" w:color="auto" w:frame="1"/>
            <w:lang w:eastAsia="en-IN"/>
          </w:rPr>
          <w:t> </w:t>
        </w:r>
        <w:r w:rsidRPr="00F55181">
          <w:rPr>
            <w:rFonts w:ascii="Verdana" w:eastAsia="Times New Roman" w:hAnsi="Verdana" w:cs="Times New Roman"/>
            <w:b/>
            <w:bCs/>
            <w:color w:val="006699"/>
            <w:sz w:val="18"/>
            <w:lang w:eastAsia="en-IN"/>
          </w:rPr>
          <w:t>void</w:t>
        </w:r>
        <w:r w:rsidRPr="00F55181">
          <w:rPr>
            <w:rFonts w:ascii="Verdana" w:eastAsia="Times New Roman" w:hAnsi="Verdana" w:cs="Times New Roman"/>
            <w:color w:val="000000"/>
            <w:sz w:val="18"/>
            <w:szCs w:val="18"/>
            <w:bdr w:val="none" w:sz="0" w:space="0" w:color="auto" w:frame="1"/>
            <w:lang w:eastAsia="en-IN"/>
          </w:rPr>
          <w:t> main(String </w:t>
        </w:r>
        <w:proofErr w:type="spellStart"/>
        <w:r w:rsidRPr="00F55181">
          <w:rPr>
            <w:rFonts w:ascii="Verdana" w:eastAsia="Times New Roman" w:hAnsi="Verdana" w:cs="Times New Roman"/>
            <w:color w:val="000000"/>
            <w:sz w:val="18"/>
            <w:szCs w:val="18"/>
            <w:bdr w:val="none" w:sz="0" w:space="0" w:color="auto" w:frame="1"/>
            <w:lang w:eastAsia="en-IN"/>
          </w:rPr>
          <w:t>args</w:t>
        </w:r>
        <w:proofErr w:type="spellEnd"/>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7"/>
        </w:numPr>
        <w:shd w:val="clear" w:color="auto" w:fill="FFFFFF"/>
        <w:spacing w:after="0" w:line="285" w:lineRule="atLeast"/>
        <w:ind w:left="0"/>
        <w:rPr>
          <w:ins w:id="126" w:author="Unknown"/>
          <w:rFonts w:ascii="Verdana" w:eastAsia="Times New Roman" w:hAnsi="Verdana" w:cs="Times New Roman"/>
          <w:color w:val="000000"/>
          <w:sz w:val="18"/>
          <w:szCs w:val="18"/>
          <w:lang w:eastAsia="en-IN"/>
        </w:rPr>
      </w:pPr>
      <w:proofErr w:type="spellStart"/>
      <w:ins w:id="127" w:author="Unknown">
        <w:r w:rsidRPr="00F55181">
          <w:rPr>
            <w:rFonts w:ascii="Verdana" w:eastAsia="Times New Roman" w:hAnsi="Verdana" w:cs="Times New Roman"/>
            <w:color w:val="000000"/>
            <w:sz w:val="18"/>
            <w:szCs w:val="18"/>
            <w:bdr w:val="none" w:sz="0" w:space="0" w:color="auto" w:frame="1"/>
            <w:lang w:eastAsia="en-IN"/>
          </w:rPr>
          <w:t>StringBuffer</w:t>
        </w:r>
        <w:proofErr w:type="spellEnd"/>
        <w:r w:rsidRPr="00F55181">
          <w:rPr>
            <w:rFonts w:ascii="Verdana" w:eastAsia="Times New Roman" w:hAnsi="Verdana" w:cs="Times New Roman"/>
            <w:color w:val="000000"/>
            <w:sz w:val="18"/>
            <w:szCs w:val="18"/>
            <w:bdr w:val="none" w:sz="0" w:space="0" w:color="auto" w:frame="1"/>
            <w:lang w:eastAsia="en-IN"/>
          </w:rPr>
          <w:t> </w:t>
        </w:r>
        <w:proofErr w:type="spellStart"/>
        <w:r w:rsidRPr="00F55181">
          <w:rPr>
            <w:rFonts w:ascii="Verdana" w:eastAsia="Times New Roman" w:hAnsi="Verdana" w:cs="Times New Roman"/>
            <w:color w:val="000000"/>
            <w:sz w:val="18"/>
            <w:szCs w:val="18"/>
            <w:bdr w:val="none" w:sz="0" w:space="0" w:color="auto" w:frame="1"/>
            <w:lang w:eastAsia="en-IN"/>
          </w:rPr>
          <w:t>sb</w:t>
        </w:r>
        <w:proofErr w:type="spellEnd"/>
        <w:r w:rsidRPr="00F55181">
          <w:rPr>
            <w:rFonts w:ascii="Verdana" w:eastAsia="Times New Roman" w:hAnsi="Verdana" w:cs="Times New Roman"/>
            <w:color w:val="000000"/>
            <w:sz w:val="18"/>
            <w:szCs w:val="18"/>
            <w:bdr w:val="none" w:sz="0" w:space="0" w:color="auto" w:frame="1"/>
            <w:lang w:eastAsia="en-IN"/>
          </w:rPr>
          <w:t>=</w:t>
        </w:r>
        <w:r w:rsidRPr="00F55181">
          <w:rPr>
            <w:rFonts w:ascii="Verdana" w:eastAsia="Times New Roman" w:hAnsi="Verdana" w:cs="Times New Roman"/>
            <w:b/>
            <w:bCs/>
            <w:color w:val="006699"/>
            <w:sz w:val="18"/>
            <w:lang w:eastAsia="en-IN"/>
          </w:rPr>
          <w:t>new</w:t>
        </w:r>
        <w:r w:rsidRPr="00F55181">
          <w:rPr>
            <w:rFonts w:ascii="Verdana" w:eastAsia="Times New Roman" w:hAnsi="Verdana" w:cs="Times New Roman"/>
            <w:color w:val="000000"/>
            <w:sz w:val="18"/>
            <w:szCs w:val="18"/>
            <w:bdr w:val="none" w:sz="0" w:space="0" w:color="auto" w:frame="1"/>
            <w:lang w:eastAsia="en-IN"/>
          </w:rPr>
          <w:t> </w:t>
        </w:r>
        <w:proofErr w:type="spellStart"/>
        <w:r w:rsidRPr="00F55181">
          <w:rPr>
            <w:rFonts w:ascii="Verdana" w:eastAsia="Times New Roman" w:hAnsi="Verdana" w:cs="Times New Roman"/>
            <w:color w:val="000000"/>
            <w:sz w:val="18"/>
            <w:szCs w:val="18"/>
            <w:bdr w:val="none" w:sz="0" w:space="0" w:color="auto" w:frame="1"/>
            <w:lang w:eastAsia="en-IN"/>
          </w:rPr>
          <w:t>StringBuffer</w:t>
        </w:r>
        <w:proofErr w:type="spellEnd"/>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7"/>
        </w:numPr>
        <w:shd w:val="clear" w:color="auto" w:fill="FFFFFF"/>
        <w:spacing w:after="0" w:line="285" w:lineRule="atLeast"/>
        <w:ind w:left="0"/>
        <w:rPr>
          <w:ins w:id="128" w:author="Unknown"/>
          <w:rFonts w:ascii="Verdana" w:eastAsia="Times New Roman" w:hAnsi="Verdana" w:cs="Times New Roman"/>
          <w:color w:val="000000"/>
          <w:sz w:val="18"/>
          <w:szCs w:val="18"/>
          <w:lang w:eastAsia="en-IN"/>
        </w:rPr>
      </w:pPr>
      <w:proofErr w:type="spellStart"/>
      <w:ins w:id="129" w:author="Unknown">
        <w:r w:rsidRPr="00F55181">
          <w:rPr>
            <w:rFonts w:ascii="Verdana" w:eastAsia="Times New Roman" w:hAnsi="Verdana" w:cs="Times New Roman"/>
            <w:color w:val="000000"/>
            <w:sz w:val="18"/>
            <w:szCs w:val="18"/>
            <w:bdr w:val="none" w:sz="0" w:space="0" w:color="auto" w:frame="1"/>
            <w:lang w:eastAsia="en-IN"/>
          </w:rPr>
          <w:t>System.out.println</w:t>
        </w:r>
        <w:proofErr w:type="spellEnd"/>
        <w:r w:rsidRPr="00F55181">
          <w:rPr>
            <w:rFonts w:ascii="Verdana" w:eastAsia="Times New Roman" w:hAnsi="Verdana" w:cs="Times New Roman"/>
            <w:color w:val="000000"/>
            <w:sz w:val="18"/>
            <w:szCs w:val="18"/>
            <w:bdr w:val="none" w:sz="0" w:space="0" w:color="auto" w:frame="1"/>
            <w:lang w:eastAsia="en-IN"/>
          </w:rPr>
          <w:t>(</w:t>
        </w:r>
        <w:proofErr w:type="spellStart"/>
        <w:r w:rsidRPr="00F55181">
          <w:rPr>
            <w:rFonts w:ascii="Verdana" w:eastAsia="Times New Roman" w:hAnsi="Verdana" w:cs="Times New Roman"/>
            <w:color w:val="000000"/>
            <w:sz w:val="18"/>
            <w:szCs w:val="18"/>
            <w:bdr w:val="none" w:sz="0" w:space="0" w:color="auto" w:frame="1"/>
            <w:lang w:eastAsia="en-IN"/>
          </w:rPr>
          <w:t>sb.capacity</w:t>
        </w:r>
        <w:proofErr w:type="spellEnd"/>
        <w:r w:rsidRPr="00F55181">
          <w:rPr>
            <w:rFonts w:ascii="Verdana" w:eastAsia="Times New Roman" w:hAnsi="Verdana" w:cs="Times New Roman"/>
            <w:color w:val="000000"/>
            <w:sz w:val="18"/>
            <w:szCs w:val="18"/>
            <w:bdr w:val="none" w:sz="0" w:space="0" w:color="auto" w:frame="1"/>
            <w:lang w:eastAsia="en-IN"/>
          </w:rPr>
          <w:t>());</w:t>
        </w:r>
        <w:r w:rsidRPr="00F55181">
          <w:rPr>
            <w:rFonts w:ascii="Verdana" w:eastAsia="Times New Roman" w:hAnsi="Verdana" w:cs="Times New Roman"/>
            <w:color w:val="008200"/>
            <w:sz w:val="18"/>
            <w:lang w:eastAsia="en-IN"/>
          </w:rPr>
          <w:t>//default 16</w:t>
        </w:r>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7"/>
        </w:numPr>
        <w:shd w:val="clear" w:color="auto" w:fill="FFFFFF"/>
        <w:spacing w:after="0" w:line="285" w:lineRule="atLeast"/>
        <w:ind w:left="0"/>
        <w:rPr>
          <w:ins w:id="130" w:author="Unknown"/>
          <w:rFonts w:ascii="Verdana" w:eastAsia="Times New Roman" w:hAnsi="Verdana" w:cs="Times New Roman"/>
          <w:color w:val="000000"/>
          <w:sz w:val="18"/>
          <w:szCs w:val="18"/>
          <w:lang w:eastAsia="en-IN"/>
        </w:rPr>
      </w:pPr>
      <w:proofErr w:type="spellStart"/>
      <w:ins w:id="131" w:author="Unknown">
        <w:r w:rsidRPr="00F55181">
          <w:rPr>
            <w:rFonts w:ascii="Verdana" w:eastAsia="Times New Roman" w:hAnsi="Verdana" w:cs="Times New Roman"/>
            <w:color w:val="000000"/>
            <w:sz w:val="18"/>
            <w:szCs w:val="18"/>
            <w:bdr w:val="none" w:sz="0" w:space="0" w:color="auto" w:frame="1"/>
            <w:lang w:eastAsia="en-IN"/>
          </w:rPr>
          <w:t>sb.append</w:t>
        </w:r>
        <w:proofErr w:type="spellEnd"/>
        <w:r w:rsidRPr="00F55181">
          <w:rPr>
            <w:rFonts w:ascii="Verdana" w:eastAsia="Times New Roman" w:hAnsi="Verdana" w:cs="Times New Roman"/>
            <w:color w:val="000000"/>
            <w:sz w:val="18"/>
            <w:szCs w:val="18"/>
            <w:bdr w:val="none" w:sz="0" w:space="0" w:color="auto" w:frame="1"/>
            <w:lang w:eastAsia="en-IN"/>
          </w:rPr>
          <w:t>(</w:t>
        </w:r>
        <w:r w:rsidRPr="00F55181">
          <w:rPr>
            <w:rFonts w:ascii="Verdana" w:eastAsia="Times New Roman" w:hAnsi="Verdana" w:cs="Times New Roman"/>
            <w:color w:val="0000FF"/>
            <w:sz w:val="18"/>
            <w:lang w:eastAsia="en-IN"/>
          </w:rPr>
          <w:t>"Hello"</w:t>
        </w:r>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7"/>
        </w:numPr>
        <w:shd w:val="clear" w:color="auto" w:fill="FFFFFF"/>
        <w:spacing w:after="0" w:line="285" w:lineRule="atLeast"/>
        <w:ind w:left="0"/>
        <w:rPr>
          <w:ins w:id="132" w:author="Unknown"/>
          <w:rFonts w:ascii="Verdana" w:eastAsia="Times New Roman" w:hAnsi="Verdana" w:cs="Times New Roman"/>
          <w:color w:val="000000"/>
          <w:sz w:val="18"/>
          <w:szCs w:val="18"/>
          <w:lang w:eastAsia="en-IN"/>
        </w:rPr>
      </w:pPr>
      <w:proofErr w:type="spellStart"/>
      <w:ins w:id="133" w:author="Unknown">
        <w:r w:rsidRPr="00F55181">
          <w:rPr>
            <w:rFonts w:ascii="Verdana" w:eastAsia="Times New Roman" w:hAnsi="Verdana" w:cs="Times New Roman"/>
            <w:color w:val="000000"/>
            <w:sz w:val="18"/>
            <w:szCs w:val="18"/>
            <w:bdr w:val="none" w:sz="0" w:space="0" w:color="auto" w:frame="1"/>
            <w:lang w:eastAsia="en-IN"/>
          </w:rPr>
          <w:t>System.out.println</w:t>
        </w:r>
        <w:proofErr w:type="spellEnd"/>
        <w:r w:rsidRPr="00F55181">
          <w:rPr>
            <w:rFonts w:ascii="Verdana" w:eastAsia="Times New Roman" w:hAnsi="Verdana" w:cs="Times New Roman"/>
            <w:color w:val="000000"/>
            <w:sz w:val="18"/>
            <w:szCs w:val="18"/>
            <w:bdr w:val="none" w:sz="0" w:space="0" w:color="auto" w:frame="1"/>
            <w:lang w:eastAsia="en-IN"/>
          </w:rPr>
          <w:t>(</w:t>
        </w:r>
        <w:proofErr w:type="spellStart"/>
        <w:r w:rsidRPr="00F55181">
          <w:rPr>
            <w:rFonts w:ascii="Verdana" w:eastAsia="Times New Roman" w:hAnsi="Verdana" w:cs="Times New Roman"/>
            <w:color w:val="000000"/>
            <w:sz w:val="18"/>
            <w:szCs w:val="18"/>
            <w:bdr w:val="none" w:sz="0" w:space="0" w:color="auto" w:frame="1"/>
            <w:lang w:eastAsia="en-IN"/>
          </w:rPr>
          <w:t>sb.capacity</w:t>
        </w:r>
        <w:proofErr w:type="spellEnd"/>
        <w:r w:rsidRPr="00F55181">
          <w:rPr>
            <w:rFonts w:ascii="Verdana" w:eastAsia="Times New Roman" w:hAnsi="Verdana" w:cs="Times New Roman"/>
            <w:color w:val="000000"/>
            <w:sz w:val="18"/>
            <w:szCs w:val="18"/>
            <w:bdr w:val="none" w:sz="0" w:space="0" w:color="auto" w:frame="1"/>
            <w:lang w:eastAsia="en-IN"/>
          </w:rPr>
          <w:t>());</w:t>
        </w:r>
        <w:r w:rsidRPr="00F55181">
          <w:rPr>
            <w:rFonts w:ascii="Verdana" w:eastAsia="Times New Roman" w:hAnsi="Verdana" w:cs="Times New Roman"/>
            <w:color w:val="008200"/>
            <w:sz w:val="18"/>
            <w:lang w:eastAsia="en-IN"/>
          </w:rPr>
          <w:t>//now 16</w:t>
        </w:r>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7"/>
        </w:numPr>
        <w:shd w:val="clear" w:color="auto" w:fill="FFFFFF"/>
        <w:spacing w:after="0" w:line="285" w:lineRule="atLeast"/>
        <w:ind w:left="0"/>
        <w:rPr>
          <w:ins w:id="134" w:author="Unknown"/>
          <w:rFonts w:ascii="Verdana" w:eastAsia="Times New Roman" w:hAnsi="Verdana" w:cs="Times New Roman"/>
          <w:color w:val="000000"/>
          <w:sz w:val="18"/>
          <w:szCs w:val="18"/>
          <w:lang w:eastAsia="en-IN"/>
        </w:rPr>
      </w:pPr>
      <w:proofErr w:type="spellStart"/>
      <w:ins w:id="135" w:author="Unknown">
        <w:r w:rsidRPr="00F55181">
          <w:rPr>
            <w:rFonts w:ascii="Verdana" w:eastAsia="Times New Roman" w:hAnsi="Verdana" w:cs="Times New Roman"/>
            <w:color w:val="000000"/>
            <w:sz w:val="18"/>
            <w:szCs w:val="18"/>
            <w:bdr w:val="none" w:sz="0" w:space="0" w:color="auto" w:frame="1"/>
            <w:lang w:eastAsia="en-IN"/>
          </w:rPr>
          <w:t>sb.append</w:t>
        </w:r>
        <w:proofErr w:type="spellEnd"/>
        <w:r w:rsidRPr="00F55181">
          <w:rPr>
            <w:rFonts w:ascii="Verdana" w:eastAsia="Times New Roman" w:hAnsi="Verdana" w:cs="Times New Roman"/>
            <w:color w:val="000000"/>
            <w:sz w:val="18"/>
            <w:szCs w:val="18"/>
            <w:bdr w:val="none" w:sz="0" w:space="0" w:color="auto" w:frame="1"/>
            <w:lang w:eastAsia="en-IN"/>
          </w:rPr>
          <w:t>(</w:t>
        </w:r>
        <w:r w:rsidRPr="00F55181">
          <w:rPr>
            <w:rFonts w:ascii="Verdana" w:eastAsia="Times New Roman" w:hAnsi="Verdana" w:cs="Times New Roman"/>
            <w:color w:val="0000FF"/>
            <w:sz w:val="18"/>
            <w:lang w:eastAsia="en-IN"/>
          </w:rPr>
          <w:t>"java is my favourite language"</w:t>
        </w:r>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7"/>
        </w:numPr>
        <w:shd w:val="clear" w:color="auto" w:fill="FFFFFF"/>
        <w:spacing w:after="0" w:line="285" w:lineRule="atLeast"/>
        <w:ind w:left="0"/>
        <w:rPr>
          <w:ins w:id="136" w:author="Unknown"/>
          <w:rFonts w:ascii="Verdana" w:eastAsia="Times New Roman" w:hAnsi="Verdana" w:cs="Times New Roman"/>
          <w:color w:val="000000"/>
          <w:sz w:val="18"/>
          <w:szCs w:val="18"/>
          <w:lang w:eastAsia="en-IN"/>
        </w:rPr>
      </w:pPr>
      <w:ins w:id="137" w:author="Unknown">
        <w:r w:rsidRPr="00F55181">
          <w:rPr>
            <w:rFonts w:ascii="Verdana" w:eastAsia="Times New Roman" w:hAnsi="Verdana" w:cs="Times New Roman"/>
            <w:color w:val="000000"/>
            <w:sz w:val="18"/>
            <w:szCs w:val="18"/>
            <w:bdr w:val="none" w:sz="0" w:space="0" w:color="auto" w:frame="1"/>
            <w:lang w:eastAsia="en-IN"/>
          </w:rPr>
          <w:t>System.out.println(sb.capacity());</w:t>
        </w:r>
        <w:r w:rsidRPr="00F55181">
          <w:rPr>
            <w:rFonts w:ascii="Verdana" w:eastAsia="Times New Roman" w:hAnsi="Verdana" w:cs="Times New Roman"/>
            <w:color w:val="008200"/>
            <w:sz w:val="18"/>
            <w:lang w:eastAsia="en-IN"/>
          </w:rPr>
          <w:t>//now (16*2)+2=34 i.e (oldcapacity*2)+2</w:t>
        </w:r>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7"/>
        </w:numPr>
        <w:shd w:val="clear" w:color="auto" w:fill="FFFFFF"/>
        <w:spacing w:after="0" w:line="285" w:lineRule="atLeast"/>
        <w:ind w:left="0"/>
        <w:rPr>
          <w:ins w:id="138" w:author="Unknown"/>
          <w:rFonts w:ascii="Verdana" w:eastAsia="Times New Roman" w:hAnsi="Verdana" w:cs="Times New Roman"/>
          <w:color w:val="000000"/>
          <w:sz w:val="18"/>
          <w:szCs w:val="18"/>
          <w:lang w:eastAsia="en-IN"/>
        </w:rPr>
      </w:pPr>
      <w:proofErr w:type="spellStart"/>
      <w:ins w:id="139" w:author="Unknown">
        <w:r w:rsidRPr="00F55181">
          <w:rPr>
            <w:rFonts w:ascii="Verdana" w:eastAsia="Times New Roman" w:hAnsi="Verdana" w:cs="Times New Roman"/>
            <w:color w:val="000000"/>
            <w:sz w:val="18"/>
            <w:szCs w:val="18"/>
            <w:bdr w:val="none" w:sz="0" w:space="0" w:color="auto" w:frame="1"/>
            <w:lang w:eastAsia="en-IN"/>
          </w:rPr>
          <w:t>sb.ensureCapacity</w:t>
        </w:r>
        <w:proofErr w:type="spellEnd"/>
        <w:r w:rsidRPr="00F55181">
          <w:rPr>
            <w:rFonts w:ascii="Verdana" w:eastAsia="Times New Roman" w:hAnsi="Verdana" w:cs="Times New Roman"/>
            <w:color w:val="000000"/>
            <w:sz w:val="18"/>
            <w:szCs w:val="18"/>
            <w:bdr w:val="none" w:sz="0" w:space="0" w:color="auto" w:frame="1"/>
            <w:lang w:eastAsia="en-IN"/>
          </w:rPr>
          <w:t>(</w:t>
        </w:r>
        <w:r w:rsidRPr="00F55181">
          <w:rPr>
            <w:rFonts w:ascii="Verdana" w:eastAsia="Times New Roman" w:hAnsi="Verdana" w:cs="Times New Roman"/>
            <w:color w:val="C00000"/>
            <w:sz w:val="18"/>
            <w:lang w:eastAsia="en-IN"/>
          </w:rPr>
          <w:t>10</w:t>
        </w:r>
        <w:r w:rsidRPr="00F55181">
          <w:rPr>
            <w:rFonts w:ascii="Verdana" w:eastAsia="Times New Roman" w:hAnsi="Verdana" w:cs="Times New Roman"/>
            <w:color w:val="000000"/>
            <w:sz w:val="18"/>
            <w:szCs w:val="18"/>
            <w:bdr w:val="none" w:sz="0" w:space="0" w:color="auto" w:frame="1"/>
            <w:lang w:eastAsia="en-IN"/>
          </w:rPr>
          <w:t>);</w:t>
        </w:r>
        <w:r w:rsidRPr="00F55181">
          <w:rPr>
            <w:rFonts w:ascii="Verdana" w:eastAsia="Times New Roman" w:hAnsi="Verdana" w:cs="Times New Roman"/>
            <w:color w:val="008200"/>
            <w:sz w:val="18"/>
            <w:lang w:eastAsia="en-IN"/>
          </w:rPr>
          <w:t>//now no change</w:t>
        </w:r>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7"/>
        </w:numPr>
        <w:shd w:val="clear" w:color="auto" w:fill="FFFFFF"/>
        <w:spacing w:after="0" w:line="285" w:lineRule="atLeast"/>
        <w:ind w:left="0"/>
        <w:rPr>
          <w:ins w:id="140" w:author="Unknown"/>
          <w:rFonts w:ascii="Verdana" w:eastAsia="Times New Roman" w:hAnsi="Verdana" w:cs="Times New Roman"/>
          <w:color w:val="000000"/>
          <w:sz w:val="18"/>
          <w:szCs w:val="18"/>
          <w:lang w:eastAsia="en-IN"/>
        </w:rPr>
      </w:pPr>
      <w:proofErr w:type="spellStart"/>
      <w:ins w:id="141" w:author="Unknown">
        <w:r w:rsidRPr="00F55181">
          <w:rPr>
            <w:rFonts w:ascii="Verdana" w:eastAsia="Times New Roman" w:hAnsi="Verdana" w:cs="Times New Roman"/>
            <w:color w:val="000000"/>
            <w:sz w:val="18"/>
            <w:szCs w:val="18"/>
            <w:bdr w:val="none" w:sz="0" w:space="0" w:color="auto" w:frame="1"/>
            <w:lang w:eastAsia="en-IN"/>
          </w:rPr>
          <w:t>System.out.println</w:t>
        </w:r>
        <w:proofErr w:type="spellEnd"/>
        <w:r w:rsidRPr="00F55181">
          <w:rPr>
            <w:rFonts w:ascii="Verdana" w:eastAsia="Times New Roman" w:hAnsi="Verdana" w:cs="Times New Roman"/>
            <w:color w:val="000000"/>
            <w:sz w:val="18"/>
            <w:szCs w:val="18"/>
            <w:bdr w:val="none" w:sz="0" w:space="0" w:color="auto" w:frame="1"/>
            <w:lang w:eastAsia="en-IN"/>
          </w:rPr>
          <w:t>(</w:t>
        </w:r>
        <w:proofErr w:type="spellStart"/>
        <w:r w:rsidRPr="00F55181">
          <w:rPr>
            <w:rFonts w:ascii="Verdana" w:eastAsia="Times New Roman" w:hAnsi="Verdana" w:cs="Times New Roman"/>
            <w:color w:val="000000"/>
            <w:sz w:val="18"/>
            <w:szCs w:val="18"/>
            <w:bdr w:val="none" w:sz="0" w:space="0" w:color="auto" w:frame="1"/>
            <w:lang w:eastAsia="en-IN"/>
          </w:rPr>
          <w:t>sb.capacity</w:t>
        </w:r>
        <w:proofErr w:type="spellEnd"/>
        <w:r w:rsidRPr="00F55181">
          <w:rPr>
            <w:rFonts w:ascii="Verdana" w:eastAsia="Times New Roman" w:hAnsi="Verdana" w:cs="Times New Roman"/>
            <w:color w:val="000000"/>
            <w:sz w:val="18"/>
            <w:szCs w:val="18"/>
            <w:bdr w:val="none" w:sz="0" w:space="0" w:color="auto" w:frame="1"/>
            <w:lang w:eastAsia="en-IN"/>
          </w:rPr>
          <w:t>());</w:t>
        </w:r>
        <w:r w:rsidRPr="00F55181">
          <w:rPr>
            <w:rFonts w:ascii="Verdana" w:eastAsia="Times New Roman" w:hAnsi="Verdana" w:cs="Times New Roman"/>
            <w:color w:val="008200"/>
            <w:sz w:val="18"/>
            <w:lang w:eastAsia="en-IN"/>
          </w:rPr>
          <w:t>//now 34</w:t>
        </w:r>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7"/>
        </w:numPr>
        <w:shd w:val="clear" w:color="auto" w:fill="FFFFFF"/>
        <w:spacing w:after="0" w:line="285" w:lineRule="atLeast"/>
        <w:ind w:left="0"/>
        <w:rPr>
          <w:ins w:id="142" w:author="Unknown"/>
          <w:rFonts w:ascii="Verdana" w:eastAsia="Times New Roman" w:hAnsi="Verdana" w:cs="Times New Roman"/>
          <w:color w:val="000000"/>
          <w:sz w:val="18"/>
          <w:szCs w:val="18"/>
          <w:lang w:eastAsia="en-IN"/>
        </w:rPr>
      </w:pPr>
      <w:proofErr w:type="spellStart"/>
      <w:ins w:id="143" w:author="Unknown">
        <w:r w:rsidRPr="00F55181">
          <w:rPr>
            <w:rFonts w:ascii="Verdana" w:eastAsia="Times New Roman" w:hAnsi="Verdana" w:cs="Times New Roman"/>
            <w:color w:val="000000"/>
            <w:sz w:val="18"/>
            <w:szCs w:val="18"/>
            <w:bdr w:val="none" w:sz="0" w:space="0" w:color="auto" w:frame="1"/>
            <w:lang w:eastAsia="en-IN"/>
          </w:rPr>
          <w:t>sb.ensureCapacity</w:t>
        </w:r>
        <w:proofErr w:type="spellEnd"/>
        <w:r w:rsidRPr="00F55181">
          <w:rPr>
            <w:rFonts w:ascii="Verdana" w:eastAsia="Times New Roman" w:hAnsi="Verdana" w:cs="Times New Roman"/>
            <w:color w:val="000000"/>
            <w:sz w:val="18"/>
            <w:szCs w:val="18"/>
            <w:bdr w:val="none" w:sz="0" w:space="0" w:color="auto" w:frame="1"/>
            <w:lang w:eastAsia="en-IN"/>
          </w:rPr>
          <w:t>(</w:t>
        </w:r>
        <w:r w:rsidRPr="00F55181">
          <w:rPr>
            <w:rFonts w:ascii="Verdana" w:eastAsia="Times New Roman" w:hAnsi="Verdana" w:cs="Times New Roman"/>
            <w:color w:val="C00000"/>
            <w:sz w:val="18"/>
            <w:lang w:eastAsia="en-IN"/>
          </w:rPr>
          <w:t>50</w:t>
        </w:r>
        <w:r w:rsidRPr="00F55181">
          <w:rPr>
            <w:rFonts w:ascii="Verdana" w:eastAsia="Times New Roman" w:hAnsi="Verdana" w:cs="Times New Roman"/>
            <w:color w:val="000000"/>
            <w:sz w:val="18"/>
            <w:szCs w:val="18"/>
            <w:bdr w:val="none" w:sz="0" w:space="0" w:color="auto" w:frame="1"/>
            <w:lang w:eastAsia="en-IN"/>
          </w:rPr>
          <w:t>);</w:t>
        </w:r>
        <w:r w:rsidRPr="00F55181">
          <w:rPr>
            <w:rFonts w:ascii="Verdana" w:eastAsia="Times New Roman" w:hAnsi="Verdana" w:cs="Times New Roman"/>
            <w:color w:val="008200"/>
            <w:sz w:val="18"/>
            <w:lang w:eastAsia="en-IN"/>
          </w:rPr>
          <w:t>//now (34*2)+2</w:t>
        </w:r>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7"/>
        </w:numPr>
        <w:shd w:val="clear" w:color="auto" w:fill="FFFFFF"/>
        <w:spacing w:after="0" w:line="285" w:lineRule="atLeast"/>
        <w:ind w:left="0"/>
        <w:rPr>
          <w:ins w:id="144" w:author="Unknown"/>
          <w:rFonts w:ascii="Verdana" w:eastAsia="Times New Roman" w:hAnsi="Verdana" w:cs="Times New Roman"/>
          <w:color w:val="000000"/>
          <w:sz w:val="18"/>
          <w:szCs w:val="18"/>
          <w:lang w:eastAsia="en-IN"/>
        </w:rPr>
      </w:pPr>
      <w:proofErr w:type="spellStart"/>
      <w:ins w:id="145" w:author="Unknown">
        <w:r w:rsidRPr="00F55181">
          <w:rPr>
            <w:rFonts w:ascii="Verdana" w:eastAsia="Times New Roman" w:hAnsi="Verdana" w:cs="Times New Roman"/>
            <w:color w:val="000000"/>
            <w:sz w:val="18"/>
            <w:szCs w:val="18"/>
            <w:bdr w:val="none" w:sz="0" w:space="0" w:color="auto" w:frame="1"/>
            <w:lang w:eastAsia="en-IN"/>
          </w:rPr>
          <w:t>System.out.println</w:t>
        </w:r>
        <w:proofErr w:type="spellEnd"/>
        <w:r w:rsidRPr="00F55181">
          <w:rPr>
            <w:rFonts w:ascii="Verdana" w:eastAsia="Times New Roman" w:hAnsi="Verdana" w:cs="Times New Roman"/>
            <w:color w:val="000000"/>
            <w:sz w:val="18"/>
            <w:szCs w:val="18"/>
            <w:bdr w:val="none" w:sz="0" w:space="0" w:color="auto" w:frame="1"/>
            <w:lang w:eastAsia="en-IN"/>
          </w:rPr>
          <w:t>(</w:t>
        </w:r>
        <w:proofErr w:type="spellStart"/>
        <w:r w:rsidRPr="00F55181">
          <w:rPr>
            <w:rFonts w:ascii="Verdana" w:eastAsia="Times New Roman" w:hAnsi="Verdana" w:cs="Times New Roman"/>
            <w:color w:val="000000"/>
            <w:sz w:val="18"/>
            <w:szCs w:val="18"/>
            <w:bdr w:val="none" w:sz="0" w:space="0" w:color="auto" w:frame="1"/>
            <w:lang w:eastAsia="en-IN"/>
          </w:rPr>
          <w:t>sb.capacity</w:t>
        </w:r>
        <w:proofErr w:type="spellEnd"/>
        <w:r w:rsidRPr="00F55181">
          <w:rPr>
            <w:rFonts w:ascii="Verdana" w:eastAsia="Times New Roman" w:hAnsi="Verdana" w:cs="Times New Roman"/>
            <w:color w:val="000000"/>
            <w:sz w:val="18"/>
            <w:szCs w:val="18"/>
            <w:bdr w:val="none" w:sz="0" w:space="0" w:color="auto" w:frame="1"/>
            <w:lang w:eastAsia="en-IN"/>
          </w:rPr>
          <w:t>());</w:t>
        </w:r>
        <w:r w:rsidRPr="00F55181">
          <w:rPr>
            <w:rFonts w:ascii="Verdana" w:eastAsia="Times New Roman" w:hAnsi="Verdana" w:cs="Times New Roman"/>
            <w:color w:val="008200"/>
            <w:sz w:val="18"/>
            <w:lang w:eastAsia="en-IN"/>
          </w:rPr>
          <w:t>//now 70</w:t>
        </w:r>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7"/>
        </w:numPr>
        <w:shd w:val="clear" w:color="auto" w:fill="FFFFFF"/>
        <w:spacing w:after="0" w:line="285" w:lineRule="atLeast"/>
        <w:ind w:left="0"/>
        <w:rPr>
          <w:ins w:id="146" w:author="Unknown"/>
          <w:rFonts w:ascii="Verdana" w:eastAsia="Times New Roman" w:hAnsi="Verdana" w:cs="Times New Roman"/>
          <w:color w:val="000000"/>
          <w:sz w:val="18"/>
          <w:szCs w:val="18"/>
          <w:lang w:eastAsia="en-IN"/>
        </w:rPr>
      </w:pPr>
      <w:ins w:id="147" w:author="Unknown">
        <w:r w:rsidRPr="00F55181">
          <w:rPr>
            <w:rFonts w:ascii="Verdana" w:eastAsia="Times New Roman" w:hAnsi="Verdana" w:cs="Times New Roman"/>
            <w:color w:val="000000"/>
            <w:sz w:val="18"/>
            <w:szCs w:val="18"/>
            <w:bdr w:val="none" w:sz="0" w:space="0" w:color="auto" w:frame="1"/>
            <w:lang w:eastAsia="en-IN"/>
          </w:rPr>
          <w:t>}  </w:t>
        </w:r>
      </w:ins>
    </w:p>
    <w:p w:rsidR="00F55181" w:rsidRPr="00F55181" w:rsidRDefault="00F55181" w:rsidP="00F55181">
      <w:pPr>
        <w:numPr>
          <w:ilvl w:val="0"/>
          <w:numId w:val="7"/>
        </w:numPr>
        <w:shd w:val="clear" w:color="auto" w:fill="FFFFFF"/>
        <w:spacing w:after="109" w:line="285" w:lineRule="atLeast"/>
        <w:ind w:left="0"/>
        <w:rPr>
          <w:ins w:id="148" w:author="Unknown"/>
          <w:rFonts w:ascii="Verdana" w:eastAsia="Times New Roman" w:hAnsi="Verdana" w:cs="Times New Roman"/>
          <w:color w:val="000000"/>
          <w:sz w:val="18"/>
          <w:szCs w:val="18"/>
          <w:lang w:eastAsia="en-IN"/>
        </w:rPr>
      </w:pPr>
      <w:ins w:id="149" w:author="Unknown">
        <w:r w:rsidRPr="00F55181">
          <w:rPr>
            <w:rFonts w:ascii="Verdana" w:eastAsia="Times New Roman" w:hAnsi="Verdana" w:cs="Times New Roman"/>
            <w:color w:val="000000"/>
            <w:sz w:val="18"/>
            <w:szCs w:val="18"/>
            <w:bdr w:val="none" w:sz="0" w:space="0" w:color="auto" w:frame="1"/>
            <w:lang w:eastAsia="en-IN"/>
          </w:rPr>
          <w:t>}  </w:t>
        </w:r>
      </w:ins>
    </w:p>
    <w:p w:rsidR="00242AE8" w:rsidRDefault="00242AE8"/>
    <w:sectPr w:rsidR="00242AE8" w:rsidSect="00242AE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C5041"/>
    <w:multiLevelType w:val="multilevel"/>
    <w:tmpl w:val="13F06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BF47AD"/>
    <w:multiLevelType w:val="multilevel"/>
    <w:tmpl w:val="16E47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95504B"/>
    <w:multiLevelType w:val="multilevel"/>
    <w:tmpl w:val="3C46D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ED3FBB"/>
    <w:multiLevelType w:val="multilevel"/>
    <w:tmpl w:val="685CE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956C16"/>
    <w:multiLevelType w:val="multilevel"/>
    <w:tmpl w:val="8A8A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AE4807"/>
    <w:multiLevelType w:val="multilevel"/>
    <w:tmpl w:val="D7CC4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FA1576"/>
    <w:multiLevelType w:val="multilevel"/>
    <w:tmpl w:val="090A1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4"/>
  </w:num>
  <w:num w:numId="5">
    <w:abstractNumId w:val="5"/>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F55181"/>
    <w:rsid w:val="00242AE8"/>
    <w:rsid w:val="00F5518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AE8"/>
  </w:style>
  <w:style w:type="paragraph" w:styleId="Heading1">
    <w:name w:val="heading 1"/>
    <w:basedOn w:val="Normal"/>
    <w:link w:val="Heading1Char"/>
    <w:uiPriority w:val="9"/>
    <w:qFormat/>
    <w:rsid w:val="00F551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F5518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5518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181"/>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F5518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5518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551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F55181"/>
  </w:style>
  <w:style w:type="character" w:customStyle="1" w:styleId="string">
    <w:name w:val="string"/>
    <w:basedOn w:val="DefaultParagraphFont"/>
    <w:rsid w:val="00F55181"/>
  </w:style>
  <w:style w:type="character" w:customStyle="1" w:styleId="comment">
    <w:name w:val="comment"/>
    <w:basedOn w:val="DefaultParagraphFont"/>
    <w:rsid w:val="00F55181"/>
  </w:style>
  <w:style w:type="character" w:customStyle="1" w:styleId="number">
    <w:name w:val="number"/>
    <w:basedOn w:val="DefaultParagraphFont"/>
    <w:rsid w:val="00F55181"/>
  </w:style>
</w:styles>
</file>

<file path=word/webSettings.xml><?xml version="1.0" encoding="utf-8"?>
<w:webSettings xmlns:r="http://schemas.openxmlformats.org/officeDocument/2006/relationships" xmlns:w="http://schemas.openxmlformats.org/wordprocessingml/2006/main">
  <w:divs>
    <w:div w:id="1587837166">
      <w:bodyDiv w:val="1"/>
      <w:marLeft w:val="0"/>
      <w:marRight w:val="0"/>
      <w:marTop w:val="0"/>
      <w:marBottom w:val="0"/>
      <w:divBdr>
        <w:top w:val="none" w:sz="0" w:space="0" w:color="auto"/>
        <w:left w:val="none" w:sz="0" w:space="0" w:color="auto"/>
        <w:bottom w:val="none" w:sz="0" w:space="0" w:color="auto"/>
        <w:right w:val="none" w:sz="0" w:space="0" w:color="auto"/>
      </w:divBdr>
      <w:divsChild>
        <w:div w:id="591470124">
          <w:marLeft w:val="0"/>
          <w:marRight w:val="0"/>
          <w:marTop w:val="0"/>
          <w:marBottom w:val="109"/>
          <w:divBdr>
            <w:top w:val="single" w:sz="6" w:space="0" w:color="D5DDC6"/>
            <w:left w:val="single" w:sz="24" w:space="0" w:color="66BB55"/>
            <w:bottom w:val="single" w:sz="6" w:space="0" w:color="D5DDC6"/>
            <w:right w:val="single" w:sz="6" w:space="0" w:color="D5DDC6"/>
          </w:divBdr>
        </w:div>
        <w:div w:id="518855873">
          <w:marLeft w:val="0"/>
          <w:marRight w:val="0"/>
          <w:marTop w:val="0"/>
          <w:marBottom w:val="109"/>
          <w:divBdr>
            <w:top w:val="single" w:sz="6" w:space="0" w:color="D5DDC6"/>
            <w:left w:val="single" w:sz="24" w:space="0" w:color="66BB55"/>
            <w:bottom w:val="single" w:sz="6" w:space="0" w:color="D5DDC6"/>
            <w:right w:val="single" w:sz="6" w:space="0" w:color="D5DDC6"/>
          </w:divBdr>
        </w:div>
        <w:div w:id="849106444">
          <w:marLeft w:val="0"/>
          <w:marRight w:val="0"/>
          <w:marTop w:val="0"/>
          <w:marBottom w:val="109"/>
          <w:divBdr>
            <w:top w:val="single" w:sz="6" w:space="0" w:color="D5DDC6"/>
            <w:left w:val="single" w:sz="24" w:space="0" w:color="66BB55"/>
            <w:bottom w:val="single" w:sz="6" w:space="0" w:color="D5DDC6"/>
            <w:right w:val="single" w:sz="6" w:space="0" w:color="D5DDC6"/>
          </w:divBdr>
        </w:div>
        <w:div w:id="741416744">
          <w:marLeft w:val="0"/>
          <w:marRight w:val="0"/>
          <w:marTop w:val="0"/>
          <w:marBottom w:val="109"/>
          <w:divBdr>
            <w:top w:val="single" w:sz="6" w:space="0" w:color="D5DDC6"/>
            <w:left w:val="single" w:sz="24" w:space="0" w:color="66BB55"/>
            <w:bottom w:val="single" w:sz="6" w:space="0" w:color="D5DDC6"/>
            <w:right w:val="single" w:sz="6" w:space="0" w:color="D5DDC6"/>
          </w:divBdr>
        </w:div>
        <w:div w:id="787041823">
          <w:marLeft w:val="0"/>
          <w:marRight w:val="0"/>
          <w:marTop w:val="0"/>
          <w:marBottom w:val="109"/>
          <w:divBdr>
            <w:top w:val="single" w:sz="6" w:space="0" w:color="D5DDC6"/>
            <w:left w:val="single" w:sz="24" w:space="0" w:color="66BB55"/>
            <w:bottom w:val="single" w:sz="6" w:space="0" w:color="D5DDC6"/>
            <w:right w:val="single" w:sz="6" w:space="0" w:color="D5DDC6"/>
          </w:divBdr>
        </w:div>
        <w:div w:id="853107208">
          <w:marLeft w:val="0"/>
          <w:marRight w:val="0"/>
          <w:marTop w:val="0"/>
          <w:marBottom w:val="109"/>
          <w:divBdr>
            <w:top w:val="single" w:sz="6" w:space="0" w:color="D5DDC6"/>
            <w:left w:val="single" w:sz="24" w:space="0" w:color="66BB55"/>
            <w:bottom w:val="single" w:sz="6" w:space="0" w:color="D5DDC6"/>
            <w:right w:val="single" w:sz="6" w:space="0" w:color="D5DDC6"/>
          </w:divBdr>
        </w:div>
        <w:div w:id="56366094">
          <w:marLeft w:val="0"/>
          <w:marRight w:val="0"/>
          <w:marTop w:val="0"/>
          <w:marBottom w:val="109"/>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828</Words>
  <Characters>4723</Characters>
  <Application>Microsoft Office Word</Application>
  <DocSecurity>0</DocSecurity>
  <Lines>39</Lines>
  <Paragraphs>11</Paragraphs>
  <ScaleCrop>false</ScaleCrop>
  <Company/>
  <LinksUpToDate>false</LinksUpToDate>
  <CharactersWithSpaces>5540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Vardhan</dc:creator>
  <cp:lastModifiedBy>Harsh Vardhan</cp:lastModifiedBy>
  <cp:revision>1</cp:revision>
  <dcterms:created xsi:type="dcterms:W3CDTF">2019-06-04T16:04:00Z</dcterms:created>
  <dcterms:modified xsi:type="dcterms:W3CDTF">2019-06-04T16:06:00Z</dcterms:modified>
</cp:coreProperties>
</file>