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F6" w:rsidRPr="00D31AF6" w:rsidRDefault="00D31AF6" w:rsidP="00D31AF6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D31AF6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Substring in Java</w:t>
      </w:r>
    </w:p>
    <w:p w:rsidR="00D31AF6" w:rsidRPr="00D31AF6" w:rsidRDefault="00D31AF6" w:rsidP="00D31A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part of string is called </w:t>
      </w:r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substring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. In other words, substring is a subset of another string. In case of substring 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startIndex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is inclusive and 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endIndex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is exclusive.</w:t>
      </w:r>
    </w:p>
    <w:p w:rsidR="00D31AF6" w:rsidRPr="00D31AF6" w:rsidRDefault="00D31AF6" w:rsidP="00D31AF6">
      <w:pPr>
        <w:pBdr>
          <w:top w:val="single" w:sz="6" w:space="10" w:color="FFC0CB"/>
          <w:left w:val="single" w:sz="18" w:space="27" w:color="FFA500"/>
          <w:bottom w:val="single" w:sz="6" w:space="10" w:color="FFC0CB"/>
          <w:right w:val="single" w:sz="6" w:space="1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19"/>
          <w:szCs w:val="19"/>
          <w:lang w:eastAsia="en-IN"/>
        </w:rPr>
      </w:pPr>
      <w:r w:rsidRPr="00D31AF6">
        <w:rPr>
          <w:rFonts w:ascii="Arial" w:eastAsia="Times New Roman" w:hAnsi="Arial" w:cs="Arial"/>
          <w:color w:val="008000"/>
          <w:sz w:val="19"/>
          <w:szCs w:val="19"/>
          <w:lang w:eastAsia="en-IN"/>
        </w:rPr>
        <w:t>Note: Index starts from 0.</w:t>
      </w:r>
    </w:p>
    <w:p w:rsidR="00D31AF6" w:rsidRPr="00D31AF6" w:rsidRDefault="00D31AF6" w:rsidP="00D31A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You can get substring from the given string object by one of the two methods:</w:t>
      </w:r>
    </w:p>
    <w:p w:rsidR="00D31AF6" w:rsidRPr="00D31AF6" w:rsidRDefault="00D31AF6" w:rsidP="00D31AF6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public String substring(</w:t>
      </w: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int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startIndex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):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 This method returns new String object containing the substring of the given string from specified 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startIndex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(inclusive).</w:t>
      </w:r>
    </w:p>
    <w:p w:rsidR="00D31AF6" w:rsidRPr="00D31AF6" w:rsidRDefault="00D31AF6" w:rsidP="00D31AF6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public String substring(</w:t>
      </w: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int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startIndex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, </w:t>
      </w: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int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endIndex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): 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This method returns new String object containing the substring of the given string from specified 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startIndex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to 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endIndex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D31AF6" w:rsidRPr="00D31AF6" w:rsidRDefault="00D31AF6" w:rsidP="00D31A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case of string:</w:t>
      </w:r>
    </w:p>
    <w:p w:rsidR="00D31AF6" w:rsidRPr="00D31AF6" w:rsidRDefault="00D31AF6" w:rsidP="00D31AF6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startIndex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: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inclusive</w:t>
      </w:r>
    </w:p>
    <w:p w:rsidR="00D31AF6" w:rsidRPr="00D31AF6" w:rsidRDefault="00D31AF6" w:rsidP="00D31AF6">
      <w:pPr>
        <w:numPr>
          <w:ilvl w:val="0"/>
          <w:numId w:val="2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endIndex</w:t>
      </w:r>
      <w:proofErr w:type="spellEnd"/>
      <w:r w:rsidRPr="00D31AF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: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exclusive</w:t>
      </w:r>
    </w:p>
    <w:p w:rsidR="00D31AF6" w:rsidRPr="00D31AF6" w:rsidRDefault="00D31AF6" w:rsidP="00D31A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Let's understand the 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startIndex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endIndex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by the code given below.</w:t>
      </w:r>
    </w:p>
    <w:p w:rsidR="00D31AF6" w:rsidRPr="00D31AF6" w:rsidRDefault="00D31AF6" w:rsidP="00D31AF6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String s=</w:t>
      </w:r>
      <w:r w:rsidRPr="00D31AF6">
        <w:rPr>
          <w:rFonts w:ascii="Verdana" w:eastAsia="Times New Roman" w:hAnsi="Verdana" w:cs="Times New Roman"/>
          <w:color w:val="0000FF"/>
          <w:sz w:val="18"/>
          <w:lang w:eastAsia="en-IN"/>
        </w:rPr>
        <w:t>"hello"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D31AF6" w:rsidRPr="00D31AF6" w:rsidRDefault="00D31AF6" w:rsidP="00D31AF6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s.substring</w:t>
      </w:r>
      <w:proofErr w:type="spellEnd"/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D31AF6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D31AF6">
        <w:rPr>
          <w:rFonts w:ascii="Verdana" w:eastAsia="Times New Roman" w:hAnsi="Verdana" w:cs="Times New Roman"/>
          <w:color w:val="C00000"/>
          <w:sz w:val="18"/>
          <w:lang w:eastAsia="en-IN"/>
        </w:rPr>
        <w:t>2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));</w:t>
      </w:r>
      <w:r w:rsidRPr="00D31AF6">
        <w:rPr>
          <w:rFonts w:ascii="Verdana" w:eastAsia="Times New Roman" w:hAnsi="Verdana" w:cs="Times New Roman"/>
          <w:color w:val="008200"/>
          <w:sz w:val="18"/>
          <w:lang w:eastAsia="en-IN"/>
        </w:rPr>
        <w:t>//he</w:t>
      </w:r>
      <w:r w:rsidRPr="00D31AF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D31AF6" w:rsidRPr="00D31AF6" w:rsidRDefault="00D31AF6" w:rsidP="00D31A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31AF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the above substring, 0 points to h but 2 points to e (because end index is exclusive).</w:t>
      </w:r>
    </w:p>
    <w:p w:rsidR="00D31AF6" w:rsidRPr="00D31AF6" w:rsidRDefault="00D31AF6" w:rsidP="00D31AF6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D31AF6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Example of java substring</w:t>
        </w:r>
      </w:ins>
    </w:p>
    <w:p w:rsidR="00D31AF6" w:rsidRPr="00D31AF6" w:rsidRDefault="00D31AF6" w:rsidP="00D31AF6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D31AF6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31AF6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TestSubstring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{  </w:t>
        </w:r>
      </w:ins>
    </w:p>
    <w:p w:rsidR="00D31AF6" w:rsidRPr="00D31AF6" w:rsidRDefault="00D31AF6" w:rsidP="00D31AF6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31AF6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31AF6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D31AF6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D31AF6" w:rsidRPr="00D31AF6" w:rsidRDefault="00D31AF6" w:rsidP="00D31AF6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String s=</w:t>
        </w:r>
        <w:r w:rsidRPr="00D31AF6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D31AF6">
          <w:rPr>
            <w:rFonts w:ascii="Verdana" w:eastAsia="Times New Roman" w:hAnsi="Verdana" w:cs="Times New Roman"/>
            <w:color w:val="0000FF"/>
            <w:sz w:val="18"/>
            <w:lang w:eastAsia="en-IN"/>
          </w:rPr>
          <w:t>SachinTendulkar</w:t>
        </w:r>
        <w:proofErr w:type="spellEnd"/>
        <w:r w:rsidRPr="00D31AF6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D31AF6" w:rsidRPr="00D31AF6" w:rsidRDefault="00D31AF6" w:rsidP="00D31AF6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s.substring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31AF6">
          <w:rPr>
            <w:rFonts w:ascii="Verdana" w:eastAsia="Times New Roman" w:hAnsi="Verdana" w:cs="Times New Roman"/>
            <w:color w:val="C00000"/>
            <w:sz w:val="18"/>
            <w:lang w:eastAsia="en-IN"/>
          </w:rPr>
          <w:t>6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D31AF6">
          <w:rPr>
            <w:rFonts w:ascii="Verdana" w:eastAsia="Times New Roman" w:hAnsi="Verdana" w:cs="Times New Roman"/>
            <w:color w:val="008200"/>
            <w:sz w:val="18"/>
            <w:lang w:eastAsia="en-IN"/>
          </w:rPr>
          <w:t>//</w:t>
        </w:r>
        <w:proofErr w:type="spellStart"/>
        <w:r w:rsidRPr="00D31AF6">
          <w:rPr>
            <w:rFonts w:ascii="Verdana" w:eastAsia="Times New Roman" w:hAnsi="Verdana" w:cs="Times New Roman"/>
            <w:color w:val="008200"/>
            <w:sz w:val="18"/>
            <w:lang w:eastAsia="en-IN"/>
          </w:rPr>
          <w:t>Tendulkar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31AF6" w:rsidRPr="00D31AF6" w:rsidRDefault="00D31AF6" w:rsidP="00D31AF6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s.substring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D31AF6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D31AF6">
          <w:rPr>
            <w:rFonts w:ascii="Verdana" w:eastAsia="Times New Roman" w:hAnsi="Verdana" w:cs="Times New Roman"/>
            <w:color w:val="C00000"/>
            <w:sz w:val="18"/>
            <w:lang w:eastAsia="en-IN"/>
          </w:rPr>
          <w:t>6</w:t>
        </w:r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</w:t>
        </w:r>
        <w:r w:rsidRPr="00D31AF6">
          <w:rPr>
            <w:rFonts w:ascii="Verdana" w:eastAsia="Times New Roman" w:hAnsi="Verdana" w:cs="Times New Roman"/>
            <w:color w:val="008200"/>
            <w:sz w:val="18"/>
            <w:lang w:eastAsia="en-IN"/>
          </w:rPr>
          <w:t>//</w:t>
        </w:r>
        <w:proofErr w:type="spellStart"/>
        <w:r w:rsidRPr="00D31AF6">
          <w:rPr>
            <w:rFonts w:ascii="Verdana" w:eastAsia="Times New Roman" w:hAnsi="Verdana" w:cs="Times New Roman"/>
            <w:color w:val="008200"/>
            <w:sz w:val="18"/>
            <w:lang w:eastAsia="en-IN"/>
          </w:rPr>
          <w:t>Sachin</w:t>
        </w:r>
        <w:proofErr w:type="spellEnd"/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D31AF6" w:rsidRPr="00D31AF6" w:rsidRDefault="00D31AF6" w:rsidP="00D31AF6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D31AF6" w:rsidRPr="00D31AF6" w:rsidRDefault="00D31AF6" w:rsidP="00D31AF6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D31AF6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D31AF6" w:rsidRPr="00D31AF6" w:rsidRDefault="00D31AF6" w:rsidP="00D31AF6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7" w:author="Unknown">
        <w:r w:rsidRPr="00D31AF6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D31AF6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"http://www.javatpoint.com/opr/test.jsp?filename=TestSubstring" \t "_blank" </w:instrText>
        </w:r>
        <w:r w:rsidRPr="00D31AF6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D31AF6">
          <w:rPr>
            <w:rFonts w:ascii="Verdana" w:eastAsia="Times New Roman" w:hAnsi="Verdana" w:cs="Times New Roman"/>
            <w:b/>
            <w:bCs/>
            <w:color w:val="FFFFFF"/>
            <w:sz w:val="18"/>
            <w:u w:val="single"/>
            <w:lang w:eastAsia="en-IN"/>
          </w:rPr>
          <w:t>Test it Now</w:t>
        </w:r>
        <w:r w:rsidRPr="00D31AF6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D31AF6" w:rsidRPr="00D31AF6" w:rsidRDefault="00D31AF6" w:rsidP="00D31AF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19" w:author="Unknown">
        <w:r w:rsidRPr="00D31AF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Tendulkar</w:t>
        </w:r>
        <w:proofErr w:type="spellEnd"/>
      </w:ins>
    </w:p>
    <w:p w:rsidR="00D31AF6" w:rsidRPr="00D31AF6" w:rsidRDefault="00D31AF6" w:rsidP="00D31AF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21" w:author="Unknown">
        <w:r w:rsidRPr="00D31AF6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Sachin</w:t>
        </w:r>
        <w:proofErr w:type="spellEnd"/>
      </w:ins>
    </w:p>
    <w:p w:rsidR="00242AE8" w:rsidRDefault="00242AE8"/>
    <w:sectPr w:rsidR="00242AE8" w:rsidSect="0024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0342B"/>
    <w:multiLevelType w:val="multilevel"/>
    <w:tmpl w:val="40D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5E49F6"/>
    <w:multiLevelType w:val="multilevel"/>
    <w:tmpl w:val="27D6A6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5186FA1"/>
    <w:multiLevelType w:val="multilevel"/>
    <w:tmpl w:val="D58A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351E27"/>
    <w:multiLevelType w:val="multilevel"/>
    <w:tmpl w:val="C9C2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31AF6"/>
    <w:rsid w:val="00242AE8"/>
    <w:rsid w:val="004A0326"/>
    <w:rsid w:val="005E366F"/>
    <w:rsid w:val="00D3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E8"/>
  </w:style>
  <w:style w:type="paragraph" w:styleId="Heading1">
    <w:name w:val="heading 1"/>
    <w:basedOn w:val="Normal"/>
    <w:link w:val="Heading1Char"/>
    <w:uiPriority w:val="9"/>
    <w:qFormat/>
    <w:rsid w:val="00D31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1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1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1A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1A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1AF6"/>
    <w:rPr>
      <w:color w:val="0000FF"/>
      <w:u w:val="single"/>
    </w:rPr>
  </w:style>
  <w:style w:type="character" w:customStyle="1" w:styleId="string">
    <w:name w:val="string"/>
    <w:basedOn w:val="DefaultParagraphFont"/>
    <w:rsid w:val="00D31AF6"/>
  </w:style>
  <w:style w:type="character" w:customStyle="1" w:styleId="number">
    <w:name w:val="number"/>
    <w:basedOn w:val="DefaultParagraphFont"/>
    <w:rsid w:val="00D31AF6"/>
  </w:style>
  <w:style w:type="character" w:customStyle="1" w:styleId="comment">
    <w:name w:val="comment"/>
    <w:basedOn w:val="DefaultParagraphFont"/>
    <w:rsid w:val="00D31AF6"/>
  </w:style>
  <w:style w:type="character" w:customStyle="1" w:styleId="keyword">
    <w:name w:val="keyword"/>
    <w:basedOn w:val="DefaultParagraphFont"/>
    <w:rsid w:val="00D31AF6"/>
  </w:style>
  <w:style w:type="character" w:customStyle="1" w:styleId="testit">
    <w:name w:val="testit"/>
    <w:basedOn w:val="DefaultParagraphFont"/>
    <w:rsid w:val="00D31A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A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40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153957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691187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2019-06-04T16:07:00Z</dcterms:created>
  <dcterms:modified xsi:type="dcterms:W3CDTF">2019-06-04T16:07:00Z</dcterms:modified>
</cp:coreProperties>
</file>