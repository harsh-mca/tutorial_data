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5F0" w:rsidRPr="00D005F0" w:rsidRDefault="00D005F0" w:rsidP="00D005F0">
      <w:pPr>
        <w:shd w:val="clear" w:color="auto" w:fill="FFFFFF"/>
        <w:spacing w:before="68" w:after="100" w:afterAutospacing="1" w:line="312" w:lineRule="atLeast"/>
        <w:outlineLvl w:val="0"/>
        <w:rPr>
          <w:rFonts w:ascii="Helvetica" w:eastAsia="Times New Roman" w:hAnsi="Helvetica" w:cs="Helvetica"/>
          <w:color w:val="610B38"/>
          <w:kern w:val="36"/>
          <w:sz w:val="39"/>
          <w:szCs w:val="39"/>
          <w:lang w:eastAsia="en-IN"/>
        </w:rPr>
      </w:pPr>
      <w:r w:rsidRPr="00D005F0">
        <w:rPr>
          <w:rFonts w:ascii="Helvetica" w:eastAsia="Times New Roman" w:hAnsi="Helvetica" w:cs="Helvetica"/>
          <w:color w:val="610B38"/>
          <w:kern w:val="36"/>
          <w:sz w:val="39"/>
          <w:szCs w:val="39"/>
          <w:lang w:eastAsia="en-IN"/>
        </w:rPr>
        <w:t>Java String</w:t>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In Java, string is basically an object that represents sequence of char values. An array of characters works same as Java string. For example:</w:t>
      </w:r>
    </w:p>
    <w:p w:rsidR="00D005F0" w:rsidRPr="00D005F0" w:rsidRDefault="00D005F0" w:rsidP="00D005F0">
      <w:pPr>
        <w:numPr>
          <w:ilvl w:val="0"/>
          <w:numId w:val="1"/>
        </w:numPr>
        <w:shd w:val="clear" w:color="auto" w:fill="FFFFFF"/>
        <w:spacing w:after="0" w:line="285" w:lineRule="atLeast"/>
        <w:ind w:left="0"/>
        <w:rPr>
          <w:rFonts w:ascii="Verdana" w:eastAsia="Times New Roman" w:hAnsi="Verdana" w:cs="Times New Roman"/>
          <w:color w:val="000000"/>
          <w:sz w:val="18"/>
          <w:szCs w:val="18"/>
          <w:lang w:eastAsia="en-IN"/>
        </w:rPr>
      </w:pPr>
      <w:r w:rsidRPr="00D005F0">
        <w:rPr>
          <w:rFonts w:ascii="Verdana" w:eastAsia="Times New Roman" w:hAnsi="Verdana" w:cs="Times New Roman"/>
          <w:b/>
          <w:bCs/>
          <w:color w:val="006699"/>
          <w:sz w:val="18"/>
          <w:lang w:eastAsia="en-IN"/>
        </w:rPr>
        <w:t>char</w:t>
      </w:r>
      <w:r w:rsidRPr="00D005F0">
        <w:rPr>
          <w:rFonts w:ascii="Verdana" w:eastAsia="Times New Roman" w:hAnsi="Verdana" w:cs="Times New Roman"/>
          <w:color w:val="000000"/>
          <w:sz w:val="18"/>
          <w:szCs w:val="18"/>
          <w:bdr w:val="none" w:sz="0" w:space="0" w:color="auto" w:frame="1"/>
          <w:lang w:eastAsia="en-IN"/>
        </w:rPr>
        <w:t>[] </w:t>
      </w:r>
      <w:proofErr w:type="spellStart"/>
      <w:r w:rsidRPr="00D005F0">
        <w:rPr>
          <w:rFonts w:ascii="Verdana" w:eastAsia="Times New Roman" w:hAnsi="Verdana" w:cs="Times New Roman"/>
          <w:color w:val="000000"/>
          <w:sz w:val="18"/>
          <w:szCs w:val="18"/>
          <w:bdr w:val="none" w:sz="0" w:space="0" w:color="auto" w:frame="1"/>
          <w:lang w:eastAsia="en-IN"/>
        </w:rPr>
        <w:t>ch</w:t>
      </w:r>
      <w:proofErr w:type="spellEnd"/>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w:t>
      </w:r>
      <w:proofErr w:type="spellStart"/>
      <w:r w:rsidRPr="00D005F0">
        <w:rPr>
          <w:rFonts w:ascii="Verdana" w:eastAsia="Times New Roman" w:hAnsi="Verdana" w:cs="Times New Roman"/>
          <w:sz w:val="18"/>
          <w:lang w:eastAsia="en-IN"/>
        </w:rPr>
        <w:t>j'</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'a'</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'v'</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'a'</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't'</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'p'</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'o'</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'i'</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'n'</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't</w:t>
      </w:r>
      <w:proofErr w:type="spellEnd"/>
      <w:r w:rsidRPr="00D005F0">
        <w:rPr>
          <w:rFonts w:ascii="Verdana" w:eastAsia="Times New Roman" w:hAnsi="Verdana" w:cs="Times New Roman"/>
          <w:sz w:val="18"/>
          <w:lang w:eastAsia="en-IN"/>
        </w:rPr>
        <w:t>'</w:t>
      </w:r>
      <w:r w:rsidRPr="00D005F0">
        <w:rPr>
          <w:rFonts w:ascii="Verdana" w:eastAsia="Times New Roman" w:hAnsi="Verdana" w:cs="Times New Roman"/>
          <w:color w:val="000000"/>
          <w:sz w:val="18"/>
          <w:szCs w:val="18"/>
          <w:bdr w:val="none" w:sz="0" w:space="0" w:color="auto" w:frame="1"/>
          <w:lang w:eastAsia="en-IN"/>
        </w:rPr>
        <w:t>};  </w:t>
      </w:r>
    </w:p>
    <w:p w:rsidR="00D005F0" w:rsidRPr="00D005F0" w:rsidRDefault="00D005F0" w:rsidP="00D005F0">
      <w:pPr>
        <w:numPr>
          <w:ilvl w:val="0"/>
          <w:numId w:val="1"/>
        </w:numPr>
        <w:shd w:val="clear" w:color="auto" w:fill="FFFFFF"/>
        <w:spacing w:after="109" w:line="285" w:lineRule="atLeast"/>
        <w:ind w:left="0"/>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bdr w:val="none" w:sz="0" w:space="0" w:color="auto" w:frame="1"/>
          <w:lang w:eastAsia="en-IN"/>
        </w:rPr>
        <w:t>String s=</w:t>
      </w:r>
      <w:r w:rsidRPr="00D005F0">
        <w:rPr>
          <w:rFonts w:ascii="Verdana" w:eastAsia="Times New Roman" w:hAnsi="Verdana" w:cs="Times New Roman"/>
          <w:b/>
          <w:bCs/>
          <w:color w:val="006699"/>
          <w:sz w:val="18"/>
          <w:lang w:eastAsia="en-IN"/>
        </w:rPr>
        <w:t>new</w:t>
      </w:r>
      <w:r w:rsidRPr="00D005F0">
        <w:rPr>
          <w:rFonts w:ascii="Verdana" w:eastAsia="Times New Roman" w:hAnsi="Verdana" w:cs="Times New Roman"/>
          <w:color w:val="000000"/>
          <w:sz w:val="18"/>
          <w:szCs w:val="18"/>
          <w:bdr w:val="none" w:sz="0" w:space="0" w:color="auto" w:frame="1"/>
          <w:lang w:eastAsia="en-IN"/>
        </w:rPr>
        <w:t> String(</w:t>
      </w:r>
      <w:proofErr w:type="spellStart"/>
      <w:r w:rsidRPr="00D005F0">
        <w:rPr>
          <w:rFonts w:ascii="Verdana" w:eastAsia="Times New Roman" w:hAnsi="Verdana" w:cs="Times New Roman"/>
          <w:color w:val="000000"/>
          <w:sz w:val="18"/>
          <w:szCs w:val="18"/>
          <w:bdr w:val="none" w:sz="0" w:space="0" w:color="auto" w:frame="1"/>
          <w:lang w:eastAsia="en-IN"/>
        </w:rPr>
        <w:t>ch</w:t>
      </w:r>
      <w:proofErr w:type="spellEnd"/>
      <w:r w:rsidRPr="00D005F0">
        <w:rPr>
          <w:rFonts w:ascii="Verdana" w:eastAsia="Times New Roman" w:hAnsi="Verdana" w:cs="Times New Roman"/>
          <w:color w:val="000000"/>
          <w:sz w:val="18"/>
          <w:szCs w:val="18"/>
          <w:bdr w:val="none" w:sz="0" w:space="0" w:color="auto" w:frame="1"/>
          <w:lang w:eastAsia="en-IN"/>
        </w:rPr>
        <w:t>);  </w:t>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is same as:</w:t>
      </w:r>
    </w:p>
    <w:p w:rsidR="00D005F0" w:rsidRPr="00D005F0" w:rsidRDefault="00D005F0" w:rsidP="00D005F0">
      <w:pPr>
        <w:numPr>
          <w:ilvl w:val="0"/>
          <w:numId w:val="2"/>
        </w:numPr>
        <w:shd w:val="clear" w:color="auto" w:fill="FFFFFF"/>
        <w:spacing w:after="109" w:line="285" w:lineRule="atLeast"/>
        <w:ind w:left="0"/>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bdr w:val="none" w:sz="0" w:space="0" w:color="auto" w:frame="1"/>
          <w:lang w:eastAsia="en-IN"/>
        </w:rPr>
        <w:t>String s=</w:t>
      </w:r>
      <w:r w:rsidRPr="00D005F0">
        <w:rPr>
          <w:rFonts w:ascii="Verdana" w:eastAsia="Times New Roman" w:hAnsi="Verdana" w:cs="Times New Roman"/>
          <w:sz w:val="18"/>
          <w:lang w:eastAsia="en-IN"/>
        </w:rPr>
        <w:t>"</w:t>
      </w:r>
      <w:proofErr w:type="spellStart"/>
      <w:r w:rsidRPr="00D005F0">
        <w:rPr>
          <w:rFonts w:ascii="Verdana" w:eastAsia="Times New Roman" w:hAnsi="Verdana" w:cs="Times New Roman"/>
          <w:sz w:val="18"/>
          <w:lang w:eastAsia="en-IN"/>
        </w:rPr>
        <w:t>javatpoint</w:t>
      </w:r>
      <w:proofErr w:type="spellEnd"/>
      <w:r w:rsidRPr="00D005F0">
        <w:rPr>
          <w:rFonts w:ascii="Verdana" w:eastAsia="Times New Roman" w:hAnsi="Verdana" w:cs="Times New Roman"/>
          <w:sz w:val="18"/>
          <w:lang w:eastAsia="en-IN"/>
        </w:rPr>
        <w:t>"</w:t>
      </w:r>
      <w:r w:rsidRPr="00D005F0">
        <w:rPr>
          <w:rFonts w:ascii="Verdana" w:eastAsia="Times New Roman" w:hAnsi="Verdana" w:cs="Times New Roman"/>
          <w:color w:val="000000"/>
          <w:sz w:val="18"/>
          <w:szCs w:val="18"/>
          <w:bdr w:val="none" w:sz="0" w:space="0" w:color="auto" w:frame="1"/>
          <w:lang w:eastAsia="en-IN"/>
        </w:rPr>
        <w:t>;  </w:t>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b/>
          <w:bCs/>
          <w:color w:val="000000"/>
          <w:sz w:val="18"/>
          <w:lang w:eastAsia="en-IN"/>
        </w:rPr>
        <w:t>Java String</w:t>
      </w:r>
      <w:r w:rsidRPr="00D005F0">
        <w:rPr>
          <w:rFonts w:ascii="Verdana" w:eastAsia="Times New Roman" w:hAnsi="Verdana" w:cs="Times New Roman"/>
          <w:color w:val="000000"/>
          <w:sz w:val="18"/>
          <w:szCs w:val="18"/>
          <w:lang w:eastAsia="en-IN"/>
        </w:rPr>
        <w:t xml:space="preserve"> class provides a lot of methods to perform operations on string such as compare(), </w:t>
      </w:r>
      <w:proofErr w:type="spellStart"/>
      <w:r w:rsidRPr="00D005F0">
        <w:rPr>
          <w:rFonts w:ascii="Verdana" w:eastAsia="Times New Roman" w:hAnsi="Verdana" w:cs="Times New Roman"/>
          <w:color w:val="000000"/>
          <w:sz w:val="18"/>
          <w:szCs w:val="18"/>
          <w:lang w:eastAsia="en-IN"/>
        </w:rPr>
        <w:t>concat</w:t>
      </w:r>
      <w:proofErr w:type="spellEnd"/>
      <w:r w:rsidRPr="00D005F0">
        <w:rPr>
          <w:rFonts w:ascii="Verdana" w:eastAsia="Times New Roman" w:hAnsi="Verdana" w:cs="Times New Roman"/>
          <w:color w:val="000000"/>
          <w:sz w:val="18"/>
          <w:szCs w:val="18"/>
          <w:lang w:eastAsia="en-IN"/>
        </w:rPr>
        <w:t xml:space="preserve">(), equals(), split(), length(), replace(), </w:t>
      </w:r>
      <w:proofErr w:type="spellStart"/>
      <w:r w:rsidRPr="00D005F0">
        <w:rPr>
          <w:rFonts w:ascii="Verdana" w:eastAsia="Times New Roman" w:hAnsi="Verdana" w:cs="Times New Roman"/>
          <w:color w:val="000000"/>
          <w:sz w:val="18"/>
          <w:szCs w:val="18"/>
          <w:lang w:eastAsia="en-IN"/>
        </w:rPr>
        <w:t>compareTo</w:t>
      </w:r>
      <w:proofErr w:type="spellEnd"/>
      <w:r w:rsidRPr="00D005F0">
        <w:rPr>
          <w:rFonts w:ascii="Verdana" w:eastAsia="Times New Roman" w:hAnsi="Verdana" w:cs="Times New Roman"/>
          <w:color w:val="000000"/>
          <w:sz w:val="18"/>
          <w:szCs w:val="18"/>
          <w:lang w:eastAsia="en-IN"/>
        </w:rPr>
        <w:t>(), intern(), substring() etc.</w:t>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 xml:space="preserve">The </w:t>
      </w:r>
      <w:proofErr w:type="spellStart"/>
      <w:r w:rsidRPr="00D005F0">
        <w:rPr>
          <w:rFonts w:ascii="Verdana" w:eastAsia="Times New Roman" w:hAnsi="Verdana" w:cs="Times New Roman"/>
          <w:color w:val="000000"/>
          <w:sz w:val="18"/>
          <w:szCs w:val="18"/>
          <w:lang w:eastAsia="en-IN"/>
        </w:rPr>
        <w:t>java.lang.String</w:t>
      </w:r>
      <w:proofErr w:type="spellEnd"/>
      <w:r w:rsidRPr="00D005F0">
        <w:rPr>
          <w:rFonts w:ascii="Verdana" w:eastAsia="Times New Roman" w:hAnsi="Verdana" w:cs="Times New Roman"/>
          <w:color w:val="000000"/>
          <w:sz w:val="18"/>
          <w:szCs w:val="18"/>
          <w:lang w:eastAsia="en-IN"/>
        </w:rPr>
        <w:t xml:space="preserve"> class implements </w:t>
      </w:r>
      <w:proofErr w:type="spellStart"/>
      <w:r w:rsidRPr="00D005F0">
        <w:rPr>
          <w:rFonts w:ascii="Verdana" w:eastAsia="Times New Roman" w:hAnsi="Verdana" w:cs="Times New Roman"/>
          <w:i/>
          <w:iCs/>
          <w:color w:val="000000"/>
          <w:sz w:val="18"/>
          <w:lang w:eastAsia="en-IN"/>
        </w:rPr>
        <w:t>Serializable</w:t>
      </w:r>
      <w:proofErr w:type="spellEnd"/>
      <w:r w:rsidRPr="00D005F0">
        <w:rPr>
          <w:rFonts w:ascii="Verdana" w:eastAsia="Times New Roman" w:hAnsi="Verdana" w:cs="Times New Roman"/>
          <w:color w:val="000000"/>
          <w:sz w:val="18"/>
          <w:szCs w:val="18"/>
          <w:lang w:eastAsia="en-IN"/>
        </w:rPr>
        <w:t>, </w:t>
      </w:r>
      <w:r w:rsidRPr="00D005F0">
        <w:rPr>
          <w:rFonts w:ascii="Verdana" w:eastAsia="Times New Roman" w:hAnsi="Verdana" w:cs="Times New Roman"/>
          <w:i/>
          <w:iCs/>
          <w:color w:val="000000"/>
          <w:sz w:val="18"/>
          <w:lang w:eastAsia="en-IN"/>
        </w:rPr>
        <w:t>Comparable</w:t>
      </w:r>
      <w:r w:rsidRPr="00D005F0">
        <w:rPr>
          <w:rFonts w:ascii="Verdana" w:eastAsia="Times New Roman" w:hAnsi="Verdana" w:cs="Times New Roman"/>
          <w:color w:val="000000"/>
          <w:sz w:val="18"/>
          <w:szCs w:val="18"/>
          <w:lang w:eastAsia="en-IN"/>
        </w:rPr>
        <w:t> and </w:t>
      </w:r>
      <w:proofErr w:type="spellStart"/>
      <w:r w:rsidRPr="00D005F0">
        <w:rPr>
          <w:rFonts w:ascii="Verdana" w:eastAsia="Times New Roman" w:hAnsi="Verdana" w:cs="Times New Roman"/>
          <w:i/>
          <w:iCs/>
          <w:color w:val="000000"/>
          <w:sz w:val="18"/>
          <w:lang w:eastAsia="en-IN"/>
        </w:rPr>
        <w:t>CharSequence</w:t>
      </w:r>
      <w:proofErr w:type="spellEnd"/>
      <w:r w:rsidRPr="00D005F0">
        <w:rPr>
          <w:rFonts w:ascii="Verdana" w:eastAsia="Times New Roman" w:hAnsi="Verdana" w:cs="Times New Roman"/>
          <w:color w:val="000000"/>
          <w:sz w:val="18"/>
          <w:szCs w:val="18"/>
          <w:lang w:eastAsia="en-IN"/>
        </w:rPr>
        <w:t> interfaces.</w:t>
      </w:r>
    </w:p>
    <w:p w:rsidR="00D005F0" w:rsidRPr="00D005F0" w:rsidRDefault="00D005F0" w:rsidP="00D00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683635" cy="2259965"/>
            <wp:effectExtent l="19050" t="0" r="0" b="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5"/>
                    <a:srcRect/>
                    <a:stretch>
                      <a:fillRect/>
                    </a:stretch>
                  </pic:blipFill>
                  <pic:spPr bwMode="auto">
                    <a:xfrm>
                      <a:off x="0" y="0"/>
                      <a:ext cx="3683635" cy="2259965"/>
                    </a:xfrm>
                    <a:prstGeom prst="rect">
                      <a:avLst/>
                    </a:prstGeom>
                    <a:noFill/>
                    <a:ln w="9525">
                      <a:noFill/>
                      <a:miter lim="800000"/>
                      <a:headEnd/>
                      <a:tailEnd/>
                    </a:ln>
                  </pic:spPr>
                </pic:pic>
              </a:graphicData>
            </a:graphic>
          </wp:inline>
        </w:drawing>
      </w:r>
    </w:p>
    <w:p w:rsidR="00D005F0" w:rsidRPr="00D005F0" w:rsidRDefault="00D005F0" w:rsidP="00D005F0">
      <w:pPr>
        <w:spacing w:after="0" w:line="240" w:lineRule="auto"/>
        <w:rPr>
          <w:rFonts w:ascii="Times New Roman" w:eastAsia="Times New Roman" w:hAnsi="Times New Roman" w:cs="Times New Roman"/>
          <w:sz w:val="24"/>
          <w:szCs w:val="24"/>
          <w:lang w:eastAsia="en-IN"/>
        </w:rPr>
      </w:pPr>
      <w:r w:rsidRPr="00D005F0">
        <w:rPr>
          <w:rFonts w:ascii="Times New Roman" w:eastAsia="Times New Roman" w:hAnsi="Times New Roman" w:cs="Times New Roman"/>
          <w:sz w:val="24"/>
          <w:szCs w:val="24"/>
          <w:lang w:eastAsia="en-IN"/>
        </w:rPr>
        <w:pict>
          <v:rect id="_x0000_i1025" style="width:0;height:.7pt" o:hralign="center" o:hrstd="t" o:hrnoshade="t" o:hr="t" fillcolor="#d4d4d4" stroked="f"/>
        </w:pict>
      </w:r>
    </w:p>
    <w:p w:rsidR="00D005F0" w:rsidRPr="00D005F0" w:rsidRDefault="00D005F0" w:rsidP="00D005F0">
      <w:pPr>
        <w:shd w:val="clear" w:color="auto" w:fill="FFFFFF"/>
        <w:spacing w:before="100" w:beforeAutospacing="1" w:after="100" w:afterAutospacing="1" w:line="312" w:lineRule="atLeast"/>
        <w:outlineLvl w:val="1"/>
        <w:rPr>
          <w:rFonts w:ascii="Helvetica" w:eastAsia="Times New Roman" w:hAnsi="Helvetica" w:cs="Helvetica"/>
          <w:color w:val="610B38"/>
          <w:sz w:val="34"/>
          <w:szCs w:val="34"/>
          <w:lang w:eastAsia="en-IN"/>
        </w:rPr>
      </w:pPr>
      <w:proofErr w:type="spellStart"/>
      <w:r w:rsidRPr="00D005F0">
        <w:rPr>
          <w:rFonts w:ascii="Helvetica" w:eastAsia="Times New Roman" w:hAnsi="Helvetica" w:cs="Helvetica"/>
          <w:color w:val="610B38"/>
          <w:sz w:val="34"/>
          <w:szCs w:val="34"/>
          <w:lang w:eastAsia="en-IN"/>
        </w:rPr>
        <w:t>CharSequence</w:t>
      </w:r>
      <w:proofErr w:type="spellEnd"/>
      <w:r w:rsidRPr="00D005F0">
        <w:rPr>
          <w:rFonts w:ascii="Helvetica" w:eastAsia="Times New Roman" w:hAnsi="Helvetica" w:cs="Helvetica"/>
          <w:color w:val="610B38"/>
          <w:sz w:val="34"/>
          <w:szCs w:val="34"/>
          <w:lang w:eastAsia="en-IN"/>
        </w:rPr>
        <w:t xml:space="preserve"> Interface</w:t>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 xml:space="preserve">The </w:t>
      </w:r>
      <w:proofErr w:type="spellStart"/>
      <w:r w:rsidRPr="00D005F0">
        <w:rPr>
          <w:rFonts w:ascii="Verdana" w:eastAsia="Times New Roman" w:hAnsi="Verdana" w:cs="Times New Roman"/>
          <w:color w:val="000000"/>
          <w:sz w:val="18"/>
          <w:szCs w:val="18"/>
          <w:lang w:eastAsia="en-IN"/>
        </w:rPr>
        <w:t>CharSequence</w:t>
      </w:r>
      <w:proofErr w:type="spellEnd"/>
      <w:r w:rsidRPr="00D005F0">
        <w:rPr>
          <w:rFonts w:ascii="Verdana" w:eastAsia="Times New Roman" w:hAnsi="Verdana" w:cs="Times New Roman"/>
          <w:color w:val="000000"/>
          <w:sz w:val="18"/>
          <w:szCs w:val="18"/>
          <w:lang w:eastAsia="en-IN"/>
        </w:rPr>
        <w:t xml:space="preserve"> interface is used to represent the sequence of characters. String, </w:t>
      </w:r>
      <w:proofErr w:type="spellStart"/>
      <w:r w:rsidRPr="00D005F0">
        <w:rPr>
          <w:rFonts w:ascii="Verdana" w:eastAsia="Times New Roman" w:hAnsi="Verdana" w:cs="Times New Roman"/>
          <w:color w:val="000000"/>
          <w:sz w:val="18"/>
          <w:szCs w:val="18"/>
          <w:lang w:eastAsia="en-IN"/>
        </w:rPr>
        <w:t>StringBuffer</w:t>
      </w:r>
      <w:proofErr w:type="spellEnd"/>
      <w:r w:rsidRPr="00D005F0">
        <w:rPr>
          <w:rFonts w:ascii="Verdana" w:eastAsia="Times New Roman" w:hAnsi="Verdana" w:cs="Times New Roman"/>
          <w:color w:val="000000"/>
          <w:sz w:val="18"/>
          <w:szCs w:val="18"/>
          <w:lang w:eastAsia="en-IN"/>
        </w:rPr>
        <w:t xml:space="preserve"> and </w:t>
      </w:r>
      <w:proofErr w:type="spellStart"/>
      <w:r w:rsidRPr="00D005F0">
        <w:rPr>
          <w:rFonts w:ascii="Verdana" w:eastAsia="Times New Roman" w:hAnsi="Verdana" w:cs="Times New Roman"/>
          <w:color w:val="000000"/>
          <w:sz w:val="18"/>
          <w:szCs w:val="18"/>
          <w:lang w:eastAsia="en-IN"/>
        </w:rPr>
        <w:t>StringBuilder</w:t>
      </w:r>
      <w:proofErr w:type="spellEnd"/>
      <w:r w:rsidRPr="00D005F0">
        <w:rPr>
          <w:rFonts w:ascii="Verdana" w:eastAsia="Times New Roman" w:hAnsi="Verdana" w:cs="Times New Roman"/>
          <w:color w:val="000000"/>
          <w:sz w:val="18"/>
          <w:szCs w:val="18"/>
          <w:lang w:eastAsia="en-IN"/>
        </w:rPr>
        <w:t xml:space="preserve"> classes implement it. It means, we can create strings in java by using these three classes.</w:t>
      </w:r>
    </w:p>
    <w:p w:rsidR="00D005F0" w:rsidRPr="00D005F0" w:rsidRDefault="00D005F0" w:rsidP="00D005F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588385" cy="2268855"/>
            <wp:effectExtent l="19050" t="0" r="0" b="0"/>
            <wp:docPr id="3" name="Picture 3"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Sequence in Java"/>
                    <pic:cNvPicPr>
                      <a:picLocks noChangeAspect="1" noChangeArrowheads="1"/>
                    </pic:cNvPicPr>
                  </pic:nvPicPr>
                  <pic:blipFill>
                    <a:blip r:embed="rId6"/>
                    <a:srcRect/>
                    <a:stretch>
                      <a:fillRect/>
                    </a:stretch>
                  </pic:blipFill>
                  <pic:spPr bwMode="auto">
                    <a:xfrm>
                      <a:off x="0" y="0"/>
                      <a:ext cx="3588385" cy="2268855"/>
                    </a:xfrm>
                    <a:prstGeom prst="rect">
                      <a:avLst/>
                    </a:prstGeom>
                    <a:noFill/>
                    <a:ln w="9525">
                      <a:noFill/>
                      <a:miter lim="800000"/>
                      <a:headEnd/>
                      <a:tailEnd/>
                    </a:ln>
                  </pic:spPr>
                </pic:pic>
              </a:graphicData>
            </a:graphic>
          </wp:inline>
        </w:drawing>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lastRenderedPageBreak/>
        <w:t xml:space="preserve">The Java String is immutable which means it cannot be changed. Whenever we change any string, a new instance is created. For mutable strings, you can use </w:t>
      </w:r>
      <w:proofErr w:type="spellStart"/>
      <w:r w:rsidRPr="00D005F0">
        <w:rPr>
          <w:rFonts w:ascii="Verdana" w:eastAsia="Times New Roman" w:hAnsi="Verdana" w:cs="Times New Roman"/>
          <w:color w:val="000000"/>
          <w:sz w:val="18"/>
          <w:szCs w:val="18"/>
          <w:lang w:eastAsia="en-IN"/>
        </w:rPr>
        <w:t>StringBuffer</w:t>
      </w:r>
      <w:proofErr w:type="spellEnd"/>
      <w:r w:rsidRPr="00D005F0">
        <w:rPr>
          <w:rFonts w:ascii="Verdana" w:eastAsia="Times New Roman" w:hAnsi="Verdana" w:cs="Times New Roman"/>
          <w:color w:val="000000"/>
          <w:sz w:val="18"/>
          <w:szCs w:val="18"/>
          <w:lang w:eastAsia="en-IN"/>
        </w:rPr>
        <w:t xml:space="preserve"> and </w:t>
      </w:r>
      <w:proofErr w:type="spellStart"/>
      <w:r w:rsidRPr="00D005F0">
        <w:rPr>
          <w:rFonts w:ascii="Verdana" w:eastAsia="Times New Roman" w:hAnsi="Verdana" w:cs="Times New Roman"/>
          <w:color w:val="000000"/>
          <w:sz w:val="18"/>
          <w:szCs w:val="18"/>
          <w:lang w:eastAsia="en-IN"/>
        </w:rPr>
        <w:t>StringBuilder</w:t>
      </w:r>
      <w:proofErr w:type="spellEnd"/>
      <w:r w:rsidRPr="00D005F0">
        <w:rPr>
          <w:rFonts w:ascii="Verdana" w:eastAsia="Times New Roman" w:hAnsi="Verdana" w:cs="Times New Roman"/>
          <w:color w:val="000000"/>
          <w:sz w:val="18"/>
          <w:szCs w:val="18"/>
          <w:lang w:eastAsia="en-IN"/>
        </w:rPr>
        <w:t xml:space="preserve"> classes.</w:t>
      </w:r>
    </w:p>
    <w:p w:rsidR="00D005F0" w:rsidRPr="00D005F0" w:rsidRDefault="00D005F0" w:rsidP="00D005F0">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We will discuss immutable string later. Let's first understand what is String in Java and how to create the String object.</w:t>
      </w:r>
    </w:p>
    <w:p w:rsidR="00D005F0" w:rsidRPr="00D005F0" w:rsidRDefault="00D005F0" w:rsidP="00D005F0">
      <w:pPr>
        <w:spacing w:after="0" w:line="240" w:lineRule="auto"/>
        <w:rPr>
          <w:rFonts w:ascii="Times New Roman" w:eastAsia="Times New Roman" w:hAnsi="Times New Roman" w:cs="Times New Roman"/>
          <w:sz w:val="24"/>
          <w:szCs w:val="24"/>
          <w:lang w:eastAsia="en-IN"/>
        </w:rPr>
      </w:pPr>
      <w:r w:rsidRPr="00D005F0">
        <w:rPr>
          <w:rFonts w:ascii="Times New Roman" w:eastAsia="Times New Roman" w:hAnsi="Times New Roman" w:cs="Times New Roman"/>
          <w:sz w:val="24"/>
          <w:szCs w:val="24"/>
          <w:lang w:eastAsia="en-IN"/>
        </w:rPr>
        <w:pict>
          <v:rect id="_x0000_i1026" style="width:0;height:.7pt" o:hralign="center" o:hrstd="t" o:hrnoshade="t" o:hr="t" fillcolor="#d4d4d4" stroked="f"/>
        </w:pict>
      </w:r>
    </w:p>
    <w:p w:rsidR="00D005F0" w:rsidRPr="00D005F0" w:rsidRDefault="00D005F0" w:rsidP="00D005F0">
      <w:pPr>
        <w:shd w:val="clear" w:color="auto" w:fill="FFFFFF"/>
        <w:spacing w:before="100" w:beforeAutospacing="1" w:after="100" w:afterAutospacing="1" w:line="312" w:lineRule="atLeast"/>
        <w:outlineLvl w:val="2"/>
        <w:rPr>
          <w:ins w:id="0" w:author="Unknown"/>
          <w:rFonts w:ascii="Helvetica" w:eastAsia="Times New Roman" w:hAnsi="Helvetica" w:cs="Helvetica"/>
          <w:color w:val="610B38"/>
          <w:sz w:val="34"/>
          <w:szCs w:val="34"/>
          <w:lang w:eastAsia="en-IN"/>
        </w:rPr>
      </w:pPr>
      <w:ins w:id="1" w:author="Unknown">
        <w:r w:rsidRPr="00D005F0">
          <w:rPr>
            <w:rFonts w:ascii="Helvetica" w:eastAsia="Times New Roman" w:hAnsi="Helvetica" w:cs="Helvetica"/>
            <w:color w:val="610B38"/>
            <w:sz w:val="34"/>
            <w:szCs w:val="34"/>
            <w:lang w:eastAsia="en-IN"/>
          </w:rPr>
          <w:t>What is String in java</w:t>
        </w:r>
      </w:ins>
    </w:p>
    <w:p w:rsidR="00D005F0" w:rsidRPr="00D005F0" w:rsidRDefault="00D005F0" w:rsidP="00D005F0">
      <w:pPr>
        <w:shd w:val="clear" w:color="auto" w:fill="FFFFFF"/>
        <w:spacing w:before="100" w:beforeAutospacing="1" w:after="100" w:afterAutospacing="1" w:line="240" w:lineRule="auto"/>
        <w:rPr>
          <w:ins w:id="2" w:author="Unknown"/>
          <w:rFonts w:ascii="Verdana" w:eastAsia="Times New Roman" w:hAnsi="Verdana" w:cs="Times New Roman"/>
          <w:color w:val="000000"/>
          <w:sz w:val="18"/>
          <w:szCs w:val="18"/>
          <w:lang w:eastAsia="en-IN"/>
        </w:rPr>
      </w:pPr>
      <w:ins w:id="3" w:author="Unknown">
        <w:r w:rsidRPr="00D005F0">
          <w:rPr>
            <w:rFonts w:ascii="Verdana" w:eastAsia="Times New Roman" w:hAnsi="Verdana" w:cs="Times New Roman"/>
            <w:color w:val="000000"/>
            <w:sz w:val="18"/>
            <w:szCs w:val="18"/>
            <w:lang w:eastAsia="en-IN"/>
          </w:rPr>
          <w:t xml:space="preserve">Generally, String is a sequence of characters. But in Java, string is an object that represents a sequence of characters. The </w:t>
        </w:r>
        <w:proofErr w:type="spellStart"/>
        <w:r w:rsidRPr="00D005F0">
          <w:rPr>
            <w:rFonts w:ascii="Verdana" w:eastAsia="Times New Roman" w:hAnsi="Verdana" w:cs="Times New Roman"/>
            <w:color w:val="000000"/>
            <w:sz w:val="18"/>
            <w:szCs w:val="18"/>
            <w:lang w:eastAsia="en-IN"/>
          </w:rPr>
          <w:t>java.lang.String</w:t>
        </w:r>
        <w:proofErr w:type="spellEnd"/>
        <w:r w:rsidRPr="00D005F0">
          <w:rPr>
            <w:rFonts w:ascii="Verdana" w:eastAsia="Times New Roman" w:hAnsi="Verdana" w:cs="Times New Roman"/>
            <w:color w:val="000000"/>
            <w:sz w:val="18"/>
            <w:szCs w:val="18"/>
            <w:lang w:eastAsia="en-IN"/>
          </w:rPr>
          <w:t xml:space="preserve"> class is used to create a string object.</w:t>
        </w:r>
      </w:ins>
    </w:p>
    <w:p w:rsidR="00D005F0" w:rsidRPr="00D005F0" w:rsidRDefault="00D005F0" w:rsidP="00D005F0">
      <w:pPr>
        <w:shd w:val="clear" w:color="auto" w:fill="FFFFFF"/>
        <w:spacing w:before="100" w:beforeAutospacing="1" w:after="100" w:afterAutospacing="1" w:line="312" w:lineRule="atLeast"/>
        <w:outlineLvl w:val="2"/>
        <w:rPr>
          <w:ins w:id="4" w:author="Unknown"/>
          <w:rFonts w:ascii="Helvetica" w:eastAsia="Times New Roman" w:hAnsi="Helvetica" w:cs="Helvetica"/>
          <w:color w:val="610B4B"/>
          <w:sz w:val="29"/>
          <w:szCs w:val="29"/>
          <w:lang w:eastAsia="en-IN"/>
        </w:rPr>
      </w:pPr>
      <w:ins w:id="5" w:author="Unknown">
        <w:r w:rsidRPr="00D005F0">
          <w:rPr>
            <w:rFonts w:ascii="Helvetica" w:eastAsia="Times New Roman" w:hAnsi="Helvetica" w:cs="Helvetica"/>
            <w:color w:val="610B4B"/>
            <w:sz w:val="29"/>
            <w:szCs w:val="29"/>
            <w:lang w:eastAsia="en-IN"/>
          </w:rPr>
          <w:t>How to create a string object?</w:t>
        </w:r>
      </w:ins>
    </w:p>
    <w:p w:rsidR="00D005F0" w:rsidRPr="00D005F0" w:rsidRDefault="00D005F0" w:rsidP="00D005F0">
      <w:pPr>
        <w:shd w:val="clear" w:color="auto" w:fill="FFFFFF"/>
        <w:spacing w:before="100" w:beforeAutospacing="1" w:after="100" w:afterAutospacing="1" w:line="240" w:lineRule="auto"/>
        <w:rPr>
          <w:ins w:id="6" w:author="Unknown"/>
          <w:rFonts w:ascii="Verdana" w:eastAsia="Times New Roman" w:hAnsi="Verdana" w:cs="Times New Roman"/>
          <w:color w:val="000000"/>
          <w:sz w:val="18"/>
          <w:szCs w:val="18"/>
          <w:lang w:eastAsia="en-IN"/>
        </w:rPr>
      </w:pPr>
      <w:ins w:id="7" w:author="Unknown">
        <w:r w:rsidRPr="00D005F0">
          <w:rPr>
            <w:rFonts w:ascii="Verdana" w:eastAsia="Times New Roman" w:hAnsi="Verdana" w:cs="Times New Roman"/>
            <w:color w:val="000000"/>
            <w:sz w:val="18"/>
            <w:szCs w:val="18"/>
            <w:lang w:eastAsia="en-IN"/>
          </w:rPr>
          <w:t>There are two ways to create String object:</w:t>
        </w:r>
      </w:ins>
    </w:p>
    <w:p w:rsidR="00D005F0" w:rsidRPr="00D005F0" w:rsidRDefault="00D005F0" w:rsidP="00D005F0">
      <w:pPr>
        <w:numPr>
          <w:ilvl w:val="0"/>
          <w:numId w:val="3"/>
        </w:numPr>
        <w:shd w:val="clear" w:color="auto" w:fill="FFFFFF"/>
        <w:spacing w:before="54" w:after="100" w:afterAutospacing="1" w:line="285" w:lineRule="atLeast"/>
        <w:rPr>
          <w:ins w:id="8" w:author="Unknown"/>
          <w:rFonts w:ascii="Verdana" w:eastAsia="Times New Roman" w:hAnsi="Verdana" w:cs="Times New Roman"/>
          <w:color w:val="000000"/>
          <w:sz w:val="18"/>
          <w:szCs w:val="18"/>
          <w:lang w:eastAsia="en-IN"/>
        </w:rPr>
      </w:pPr>
      <w:ins w:id="9" w:author="Unknown">
        <w:r w:rsidRPr="00D005F0">
          <w:rPr>
            <w:rFonts w:ascii="Verdana" w:eastAsia="Times New Roman" w:hAnsi="Verdana" w:cs="Times New Roman"/>
            <w:color w:val="000000"/>
            <w:sz w:val="18"/>
            <w:szCs w:val="18"/>
            <w:lang w:eastAsia="en-IN"/>
          </w:rPr>
          <w:t>By string literal</w:t>
        </w:r>
      </w:ins>
    </w:p>
    <w:p w:rsidR="00D005F0" w:rsidRPr="00D005F0" w:rsidRDefault="00D005F0" w:rsidP="00D005F0">
      <w:pPr>
        <w:numPr>
          <w:ilvl w:val="0"/>
          <w:numId w:val="3"/>
        </w:numPr>
        <w:shd w:val="clear" w:color="auto" w:fill="FFFFFF"/>
        <w:spacing w:before="54" w:after="100" w:afterAutospacing="1" w:line="285" w:lineRule="atLeast"/>
        <w:rPr>
          <w:ins w:id="10" w:author="Unknown"/>
          <w:rFonts w:ascii="Verdana" w:eastAsia="Times New Roman" w:hAnsi="Verdana" w:cs="Times New Roman"/>
          <w:color w:val="000000"/>
          <w:sz w:val="18"/>
          <w:szCs w:val="18"/>
          <w:lang w:eastAsia="en-IN"/>
        </w:rPr>
      </w:pPr>
      <w:ins w:id="11" w:author="Unknown">
        <w:r w:rsidRPr="00D005F0">
          <w:rPr>
            <w:rFonts w:ascii="Verdana" w:eastAsia="Times New Roman" w:hAnsi="Verdana" w:cs="Times New Roman"/>
            <w:color w:val="000000"/>
            <w:sz w:val="18"/>
            <w:szCs w:val="18"/>
            <w:lang w:eastAsia="en-IN"/>
          </w:rPr>
          <w:t>By new keyword</w:t>
        </w:r>
      </w:ins>
    </w:p>
    <w:p w:rsidR="00D005F0" w:rsidRPr="00D005F0" w:rsidRDefault="00D005F0" w:rsidP="00D005F0">
      <w:pPr>
        <w:spacing w:after="0" w:line="240" w:lineRule="auto"/>
        <w:rPr>
          <w:ins w:id="12" w:author="Unknown"/>
          <w:rFonts w:ascii="Times New Roman" w:eastAsia="Times New Roman" w:hAnsi="Times New Roman" w:cs="Times New Roman"/>
          <w:sz w:val="24"/>
          <w:szCs w:val="24"/>
          <w:lang w:eastAsia="en-IN"/>
        </w:rPr>
      </w:pPr>
      <w:ins w:id="13" w:author="Unknown">
        <w:r w:rsidRPr="00D005F0">
          <w:rPr>
            <w:rFonts w:ascii="Times New Roman" w:eastAsia="Times New Roman" w:hAnsi="Times New Roman" w:cs="Times New Roman"/>
            <w:sz w:val="24"/>
            <w:szCs w:val="24"/>
            <w:lang w:eastAsia="en-IN"/>
          </w:rPr>
          <w:pict>
            <v:rect id="_x0000_i1027" style="width:0;height:.7pt" o:hralign="center" o:hrstd="t" o:hrnoshade="t" o:hr="t" fillcolor="#d4d4d4" stroked="f"/>
          </w:pict>
        </w:r>
      </w:ins>
    </w:p>
    <w:p w:rsidR="00D005F0" w:rsidRPr="00D005F0" w:rsidRDefault="00D005F0" w:rsidP="00D005F0">
      <w:pPr>
        <w:shd w:val="clear" w:color="auto" w:fill="FFFFFF"/>
        <w:spacing w:before="100" w:beforeAutospacing="1" w:after="100" w:afterAutospacing="1" w:line="312" w:lineRule="atLeast"/>
        <w:outlineLvl w:val="2"/>
        <w:rPr>
          <w:ins w:id="14" w:author="Unknown"/>
          <w:rFonts w:ascii="Helvetica" w:eastAsia="Times New Roman" w:hAnsi="Helvetica" w:cs="Helvetica"/>
          <w:color w:val="610B38"/>
          <w:sz w:val="34"/>
          <w:szCs w:val="34"/>
          <w:lang w:eastAsia="en-IN"/>
        </w:rPr>
      </w:pPr>
      <w:ins w:id="15" w:author="Unknown">
        <w:r w:rsidRPr="00D005F0">
          <w:rPr>
            <w:rFonts w:ascii="Helvetica" w:eastAsia="Times New Roman" w:hAnsi="Helvetica" w:cs="Helvetica"/>
            <w:color w:val="610B38"/>
            <w:sz w:val="34"/>
            <w:szCs w:val="34"/>
            <w:lang w:eastAsia="en-IN"/>
          </w:rPr>
          <w:t>1) String Literal</w:t>
        </w:r>
      </w:ins>
    </w:p>
    <w:p w:rsidR="00D005F0" w:rsidRPr="00D005F0" w:rsidRDefault="00D005F0" w:rsidP="00D005F0">
      <w:pPr>
        <w:shd w:val="clear" w:color="auto" w:fill="FFFFFF"/>
        <w:spacing w:before="100" w:beforeAutospacing="1" w:after="100" w:afterAutospacing="1" w:line="240" w:lineRule="auto"/>
        <w:rPr>
          <w:ins w:id="16" w:author="Unknown"/>
          <w:rFonts w:ascii="Verdana" w:eastAsia="Times New Roman" w:hAnsi="Verdana" w:cs="Times New Roman"/>
          <w:color w:val="000000"/>
          <w:sz w:val="18"/>
          <w:szCs w:val="18"/>
          <w:lang w:eastAsia="en-IN"/>
        </w:rPr>
      </w:pPr>
      <w:ins w:id="17" w:author="Unknown">
        <w:r w:rsidRPr="00D005F0">
          <w:rPr>
            <w:rFonts w:ascii="Verdana" w:eastAsia="Times New Roman" w:hAnsi="Verdana" w:cs="Times New Roman"/>
            <w:color w:val="000000"/>
            <w:sz w:val="18"/>
            <w:szCs w:val="18"/>
            <w:lang w:eastAsia="en-IN"/>
          </w:rPr>
          <w:t>Java String literal is created by using double quotes. For Example:</w:t>
        </w:r>
      </w:ins>
    </w:p>
    <w:p w:rsidR="00D005F0" w:rsidRPr="00D005F0" w:rsidRDefault="00D005F0" w:rsidP="00D005F0">
      <w:pPr>
        <w:numPr>
          <w:ilvl w:val="0"/>
          <w:numId w:val="4"/>
        </w:numPr>
        <w:shd w:val="clear" w:color="auto" w:fill="FFFFFF"/>
        <w:spacing w:after="109" w:line="285" w:lineRule="atLeast"/>
        <w:ind w:left="0"/>
        <w:rPr>
          <w:ins w:id="18" w:author="Unknown"/>
          <w:rFonts w:ascii="Verdana" w:eastAsia="Times New Roman" w:hAnsi="Verdana" w:cs="Times New Roman"/>
          <w:color w:val="000000"/>
          <w:sz w:val="18"/>
          <w:szCs w:val="18"/>
          <w:lang w:eastAsia="en-IN"/>
        </w:rPr>
      </w:pPr>
      <w:ins w:id="19" w:author="Unknown">
        <w:r w:rsidRPr="00D005F0">
          <w:rPr>
            <w:rFonts w:ascii="Verdana" w:eastAsia="Times New Roman" w:hAnsi="Verdana" w:cs="Times New Roman"/>
            <w:color w:val="000000"/>
            <w:sz w:val="18"/>
            <w:szCs w:val="18"/>
            <w:bdr w:val="none" w:sz="0" w:space="0" w:color="auto" w:frame="1"/>
            <w:lang w:eastAsia="en-IN"/>
          </w:rPr>
          <w:t>String s=</w:t>
        </w:r>
        <w:r w:rsidRPr="00D005F0">
          <w:rPr>
            <w:rFonts w:ascii="Verdana" w:eastAsia="Times New Roman" w:hAnsi="Verdana" w:cs="Times New Roman"/>
            <w:sz w:val="18"/>
            <w:lang w:eastAsia="en-IN"/>
          </w:rPr>
          <w:t>"welcome"</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shd w:val="clear" w:color="auto" w:fill="FFFFFF"/>
        <w:spacing w:before="100" w:beforeAutospacing="1" w:after="100" w:afterAutospacing="1" w:line="240" w:lineRule="auto"/>
        <w:rPr>
          <w:ins w:id="20" w:author="Unknown"/>
          <w:rFonts w:ascii="Verdana" w:eastAsia="Times New Roman" w:hAnsi="Verdana" w:cs="Times New Roman"/>
          <w:color w:val="000000"/>
          <w:sz w:val="18"/>
          <w:szCs w:val="18"/>
          <w:lang w:eastAsia="en-IN"/>
        </w:rPr>
      </w:pPr>
      <w:ins w:id="21" w:author="Unknown">
        <w:r w:rsidRPr="00D005F0">
          <w:rPr>
            <w:rFonts w:ascii="Verdana" w:eastAsia="Times New Roman" w:hAnsi="Verdana" w:cs="Times New Roman"/>
            <w:color w:val="000000"/>
            <w:sz w:val="18"/>
            <w:szCs w:val="18"/>
            <w:lang w:eastAsia="en-IN"/>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ins>
    </w:p>
    <w:p w:rsidR="00D005F0" w:rsidRPr="00D005F0" w:rsidRDefault="00D005F0" w:rsidP="00D005F0">
      <w:pPr>
        <w:numPr>
          <w:ilvl w:val="0"/>
          <w:numId w:val="5"/>
        </w:numPr>
        <w:shd w:val="clear" w:color="auto" w:fill="FFFFFF"/>
        <w:spacing w:after="0" w:line="285" w:lineRule="atLeast"/>
        <w:ind w:left="0"/>
        <w:rPr>
          <w:ins w:id="22" w:author="Unknown"/>
          <w:rFonts w:ascii="Verdana" w:eastAsia="Times New Roman" w:hAnsi="Verdana" w:cs="Times New Roman"/>
          <w:color w:val="000000"/>
          <w:sz w:val="18"/>
          <w:szCs w:val="18"/>
          <w:lang w:eastAsia="en-IN"/>
        </w:rPr>
      </w:pPr>
      <w:ins w:id="23" w:author="Unknown">
        <w:r w:rsidRPr="00D005F0">
          <w:rPr>
            <w:rFonts w:ascii="Verdana" w:eastAsia="Times New Roman" w:hAnsi="Verdana" w:cs="Times New Roman"/>
            <w:color w:val="000000"/>
            <w:sz w:val="18"/>
            <w:szCs w:val="18"/>
            <w:bdr w:val="none" w:sz="0" w:space="0" w:color="auto" w:frame="1"/>
            <w:lang w:eastAsia="en-IN"/>
          </w:rPr>
          <w:t>String s1=</w:t>
        </w:r>
        <w:r w:rsidRPr="00D005F0">
          <w:rPr>
            <w:rFonts w:ascii="Verdana" w:eastAsia="Times New Roman" w:hAnsi="Verdana" w:cs="Times New Roman"/>
            <w:sz w:val="18"/>
            <w:lang w:eastAsia="en-IN"/>
          </w:rPr>
          <w:t>"Welcome"</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5"/>
        </w:numPr>
        <w:shd w:val="clear" w:color="auto" w:fill="FFFFFF"/>
        <w:spacing w:after="109" w:line="285" w:lineRule="atLeast"/>
        <w:ind w:left="0"/>
        <w:rPr>
          <w:ins w:id="24" w:author="Unknown"/>
          <w:rFonts w:ascii="Verdana" w:eastAsia="Times New Roman" w:hAnsi="Verdana" w:cs="Times New Roman"/>
          <w:color w:val="000000"/>
          <w:sz w:val="18"/>
          <w:szCs w:val="18"/>
          <w:lang w:eastAsia="en-IN"/>
        </w:rPr>
      </w:pPr>
      <w:ins w:id="25" w:author="Unknown">
        <w:r w:rsidRPr="00D005F0">
          <w:rPr>
            <w:rFonts w:ascii="Verdana" w:eastAsia="Times New Roman" w:hAnsi="Verdana" w:cs="Times New Roman"/>
            <w:color w:val="000000"/>
            <w:sz w:val="18"/>
            <w:szCs w:val="18"/>
            <w:bdr w:val="none" w:sz="0" w:space="0" w:color="auto" w:frame="1"/>
            <w:lang w:eastAsia="en-IN"/>
          </w:rPr>
          <w:t>String s2=</w:t>
        </w:r>
        <w:r w:rsidRPr="00D005F0">
          <w:rPr>
            <w:rFonts w:ascii="Verdana" w:eastAsia="Times New Roman" w:hAnsi="Verdana" w:cs="Times New Roman"/>
            <w:sz w:val="18"/>
            <w:lang w:eastAsia="en-IN"/>
          </w:rPr>
          <w:t>"Welcome"</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color w:val="008200"/>
            <w:sz w:val="18"/>
            <w:lang w:eastAsia="en-IN"/>
          </w:rPr>
          <w:t>//It doesn't create a new instance</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spacing w:after="0" w:line="240" w:lineRule="auto"/>
        <w:rPr>
          <w:ins w:id="26" w:author="Unknown"/>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495290" cy="4873625"/>
            <wp:effectExtent l="19050" t="0" r="0" b="0"/>
            <wp:docPr id="6" name="Picture 6"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string literal"/>
                    <pic:cNvPicPr>
                      <a:picLocks noChangeAspect="1" noChangeArrowheads="1"/>
                    </pic:cNvPicPr>
                  </pic:nvPicPr>
                  <pic:blipFill>
                    <a:blip r:embed="rId7"/>
                    <a:srcRect/>
                    <a:stretch>
                      <a:fillRect/>
                    </a:stretch>
                  </pic:blipFill>
                  <pic:spPr bwMode="auto">
                    <a:xfrm>
                      <a:off x="0" y="0"/>
                      <a:ext cx="5495290" cy="4873625"/>
                    </a:xfrm>
                    <a:prstGeom prst="rect">
                      <a:avLst/>
                    </a:prstGeom>
                    <a:noFill/>
                    <a:ln w="9525">
                      <a:noFill/>
                      <a:miter lim="800000"/>
                      <a:headEnd/>
                      <a:tailEnd/>
                    </a:ln>
                  </pic:spPr>
                </pic:pic>
              </a:graphicData>
            </a:graphic>
          </wp:inline>
        </w:drawing>
      </w:r>
    </w:p>
    <w:p w:rsidR="00D005F0" w:rsidRPr="00D005F0" w:rsidRDefault="00D005F0" w:rsidP="00D005F0">
      <w:pPr>
        <w:shd w:val="clear" w:color="auto" w:fill="FFFFFF"/>
        <w:spacing w:before="100" w:beforeAutospacing="1" w:after="100" w:afterAutospacing="1" w:line="240" w:lineRule="auto"/>
        <w:rPr>
          <w:ins w:id="27" w:author="Unknown"/>
          <w:rFonts w:ascii="Verdana" w:eastAsia="Times New Roman" w:hAnsi="Verdana" w:cs="Times New Roman"/>
          <w:color w:val="000000"/>
          <w:sz w:val="18"/>
          <w:szCs w:val="18"/>
          <w:lang w:eastAsia="en-IN"/>
        </w:rPr>
      </w:pPr>
      <w:ins w:id="28" w:author="Unknown">
        <w:r w:rsidRPr="00D005F0">
          <w:rPr>
            <w:rFonts w:ascii="Verdana" w:eastAsia="Times New Roman" w:hAnsi="Verdana" w:cs="Times New Roman"/>
            <w:color w:val="000000"/>
            <w:sz w:val="18"/>
            <w:szCs w:val="18"/>
            <w:lang w:eastAsia="en-IN"/>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ins>
    </w:p>
    <w:p w:rsidR="00D005F0" w:rsidRPr="00D005F0" w:rsidRDefault="00D005F0" w:rsidP="00D005F0">
      <w:pPr>
        <w:pBdr>
          <w:top w:val="single" w:sz="6" w:space="10" w:color="FFC0CB"/>
          <w:left w:val="single" w:sz="18" w:space="27" w:color="FFA500"/>
          <w:bottom w:val="single" w:sz="6" w:space="10" w:color="FFC0CB"/>
          <w:right w:val="single" w:sz="6" w:space="10" w:color="FFC0CB"/>
        </w:pBdr>
        <w:shd w:val="clear" w:color="auto" w:fill="FFFFFF"/>
        <w:spacing w:before="100" w:beforeAutospacing="1" w:after="100" w:afterAutospacing="1" w:line="240" w:lineRule="auto"/>
        <w:outlineLvl w:val="3"/>
        <w:rPr>
          <w:ins w:id="29" w:author="Unknown"/>
          <w:rFonts w:ascii="Arial" w:eastAsia="Times New Roman" w:hAnsi="Arial" w:cs="Arial"/>
          <w:color w:val="008000"/>
          <w:sz w:val="19"/>
          <w:szCs w:val="19"/>
          <w:lang w:eastAsia="en-IN"/>
        </w:rPr>
      </w:pPr>
      <w:ins w:id="30" w:author="Unknown">
        <w:r w:rsidRPr="00D005F0">
          <w:rPr>
            <w:rFonts w:ascii="Arial" w:eastAsia="Times New Roman" w:hAnsi="Arial" w:cs="Arial"/>
            <w:color w:val="008000"/>
            <w:sz w:val="19"/>
            <w:szCs w:val="19"/>
            <w:lang w:eastAsia="en-IN"/>
          </w:rPr>
          <w:t>Note: String objects are stored in a special memory area known as the "string constant pool".</w:t>
        </w:r>
      </w:ins>
    </w:p>
    <w:p w:rsidR="00D005F0" w:rsidRPr="00D005F0" w:rsidRDefault="00D005F0" w:rsidP="00D005F0">
      <w:pPr>
        <w:spacing w:after="0" w:line="240" w:lineRule="auto"/>
        <w:rPr>
          <w:ins w:id="31" w:author="Unknown"/>
          <w:rFonts w:ascii="Times New Roman" w:eastAsia="Times New Roman" w:hAnsi="Times New Roman" w:cs="Times New Roman"/>
          <w:sz w:val="24"/>
          <w:szCs w:val="24"/>
          <w:lang w:eastAsia="en-IN"/>
        </w:rPr>
      </w:pPr>
      <w:ins w:id="32" w:author="Unknown">
        <w:r w:rsidRPr="00D005F0">
          <w:rPr>
            <w:rFonts w:ascii="Times New Roman" w:eastAsia="Times New Roman" w:hAnsi="Times New Roman" w:cs="Times New Roman"/>
            <w:sz w:val="24"/>
            <w:szCs w:val="24"/>
            <w:lang w:eastAsia="en-IN"/>
          </w:rPr>
          <w:pict>
            <v:rect id="_x0000_i1028" style="width:0;height:.7pt" o:hralign="center" o:hrstd="t" o:hrnoshade="t" o:hr="t" fillcolor="#d4d4d4" stroked="f"/>
          </w:pict>
        </w:r>
      </w:ins>
    </w:p>
    <w:p w:rsidR="00D005F0" w:rsidRPr="00D005F0" w:rsidRDefault="00D005F0" w:rsidP="00D005F0">
      <w:pPr>
        <w:shd w:val="clear" w:color="auto" w:fill="FFFFFF"/>
        <w:spacing w:before="100" w:beforeAutospacing="1" w:after="100" w:afterAutospacing="1" w:line="312" w:lineRule="atLeast"/>
        <w:outlineLvl w:val="2"/>
        <w:rPr>
          <w:ins w:id="33" w:author="Unknown"/>
          <w:rFonts w:ascii="Helvetica" w:eastAsia="Times New Roman" w:hAnsi="Helvetica" w:cs="Helvetica"/>
          <w:color w:val="610B4B"/>
          <w:sz w:val="29"/>
          <w:szCs w:val="29"/>
          <w:lang w:eastAsia="en-IN"/>
        </w:rPr>
      </w:pPr>
      <w:ins w:id="34" w:author="Unknown">
        <w:r w:rsidRPr="00D005F0">
          <w:rPr>
            <w:rFonts w:ascii="Helvetica" w:eastAsia="Times New Roman" w:hAnsi="Helvetica" w:cs="Helvetica"/>
            <w:color w:val="610B4B"/>
            <w:sz w:val="29"/>
            <w:szCs w:val="29"/>
            <w:lang w:eastAsia="en-IN"/>
          </w:rPr>
          <w:t>Why Java uses the concept of String literal?</w:t>
        </w:r>
      </w:ins>
    </w:p>
    <w:p w:rsidR="00D005F0" w:rsidRPr="00D005F0" w:rsidRDefault="00D005F0" w:rsidP="00D005F0">
      <w:pPr>
        <w:shd w:val="clear" w:color="auto" w:fill="FFFFFF"/>
        <w:spacing w:before="100" w:beforeAutospacing="1" w:after="100" w:afterAutospacing="1" w:line="240" w:lineRule="auto"/>
        <w:rPr>
          <w:ins w:id="35" w:author="Unknown"/>
          <w:rFonts w:ascii="Verdana" w:eastAsia="Times New Roman" w:hAnsi="Verdana" w:cs="Times New Roman"/>
          <w:color w:val="000000"/>
          <w:sz w:val="18"/>
          <w:szCs w:val="18"/>
          <w:lang w:eastAsia="en-IN"/>
        </w:rPr>
      </w:pPr>
      <w:ins w:id="36" w:author="Unknown">
        <w:r w:rsidRPr="00D005F0">
          <w:rPr>
            <w:rFonts w:ascii="Verdana" w:eastAsia="Times New Roman" w:hAnsi="Verdana" w:cs="Times New Roman"/>
            <w:color w:val="000000"/>
            <w:sz w:val="18"/>
            <w:szCs w:val="18"/>
            <w:lang w:eastAsia="en-IN"/>
          </w:rPr>
          <w:t>To make Java more memory efficient (because no new objects are created if it exists already in the string constant pool).</w:t>
        </w:r>
      </w:ins>
    </w:p>
    <w:p w:rsidR="00D005F0" w:rsidRPr="00D005F0" w:rsidRDefault="00D005F0" w:rsidP="00D005F0">
      <w:pPr>
        <w:spacing w:after="0" w:line="240" w:lineRule="auto"/>
        <w:rPr>
          <w:ins w:id="37" w:author="Unknown"/>
          <w:rFonts w:ascii="Times New Roman" w:eastAsia="Times New Roman" w:hAnsi="Times New Roman" w:cs="Times New Roman"/>
          <w:sz w:val="24"/>
          <w:szCs w:val="24"/>
          <w:lang w:eastAsia="en-IN"/>
        </w:rPr>
      </w:pPr>
      <w:ins w:id="38" w:author="Unknown">
        <w:r w:rsidRPr="00D005F0">
          <w:rPr>
            <w:rFonts w:ascii="Times New Roman" w:eastAsia="Times New Roman" w:hAnsi="Times New Roman" w:cs="Times New Roman"/>
            <w:sz w:val="24"/>
            <w:szCs w:val="24"/>
            <w:lang w:eastAsia="en-IN"/>
          </w:rPr>
          <w:pict>
            <v:rect id="_x0000_i1029" style="width:0;height:.7pt" o:hralign="center" o:hrstd="t" o:hrnoshade="t" o:hr="t" fillcolor="#d4d4d4" stroked="f"/>
          </w:pict>
        </w:r>
      </w:ins>
    </w:p>
    <w:p w:rsidR="00D005F0" w:rsidRPr="00D005F0" w:rsidRDefault="00D005F0" w:rsidP="00D005F0">
      <w:pPr>
        <w:shd w:val="clear" w:color="auto" w:fill="FFFFFF"/>
        <w:spacing w:before="100" w:beforeAutospacing="1" w:after="100" w:afterAutospacing="1" w:line="312" w:lineRule="atLeast"/>
        <w:outlineLvl w:val="2"/>
        <w:rPr>
          <w:ins w:id="39" w:author="Unknown"/>
          <w:rFonts w:ascii="Helvetica" w:eastAsia="Times New Roman" w:hAnsi="Helvetica" w:cs="Helvetica"/>
          <w:color w:val="610B38"/>
          <w:sz w:val="34"/>
          <w:szCs w:val="34"/>
          <w:lang w:eastAsia="en-IN"/>
        </w:rPr>
      </w:pPr>
      <w:ins w:id="40" w:author="Unknown">
        <w:r w:rsidRPr="00D005F0">
          <w:rPr>
            <w:rFonts w:ascii="Helvetica" w:eastAsia="Times New Roman" w:hAnsi="Helvetica" w:cs="Helvetica"/>
            <w:color w:val="610B38"/>
            <w:sz w:val="34"/>
            <w:szCs w:val="34"/>
            <w:lang w:eastAsia="en-IN"/>
          </w:rPr>
          <w:t>2) By new keyword</w:t>
        </w:r>
      </w:ins>
    </w:p>
    <w:p w:rsidR="00D005F0" w:rsidRPr="00D005F0" w:rsidRDefault="00D005F0" w:rsidP="00D005F0">
      <w:pPr>
        <w:numPr>
          <w:ilvl w:val="0"/>
          <w:numId w:val="6"/>
        </w:numPr>
        <w:shd w:val="clear" w:color="auto" w:fill="FFFFFF"/>
        <w:spacing w:after="109" w:line="285" w:lineRule="atLeast"/>
        <w:ind w:left="0"/>
        <w:rPr>
          <w:ins w:id="41" w:author="Unknown"/>
          <w:rFonts w:ascii="Verdana" w:eastAsia="Times New Roman" w:hAnsi="Verdana" w:cs="Times New Roman"/>
          <w:color w:val="000000"/>
          <w:sz w:val="18"/>
          <w:szCs w:val="18"/>
          <w:lang w:eastAsia="en-IN"/>
        </w:rPr>
      </w:pPr>
      <w:ins w:id="42" w:author="Unknown">
        <w:r w:rsidRPr="00D005F0">
          <w:rPr>
            <w:rFonts w:ascii="Verdana" w:eastAsia="Times New Roman" w:hAnsi="Verdana" w:cs="Times New Roman"/>
            <w:color w:val="000000"/>
            <w:sz w:val="18"/>
            <w:szCs w:val="18"/>
            <w:bdr w:val="none" w:sz="0" w:space="0" w:color="auto" w:frame="1"/>
            <w:lang w:eastAsia="en-IN"/>
          </w:rPr>
          <w:t>String s=</w:t>
        </w:r>
        <w:r w:rsidRPr="00D005F0">
          <w:rPr>
            <w:rFonts w:ascii="Verdana" w:eastAsia="Times New Roman" w:hAnsi="Verdana" w:cs="Times New Roman"/>
            <w:b/>
            <w:bCs/>
            <w:color w:val="006699"/>
            <w:sz w:val="18"/>
            <w:lang w:eastAsia="en-IN"/>
          </w:rPr>
          <w:t>new</w:t>
        </w:r>
        <w:r w:rsidRPr="00D005F0">
          <w:rPr>
            <w:rFonts w:ascii="Verdana" w:eastAsia="Times New Roman" w:hAnsi="Verdana" w:cs="Times New Roman"/>
            <w:color w:val="000000"/>
            <w:sz w:val="18"/>
            <w:szCs w:val="18"/>
            <w:bdr w:val="none" w:sz="0" w:space="0" w:color="auto" w:frame="1"/>
            <w:lang w:eastAsia="en-IN"/>
          </w:rPr>
          <w:t> String(</w:t>
        </w:r>
        <w:r w:rsidRPr="00D005F0">
          <w:rPr>
            <w:rFonts w:ascii="Verdana" w:eastAsia="Times New Roman" w:hAnsi="Verdana" w:cs="Times New Roman"/>
            <w:sz w:val="18"/>
            <w:lang w:eastAsia="en-IN"/>
          </w:rPr>
          <w:t>"Welcome"</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color w:val="008200"/>
            <w:sz w:val="18"/>
            <w:lang w:eastAsia="en-IN"/>
          </w:rPr>
          <w:t>//creates two objects and one reference variable</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shd w:val="clear" w:color="auto" w:fill="FFFFFF"/>
        <w:spacing w:before="100" w:beforeAutospacing="1" w:after="100" w:afterAutospacing="1" w:line="240" w:lineRule="auto"/>
        <w:rPr>
          <w:ins w:id="43" w:author="Unknown"/>
          <w:rFonts w:ascii="Verdana" w:eastAsia="Times New Roman" w:hAnsi="Verdana" w:cs="Times New Roman"/>
          <w:color w:val="000000"/>
          <w:sz w:val="18"/>
          <w:szCs w:val="18"/>
          <w:lang w:eastAsia="en-IN"/>
        </w:rPr>
      </w:pPr>
      <w:ins w:id="44" w:author="Unknown">
        <w:r w:rsidRPr="00D005F0">
          <w:rPr>
            <w:rFonts w:ascii="Verdana" w:eastAsia="Times New Roman" w:hAnsi="Verdana" w:cs="Times New Roman"/>
            <w:color w:val="000000"/>
            <w:sz w:val="18"/>
            <w:szCs w:val="18"/>
            <w:lang w:eastAsia="en-IN"/>
          </w:rPr>
          <w:lastRenderedPageBreak/>
          <w:t>In such case, JVM will create a new string object in normal (non-pool) heap memory, and the literal "Welcome" will be placed in the string constant pool. The variable s will refer to the object in a heap (non-pool).</w:t>
        </w:r>
      </w:ins>
    </w:p>
    <w:p w:rsidR="00D005F0" w:rsidRPr="00D005F0" w:rsidRDefault="00D005F0" w:rsidP="00D005F0">
      <w:pPr>
        <w:spacing w:after="0" w:line="240" w:lineRule="auto"/>
        <w:rPr>
          <w:ins w:id="45" w:author="Unknown"/>
          <w:rFonts w:ascii="Times New Roman" w:eastAsia="Times New Roman" w:hAnsi="Times New Roman" w:cs="Times New Roman"/>
          <w:sz w:val="24"/>
          <w:szCs w:val="24"/>
          <w:lang w:eastAsia="en-IN"/>
        </w:rPr>
      </w:pPr>
      <w:ins w:id="46" w:author="Unknown">
        <w:r w:rsidRPr="00D005F0">
          <w:rPr>
            <w:rFonts w:ascii="Times New Roman" w:eastAsia="Times New Roman" w:hAnsi="Times New Roman" w:cs="Times New Roman"/>
            <w:sz w:val="24"/>
            <w:szCs w:val="24"/>
            <w:lang w:eastAsia="en-IN"/>
          </w:rPr>
          <w:pict>
            <v:rect id="_x0000_i1030" style="width:0;height:.7pt" o:hralign="center" o:hrstd="t" o:hrnoshade="t" o:hr="t" fillcolor="#d4d4d4" stroked="f"/>
          </w:pict>
        </w:r>
      </w:ins>
    </w:p>
    <w:p w:rsidR="00D005F0" w:rsidRPr="00D005F0" w:rsidRDefault="00D005F0" w:rsidP="00D005F0">
      <w:pPr>
        <w:shd w:val="clear" w:color="auto" w:fill="FFFFFF"/>
        <w:spacing w:before="100" w:beforeAutospacing="1" w:after="100" w:afterAutospacing="1" w:line="312" w:lineRule="atLeast"/>
        <w:outlineLvl w:val="2"/>
        <w:rPr>
          <w:ins w:id="47" w:author="Unknown"/>
          <w:rFonts w:ascii="Helvetica" w:eastAsia="Times New Roman" w:hAnsi="Helvetica" w:cs="Helvetica"/>
          <w:color w:val="610B38"/>
          <w:sz w:val="34"/>
          <w:szCs w:val="34"/>
          <w:lang w:eastAsia="en-IN"/>
        </w:rPr>
      </w:pPr>
      <w:ins w:id="48" w:author="Unknown">
        <w:r w:rsidRPr="00D005F0">
          <w:rPr>
            <w:rFonts w:ascii="Helvetica" w:eastAsia="Times New Roman" w:hAnsi="Helvetica" w:cs="Helvetica"/>
            <w:color w:val="610B38"/>
            <w:sz w:val="34"/>
            <w:szCs w:val="34"/>
            <w:lang w:eastAsia="en-IN"/>
          </w:rPr>
          <w:t>Java String Example</w:t>
        </w:r>
      </w:ins>
    </w:p>
    <w:p w:rsidR="00D005F0" w:rsidRPr="00D005F0" w:rsidRDefault="00D005F0" w:rsidP="00D005F0">
      <w:pPr>
        <w:numPr>
          <w:ilvl w:val="0"/>
          <w:numId w:val="7"/>
        </w:numPr>
        <w:shd w:val="clear" w:color="auto" w:fill="FFFFFF"/>
        <w:spacing w:after="0" w:line="285" w:lineRule="atLeast"/>
        <w:ind w:left="0"/>
        <w:rPr>
          <w:ins w:id="49" w:author="Unknown"/>
          <w:rFonts w:ascii="Verdana" w:eastAsia="Times New Roman" w:hAnsi="Verdana" w:cs="Times New Roman"/>
          <w:color w:val="000000"/>
          <w:sz w:val="18"/>
          <w:szCs w:val="18"/>
          <w:lang w:eastAsia="en-IN"/>
        </w:rPr>
      </w:pPr>
      <w:ins w:id="50" w:author="Unknown">
        <w:r w:rsidRPr="00D005F0">
          <w:rPr>
            <w:rFonts w:ascii="Verdana" w:eastAsia="Times New Roman" w:hAnsi="Verdana" w:cs="Times New Roman"/>
            <w:b/>
            <w:bCs/>
            <w:color w:val="006699"/>
            <w:sz w:val="18"/>
            <w:lang w:eastAsia="en-IN"/>
          </w:rPr>
          <w:t>public</w:t>
        </w:r>
        <w:r w:rsidRPr="00D005F0">
          <w:rPr>
            <w:rFonts w:ascii="Verdana" w:eastAsia="Times New Roman" w:hAnsi="Verdana" w:cs="Times New Roman"/>
            <w:color w:val="000000"/>
            <w:sz w:val="18"/>
            <w:szCs w:val="18"/>
            <w:bdr w:val="none" w:sz="0" w:space="0" w:color="auto" w:frame="1"/>
            <w:lang w:eastAsia="en-IN"/>
          </w:rPr>
          <w:t> </w:t>
        </w:r>
        <w:r w:rsidRPr="00D005F0">
          <w:rPr>
            <w:rFonts w:ascii="Verdana" w:eastAsia="Times New Roman" w:hAnsi="Verdana" w:cs="Times New Roman"/>
            <w:b/>
            <w:bCs/>
            <w:color w:val="006699"/>
            <w:sz w:val="18"/>
            <w:lang w:eastAsia="en-IN"/>
          </w:rPr>
          <w:t>class</w:t>
        </w:r>
        <w:r w:rsidRPr="00D005F0">
          <w:rPr>
            <w:rFonts w:ascii="Verdana" w:eastAsia="Times New Roman" w:hAnsi="Verdana" w:cs="Times New Roman"/>
            <w:color w:val="000000"/>
            <w:sz w:val="18"/>
            <w:szCs w:val="18"/>
            <w:bdr w:val="none" w:sz="0" w:space="0" w:color="auto" w:frame="1"/>
            <w:lang w:eastAsia="en-IN"/>
          </w:rPr>
          <w:t> </w:t>
        </w:r>
        <w:proofErr w:type="spellStart"/>
        <w:r w:rsidRPr="00D005F0">
          <w:rPr>
            <w:rFonts w:ascii="Verdana" w:eastAsia="Times New Roman" w:hAnsi="Verdana" w:cs="Times New Roman"/>
            <w:color w:val="000000"/>
            <w:sz w:val="18"/>
            <w:szCs w:val="18"/>
            <w:bdr w:val="none" w:sz="0" w:space="0" w:color="auto" w:frame="1"/>
            <w:lang w:eastAsia="en-IN"/>
          </w:rPr>
          <w:t>StringExample</w:t>
        </w:r>
        <w:proofErr w:type="spellEnd"/>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7"/>
        </w:numPr>
        <w:shd w:val="clear" w:color="auto" w:fill="FFFFFF"/>
        <w:spacing w:after="0" w:line="285" w:lineRule="atLeast"/>
        <w:ind w:left="0"/>
        <w:rPr>
          <w:ins w:id="51" w:author="Unknown"/>
          <w:rFonts w:ascii="Verdana" w:eastAsia="Times New Roman" w:hAnsi="Verdana" w:cs="Times New Roman"/>
          <w:color w:val="000000"/>
          <w:sz w:val="18"/>
          <w:szCs w:val="18"/>
          <w:lang w:eastAsia="en-IN"/>
        </w:rPr>
      </w:pPr>
      <w:ins w:id="52" w:author="Unknown">
        <w:r w:rsidRPr="00D005F0">
          <w:rPr>
            <w:rFonts w:ascii="Verdana" w:eastAsia="Times New Roman" w:hAnsi="Verdana" w:cs="Times New Roman"/>
            <w:b/>
            <w:bCs/>
            <w:color w:val="006699"/>
            <w:sz w:val="18"/>
            <w:lang w:eastAsia="en-IN"/>
          </w:rPr>
          <w:t>public</w:t>
        </w:r>
        <w:r w:rsidRPr="00D005F0">
          <w:rPr>
            <w:rFonts w:ascii="Verdana" w:eastAsia="Times New Roman" w:hAnsi="Verdana" w:cs="Times New Roman"/>
            <w:color w:val="000000"/>
            <w:sz w:val="18"/>
            <w:szCs w:val="18"/>
            <w:bdr w:val="none" w:sz="0" w:space="0" w:color="auto" w:frame="1"/>
            <w:lang w:eastAsia="en-IN"/>
          </w:rPr>
          <w:t> </w:t>
        </w:r>
        <w:r w:rsidRPr="00D005F0">
          <w:rPr>
            <w:rFonts w:ascii="Verdana" w:eastAsia="Times New Roman" w:hAnsi="Verdana" w:cs="Times New Roman"/>
            <w:b/>
            <w:bCs/>
            <w:color w:val="006699"/>
            <w:sz w:val="18"/>
            <w:lang w:eastAsia="en-IN"/>
          </w:rPr>
          <w:t>static</w:t>
        </w:r>
        <w:r w:rsidRPr="00D005F0">
          <w:rPr>
            <w:rFonts w:ascii="Verdana" w:eastAsia="Times New Roman" w:hAnsi="Verdana" w:cs="Times New Roman"/>
            <w:color w:val="000000"/>
            <w:sz w:val="18"/>
            <w:szCs w:val="18"/>
            <w:bdr w:val="none" w:sz="0" w:space="0" w:color="auto" w:frame="1"/>
            <w:lang w:eastAsia="en-IN"/>
          </w:rPr>
          <w:t> </w:t>
        </w:r>
        <w:r w:rsidRPr="00D005F0">
          <w:rPr>
            <w:rFonts w:ascii="Verdana" w:eastAsia="Times New Roman" w:hAnsi="Verdana" w:cs="Times New Roman"/>
            <w:b/>
            <w:bCs/>
            <w:color w:val="006699"/>
            <w:sz w:val="18"/>
            <w:lang w:eastAsia="en-IN"/>
          </w:rPr>
          <w:t>void</w:t>
        </w:r>
        <w:r w:rsidRPr="00D005F0">
          <w:rPr>
            <w:rFonts w:ascii="Verdana" w:eastAsia="Times New Roman" w:hAnsi="Verdana" w:cs="Times New Roman"/>
            <w:color w:val="000000"/>
            <w:sz w:val="18"/>
            <w:szCs w:val="18"/>
            <w:bdr w:val="none" w:sz="0" w:space="0" w:color="auto" w:frame="1"/>
            <w:lang w:eastAsia="en-IN"/>
          </w:rPr>
          <w:t> main(String </w:t>
        </w:r>
        <w:proofErr w:type="spellStart"/>
        <w:r w:rsidRPr="00D005F0">
          <w:rPr>
            <w:rFonts w:ascii="Verdana" w:eastAsia="Times New Roman" w:hAnsi="Verdana" w:cs="Times New Roman"/>
            <w:color w:val="000000"/>
            <w:sz w:val="18"/>
            <w:szCs w:val="18"/>
            <w:bdr w:val="none" w:sz="0" w:space="0" w:color="auto" w:frame="1"/>
            <w:lang w:eastAsia="en-IN"/>
          </w:rPr>
          <w:t>args</w:t>
        </w:r>
        <w:proofErr w:type="spellEnd"/>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7"/>
        </w:numPr>
        <w:shd w:val="clear" w:color="auto" w:fill="FFFFFF"/>
        <w:spacing w:after="0" w:line="285" w:lineRule="atLeast"/>
        <w:ind w:left="0"/>
        <w:rPr>
          <w:ins w:id="53" w:author="Unknown"/>
          <w:rFonts w:ascii="Verdana" w:eastAsia="Times New Roman" w:hAnsi="Verdana" w:cs="Times New Roman"/>
          <w:color w:val="000000"/>
          <w:sz w:val="18"/>
          <w:szCs w:val="18"/>
          <w:lang w:eastAsia="en-IN"/>
        </w:rPr>
      </w:pPr>
      <w:ins w:id="54" w:author="Unknown">
        <w:r w:rsidRPr="00D005F0">
          <w:rPr>
            <w:rFonts w:ascii="Verdana" w:eastAsia="Times New Roman" w:hAnsi="Verdana" w:cs="Times New Roman"/>
            <w:color w:val="000000"/>
            <w:sz w:val="18"/>
            <w:szCs w:val="18"/>
            <w:bdr w:val="none" w:sz="0" w:space="0" w:color="auto" w:frame="1"/>
            <w:lang w:eastAsia="en-IN"/>
          </w:rPr>
          <w:t>String s1=</w:t>
        </w:r>
        <w:r w:rsidRPr="00D005F0">
          <w:rPr>
            <w:rFonts w:ascii="Verdana" w:eastAsia="Times New Roman" w:hAnsi="Verdana" w:cs="Times New Roman"/>
            <w:sz w:val="18"/>
            <w:lang w:eastAsia="en-IN"/>
          </w:rPr>
          <w:t>"java"</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color w:val="008200"/>
            <w:sz w:val="18"/>
            <w:lang w:eastAsia="en-IN"/>
          </w:rPr>
          <w:t>//creating string by java string literal</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7"/>
        </w:numPr>
        <w:shd w:val="clear" w:color="auto" w:fill="FFFFFF"/>
        <w:spacing w:after="0" w:line="285" w:lineRule="atLeast"/>
        <w:ind w:left="0"/>
        <w:rPr>
          <w:ins w:id="55" w:author="Unknown"/>
          <w:rFonts w:ascii="Verdana" w:eastAsia="Times New Roman" w:hAnsi="Verdana" w:cs="Times New Roman"/>
          <w:color w:val="000000"/>
          <w:sz w:val="18"/>
          <w:szCs w:val="18"/>
          <w:lang w:eastAsia="en-IN"/>
        </w:rPr>
      </w:pPr>
      <w:ins w:id="56" w:author="Unknown">
        <w:r w:rsidRPr="00D005F0">
          <w:rPr>
            <w:rFonts w:ascii="Verdana" w:eastAsia="Times New Roman" w:hAnsi="Verdana" w:cs="Times New Roman"/>
            <w:b/>
            <w:bCs/>
            <w:color w:val="006699"/>
            <w:sz w:val="18"/>
            <w:lang w:eastAsia="en-IN"/>
          </w:rPr>
          <w:t>char</w:t>
        </w:r>
        <w:r w:rsidRPr="00D005F0">
          <w:rPr>
            <w:rFonts w:ascii="Verdana" w:eastAsia="Times New Roman" w:hAnsi="Verdana" w:cs="Times New Roman"/>
            <w:color w:val="000000"/>
            <w:sz w:val="18"/>
            <w:szCs w:val="18"/>
            <w:bdr w:val="none" w:sz="0" w:space="0" w:color="auto" w:frame="1"/>
            <w:lang w:eastAsia="en-IN"/>
          </w:rPr>
          <w:t> </w:t>
        </w:r>
        <w:proofErr w:type="spellStart"/>
        <w:r w:rsidRPr="00D005F0">
          <w:rPr>
            <w:rFonts w:ascii="Verdana" w:eastAsia="Times New Roman" w:hAnsi="Verdana" w:cs="Times New Roman"/>
            <w:color w:val="000000"/>
            <w:sz w:val="18"/>
            <w:szCs w:val="18"/>
            <w:bdr w:val="none" w:sz="0" w:space="0" w:color="auto" w:frame="1"/>
            <w:lang w:eastAsia="en-IN"/>
          </w:rPr>
          <w:t>ch</w:t>
        </w:r>
        <w:proofErr w:type="spellEnd"/>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w:t>
        </w:r>
        <w:proofErr w:type="spellStart"/>
        <w:r w:rsidRPr="00D005F0">
          <w:rPr>
            <w:rFonts w:ascii="Verdana" w:eastAsia="Times New Roman" w:hAnsi="Verdana" w:cs="Times New Roman"/>
            <w:sz w:val="18"/>
            <w:lang w:eastAsia="en-IN"/>
          </w:rPr>
          <w:t>s'</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't'</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'r'</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'i'</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'n'</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'g'</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sz w:val="18"/>
            <w:lang w:eastAsia="en-IN"/>
          </w:rPr>
          <w:t>'s</w:t>
        </w:r>
        <w:proofErr w:type="spellEnd"/>
        <w:r w:rsidRPr="00D005F0">
          <w:rPr>
            <w:rFonts w:ascii="Verdana" w:eastAsia="Times New Roman" w:hAnsi="Verdana" w:cs="Times New Roman"/>
            <w:sz w:val="18"/>
            <w:lang w:eastAsia="en-IN"/>
          </w:rPr>
          <w:t>'</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7"/>
        </w:numPr>
        <w:shd w:val="clear" w:color="auto" w:fill="FFFFFF"/>
        <w:spacing w:after="0" w:line="285" w:lineRule="atLeast"/>
        <w:ind w:left="0"/>
        <w:rPr>
          <w:ins w:id="57" w:author="Unknown"/>
          <w:rFonts w:ascii="Verdana" w:eastAsia="Times New Roman" w:hAnsi="Verdana" w:cs="Times New Roman"/>
          <w:color w:val="000000"/>
          <w:sz w:val="18"/>
          <w:szCs w:val="18"/>
          <w:lang w:eastAsia="en-IN"/>
        </w:rPr>
      </w:pPr>
      <w:ins w:id="58" w:author="Unknown">
        <w:r w:rsidRPr="00D005F0">
          <w:rPr>
            <w:rFonts w:ascii="Verdana" w:eastAsia="Times New Roman" w:hAnsi="Verdana" w:cs="Times New Roman"/>
            <w:color w:val="000000"/>
            <w:sz w:val="18"/>
            <w:szCs w:val="18"/>
            <w:bdr w:val="none" w:sz="0" w:space="0" w:color="auto" w:frame="1"/>
            <w:lang w:eastAsia="en-IN"/>
          </w:rPr>
          <w:t>String s2=</w:t>
        </w:r>
        <w:r w:rsidRPr="00D005F0">
          <w:rPr>
            <w:rFonts w:ascii="Verdana" w:eastAsia="Times New Roman" w:hAnsi="Verdana" w:cs="Times New Roman"/>
            <w:b/>
            <w:bCs/>
            <w:color w:val="006699"/>
            <w:sz w:val="18"/>
            <w:lang w:eastAsia="en-IN"/>
          </w:rPr>
          <w:t>new</w:t>
        </w:r>
        <w:r w:rsidRPr="00D005F0">
          <w:rPr>
            <w:rFonts w:ascii="Verdana" w:eastAsia="Times New Roman" w:hAnsi="Verdana" w:cs="Times New Roman"/>
            <w:color w:val="000000"/>
            <w:sz w:val="18"/>
            <w:szCs w:val="18"/>
            <w:bdr w:val="none" w:sz="0" w:space="0" w:color="auto" w:frame="1"/>
            <w:lang w:eastAsia="en-IN"/>
          </w:rPr>
          <w:t> String(</w:t>
        </w:r>
        <w:proofErr w:type="spellStart"/>
        <w:r w:rsidRPr="00D005F0">
          <w:rPr>
            <w:rFonts w:ascii="Verdana" w:eastAsia="Times New Roman" w:hAnsi="Verdana" w:cs="Times New Roman"/>
            <w:color w:val="000000"/>
            <w:sz w:val="18"/>
            <w:szCs w:val="18"/>
            <w:bdr w:val="none" w:sz="0" w:space="0" w:color="auto" w:frame="1"/>
            <w:lang w:eastAsia="en-IN"/>
          </w:rPr>
          <w:t>ch</w:t>
        </w:r>
        <w:proofErr w:type="spellEnd"/>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color w:val="008200"/>
            <w:sz w:val="18"/>
            <w:lang w:eastAsia="en-IN"/>
          </w:rPr>
          <w:t>//converting char array to string</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7"/>
        </w:numPr>
        <w:shd w:val="clear" w:color="auto" w:fill="FFFFFF"/>
        <w:spacing w:after="0" w:line="285" w:lineRule="atLeast"/>
        <w:ind w:left="0"/>
        <w:rPr>
          <w:ins w:id="59" w:author="Unknown"/>
          <w:rFonts w:ascii="Verdana" w:eastAsia="Times New Roman" w:hAnsi="Verdana" w:cs="Times New Roman"/>
          <w:color w:val="000000"/>
          <w:sz w:val="18"/>
          <w:szCs w:val="18"/>
          <w:lang w:eastAsia="en-IN"/>
        </w:rPr>
      </w:pPr>
      <w:ins w:id="60" w:author="Unknown">
        <w:r w:rsidRPr="00D005F0">
          <w:rPr>
            <w:rFonts w:ascii="Verdana" w:eastAsia="Times New Roman" w:hAnsi="Verdana" w:cs="Times New Roman"/>
            <w:color w:val="000000"/>
            <w:sz w:val="18"/>
            <w:szCs w:val="18"/>
            <w:bdr w:val="none" w:sz="0" w:space="0" w:color="auto" w:frame="1"/>
            <w:lang w:eastAsia="en-IN"/>
          </w:rPr>
          <w:t>String s3=</w:t>
        </w:r>
        <w:r w:rsidRPr="00D005F0">
          <w:rPr>
            <w:rFonts w:ascii="Verdana" w:eastAsia="Times New Roman" w:hAnsi="Verdana" w:cs="Times New Roman"/>
            <w:b/>
            <w:bCs/>
            <w:color w:val="006699"/>
            <w:sz w:val="18"/>
            <w:lang w:eastAsia="en-IN"/>
          </w:rPr>
          <w:t>new</w:t>
        </w:r>
        <w:r w:rsidRPr="00D005F0">
          <w:rPr>
            <w:rFonts w:ascii="Verdana" w:eastAsia="Times New Roman" w:hAnsi="Verdana" w:cs="Times New Roman"/>
            <w:color w:val="000000"/>
            <w:sz w:val="18"/>
            <w:szCs w:val="18"/>
            <w:bdr w:val="none" w:sz="0" w:space="0" w:color="auto" w:frame="1"/>
            <w:lang w:eastAsia="en-IN"/>
          </w:rPr>
          <w:t> String(</w:t>
        </w:r>
        <w:r w:rsidRPr="00D005F0">
          <w:rPr>
            <w:rFonts w:ascii="Verdana" w:eastAsia="Times New Roman" w:hAnsi="Verdana" w:cs="Times New Roman"/>
            <w:sz w:val="18"/>
            <w:lang w:eastAsia="en-IN"/>
          </w:rPr>
          <w:t>"example"</w:t>
        </w:r>
        <w:r w:rsidRPr="00D005F0">
          <w:rPr>
            <w:rFonts w:ascii="Verdana" w:eastAsia="Times New Roman" w:hAnsi="Verdana" w:cs="Times New Roman"/>
            <w:color w:val="000000"/>
            <w:sz w:val="18"/>
            <w:szCs w:val="18"/>
            <w:bdr w:val="none" w:sz="0" w:space="0" w:color="auto" w:frame="1"/>
            <w:lang w:eastAsia="en-IN"/>
          </w:rPr>
          <w:t>);</w:t>
        </w:r>
        <w:r w:rsidRPr="00D005F0">
          <w:rPr>
            <w:rFonts w:ascii="Verdana" w:eastAsia="Times New Roman" w:hAnsi="Verdana" w:cs="Times New Roman"/>
            <w:color w:val="008200"/>
            <w:sz w:val="18"/>
            <w:lang w:eastAsia="en-IN"/>
          </w:rPr>
          <w:t>//creating java string by new keyword</w:t>
        </w:r>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numPr>
          <w:ilvl w:val="0"/>
          <w:numId w:val="7"/>
        </w:numPr>
        <w:shd w:val="clear" w:color="auto" w:fill="FFFFFF"/>
        <w:spacing w:after="0" w:line="285" w:lineRule="atLeast"/>
        <w:ind w:left="0"/>
        <w:rPr>
          <w:ins w:id="61" w:author="Unknown"/>
          <w:rFonts w:ascii="Verdana" w:eastAsia="Times New Roman" w:hAnsi="Verdana" w:cs="Times New Roman"/>
          <w:color w:val="000000"/>
          <w:sz w:val="18"/>
          <w:szCs w:val="18"/>
          <w:lang w:eastAsia="en-IN"/>
        </w:rPr>
      </w:pPr>
      <w:proofErr w:type="spellStart"/>
      <w:ins w:id="62" w:author="Unknown">
        <w:r w:rsidRPr="00D005F0">
          <w:rPr>
            <w:rFonts w:ascii="Verdana" w:eastAsia="Times New Roman" w:hAnsi="Verdana" w:cs="Times New Roman"/>
            <w:color w:val="000000"/>
            <w:sz w:val="18"/>
            <w:szCs w:val="18"/>
            <w:bdr w:val="none" w:sz="0" w:space="0" w:color="auto" w:frame="1"/>
            <w:lang w:eastAsia="en-IN"/>
          </w:rPr>
          <w:t>System.out.println</w:t>
        </w:r>
        <w:proofErr w:type="spellEnd"/>
        <w:r w:rsidRPr="00D005F0">
          <w:rPr>
            <w:rFonts w:ascii="Verdana" w:eastAsia="Times New Roman" w:hAnsi="Verdana" w:cs="Times New Roman"/>
            <w:color w:val="000000"/>
            <w:sz w:val="18"/>
            <w:szCs w:val="18"/>
            <w:bdr w:val="none" w:sz="0" w:space="0" w:color="auto" w:frame="1"/>
            <w:lang w:eastAsia="en-IN"/>
          </w:rPr>
          <w:t>(s1);  </w:t>
        </w:r>
      </w:ins>
    </w:p>
    <w:p w:rsidR="00D005F0" w:rsidRPr="00D005F0" w:rsidRDefault="00D005F0" w:rsidP="00D005F0">
      <w:pPr>
        <w:numPr>
          <w:ilvl w:val="0"/>
          <w:numId w:val="7"/>
        </w:numPr>
        <w:shd w:val="clear" w:color="auto" w:fill="FFFFFF"/>
        <w:spacing w:after="0" w:line="285" w:lineRule="atLeast"/>
        <w:ind w:left="0"/>
        <w:rPr>
          <w:ins w:id="63" w:author="Unknown"/>
          <w:rFonts w:ascii="Verdana" w:eastAsia="Times New Roman" w:hAnsi="Verdana" w:cs="Times New Roman"/>
          <w:color w:val="000000"/>
          <w:sz w:val="18"/>
          <w:szCs w:val="18"/>
          <w:lang w:eastAsia="en-IN"/>
        </w:rPr>
      </w:pPr>
      <w:proofErr w:type="spellStart"/>
      <w:ins w:id="64" w:author="Unknown">
        <w:r w:rsidRPr="00D005F0">
          <w:rPr>
            <w:rFonts w:ascii="Verdana" w:eastAsia="Times New Roman" w:hAnsi="Verdana" w:cs="Times New Roman"/>
            <w:color w:val="000000"/>
            <w:sz w:val="18"/>
            <w:szCs w:val="18"/>
            <w:bdr w:val="none" w:sz="0" w:space="0" w:color="auto" w:frame="1"/>
            <w:lang w:eastAsia="en-IN"/>
          </w:rPr>
          <w:t>System.out.println</w:t>
        </w:r>
        <w:proofErr w:type="spellEnd"/>
        <w:r w:rsidRPr="00D005F0">
          <w:rPr>
            <w:rFonts w:ascii="Verdana" w:eastAsia="Times New Roman" w:hAnsi="Verdana" w:cs="Times New Roman"/>
            <w:color w:val="000000"/>
            <w:sz w:val="18"/>
            <w:szCs w:val="18"/>
            <w:bdr w:val="none" w:sz="0" w:space="0" w:color="auto" w:frame="1"/>
            <w:lang w:eastAsia="en-IN"/>
          </w:rPr>
          <w:t>(s2);  </w:t>
        </w:r>
      </w:ins>
    </w:p>
    <w:p w:rsidR="00D005F0" w:rsidRPr="00D005F0" w:rsidRDefault="00D005F0" w:rsidP="00D005F0">
      <w:pPr>
        <w:numPr>
          <w:ilvl w:val="0"/>
          <w:numId w:val="7"/>
        </w:numPr>
        <w:shd w:val="clear" w:color="auto" w:fill="FFFFFF"/>
        <w:spacing w:after="0" w:line="285" w:lineRule="atLeast"/>
        <w:ind w:left="0"/>
        <w:rPr>
          <w:ins w:id="65" w:author="Unknown"/>
          <w:rFonts w:ascii="Verdana" w:eastAsia="Times New Roman" w:hAnsi="Verdana" w:cs="Times New Roman"/>
          <w:color w:val="000000"/>
          <w:sz w:val="18"/>
          <w:szCs w:val="18"/>
          <w:lang w:eastAsia="en-IN"/>
        </w:rPr>
      </w:pPr>
      <w:proofErr w:type="spellStart"/>
      <w:ins w:id="66" w:author="Unknown">
        <w:r w:rsidRPr="00D005F0">
          <w:rPr>
            <w:rFonts w:ascii="Verdana" w:eastAsia="Times New Roman" w:hAnsi="Verdana" w:cs="Times New Roman"/>
            <w:color w:val="000000"/>
            <w:sz w:val="18"/>
            <w:szCs w:val="18"/>
            <w:bdr w:val="none" w:sz="0" w:space="0" w:color="auto" w:frame="1"/>
            <w:lang w:eastAsia="en-IN"/>
          </w:rPr>
          <w:t>System.out.println</w:t>
        </w:r>
        <w:proofErr w:type="spellEnd"/>
        <w:r w:rsidRPr="00D005F0">
          <w:rPr>
            <w:rFonts w:ascii="Verdana" w:eastAsia="Times New Roman" w:hAnsi="Verdana" w:cs="Times New Roman"/>
            <w:color w:val="000000"/>
            <w:sz w:val="18"/>
            <w:szCs w:val="18"/>
            <w:bdr w:val="none" w:sz="0" w:space="0" w:color="auto" w:frame="1"/>
            <w:lang w:eastAsia="en-IN"/>
          </w:rPr>
          <w:t>(s3);  </w:t>
        </w:r>
      </w:ins>
    </w:p>
    <w:p w:rsidR="00D005F0" w:rsidRPr="00D005F0" w:rsidRDefault="00D005F0" w:rsidP="00D005F0">
      <w:pPr>
        <w:numPr>
          <w:ilvl w:val="0"/>
          <w:numId w:val="7"/>
        </w:numPr>
        <w:shd w:val="clear" w:color="auto" w:fill="FFFFFF"/>
        <w:spacing w:after="109" w:line="285" w:lineRule="atLeast"/>
        <w:ind w:left="0"/>
        <w:rPr>
          <w:ins w:id="67" w:author="Unknown"/>
          <w:rFonts w:ascii="Verdana" w:eastAsia="Times New Roman" w:hAnsi="Verdana" w:cs="Times New Roman"/>
          <w:color w:val="000000"/>
          <w:sz w:val="18"/>
          <w:szCs w:val="18"/>
          <w:lang w:eastAsia="en-IN"/>
        </w:rPr>
      </w:pPr>
      <w:ins w:id="68" w:author="Unknown">
        <w:r w:rsidRPr="00D005F0">
          <w:rPr>
            <w:rFonts w:ascii="Verdana" w:eastAsia="Times New Roman" w:hAnsi="Verdana" w:cs="Times New Roman"/>
            <w:color w:val="000000"/>
            <w:sz w:val="18"/>
            <w:szCs w:val="18"/>
            <w:bdr w:val="none" w:sz="0" w:space="0" w:color="auto" w:frame="1"/>
            <w:lang w:eastAsia="en-IN"/>
          </w:rPr>
          <w:t>}}  </w:t>
        </w:r>
      </w:ins>
    </w:p>
    <w:p w:rsidR="00D005F0" w:rsidRPr="00D005F0" w:rsidRDefault="00D005F0" w:rsidP="00D005F0">
      <w:pPr>
        <w:spacing w:after="0" w:line="240" w:lineRule="auto"/>
        <w:rPr>
          <w:ins w:id="69" w:author="Unknown"/>
          <w:rFonts w:ascii="Times New Roman" w:eastAsia="Times New Roman" w:hAnsi="Times New Roman" w:cs="Times New Roman"/>
          <w:sz w:val="24"/>
          <w:szCs w:val="24"/>
          <w:lang w:eastAsia="en-IN"/>
        </w:rPr>
      </w:pPr>
      <w:ins w:id="70" w:author="Unknown">
        <w:r w:rsidRPr="00D005F0">
          <w:rPr>
            <w:rFonts w:ascii="Verdana" w:eastAsia="Times New Roman" w:hAnsi="Verdana" w:cs="Times New Roman"/>
            <w:color w:val="000000"/>
            <w:sz w:val="18"/>
            <w:lang w:eastAsia="en-IN"/>
          </w:rPr>
          <w:fldChar w:fldCharType="begin"/>
        </w:r>
        <w:r w:rsidRPr="00D005F0">
          <w:rPr>
            <w:rFonts w:ascii="Verdana" w:eastAsia="Times New Roman" w:hAnsi="Verdana" w:cs="Times New Roman"/>
            <w:color w:val="000000"/>
            <w:sz w:val="18"/>
            <w:lang w:eastAsia="en-IN"/>
          </w:rPr>
          <w:instrText xml:space="preserve"> HYPERLINK "http://www.javatpoint.com/opr/test.jsp?filename=StringExample" \t "_blank" </w:instrText>
        </w:r>
        <w:r w:rsidRPr="00D005F0">
          <w:rPr>
            <w:rFonts w:ascii="Verdana" w:eastAsia="Times New Roman" w:hAnsi="Verdana" w:cs="Times New Roman"/>
            <w:color w:val="000000"/>
            <w:sz w:val="18"/>
            <w:lang w:eastAsia="en-IN"/>
          </w:rPr>
          <w:fldChar w:fldCharType="separate"/>
        </w:r>
        <w:r w:rsidRPr="00D005F0">
          <w:rPr>
            <w:rFonts w:ascii="Verdana" w:eastAsia="Times New Roman" w:hAnsi="Verdana" w:cs="Times New Roman"/>
            <w:b/>
            <w:bCs/>
            <w:color w:val="FFFFFF"/>
            <w:sz w:val="18"/>
            <w:u w:val="single"/>
            <w:lang w:eastAsia="en-IN"/>
          </w:rPr>
          <w:t>Test it Now</w:t>
        </w:r>
        <w:r w:rsidRPr="00D005F0">
          <w:rPr>
            <w:rFonts w:ascii="Verdana" w:eastAsia="Times New Roman" w:hAnsi="Verdana" w:cs="Times New Roman"/>
            <w:color w:val="000000"/>
            <w:sz w:val="18"/>
            <w:lang w:eastAsia="en-IN"/>
          </w:rPr>
          <w:fldChar w:fldCharType="end"/>
        </w:r>
      </w:ins>
    </w:p>
    <w:p w:rsidR="00D005F0" w:rsidRPr="00D005F0" w:rsidRDefault="00D005F0" w:rsidP="00D005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lang w:eastAsia="en-IN"/>
        </w:rPr>
      </w:pPr>
      <w:ins w:id="72" w:author="Unknown">
        <w:r w:rsidRPr="00D005F0">
          <w:rPr>
            <w:rFonts w:ascii="Courier New" w:eastAsia="Times New Roman" w:hAnsi="Courier New" w:cs="Courier New"/>
            <w:color w:val="000000"/>
            <w:sz w:val="20"/>
            <w:szCs w:val="20"/>
            <w:lang w:eastAsia="en-IN"/>
          </w:rPr>
          <w:t>java</w:t>
        </w:r>
      </w:ins>
    </w:p>
    <w:p w:rsidR="00D005F0" w:rsidRPr="00D005F0" w:rsidRDefault="00D005F0" w:rsidP="00D005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3" w:author="Unknown"/>
          <w:rFonts w:ascii="Courier New" w:eastAsia="Times New Roman" w:hAnsi="Courier New" w:cs="Courier New"/>
          <w:color w:val="000000"/>
          <w:sz w:val="20"/>
          <w:szCs w:val="20"/>
          <w:lang w:eastAsia="en-IN"/>
        </w:rPr>
      </w:pPr>
      <w:ins w:id="74" w:author="Unknown">
        <w:r w:rsidRPr="00D005F0">
          <w:rPr>
            <w:rFonts w:ascii="Courier New" w:eastAsia="Times New Roman" w:hAnsi="Courier New" w:cs="Courier New"/>
            <w:color w:val="000000"/>
            <w:sz w:val="20"/>
            <w:szCs w:val="20"/>
            <w:lang w:eastAsia="en-IN"/>
          </w:rPr>
          <w:t>strings</w:t>
        </w:r>
      </w:ins>
    </w:p>
    <w:p w:rsidR="00D005F0" w:rsidRPr="00D005F0" w:rsidRDefault="00D005F0" w:rsidP="00D005F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lang w:eastAsia="en-IN"/>
        </w:rPr>
      </w:pPr>
      <w:ins w:id="76" w:author="Unknown">
        <w:r w:rsidRPr="00D005F0">
          <w:rPr>
            <w:rFonts w:ascii="Courier New" w:eastAsia="Times New Roman" w:hAnsi="Courier New" w:cs="Courier New"/>
            <w:color w:val="000000"/>
            <w:sz w:val="20"/>
            <w:szCs w:val="20"/>
            <w:lang w:eastAsia="en-IN"/>
          </w:rPr>
          <w:t>example</w:t>
        </w:r>
      </w:ins>
    </w:p>
    <w:p w:rsidR="00D005F0" w:rsidRPr="00D005F0" w:rsidRDefault="00D005F0" w:rsidP="00D005F0">
      <w:pPr>
        <w:spacing w:after="0" w:line="240" w:lineRule="auto"/>
        <w:rPr>
          <w:ins w:id="77" w:author="Unknown"/>
          <w:rFonts w:ascii="Times New Roman" w:eastAsia="Times New Roman" w:hAnsi="Times New Roman" w:cs="Times New Roman"/>
          <w:sz w:val="24"/>
          <w:szCs w:val="24"/>
          <w:lang w:eastAsia="en-IN"/>
        </w:rPr>
      </w:pPr>
      <w:ins w:id="78" w:author="Unknown">
        <w:r w:rsidRPr="00D005F0">
          <w:rPr>
            <w:rFonts w:ascii="Times New Roman" w:eastAsia="Times New Roman" w:hAnsi="Times New Roman" w:cs="Times New Roman"/>
            <w:sz w:val="24"/>
            <w:szCs w:val="24"/>
            <w:lang w:eastAsia="en-IN"/>
          </w:rPr>
          <w:pict>
            <v:rect id="_x0000_i1031" style="width:0;height:.7pt" o:hralign="center" o:hrstd="t" o:hrnoshade="t" o:hr="t" fillcolor="#d4d4d4" stroked="f"/>
          </w:pict>
        </w:r>
      </w:ins>
    </w:p>
    <w:p w:rsidR="00D005F0" w:rsidRPr="00D005F0" w:rsidRDefault="00D005F0" w:rsidP="00D005F0">
      <w:pPr>
        <w:shd w:val="clear" w:color="auto" w:fill="FFFFFF"/>
        <w:spacing w:before="100" w:beforeAutospacing="1" w:after="100" w:afterAutospacing="1" w:line="312" w:lineRule="atLeast"/>
        <w:outlineLvl w:val="2"/>
        <w:rPr>
          <w:ins w:id="79" w:author="Unknown"/>
          <w:rFonts w:ascii="Helvetica" w:eastAsia="Times New Roman" w:hAnsi="Helvetica" w:cs="Helvetica"/>
          <w:color w:val="610B38"/>
          <w:sz w:val="34"/>
          <w:szCs w:val="34"/>
          <w:lang w:eastAsia="en-IN"/>
        </w:rPr>
      </w:pPr>
      <w:ins w:id="80" w:author="Unknown">
        <w:r w:rsidRPr="00D005F0">
          <w:rPr>
            <w:rFonts w:ascii="Helvetica" w:eastAsia="Times New Roman" w:hAnsi="Helvetica" w:cs="Helvetica"/>
            <w:color w:val="610B38"/>
            <w:sz w:val="34"/>
            <w:szCs w:val="34"/>
            <w:lang w:eastAsia="en-IN"/>
          </w:rPr>
          <w:t>Java String class methods</w:t>
        </w:r>
      </w:ins>
    </w:p>
    <w:p w:rsidR="00D005F0" w:rsidRPr="00D005F0" w:rsidRDefault="00D005F0" w:rsidP="00D005F0">
      <w:pPr>
        <w:shd w:val="clear" w:color="auto" w:fill="FFFFFF"/>
        <w:spacing w:before="100" w:beforeAutospacing="1" w:after="100" w:afterAutospacing="1" w:line="240" w:lineRule="auto"/>
        <w:rPr>
          <w:ins w:id="81" w:author="Unknown"/>
          <w:rFonts w:ascii="Verdana" w:eastAsia="Times New Roman" w:hAnsi="Verdana" w:cs="Times New Roman"/>
          <w:color w:val="000000"/>
          <w:sz w:val="18"/>
          <w:szCs w:val="18"/>
          <w:lang w:eastAsia="en-IN"/>
        </w:rPr>
      </w:pPr>
      <w:ins w:id="82" w:author="Unknown">
        <w:r w:rsidRPr="00D005F0">
          <w:rPr>
            <w:rFonts w:ascii="Verdana" w:eastAsia="Times New Roman" w:hAnsi="Verdana" w:cs="Times New Roman"/>
            <w:color w:val="000000"/>
            <w:sz w:val="18"/>
            <w:szCs w:val="18"/>
            <w:lang w:eastAsia="en-IN"/>
          </w:rPr>
          <w:t xml:space="preserve">The </w:t>
        </w:r>
        <w:proofErr w:type="spellStart"/>
        <w:r w:rsidRPr="00D005F0">
          <w:rPr>
            <w:rFonts w:ascii="Verdana" w:eastAsia="Times New Roman" w:hAnsi="Verdana" w:cs="Times New Roman"/>
            <w:color w:val="000000"/>
            <w:sz w:val="18"/>
            <w:szCs w:val="18"/>
            <w:lang w:eastAsia="en-IN"/>
          </w:rPr>
          <w:t>java.lang.String</w:t>
        </w:r>
        <w:proofErr w:type="spellEnd"/>
        <w:r w:rsidRPr="00D005F0">
          <w:rPr>
            <w:rFonts w:ascii="Verdana" w:eastAsia="Times New Roman" w:hAnsi="Verdana" w:cs="Times New Roman"/>
            <w:color w:val="000000"/>
            <w:sz w:val="18"/>
            <w:szCs w:val="18"/>
            <w:lang w:eastAsia="en-IN"/>
          </w:rPr>
          <w:t xml:space="preserve"> class provides many useful methods to perform operations on sequence of char values.</w:t>
        </w:r>
      </w:ins>
    </w:p>
    <w:tbl>
      <w:tblPr>
        <w:tblW w:w="131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19"/>
        <w:gridCol w:w="7191"/>
        <w:gridCol w:w="5237"/>
      </w:tblGrid>
      <w:tr w:rsidR="00D005F0" w:rsidRPr="00D005F0" w:rsidTr="00D005F0">
        <w:tc>
          <w:tcPr>
            <w:tcW w:w="0" w:type="auto"/>
            <w:shd w:val="clear" w:color="auto" w:fill="C7CCBE"/>
            <w:tcMar>
              <w:top w:w="163" w:type="dxa"/>
              <w:left w:w="163" w:type="dxa"/>
              <w:bottom w:w="163" w:type="dxa"/>
              <w:right w:w="163" w:type="dxa"/>
            </w:tcMar>
            <w:hideMark/>
          </w:tcPr>
          <w:p w:rsidR="00D005F0" w:rsidRPr="00D005F0" w:rsidRDefault="00D005F0" w:rsidP="00D005F0">
            <w:pPr>
              <w:spacing w:after="0" w:line="240" w:lineRule="auto"/>
              <w:rPr>
                <w:rFonts w:ascii="Times New Roman" w:eastAsia="Times New Roman" w:hAnsi="Times New Roman" w:cs="Times New Roman"/>
                <w:b/>
                <w:bCs/>
                <w:color w:val="000000"/>
                <w:sz w:val="23"/>
                <w:szCs w:val="23"/>
                <w:lang w:eastAsia="en-IN"/>
              </w:rPr>
            </w:pPr>
            <w:r w:rsidRPr="00D005F0">
              <w:rPr>
                <w:rFonts w:ascii="Times New Roman" w:eastAsia="Times New Roman" w:hAnsi="Times New Roman" w:cs="Times New Roman"/>
                <w:b/>
                <w:bCs/>
                <w:color w:val="000000"/>
                <w:sz w:val="23"/>
                <w:szCs w:val="23"/>
                <w:lang w:eastAsia="en-IN"/>
              </w:rPr>
              <w:t>No.</w:t>
            </w:r>
          </w:p>
        </w:tc>
        <w:tc>
          <w:tcPr>
            <w:tcW w:w="0" w:type="auto"/>
            <w:shd w:val="clear" w:color="auto" w:fill="C7CCBE"/>
            <w:tcMar>
              <w:top w:w="163" w:type="dxa"/>
              <w:left w:w="163" w:type="dxa"/>
              <w:bottom w:w="163" w:type="dxa"/>
              <w:right w:w="163" w:type="dxa"/>
            </w:tcMar>
            <w:hideMark/>
          </w:tcPr>
          <w:p w:rsidR="00D005F0" w:rsidRPr="00D005F0" w:rsidRDefault="00D005F0" w:rsidP="00D005F0">
            <w:pPr>
              <w:spacing w:after="0" w:line="240" w:lineRule="auto"/>
              <w:rPr>
                <w:rFonts w:ascii="Times New Roman" w:eastAsia="Times New Roman" w:hAnsi="Times New Roman" w:cs="Times New Roman"/>
                <w:b/>
                <w:bCs/>
                <w:color w:val="000000"/>
                <w:sz w:val="23"/>
                <w:szCs w:val="23"/>
                <w:lang w:eastAsia="en-IN"/>
              </w:rPr>
            </w:pPr>
            <w:r w:rsidRPr="00D005F0">
              <w:rPr>
                <w:rFonts w:ascii="Times New Roman" w:eastAsia="Times New Roman" w:hAnsi="Times New Roman" w:cs="Times New Roman"/>
                <w:b/>
                <w:bCs/>
                <w:color w:val="000000"/>
                <w:sz w:val="23"/>
                <w:szCs w:val="23"/>
                <w:lang w:eastAsia="en-IN"/>
              </w:rPr>
              <w:t>Method</w:t>
            </w:r>
          </w:p>
        </w:tc>
        <w:tc>
          <w:tcPr>
            <w:tcW w:w="0" w:type="auto"/>
            <w:shd w:val="clear" w:color="auto" w:fill="C7CCBE"/>
            <w:tcMar>
              <w:top w:w="163" w:type="dxa"/>
              <w:left w:w="163" w:type="dxa"/>
              <w:bottom w:w="163" w:type="dxa"/>
              <w:right w:w="163" w:type="dxa"/>
            </w:tcMar>
            <w:hideMark/>
          </w:tcPr>
          <w:p w:rsidR="00D005F0" w:rsidRPr="00D005F0" w:rsidRDefault="00D005F0" w:rsidP="00D005F0">
            <w:pPr>
              <w:spacing w:after="0" w:line="240" w:lineRule="auto"/>
              <w:rPr>
                <w:rFonts w:ascii="Times New Roman" w:eastAsia="Times New Roman" w:hAnsi="Times New Roman" w:cs="Times New Roman"/>
                <w:b/>
                <w:bCs/>
                <w:color w:val="000000"/>
                <w:sz w:val="23"/>
                <w:szCs w:val="23"/>
                <w:lang w:eastAsia="en-IN"/>
              </w:rPr>
            </w:pPr>
            <w:r w:rsidRPr="00D005F0">
              <w:rPr>
                <w:rFonts w:ascii="Times New Roman" w:eastAsia="Times New Roman" w:hAnsi="Times New Roman" w:cs="Times New Roman"/>
                <w:b/>
                <w:bCs/>
                <w:color w:val="000000"/>
                <w:sz w:val="23"/>
                <w:szCs w:val="23"/>
                <w:lang w:eastAsia="en-IN"/>
              </w:rPr>
              <w:t>Description</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8" w:history="1">
              <w:r w:rsidRPr="00D005F0">
                <w:rPr>
                  <w:rFonts w:ascii="Verdana" w:eastAsia="Times New Roman" w:hAnsi="Verdana" w:cs="Times New Roman"/>
                  <w:color w:val="008000"/>
                  <w:sz w:val="18"/>
                  <w:u w:val="single"/>
                  <w:lang w:eastAsia="en-IN"/>
                </w:rPr>
                <w:t xml:space="preserve">char </w:t>
              </w:r>
              <w:proofErr w:type="spellStart"/>
              <w:r w:rsidRPr="00D005F0">
                <w:rPr>
                  <w:rFonts w:ascii="Verdana" w:eastAsia="Times New Roman" w:hAnsi="Verdana" w:cs="Times New Roman"/>
                  <w:color w:val="008000"/>
                  <w:sz w:val="18"/>
                  <w:u w:val="single"/>
                  <w:lang w:eastAsia="en-IN"/>
                </w:rPr>
                <w:t>charAt</w:t>
              </w:r>
              <w:proofErr w:type="spellEnd"/>
              <w:r w:rsidRPr="00D005F0">
                <w:rPr>
                  <w:rFonts w:ascii="Verdana" w:eastAsia="Times New Roman" w:hAnsi="Verdana" w:cs="Times New Roman"/>
                  <w:color w:val="008000"/>
                  <w:sz w:val="18"/>
                  <w:u w:val="single"/>
                  <w:lang w:eastAsia="en-IN"/>
                </w:rPr>
                <w:t>(</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char value for the particular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9" w:history="1">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string length</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0" w:history="1">
              <w:r w:rsidRPr="00D005F0">
                <w:rPr>
                  <w:rFonts w:ascii="Verdana" w:eastAsia="Times New Roman" w:hAnsi="Verdana" w:cs="Times New Roman"/>
                  <w:color w:val="008000"/>
                  <w:sz w:val="18"/>
                  <w:u w:val="single"/>
                  <w:lang w:eastAsia="en-IN"/>
                </w:rPr>
                <w:t xml:space="preserve">static String format(String format, Object... </w:t>
              </w:r>
              <w:proofErr w:type="spellStart"/>
              <w:r w:rsidRPr="00D005F0">
                <w:rPr>
                  <w:rFonts w:ascii="Verdana" w:eastAsia="Times New Roman" w:hAnsi="Verdana" w:cs="Times New Roman"/>
                  <w:color w:val="008000"/>
                  <w:sz w:val="18"/>
                  <w:u w:val="single"/>
                  <w:lang w:eastAsia="en-IN"/>
                </w:rPr>
                <w:t>args</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formatted string.</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1" w:history="1">
              <w:r w:rsidRPr="00D005F0">
                <w:rPr>
                  <w:rFonts w:ascii="Verdana" w:eastAsia="Times New Roman" w:hAnsi="Verdana" w:cs="Times New Roman"/>
                  <w:color w:val="008000"/>
                  <w:sz w:val="18"/>
                  <w:u w:val="single"/>
                  <w:lang w:eastAsia="en-IN"/>
                </w:rPr>
                <w:t xml:space="preserve">static String format(Locale l, String format, Object... </w:t>
              </w:r>
              <w:proofErr w:type="spellStart"/>
              <w:r w:rsidRPr="00D005F0">
                <w:rPr>
                  <w:rFonts w:ascii="Verdana" w:eastAsia="Times New Roman" w:hAnsi="Verdana" w:cs="Times New Roman"/>
                  <w:color w:val="008000"/>
                  <w:sz w:val="18"/>
                  <w:u w:val="single"/>
                  <w:lang w:eastAsia="en-IN"/>
                </w:rPr>
                <w:t>args</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formatted string with given locale.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2" w:history="1">
              <w:r w:rsidRPr="00D005F0">
                <w:rPr>
                  <w:rFonts w:ascii="Verdana" w:eastAsia="Times New Roman" w:hAnsi="Verdana" w:cs="Times New Roman"/>
                  <w:color w:val="008000"/>
                  <w:sz w:val="18"/>
                  <w:u w:val="single"/>
                  <w:lang w:eastAsia="en-IN"/>
                </w:rPr>
                <w:t>String substring(</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beginIndex</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substring for given begin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3" w:history="1">
              <w:r w:rsidRPr="00D005F0">
                <w:rPr>
                  <w:rFonts w:ascii="Verdana" w:eastAsia="Times New Roman" w:hAnsi="Verdana" w:cs="Times New Roman"/>
                  <w:color w:val="008000"/>
                  <w:sz w:val="18"/>
                  <w:u w:val="single"/>
                  <w:lang w:eastAsia="en-IN"/>
                </w:rPr>
                <w:t>String substring(</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beginIndex</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endIndex</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substring for given begin index and end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4" w:history="1">
              <w:proofErr w:type="spellStart"/>
              <w:r w:rsidRPr="00D005F0">
                <w:rPr>
                  <w:rFonts w:ascii="Verdana" w:eastAsia="Times New Roman" w:hAnsi="Verdana" w:cs="Times New Roman"/>
                  <w:color w:val="008000"/>
                  <w:sz w:val="18"/>
                  <w:u w:val="single"/>
                  <w:lang w:eastAsia="en-IN"/>
                </w:rPr>
                <w:t>boolean</w:t>
              </w:r>
              <w:proofErr w:type="spellEnd"/>
              <w:r w:rsidRPr="00D005F0">
                <w:rPr>
                  <w:rFonts w:ascii="Verdana" w:eastAsia="Times New Roman" w:hAnsi="Verdana" w:cs="Times New Roman"/>
                  <w:color w:val="008000"/>
                  <w:sz w:val="18"/>
                  <w:u w:val="single"/>
                  <w:lang w:eastAsia="en-IN"/>
                </w:rPr>
                <w:t xml:space="preserve"> contains(</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 xml:space="preserv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true or false after matching the sequence of char value.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5" w:history="1">
              <w:r w:rsidRPr="00D005F0">
                <w:rPr>
                  <w:rFonts w:ascii="Verdana" w:eastAsia="Times New Roman" w:hAnsi="Verdana" w:cs="Times New Roman"/>
                  <w:color w:val="008000"/>
                  <w:sz w:val="18"/>
                  <w:u w:val="single"/>
                  <w:lang w:eastAsia="en-IN"/>
                </w:rPr>
                <w:t>static String join(</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 xml:space="preserve"> delimiter, </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joined string.</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6" w:history="1">
              <w:r w:rsidRPr="00D005F0">
                <w:rPr>
                  <w:rFonts w:ascii="Verdana" w:eastAsia="Times New Roman" w:hAnsi="Verdana" w:cs="Times New Roman"/>
                  <w:color w:val="008000"/>
                  <w:sz w:val="18"/>
                  <w:u w:val="single"/>
                  <w:lang w:eastAsia="en-IN"/>
                </w:rPr>
                <w:t>static String join(</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 xml:space="preserve"> delimiter, </w:t>
              </w:r>
              <w:proofErr w:type="spellStart"/>
              <w:r w:rsidRPr="00D005F0">
                <w:rPr>
                  <w:rFonts w:ascii="Verdana" w:eastAsia="Times New Roman" w:hAnsi="Verdana" w:cs="Times New Roman"/>
                  <w:color w:val="008000"/>
                  <w:sz w:val="18"/>
                  <w:u w:val="single"/>
                  <w:lang w:eastAsia="en-IN"/>
                </w:rPr>
                <w:t>Iterable</w:t>
              </w:r>
              <w:proofErr w:type="spellEnd"/>
              <w:r w:rsidRPr="00D005F0">
                <w:rPr>
                  <w:rFonts w:ascii="Verdana" w:eastAsia="Times New Roman" w:hAnsi="Verdana" w:cs="Times New Roman"/>
                  <w:color w:val="008000"/>
                  <w:sz w:val="18"/>
                  <w:u w:val="single"/>
                  <w:lang w:eastAsia="en-IN"/>
                </w:rPr>
                <w:t xml:space="preserve">&lt;? extends </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joined string.</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7" w:history="1">
              <w:proofErr w:type="spellStart"/>
              <w:r w:rsidRPr="00D005F0">
                <w:rPr>
                  <w:rFonts w:ascii="Verdana" w:eastAsia="Times New Roman" w:hAnsi="Verdana" w:cs="Times New Roman"/>
                  <w:color w:val="008000"/>
                  <w:sz w:val="18"/>
                  <w:u w:val="single"/>
                  <w:lang w:eastAsia="en-IN"/>
                </w:rPr>
                <w:t>boolean</w:t>
              </w:r>
              <w:proofErr w:type="spellEnd"/>
              <w:r w:rsidRPr="00D005F0">
                <w:rPr>
                  <w:rFonts w:ascii="Verdana" w:eastAsia="Times New Roman" w:hAnsi="Verdana" w:cs="Times New Roman"/>
                  <w:color w:val="008000"/>
                  <w:sz w:val="18"/>
                  <w:u w:val="single"/>
                  <w:lang w:eastAsia="en-IN"/>
                </w:rPr>
                <w:t xml:space="preserve"> equals(Object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checks the equality of string with the given object.</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8" w:history="1">
              <w:proofErr w:type="spellStart"/>
              <w:r w:rsidRPr="00D005F0">
                <w:rPr>
                  <w:rFonts w:ascii="Verdana" w:eastAsia="Times New Roman" w:hAnsi="Verdana" w:cs="Times New Roman"/>
                  <w:color w:val="008000"/>
                  <w:sz w:val="18"/>
                  <w:u w:val="single"/>
                  <w:lang w:eastAsia="en-IN"/>
                </w:rPr>
                <w:t>boolean</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isEmpty</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checks if string is empty.</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19" w:history="1">
              <w:r w:rsidRPr="00D005F0">
                <w:rPr>
                  <w:rFonts w:ascii="Verdana" w:eastAsia="Times New Roman" w:hAnsi="Verdana" w:cs="Times New Roman"/>
                  <w:color w:val="008000"/>
                  <w:sz w:val="18"/>
                  <w:u w:val="single"/>
                  <w:lang w:eastAsia="en-IN"/>
                </w:rPr>
                <w:t xml:space="preserve">String </w:t>
              </w:r>
              <w:proofErr w:type="spellStart"/>
              <w:r w:rsidRPr="00D005F0">
                <w:rPr>
                  <w:rFonts w:ascii="Verdana" w:eastAsia="Times New Roman" w:hAnsi="Verdana" w:cs="Times New Roman"/>
                  <w:color w:val="008000"/>
                  <w:sz w:val="18"/>
                  <w:u w:val="single"/>
                  <w:lang w:eastAsia="en-IN"/>
                </w:rPr>
                <w:t>concat</w:t>
              </w:r>
              <w:proofErr w:type="spellEnd"/>
              <w:r w:rsidRPr="00D005F0">
                <w:rPr>
                  <w:rFonts w:ascii="Verdana" w:eastAsia="Times New Roman" w:hAnsi="Verdana" w:cs="Times New Roman"/>
                  <w:color w:val="008000"/>
                  <w:sz w:val="18"/>
                  <w:u w:val="single"/>
                  <w:lang w:eastAsia="en-IN"/>
                </w:rPr>
                <w:t xml:space="preserve">(String </w:t>
              </w:r>
              <w:proofErr w:type="spellStart"/>
              <w:r w:rsidRPr="00D005F0">
                <w:rPr>
                  <w:rFonts w:ascii="Verdana" w:eastAsia="Times New Roman" w:hAnsi="Verdana" w:cs="Times New Roman"/>
                  <w:color w:val="008000"/>
                  <w:sz w:val="18"/>
                  <w:u w:val="single"/>
                  <w:lang w:eastAsia="en-IN"/>
                </w:rPr>
                <w:t>str</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concatenates the specified string.</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0" w:history="1">
              <w:r w:rsidRPr="00D005F0">
                <w:rPr>
                  <w:rFonts w:ascii="Verdana" w:eastAsia="Times New Roman" w:hAnsi="Verdana" w:cs="Times New Roman"/>
                  <w:color w:val="008000"/>
                  <w:sz w:val="18"/>
                  <w:u w:val="single"/>
                  <w:lang w:eastAsia="en-IN"/>
                </w:rPr>
                <w:t>String replace(char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replaces all occurrences of the specified char value.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1" w:history="1">
              <w:r w:rsidRPr="00D005F0">
                <w:rPr>
                  <w:rFonts w:ascii="Verdana" w:eastAsia="Times New Roman" w:hAnsi="Verdana" w:cs="Times New Roman"/>
                  <w:color w:val="008000"/>
                  <w:sz w:val="18"/>
                  <w:u w:val="single"/>
                  <w:lang w:eastAsia="en-IN"/>
                </w:rPr>
                <w:t>String replace(</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 xml:space="preserve"> old, </w:t>
              </w:r>
              <w:proofErr w:type="spellStart"/>
              <w:r w:rsidRPr="00D005F0">
                <w:rPr>
                  <w:rFonts w:ascii="Verdana" w:eastAsia="Times New Roman" w:hAnsi="Verdana" w:cs="Times New Roman"/>
                  <w:color w:val="008000"/>
                  <w:sz w:val="18"/>
                  <w:u w:val="single"/>
                  <w:lang w:eastAsia="en-IN"/>
                </w:rPr>
                <w:t>CharSequence</w:t>
              </w:r>
              <w:proofErr w:type="spellEnd"/>
              <w:r w:rsidRPr="00D005F0">
                <w:rPr>
                  <w:rFonts w:ascii="Verdana" w:eastAsia="Times New Roman" w:hAnsi="Verdana" w:cs="Times New Roman"/>
                  <w:color w:val="008000"/>
                  <w:sz w:val="18"/>
                  <w:u w:val="single"/>
                  <w:lang w:eastAsia="en-IN"/>
                </w:rPr>
                <w:t xml:space="preserv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 xml:space="preserve">replaces all occurrences of the specified </w:t>
            </w:r>
            <w:proofErr w:type="spellStart"/>
            <w:r w:rsidRPr="00D005F0">
              <w:rPr>
                <w:rFonts w:ascii="Verdana" w:eastAsia="Times New Roman" w:hAnsi="Verdana" w:cs="Times New Roman"/>
                <w:color w:val="000000"/>
                <w:sz w:val="18"/>
                <w:szCs w:val="18"/>
                <w:lang w:eastAsia="en-IN"/>
              </w:rPr>
              <w:t>CharSequence</w:t>
            </w:r>
            <w:proofErr w:type="spellEnd"/>
            <w:r w:rsidRPr="00D005F0">
              <w:rPr>
                <w:rFonts w:ascii="Verdana" w:eastAsia="Times New Roman" w:hAnsi="Verdana" w:cs="Times New Roman"/>
                <w:color w:val="000000"/>
                <w:sz w:val="18"/>
                <w:szCs w:val="18"/>
                <w:lang w:eastAsia="en-IN"/>
              </w:rPr>
              <w:t>.</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2" w:history="1">
              <w:r w:rsidRPr="00D005F0">
                <w:rPr>
                  <w:rFonts w:ascii="Verdana" w:eastAsia="Times New Roman" w:hAnsi="Verdana" w:cs="Times New Roman"/>
                  <w:color w:val="008000"/>
                  <w:sz w:val="18"/>
                  <w:u w:val="single"/>
                  <w:lang w:eastAsia="en-IN"/>
                </w:rPr>
                <w:t xml:space="preserve">static String </w:t>
              </w:r>
              <w:proofErr w:type="spellStart"/>
              <w:r w:rsidRPr="00D005F0">
                <w:rPr>
                  <w:rFonts w:ascii="Verdana" w:eastAsia="Times New Roman" w:hAnsi="Verdana" w:cs="Times New Roman"/>
                  <w:color w:val="008000"/>
                  <w:sz w:val="18"/>
                  <w:u w:val="single"/>
                  <w:lang w:eastAsia="en-IN"/>
                </w:rPr>
                <w:t>equalsIgnoreCase</w:t>
              </w:r>
              <w:proofErr w:type="spellEnd"/>
              <w:r w:rsidRPr="00D005F0">
                <w:rPr>
                  <w:rFonts w:ascii="Verdana" w:eastAsia="Times New Roman" w:hAnsi="Verdana" w:cs="Times New Roman"/>
                  <w:color w:val="008000"/>
                  <w:sz w:val="18"/>
                  <w:u w:val="single"/>
                  <w:lang w:eastAsia="en-IN"/>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compares another string. It doesn't check case.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3" w:history="1">
              <w:r w:rsidRPr="00D005F0">
                <w:rPr>
                  <w:rFonts w:ascii="Verdana" w:eastAsia="Times New Roman" w:hAnsi="Verdana" w:cs="Times New Roman"/>
                  <w:color w:val="008000"/>
                  <w:sz w:val="18"/>
                  <w:u w:val="single"/>
                  <w:lang w:eastAsia="en-IN"/>
                </w:rPr>
                <w:t xml:space="preserve">String[] split(String </w:t>
              </w:r>
              <w:proofErr w:type="spellStart"/>
              <w:r w:rsidRPr="00D005F0">
                <w:rPr>
                  <w:rFonts w:ascii="Verdana" w:eastAsia="Times New Roman" w:hAnsi="Verdana" w:cs="Times New Roman"/>
                  <w:color w:val="008000"/>
                  <w:sz w:val="18"/>
                  <w:u w:val="single"/>
                  <w:lang w:eastAsia="en-IN"/>
                </w:rPr>
                <w:t>regex</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 xml:space="preserve">returns a split string matching </w:t>
            </w:r>
            <w:proofErr w:type="spellStart"/>
            <w:r w:rsidRPr="00D005F0">
              <w:rPr>
                <w:rFonts w:ascii="Verdana" w:eastAsia="Times New Roman" w:hAnsi="Verdana" w:cs="Times New Roman"/>
                <w:color w:val="000000"/>
                <w:sz w:val="18"/>
                <w:szCs w:val="18"/>
                <w:lang w:eastAsia="en-IN"/>
              </w:rPr>
              <w:t>regex</w:t>
            </w:r>
            <w:proofErr w:type="spellEnd"/>
            <w:r w:rsidRPr="00D005F0">
              <w:rPr>
                <w:rFonts w:ascii="Verdana" w:eastAsia="Times New Roman" w:hAnsi="Verdana" w:cs="Times New Roman"/>
                <w:color w:val="000000"/>
                <w:sz w:val="18"/>
                <w:szCs w:val="18"/>
                <w:lang w:eastAsia="en-IN"/>
              </w:rPr>
              <w:t>.</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4" w:history="1">
              <w:r w:rsidRPr="00D005F0">
                <w:rPr>
                  <w:rFonts w:ascii="Verdana" w:eastAsia="Times New Roman" w:hAnsi="Verdana" w:cs="Times New Roman"/>
                  <w:color w:val="008000"/>
                  <w:sz w:val="18"/>
                  <w:u w:val="single"/>
                  <w:lang w:eastAsia="en-IN"/>
                </w:rPr>
                <w:t xml:space="preserve">String[] split(String </w:t>
              </w:r>
              <w:proofErr w:type="spellStart"/>
              <w:r w:rsidRPr="00D005F0">
                <w:rPr>
                  <w:rFonts w:ascii="Verdana" w:eastAsia="Times New Roman" w:hAnsi="Verdana" w:cs="Times New Roman"/>
                  <w:color w:val="008000"/>
                  <w:sz w:val="18"/>
                  <w:u w:val="single"/>
                  <w:lang w:eastAsia="en-IN"/>
                </w:rPr>
                <w:t>regex</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 xml:space="preserve">returns a split string matching </w:t>
            </w:r>
            <w:proofErr w:type="spellStart"/>
            <w:r w:rsidRPr="00D005F0">
              <w:rPr>
                <w:rFonts w:ascii="Verdana" w:eastAsia="Times New Roman" w:hAnsi="Verdana" w:cs="Times New Roman"/>
                <w:color w:val="000000"/>
                <w:sz w:val="18"/>
                <w:szCs w:val="18"/>
                <w:lang w:eastAsia="en-IN"/>
              </w:rPr>
              <w:t>regex</w:t>
            </w:r>
            <w:proofErr w:type="spellEnd"/>
            <w:r w:rsidRPr="00D005F0">
              <w:rPr>
                <w:rFonts w:ascii="Verdana" w:eastAsia="Times New Roman" w:hAnsi="Verdana" w:cs="Times New Roman"/>
                <w:color w:val="000000"/>
                <w:sz w:val="18"/>
                <w:szCs w:val="18"/>
                <w:lang w:eastAsia="en-IN"/>
              </w:rPr>
              <w:t xml:space="preserve"> and limit.</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5" w:history="1">
              <w:r w:rsidRPr="00D005F0">
                <w:rPr>
                  <w:rFonts w:ascii="Verdana" w:eastAsia="Times New Roman" w:hAnsi="Verdana" w:cs="Times New Roman"/>
                  <w:color w:val="008000"/>
                  <w:sz w:val="18"/>
                  <w:u w:val="single"/>
                  <w:lang w:eastAsia="en-IN"/>
                </w:rPr>
                <w:t>String intern()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an interned string.</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6" w:history="1">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indexOf</w:t>
              </w:r>
              <w:proofErr w:type="spellEnd"/>
              <w:r w:rsidRPr="00D005F0">
                <w:rPr>
                  <w:rFonts w:ascii="Verdana" w:eastAsia="Times New Roman" w:hAnsi="Verdana" w:cs="Times New Roman"/>
                  <w:color w:val="008000"/>
                  <w:sz w:val="18"/>
                  <w:u w:val="single"/>
                  <w:lang w:eastAsia="en-IN"/>
                </w:rPr>
                <w:t>(</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ch</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the specified char value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7" w:history="1">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indexOf</w:t>
              </w:r>
              <w:proofErr w:type="spellEnd"/>
              <w:r w:rsidRPr="00D005F0">
                <w:rPr>
                  <w:rFonts w:ascii="Verdana" w:eastAsia="Times New Roman" w:hAnsi="Verdana" w:cs="Times New Roman"/>
                  <w:color w:val="008000"/>
                  <w:sz w:val="18"/>
                  <w:u w:val="single"/>
                  <w:lang w:eastAsia="en-IN"/>
                </w:rPr>
                <w:t>(</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ch</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fromIndex</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the specified char value index starting with given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8" w:history="1">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indexOf</w:t>
              </w:r>
              <w:proofErr w:type="spellEnd"/>
              <w:r w:rsidRPr="00D005F0">
                <w:rPr>
                  <w:rFonts w:ascii="Verdana" w:eastAsia="Times New Roman" w:hAnsi="Verdana" w:cs="Times New Roman"/>
                  <w:color w:val="008000"/>
                  <w:sz w:val="18"/>
                  <w:u w:val="single"/>
                  <w:lang w:eastAsia="en-IN"/>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the specified substring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29" w:history="1">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indexOf</w:t>
              </w:r>
              <w:proofErr w:type="spellEnd"/>
              <w:r w:rsidRPr="00D005F0">
                <w:rPr>
                  <w:rFonts w:ascii="Verdana" w:eastAsia="Times New Roman" w:hAnsi="Verdana" w:cs="Times New Roman"/>
                  <w:color w:val="008000"/>
                  <w:sz w:val="18"/>
                  <w:u w:val="single"/>
                  <w:lang w:eastAsia="en-IN"/>
                </w:rPr>
                <w:t xml:space="preserve">(String substring, </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w:t>
              </w:r>
              <w:proofErr w:type="spellStart"/>
              <w:r w:rsidRPr="00D005F0">
                <w:rPr>
                  <w:rFonts w:ascii="Verdana" w:eastAsia="Times New Roman" w:hAnsi="Verdana" w:cs="Times New Roman"/>
                  <w:color w:val="008000"/>
                  <w:sz w:val="18"/>
                  <w:u w:val="single"/>
                  <w:lang w:eastAsia="en-IN"/>
                </w:rPr>
                <w:t>fromIndex</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the specified substring index starting with given index.</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30" w:history="1">
              <w:r w:rsidRPr="00D005F0">
                <w:rPr>
                  <w:rFonts w:ascii="Verdana" w:eastAsia="Times New Roman" w:hAnsi="Verdana" w:cs="Times New Roman"/>
                  <w:color w:val="008000"/>
                  <w:sz w:val="18"/>
                  <w:u w:val="single"/>
                  <w:lang w:eastAsia="en-IN"/>
                </w:rPr>
                <w:t xml:space="preserve">String </w:t>
              </w:r>
              <w:proofErr w:type="spellStart"/>
              <w:r w:rsidRPr="00D005F0">
                <w:rPr>
                  <w:rFonts w:ascii="Verdana" w:eastAsia="Times New Roman" w:hAnsi="Verdana" w:cs="Times New Roman"/>
                  <w:color w:val="008000"/>
                  <w:sz w:val="18"/>
                  <w:u w:val="single"/>
                  <w:lang w:eastAsia="en-IN"/>
                </w:rPr>
                <w:t>toLowerCase</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string in lowercase.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31" w:history="1">
              <w:r w:rsidRPr="00D005F0">
                <w:rPr>
                  <w:rFonts w:ascii="Verdana" w:eastAsia="Times New Roman" w:hAnsi="Verdana" w:cs="Times New Roman"/>
                  <w:color w:val="008000"/>
                  <w:sz w:val="18"/>
                  <w:u w:val="single"/>
                  <w:lang w:eastAsia="en-IN"/>
                </w:rPr>
                <w:t xml:space="preserve">String </w:t>
              </w:r>
              <w:proofErr w:type="spellStart"/>
              <w:r w:rsidRPr="00D005F0">
                <w:rPr>
                  <w:rFonts w:ascii="Verdana" w:eastAsia="Times New Roman" w:hAnsi="Verdana" w:cs="Times New Roman"/>
                  <w:color w:val="008000"/>
                  <w:sz w:val="18"/>
                  <w:u w:val="single"/>
                  <w:lang w:eastAsia="en-IN"/>
                </w:rPr>
                <w:t>toLowerCase</w:t>
              </w:r>
              <w:proofErr w:type="spellEnd"/>
              <w:r w:rsidRPr="00D005F0">
                <w:rPr>
                  <w:rFonts w:ascii="Verdana" w:eastAsia="Times New Roman" w:hAnsi="Verdana" w:cs="Times New Roman"/>
                  <w:color w:val="008000"/>
                  <w:sz w:val="18"/>
                  <w:u w:val="single"/>
                  <w:lang w:eastAsia="en-IN"/>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string in lowercase using specified locale.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32" w:history="1">
              <w:r w:rsidRPr="00D005F0">
                <w:rPr>
                  <w:rFonts w:ascii="Verdana" w:eastAsia="Times New Roman" w:hAnsi="Verdana" w:cs="Times New Roman"/>
                  <w:color w:val="008000"/>
                  <w:sz w:val="18"/>
                  <w:u w:val="single"/>
                  <w:lang w:eastAsia="en-IN"/>
                </w:rPr>
                <w:t xml:space="preserve">String </w:t>
              </w:r>
              <w:proofErr w:type="spellStart"/>
              <w:r w:rsidRPr="00D005F0">
                <w:rPr>
                  <w:rFonts w:ascii="Verdana" w:eastAsia="Times New Roman" w:hAnsi="Verdana" w:cs="Times New Roman"/>
                  <w:color w:val="008000"/>
                  <w:sz w:val="18"/>
                  <w:u w:val="single"/>
                  <w:lang w:eastAsia="en-IN"/>
                </w:rPr>
                <w:t>toUpperCase</w:t>
              </w:r>
              <w:proofErr w:type="spellEnd"/>
              <w:r w:rsidRPr="00D005F0">
                <w:rPr>
                  <w:rFonts w:ascii="Verdana" w:eastAsia="Times New Roman" w:hAnsi="Verdana" w:cs="Times New Roman"/>
                  <w:color w:val="008000"/>
                  <w:sz w:val="18"/>
                  <w:u w:val="single"/>
                  <w:lang w:eastAsia="en-IN"/>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string in uppercase.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33" w:history="1">
              <w:r w:rsidRPr="00D005F0">
                <w:rPr>
                  <w:rFonts w:ascii="Verdana" w:eastAsia="Times New Roman" w:hAnsi="Verdana" w:cs="Times New Roman"/>
                  <w:color w:val="008000"/>
                  <w:sz w:val="18"/>
                  <w:u w:val="single"/>
                  <w:lang w:eastAsia="en-IN"/>
                </w:rPr>
                <w:t xml:space="preserve">String </w:t>
              </w:r>
              <w:proofErr w:type="spellStart"/>
              <w:r w:rsidRPr="00D005F0">
                <w:rPr>
                  <w:rFonts w:ascii="Verdana" w:eastAsia="Times New Roman" w:hAnsi="Verdana" w:cs="Times New Roman"/>
                  <w:color w:val="008000"/>
                  <w:sz w:val="18"/>
                  <w:u w:val="single"/>
                  <w:lang w:eastAsia="en-IN"/>
                </w:rPr>
                <w:t>toUpperCase</w:t>
              </w:r>
              <w:proofErr w:type="spellEnd"/>
              <w:r w:rsidRPr="00D005F0">
                <w:rPr>
                  <w:rFonts w:ascii="Verdana" w:eastAsia="Times New Roman" w:hAnsi="Verdana" w:cs="Times New Roman"/>
                  <w:color w:val="008000"/>
                  <w:sz w:val="18"/>
                  <w:u w:val="single"/>
                  <w:lang w:eastAsia="en-IN"/>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returns a string in uppercase using specified locale.</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34" w:history="1">
              <w:r w:rsidRPr="00D005F0">
                <w:rPr>
                  <w:rFonts w:ascii="Verdana" w:eastAsia="Times New Roman" w:hAnsi="Verdana" w:cs="Times New Roman"/>
                  <w:color w:val="008000"/>
                  <w:sz w:val="18"/>
                  <w:u w:val="single"/>
                  <w:lang w:eastAsia="en-IN"/>
                </w:rPr>
                <w:t>String trim()</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removes beginning and ending spaces of this string.</w:t>
            </w:r>
          </w:p>
        </w:tc>
      </w:tr>
      <w:tr w:rsidR="00D005F0" w:rsidRPr="00D005F0" w:rsidTr="00D005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hyperlink r:id="rId35" w:history="1">
              <w:r w:rsidRPr="00D005F0">
                <w:rPr>
                  <w:rFonts w:ascii="Verdana" w:eastAsia="Times New Roman" w:hAnsi="Verdana" w:cs="Times New Roman"/>
                  <w:color w:val="008000"/>
                  <w:sz w:val="18"/>
                  <w:u w:val="single"/>
                  <w:lang w:eastAsia="en-IN"/>
                </w:rPr>
                <w:t xml:space="preserve">static String </w:t>
              </w:r>
              <w:proofErr w:type="spellStart"/>
              <w:r w:rsidRPr="00D005F0">
                <w:rPr>
                  <w:rFonts w:ascii="Verdana" w:eastAsia="Times New Roman" w:hAnsi="Verdana" w:cs="Times New Roman"/>
                  <w:color w:val="008000"/>
                  <w:sz w:val="18"/>
                  <w:u w:val="single"/>
                  <w:lang w:eastAsia="en-IN"/>
                </w:rPr>
                <w:t>valueOf</w:t>
              </w:r>
              <w:proofErr w:type="spellEnd"/>
              <w:r w:rsidRPr="00D005F0">
                <w:rPr>
                  <w:rFonts w:ascii="Verdana" w:eastAsia="Times New Roman" w:hAnsi="Verdana" w:cs="Times New Roman"/>
                  <w:color w:val="008000"/>
                  <w:sz w:val="18"/>
                  <w:u w:val="single"/>
                  <w:lang w:eastAsia="en-IN"/>
                </w:rPr>
                <w:t>(</w:t>
              </w:r>
              <w:proofErr w:type="spellStart"/>
              <w:r w:rsidRPr="00D005F0">
                <w:rPr>
                  <w:rFonts w:ascii="Verdana" w:eastAsia="Times New Roman" w:hAnsi="Verdana" w:cs="Times New Roman"/>
                  <w:color w:val="008000"/>
                  <w:sz w:val="18"/>
                  <w:u w:val="single"/>
                  <w:lang w:eastAsia="en-IN"/>
                </w:rPr>
                <w:t>int</w:t>
              </w:r>
              <w:proofErr w:type="spellEnd"/>
              <w:r w:rsidRPr="00D005F0">
                <w:rPr>
                  <w:rFonts w:ascii="Verdana" w:eastAsia="Times New Roman" w:hAnsi="Verdana" w:cs="Times New Roman"/>
                  <w:color w:val="008000"/>
                  <w:sz w:val="18"/>
                  <w:u w:val="single"/>
                  <w:lang w:eastAsia="en-IN"/>
                </w:rPr>
                <w:t xml:space="preserve">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rsidR="00D005F0" w:rsidRPr="00D005F0" w:rsidRDefault="00D005F0" w:rsidP="00D005F0">
            <w:pPr>
              <w:spacing w:after="0" w:line="312" w:lineRule="atLeast"/>
              <w:ind w:left="272"/>
              <w:rPr>
                <w:rFonts w:ascii="Verdana" w:eastAsia="Times New Roman" w:hAnsi="Verdana" w:cs="Times New Roman"/>
                <w:color w:val="000000"/>
                <w:sz w:val="18"/>
                <w:szCs w:val="18"/>
                <w:lang w:eastAsia="en-IN"/>
              </w:rPr>
            </w:pPr>
            <w:r w:rsidRPr="00D005F0">
              <w:rPr>
                <w:rFonts w:ascii="Verdana" w:eastAsia="Times New Roman" w:hAnsi="Verdana" w:cs="Times New Roman"/>
                <w:color w:val="000000"/>
                <w:sz w:val="18"/>
                <w:szCs w:val="18"/>
                <w:lang w:eastAsia="en-IN"/>
              </w:rPr>
              <w:t>converts given type into string. It is an overloaded method.</w:t>
            </w:r>
          </w:p>
        </w:tc>
      </w:tr>
    </w:tbl>
    <w:p w:rsidR="00D005F0" w:rsidRPr="00D005F0" w:rsidRDefault="00D005F0" w:rsidP="00D005F0">
      <w:pPr>
        <w:spacing w:after="0" w:line="240" w:lineRule="auto"/>
        <w:rPr>
          <w:ins w:id="83" w:author="Unknown"/>
          <w:rFonts w:ascii="Times New Roman" w:eastAsia="Times New Roman" w:hAnsi="Times New Roman" w:cs="Times New Roman"/>
          <w:sz w:val="24"/>
          <w:szCs w:val="24"/>
          <w:lang w:eastAsia="en-IN"/>
        </w:rPr>
      </w:pPr>
      <w:ins w:id="84" w:author="Unknown">
        <w:r w:rsidRPr="00D005F0">
          <w:rPr>
            <w:rFonts w:ascii="Verdana" w:eastAsia="Times New Roman" w:hAnsi="Verdana" w:cs="Times New Roman"/>
            <w:color w:val="000000"/>
            <w:sz w:val="18"/>
            <w:szCs w:val="18"/>
            <w:lang w:eastAsia="en-IN"/>
          </w:rPr>
          <w:br/>
        </w:r>
        <w:r w:rsidRPr="00D005F0">
          <w:rPr>
            <w:rFonts w:ascii="Verdana" w:eastAsia="Times New Roman" w:hAnsi="Verdana" w:cs="Times New Roman"/>
            <w:color w:val="000000"/>
            <w:sz w:val="18"/>
            <w:szCs w:val="18"/>
            <w:lang w:eastAsia="en-IN"/>
          </w:rPr>
          <w:br/>
        </w:r>
        <w:r w:rsidRPr="00D005F0">
          <w:rPr>
            <w:rFonts w:ascii="Times New Roman" w:eastAsia="Times New Roman" w:hAnsi="Times New Roman" w:cs="Times New Roman"/>
            <w:sz w:val="24"/>
            <w:szCs w:val="24"/>
            <w:lang w:eastAsia="en-IN"/>
          </w:rPr>
          <w:t>Do You Know?</w:t>
        </w:r>
      </w:ins>
    </w:p>
    <w:p w:rsidR="00D005F0" w:rsidRPr="00D005F0" w:rsidRDefault="00D005F0" w:rsidP="00D005F0">
      <w:pPr>
        <w:numPr>
          <w:ilvl w:val="0"/>
          <w:numId w:val="8"/>
        </w:numPr>
        <w:spacing w:before="54" w:after="100" w:afterAutospacing="1" w:line="285" w:lineRule="atLeast"/>
        <w:rPr>
          <w:ins w:id="85" w:author="Unknown"/>
          <w:rFonts w:ascii="Verdana" w:eastAsia="Times New Roman" w:hAnsi="Verdana" w:cs="Times New Roman"/>
          <w:color w:val="000000"/>
          <w:sz w:val="18"/>
          <w:szCs w:val="18"/>
          <w:lang w:eastAsia="en-IN"/>
        </w:rPr>
      </w:pPr>
      <w:ins w:id="86" w:author="Unknown">
        <w:r w:rsidRPr="00D005F0">
          <w:rPr>
            <w:rFonts w:ascii="Verdana" w:eastAsia="Times New Roman" w:hAnsi="Verdana" w:cs="Times New Roman"/>
            <w:color w:val="000000"/>
            <w:sz w:val="18"/>
            <w:szCs w:val="18"/>
            <w:lang w:eastAsia="en-IN"/>
          </w:rPr>
          <w:t>Why are String objects immutable?</w:t>
        </w:r>
      </w:ins>
    </w:p>
    <w:p w:rsidR="00D005F0" w:rsidRPr="00D005F0" w:rsidRDefault="00D005F0" w:rsidP="00D005F0">
      <w:pPr>
        <w:numPr>
          <w:ilvl w:val="0"/>
          <w:numId w:val="8"/>
        </w:numPr>
        <w:spacing w:before="54" w:after="100" w:afterAutospacing="1" w:line="285" w:lineRule="atLeast"/>
        <w:rPr>
          <w:ins w:id="87" w:author="Unknown"/>
          <w:rFonts w:ascii="Verdana" w:eastAsia="Times New Roman" w:hAnsi="Verdana" w:cs="Times New Roman"/>
          <w:color w:val="000000"/>
          <w:sz w:val="18"/>
          <w:szCs w:val="18"/>
          <w:lang w:eastAsia="en-IN"/>
        </w:rPr>
      </w:pPr>
      <w:ins w:id="88" w:author="Unknown">
        <w:r w:rsidRPr="00D005F0">
          <w:rPr>
            <w:rFonts w:ascii="Verdana" w:eastAsia="Times New Roman" w:hAnsi="Verdana" w:cs="Times New Roman"/>
            <w:color w:val="000000"/>
            <w:sz w:val="18"/>
            <w:szCs w:val="18"/>
            <w:lang w:eastAsia="en-IN"/>
          </w:rPr>
          <w:t>How to create an immutable class?</w:t>
        </w:r>
      </w:ins>
    </w:p>
    <w:p w:rsidR="00D005F0" w:rsidRPr="00D005F0" w:rsidRDefault="00D005F0" w:rsidP="00D005F0">
      <w:pPr>
        <w:numPr>
          <w:ilvl w:val="0"/>
          <w:numId w:val="8"/>
        </w:numPr>
        <w:spacing w:before="54" w:after="100" w:afterAutospacing="1" w:line="285" w:lineRule="atLeast"/>
        <w:rPr>
          <w:ins w:id="89" w:author="Unknown"/>
          <w:rFonts w:ascii="Verdana" w:eastAsia="Times New Roman" w:hAnsi="Verdana" w:cs="Times New Roman"/>
          <w:color w:val="000000"/>
          <w:sz w:val="18"/>
          <w:szCs w:val="18"/>
          <w:lang w:eastAsia="en-IN"/>
        </w:rPr>
      </w:pPr>
      <w:ins w:id="90" w:author="Unknown">
        <w:r w:rsidRPr="00D005F0">
          <w:rPr>
            <w:rFonts w:ascii="Verdana" w:eastAsia="Times New Roman" w:hAnsi="Verdana" w:cs="Times New Roman"/>
            <w:color w:val="000000"/>
            <w:sz w:val="18"/>
            <w:szCs w:val="18"/>
            <w:lang w:eastAsia="en-IN"/>
          </w:rPr>
          <w:lastRenderedPageBreak/>
          <w:t>What is string constant pool?</w:t>
        </w:r>
      </w:ins>
    </w:p>
    <w:p w:rsidR="00D005F0" w:rsidRPr="00D005F0" w:rsidRDefault="00D005F0" w:rsidP="00D005F0">
      <w:pPr>
        <w:numPr>
          <w:ilvl w:val="0"/>
          <w:numId w:val="8"/>
        </w:numPr>
        <w:spacing w:before="54" w:after="100" w:afterAutospacing="1" w:line="285" w:lineRule="atLeast"/>
        <w:rPr>
          <w:ins w:id="91" w:author="Unknown"/>
          <w:rFonts w:ascii="Verdana" w:eastAsia="Times New Roman" w:hAnsi="Verdana" w:cs="Times New Roman"/>
          <w:color w:val="000000"/>
          <w:sz w:val="18"/>
          <w:szCs w:val="18"/>
          <w:lang w:eastAsia="en-IN"/>
        </w:rPr>
      </w:pPr>
      <w:ins w:id="92" w:author="Unknown">
        <w:r w:rsidRPr="00D005F0">
          <w:rPr>
            <w:rFonts w:ascii="Verdana" w:eastAsia="Times New Roman" w:hAnsi="Verdana" w:cs="Times New Roman"/>
            <w:color w:val="000000"/>
            <w:sz w:val="18"/>
            <w:szCs w:val="18"/>
            <w:lang w:eastAsia="en-IN"/>
          </w:rPr>
          <w:t>What code is written by the compiler if you concatenate any string by + (string concatenation operator)?</w:t>
        </w:r>
      </w:ins>
    </w:p>
    <w:p w:rsidR="00D005F0" w:rsidRPr="00D005F0" w:rsidRDefault="00D005F0" w:rsidP="00D005F0">
      <w:pPr>
        <w:numPr>
          <w:ilvl w:val="0"/>
          <w:numId w:val="8"/>
        </w:numPr>
        <w:spacing w:before="54" w:after="100" w:afterAutospacing="1" w:line="285" w:lineRule="atLeast"/>
        <w:rPr>
          <w:ins w:id="93" w:author="Unknown"/>
          <w:rFonts w:ascii="Verdana" w:eastAsia="Times New Roman" w:hAnsi="Verdana" w:cs="Times New Roman"/>
          <w:color w:val="000000"/>
          <w:sz w:val="18"/>
          <w:szCs w:val="18"/>
          <w:lang w:eastAsia="en-IN"/>
        </w:rPr>
      </w:pPr>
      <w:ins w:id="94" w:author="Unknown">
        <w:r w:rsidRPr="00D005F0">
          <w:rPr>
            <w:rFonts w:ascii="Verdana" w:eastAsia="Times New Roman" w:hAnsi="Verdana" w:cs="Times New Roman"/>
            <w:color w:val="000000"/>
            <w:sz w:val="18"/>
            <w:szCs w:val="18"/>
            <w:lang w:eastAsia="en-IN"/>
          </w:rPr>
          <w:t xml:space="preserve">What is the difference between </w:t>
        </w:r>
        <w:proofErr w:type="spellStart"/>
        <w:r w:rsidRPr="00D005F0">
          <w:rPr>
            <w:rFonts w:ascii="Verdana" w:eastAsia="Times New Roman" w:hAnsi="Verdana" w:cs="Times New Roman"/>
            <w:color w:val="000000"/>
            <w:sz w:val="18"/>
            <w:szCs w:val="18"/>
            <w:lang w:eastAsia="en-IN"/>
          </w:rPr>
          <w:t>StringBuffer</w:t>
        </w:r>
        <w:proofErr w:type="spellEnd"/>
        <w:r w:rsidRPr="00D005F0">
          <w:rPr>
            <w:rFonts w:ascii="Verdana" w:eastAsia="Times New Roman" w:hAnsi="Verdana" w:cs="Times New Roman"/>
            <w:color w:val="000000"/>
            <w:sz w:val="18"/>
            <w:szCs w:val="18"/>
            <w:lang w:eastAsia="en-IN"/>
          </w:rPr>
          <w:t xml:space="preserve"> and </w:t>
        </w:r>
        <w:proofErr w:type="spellStart"/>
        <w:r w:rsidRPr="00D005F0">
          <w:rPr>
            <w:rFonts w:ascii="Verdana" w:eastAsia="Times New Roman" w:hAnsi="Verdana" w:cs="Times New Roman"/>
            <w:color w:val="000000"/>
            <w:sz w:val="18"/>
            <w:szCs w:val="18"/>
            <w:lang w:eastAsia="en-IN"/>
          </w:rPr>
          <w:t>StringBuilder</w:t>
        </w:r>
        <w:proofErr w:type="spellEnd"/>
        <w:r w:rsidRPr="00D005F0">
          <w:rPr>
            <w:rFonts w:ascii="Verdana" w:eastAsia="Times New Roman" w:hAnsi="Verdana" w:cs="Times New Roman"/>
            <w:color w:val="000000"/>
            <w:sz w:val="18"/>
            <w:szCs w:val="18"/>
            <w:lang w:eastAsia="en-IN"/>
          </w:rPr>
          <w:t xml:space="preserve"> class?</w:t>
        </w:r>
      </w:ins>
    </w:p>
    <w:p w:rsidR="00D005F0" w:rsidRPr="00D005F0" w:rsidRDefault="00D005F0" w:rsidP="00D005F0">
      <w:pPr>
        <w:spacing w:after="0" w:line="240" w:lineRule="auto"/>
        <w:rPr>
          <w:ins w:id="95" w:author="Unknown"/>
          <w:rFonts w:ascii="Times New Roman" w:eastAsia="Times New Roman" w:hAnsi="Times New Roman" w:cs="Times New Roman"/>
          <w:sz w:val="24"/>
          <w:szCs w:val="24"/>
          <w:lang w:eastAsia="en-IN"/>
        </w:rPr>
      </w:pPr>
      <w:ins w:id="96" w:author="Unknown">
        <w:r w:rsidRPr="00D005F0">
          <w:rPr>
            <w:rFonts w:ascii="Verdana" w:eastAsia="Times New Roman" w:hAnsi="Verdana" w:cs="Times New Roman"/>
            <w:color w:val="000000"/>
            <w:sz w:val="18"/>
            <w:szCs w:val="18"/>
            <w:lang w:eastAsia="en-IN"/>
          </w:rPr>
          <w:br/>
        </w:r>
        <w:r w:rsidRPr="00D005F0">
          <w:rPr>
            <w:rFonts w:ascii="Verdana" w:eastAsia="Times New Roman" w:hAnsi="Verdana" w:cs="Times New Roman"/>
            <w:color w:val="000000"/>
            <w:sz w:val="18"/>
            <w:szCs w:val="18"/>
            <w:lang w:eastAsia="en-IN"/>
          </w:rPr>
          <w:br/>
        </w:r>
        <w:r w:rsidRPr="00D005F0">
          <w:rPr>
            <w:rFonts w:ascii="Times New Roman" w:eastAsia="Times New Roman" w:hAnsi="Times New Roman" w:cs="Times New Roman"/>
            <w:sz w:val="24"/>
            <w:szCs w:val="24"/>
            <w:lang w:eastAsia="en-IN"/>
          </w:rPr>
          <w:t>What will we learn in String Handling?</w:t>
        </w:r>
      </w:ins>
    </w:p>
    <w:p w:rsidR="00D005F0" w:rsidRPr="00D005F0" w:rsidRDefault="00D005F0" w:rsidP="00D005F0">
      <w:pPr>
        <w:numPr>
          <w:ilvl w:val="0"/>
          <w:numId w:val="9"/>
        </w:numPr>
        <w:spacing w:before="54" w:after="100" w:afterAutospacing="1" w:line="285" w:lineRule="atLeast"/>
        <w:rPr>
          <w:ins w:id="97" w:author="Unknown"/>
          <w:rFonts w:ascii="Verdana" w:eastAsia="Times New Roman" w:hAnsi="Verdana" w:cs="Times New Roman"/>
          <w:color w:val="000000"/>
          <w:sz w:val="18"/>
          <w:szCs w:val="18"/>
          <w:lang w:eastAsia="en-IN"/>
        </w:rPr>
      </w:pPr>
      <w:ins w:id="98" w:author="Unknown">
        <w:r w:rsidRPr="00D005F0">
          <w:rPr>
            <w:rFonts w:ascii="Verdana" w:eastAsia="Times New Roman" w:hAnsi="Verdana" w:cs="Times New Roman"/>
            <w:color w:val="000000"/>
            <w:sz w:val="18"/>
            <w:szCs w:val="18"/>
            <w:lang w:eastAsia="en-IN"/>
          </w:rPr>
          <w:t>Concept of String</w:t>
        </w:r>
      </w:ins>
    </w:p>
    <w:p w:rsidR="00D005F0" w:rsidRPr="00D005F0" w:rsidRDefault="00D005F0" w:rsidP="00D005F0">
      <w:pPr>
        <w:numPr>
          <w:ilvl w:val="0"/>
          <w:numId w:val="9"/>
        </w:numPr>
        <w:spacing w:before="54" w:after="100" w:afterAutospacing="1" w:line="285" w:lineRule="atLeast"/>
        <w:rPr>
          <w:ins w:id="99" w:author="Unknown"/>
          <w:rFonts w:ascii="Verdana" w:eastAsia="Times New Roman" w:hAnsi="Verdana" w:cs="Times New Roman"/>
          <w:color w:val="000000"/>
          <w:sz w:val="18"/>
          <w:szCs w:val="18"/>
          <w:lang w:eastAsia="en-IN"/>
        </w:rPr>
      </w:pPr>
      <w:ins w:id="100" w:author="Unknown">
        <w:r w:rsidRPr="00D005F0">
          <w:rPr>
            <w:rFonts w:ascii="Verdana" w:eastAsia="Times New Roman" w:hAnsi="Verdana" w:cs="Times New Roman"/>
            <w:color w:val="000000"/>
            <w:sz w:val="18"/>
            <w:szCs w:val="18"/>
            <w:lang w:eastAsia="en-IN"/>
          </w:rPr>
          <w:t>Immutable String</w:t>
        </w:r>
      </w:ins>
    </w:p>
    <w:p w:rsidR="00D005F0" w:rsidRPr="00D005F0" w:rsidRDefault="00D005F0" w:rsidP="00D005F0">
      <w:pPr>
        <w:numPr>
          <w:ilvl w:val="0"/>
          <w:numId w:val="9"/>
        </w:numPr>
        <w:spacing w:before="54" w:after="100" w:afterAutospacing="1" w:line="285" w:lineRule="atLeast"/>
        <w:rPr>
          <w:ins w:id="101" w:author="Unknown"/>
          <w:rFonts w:ascii="Verdana" w:eastAsia="Times New Roman" w:hAnsi="Verdana" w:cs="Times New Roman"/>
          <w:color w:val="000000"/>
          <w:sz w:val="18"/>
          <w:szCs w:val="18"/>
          <w:lang w:eastAsia="en-IN"/>
        </w:rPr>
      </w:pPr>
      <w:ins w:id="102" w:author="Unknown">
        <w:r w:rsidRPr="00D005F0">
          <w:rPr>
            <w:rFonts w:ascii="Verdana" w:eastAsia="Times New Roman" w:hAnsi="Verdana" w:cs="Times New Roman"/>
            <w:color w:val="000000"/>
            <w:sz w:val="18"/>
            <w:szCs w:val="18"/>
            <w:lang w:eastAsia="en-IN"/>
          </w:rPr>
          <w:t>String Comparison</w:t>
        </w:r>
      </w:ins>
    </w:p>
    <w:p w:rsidR="00D005F0" w:rsidRPr="00D005F0" w:rsidRDefault="00D005F0" w:rsidP="00D005F0">
      <w:pPr>
        <w:numPr>
          <w:ilvl w:val="0"/>
          <w:numId w:val="9"/>
        </w:numPr>
        <w:spacing w:before="54" w:after="100" w:afterAutospacing="1" w:line="285" w:lineRule="atLeast"/>
        <w:rPr>
          <w:ins w:id="103" w:author="Unknown"/>
          <w:rFonts w:ascii="Verdana" w:eastAsia="Times New Roman" w:hAnsi="Verdana" w:cs="Times New Roman"/>
          <w:color w:val="000000"/>
          <w:sz w:val="18"/>
          <w:szCs w:val="18"/>
          <w:lang w:eastAsia="en-IN"/>
        </w:rPr>
      </w:pPr>
      <w:ins w:id="104" w:author="Unknown">
        <w:r w:rsidRPr="00D005F0">
          <w:rPr>
            <w:rFonts w:ascii="Verdana" w:eastAsia="Times New Roman" w:hAnsi="Verdana" w:cs="Times New Roman"/>
            <w:color w:val="000000"/>
            <w:sz w:val="18"/>
            <w:szCs w:val="18"/>
            <w:lang w:eastAsia="en-IN"/>
          </w:rPr>
          <w:t>String Concatenation</w:t>
        </w:r>
      </w:ins>
    </w:p>
    <w:p w:rsidR="00D005F0" w:rsidRPr="00D005F0" w:rsidRDefault="00D005F0" w:rsidP="00D005F0">
      <w:pPr>
        <w:numPr>
          <w:ilvl w:val="0"/>
          <w:numId w:val="9"/>
        </w:numPr>
        <w:spacing w:before="54" w:after="100" w:afterAutospacing="1" w:line="285" w:lineRule="atLeast"/>
        <w:rPr>
          <w:ins w:id="105" w:author="Unknown"/>
          <w:rFonts w:ascii="Verdana" w:eastAsia="Times New Roman" w:hAnsi="Verdana" w:cs="Times New Roman"/>
          <w:color w:val="000000"/>
          <w:sz w:val="18"/>
          <w:szCs w:val="18"/>
          <w:lang w:eastAsia="en-IN"/>
        </w:rPr>
      </w:pPr>
      <w:ins w:id="106" w:author="Unknown">
        <w:r w:rsidRPr="00D005F0">
          <w:rPr>
            <w:rFonts w:ascii="Verdana" w:eastAsia="Times New Roman" w:hAnsi="Verdana" w:cs="Times New Roman"/>
            <w:color w:val="000000"/>
            <w:sz w:val="18"/>
            <w:szCs w:val="18"/>
            <w:lang w:eastAsia="en-IN"/>
          </w:rPr>
          <w:t>Concept of Substring</w:t>
        </w:r>
      </w:ins>
    </w:p>
    <w:p w:rsidR="00D005F0" w:rsidRPr="00D005F0" w:rsidRDefault="00D005F0" w:rsidP="00D005F0">
      <w:pPr>
        <w:numPr>
          <w:ilvl w:val="0"/>
          <w:numId w:val="9"/>
        </w:numPr>
        <w:spacing w:before="54" w:after="100" w:afterAutospacing="1" w:line="285" w:lineRule="atLeast"/>
        <w:rPr>
          <w:ins w:id="107" w:author="Unknown"/>
          <w:rFonts w:ascii="Verdana" w:eastAsia="Times New Roman" w:hAnsi="Verdana" w:cs="Times New Roman"/>
          <w:color w:val="000000"/>
          <w:sz w:val="18"/>
          <w:szCs w:val="18"/>
          <w:lang w:eastAsia="en-IN"/>
        </w:rPr>
      </w:pPr>
      <w:ins w:id="108" w:author="Unknown">
        <w:r w:rsidRPr="00D005F0">
          <w:rPr>
            <w:rFonts w:ascii="Verdana" w:eastAsia="Times New Roman" w:hAnsi="Verdana" w:cs="Times New Roman"/>
            <w:color w:val="000000"/>
            <w:sz w:val="18"/>
            <w:szCs w:val="18"/>
            <w:lang w:eastAsia="en-IN"/>
          </w:rPr>
          <w:t>String class methods and its usage</w:t>
        </w:r>
      </w:ins>
    </w:p>
    <w:p w:rsidR="00D005F0" w:rsidRPr="00D005F0" w:rsidRDefault="00D005F0" w:rsidP="00D005F0">
      <w:pPr>
        <w:numPr>
          <w:ilvl w:val="0"/>
          <w:numId w:val="9"/>
        </w:numPr>
        <w:spacing w:before="54" w:after="100" w:afterAutospacing="1" w:line="285" w:lineRule="atLeast"/>
        <w:rPr>
          <w:ins w:id="109" w:author="Unknown"/>
          <w:rFonts w:ascii="Verdana" w:eastAsia="Times New Roman" w:hAnsi="Verdana" w:cs="Times New Roman"/>
          <w:color w:val="000000"/>
          <w:sz w:val="18"/>
          <w:szCs w:val="18"/>
          <w:lang w:eastAsia="en-IN"/>
        </w:rPr>
      </w:pPr>
      <w:proofErr w:type="spellStart"/>
      <w:ins w:id="110" w:author="Unknown">
        <w:r w:rsidRPr="00D005F0">
          <w:rPr>
            <w:rFonts w:ascii="Verdana" w:eastAsia="Times New Roman" w:hAnsi="Verdana" w:cs="Times New Roman"/>
            <w:color w:val="000000"/>
            <w:sz w:val="18"/>
            <w:szCs w:val="18"/>
            <w:lang w:eastAsia="en-IN"/>
          </w:rPr>
          <w:t>StringBuffer</w:t>
        </w:r>
        <w:proofErr w:type="spellEnd"/>
        <w:r w:rsidRPr="00D005F0">
          <w:rPr>
            <w:rFonts w:ascii="Verdana" w:eastAsia="Times New Roman" w:hAnsi="Verdana" w:cs="Times New Roman"/>
            <w:color w:val="000000"/>
            <w:sz w:val="18"/>
            <w:szCs w:val="18"/>
            <w:lang w:eastAsia="en-IN"/>
          </w:rPr>
          <w:t xml:space="preserve"> class</w:t>
        </w:r>
      </w:ins>
    </w:p>
    <w:p w:rsidR="00D005F0" w:rsidRPr="00D005F0" w:rsidRDefault="00D005F0" w:rsidP="00D005F0">
      <w:pPr>
        <w:numPr>
          <w:ilvl w:val="0"/>
          <w:numId w:val="9"/>
        </w:numPr>
        <w:spacing w:before="54" w:after="100" w:afterAutospacing="1" w:line="285" w:lineRule="atLeast"/>
        <w:rPr>
          <w:ins w:id="111" w:author="Unknown"/>
          <w:rFonts w:ascii="Verdana" w:eastAsia="Times New Roman" w:hAnsi="Verdana" w:cs="Times New Roman"/>
          <w:color w:val="000000"/>
          <w:sz w:val="18"/>
          <w:szCs w:val="18"/>
          <w:lang w:eastAsia="en-IN"/>
        </w:rPr>
      </w:pPr>
      <w:proofErr w:type="spellStart"/>
      <w:ins w:id="112" w:author="Unknown">
        <w:r w:rsidRPr="00D005F0">
          <w:rPr>
            <w:rFonts w:ascii="Verdana" w:eastAsia="Times New Roman" w:hAnsi="Verdana" w:cs="Times New Roman"/>
            <w:color w:val="000000"/>
            <w:sz w:val="18"/>
            <w:szCs w:val="18"/>
            <w:lang w:eastAsia="en-IN"/>
          </w:rPr>
          <w:t>StringBuilder</w:t>
        </w:r>
        <w:proofErr w:type="spellEnd"/>
        <w:r w:rsidRPr="00D005F0">
          <w:rPr>
            <w:rFonts w:ascii="Verdana" w:eastAsia="Times New Roman" w:hAnsi="Verdana" w:cs="Times New Roman"/>
            <w:color w:val="000000"/>
            <w:sz w:val="18"/>
            <w:szCs w:val="18"/>
            <w:lang w:eastAsia="en-IN"/>
          </w:rPr>
          <w:t xml:space="preserve"> class</w:t>
        </w:r>
      </w:ins>
    </w:p>
    <w:p w:rsidR="00D005F0" w:rsidRPr="00D005F0" w:rsidRDefault="00D005F0" w:rsidP="00D005F0">
      <w:pPr>
        <w:numPr>
          <w:ilvl w:val="0"/>
          <w:numId w:val="9"/>
        </w:numPr>
        <w:spacing w:before="54" w:after="100" w:afterAutospacing="1" w:line="285" w:lineRule="atLeast"/>
        <w:rPr>
          <w:ins w:id="113" w:author="Unknown"/>
          <w:rFonts w:ascii="Verdana" w:eastAsia="Times New Roman" w:hAnsi="Verdana" w:cs="Times New Roman"/>
          <w:color w:val="000000"/>
          <w:sz w:val="18"/>
          <w:szCs w:val="18"/>
          <w:lang w:eastAsia="en-IN"/>
        </w:rPr>
      </w:pPr>
      <w:ins w:id="114" w:author="Unknown">
        <w:r w:rsidRPr="00D005F0">
          <w:rPr>
            <w:rFonts w:ascii="Verdana" w:eastAsia="Times New Roman" w:hAnsi="Verdana" w:cs="Times New Roman"/>
            <w:color w:val="000000"/>
            <w:sz w:val="18"/>
            <w:szCs w:val="18"/>
            <w:lang w:eastAsia="en-IN"/>
          </w:rPr>
          <w:t>Creating Immutable class</w:t>
        </w:r>
      </w:ins>
    </w:p>
    <w:p w:rsidR="00D005F0" w:rsidRPr="00D005F0" w:rsidRDefault="00D005F0" w:rsidP="00D005F0">
      <w:pPr>
        <w:numPr>
          <w:ilvl w:val="0"/>
          <w:numId w:val="9"/>
        </w:numPr>
        <w:spacing w:before="54" w:after="100" w:afterAutospacing="1" w:line="285" w:lineRule="atLeast"/>
        <w:rPr>
          <w:ins w:id="115" w:author="Unknown"/>
          <w:rFonts w:ascii="Verdana" w:eastAsia="Times New Roman" w:hAnsi="Verdana" w:cs="Times New Roman"/>
          <w:color w:val="000000"/>
          <w:sz w:val="18"/>
          <w:szCs w:val="18"/>
          <w:lang w:eastAsia="en-IN"/>
        </w:rPr>
      </w:pPr>
      <w:proofErr w:type="spellStart"/>
      <w:ins w:id="116" w:author="Unknown">
        <w:r w:rsidRPr="00D005F0">
          <w:rPr>
            <w:rFonts w:ascii="Verdana" w:eastAsia="Times New Roman" w:hAnsi="Verdana" w:cs="Times New Roman"/>
            <w:color w:val="000000"/>
            <w:sz w:val="18"/>
            <w:szCs w:val="18"/>
            <w:lang w:eastAsia="en-IN"/>
          </w:rPr>
          <w:t>toString</w:t>
        </w:r>
        <w:proofErr w:type="spellEnd"/>
        <w:r w:rsidRPr="00D005F0">
          <w:rPr>
            <w:rFonts w:ascii="Verdana" w:eastAsia="Times New Roman" w:hAnsi="Verdana" w:cs="Times New Roman"/>
            <w:color w:val="000000"/>
            <w:sz w:val="18"/>
            <w:szCs w:val="18"/>
            <w:lang w:eastAsia="en-IN"/>
          </w:rPr>
          <w:t>() method</w:t>
        </w:r>
      </w:ins>
    </w:p>
    <w:p w:rsidR="00D005F0" w:rsidRPr="00D005F0" w:rsidRDefault="00D005F0" w:rsidP="00D005F0">
      <w:pPr>
        <w:numPr>
          <w:ilvl w:val="0"/>
          <w:numId w:val="9"/>
        </w:numPr>
        <w:spacing w:before="54" w:after="100" w:afterAutospacing="1" w:line="285" w:lineRule="atLeast"/>
        <w:rPr>
          <w:ins w:id="117" w:author="Unknown"/>
          <w:rFonts w:ascii="Verdana" w:eastAsia="Times New Roman" w:hAnsi="Verdana" w:cs="Times New Roman"/>
          <w:color w:val="000000"/>
          <w:sz w:val="18"/>
          <w:szCs w:val="18"/>
          <w:lang w:eastAsia="en-IN"/>
        </w:rPr>
      </w:pPr>
      <w:proofErr w:type="spellStart"/>
      <w:ins w:id="118" w:author="Unknown">
        <w:r w:rsidRPr="00D005F0">
          <w:rPr>
            <w:rFonts w:ascii="Verdana" w:eastAsia="Times New Roman" w:hAnsi="Verdana" w:cs="Times New Roman"/>
            <w:color w:val="000000"/>
            <w:sz w:val="18"/>
            <w:szCs w:val="18"/>
            <w:lang w:eastAsia="en-IN"/>
          </w:rPr>
          <w:t>StringTokenizer</w:t>
        </w:r>
        <w:proofErr w:type="spellEnd"/>
        <w:r w:rsidRPr="00D005F0">
          <w:rPr>
            <w:rFonts w:ascii="Verdana" w:eastAsia="Times New Roman" w:hAnsi="Verdana" w:cs="Times New Roman"/>
            <w:color w:val="000000"/>
            <w:sz w:val="18"/>
            <w:szCs w:val="18"/>
            <w:lang w:eastAsia="en-IN"/>
          </w:rPr>
          <w:t xml:space="preserve"> class</w:t>
        </w:r>
      </w:ins>
    </w:p>
    <w:p w:rsidR="005762DF" w:rsidRDefault="005762DF"/>
    <w:sectPr w:rsidR="005762DF" w:rsidSect="005762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44438"/>
    <w:multiLevelType w:val="multilevel"/>
    <w:tmpl w:val="7540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82099"/>
    <w:multiLevelType w:val="multilevel"/>
    <w:tmpl w:val="688A1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3777DAE"/>
    <w:multiLevelType w:val="multilevel"/>
    <w:tmpl w:val="AE08E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3F4798"/>
    <w:multiLevelType w:val="multilevel"/>
    <w:tmpl w:val="C17C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8462A1"/>
    <w:multiLevelType w:val="multilevel"/>
    <w:tmpl w:val="1DAE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DC66AE"/>
    <w:multiLevelType w:val="multilevel"/>
    <w:tmpl w:val="EE0A8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0C4737"/>
    <w:multiLevelType w:val="multilevel"/>
    <w:tmpl w:val="7860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83DCE"/>
    <w:multiLevelType w:val="multilevel"/>
    <w:tmpl w:val="9134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0C1EC3"/>
    <w:multiLevelType w:val="multilevel"/>
    <w:tmpl w:val="8C2A94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4"/>
  </w:num>
  <w:num w:numId="3">
    <w:abstractNumId w:val="6"/>
  </w:num>
  <w:num w:numId="4">
    <w:abstractNumId w:val="5"/>
  </w:num>
  <w:num w:numId="5">
    <w:abstractNumId w:val="7"/>
  </w:num>
  <w:num w:numId="6">
    <w:abstractNumId w:val="3"/>
  </w:num>
  <w:num w:numId="7">
    <w:abstractNumId w:val="2"/>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005F0"/>
    <w:rsid w:val="005762DF"/>
    <w:rsid w:val="00D005F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2DF"/>
  </w:style>
  <w:style w:type="paragraph" w:styleId="Heading1">
    <w:name w:val="heading 1"/>
    <w:basedOn w:val="Normal"/>
    <w:link w:val="Heading1Char"/>
    <w:uiPriority w:val="9"/>
    <w:qFormat/>
    <w:rsid w:val="00D005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05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05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005F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F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05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05F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005F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00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05F0"/>
    <w:rPr>
      <w:color w:val="0000FF"/>
      <w:u w:val="single"/>
    </w:rPr>
  </w:style>
  <w:style w:type="character" w:customStyle="1" w:styleId="keyword">
    <w:name w:val="keyword"/>
    <w:basedOn w:val="DefaultParagraphFont"/>
    <w:rsid w:val="00D005F0"/>
  </w:style>
  <w:style w:type="character" w:customStyle="1" w:styleId="string">
    <w:name w:val="string"/>
    <w:basedOn w:val="DefaultParagraphFont"/>
    <w:rsid w:val="00D005F0"/>
  </w:style>
  <w:style w:type="character" w:styleId="Strong">
    <w:name w:val="Strong"/>
    <w:basedOn w:val="DefaultParagraphFont"/>
    <w:uiPriority w:val="22"/>
    <w:qFormat/>
    <w:rsid w:val="00D005F0"/>
    <w:rPr>
      <w:b/>
      <w:bCs/>
    </w:rPr>
  </w:style>
  <w:style w:type="character" w:styleId="Emphasis">
    <w:name w:val="Emphasis"/>
    <w:basedOn w:val="DefaultParagraphFont"/>
    <w:uiPriority w:val="20"/>
    <w:qFormat/>
    <w:rsid w:val="00D005F0"/>
    <w:rPr>
      <w:i/>
      <w:iCs/>
    </w:rPr>
  </w:style>
  <w:style w:type="character" w:customStyle="1" w:styleId="comment">
    <w:name w:val="comment"/>
    <w:basedOn w:val="DefaultParagraphFont"/>
    <w:rsid w:val="00D005F0"/>
  </w:style>
  <w:style w:type="character" w:customStyle="1" w:styleId="testit">
    <w:name w:val="testit"/>
    <w:basedOn w:val="DefaultParagraphFont"/>
    <w:rsid w:val="00D005F0"/>
  </w:style>
  <w:style w:type="paragraph" w:styleId="HTMLPreformatted">
    <w:name w:val="HTML Preformatted"/>
    <w:basedOn w:val="Normal"/>
    <w:link w:val="HTMLPreformattedChar"/>
    <w:uiPriority w:val="99"/>
    <w:semiHidden/>
    <w:unhideWhenUsed/>
    <w:rsid w:val="00D0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05F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00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5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9926996">
      <w:bodyDiv w:val="1"/>
      <w:marLeft w:val="0"/>
      <w:marRight w:val="0"/>
      <w:marTop w:val="0"/>
      <w:marBottom w:val="0"/>
      <w:divBdr>
        <w:top w:val="none" w:sz="0" w:space="0" w:color="auto"/>
        <w:left w:val="none" w:sz="0" w:space="0" w:color="auto"/>
        <w:bottom w:val="none" w:sz="0" w:space="0" w:color="auto"/>
        <w:right w:val="none" w:sz="0" w:space="0" w:color="auto"/>
      </w:divBdr>
      <w:divsChild>
        <w:div w:id="782578607">
          <w:marLeft w:val="0"/>
          <w:marRight w:val="0"/>
          <w:marTop w:val="0"/>
          <w:marBottom w:val="109"/>
          <w:divBdr>
            <w:top w:val="single" w:sz="6" w:space="0" w:color="D5DDC6"/>
            <w:left w:val="single" w:sz="24" w:space="0" w:color="66BB55"/>
            <w:bottom w:val="single" w:sz="6" w:space="0" w:color="D5DDC6"/>
            <w:right w:val="single" w:sz="6" w:space="0" w:color="D5DDC6"/>
          </w:divBdr>
        </w:div>
        <w:div w:id="1171523831">
          <w:marLeft w:val="0"/>
          <w:marRight w:val="0"/>
          <w:marTop w:val="0"/>
          <w:marBottom w:val="109"/>
          <w:divBdr>
            <w:top w:val="single" w:sz="6" w:space="0" w:color="D5DDC6"/>
            <w:left w:val="single" w:sz="24" w:space="0" w:color="66BB55"/>
            <w:bottom w:val="single" w:sz="6" w:space="0" w:color="D5DDC6"/>
            <w:right w:val="single" w:sz="6" w:space="0" w:color="D5DDC6"/>
          </w:divBdr>
        </w:div>
        <w:div w:id="501969841">
          <w:marLeft w:val="0"/>
          <w:marRight w:val="0"/>
          <w:marTop w:val="0"/>
          <w:marBottom w:val="109"/>
          <w:divBdr>
            <w:top w:val="single" w:sz="6" w:space="0" w:color="D5DDC6"/>
            <w:left w:val="single" w:sz="24" w:space="0" w:color="66BB55"/>
            <w:bottom w:val="single" w:sz="6" w:space="0" w:color="D5DDC6"/>
            <w:right w:val="single" w:sz="6" w:space="0" w:color="D5DDC6"/>
          </w:divBdr>
        </w:div>
        <w:div w:id="882446542">
          <w:marLeft w:val="0"/>
          <w:marRight w:val="0"/>
          <w:marTop w:val="0"/>
          <w:marBottom w:val="109"/>
          <w:divBdr>
            <w:top w:val="single" w:sz="6" w:space="0" w:color="D5DDC6"/>
            <w:left w:val="single" w:sz="24" w:space="0" w:color="66BB55"/>
            <w:bottom w:val="single" w:sz="6" w:space="0" w:color="D5DDC6"/>
            <w:right w:val="single" w:sz="6" w:space="0" w:color="D5DDC6"/>
          </w:divBdr>
        </w:div>
        <w:div w:id="138038793">
          <w:marLeft w:val="0"/>
          <w:marRight w:val="0"/>
          <w:marTop w:val="0"/>
          <w:marBottom w:val="109"/>
          <w:divBdr>
            <w:top w:val="single" w:sz="6" w:space="0" w:color="D5DDC6"/>
            <w:left w:val="single" w:sz="24" w:space="0" w:color="66BB55"/>
            <w:bottom w:val="single" w:sz="6" w:space="0" w:color="D5DDC6"/>
            <w:right w:val="single" w:sz="6" w:space="0" w:color="D5DDC6"/>
          </w:divBdr>
        </w:div>
        <w:div w:id="1409304508">
          <w:marLeft w:val="0"/>
          <w:marRight w:val="0"/>
          <w:marTop w:val="0"/>
          <w:marBottom w:val="109"/>
          <w:divBdr>
            <w:top w:val="single" w:sz="6" w:space="0" w:color="D5DDC6"/>
            <w:left w:val="single" w:sz="24" w:space="0" w:color="66BB55"/>
            <w:bottom w:val="single" w:sz="6" w:space="0" w:color="D5DDC6"/>
            <w:right w:val="single" w:sz="6" w:space="0" w:color="D5DDC6"/>
          </w:divBdr>
        </w:div>
        <w:div w:id="38404794">
          <w:marLeft w:val="0"/>
          <w:marRight w:val="0"/>
          <w:marTop w:val="109"/>
          <w:marBottom w:val="0"/>
          <w:divBdr>
            <w:top w:val="single" w:sz="6" w:space="0" w:color="D5DDC6"/>
            <w:left w:val="single" w:sz="6" w:space="3" w:color="D5DDC6"/>
            <w:bottom w:val="single" w:sz="6" w:space="0" w:color="D5DDC6"/>
            <w:right w:val="single" w:sz="6" w:space="0" w:color="D5DDC6"/>
          </w:divBdr>
        </w:div>
        <w:div w:id="735006919">
          <w:marLeft w:val="0"/>
          <w:marRight w:val="0"/>
          <w:marTop w:val="0"/>
          <w:marBottom w:val="0"/>
          <w:divBdr>
            <w:top w:val="none" w:sz="0" w:space="0" w:color="auto"/>
            <w:left w:val="none" w:sz="0" w:space="0" w:color="auto"/>
            <w:bottom w:val="none" w:sz="0" w:space="0" w:color="auto"/>
            <w:right w:val="none" w:sz="0" w:space="0" w:color="auto"/>
          </w:divBdr>
        </w:div>
        <w:div w:id="17100333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string-charat" TargetMode="External"/><Relationship Id="rId13" Type="http://schemas.openxmlformats.org/officeDocument/2006/relationships/hyperlink" Target="https://www.javatpoint.com/java-string-substring" TargetMode="External"/><Relationship Id="rId18" Type="http://schemas.openxmlformats.org/officeDocument/2006/relationships/hyperlink" Target="https://www.javatpoint.com/java-string-isempty" TargetMode="External"/><Relationship Id="rId26" Type="http://schemas.openxmlformats.org/officeDocument/2006/relationships/hyperlink" Target="https://www.javatpoint.com/java-string-indexof" TargetMode="External"/><Relationship Id="rId3" Type="http://schemas.openxmlformats.org/officeDocument/2006/relationships/settings" Target="settings.xml"/><Relationship Id="rId21" Type="http://schemas.openxmlformats.org/officeDocument/2006/relationships/hyperlink" Target="https://www.javatpoint.com/java-string-replace" TargetMode="External"/><Relationship Id="rId34" Type="http://schemas.openxmlformats.org/officeDocument/2006/relationships/hyperlink" Target="https://www.javatpoint.com/java-string-trim" TargetMode="External"/><Relationship Id="rId7" Type="http://schemas.openxmlformats.org/officeDocument/2006/relationships/image" Target="media/image3.jpeg"/><Relationship Id="rId12" Type="http://schemas.openxmlformats.org/officeDocument/2006/relationships/hyperlink" Target="https://www.javatpoint.com/java-string-substring" TargetMode="External"/><Relationship Id="rId17" Type="http://schemas.openxmlformats.org/officeDocument/2006/relationships/hyperlink" Target="https://www.javatpoint.com/java-string-equals" TargetMode="External"/><Relationship Id="rId25" Type="http://schemas.openxmlformats.org/officeDocument/2006/relationships/hyperlink" Target="https://www.javatpoint.com/java-string-intern" TargetMode="External"/><Relationship Id="rId33" Type="http://schemas.openxmlformats.org/officeDocument/2006/relationships/hyperlink" Target="https://www.javatpoint.com/java-string-touppercase" TargetMode="External"/><Relationship Id="rId2" Type="http://schemas.openxmlformats.org/officeDocument/2006/relationships/styles" Target="styles.xml"/><Relationship Id="rId16" Type="http://schemas.openxmlformats.org/officeDocument/2006/relationships/hyperlink" Target="https://www.javatpoint.com/java-string-join" TargetMode="External"/><Relationship Id="rId20" Type="http://schemas.openxmlformats.org/officeDocument/2006/relationships/hyperlink" Target="https://www.javatpoint.com/java-string-replace" TargetMode="External"/><Relationship Id="rId29" Type="http://schemas.openxmlformats.org/officeDocument/2006/relationships/hyperlink" Target="https://www.javatpoint.com/java-string-indexo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java-string-format" TargetMode="External"/><Relationship Id="rId24" Type="http://schemas.openxmlformats.org/officeDocument/2006/relationships/hyperlink" Target="https://www.javatpoint.com/java-string-split" TargetMode="External"/><Relationship Id="rId32" Type="http://schemas.openxmlformats.org/officeDocument/2006/relationships/hyperlink" Target="https://www.javatpoint.com/java-string-touppercas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java-string-join" TargetMode="External"/><Relationship Id="rId23" Type="http://schemas.openxmlformats.org/officeDocument/2006/relationships/hyperlink" Target="https://www.javatpoint.com/java-string-split" TargetMode="External"/><Relationship Id="rId28" Type="http://schemas.openxmlformats.org/officeDocument/2006/relationships/hyperlink" Target="https://www.javatpoint.com/java-string-indexof" TargetMode="External"/><Relationship Id="rId36" Type="http://schemas.openxmlformats.org/officeDocument/2006/relationships/fontTable" Target="fontTable.xml"/><Relationship Id="rId10" Type="http://schemas.openxmlformats.org/officeDocument/2006/relationships/hyperlink" Target="https://www.javatpoint.com/java-string-format" TargetMode="External"/><Relationship Id="rId19" Type="http://schemas.openxmlformats.org/officeDocument/2006/relationships/hyperlink" Target="https://www.javatpoint.com/java-string-concat" TargetMode="External"/><Relationship Id="rId31" Type="http://schemas.openxmlformats.org/officeDocument/2006/relationships/hyperlink" Target="https://www.javatpoint.com/java-string-tolowercase" TargetMode="External"/><Relationship Id="rId4" Type="http://schemas.openxmlformats.org/officeDocument/2006/relationships/webSettings" Target="webSettings.xml"/><Relationship Id="rId9" Type="http://schemas.openxmlformats.org/officeDocument/2006/relationships/hyperlink" Target="https://www.javatpoint.com/java-string-length" TargetMode="External"/><Relationship Id="rId14" Type="http://schemas.openxmlformats.org/officeDocument/2006/relationships/hyperlink" Target="https://www.javatpoint.com/java-string-contains" TargetMode="External"/><Relationship Id="rId22" Type="http://schemas.openxmlformats.org/officeDocument/2006/relationships/hyperlink" Target="https://www.javatpoint.com/java-string-equalsignorecase" TargetMode="External"/><Relationship Id="rId27" Type="http://schemas.openxmlformats.org/officeDocument/2006/relationships/hyperlink" Target="https://www.javatpoint.com/java-string-indexof" TargetMode="External"/><Relationship Id="rId30" Type="http://schemas.openxmlformats.org/officeDocument/2006/relationships/hyperlink" Target="https://www.javatpoint.com/java-string-tolowercase" TargetMode="External"/><Relationship Id="rId35" Type="http://schemas.openxmlformats.org/officeDocument/2006/relationships/hyperlink" Target="https://www.javatpoint.com/java-string-valu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1221</Words>
  <Characters>6963</Characters>
  <Application>Microsoft Office Word</Application>
  <DocSecurity>0</DocSecurity>
  <Lines>58</Lines>
  <Paragraphs>16</Paragraphs>
  <ScaleCrop>false</ScaleCrop>
  <Company/>
  <LinksUpToDate>false</LinksUpToDate>
  <CharactersWithSpaces>8168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2019-06-04T15:27:00Z</dcterms:created>
  <dcterms:modified xsi:type="dcterms:W3CDTF">2019-06-04T15:30:00Z</dcterms:modified>
</cp:coreProperties>
</file>