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94" w:rsidRPr="00BB7294" w:rsidRDefault="00BB7294" w:rsidP="00BB729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BB7294">
        <w:rPr>
          <w:rFonts w:ascii="Helvetica" w:eastAsia="Times New Roman" w:hAnsi="Helvetica" w:cs="Helvetica"/>
          <w:color w:val="610B38"/>
          <w:kern w:val="36"/>
          <w:sz w:val="44"/>
          <w:szCs w:val="44"/>
          <w:lang w:eastAsia="en-IN"/>
        </w:rPr>
        <w:t>Polymorphism in Java</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2F4F4F"/>
          <w:sz w:val="20"/>
          <w:lang w:eastAsia="en-IN"/>
        </w:rPr>
        <w:t>Polymorphism in Java</w:t>
      </w:r>
      <w:r w:rsidRPr="00BB7294">
        <w:rPr>
          <w:rFonts w:ascii="Verdana" w:eastAsia="Times New Roman" w:hAnsi="Verdana" w:cs="Times New Roman"/>
          <w:color w:val="000000"/>
          <w:sz w:val="20"/>
          <w:szCs w:val="20"/>
          <w:lang w:eastAsia="en-IN"/>
        </w:rPr>
        <w:t> is a concept by which we can perform a </w:t>
      </w:r>
      <w:r w:rsidRPr="00BB7294">
        <w:rPr>
          <w:rFonts w:ascii="Verdana" w:eastAsia="Times New Roman" w:hAnsi="Verdana" w:cs="Times New Roman"/>
          <w:i/>
          <w:iCs/>
          <w:color w:val="000000"/>
          <w:sz w:val="20"/>
          <w:lang w:eastAsia="en-IN"/>
        </w:rPr>
        <w:t>single action in different ways</w:t>
      </w:r>
      <w:r w:rsidRPr="00BB7294">
        <w:rPr>
          <w:rFonts w:ascii="Verdana" w:eastAsia="Times New Roman" w:hAnsi="Verdana" w:cs="Times New Roman"/>
          <w:color w:val="000000"/>
          <w:sz w:val="20"/>
          <w:szCs w:val="20"/>
          <w:lang w:eastAsia="en-IN"/>
        </w:rPr>
        <w:t>. Polymorphism is derived from 2 Greek words: poly and morphs. The word "poly" means many and "morphs" means forms. So polymorphism means many forms.</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There are two types of polymorphism in Java: compile-time polymorphism and runtime polymorphism. We can perform polymorphism in java by method overloading and method overriding.</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If you overload a static method in Java, it is the example of compile time polymorphism. Here, we will focus on runtime polymorphism in java.</w:t>
      </w:r>
    </w:p>
    <w:p w:rsidR="00BB7294" w:rsidRPr="00BB7294" w:rsidRDefault="00BB7294" w:rsidP="00BB7294">
      <w:pPr>
        <w:spacing w:after="0" w:line="240" w:lineRule="auto"/>
        <w:rPr>
          <w:rFonts w:ascii="Times New Roman" w:eastAsia="Times New Roman" w:hAnsi="Times New Roman" w:cs="Times New Roman"/>
          <w:sz w:val="24"/>
          <w:szCs w:val="24"/>
          <w:lang w:eastAsia="en-IN"/>
        </w:rPr>
      </w:pPr>
      <w:r w:rsidRPr="00BB7294">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BB7294" w:rsidRPr="00BB7294" w:rsidRDefault="00BB7294" w:rsidP="00BB729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BB7294">
        <w:rPr>
          <w:rFonts w:ascii="Helvetica" w:eastAsia="Times New Roman" w:hAnsi="Helvetica" w:cs="Helvetica"/>
          <w:color w:val="610B38"/>
          <w:sz w:val="38"/>
          <w:szCs w:val="38"/>
          <w:lang w:eastAsia="en-IN"/>
        </w:rPr>
        <w:t>Runtime Polymorphism in Java</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2F4F4F"/>
          <w:sz w:val="20"/>
          <w:lang w:eastAsia="en-IN"/>
        </w:rPr>
        <w:t>Runtime polymorphism</w:t>
      </w:r>
      <w:r w:rsidRPr="00BB7294">
        <w:rPr>
          <w:rFonts w:ascii="Verdana" w:eastAsia="Times New Roman" w:hAnsi="Verdana" w:cs="Times New Roman"/>
          <w:color w:val="000000"/>
          <w:sz w:val="20"/>
          <w:szCs w:val="20"/>
          <w:lang w:eastAsia="en-IN"/>
        </w:rPr>
        <w:t> or </w:t>
      </w:r>
      <w:r w:rsidRPr="00BB7294">
        <w:rPr>
          <w:rFonts w:ascii="Verdana" w:eastAsia="Times New Roman" w:hAnsi="Verdana" w:cs="Times New Roman"/>
          <w:b/>
          <w:bCs/>
          <w:color w:val="2F4F4F"/>
          <w:sz w:val="20"/>
          <w:lang w:eastAsia="en-IN"/>
        </w:rPr>
        <w:t>Dynamic Method Dispatch</w:t>
      </w:r>
      <w:r w:rsidRPr="00BB7294">
        <w:rPr>
          <w:rFonts w:ascii="Verdana" w:eastAsia="Times New Roman" w:hAnsi="Verdana" w:cs="Times New Roman"/>
          <w:color w:val="000000"/>
          <w:sz w:val="20"/>
          <w:szCs w:val="20"/>
          <w:lang w:eastAsia="en-IN"/>
        </w:rPr>
        <w:t> is a process in which a call to an overridden method is resolved at runtime rather than compile-time.</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 xml:space="preserve">In this process, an overridden method is called through the reference variable of a </w:t>
      </w:r>
      <w:proofErr w:type="spellStart"/>
      <w:r w:rsidRPr="00BB7294">
        <w:rPr>
          <w:rFonts w:ascii="Verdana" w:eastAsia="Times New Roman" w:hAnsi="Verdana" w:cs="Times New Roman"/>
          <w:color w:val="000000"/>
          <w:sz w:val="20"/>
          <w:szCs w:val="20"/>
          <w:lang w:eastAsia="en-IN"/>
        </w:rPr>
        <w:t>superclass</w:t>
      </w:r>
      <w:proofErr w:type="spellEnd"/>
      <w:r w:rsidRPr="00BB7294">
        <w:rPr>
          <w:rFonts w:ascii="Verdana" w:eastAsia="Times New Roman" w:hAnsi="Verdana" w:cs="Times New Roman"/>
          <w:color w:val="000000"/>
          <w:sz w:val="20"/>
          <w:szCs w:val="20"/>
          <w:lang w:eastAsia="en-IN"/>
        </w:rPr>
        <w:t>. The determination of the method to be called is based on the object being referred to by the reference variable.</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 xml:space="preserve">Let's first understand the </w:t>
      </w:r>
      <w:proofErr w:type="spellStart"/>
      <w:r w:rsidRPr="00BB7294">
        <w:rPr>
          <w:rFonts w:ascii="Verdana" w:eastAsia="Times New Roman" w:hAnsi="Verdana" w:cs="Times New Roman"/>
          <w:color w:val="000000"/>
          <w:sz w:val="20"/>
          <w:szCs w:val="20"/>
          <w:lang w:eastAsia="en-IN"/>
        </w:rPr>
        <w:t>upcasting</w:t>
      </w:r>
      <w:proofErr w:type="spellEnd"/>
      <w:r w:rsidRPr="00BB7294">
        <w:rPr>
          <w:rFonts w:ascii="Verdana" w:eastAsia="Times New Roman" w:hAnsi="Verdana" w:cs="Times New Roman"/>
          <w:color w:val="000000"/>
          <w:sz w:val="20"/>
          <w:szCs w:val="20"/>
          <w:lang w:eastAsia="en-IN"/>
        </w:rPr>
        <w:t xml:space="preserve"> before Runtime Polymorphism.</w:t>
      </w:r>
    </w:p>
    <w:p w:rsidR="00BB7294" w:rsidRPr="00BB7294" w:rsidRDefault="00BB7294" w:rsidP="00BB7294">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lang w:eastAsia="en-IN"/>
        </w:rPr>
      </w:pPr>
      <w:proofErr w:type="spellStart"/>
      <w:r w:rsidRPr="00BB7294">
        <w:rPr>
          <w:rFonts w:ascii="Helvetica" w:eastAsia="Times New Roman" w:hAnsi="Helvetica" w:cs="Helvetica"/>
          <w:color w:val="610B4B"/>
          <w:sz w:val="26"/>
          <w:szCs w:val="26"/>
          <w:lang w:eastAsia="en-IN"/>
        </w:rPr>
        <w:t>Upcasting</w:t>
      </w:r>
      <w:proofErr w:type="spellEnd"/>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 xml:space="preserve">If the reference variable of Parent class refers to the object of Child class, it is known as </w:t>
      </w:r>
      <w:proofErr w:type="spellStart"/>
      <w:r w:rsidRPr="00BB7294">
        <w:rPr>
          <w:rFonts w:ascii="Verdana" w:eastAsia="Times New Roman" w:hAnsi="Verdana" w:cs="Times New Roman"/>
          <w:color w:val="000000"/>
          <w:sz w:val="20"/>
          <w:szCs w:val="20"/>
          <w:lang w:eastAsia="en-IN"/>
        </w:rPr>
        <w:t>upcasting</w:t>
      </w:r>
      <w:proofErr w:type="spellEnd"/>
      <w:r w:rsidRPr="00BB7294">
        <w:rPr>
          <w:rFonts w:ascii="Verdana" w:eastAsia="Times New Roman" w:hAnsi="Verdana" w:cs="Times New Roman"/>
          <w:color w:val="000000"/>
          <w:sz w:val="20"/>
          <w:szCs w:val="20"/>
          <w:lang w:eastAsia="en-IN"/>
        </w:rPr>
        <w:t>. For example:</w:t>
      </w:r>
    </w:p>
    <w:p w:rsidR="00BB7294" w:rsidRPr="00BB7294" w:rsidRDefault="00BB7294" w:rsidP="00BB729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62525" cy="1847850"/>
            <wp:effectExtent l="0" t="0" r="0" b="0"/>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asting in Java"/>
                    <pic:cNvPicPr>
                      <a:picLocks noChangeAspect="1" noChangeArrowheads="1"/>
                    </pic:cNvPicPr>
                  </pic:nvPicPr>
                  <pic:blipFill>
                    <a:blip r:embed="rId5"/>
                    <a:srcRect/>
                    <a:stretch>
                      <a:fillRect/>
                    </a:stretch>
                  </pic:blipFill>
                  <pic:spPr bwMode="auto">
                    <a:xfrm>
                      <a:off x="0" y="0"/>
                      <a:ext cx="4962525" cy="1847850"/>
                    </a:xfrm>
                    <a:prstGeom prst="rect">
                      <a:avLst/>
                    </a:prstGeom>
                    <a:noFill/>
                    <a:ln w="9525">
                      <a:noFill/>
                      <a:miter lim="800000"/>
                      <a:headEnd/>
                      <a:tailEnd/>
                    </a:ln>
                  </pic:spPr>
                </pic:pic>
              </a:graphicData>
            </a:graphic>
          </wp:inline>
        </w:drawing>
      </w:r>
    </w:p>
    <w:p w:rsidR="00BB7294" w:rsidRPr="00BB7294" w:rsidRDefault="00BB7294" w:rsidP="00BB7294">
      <w:pPr>
        <w:numPr>
          <w:ilvl w:val="0"/>
          <w:numId w:val="1"/>
        </w:numPr>
        <w:shd w:val="clear" w:color="auto" w:fill="FFFFFF"/>
        <w:spacing w:after="0" w:line="315" w:lineRule="atLeast"/>
        <w:ind w:left="0"/>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A{}  </w:t>
      </w:r>
    </w:p>
    <w:p w:rsidR="00BB7294" w:rsidRPr="00BB7294" w:rsidRDefault="00BB7294" w:rsidP="00BB7294">
      <w:pPr>
        <w:numPr>
          <w:ilvl w:val="0"/>
          <w:numId w:val="1"/>
        </w:numPr>
        <w:shd w:val="clear" w:color="auto" w:fill="FFFFFF"/>
        <w:spacing w:after="120" w:line="315" w:lineRule="atLeast"/>
        <w:ind w:left="0"/>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B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  </w:t>
      </w:r>
    </w:p>
    <w:p w:rsidR="00BB7294" w:rsidRPr="00BB7294" w:rsidRDefault="00BB7294" w:rsidP="00BB7294">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bdr w:val="none" w:sz="0" w:space="0" w:color="auto" w:frame="1"/>
          <w:lang w:eastAsia="en-IN"/>
        </w:rPr>
        <w:t>A a=</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B();</w:t>
      </w:r>
      <w:r w:rsidRPr="00BB7294">
        <w:rPr>
          <w:rFonts w:ascii="Verdana" w:eastAsia="Times New Roman" w:hAnsi="Verdana" w:cs="Times New Roman"/>
          <w:color w:val="008200"/>
          <w:sz w:val="20"/>
          <w:lang w:eastAsia="en-IN"/>
        </w:rPr>
        <w:t>//upcasting</w:t>
      </w:r>
      <w:r w:rsidRPr="00BB7294">
        <w:rPr>
          <w:rFonts w:ascii="Verdana" w:eastAsia="Times New Roman" w:hAnsi="Verdana" w:cs="Times New Roman"/>
          <w:color w:val="000000"/>
          <w:sz w:val="20"/>
          <w:szCs w:val="20"/>
          <w:bdr w:val="none" w:sz="0" w:space="0" w:color="auto" w:frame="1"/>
          <w:lang w:eastAsia="en-IN"/>
        </w:rPr>
        <w:t>  </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 xml:space="preserve">For </w:t>
      </w:r>
      <w:proofErr w:type="spellStart"/>
      <w:r w:rsidRPr="00BB7294">
        <w:rPr>
          <w:rFonts w:ascii="Verdana" w:eastAsia="Times New Roman" w:hAnsi="Verdana" w:cs="Times New Roman"/>
          <w:color w:val="000000"/>
          <w:sz w:val="20"/>
          <w:szCs w:val="20"/>
          <w:lang w:eastAsia="en-IN"/>
        </w:rPr>
        <w:t>upcasting</w:t>
      </w:r>
      <w:proofErr w:type="spellEnd"/>
      <w:r w:rsidRPr="00BB7294">
        <w:rPr>
          <w:rFonts w:ascii="Verdana" w:eastAsia="Times New Roman" w:hAnsi="Verdana" w:cs="Times New Roman"/>
          <w:color w:val="000000"/>
          <w:sz w:val="20"/>
          <w:szCs w:val="20"/>
          <w:lang w:eastAsia="en-IN"/>
        </w:rPr>
        <w:t>, we can use the reference variable of class type or an interface type. For Example:</w:t>
      </w:r>
    </w:p>
    <w:p w:rsidR="00BB7294" w:rsidRPr="00BB7294" w:rsidRDefault="00BB7294" w:rsidP="00BB72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006699"/>
          <w:sz w:val="20"/>
          <w:lang w:eastAsia="en-IN"/>
        </w:rPr>
        <w:lastRenderedPageBreak/>
        <w:t>interface</w:t>
      </w:r>
      <w:r w:rsidRPr="00BB7294">
        <w:rPr>
          <w:rFonts w:ascii="Verdana" w:eastAsia="Times New Roman" w:hAnsi="Verdana" w:cs="Times New Roman"/>
          <w:color w:val="000000"/>
          <w:sz w:val="20"/>
          <w:szCs w:val="20"/>
          <w:bdr w:val="none" w:sz="0" w:space="0" w:color="auto" w:frame="1"/>
          <w:lang w:eastAsia="en-IN"/>
        </w:rPr>
        <w:t> I{}  </w:t>
      </w:r>
    </w:p>
    <w:p w:rsidR="00BB7294" w:rsidRPr="00BB7294" w:rsidRDefault="00BB7294" w:rsidP="00BB7294">
      <w:pPr>
        <w:numPr>
          <w:ilvl w:val="0"/>
          <w:numId w:val="3"/>
        </w:numPr>
        <w:shd w:val="clear" w:color="auto" w:fill="FFFFFF"/>
        <w:spacing w:after="0" w:line="315" w:lineRule="atLeast"/>
        <w:ind w:left="0"/>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A{}  </w:t>
      </w:r>
    </w:p>
    <w:p w:rsidR="00BB7294" w:rsidRPr="00BB7294" w:rsidRDefault="00BB7294" w:rsidP="00BB7294">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B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 </w:t>
      </w:r>
      <w:r w:rsidRPr="00BB7294">
        <w:rPr>
          <w:rFonts w:ascii="Verdana" w:eastAsia="Times New Roman" w:hAnsi="Verdana" w:cs="Times New Roman"/>
          <w:b/>
          <w:bCs/>
          <w:color w:val="006699"/>
          <w:sz w:val="20"/>
          <w:lang w:eastAsia="en-IN"/>
        </w:rPr>
        <w:t>implements</w:t>
      </w:r>
      <w:r w:rsidRPr="00BB7294">
        <w:rPr>
          <w:rFonts w:ascii="Verdana" w:eastAsia="Times New Roman" w:hAnsi="Verdana" w:cs="Times New Roman"/>
          <w:color w:val="000000"/>
          <w:sz w:val="20"/>
          <w:szCs w:val="20"/>
          <w:bdr w:val="none" w:sz="0" w:space="0" w:color="auto" w:frame="1"/>
          <w:lang w:eastAsia="en-IN"/>
        </w:rPr>
        <w:t> I{}  </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Here, the relationship of B class would be:</w:t>
      </w:r>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B7294">
        <w:rPr>
          <w:rFonts w:ascii="Courier New" w:eastAsia="Times New Roman" w:hAnsi="Courier New" w:cs="Courier New"/>
          <w:color w:val="000000"/>
          <w:sz w:val="20"/>
          <w:szCs w:val="20"/>
          <w:lang w:eastAsia="en-IN"/>
        </w:rPr>
        <w:t>B IS-A A</w:t>
      </w:r>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B7294">
        <w:rPr>
          <w:rFonts w:ascii="Courier New" w:eastAsia="Times New Roman" w:hAnsi="Courier New" w:cs="Courier New"/>
          <w:color w:val="000000"/>
          <w:sz w:val="20"/>
          <w:szCs w:val="20"/>
          <w:lang w:eastAsia="en-IN"/>
        </w:rPr>
        <w:t>B IS-A I</w:t>
      </w:r>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B7294">
        <w:rPr>
          <w:rFonts w:ascii="Courier New" w:eastAsia="Times New Roman" w:hAnsi="Courier New" w:cs="Courier New"/>
          <w:color w:val="000000"/>
          <w:sz w:val="20"/>
          <w:szCs w:val="20"/>
          <w:lang w:eastAsia="en-IN"/>
        </w:rPr>
        <w:t>B IS-A Object</w:t>
      </w:r>
    </w:p>
    <w:p w:rsidR="00BB7294" w:rsidRPr="00BB7294" w:rsidRDefault="00BB7294" w:rsidP="00BB729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BB7294">
        <w:rPr>
          <w:rFonts w:ascii="Verdana" w:eastAsia="Times New Roman" w:hAnsi="Verdana" w:cs="Times New Roman"/>
          <w:color w:val="000000"/>
          <w:sz w:val="20"/>
          <w:szCs w:val="20"/>
          <w:lang w:eastAsia="en-IN"/>
        </w:rPr>
        <w:t>Since Object is the root class of all classes in Java, so we can write B IS-A Object.</w:t>
      </w:r>
    </w:p>
    <w:p w:rsidR="00BB7294" w:rsidRPr="00BB7294" w:rsidRDefault="00BB7294" w:rsidP="00BB7294">
      <w:pPr>
        <w:spacing w:after="0" w:line="240" w:lineRule="auto"/>
        <w:rPr>
          <w:rFonts w:ascii="Times New Roman" w:eastAsia="Times New Roman" w:hAnsi="Times New Roman" w:cs="Times New Roman"/>
          <w:sz w:val="24"/>
          <w:szCs w:val="24"/>
          <w:lang w:eastAsia="en-IN"/>
        </w:rPr>
      </w:pPr>
      <w:r w:rsidRPr="00BB7294">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BB7294" w:rsidRPr="00BB7294" w:rsidRDefault="00BB7294" w:rsidP="00BB7294">
      <w:pPr>
        <w:shd w:val="clear" w:color="auto" w:fill="FFFFFF"/>
        <w:spacing w:before="100" w:beforeAutospacing="1" w:after="100" w:afterAutospacing="1" w:line="240" w:lineRule="auto"/>
        <w:outlineLvl w:val="2"/>
        <w:rPr>
          <w:ins w:id="0" w:author="Unknown"/>
          <w:rFonts w:ascii="Tahoma" w:eastAsia="Times New Roman" w:hAnsi="Tahoma" w:cs="Tahoma"/>
          <w:color w:val="610B4B"/>
          <w:sz w:val="33"/>
          <w:szCs w:val="33"/>
          <w:lang w:eastAsia="en-IN"/>
        </w:rPr>
      </w:pPr>
      <w:ins w:id="1" w:author="Unknown">
        <w:r w:rsidRPr="00BB7294">
          <w:rPr>
            <w:rFonts w:ascii="Tahoma" w:eastAsia="Times New Roman" w:hAnsi="Tahoma" w:cs="Tahoma"/>
            <w:color w:val="610B4B"/>
            <w:sz w:val="33"/>
            <w:szCs w:val="33"/>
            <w:lang w:eastAsia="en-IN"/>
          </w:rPr>
          <w:t>Example of Java Runtime Polymorphism</w:t>
        </w:r>
      </w:ins>
    </w:p>
    <w:p w:rsidR="00BB7294" w:rsidRPr="00BB7294" w:rsidRDefault="00BB7294" w:rsidP="00BB7294">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BB7294">
          <w:rPr>
            <w:rFonts w:ascii="Verdana" w:eastAsia="Times New Roman" w:hAnsi="Verdana" w:cs="Times New Roman"/>
            <w:color w:val="000000"/>
            <w:sz w:val="20"/>
            <w:szCs w:val="20"/>
            <w:lang w:eastAsia="en-IN"/>
          </w:rPr>
          <w:t xml:space="preserve">In this example, we are creating two classes Bike and </w:t>
        </w:r>
        <w:proofErr w:type="spellStart"/>
        <w:r w:rsidRPr="00BB7294">
          <w:rPr>
            <w:rFonts w:ascii="Verdana" w:eastAsia="Times New Roman" w:hAnsi="Verdana" w:cs="Times New Roman"/>
            <w:color w:val="000000"/>
            <w:sz w:val="20"/>
            <w:szCs w:val="20"/>
            <w:lang w:eastAsia="en-IN"/>
          </w:rPr>
          <w:t>Splendor</w:t>
        </w:r>
        <w:proofErr w:type="spellEnd"/>
        <w:r w:rsidRPr="00BB7294">
          <w:rPr>
            <w:rFonts w:ascii="Verdana" w:eastAsia="Times New Roman" w:hAnsi="Verdana" w:cs="Times New Roman"/>
            <w:color w:val="000000"/>
            <w:sz w:val="20"/>
            <w:szCs w:val="20"/>
            <w:lang w:eastAsia="en-IN"/>
          </w:rPr>
          <w:t xml:space="preserve">. </w:t>
        </w:r>
        <w:proofErr w:type="spellStart"/>
        <w:r w:rsidRPr="00BB7294">
          <w:rPr>
            <w:rFonts w:ascii="Verdana" w:eastAsia="Times New Roman" w:hAnsi="Verdana" w:cs="Times New Roman"/>
            <w:color w:val="000000"/>
            <w:sz w:val="20"/>
            <w:szCs w:val="20"/>
            <w:lang w:eastAsia="en-IN"/>
          </w:rPr>
          <w:t>Splendor</w:t>
        </w:r>
        <w:proofErr w:type="spellEnd"/>
        <w:r w:rsidRPr="00BB7294">
          <w:rPr>
            <w:rFonts w:ascii="Verdana" w:eastAsia="Times New Roman" w:hAnsi="Verdana" w:cs="Times New Roman"/>
            <w:color w:val="000000"/>
            <w:sz w:val="20"/>
            <w:szCs w:val="20"/>
            <w:lang w:eastAsia="en-IN"/>
          </w:rPr>
          <w:t xml:space="preserve"> class extends Bike class and overrides its run() method. We are calling the run method by the reference variable of Parent class. Since it refers to the subclass object and subclass method overrides the Parent class method, the subclass method is invoked at runtime.</w:t>
        </w:r>
      </w:ins>
    </w:p>
    <w:p w:rsidR="00BB7294" w:rsidRPr="00BB7294" w:rsidRDefault="00BB7294" w:rsidP="00BB7294">
      <w:pPr>
        <w:shd w:val="clear" w:color="auto" w:fill="FFFFFF"/>
        <w:spacing w:before="100" w:beforeAutospacing="1" w:after="100" w:afterAutospacing="1" w:line="240" w:lineRule="auto"/>
        <w:rPr>
          <w:ins w:id="4" w:author="Unknown"/>
          <w:rFonts w:ascii="Verdana" w:eastAsia="Times New Roman" w:hAnsi="Verdana" w:cs="Times New Roman"/>
          <w:color w:val="000000"/>
          <w:sz w:val="20"/>
          <w:szCs w:val="20"/>
          <w:lang w:eastAsia="en-IN"/>
        </w:rPr>
      </w:pPr>
      <w:ins w:id="5" w:author="Unknown">
        <w:r w:rsidRPr="00BB7294">
          <w:rPr>
            <w:rFonts w:ascii="Verdana" w:eastAsia="Times New Roman" w:hAnsi="Verdana" w:cs="Times New Roman"/>
            <w:color w:val="000000"/>
            <w:sz w:val="20"/>
            <w:szCs w:val="20"/>
            <w:lang w:eastAsia="en-IN"/>
          </w:rPr>
          <w:t>Since method invocation is determined by the JVM not compiler, it is known as runtime polymorphism.</w:t>
        </w:r>
      </w:ins>
    </w:p>
    <w:p w:rsidR="00BB7294" w:rsidRPr="00BB7294" w:rsidRDefault="00BB7294" w:rsidP="00BB7294">
      <w:pPr>
        <w:numPr>
          <w:ilvl w:val="0"/>
          <w:numId w:val="4"/>
        </w:numPr>
        <w:shd w:val="clear" w:color="auto" w:fill="FFFFFF"/>
        <w:spacing w:after="0" w:line="315" w:lineRule="atLeast"/>
        <w:ind w:left="0"/>
        <w:rPr>
          <w:ins w:id="6" w:author="Unknown"/>
          <w:rFonts w:ascii="Verdana" w:eastAsia="Times New Roman" w:hAnsi="Verdana" w:cs="Times New Roman"/>
          <w:color w:val="000000"/>
          <w:sz w:val="20"/>
          <w:szCs w:val="20"/>
          <w:lang w:eastAsia="en-IN"/>
        </w:rPr>
      </w:pPr>
      <w:ins w:id="7"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Bike{  </w:t>
        </w:r>
      </w:ins>
    </w:p>
    <w:p w:rsidR="00BB7294" w:rsidRPr="00BB7294" w:rsidRDefault="00BB7294" w:rsidP="00BB7294">
      <w:pPr>
        <w:numPr>
          <w:ilvl w:val="0"/>
          <w:numId w:val="4"/>
        </w:numPr>
        <w:shd w:val="clear" w:color="auto" w:fill="FFFFFF"/>
        <w:spacing w:after="0" w:line="315" w:lineRule="atLeast"/>
        <w:ind w:left="0"/>
        <w:rPr>
          <w:ins w:id="8" w:author="Unknown"/>
          <w:rFonts w:ascii="Verdana" w:eastAsia="Times New Roman" w:hAnsi="Verdana" w:cs="Times New Roman"/>
          <w:color w:val="000000"/>
          <w:sz w:val="20"/>
          <w:szCs w:val="20"/>
          <w:lang w:eastAsia="en-IN"/>
        </w:rPr>
      </w:pPr>
      <w:ins w:id="9" w:author="Unknown">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run(){</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"running"</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10" w:author="Unknown"/>
          <w:rFonts w:ascii="Verdana" w:eastAsia="Times New Roman" w:hAnsi="Verdana" w:cs="Times New Roman"/>
          <w:color w:val="000000"/>
          <w:sz w:val="20"/>
          <w:szCs w:val="20"/>
          <w:lang w:eastAsia="en-IN"/>
        </w:rPr>
      </w:pPr>
      <w:ins w:id="11"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12" w:author="Unknown"/>
          <w:rFonts w:ascii="Verdana" w:eastAsia="Times New Roman" w:hAnsi="Verdana" w:cs="Times New Roman"/>
          <w:color w:val="000000"/>
          <w:sz w:val="20"/>
          <w:szCs w:val="20"/>
          <w:lang w:eastAsia="en-IN"/>
        </w:rPr>
      </w:pPr>
      <w:ins w:id="13"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Splendor</w:t>
        </w:r>
        <w:proofErr w:type="spellEnd"/>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Bike{  </w:t>
        </w:r>
      </w:ins>
    </w:p>
    <w:p w:rsidR="00BB7294" w:rsidRPr="00BB7294" w:rsidRDefault="00BB7294" w:rsidP="00BB7294">
      <w:pPr>
        <w:numPr>
          <w:ilvl w:val="0"/>
          <w:numId w:val="4"/>
        </w:numPr>
        <w:shd w:val="clear" w:color="auto" w:fill="FFFFFF"/>
        <w:spacing w:after="0" w:line="315" w:lineRule="atLeast"/>
        <w:ind w:left="0"/>
        <w:rPr>
          <w:ins w:id="14" w:author="Unknown"/>
          <w:rFonts w:ascii="Verdana" w:eastAsia="Times New Roman" w:hAnsi="Verdana" w:cs="Times New Roman"/>
          <w:color w:val="000000"/>
          <w:sz w:val="20"/>
          <w:szCs w:val="20"/>
          <w:lang w:eastAsia="en-IN"/>
        </w:rPr>
      </w:pPr>
      <w:ins w:id="15" w:author="Unknown">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run(){</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"running safely with 60km"</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16" w:author="Unknown"/>
          <w:rFonts w:ascii="Verdana" w:eastAsia="Times New Roman" w:hAnsi="Verdana" w:cs="Times New Roman"/>
          <w:color w:val="000000"/>
          <w:sz w:val="20"/>
          <w:szCs w:val="20"/>
          <w:lang w:eastAsia="en-IN"/>
        </w:rPr>
      </w:pPr>
      <w:ins w:id="17"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18" w:author="Unknown"/>
          <w:rFonts w:ascii="Verdana" w:eastAsia="Times New Roman" w:hAnsi="Verdana" w:cs="Times New Roman"/>
          <w:color w:val="000000"/>
          <w:sz w:val="20"/>
          <w:szCs w:val="20"/>
          <w:lang w:eastAsia="en-IN"/>
        </w:rPr>
      </w:pPr>
      <w:ins w:id="19" w:author="Unknown">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20" w:author="Unknown"/>
          <w:rFonts w:ascii="Verdana" w:eastAsia="Times New Roman" w:hAnsi="Verdana" w:cs="Times New Roman"/>
          <w:color w:val="000000"/>
          <w:sz w:val="20"/>
          <w:szCs w:val="20"/>
          <w:lang w:eastAsia="en-IN"/>
        </w:rPr>
      </w:pPr>
      <w:ins w:id="21" w:author="Unknown">
        <w:r w:rsidRPr="00BB7294">
          <w:rPr>
            <w:rFonts w:ascii="Verdana" w:eastAsia="Times New Roman" w:hAnsi="Verdana" w:cs="Times New Roman"/>
            <w:color w:val="000000"/>
            <w:sz w:val="20"/>
            <w:szCs w:val="20"/>
            <w:bdr w:val="none" w:sz="0" w:space="0" w:color="auto" w:frame="1"/>
            <w:lang w:eastAsia="en-IN"/>
          </w:rPr>
          <w:t>    Bike b = </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Splendor</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8200"/>
            <w:sz w:val="20"/>
            <w:lang w:eastAsia="en-IN"/>
          </w:rPr>
          <w:t>//</w:t>
        </w:r>
        <w:proofErr w:type="spellStart"/>
        <w:r w:rsidRPr="00BB7294">
          <w:rPr>
            <w:rFonts w:ascii="Verdana" w:eastAsia="Times New Roman" w:hAnsi="Verdana" w:cs="Times New Roman"/>
            <w:color w:val="008200"/>
            <w:sz w:val="20"/>
            <w:lang w:eastAsia="en-IN"/>
          </w:rPr>
          <w:t>upcasting</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22" w:author="Unknown"/>
          <w:rFonts w:ascii="Verdana" w:eastAsia="Times New Roman" w:hAnsi="Verdana" w:cs="Times New Roman"/>
          <w:color w:val="000000"/>
          <w:sz w:val="20"/>
          <w:szCs w:val="20"/>
          <w:lang w:eastAsia="en-IN"/>
        </w:rPr>
      </w:pPr>
      <w:ins w:id="23" w:author="Unknown">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b.run</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4"/>
        </w:numPr>
        <w:shd w:val="clear" w:color="auto" w:fill="FFFFFF"/>
        <w:spacing w:after="0" w:line="315" w:lineRule="atLeast"/>
        <w:ind w:left="0"/>
        <w:rPr>
          <w:ins w:id="24" w:author="Unknown"/>
          <w:rFonts w:ascii="Verdana" w:eastAsia="Times New Roman" w:hAnsi="Verdana" w:cs="Times New Roman"/>
          <w:color w:val="000000"/>
          <w:sz w:val="20"/>
          <w:szCs w:val="20"/>
          <w:lang w:eastAsia="en-IN"/>
        </w:rPr>
      </w:pPr>
      <w:ins w:id="25" w:author="Unknown">
        <w:r w:rsidRPr="00BB7294">
          <w:rPr>
            <w:rFonts w:ascii="Verdana" w:eastAsia="Times New Roman" w:hAnsi="Verdana" w:cs="Times New Roman"/>
            <w:color w:val="000000"/>
            <w:sz w:val="20"/>
            <w:szCs w:val="20"/>
            <w:bdr w:val="none" w:sz="0" w:space="0" w:color="auto" w:frame="1"/>
            <w:lang w:eastAsia="en-IN"/>
          </w:rPr>
          <w:t>  }  </w:t>
        </w:r>
      </w:ins>
    </w:p>
    <w:p w:rsidR="00BB7294" w:rsidRPr="00BB7294" w:rsidRDefault="00BB7294" w:rsidP="00BB7294">
      <w:pPr>
        <w:numPr>
          <w:ilvl w:val="0"/>
          <w:numId w:val="4"/>
        </w:numPr>
        <w:shd w:val="clear" w:color="auto" w:fill="FFFFFF"/>
        <w:spacing w:after="120" w:line="315" w:lineRule="atLeast"/>
        <w:ind w:left="0"/>
        <w:rPr>
          <w:ins w:id="26" w:author="Unknown"/>
          <w:rFonts w:ascii="Verdana" w:eastAsia="Times New Roman" w:hAnsi="Verdana" w:cs="Times New Roman"/>
          <w:color w:val="000000"/>
          <w:sz w:val="20"/>
          <w:szCs w:val="20"/>
          <w:lang w:eastAsia="en-IN"/>
        </w:rPr>
      </w:pPr>
      <w:ins w:id="27"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28" w:author="Unknown"/>
          <w:rFonts w:ascii="Times New Roman" w:eastAsia="Times New Roman" w:hAnsi="Times New Roman" w:cs="Times New Roman"/>
          <w:sz w:val="24"/>
          <w:szCs w:val="24"/>
          <w:lang w:eastAsia="en-IN"/>
        </w:rPr>
      </w:pPr>
      <w:ins w:id="29"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"http://www.javatpoint.com/opr/test.jsp?filename=Splender"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30" w:author="Unknown"/>
          <w:rFonts w:ascii="Verdana" w:eastAsia="Times New Roman" w:hAnsi="Verdana" w:cs="Times New Roman"/>
          <w:color w:val="000000"/>
          <w:sz w:val="20"/>
          <w:szCs w:val="20"/>
          <w:lang w:eastAsia="en-IN"/>
        </w:rPr>
      </w:pPr>
      <w:ins w:id="31"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color w:val="000000"/>
          <w:sz w:val="20"/>
          <w:szCs w:val="20"/>
          <w:lang w:eastAsia="en-IN"/>
        </w:rPr>
      </w:pPr>
      <w:ins w:id="33" w:author="Unknown">
        <w:r w:rsidRPr="00BB7294">
          <w:rPr>
            <w:rFonts w:ascii="Courier New" w:eastAsia="Times New Roman" w:hAnsi="Courier New" w:cs="Courier New"/>
            <w:color w:val="000000"/>
            <w:sz w:val="20"/>
            <w:szCs w:val="20"/>
            <w:lang w:eastAsia="en-IN"/>
          </w:rPr>
          <w:t>running safely with 60km.</w:t>
        </w:r>
      </w:ins>
    </w:p>
    <w:p w:rsidR="00BB7294" w:rsidRPr="00BB7294" w:rsidRDefault="00BB7294" w:rsidP="00BB7294">
      <w:pPr>
        <w:shd w:val="clear" w:color="auto" w:fill="FFFFFF"/>
        <w:spacing w:before="100" w:beforeAutospacing="1" w:after="100" w:afterAutospacing="1" w:line="312" w:lineRule="atLeast"/>
        <w:outlineLvl w:val="1"/>
        <w:rPr>
          <w:ins w:id="34" w:author="Unknown"/>
          <w:rFonts w:ascii="Helvetica" w:eastAsia="Times New Roman" w:hAnsi="Helvetica" w:cs="Helvetica"/>
          <w:color w:val="610B38"/>
          <w:sz w:val="38"/>
          <w:szCs w:val="38"/>
          <w:lang w:eastAsia="en-IN"/>
        </w:rPr>
      </w:pPr>
      <w:ins w:id="35" w:author="Unknown">
        <w:r w:rsidRPr="00BB7294">
          <w:rPr>
            <w:rFonts w:ascii="Helvetica" w:eastAsia="Times New Roman" w:hAnsi="Helvetica" w:cs="Helvetica"/>
            <w:color w:val="610B38"/>
            <w:sz w:val="38"/>
            <w:szCs w:val="38"/>
            <w:lang w:eastAsia="en-IN"/>
          </w:rPr>
          <w:t>Java Runtime Polymorphism Example: Bank</w:t>
        </w:r>
      </w:ins>
    </w:p>
    <w:p w:rsidR="00BB7294" w:rsidRPr="00BB7294" w:rsidRDefault="00BB7294" w:rsidP="00BB7294">
      <w:pPr>
        <w:shd w:val="clear" w:color="auto" w:fill="FFFFFF"/>
        <w:spacing w:before="100" w:beforeAutospacing="1" w:after="100" w:afterAutospacing="1" w:line="240" w:lineRule="auto"/>
        <w:rPr>
          <w:ins w:id="36" w:author="Unknown"/>
          <w:rFonts w:ascii="Verdana" w:eastAsia="Times New Roman" w:hAnsi="Verdana" w:cs="Times New Roman"/>
          <w:color w:val="000000"/>
          <w:sz w:val="20"/>
          <w:szCs w:val="20"/>
          <w:lang w:eastAsia="en-IN"/>
        </w:rPr>
      </w:pPr>
      <w:ins w:id="37" w:author="Unknown">
        <w:r w:rsidRPr="00BB7294">
          <w:rPr>
            <w:rFonts w:ascii="Verdana" w:eastAsia="Times New Roman" w:hAnsi="Verdana" w:cs="Times New Roman"/>
            <w:color w:val="000000"/>
            <w:sz w:val="20"/>
            <w:szCs w:val="20"/>
            <w:lang w:eastAsia="en-IN"/>
          </w:rPr>
          <w:t>Consider a scenario where Bank is a class that provides a method to get the rate of interest. However, the rate of interest may differ according to banks. For example, SBI, ICICI, and AXIS banks are providing 8.4%, 7.3%, and 9.7% rate of interest.</w:t>
        </w:r>
      </w:ins>
    </w:p>
    <w:p w:rsidR="00BB7294" w:rsidRPr="00BB7294" w:rsidRDefault="00BB7294" w:rsidP="00BB7294">
      <w:pPr>
        <w:spacing w:after="0" w:line="240" w:lineRule="auto"/>
        <w:rPr>
          <w:ins w:id="38"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297077" cy="2196000"/>
            <wp:effectExtent l="19050" t="0" r="8473" b="0"/>
            <wp:docPr id="4" name="Picture 4"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olymorphism example of bank"/>
                    <pic:cNvPicPr>
                      <a:picLocks noChangeAspect="1" noChangeArrowheads="1"/>
                    </pic:cNvPicPr>
                  </pic:nvPicPr>
                  <pic:blipFill>
                    <a:blip r:embed="rId6"/>
                    <a:srcRect/>
                    <a:stretch>
                      <a:fillRect/>
                    </a:stretch>
                  </pic:blipFill>
                  <pic:spPr bwMode="auto">
                    <a:xfrm>
                      <a:off x="0" y="0"/>
                      <a:ext cx="6297077" cy="2196000"/>
                    </a:xfrm>
                    <a:prstGeom prst="rect">
                      <a:avLst/>
                    </a:prstGeom>
                    <a:noFill/>
                    <a:ln w="9525">
                      <a:noFill/>
                      <a:miter lim="800000"/>
                      <a:headEnd/>
                      <a:tailEnd/>
                    </a:ln>
                  </pic:spPr>
                </pic:pic>
              </a:graphicData>
            </a:graphic>
          </wp:inline>
        </w:drawing>
      </w:r>
    </w:p>
    <w:p w:rsidR="00BB7294" w:rsidRPr="00BB7294" w:rsidRDefault="00BB7294" w:rsidP="00BB729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39" w:author="Unknown"/>
          <w:rFonts w:ascii="Arial" w:eastAsia="Times New Roman" w:hAnsi="Arial" w:cs="Arial"/>
          <w:color w:val="008000"/>
          <w:sz w:val="21"/>
          <w:szCs w:val="21"/>
          <w:lang w:eastAsia="en-IN"/>
        </w:rPr>
      </w:pPr>
      <w:ins w:id="40" w:author="Unknown">
        <w:r w:rsidRPr="00BB7294">
          <w:rPr>
            <w:rFonts w:ascii="Arial" w:eastAsia="Times New Roman" w:hAnsi="Arial" w:cs="Arial"/>
            <w:color w:val="008000"/>
            <w:sz w:val="21"/>
            <w:szCs w:val="21"/>
            <w:lang w:eastAsia="en-IN"/>
          </w:rPr>
          <w:t xml:space="preserve">Note: This example is also given in method overriding but there was no </w:t>
        </w:r>
        <w:proofErr w:type="spellStart"/>
        <w:r w:rsidRPr="00BB7294">
          <w:rPr>
            <w:rFonts w:ascii="Arial" w:eastAsia="Times New Roman" w:hAnsi="Arial" w:cs="Arial"/>
            <w:color w:val="008000"/>
            <w:sz w:val="21"/>
            <w:szCs w:val="21"/>
            <w:lang w:eastAsia="en-IN"/>
          </w:rPr>
          <w:t>upcasting</w:t>
        </w:r>
        <w:proofErr w:type="spellEnd"/>
        <w:r w:rsidRPr="00BB7294">
          <w:rPr>
            <w:rFonts w:ascii="Arial" w:eastAsia="Times New Roman" w:hAnsi="Arial" w:cs="Arial"/>
            <w:color w:val="008000"/>
            <w:sz w:val="21"/>
            <w:szCs w:val="21"/>
            <w:lang w:eastAsia="en-IN"/>
          </w:rPr>
          <w:t>.</w:t>
        </w:r>
      </w:ins>
    </w:p>
    <w:p w:rsidR="00BB7294" w:rsidRPr="00BB7294" w:rsidRDefault="00BB7294" w:rsidP="00BB7294">
      <w:pPr>
        <w:numPr>
          <w:ilvl w:val="0"/>
          <w:numId w:val="5"/>
        </w:numPr>
        <w:shd w:val="clear" w:color="auto" w:fill="FFFFFF"/>
        <w:spacing w:after="0" w:line="315" w:lineRule="atLeast"/>
        <w:ind w:left="0"/>
        <w:rPr>
          <w:ins w:id="41" w:author="Unknown"/>
          <w:rFonts w:ascii="Verdana" w:eastAsia="Times New Roman" w:hAnsi="Verdana" w:cs="Times New Roman"/>
          <w:color w:val="000000"/>
          <w:sz w:val="20"/>
          <w:szCs w:val="20"/>
          <w:lang w:eastAsia="en-IN"/>
        </w:rPr>
      </w:pPr>
      <w:ins w:id="42"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Bank{  </w:t>
        </w:r>
      </w:ins>
    </w:p>
    <w:p w:rsidR="00BB7294" w:rsidRPr="00BB7294" w:rsidRDefault="00BB7294" w:rsidP="00BB7294">
      <w:pPr>
        <w:numPr>
          <w:ilvl w:val="0"/>
          <w:numId w:val="5"/>
        </w:numPr>
        <w:shd w:val="clear" w:color="auto" w:fill="FFFFFF"/>
        <w:spacing w:after="0" w:line="315" w:lineRule="atLeast"/>
        <w:ind w:left="0"/>
        <w:rPr>
          <w:ins w:id="43" w:author="Unknown"/>
          <w:rFonts w:ascii="Verdana" w:eastAsia="Times New Roman" w:hAnsi="Verdana" w:cs="Times New Roman"/>
          <w:color w:val="000000"/>
          <w:sz w:val="20"/>
          <w:szCs w:val="20"/>
          <w:lang w:eastAsia="en-IN"/>
        </w:rPr>
      </w:pPr>
      <w:ins w:id="44" w:author="Unknown">
        <w:r w:rsidRPr="00BB7294">
          <w:rPr>
            <w:rFonts w:ascii="Verdana" w:eastAsia="Times New Roman" w:hAnsi="Verdana" w:cs="Times New Roman"/>
            <w:b/>
            <w:bCs/>
            <w:color w:val="006699"/>
            <w:sz w:val="20"/>
            <w:lang w:eastAsia="en-IN"/>
          </w:rPr>
          <w:t>float</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getRateOfInterest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b/>
            <w:bCs/>
            <w:color w:val="006699"/>
            <w:sz w:val="20"/>
            <w:lang w:eastAsia="en-IN"/>
          </w:rPr>
          <w:t>return</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color w:val="C00000"/>
            <w:sz w:val="20"/>
            <w:lang w:eastAsia="en-IN"/>
          </w:rPr>
          <w:t>0</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45" w:author="Unknown"/>
          <w:rFonts w:ascii="Verdana" w:eastAsia="Times New Roman" w:hAnsi="Verdana" w:cs="Times New Roman"/>
          <w:color w:val="000000"/>
          <w:sz w:val="20"/>
          <w:szCs w:val="20"/>
          <w:lang w:eastAsia="en-IN"/>
        </w:rPr>
      </w:pPr>
      <w:ins w:id="46"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47" w:author="Unknown"/>
          <w:rFonts w:ascii="Verdana" w:eastAsia="Times New Roman" w:hAnsi="Verdana" w:cs="Times New Roman"/>
          <w:color w:val="000000"/>
          <w:sz w:val="20"/>
          <w:szCs w:val="20"/>
          <w:lang w:eastAsia="en-IN"/>
        </w:rPr>
      </w:pPr>
      <w:ins w:id="48"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SBI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Bank{  </w:t>
        </w:r>
      </w:ins>
    </w:p>
    <w:p w:rsidR="00BB7294" w:rsidRPr="00BB7294" w:rsidRDefault="00BB7294" w:rsidP="00BB7294">
      <w:pPr>
        <w:numPr>
          <w:ilvl w:val="0"/>
          <w:numId w:val="5"/>
        </w:numPr>
        <w:shd w:val="clear" w:color="auto" w:fill="FFFFFF"/>
        <w:spacing w:after="0" w:line="315" w:lineRule="atLeast"/>
        <w:ind w:left="0"/>
        <w:rPr>
          <w:ins w:id="49" w:author="Unknown"/>
          <w:rFonts w:ascii="Verdana" w:eastAsia="Times New Roman" w:hAnsi="Verdana" w:cs="Times New Roman"/>
          <w:color w:val="000000"/>
          <w:sz w:val="20"/>
          <w:szCs w:val="20"/>
          <w:lang w:eastAsia="en-IN"/>
        </w:rPr>
      </w:pPr>
      <w:ins w:id="50" w:author="Unknown">
        <w:r w:rsidRPr="00BB7294">
          <w:rPr>
            <w:rFonts w:ascii="Verdana" w:eastAsia="Times New Roman" w:hAnsi="Verdana" w:cs="Times New Roman"/>
            <w:b/>
            <w:bCs/>
            <w:color w:val="006699"/>
            <w:sz w:val="20"/>
            <w:lang w:eastAsia="en-IN"/>
          </w:rPr>
          <w:t>float</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getRateOfInterest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b/>
            <w:bCs/>
            <w:color w:val="006699"/>
            <w:sz w:val="20"/>
            <w:lang w:eastAsia="en-IN"/>
          </w:rPr>
          <w:t>return</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color w:val="C00000"/>
            <w:sz w:val="20"/>
            <w:lang w:eastAsia="en-IN"/>
          </w:rPr>
          <w:t>8</w:t>
        </w:r>
        <w:r w:rsidRPr="00BB7294">
          <w:rPr>
            <w:rFonts w:ascii="Verdana" w:eastAsia="Times New Roman" w:hAnsi="Verdana" w:cs="Times New Roman"/>
            <w:color w:val="000000"/>
            <w:sz w:val="20"/>
            <w:szCs w:val="20"/>
            <w:bdr w:val="none" w:sz="0" w:space="0" w:color="auto" w:frame="1"/>
            <w:lang w:eastAsia="en-IN"/>
          </w:rPr>
          <w:t>.4f;}  </w:t>
        </w:r>
      </w:ins>
    </w:p>
    <w:p w:rsidR="00BB7294" w:rsidRPr="00BB7294" w:rsidRDefault="00BB7294" w:rsidP="00BB7294">
      <w:pPr>
        <w:numPr>
          <w:ilvl w:val="0"/>
          <w:numId w:val="5"/>
        </w:numPr>
        <w:shd w:val="clear" w:color="auto" w:fill="FFFFFF"/>
        <w:spacing w:after="0" w:line="315" w:lineRule="atLeast"/>
        <w:ind w:left="0"/>
        <w:rPr>
          <w:ins w:id="51" w:author="Unknown"/>
          <w:rFonts w:ascii="Verdana" w:eastAsia="Times New Roman" w:hAnsi="Verdana" w:cs="Times New Roman"/>
          <w:color w:val="000000"/>
          <w:sz w:val="20"/>
          <w:szCs w:val="20"/>
          <w:lang w:eastAsia="en-IN"/>
        </w:rPr>
      </w:pPr>
      <w:ins w:id="52"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53" w:author="Unknown"/>
          <w:rFonts w:ascii="Verdana" w:eastAsia="Times New Roman" w:hAnsi="Verdana" w:cs="Times New Roman"/>
          <w:color w:val="000000"/>
          <w:sz w:val="20"/>
          <w:szCs w:val="20"/>
          <w:lang w:eastAsia="en-IN"/>
        </w:rPr>
      </w:pPr>
      <w:ins w:id="54"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ICICI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Bank{  </w:t>
        </w:r>
      </w:ins>
    </w:p>
    <w:p w:rsidR="00BB7294" w:rsidRPr="00BB7294" w:rsidRDefault="00BB7294" w:rsidP="00BB7294">
      <w:pPr>
        <w:numPr>
          <w:ilvl w:val="0"/>
          <w:numId w:val="5"/>
        </w:numPr>
        <w:shd w:val="clear" w:color="auto" w:fill="FFFFFF"/>
        <w:spacing w:after="0" w:line="315" w:lineRule="atLeast"/>
        <w:ind w:left="0"/>
        <w:rPr>
          <w:ins w:id="55" w:author="Unknown"/>
          <w:rFonts w:ascii="Verdana" w:eastAsia="Times New Roman" w:hAnsi="Verdana" w:cs="Times New Roman"/>
          <w:color w:val="000000"/>
          <w:sz w:val="20"/>
          <w:szCs w:val="20"/>
          <w:lang w:eastAsia="en-IN"/>
        </w:rPr>
      </w:pPr>
      <w:ins w:id="56" w:author="Unknown">
        <w:r w:rsidRPr="00BB7294">
          <w:rPr>
            <w:rFonts w:ascii="Verdana" w:eastAsia="Times New Roman" w:hAnsi="Verdana" w:cs="Times New Roman"/>
            <w:b/>
            <w:bCs/>
            <w:color w:val="006699"/>
            <w:sz w:val="20"/>
            <w:lang w:eastAsia="en-IN"/>
          </w:rPr>
          <w:t>float</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getRateOfInterest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b/>
            <w:bCs/>
            <w:color w:val="006699"/>
            <w:sz w:val="20"/>
            <w:lang w:eastAsia="en-IN"/>
          </w:rPr>
          <w:t>return</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color w:val="C00000"/>
            <w:sz w:val="20"/>
            <w:lang w:eastAsia="en-IN"/>
          </w:rPr>
          <w:t>7</w:t>
        </w:r>
        <w:r w:rsidRPr="00BB7294">
          <w:rPr>
            <w:rFonts w:ascii="Verdana" w:eastAsia="Times New Roman" w:hAnsi="Verdana" w:cs="Times New Roman"/>
            <w:color w:val="000000"/>
            <w:sz w:val="20"/>
            <w:szCs w:val="20"/>
            <w:bdr w:val="none" w:sz="0" w:space="0" w:color="auto" w:frame="1"/>
            <w:lang w:eastAsia="en-IN"/>
          </w:rPr>
          <w:t>.3f;}  </w:t>
        </w:r>
      </w:ins>
    </w:p>
    <w:p w:rsidR="00BB7294" w:rsidRPr="00BB7294" w:rsidRDefault="00BB7294" w:rsidP="00BB7294">
      <w:pPr>
        <w:numPr>
          <w:ilvl w:val="0"/>
          <w:numId w:val="5"/>
        </w:numPr>
        <w:shd w:val="clear" w:color="auto" w:fill="FFFFFF"/>
        <w:spacing w:after="0" w:line="315" w:lineRule="atLeast"/>
        <w:ind w:left="0"/>
        <w:rPr>
          <w:ins w:id="57" w:author="Unknown"/>
          <w:rFonts w:ascii="Verdana" w:eastAsia="Times New Roman" w:hAnsi="Verdana" w:cs="Times New Roman"/>
          <w:color w:val="000000"/>
          <w:sz w:val="20"/>
          <w:szCs w:val="20"/>
          <w:lang w:eastAsia="en-IN"/>
        </w:rPr>
      </w:pPr>
      <w:ins w:id="58"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59" w:author="Unknown"/>
          <w:rFonts w:ascii="Verdana" w:eastAsia="Times New Roman" w:hAnsi="Verdana" w:cs="Times New Roman"/>
          <w:color w:val="000000"/>
          <w:sz w:val="20"/>
          <w:szCs w:val="20"/>
          <w:lang w:eastAsia="en-IN"/>
        </w:rPr>
      </w:pPr>
      <w:ins w:id="60"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AXIS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Bank{  </w:t>
        </w:r>
      </w:ins>
    </w:p>
    <w:p w:rsidR="00BB7294" w:rsidRPr="00BB7294" w:rsidRDefault="00BB7294" w:rsidP="00BB7294">
      <w:pPr>
        <w:numPr>
          <w:ilvl w:val="0"/>
          <w:numId w:val="5"/>
        </w:numPr>
        <w:shd w:val="clear" w:color="auto" w:fill="FFFFFF"/>
        <w:spacing w:after="0" w:line="315" w:lineRule="atLeast"/>
        <w:ind w:left="0"/>
        <w:rPr>
          <w:ins w:id="61" w:author="Unknown"/>
          <w:rFonts w:ascii="Verdana" w:eastAsia="Times New Roman" w:hAnsi="Verdana" w:cs="Times New Roman"/>
          <w:color w:val="000000"/>
          <w:sz w:val="20"/>
          <w:szCs w:val="20"/>
          <w:lang w:eastAsia="en-IN"/>
        </w:rPr>
      </w:pPr>
      <w:ins w:id="62" w:author="Unknown">
        <w:r w:rsidRPr="00BB7294">
          <w:rPr>
            <w:rFonts w:ascii="Verdana" w:eastAsia="Times New Roman" w:hAnsi="Verdana" w:cs="Times New Roman"/>
            <w:b/>
            <w:bCs/>
            <w:color w:val="006699"/>
            <w:sz w:val="20"/>
            <w:lang w:eastAsia="en-IN"/>
          </w:rPr>
          <w:t>float</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getRateOfInterest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b/>
            <w:bCs/>
            <w:color w:val="006699"/>
            <w:sz w:val="20"/>
            <w:lang w:eastAsia="en-IN"/>
          </w:rPr>
          <w:t>return</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color w:val="C00000"/>
            <w:sz w:val="20"/>
            <w:lang w:eastAsia="en-IN"/>
          </w:rPr>
          <w:t>9</w:t>
        </w:r>
        <w:r w:rsidRPr="00BB7294">
          <w:rPr>
            <w:rFonts w:ascii="Verdana" w:eastAsia="Times New Roman" w:hAnsi="Verdana" w:cs="Times New Roman"/>
            <w:color w:val="000000"/>
            <w:sz w:val="20"/>
            <w:szCs w:val="20"/>
            <w:bdr w:val="none" w:sz="0" w:space="0" w:color="auto" w:frame="1"/>
            <w:lang w:eastAsia="en-IN"/>
          </w:rPr>
          <w:t>.7f;}  </w:t>
        </w:r>
      </w:ins>
    </w:p>
    <w:p w:rsidR="00BB7294" w:rsidRPr="00BB7294" w:rsidRDefault="00BB7294" w:rsidP="00BB7294">
      <w:pPr>
        <w:numPr>
          <w:ilvl w:val="0"/>
          <w:numId w:val="5"/>
        </w:numPr>
        <w:shd w:val="clear" w:color="auto" w:fill="FFFFFF"/>
        <w:spacing w:after="0" w:line="315" w:lineRule="atLeast"/>
        <w:ind w:left="0"/>
        <w:rPr>
          <w:ins w:id="63" w:author="Unknown"/>
          <w:rFonts w:ascii="Verdana" w:eastAsia="Times New Roman" w:hAnsi="Verdana" w:cs="Times New Roman"/>
          <w:color w:val="000000"/>
          <w:sz w:val="20"/>
          <w:szCs w:val="20"/>
          <w:lang w:eastAsia="en-IN"/>
        </w:rPr>
      </w:pPr>
      <w:ins w:id="6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65" w:author="Unknown"/>
          <w:rFonts w:ascii="Verdana" w:eastAsia="Times New Roman" w:hAnsi="Verdana" w:cs="Times New Roman"/>
          <w:color w:val="000000"/>
          <w:sz w:val="20"/>
          <w:szCs w:val="20"/>
          <w:lang w:eastAsia="en-IN"/>
        </w:rPr>
      </w:pPr>
      <w:ins w:id="66"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TestPolymorphism</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67" w:author="Unknown"/>
          <w:rFonts w:ascii="Verdana" w:eastAsia="Times New Roman" w:hAnsi="Verdana" w:cs="Times New Roman"/>
          <w:color w:val="000000"/>
          <w:sz w:val="20"/>
          <w:szCs w:val="20"/>
          <w:lang w:eastAsia="en-IN"/>
        </w:rPr>
      </w:pPr>
      <w:ins w:id="68" w:author="Unknown">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0" w:line="315" w:lineRule="atLeast"/>
        <w:ind w:left="0"/>
        <w:rPr>
          <w:ins w:id="69" w:author="Unknown"/>
          <w:rFonts w:ascii="Verdana" w:eastAsia="Times New Roman" w:hAnsi="Verdana" w:cs="Times New Roman"/>
          <w:color w:val="000000"/>
          <w:sz w:val="20"/>
          <w:szCs w:val="20"/>
          <w:lang w:eastAsia="en-IN"/>
        </w:rPr>
      </w:pPr>
      <w:ins w:id="70" w:author="Unknown">
        <w:r w:rsidRPr="00BB7294">
          <w:rPr>
            <w:rFonts w:ascii="Verdana" w:eastAsia="Times New Roman" w:hAnsi="Verdana" w:cs="Times New Roman"/>
            <w:color w:val="000000"/>
            <w:sz w:val="20"/>
            <w:szCs w:val="20"/>
            <w:bdr w:val="none" w:sz="0" w:space="0" w:color="auto" w:frame="1"/>
            <w:lang w:eastAsia="en-IN"/>
          </w:rPr>
          <w:t>Bank b;  </w:t>
        </w:r>
      </w:ins>
    </w:p>
    <w:p w:rsidR="00BB7294" w:rsidRPr="00BB7294" w:rsidRDefault="00BB7294" w:rsidP="00BB7294">
      <w:pPr>
        <w:numPr>
          <w:ilvl w:val="0"/>
          <w:numId w:val="5"/>
        </w:numPr>
        <w:shd w:val="clear" w:color="auto" w:fill="FFFFFF"/>
        <w:spacing w:after="0" w:line="315" w:lineRule="atLeast"/>
        <w:ind w:left="0"/>
        <w:rPr>
          <w:ins w:id="71" w:author="Unknown"/>
          <w:rFonts w:ascii="Verdana" w:eastAsia="Times New Roman" w:hAnsi="Verdana" w:cs="Times New Roman"/>
          <w:color w:val="000000"/>
          <w:sz w:val="20"/>
          <w:szCs w:val="20"/>
          <w:lang w:eastAsia="en-IN"/>
        </w:rPr>
      </w:pPr>
      <w:ins w:id="72" w:author="Unknown">
        <w:r w:rsidRPr="00BB7294">
          <w:rPr>
            <w:rFonts w:ascii="Verdana" w:eastAsia="Times New Roman" w:hAnsi="Verdana" w:cs="Times New Roman"/>
            <w:color w:val="000000"/>
            <w:sz w:val="20"/>
            <w:szCs w:val="20"/>
            <w:bdr w:val="none" w:sz="0" w:space="0" w:color="auto" w:frame="1"/>
            <w:lang w:eastAsia="en-IN"/>
          </w:rPr>
          <w:t>b=</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SBI();  </w:t>
        </w:r>
      </w:ins>
    </w:p>
    <w:p w:rsidR="00BB7294" w:rsidRPr="00BB7294" w:rsidRDefault="00BB7294" w:rsidP="00BB7294">
      <w:pPr>
        <w:numPr>
          <w:ilvl w:val="0"/>
          <w:numId w:val="5"/>
        </w:numPr>
        <w:shd w:val="clear" w:color="auto" w:fill="FFFFFF"/>
        <w:spacing w:after="0" w:line="315" w:lineRule="atLeast"/>
        <w:ind w:left="0"/>
        <w:rPr>
          <w:ins w:id="73" w:author="Unknown"/>
          <w:rFonts w:ascii="Verdana" w:eastAsia="Times New Roman" w:hAnsi="Verdana" w:cs="Times New Roman"/>
          <w:color w:val="000000"/>
          <w:sz w:val="20"/>
          <w:szCs w:val="20"/>
          <w:lang w:eastAsia="en-IN"/>
        </w:rPr>
      </w:pPr>
      <w:ins w:id="74" w:author="Unknown">
        <w:r w:rsidRPr="00BB7294">
          <w:rPr>
            <w:rFonts w:ascii="Verdana" w:eastAsia="Times New Roman" w:hAnsi="Verdana" w:cs="Times New Roman"/>
            <w:color w:val="000000"/>
            <w:sz w:val="20"/>
            <w:szCs w:val="20"/>
            <w:bdr w:val="none" w:sz="0" w:space="0" w:color="auto" w:frame="1"/>
            <w:lang w:eastAsia="en-IN"/>
          </w:rPr>
          <w:t>System.out.println(</w:t>
        </w:r>
        <w:r w:rsidRPr="00BB7294">
          <w:rPr>
            <w:rFonts w:ascii="Verdana" w:eastAsia="Times New Roman" w:hAnsi="Verdana" w:cs="Times New Roman"/>
            <w:color w:val="0000FF"/>
            <w:sz w:val="20"/>
            <w:lang w:eastAsia="en-IN"/>
          </w:rPr>
          <w:t>"SBI Rate of Interest: "</w:t>
        </w:r>
        <w:r w:rsidRPr="00BB7294">
          <w:rPr>
            <w:rFonts w:ascii="Verdana" w:eastAsia="Times New Roman" w:hAnsi="Verdana" w:cs="Times New Roman"/>
            <w:color w:val="000000"/>
            <w:sz w:val="20"/>
            <w:szCs w:val="20"/>
            <w:bdr w:val="none" w:sz="0" w:space="0" w:color="auto" w:frame="1"/>
            <w:lang w:eastAsia="en-IN"/>
          </w:rPr>
          <w:t>+b.getRateOfInterest());  </w:t>
        </w:r>
      </w:ins>
    </w:p>
    <w:p w:rsidR="00BB7294" w:rsidRPr="00BB7294" w:rsidRDefault="00BB7294" w:rsidP="00BB7294">
      <w:pPr>
        <w:numPr>
          <w:ilvl w:val="0"/>
          <w:numId w:val="5"/>
        </w:numPr>
        <w:shd w:val="clear" w:color="auto" w:fill="FFFFFF"/>
        <w:spacing w:after="0" w:line="315" w:lineRule="atLeast"/>
        <w:ind w:left="0"/>
        <w:rPr>
          <w:ins w:id="75" w:author="Unknown"/>
          <w:rFonts w:ascii="Verdana" w:eastAsia="Times New Roman" w:hAnsi="Verdana" w:cs="Times New Roman"/>
          <w:color w:val="000000"/>
          <w:sz w:val="20"/>
          <w:szCs w:val="20"/>
          <w:lang w:eastAsia="en-IN"/>
        </w:rPr>
      </w:pPr>
      <w:ins w:id="76" w:author="Unknown">
        <w:r w:rsidRPr="00BB7294">
          <w:rPr>
            <w:rFonts w:ascii="Verdana" w:eastAsia="Times New Roman" w:hAnsi="Verdana" w:cs="Times New Roman"/>
            <w:color w:val="000000"/>
            <w:sz w:val="20"/>
            <w:szCs w:val="20"/>
            <w:bdr w:val="none" w:sz="0" w:space="0" w:color="auto" w:frame="1"/>
            <w:lang w:eastAsia="en-IN"/>
          </w:rPr>
          <w:t>b=</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ICICI();  </w:t>
        </w:r>
      </w:ins>
    </w:p>
    <w:p w:rsidR="00BB7294" w:rsidRPr="00BB7294" w:rsidRDefault="00BB7294" w:rsidP="00BB7294">
      <w:pPr>
        <w:numPr>
          <w:ilvl w:val="0"/>
          <w:numId w:val="5"/>
        </w:numPr>
        <w:shd w:val="clear" w:color="auto" w:fill="FFFFFF"/>
        <w:spacing w:after="0" w:line="315" w:lineRule="atLeast"/>
        <w:ind w:left="0"/>
        <w:rPr>
          <w:ins w:id="77" w:author="Unknown"/>
          <w:rFonts w:ascii="Verdana" w:eastAsia="Times New Roman" w:hAnsi="Verdana" w:cs="Times New Roman"/>
          <w:color w:val="000000"/>
          <w:sz w:val="20"/>
          <w:szCs w:val="20"/>
          <w:lang w:eastAsia="en-IN"/>
        </w:rPr>
      </w:pPr>
      <w:ins w:id="78" w:author="Unknown">
        <w:r w:rsidRPr="00BB7294">
          <w:rPr>
            <w:rFonts w:ascii="Verdana" w:eastAsia="Times New Roman" w:hAnsi="Verdana" w:cs="Times New Roman"/>
            <w:color w:val="000000"/>
            <w:sz w:val="20"/>
            <w:szCs w:val="20"/>
            <w:bdr w:val="none" w:sz="0" w:space="0" w:color="auto" w:frame="1"/>
            <w:lang w:eastAsia="en-IN"/>
          </w:rPr>
          <w:t>System.out.println(</w:t>
        </w:r>
        <w:r w:rsidRPr="00BB7294">
          <w:rPr>
            <w:rFonts w:ascii="Verdana" w:eastAsia="Times New Roman" w:hAnsi="Verdana" w:cs="Times New Roman"/>
            <w:color w:val="0000FF"/>
            <w:sz w:val="20"/>
            <w:lang w:eastAsia="en-IN"/>
          </w:rPr>
          <w:t>"ICICI Rate of Interest: "</w:t>
        </w:r>
        <w:r w:rsidRPr="00BB7294">
          <w:rPr>
            <w:rFonts w:ascii="Verdana" w:eastAsia="Times New Roman" w:hAnsi="Verdana" w:cs="Times New Roman"/>
            <w:color w:val="000000"/>
            <w:sz w:val="20"/>
            <w:szCs w:val="20"/>
            <w:bdr w:val="none" w:sz="0" w:space="0" w:color="auto" w:frame="1"/>
            <w:lang w:eastAsia="en-IN"/>
          </w:rPr>
          <w:t>+b.getRateOfInterest());  </w:t>
        </w:r>
      </w:ins>
    </w:p>
    <w:p w:rsidR="00BB7294" w:rsidRPr="00BB7294" w:rsidRDefault="00BB7294" w:rsidP="00BB7294">
      <w:pPr>
        <w:numPr>
          <w:ilvl w:val="0"/>
          <w:numId w:val="5"/>
        </w:numPr>
        <w:shd w:val="clear" w:color="auto" w:fill="FFFFFF"/>
        <w:spacing w:after="0" w:line="315" w:lineRule="atLeast"/>
        <w:ind w:left="0"/>
        <w:rPr>
          <w:ins w:id="79" w:author="Unknown"/>
          <w:rFonts w:ascii="Verdana" w:eastAsia="Times New Roman" w:hAnsi="Verdana" w:cs="Times New Roman"/>
          <w:color w:val="000000"/>
          <w:sz w:val="20"/>
          <w:szCs w:val="20"/>
          <w:lang w:eastAsia="en-IN"/>
        </w:rPr>
      </w:pPr>
      <w:ins w:id="80" w:author="Unknown">
        <w:r w:rsidRPr="00BB7294">
          <w:rPr>
            <w:rFonts w:ascii="Verdana" w:eastAsia="Times New Roman" w:hAnsi="Verdana" w:cs="Times New Roman"/>
            <w:color w:val="000000"/>
            <w:sz w:val="20"/>
            <w:szCs w:val="20"/>
            <w:bdr w:val="none" w:sz="0" w:space="0" w:color="auto" w:frame="1"/>
            <w:lang w:eastAsia="en-IN"/>
          </w:rPr>
          <w:t>b=</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AXIS();  </w:t>
        </w:r>
      </w:ins>
    </w:p>
    <w:p w:rsidR="00BB7294" w:rsidRPr="00BB7294" w:rsidRDefault="00BB7294" w:rsidP="00BB7294">
      <w:pPr>
        <w:numPr>
          <w:ilvl w:val="0"/>
          <w:numId w:val="5"/>
        </w:numPr>
        <w:shd w:val="clear" w:color="auto" w:fill="FFFFFF"/>
        <w:spacing w:after="0" w:line="315" w:lineRule="atLeast"/>
        <w:ind w:left="0"/>
        <w:rPr>
          <w:ins w:id="81" w:author="Unknown"/>
          <w:rFonts w:ascii="Verdana" w:eastAsia="Times New Roman" w:hAnsi="Verdana" w:cs="Times New Roman"/>
          <w:color w:val="000000"/>
          <w:sz w:val="20"/>
          <w:szCs w:val="20"/>
          <w:lang w:eastAsia="en-IN"/>
        </w:rPr>
      </w:pPr>
      <w:ins w:id="82" w:author="Unknown">
        <w:r w:rsidRPr="00BB7294">
          <w:rPr>
            <w:rFonts w:ascii="Verdana" w:eastAsia="Times New Roman" w:hAnsi="Verdana" w:cs="Times New Roman"/>
            <w:color w:val="000000"/>
            <w:sz w:val="20"/>
            <w:szCs w:val="20"/>
            <w:bdr w:val="none" w:sz="0" w:space="0" w:color="auto" w:frame="1"/>
            <w:lang w:eastAsia="en-IN"/>
          </w:rPr>
          <w:t>System.out.println(</w:t>
        </w:r>
        <w:r w:rsidRPr="00BB7294">
          <w:rPr>
            <w:rFonts w:ascii="Verdana" w:eastAsia="Times New Roman" w:hAnsi="Verdana" w:cs="Times New Roman"/>
            <w:color w:val="0000FF"/>
            <w:sz w:val="20"/>
            <w:lang w:eastAsia="en-IN"/>
          </w:rPr>
          <w:t>"AXIS Rate of Interest: "</w:t>
        </w:r>
        <w:r w:rsidRPr="00BB7294">
          <w:rPr>
            <w:rFonts w:ascii="Verdana" w:eastAsia="Times New Roman" w:hAnsi="Verdana" w:cs="Times New Roman"/>
            <w:color w:val="000000"/>
            <w:sz w:val="20"/>
            <w:szCs w:val="20"/>
            <w:bdr w:val="none" w:sz="0" w:space="0" w:color="auto" w:frame="1"/>
            <w:lang w:eastAsia="en-IN"/>
          </w:rPr>
          <w:t>+b.getRateOfInterest());  </w:t>
        </w:r>
      </w:ins>
    </w:p>
    <w:p w:rsidR="00BB7294" w:rsidRPr="00BB7294" w:rsidRDefault="00BB7294" w:rsidP="00BB7294">
      <w:pPr>
        <w:numPr>
          <w:ilvl w:val="0"/>
          <w:numId w:val="5"/>
        </w:numPr>
        <w:shd w:val="clear" w:color="auto" w:fill="FFFFFF"/>
        <w:spacing w:after="0" w:line="315" w:lineRule="atLeast"/>
        <w:ind w:left="0"/>
        <w:rPr>
          <w:ins w:id="83" w:author="Unknown"/>
          <w:rFonts w:ascii="Verdana" w:eastAsia="Times New Roman" w:hAnsi="Verdana" w:cs="Times New Roman"/>
          <w:color w:val="000000"/>
          <w:sz w:val="20"/>
          <w:szCs w:val="20"/>
          <w:lang w:eastAsia="en-IN"/>
        </w:rPr>
      </w:pPr>
      <w:ins w:id="8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5"/>
        </w:numPr>
        <w:shd w:val="clear" w:color="auto" w:fill="FFFFFF"/>
        <w:spacing w:after="120" w:line="315" w:lineRule="atLeast"/>
        <w:ind w:left="0"/>
        <w:rPr>
          <w:ins w:id="85" w:author="Unknown"/>
          <w:rFonts w:ascii="Verdana" w:eastAsia="Times New Roman" w:hAnsi="Verdana" w:cs="Times New Roman"/>
          <w:color w:val="000000"/>
          <w:sz w:val="20"/>
          <w:szCs w:val="20"/>
          <w:lang w:eastAsia="en-IN"/>
        </w:rPr>
      </w:pPr>
      <w:ins w:id="86"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87" w:author="Unknown"/>
          <w:rFonts w:ascii="Times New Roman" w:eastAsia="Times New Roman" w:hAnsi="Times New Roman" w:cs="Times New Roman"/>
          <w:sz w:val="24"/>
          <w:szCs w:val="24"/>
          <w:lang w:eastAsia="en-IN"/>
        </w:rPr>
      </w:pPr>
      <w:ins w:id="88"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"http://www.javatpoint.com/opr/test.jsp?filename=TestPolymorphism"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89" w:author="Unknown"/>
          <w:rFonts w:ascii="Verdana" w:eastAsia="Times New Roman" w:hAnsi="Verdana" w:cs="Times New Roman"/>
          <w:color w:val="000000"/>
          <w:sz w:val="20"/>
          <w:szCs w:val="20"/>
          <w:lang w:eastAsia="en-IN"/>
        </w:rPr>
      </w:pPr>
      <w:ins w:id="90"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color w:val="000000"/>
          <w:sz w:val="20"/>
          <w:szCs w:val="20"/>
          <w:lang w:eastAsia="en-IN"/>
        </w:rPr>
      </w:pPr>
      <w:ins w:id="92" w:author="Unknown">
        <w:r w:rsidRPr="00BB7294">
          <w:rPr>
            <w:rFonts w:ascii="Courier New" w:eastAsia="Times New Roman" w:hAnsi="Courier New" w:cs="Courier New"/>
            <w:color w:val="000000"/>
            <w:sz w:val="20"/>
            <w:szCs w:val="20"/>
            <w:lang w:eastAsia="en-IN"/>
          </w:rPr>
          <w:t>SBI Rate of Interest: 8.4</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color w:val="000000"/>
          <w:sz w:val="20"/>
          <w:szCs w:val="20"/>
          <w:lang w:eastAsia="en-IN"/>
        </w:rPr>
      </w:pPr>
      <w:ins w:id="94" w:author="Unknown">
        <w:r w:rsidRPr="00BB7294">
          <w:rPr>
            <w:rFonts w:ascii="Courier New" w:eastAsia="Times New Roman" w:hAnsi="Courier New" w:cs="Courier New"/>
            <w:color w:val="000000"/>
            <w:sz w:val="20"/>
            <w:szCs w:val="20"/>
            <w:lang w:eastAsia="en-IN"/>
          </w:rPr>
          <w:t>ICICI Rate of Interest: 7.3</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color w:val="000000"/>
          <w:sz w:val="20"/>
          <w:szCs w:val="20"/>
          <w:lang w:eastAsia="en-IN"/>
        </w:rPr>
      </w:pPr>
      <w:ins w:id="96" w:author="Unknown">
        <w:r w:rsidRPr="00BB7294">
          <w:rPr>
            <w:rFonts w:ascii="Courier New" w:eastAsia="Times New Roman" w:hAnsi="Courier New" w:cs="Courier New"/>
            <w:color w:val="000000"/>
            <w:sz w:val="20"/>
            <w:szCs w:val="20"/>
            <w:lang w:eastAsia="en-IN"/>
          </w:rPr>
          <w:t>AXIS Rate of Interest: 9.7</w:t>
        </w:r>
      </w:ins>
    </w:p>
    <w:p w:rsidR="00BB7294" w:rsidRPr="00BB7294" w:rsidRDefault="00BB7294" w:rsidP="00BB7294">
      <w:pPr>
        <w:shd w:val="clear" w:color="auto" w:fill="FFFFFF"/>
        <w:spacing w:before="100" w:beforeAutospacing="1" w:after="100" w:afterAutospacing="1" w:line="312" w:lineRule="atLeast"/>
        <w:outlineLvl w:val="1"/>
        <w:rPr>
          <w:ins w:id="97" w:author="Unknown"/>
          <w:rFonts w:ascii="Helvetica" w:eastAsia="Times New Roman" w:hAnsi="Helvetica" w:cs="Helvetica"/>
          <w:color w:val="610B38"/>
          <w:sz w:val="38"/>
          <w:szCs w:val="38"/>
          <w:lang w:eastAsia="en-IN"/>
        </w:rPr>
      </w:pPr>
      <w:ins w:id="98" w:author="Unknown">
        <w:r w:rsidRPr="00BB7294">
          <w:rPr>
            <w:rFonts w:ascii="Helvetica" w:eastAsia="Times New Roman" w:hAnsi="Helvetica" w:cs="Helvetica"/>
            <w:color w:val="610B38"/>
            <w:sz w:val="38"/>
            <w:szCs w:val="38"/>
            <w:lang w:eastAsia="en-IN"/>
          </w:rPr>
          <w:lastRenderedPageBreak/>
          <w:t>Java Runtime Polymorphism Example: Shape</w:t>
        </w:r>
      </w:ins>
    </w:p>
    <w:p w:rsidR="00BB7294" w:rsidRPr="00BB7294" w:rsidRDefault="00BB7294" w:rsidP="00BB7294">
      <w:pPr>
        <w:numPr>
          <w:ilvl w:val="0"/>
          <w:numId w:val="6"/>
        </w:numPr>
        <w:shd w:val="clear" w:color="auto" w:fill="FFFFFF"/>
        <w:spacing w:after="0" w:line="315" w:lineRule="atLeast"/>
        <w:ind w:left="0"/>
        <w:rPr>
          <w:ins w:id="99" w:author="Unknown"/>
          <w:rFonts w:ascii="Verdana" w:eastAsia="Times New Roman" w:hAnsi="Verdana" w:cs="Times New Roman"/>
          <w:color w:val="000000"/>
          <w:sz w:val="20"/>
          <w:szCs w:val="20"/>
          <w:lang w:eastAsia="en-IN"/>
        </w:rPr>
      </w:pPr>
      <w:ins w:id="100"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Shape{  </w:t>
        </w:r>
      </w:ins>
    </w:p>
    <w:p w:rsidR="00BB7294" w:rsidRPr="00BB7294" w:rsidRDefault="00BB7294" w:rsidP="00BB7294">
      <w:pPr>
        <w:numPr>
          <w:ilvl w:val="0"/>
          <w:numId w:val="6"/>
        </w:numPr>
        <w:shd w:val="clear" w:color="auto" w:fill="FFFFFF"/>
        <w:spacing w:after="0" w:line="315" w:lineRule="atLeast"/>
        <w:ind w:left="0"/>
        <w:rPr>
          <w:ins w:id="101" w:author="Unknown"/>
          <w:rFonts w:ascii="Verdana" w:eastAsia="Times New Roman" w:hAnsi="Verdana" w:cs="Times New Roman"/>
          <w:color w:val="000000"/>
          <w:sz w:val="20"/>
          <w:szCs w:val="20"/>
          <w:lang w:eastAsia="en-IN"/>
        </w:rPr>
      </w:pPr>
      <w:ins w:id="102"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draw(){</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"drawing..."</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03" w:author="Unknown"/>
          <w:rFonts w:ascii="Verdana" w:eastAsia="Times New Roman" w:hAnsi="Verdana" w:cs="Times New Roman"/>
          <w:color w:val="000000"/>
          <w:sz w:val="20"/>
          <w:szCs w:val="20"/>
          <w:lang w:eastAsia="en-IN"/>
        </w:rPr>
      </w:pPr>
      <w:ins w:id="10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05" w:author="Unknown"/>
          <w:rFonts w:ascii="Verdana" w:eastAsia="Times New Roman" w:hAnsi="Verdana" w:cs="Times New Roman"/>
          <w:color w:val="000000"/>
          <w:sz w:val="20"/>
          <w:szCs w:val="20"/>
          <w:lang w:eastAsia="en-IN"/>
        </w:rPr>
      </w:pPr>
      <w:ins w:id="106"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Rectangle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Shape{  </w:t>
        </w:r>
      </w:ins>
    </w:p>
    <w:p w:rsidR="00BB7294" w:rsidRPr="00BB7294" w:rsidRDefault="00BB7294" w:rsidP="00BB7294">
      <w:pPr>
        <w:numPr>
          <w:ilvl w:val="0"/>
          <w:numId w:val="6"/>
        </w:numPr>
        <w:shd w:val="clear" w:color="auto" w:fill="FFFFFF"/>
        <w:spacing w:after="0" w:line="315" w:lineRule="atLeast"/>
        <w:ind w:left="0"/>
        <w:rPr>
          <w:ins w:id="107" w:author="Unknown"/>
          <w:rFonts w:ascii="Verdana" w:eastAsia="Times New Roman" w:hAnsi="Verdana" w:cs="Times New Roman"/>
          <w:color w:val="000000"/>
          <w:sz w:val="20"/>
          <w:szCs w:val="20"/>
          <w:lang w:eastAsia="en-IN"/>
        </w:rPr>
      </w:pPr>
      <w:ins w:id="108"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draw(){</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"drawing rectangle..."</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09" w:author="Unknown"/>
          <w:rFonts w:ascii="Verdana" w:eastAsia="Times New Roman" w:hAnsi="Verdana" w:cs="Times New Roman"/>
          <w:color w:val="000000"/>
          <w:sz w:val="20"/>
          <w:szCs w:val="20"/>
          <w:lang w:eastAsia="en-IN"/>
        </w:rPr>
      </w:pPr>
      <w:ins w:id="11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11" w:author="Unknown"/>
          <w:rFonts w:ascii="Verdana" w:eastAsia="Times New Roman" w:hAnsi="Verdana" w:cs="Times New Roman"/>
          <w:color w:val="000000"/>
          <w:sz w:val="20"/>
          <w:szCs w:val="20"/>
          <w:lang w:eastAsia="en-IN"/>
        </w:rPr>
      </w:pPr>
      <w:ins w:id="112"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Circle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Shape{  </w:t>
        </w:r>
      </w:ins>
    </w:p>
    <w:p w:rsidR="00BB7294" w:rsidRPr="00BB7294" w:rsidRDefault="00BB7294" w:rsidP="00BB7294">
      <w:pPr>
        <w:numPr>
          <w:ilvl w:val="0"/>
          <w:numId w:val="6"/>
        </w:numPr>
        <w:shd w:val="clear" w:color="auto" w:fill="FFFFFF"/>
        <w:spacing w:after="0" w:line="315" w:lineRule="atLeast"/>
        <w:ind w:left="0"/>
        <w:rPr>
          <w:ins w:id="113" w:author="Unknown"/>
          <w:rFonts w:ascii="Verdana" w:eastAsia="Times New Roman" w:hAnsi="Verdana" w:cs="Times New Roman"/>
          <w:color w:val="000000"/>
          <w:sz w:val="20"/>
          <w:szCs w:val="20"/>
          <w:lang w:eastAsia="en-IN"/>
        </w:rPr>
      </w:pPr>
      <w:ins w:id="114"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draw(){</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"drawing circle..."</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15" w:author="Unknown"/>
          <w:rFonts w:ascii="Verdana" w:eastAsia="Times New Roman" w:hAnsi="Verdana" w:cs="Times New Roman"/>
          <w:color w:val="000000"/>
          <w:sz w:val="20"/>
          <w:szCs w:val="20"/>
          <w:lang w:eastAsia="en-IN"/>
        </w:rPr>
      </w:pPr>
      <w:ins w:id="116"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17" w:author="Unknown"/>
          <w:rFonts w:ascii="Verdana" w:eastAsia="Times New Roman" w:hAnsi="Verdana" w:cs="Times New Roman"/>
          <w:color w:val="000000"/>
          <w:sz w:val="20"/>
          <w:szCs w:val="20"/>
          <w:lang w:eastAsia="en-IN"/>
        </w:rPr>
      </w:pPr>
      <w:ins w:id="118"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Triangle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Shape{  </w:t>
        </w:r>
      </w:ins>
    </w:p>
    <w:p w:rsidR="00BB7294" w:rsidRPr="00BB7294" w:rsidRDefault="00BB7294" w:rsidP="00BB7294">
      <w:pPr>
        <w:numPr>
          <w:ilvl w:val="0"/>
          <w:numId w:val="6"/>
        </w:numPr>
        <w:shd w:val="clear" w:color="auto" w:fill="FFFFFF"/>
        <w:spacing w:after="0" w:line="315" w:lineRule="atLeast"/>
        <w:ind w:left="0"/>
        <w:rPr>
          <w:ins w:id="119" w:author="Unknown"/>
          <w:rFonts w:ascii="Verdana" w:eastAsia="Times New Roman" w:hAnsi="Verdana" w:cs="Times New Roman"/>
          <w:color w:val="000000"/>
          <w:sz w:val="20"/>
          <w:szCs w:val="20"/>
          <w:lang w:eastAsia="en-IN"/>
        </w:rPr>
      </w:pPr>
      <w:ins w:id="120"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draw(){</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"drawing triangle..."</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21" w:author="Unknown"/>
          <w:rFonts w:ascii="Verdana" w:eastAsia="Times New Roman" w:hAnsi="Verdana" w:cs="Times New Roman"/>
          <w:color w:val="000000"/>
          <w:sz w:val="20"/>
          <w:szCs w:val="20"/>
          <w:lang w:eastAsia="en-IN"/>
        </w:rPr>
      </w:pPr>
      <w:ins w:id="122"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23" w:author="Unknown"/>
          <w:rFonts w:ascii="Verdana" w:eastAsia="Times New Roman" w:hAnsi="Verdana" w:cs="Times New Roman"/>
          <w:color w:val="000000"/>
          <w:sz w:val="20"/>
          <w:szCs w:val="20"/>
          <w:lang w:eastAsia="en-IN"/>
        </w:rPr>
      </w:pPr>
      <w:ins w:id="124"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TestPolymorphism2{  </w:t>
        </w:r>
      </w:ins>
    </w:p>
    <w:p w:rsidR="00BB7294" w:rsidRPr="00BB7294" w:rsidRDefault="00BB7294" w:rsidP="00BB7294">
      <w:pPr>
        <w:numPr>
          <w:ilvl w:val="0"/>
          <w:numId w:val="6"/>
        </w:numPr>
        <w:shd w:val="clear" w:color="auto" w:fill="FFFFFF"/>
        <w:spacing w:after="0" w:line="315" w:lineRule="atLeast"/>
        <w:ind w:left="0"/>
        <w:rPr>
          <w:ins w:id="125" w:author="Unknown"/>
          <w:rFonts w:ascii="Verdana" w:eastAsia="Times New Roman" w:hAnsi="Verdana" w:cs="Times New Roman"/>
          <w:color w:val="000000"/>
          <w:sz w:val="20"/>
          <w:szCs w:val="20"/>
          <w:lang w:eastAsia="en-IN"/>
        </w:rPr>
      </w:pPr>
      <w:ins w:id="126" w:author="Unknown">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27" w:author="Unknown"/>
          <w:rFonts w:ascii="Verdana" w:eastAsia="Times New Roman" w:hAnsi="Verdana" w:cs="Times New Roman"/>
          <w:color w:val="000000"/>
          <w:sz w:val="20"/>
          <w:szCs w:val="20"/>
          <w:lang w:eastAsia="en-IN"/>
        </w:rPr>
      </w:pPr>
      <w:ins w:id="128" w:author="Unknown">
        <w:r w:rsidRPr="00BB7294">
          <w:rPr>
            <w:rFonts w:ascii="Verdana" w:eastAsia="Times New Roman" w:hAnsi="Verdana" w:cs="Times New Roman"/>
            <w:color w:val="000000"/>
            <w:sz w:val="20"/>
            <w:szCs w:val="20"/>
            <w:bdr w:val="none" w:sz="0" w:space="0" w:color="auto" w:frame="1"/>
            <w:lang w:eastAsia="en-IN"/>
          </w:rPr>
          <w:t>Shape s;  </w:t>
        </w:r>
      </w:ins>
    </w:p>
    <w:p w:rsidR="00BB7294" w:rsidRPr="00BB7294" w:rsidRDefault="00BB7294" w:rsidP="00BB7294">
      <w:pPr>
        <w:numPr>
          <w:ilvl w:val="0"/>
          <w:numId w:val="6"/>
        </w:numPr>
        <w:shd w:val="clear" w:color="auto" w:fill="FFFFFF"/>
        <w:spacing w:after="0" w:line="315" w:lineRule="atLeast"/>
        <w:ind w:left="0"/>
        <w:rPr>
          <w:ins w:id="129" w:author="Unknown"/>
          <w:rFonts w:ascii="Verdana" w:eastAsia="Times New Roman" w:hAnsi="Verdana" w:cs="Times New Roman"/>
          <w:color w:val="000000"/>
          <w:sz w:val="20"/>
          <w:szCs w:val="20"/>
          <w:lang w:eastAsia="en-IN"/>
        </w:rPr>
      </w:pPr>
      <w:ins w:id="130" w:author="Unknown">
        <w:r w:rsidRPr="00BB7294">
          <w:rPr>
            <w:rFonts w:ascii="Verdana" w:eastAsia="Times New Roman" w:hAnsi="Verdana" w:cs="Times New Roman"/>
            <w:color w:val="000000"/>
            <w:sz w:val="20"/>
            <w:szCs w:val="20"/>
            <w:bdr w:val="none" w:sz="0" w:space="0" w:color="auto" w:frame="1"/>
            <w:lang w:eastAsia="en-IN"/>
          </w:rPr>
          <w:t>s=</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Rectangle();  </w:t>
        </w:r>
      </w:ins>
    </w:p>
    <w:p w:rsidR="00BB7294" w:rsidRPr="00BB7294" w:rsidRDefault="00BB7294" w:rsidP="00BB7294">
      <w:pPr>
        <w:numPr>
          <w:ilvl w:val="0"/>
          <w:numId w:val="6"/>
        </w:numPr>
        <w:shd w:val="clear" w:color="auto" w:fill="FFFFFF"/>
        <w:spacing w:after="0" w:line="315" w:lineRule="atLeast"/>
        <w:ind w:left="0"/>
        <w:rPr>
          <w:ins w:id="131" w:author="Unknown"/>
          <w:rFonts w:ascii="Verdana" w:eastAsia="Times New Roman" w:hAnsi="Verdana" w:cs="Times New Roman"/>
          <w:color w:val="000000"/>
          <w:sz w:val="20"/>
          <w:szCs w:val="20"/>
          <w:lang w:eastAsia="en-IN"/>
        </w:rPr>
      </w:pPr>
      <w:proofErr w:type="spellStart"/>
      <w:ins w:id="132" w:author="Unknown">
        <w:r w:rsidRPr="00BB7294">
          <w:rPr>
            <w:rFonts w:ascii="Verdana" w:eastAsia="Times New Roman" w:hAnsi="Verdana" w:cs="Times New Roman"/>
            <w:color w:val="000000"/>
            <w:sz w:val="20"/>
            <w:szCs w:val="20"/>
            <w:bdr w:val="none" w:sz="0" w:space="0" w:color="auto" w:frame="1"/>
            <w:lang w:eastAsia="en-IN"/>
          </w:rPr>
          <w:t>s.draw</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33" w:author="Unknown"/>
          <w:rFonts w:ascii="Verdana" w:eastAsia="Times New Roman" w:hAnsi="Verdana" w:cs="Times New Roman"/>
          <w:color w:val="000000"/>
          <w:sz w:val="20"/>
          <w:szCs w:val="20"/>
          <w:lang w:eastAsia="en-IN"/>
        </w:rPr>
      </w:pPr>
      <w:ins w:id="134" w:author="Unknown">
        <w:r w:rsidRPr="00BB7294">
          <w:rPr>
            <w:rFonts w:ascii="Verdana" w:eastAsia="Times New Roman" w:hAnsi="Verdana" w:cs="Times New Roman"/>
            <w:color w:val="000000"/>
            <w:sz w:val="20"/>
            <w:szCs w:val="20"/>
            <w:bdr w:val="none" w:sz="0" w:space="0" w:color="auto" w:frame="1"/>
            <w:lang w:eastAsia="en-IN"/>
          </w:rPr>
          <w:t>s=</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Circle();  </w:t>
        </w:r>
      </w:ins>
    </w:p>
    <w:p w:rsidR="00BB7294" w:rsidRPr="00BB7294" w:rsidRDefault="00BB7294" w:rsidP="00BB7294">
      <w:pPr>
        <w:numPr>
          <w:ilvl w:val="0"/>
          <w:numId w:val="6"/>
        </w:numPr>
        <w:shd w:val="clear" w:color="auto" w:fill="FFFFFF"/>
        <w:spacing w:after="0" w:line="315" w:lineRule="atLeast"/>
        <w:ind w:left="0"/>
        <w:rPr>
          <w:ins w:id="135" w:author="Unknown"/>
          <w:rFonts w:ascii="Verdana" w:eastAsia="Times New Roman" w:hAnsi="Verdana" w:cs="Times New Roman"/>
          <w:color w:val="000000"/>
          <w:sz w:val="20"/>
          <w:szCs w:val="20"/>
          <w:lang w:eastAsia="en-IN"/>
        </w:rPr>
      </w:pPr>
      <w:proofErr w:type="spellStart"/>
      <w:ins w:id="136" w:author="Unknown">
        <w:r w:rsidRPr="00BB7294">
          <w:rPr>
            <w:rFonts w:ascii="Verdana" w:eastAsia="Times New Roman" w:hAnsi="Verdana" w:cs="Times New Roman"/>
            <w:color w:val="000000"/>
            <w:sz w:val="20"/>
            <w:szCs w:val="20"/>
            <w:bdr w:val="none" w:sz="0" w:space="0" w:color="auto" w:frame="1"/>
            <w:lang w:eastAsia="en-IN"/>
          </w:rPr>
          <w:t>s.draw</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37" w:author="Unknown"/>
          <w:rFonts w:ascii="Verdana" w:eastAsia="Times New Roman" w:hAnsi="Verdana" w:cs="Times New Roman"/>
          <w:color w:val="000000"/>
          <w:sz w:val="20"/>
          <w:szCs w:val="20"/>
          <w:lang w:eastAsia="en-IN"/>
        </w:rPr>
      </w:pPr>
      <w:ins w:id="138" w:author="Unknown">
        <w:r w:rsidRPr="00BB7294">
          <w:rPr>
            <w:rFonts w:ascii="Verdana" w:eastAsia="Times New Roman" w:hAnsi="Verdana" w:cs="Times New Roman"/>
            <w:color w:val="000000"/>
            <w:sz w:val="20"/>
            <w:szCs w:val="20"/>
            <w:bdr w:val="none" w:sz="0" w:space="0" w:color="auto" w:frame="1"/>
            <w:lang w:eastAsia="en-IN"/>
          </w:rPr>
          <w:t>s=</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Triangle();  </w:t>
        </w:r>
      </w:ins>
    </w:p>
    <w:p w:rsidR="00BB7294" w:rsidRPr="00BB7294" w:rsidRDefault="00BB7294" w:rsidP="00BB7294">
      <w:pPr>
        <w:numPr>
          <w:ilvl w:val="0"/>
          <w:numId w:val="6"/>
        </w:numPr>
        <w:shd w:val="clear" w:color="auto" w:fill="FFFFFF"/>
        <w:spacing w:after="0" w:line="315" w:lineRule="atLeast"/>
        <w:ind w:left="0"/>
        <w:rPr>
          <w:ins w:id="139" w:author="Unknown"/>
          <w:rFonts w:ascii="Verdana" w:eastAsia="Times New Roman" w:hAnsi="Verdana" w:cs="Times New Roman"/>
          <w:color w:val="000000"/>
          <w:sz w:val="20"/>
          <w:szCs w:val="20"/>
          <w:lang w:eastAsia="en-IN"/>
        </w:rPr>
      </w:pPr>
      <w:proofErr w:type="spellStart"/>
      <w:ins w:id="140" w:author="Unknown">
        <w:r w:rsidRPr="00BB7294">
          <w:rPr>
            <w:rFonts w:ascii="Verdana" w:eastAsia="Times New Roman" w:hAnsi="Verdana" w:cs="Times New Roman"/>
            <w:color w:val="000000"/>
            <w:sz w:val="20"/>
            <w:szCs w:val="20"/>
            <w:bdr w:val="none" w:sz="0" w:space="0" w:color="auto" w:frame="1"/>
            <w:lang w:eastAsia="en-IN"/>
          </w:rPr>
          <w:t>s.draw</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0" w:line="315" w:lineRule="atLeast"/>
        <w:ind w:left="0"/>
        <w:rPr>
          <w:ins w:id="141" w:author="Unknown"/>
          <w:rFonts w:ascii="Verdana" w:eastAsia="Times New Roman" w:hAnsi="Verdana" w:cs="Times New Roman"/>
          <w:color w:val="000000"/>
          <w:sz w:val="20"/>
          <w:szCs w:val="20"/>
          <w:lang w:eastAsia="en-IN"/>
        </w:rPr>
      </w:pPr>
      <w:ins w:id="142"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6"/>
        </w:numPr>
        <w:shd w:val="clear" w:color="auto" w:fill="FFFFFF"/>
        <w:spacing w:after="120" w:line="315" w:lineRule="atLeast"/>
        <w:ind w:left="0"/>
        <w:rPr>
          <w:ins w:id="143" w:author="Unknown"/>
          <w:rFonts w:ascii="Verdana" w:eastAsia="Times New Roman" w:hAnsi="Verdana" w:cs="Times New Roman"/>
          <w:color w:val="000000"/>
          <w:sz w:val="20"/>
          <w:szCs w:val="20"/>
          <w:lang w:eastAsia="en-IN"/>
        </w:rPr>
      </w:pPr>
      <w:ins w:id="14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145" w:author="Unknown"/>
          <w:rFonts w:ascii="Times New Roman" w:eastAsia="Times New Roman" w:hAnsi="Times New Roman" w:cs="Times New Roman"/>
          <w:sz w:val="24"/>
          <w:szCs w:val="24"/>
          <w:lang w:eastAsia="en-IN"/>
        </w:rPr>
      </w:pPr>
      <w:ins w:id="146"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"http://www.javatpoint.com/opr/test.jsp?filename=TestPolymorphism2"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147" w:author="Unknown"/>
          <w:rFonts w:ascii="Verdana" w:eastAsia="Times New Roman" w:hAnsi="Verdana" w:cs="Times New Roman"/>
          <w:color w:val="000000"/>
          <w:sz w:val="20"/>
          <w:szCs w:val="20"/>
          <w:lang w:eastAsia="en-IN"/>
        </w:rPr>
      </w:pPr>
      <w:ins w:id="148"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lang w:eastAsia="en-IN"/>
        </w:rPr>
      </w:pPr>
      <w:ins w:id="150" w:author="Unknown">
        <w:r w:rsidRPr="00BB7294">
          <w:rPr>
            <w:rFonts w:ascii="Courier New" w:eastAsia="Times New Roman" w:hAnsi="Courier New" w:cs="Courier New"/>
            <w:color w:val="000000"/>
            <w:sz w:val="20"/>
            <w:szCs w:val="20"/>
            <w:lang w:eastAsia="en-IN"/>
          </w:rPr>
          <w:t>drawing rectangle...</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color w:val="000000"/>
          <w:sz w:val="20"/>
          <w:szCs w:val="20"/>
          <w:lang w:eastAsia="en-IN"/>
        </w:rPr>
      </w:pPr>
      <w:ins w:id="152" w:author="Unknown">
        <w:r w:rsidRPr="00BB7294">
          <w:rPr>
            <w:rFonts w:ascii="Courier New" w:eastAsia="Times New Roman" w:hAnsi="Courier New" w:cs="Courier New"/>
            <w:color w:val="000000"/>
            <w:sz w:val="20"/>
            <w:szCs w:val="20"/>
            <w:lang w:eastAsia="en-IN"/>
          </w:rPr>
          <w:t>drawing circle...</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color w:val="000000"/>
          <w:sz w:val="20"/>
          <w:szCs w:val="20"/>
          <w:lang w:eastAsia="en-IN"/>
        </w:rPr>
      </w:pPr>
      <w:ins w:id="154" w:author="Unknown">
        <w:r w:rsidRPr="00BB7294">
          <w:rPr>
            <w:rFonts w:ascii="Courier New" w:eastAsia="Times New Roman" w:hAnsi="Courier New" w:cs="Courier New"/>
            <w:color w:val="000000"/>
            <w:sz w:val="20"/>
            <w:szCs w:val="20"/>
            <w:lang w:eastAsia="en-IN"/>
          </w:rPr>
          <w:t>drawing triangle...</w:t>
        </w:r>
      </w:ins>
    </w:p>
    <w:p w:rsidR="00BB7294" w:rsidRPr="00BB7294" w:rsidRDefault="00BB7294" w:rsidP="00BB7294">
      <w:pPr>
        <w:shd w:val="clear" w:color="auto" w:fill="FFFFFF"/>
        <w:spacing w:before="100" w:beforeAutospacing="1" w:after="100" w:afterAutospacing="1" w:line="312" w:lineRule="atLeast"/>
        <w:outlineLvl w:val="1"/>
        <w:rPr>
          <w:ins w:id="155" w:author="Unknown"/>
          <w:rFonts w:ascii="Helvetica" w:eastAsia="Times New Roman" w:hAnsi="Helvetica" w:cs="Helvetica"/>
          <w:color w:val="610B38"/>
          <w:sz w:val="38"/>
          <w:szCs w:val="38"/>
          <w:lang w:eastAsia="en-IN"/>
        </w:rPr>
      </w:pPr>
      <w:ins w:id="156" w:author="Unknown">
        <w:r w:rsidRPr="00BB7294">
          <w:rPr>
            <w:rFonts w:ascii="Helvetica" w:eastAsia="Times New Roman" w:hAnsi="Helvetica" w:cs="Helvetica"/>
            <w:color w:val="610B38"/>
            <w:sz w:val="38"/>
            <w:szCs w:val="38"/>
            <w:lang w:eastAsia="en-IN"/>
          </w:rPr>
          <w:t>Java Runtime Polymorphism Example: Animal</w:t>
        </w:r>
      </w:ins>
    </w:p>
    <w:p w:rsidR="00BB7294" w:rsidRPr="00BB7294" w:rsidRDefault="00BB7294" w:rsidP="00BB7294">
      <w:pPr>
        <w:numPr>
          <w:ilvl w:val="0"/>
          <w:numId w:val="7"/>
        </w:numPr>
        <w:shd w:val="clear" w:color="auto" w:fill="FFFFFF"/>
        <w:spacing w:after="0" w:line="315" w:lineRule="atLeast"/>
        <w:ind w:left="0"/>
        <w:rPr>
          <w:ins w:id="157" w:author="Unknown"/>
          <w:rFonts w:ascii="Verdana" w:eastAsia="Times New Roman" w:hAnsi="Verdana" w:cs="Times New Roman"/>
          <w:color w:val="000000"/>
          <w:sz w:val="20"/>
          <w:szCs w:val="20"/>
          <w:lang w:eastAsia="en-IN"/>
        </w:rPr>
      </w:pPr>
      <w:ins w:id="158"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7"/>
        </w:numPr>
        <w:shd w:val="clear" w:color="auto" w:fill="FFFFFF"/>
        <w:spacing w:after="0" w:line="315" w:lineRule="atLeast"/>
        <w:ind w:left="0"/>
        <w:rPr>
          <w:ins w:id="159" w:author="Unknown"/>
          <w:rFonts w:ascii="Verdana" w:eastAsia="Times New Roman" w:hAnsi="Verdana" w:cs="Times New Roman"/>
          <w:color w:val="000000"/>
          <w:sz w:val="20"/>
          <w:szCs w:val="20"/>
          <w:lang w:eastAsia="en-IN"/>
        </w:rPr>
      </w:pPr>
      <w:ins w:id="160"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"eating..."</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61" w:author="Unknown"/>
          <w:rFonts w:ascii="Verdana" w:eastAsia="Times New Roman" w:hAnsi="Verdana" w:cs="Times New Roman"/>
          <w:color w:val="000000"/>
          <w:sz w:val="20"/>
          <w:szCs w:val="20"/>
          <w:lang w:eastAsia="en-IN"/>
        </w:rPr>
      </w:pPr>
      <w:ins w:id="162"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63" w:author="Unknown"/>
          <w:rFonts w:ascii="Verdana" w:eastAsia="Times New Roman" w:hAnsi="Verdana" w:cs="Times New Roman"/>
          <w:color w:val="000000"/>
          <w:sz w:val="20"/>
          <w:szCs w:val="20"/>
          <w:lang w:eastAsia="en-IN"/>
        </w:rPr>
      </w:pPr>
      <w:ins w:id="164"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Dog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7"/>
        </w:numPr>
        <w:shd w:val="clear" w:color="auto" w:fill="FFFFFF"/>
        <w:spacing w:after="0" w:line="315" w:lineRule="atLeast"/>
        <w:ind w:left="0"/>
        <w:rPr>
          <w:ins w:id="165" w:author="Unknown"/>
          <w:rFonts w:ascii="Verdana" w:eastAsia="Times New Roman" w:hAnsi="Verdana" w:cs="Times New Roman"/>
          <w:color w:val="000000"/>
          <w:sz w:val="20"/>
          <w:szCs w:val="20"/>
          <w:lang w:eastAsia="en-IN"/>
        </w:rPr>
      </w:pPr>
      <w:ins w:id="166"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"eating bread..."</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67" w:author="Unknown"/>
          <w:rFonts w:ascii="Verdana" w:eastAsia="Times New Roman" w:hAnsi="Verdana" w:cs="Times New Roman"/>
          <w:color w:val="000000"/>
          <w:sz w:val="20"/>
          <w:szCs w:val="20"/>
          <w:lang w:eastAsia="en-IN"/>
        </w:rPr>
      </w:pPr>
      <w:ins w:id="168"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69" w:author="Unknown"/>
          <w:rFonts w:ascii="Verdana" w:eastAsia="Times New Roman" w:hAnsi="Verdana" w:cs="Times New Roman"/>
          <w:color w:val="000000"/>
          <w:sz w:val="20"/>
          <w:szCs w:val="20"/>
          <w:lang w:eastAsia="en-IN"/>
        </w:rPr>
      </w:pPr>
      <w:ins w:id="170"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Cat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7"/>
        </w:numPr>
        <w:shd w:val="clear" w:color="auto" w:fill="FFFFFF"/>
        <w:spacing w:after="0" w:line="315" w:lineRule="atLeast"/>
        <w:ind w:left="0"/>
        <w:rPr>
          <w:ins w:id="171" w:author="Unknown"/>
          <w:rFonts w:ascii="Verdana" w:eastAsia="Times New Roman" w:hAnsi="Verdana" w:cs="Times New Roman"/>
          <w:color w:val="000000"/>
          <w:sz w:val="20"/>
          <w:szCs w:val="20"/>
          <w:lang w:eastAsia="en-IN"/>
        </w:rPr>
      </w:pPr>
      <w:ins w:id="172"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"eating rat..."</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73" w:author="Unknown"/>
          <w:rFonts w:ascii="Verdana" w:eastAsia="Times New Roman" w:hAnsi="Verdana" w:cs="Times New Roman"/>
          <w:color w:val="000000"/>
          <w:sz w:val="20"/>
          <w:szCs w:val="20"/>
          <w:lang w:eastAsia="en-IN"/>
        </w:rPr>
      </w:pPr>
      <w:ins w:id="17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75" w:author="Unknown"/>
          <w:rFonts w:ascii="Verdana" w:eastAsia="Times New Roman" w:hAnsi="Verdana" w:cs="Times New Roman"/>
          <w:color w:val="000000"/>
          <w:sz w:val="20"/>
          <w:szCs w:val="20"/>
          <w:lang w:eastAsia="en-IN"/>
        </w:rPr>
      </w:pPr>
      <w:ins w:id="176"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Lion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7"/>
        </w:numPr>
        <w:shd w:val="clear" w:color="auto" w:fill="FFFFFF"/>
        <w:spacing w:after="0" w:line="315" w:lineRule="atLeast"/>
        <w:ind w:left="0"/>
        <w:rPr>
          <w:ins w:id="177" w:author="Unknown"/>
          <w:rFonts w:ascii="Verdana" w:eastAsia="Times New Roman" w:hAnsi="Verdana" w:cs="Times New Roman"/>
          <w:color w:val="000000"/>
          <w:sz w:val="20"/>
          <w:szCs w:val="20"/>
          <w:lang w:eastAsia="en-IN"/>
        </w:rPr>
      </w:pPr>
      <w:ins w:id="178" w:author="Unknown">
        <w:r w:rsidRPr="00BB7294">
          <w:rPr>
            <w:rFonts w:ascii="Verdana" w:eastAsia="Times New Roman" w:hAnsi="Verdana" w:cs="Times New Roman"/>
            <w:b/>
            <w:bCs/>
            <w:color w:val="006699"/>
            <w:sz w:val="20"/>
            <w:lang w:eastAsia="en-IN"/>
          </w:rPr>
          <w:lastRenderedPageBreak/>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"eating meat..."</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79" w:author="Unknown"/>
          <w:rFonts w:ascii="Verdana" w:eastAsia="Times New Roman" w:hAnsi="Verdana" w:cs="Times New Roman"/>
          <w:color w:val="000000"/>
          <w:sz w:val="20"/>
          <w:szCs w:val="20"/>
          <w:lang w:eastAsia="en-IN"/>
        </w:rPr>
      </w:pPr>
      <w:ins w:id="18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81" w:author="Unknown"/>
          <w:rFonts w:ascii="Verdana" w:eastAsia="Times New Roman" w:hAnsi="Verdana" w:cs="Times New Roman"/>
          <w:color w:val="000000"/>
          <w:sz w:val="20"/>
          <w:szCs w:val="20"/>
          <w:lang w:eastAsia="en-IN"/>
        </w:rPr>
      </w:pPr>
      <w:ins w:id="182"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TestPolymorphism3{  </w:t>
        </w:r>
      </w:ins>
    </w:p>
    <w:p w:rsidR="00BB7294" w:rsidRPr="00BB7294" w:rsidRDefault="00BB7294" w:rsidP="00BB7294">
      <w:pPr>
        <w:numPr>
          <w:ilvl w:val="0"/>
          <w:numId w:val="7"/>
        </w:numPr>
        <w:shd w:val="clear" w:color="auto" w:fill="FFFFFF"/>
        <w:spacing w:after="0" w:line="315" w:lineRule="atLeast"/>
        <w:ind w:left="0"/>
        <w:rPr>
          <w:ins w:id="183" w:author="Unknown"/>
          <w:rFonts w:ascii="Verdana" w:eastAsia="Times New Roman" w:hAnsi="Verdana" w:cs="Times New Roman"/>
          <w:color w:val="000000"/>
          <w:sz w:val="20"/>
          <w:szCs w:val="20"/>
          <w:lang w:eastAsia="en-IN"/>
        </w:rPr>
      </w:pPr>
      <w:ins w:id="184" w:author="Unknown">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7"/>
        </w:numPr>
        <w:shd w:val="clear" w:color="auto" w:fill="FFFFFF"/>
        <w:spacing w:after="0" w:line="315" w:lineRule="atLeast"/>
        <w:ind w:left="0"/>
        <w:rPr>
          <w:ins w:id="185" w:author="Unknown"/>
          <w:rFonts w:ascii="Verdana" w:eastAsia="Times New Roman" w:hAnsi="Verdana" w:cs="Times New Roman"/>
          <w:color w:val="000000"/>
          <w:sz w:val="20"/>
          <w:szCs w:val="20"/>
          <w:lang w:eastAsia="en-IN"/>
        </w:rPr>
      </w:pPr>
      <w:ins w:id="186" w:author="Unknown">
        <w:r w:rsidRPr="00BB7294">
          <w:rPr>
            <w:rFonts w:ascii="Verdana" w:eastAsia="Times New Roman" w:hAnsi="Verdana" w:cs="Times New Roman"/>
            <w:color w:val="000000"/>
            <w:sz w:val="20"/>
            <w:szCs w:val="20"/>
            <w:bdr w:val="none" w:sz="0" w:space="0" w:color="auto" w:frame="1"/>
            <w:lang w:eastAsia="en-IN"/>
          </w:rPr>
          <w:t>Animal a;  </w:t>
        </w:r>
      </w:ins>
    </w:p>
    <w:p w:rsidR="00BB7294" w:rsidRPr="00BB7294" w:rsidRDefault="00BB7294" w:rsidP="00BB7294">
      <w:pPr>
        <w:numPr>
          <w:ilvl w:val="0"/>
          <w:numId w:val="7"/>
        </w:numPr>
        <w:shd w:val="clear" w:color="auto" w:fill="FFFFFF"/>
        <w:spacing w:after="0" w:line="315" w:lineRule="atLeast"/>
        <w:ind w:left="0"/>
        <w:rPr>
          <w:ins w:id="187" w:author="Unknown"/>
          <w:rFonts w:ascii="Verdana" w:eastAsia="Times New Roman" w:hAnsi="Verdana" w:cs="Times New Roman"/>
          <w:color w:val="000000"/>
          <w:sz w:val="20"/>
          <w:szCs w:val="20"/>
          <w:lang w:eastAsia="en-IN"/>
        </w:rPr>
      </w:pPr>
      <w:ins w:id="188" w:author="Unknown">
        <w:r w:rsidRPr="00BB7294">
          <w:rPr>
            <w:rFonts w:ascii="Verdana" w:eastAsia="Times New Roman" w:hAnsi="Verdana" w:cs="Times New Roman"/>
            <w:color w:val="000000"/>
            <w:sz w:val="20"/>
            <w:szCs w:val="20"/>
            <w:bdr w:val="none" w:sz="0" w:space="0" w:color="auto" w:frame="1"/>
            <w:lang w:eastAsia="en-IN"/>
          </w:rPr>
          <w:t>a=</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Dog();  </w:t>
        </w:r>
      </w:ins>
    </w:p>
    <w:p w:rsidR="00BB7294" w:rsidRPr="00BB7294" w:rsidRDefault="00BB7294" w:rsidP="00BB7294">
      <w:pPr>
        <w:numPr>
          <w:ilvl w:val="0"/>
          <w:numId w:val="7"/>
        </w:numPr>
        <w:shd w:val="clear" w:color="auto" w:fill="FFFFFF"/>
        <w:spacing w:after="0" w:line="315" w:lineRule="atLeast"/>
        <w:ind w:left="0"/>
        <w:rPr>
          <w:ins w:id="189" w:author="Unknown"/>
          <w:rFonts w:ascii="Verdana" w:eastAsia="Times New Roman" w:hAnsi="Verdana" w:cs="Times New Roman"/>
          <w:color w:val="000000"/>
          <w:sz w:val="20"/>
          <w:szCs w:val="20"/>
          <w:lang w:eastAsia="en-IN"/>
        </w:rPr>
      </w:pPr>
      <w:ins w:id="190" w:author="Unknown">
        <w:r w:rsidRPr="00BB7294">
          <w:rPr>
            <w:rFonts w:ascii="Verdana" w:eastAsia="Times New Roman" w:hAnsi="Verdana" w:cs="Times New Roman"/>
            <w:color w:val="000000"/>
            <w:sz w:val="20"/>
            <w:szCs w:val="20"/>
            <w:bdr w:val="none" w:sz="0" w:space="0" w:color="auto" w:frame="1"/>
            <w:lang w:eastAsia="en-IN"/>
          </w:rPr>
          <w:t>a.eat();  </w:t>
        </w:r>
      </w:ins>
    </w:p>
    <w:p w:rsidR="00BB7294" w:rsidRPr="00BB7294" w:rsidRDefault="00BB7294" w:rsidP="00BB7294">
      <w:pPr>
        <w:numPr>
          <w:ilvl w:val="0"/>
          <w:numId w:val="7"/>
        </w:numPr>
        <w:shd w:val="clear" w:color="auto" w:fill="FFFFFF"/>
        <w:spacing w:after="0" w:line="315" w:lineRule="atLeast"/>
        <w:ind w:left="0"/>
        <w:rPr>
          <w:ins w:id="191" w:author="Unknown"/>
          <w:rFonts w:ascii="Verdana" w:eastAsia="Times New Roman" w:hAnsi="Verdana" w:cs="Times New Roman"/>
          <w:color w:val="000000"/>
          <w:sz w:val="20"/>
          <w:szCs w:val="20"/>
          <w:lang w:eastAsia="en-IN"/>
        </w:rPr>
      </w:pPr>
      <w:ins w:id="192" w:author="Unknown">
        <w:r w:rsidRPr="00BB7294">
          <w:rPr>
            <w:rFonts w:ascii="Verdana" w:eastAsia="Times New Roman" w:hAnsi="Verdana" w:cs="Times New Roman"/>
            <w:color w:val="000000"/>
            <w:sz w:val="20"/>
            <w:szCs w:val="20"/>
            <w:bdr w:val="none" w:sz="0" w:space="0" w:color="auto" w:frame="1"/>
            <w:lang w:eastAsia="en-IN"/>
          </w:rPr>
          <w:t>a=</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Cat();  </w:t>
        </w:r>
      </w:ins>
    </w:p>
    <w:p w:rsidR="00BB7294" w:rsidRPr="00BB7294" w:rsidRDefault="00BB7294" w:rsidP="00BB7294">
      <w:pPr>
        <w:numPr>
          <w:ilvl w:val="0"/>
          <w:numId w:val="7"/>
        </w:numPr>
        <w:shd w:val="clear" w:color="auto" w:fill="FFFFFF"/>
        <w:spacing w:after="0" w:line="315" w:lineRule="atLeast"/>
        <w:ind w:left="0"/>
        <w:rPr>
          <w:ins w:id="193" w:author="Unknown"/>
          <w:rFonts w:ascii="Verdana" w:eastAsia="Times New Roman" w:hAnsi="Verdana" w:cs="Times New Roman"/>
          <w:color w:val="000000"/>
          <w:sz w:val="20"/>
          <w:szCs w:val="20"/>
          <w:lang w:eastAsia="en-IN"/>
        </w:rPr>
      </w:pPr>
      <w:ins w:id="194" w:author="Unknown">
        <w:r w:rsidRPr="00BB7294">
          <w:rPr>
            <w:rFonts w:ascii="Verdana" w:eastAsia="Times New Roman" w:hAnsi="Verdana" w:cs="Times New Roman"/>
            <w:color w:val="000000"/>
            <w:sz w:val="20"/>
            <w:szCs w:val="20"/>
            <w:bdr w:val="none" w:sz="0" w:space="0" w:color="auto" w:frame="1"/>
            <w:lang w:eastAsia="en-IN"/>
          </w:rPr>
          <w:t>a.eat();  </w:t>
        </w:r>
      </w:ins>
    </w:p>
    <w:p w:rsidR="00BB7294" w:rsidRPr="00BB7294" w:rsidRDefault="00BB7294" w:rsidP="00BB7294">
      <w:pPr>
        <w:numPr>
          <w:ilvl w:val="0"/>
          <w:numId w:val="7"/>
        </w:numPr>
        <w:shd w:val="clear" w:color="auto" w:fill="FFFFFF"/>
        <w:spacing w:after="0" w:line="315" w:lineRule="atLeast"/>
        <w:ind w:left="0"/>
        <w:rPr>
          <w:ins w:id="195" w:author="Unknown"/>
          <w:rFonts w:ascii="Verdana" w:eastAsia="Times New Roman" w:hAnsi="Verdana" w:cs="Times New Roman"/>
          <w:color w:val="000000"/>
          <w:sz w:val="20"/>
          <w:szCs w:val="20"/>
          <w:lang w:eastAsia="en-IN"/>
        </w:rPr>
      </w:pPr>
      <w:ins w:id="196" w:author="Unknown">
        <w:r w:rsidRPr="00BB7294">
          <w:rPr>
            <w:rFonts w:ascii="Verdana" w:eastAsia="Times New Roman" w:hAnsi="Verdana" w:cs="Times New Roman"/>
            <w:color w:val="000000"/>
            <w:sz w:val="20"/>
            <w:szCs w:val="20"/>
            <w:bdr w:val="none" w:sz="0" w:space="0" w:color="auto" w:frame="1"/>
            <w:lang w:eastAsia="en-IN"/>
          </w:rPr>
          <w:t>a=</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Lion();  </w:t>
        </w:r>
      </w:ins>
    </w:p>
    <w:p w:rsidR="00BB7294" w:rsidRPr="00BB7294" w:rsidRDefault="00BB7294" w:rsidP="00BB7294">
      <w:pPr>
        <w:numPr>
          <w:ilvl w:val="0"/>
          <w:numId w:val="7"/>
        </w:numPr>
        <w:shd w:val="clear" w:color="auto" w:fill="FFFFFF"/>
        <w:spacing w:after="0" w:line="315" w:lineRule="atLeast"/>
        <w:ind w:left="0"/>
        <w:rPr>
          <w:ins w:id="197" w:author="Unknown"/>
          <w:rFonts w:ascii="Verdana" w:eastAsia="Times New Roman" w:hAnsi="Verdana" w:cs="Times New Roman"/>
          <w:color w:val="000000"/>
          <w:sz w:val="20"/>
          <w:szCs w:val="20"/>
          <w:lang w:eastAsia="en-IN"/>
        </w:rPr>
      </w:pPr>
      <w:ins w:id="198" w:author="Unknown">
        <w:r w:rsidRPr="00BB7294">
          <w:rPr>
            <w:rFonts w:ascii="Verdana" w:eastAsia="Times New Roman" w:hAnsi="Verdana" w:cs="Times New Roman"/>
            <w:color w:val="000000"/>
            <w:sz w:val="20"/>
            <w:szCs w:val="20"/>
            <w:bdr w:val="none" w:sz="0" w:space="0" w:color="auto" w:frame="1"/>
            <w:lang w:eastAsia="en-IN"/>
          </w:rPr>
          <w:t>a.eat();  </w:t>
        </w:r>
      </w:ins>
    </w:p>
    <w:p w:rsidR="00BB7294" w:rsidRPr="00BB7294" w:rsidRDefault="00BB7294" w:rsidP="00BB7294">
      <w:pPr>
        <w:numPr>
          <w:ilvl w:val="0"/>
          <w:numId w:val="7"/>
        </w:numPr>
        <w:shd w:val="clear" w:color="auto" w:fill="FFFFFF"/>
        <w:spacing w:after="120" w:line="315" w:lineRule="atLeast"/>
        <w:ind w:left="0"/>
        <w:rPr>
          <w:ins w:id="199" w:author="Unknown"/>
          <w:rFonts w:ascii="Verdana" w:eastAsia="Times New Roman" w:hAnsi="Verdana" w:cs="Times New Roman"/>
          <w:color w:val="000000"/>
          <w:sz w:val="20"/>
          <w:szCs w:val="20"/>
          <w:lang w:eastAsia="en-IN"/>
        </w:rPr>
      </w:pPr>
      <w:ins w:id="20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201" w:author="Unknown"/>
          <w:rFonts w:ascii="Times New Roman" w:eastAsia="Times New Roman" w:hAnsi="Times New Roman" w:cs="Times New Roman"/>
          <w:sz w:val="24"/>
          <w:szCs w:val="24"/>
          <w:lang w:eastAsia="en-IN"/>
        </w:rPr>
      </w:pPr>
      <w:ins w:id="202"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"http://www.javatpoint.com/opr/test.jsp?filename=TestPolymorphism3"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203" w:author="Unknown"/>
          <w:rFonts w:ascii="Verdana" w:eastAsia="Times New Roman" w:hAnsi="Verdana" w:cs="Times New Roman"/>
          <w:color w:val="000000"/>
          <w:sz w:val="20"/>
          <w:szCs w:val="20"/>
          <w:lang w:eastAsia="en-IN"/>
        </w:rPr>
      </w:pPr>
      <w:ins w:id="204"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lang w:eastAsia="en-IN"/>
        </w:rPr>
      </w:pPr>
      <w:ins w:id="206" w:author="Unknown">
        <w:r w:rsidRPr="00BB7294">
          <w:rPr>
            <w:rFonts w:ascii="Courier New" w:eastAsia="Times New Roman" w:hAnsi="Courier New" w:cs="Courier New"/>
            <w:color w:val="000000"/>
            <w:sz w:val="20"/>
            <w:szCs w:val="20"/>
            <w:lang w:eastAsia="en-IN"/>
          </w:rPr>
          <w:t>eating bread...</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7" w:author="Unknown"/>
          <w:rFonts w:ascii="Courier New" w:eastAsia="Times New Roman" w:hAnsi="Courier New" w:cs="Courier New"/>
          <w:color w:val="000000"/>
          <w:sz w:val="20"/>
          <w:szCs w:val="20"/>
          <w:lang w:eastAsia="en-IN"/>
        </w:rPr>
      </w:pPr>
      <w:ins w:id="208" w:author="Unknown">
        <w:r w:rsidRPr="00BB7294">
          <w:rPr>
            <w:rFonts w:ascii="Courier New" w:eastAsia="Times New Roman" w:hAnsi="Courier New" w:cs="Courier New"/>
            <w:color w:val="000000"/>
            <w:sz w:val="20"/>
            <w:szCs w:val="20"/>
            <w:lang w:eastAsia="en-IN"/>
          </w:rPr>
          <w:t>eating rat...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lang w:eastAsia="en-IN"/>
        </w:rPr>
      </w:pPr>
      <w:ins w:id="210" w:author="Unknown">
        <w:r w:rsidRPr="00BB7294">
          <w:rPr>
            <w:rFonts w:ascii="Courier New" w:eastAsia="Times New Roman" w:hAnsi="Courier New" w:cs="Courier New"/>
            <w:color w:val="000000"/>
            <w:sz w:val="20"/>
            <w:szCs w:val="20"/>
            <w:lang w:eastAsia="en-IN"/>
          </w:rPr>
          <w:t>eating meat...</w:t>
        </w:r>
      </w:ins>
    </w:p>
    <w:p w:rsidR="00BB7294" w:rsidRPr="00BB7294" w:rsidRDefault="00BB7294" w:rsidP="00BB7294">
      <w:pPr>
        <w:shd w:val="clear" w:color="auto" w:fill="FFFFFF"/>
        <w:spacing w:before="100" w:beforeAutospacing="1" w:after="100" w:afterAutospacing="1" w:line="312" w:lineRule="atLeast"/>
        <w:outlineLvl w:val="1"/>
        <w:rPr>
          <w:ins w:id="211" w:author="Unknown"/>
          <w:rFonts w:ascii="Helvetica" w:eastAsia="Times New Roman" w:hAnsi="Helvetica" w:cs="Helvetica"/>
          <w:color w:val="610B38"/>
          <w:sz w:val="38"/>
          <w:szCs w:val="38"/>
          <w:lang w:eastAsia="en-IN"/>
        </w:rPr>
      </w:pPr>
      <w:ins w:id="212" w:author="Unknown">
        <w:r w:rsidRPr="00BB7294">
          <w:rPr>
            <w:rFonts w:ascii="Helvetica" w:eastAsia="Times New Roman" w:hAnsi="Helvetica" w:cs="Helvetica"/>
            <w:color w:val="610B38"/>
            <w:sz w:val="38"/>
            <w:szCs w:val="38"/>
            <w:lang w:eastAsia="en-IN"/>
          </w:rPr>
          <w:t>Java Runtime Polymorphism with Data Member</w:t>
        </w:r>
      </w:ins>
    </w:p>
    <w:p w:rsidR="00BB7294" w:rsidRPr="00BB7294" w:rsidRDefault="00BB7294" w:rsidP="00BB7294">
      <w:pPr>
        <w:shd w:val="clear" w:color="auto" w:fill="FFFFFF"/>
        <w:spacing w:before="100" w:beforeAutospacing="1" w:after="100" w:afterAutospacing="1" w:line="240" w:lineRule="auto"/>
        <w:rPr>
          <w:ins w:id="213" w:author="Unknown"/>
          <w:rFonts w:ascii="Verdana" w:eastAsia="Times New Roman" w:hAnsi="Verdana" w:cs="Times New Roman"/>
          <w:color w:val="000000"/>
          <w:sz w:val="20"/>
          <w:szCs w:val="20"/>
          <w:lang w:eastAsia="en-IN"/>
        </w:rPr>
      </w:pPr>
      <w:ins w:id="214" w:author="Unknown">
        <w:r w:rsidRPr="00BB7294">
          <w:rPr>
            <w:rFonts w:ascii="Verdana" w:eastAsia="Times New Roman" w:hAnsi="Verdana" w:cs="Times New Roman"/>
            <w:color w:val="000000"/>
            <w:sz w:val="20"/>
            <w:szCs w:val="20"/>
            <w:lang w:eastAsia="en-IN"/>
          </w:rPr>
          <w:t>A method is overridden, not the data members, so runtime polymorphism can't be achieved by data members.</w:t>
        </w:r>
      </w:ins>
    </w:p>
    <w:p w:rsidR="00BB7294" w:rsidRPr="00BB7294" w:rsidRDefault="00BB7294" w:rsidP="00BB7294">
      <w:pPr>
        <w:shd w:val="clear" w:color="auto" w:fill="FFFFFF"/>
        <w:spacing w:before="100" w:beforeAutospacing="1" w:after="100" w:afterAutospacing="1" w:line="240" w:lineRule="auto"/>
        <w:rPr>
          <w:ins w:id="215" w:author="Unknown"/>
          <w:rFonts w:ascii="Verdana" w:eastAsia="Times New Roman" w:hAnsi="Verdana" w:cs="Times New Roman"/>
          <w:color w:val="000000"/>
          <w:sz w:val="20"/>
          <w:szCs w:val="20"/>
          <w:lang w:eastAsia="en-IN"/>
        </w:rPr>
      </w:pPr>
      <w:ins w:id="216" w:author="Unknown">
        <w:r w:rsidRPr="00BB7294">
          <w:rPr>
            <w:rFonts w:ascii="Verdana" w:eastAsia="Times New Roman" w:hAnsi="Verdana" w:cs="Times New Roman"/>
            <w:color w:val="000000"/>
            <w:sz w:val="20"/>
            <w:szCs w:val="20"/>
            <w:lang w:eastAsia="en-IN"/>
          </w:rPr>
          <w:t xml:space="preserve">In the example given below, both the classes have a data member </w:t>
        </w:r>
        <w:proofErr w:type="spellStart"/>
        <w:r w:rsidRPr="00BB7294">
          <w:rPr>
            <w:rFonts w:ascii="Verdana" w:eastAsia="Times New Roman" w:hAnsi="Verdana" w:cs="Times New Roman"/>
            <w:color w:val="000000"/>
            <w:sz w:val="20"/>
            <w:szCs w:val="20"/>
            <w:lang w:eastAsia="en-IN"/>
          </w:rPr>
          <w:t>speedlimit</w:t>
        </w:r>
        <w:proofErr w:type="spellEnd"/>
        <w:r w:rsidRPr="00BB7294">
          <w:rPr>
            <w:rFonts w:ascii="Verdana" w:eastAsia="Times New Roman" w:hAnsi="Verdana" w:cs="Times New Roman"/>
            <w:color w:val="000000"/>
            <w:sz w:val="20"/>
            <w:szCs w:val="20"/>
            <w:lang w:eastAsia="en-IN"/>
          </w:rPr>
          <w:t>. We are accessing the data member by the reference variable of Parent class which refers to the subclass object. Since we are accessing the data member which is not overridden, hence it will access the data member of the Parent class always.</w:t>
        </w:r>
      </w:ins>
    </w:p>
    <w:p w:rsidR="00BB7294" w:rsidRPr="00BB7294" w:rsidRDefault="00BB7294" w:rsidP="00BB729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217" w:author="Unknown"/>
          <w:rFonts w:ascii="Arial" w:eastAsia="Times New Roman" w:hAnsi="Arial" w:cs="Arial"/>
          <w:color w:val="008000"/>
          <w:sz w:val="21"/>
          <w:szCs w:val="21"/>
          <w:lang w:eastAsia="en-IN"/>
        </w:rPr>
      </w:pPr>
      <w:ins w:id="218" w:author="Unknown">
        <w:r w:rsidRPr="00BB7294">
          <w:rPr>
            <w:rFonts w:ascii="Arial" w:eastAsia="Times New Roman" w:hAnsi="Arial" w:cs="Arial"/>
            <w:color w:val="008000"/>
            <w:sz w:val="21"/>
            <w:szCs w:val="21"/>
            <w:lang w:eastAsia="en-IN"/>
          </w:rPr>
          <w:t>Rule: Runtime polymorphism can't be achieved by data members.</w:t>
        </w:r>
      </w:ins>
    </w:p>
    <w:p w:rsidR="00BB7294" w:rsidRPr="00BB7294" w:rsidRDefault="00BB7294" w:rsidP="00BB7294">
      <w:pPr>
        <w:numPr>
          <w:ilvl w:val="0"/>
          <w:numId w:val="8"/>
        </w:numPr>
        <w:shd w:val="clear" w:color="auto" w:fill="FFFFFF"/>
        <w:spacing w:after="0" w:line="315" w:lineRule="atLeast"/>
        <w:ind w:left="0"/>
        <w:rPr>
          <w:ins w:id="219" w:author="Unknown"/>
          <w:rFonts w:ascii="Verdana" w:eastAsia="Times New Roman" w:hAnsi="Verdana" w:cs="Times New Roman"/>
          <w:color w:val="000000"/>
          <w:sz w:val="20"/>
          <w:szCs w:val="20"/>
          <w:lang w:eastAsia="en-IN"/>
        </w:rPr>
      </w:pPr>
      <w:ins w:id="220"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Bike{  </w:t>
        </w:r>
      </w:ins>
    </w:p>
    <w:p w:rsidR="00BB7294" w:rsidRPr="00BB7294" w:rsidRDefault="00BB7294" w:rsidP="00BB7294">
      <w:pPr>
        <w:numPr>
          <w:ilvl w:val="0"/>
          <w:numId w:val="8"/>
        </w:numPr>
        <w:shd w:val="clear" w:color="auto" w:fill="FFFFFF"/>
        <w:spacing w:after="0" w:line="315" w:lineRule="atLeast"/>
        <w:ind w:left="0"/>
        <w:rPr>
          <w:ins w:id="221" w:author="Unknown"/>
          <w:rFonts w:ascii="Verdana" w:eastAsia="Times New Roman" w:hAnsi="Verdana" w:cs="Times New Roman"/>
          <w:color w:val="000000"/>
          <w:sz w:val="20"/>
          <w:szCs w:val="20"/>
          <w:lang w:eastAsia="en-IN"/>
        </w:rPr>
      </w:pPr>
      <w:ins w:id="222" w:author="Unknown">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b/>
            <w:bCs/>
            <w:color w:val="006699"/>
            <w:sz w:val="20"/>
            <w:lang w:eastAsia="en-IN"/>
          </w:rPr>
          <w:t>int</w:t>
        </w:r>
        <w:proofErr w:type="spellEnd"/>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speedlimit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C00000"/>
            <w:sz w:val="20"/>
            <w:lang w:eastAsia="en-IN"/>
          </w:rPr>
          <w:t>90</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8"/>
        </w:numPr>
        <w:shd w:val="clear" w:color="auto" w:fill="FFFFFF"/>
        <w:spacing w:after="0" w:line="315" w:lineRule="atLeast"/>
        <w:ind w:left="0"/>
        <w:rPr>
          <w:ins w:id="223" w:author="Unknown"/>
          <w:rFonts w:ascii="Verdana" w:eastAsia="Times New Roman" w:hAnsi="Verdana" w:cs="Times New Roman"/>
          <w:color w:val="000000"/>
          <w:sz w:val="20"/>
          <w:szCs w:val="20"/>
          <w:lang w:eastAsia="en-IN"/>
        </w:rPr>
      </w:pPr>
      <w:ins w:id="22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8"/>
        </w:numPr>
        <w:shd w:val="clear" w:color="auto" w:fill="FFFFFF"/>
        <w:spacing w:after="0" w:line="315" w:lineRule="atLeast"/>
        <w:ind w:left="0"/>
        <w:rPr>
          <w:ins w:id="225" w:author="Unknown"/>
          <w:rFonts w:ascii="Verdana" w:eastAsia="Times New Roman" w:hAnsi="Verdana" w:cs="Times New Roman"/>
          <w:color w:val="000000"/>
          <w:sz w:val="20"/>
          <w:szCs w:val="20"/>
          <w:lang w:eastAsia="en-IN"/>
        </w:rPr>
      </w:pPr>
      <w:ins w:id="226"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Honda3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Bike{  </w:t>
        </w:r>
      </w:ins>
    </w:p>
    <w:p w:rsidR="00BB7294" w:rsidRPr="00BB7294" w:rsidRDefault="00BB7294" w:rsidP="00BB7294">
      <w:pPr>
        <w:numPr>
          <w:ilvl w:val="0"/>
          <w:numId w:val="8"/>
        </w:numPr>
        <w:shd w:val="clear" w:color="auto" w:fill="FFFFFF"/>
        <w:spacing w:after="0" w:line="315" w:lineRule="atLeast"/>
        <w:ind w:left="0"/>
        <w:rPr>
          <w:ins w:id="227" w:author="Unknown"/>
          <w:rFonts w:ascii="Verdana" w:eastAsia="Times New Roman" w:hAnsi="Verdana" w:cs="Times New Roman"/>
          <w:color w:val="000000"/>
          <w:sz w:val="20"/>
          <w:szCs w:val="20"/>
          <w:lang w:eastAsia="en-IN"/>
        </w:rPr>
      </w:pPr>
      <w:ins w:id="228" w:author="Unknown">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b/>
            <w:bCs/>
            <w:color w:val="006699"/>
            <w:sz w:val="20"/>
            <w:lang w:eastAsia="en-IN"/>
          </w:rPr>
          <w:t>int</w:t>
        </w:r>
        <w:proofErr w:type="spellEnd"/>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speedlimit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C00000"/>
            <w:sz w:val="20"/>
            <w:lang w:eastAsia="en-IN"/>
          </w:rPr>
          <w:t>150</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8"/>
        </w:numPr>
        <w:shd w:val="clear" w:color="auto" w:fill="FFFFFF"/>
        <w:spacing w:after="0" w:line="315" w:lineRule="atLeast"/>
        <w:ind w:left="0"/>
        <w:rPr>
          <w:ins w:id="229" w:author="Unknown"/>
          <w:rFonts w:ascii="Verdana" w:eastAsia="Times New Roman" w:hAnsi="Verdana" w:cs="Times New Roman"/>
          <w:color w:val="000000"/>
          <w:sz w:val="20"/>
          <w:szCs w:val="20"/>
          <w:lang w:eastAsia="en-IN"/>
        </w:rPr>
      </w:pPr>
      <w:ins w:id="23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8"/>
        </w:numPr>
        <w:shd w:val="clear" w:color="auto" w:fill="FFFFFF"/>
        <w:spacing w:after="0" w:line="315" w:lineRule="atLeast"/>
        <w:ind w:left="0"/>
        <w:rPr>
          <w:ins w:id="231" w:author="Unknown"/>
          <w:rFonts w:ascii="Verdana" w:eastAsia="Times New Roman" w:hAnsi="Verdana" w:cs="Times New Roman"/>
          <w:color w:val="000000"/>
          <w:sz w:val="20"/>
          <w:szCs w:val="20"/>
          <w:lang w:eastAsia="en-IN"/>
        </w:rPr>
      </w:pPr>
      <w:ins w:id="232" w:author="Unknown">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8"/>
        </w:numPr>
        <w:shd w:val="clear" w:color="auto" w:fill="FFFFFF"/>
        <w:spacing w:after="0" w:line="315" w:lineRule="atLeast"/>
        <w:ind w:left="0"/>
        <w:rPr>
          <w:ins w:id="233" w:author="Unknown"/>
          <w:rFonts w:ascii="Verdana" w:eastAsia="Times New Roman" w:hAnsi="Verdana" w:cs="Times New Roman"/>
          <w:color w:val="000000"/>
          <w:sz w:val="20"/>
          <w:szCs w:val="20"/>
          <w:lang w:eastAsia="en-IN"/>
        </w:rPr>
      </w:pPr>
      <w:ins w:id="234" w:author="Unknown">
        <w:r w:rsidRPr="00BB7294">
          <w:rPr>
            <w:rFonts w:ascii="Verdana" w:eastAsia="Times New Roman" w:hAnsi="Verdana" w:cs="Times New Roman"/>
            <w:color w:val="000000"/>
            <w:sz w:val="20"/>
            <w:szCs w:val="20"/>
            <w:bdr w:val="none" w:sz="0" w:space="0" w:color="auto" w:frame="1"/>
            <w:lang w:eastAsia="en-IN"/>
          </w:rPr>
          <w:t>  Bike </w:t>
        </w:r>
        <w:proofErr w:type="spellStart"/>
        <w:r w:rsidRPr="00BB7294">
          <w:rPr>
            <w:rFonts w:ascii="Verdana" w:eastAsia="Times New Roman" w:hAnsi="Verdana" w:cs="Times New Roman"/>
            <w:color w:val="000000"/>
            <w:sz w:val="20"/>
            <w:szCs w:val="20"/>
            <w:bdr w:val="none" w:sz="0" w:space="0" w:color="auto" w:frame="1"/>
            <w:lang w:eastAsia="en-IN"/>
          </w:rPr>
          <w:t>obj</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Honda3();  </w:t>
        </w:r>
      </w:ins>
    </w:p>
    <w:p w:rsidR="00BB7294" w:rsidRPr="00BB7294" w:rsidRDefault="00BB7294" w:rsidP="00BB7294">
      <w:pPr>
        <w:numPr>
          <w:ilvl w:val="0"/>
          <w:numId w:val="8"/>
        </w:numPr>
        <w:shd w:val="clear" w:color="auto" w:fill="FFFFFF"/>
        <w:spacing w:after="0" w:line="315" w:lineRule="atLeast"/>
        <w:ind w:left="0"/>
        <w:rPr>
          <w:ins w:id="235" w:author="Unknown"/>
          <w:rFonts w:ascii="Verdana" w:eastAsia="Times New Roman" w:hAnsi="Verdana" w:cs="Times New Roman"/>
          <w:color w:val="000000"/>
          <w:sz w:val="20"/>
          <w:szCs w:val="20"/>
          <w:lang w:eastAsia="en-IN"/>
        </w:rPr>
      </w:pPr>
      <w:ins w:id="236" w:author="Unknown">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proofErr w:type="spellStart"/>
        <w:r w:rsidRPr="00BB7294">
          <w:rPr>
            <w:rFonts w:ascii="Verdana" w:eastAsia="Times New Roman" w:hAnsi="Verdana" w:cs="Times New Roman"/>
            <w:color w:val="000000"/>
            <w:sz w:val="20"/>
            <w:szCs w:val="20"/>
            <w:bdr w:val="none" w:sz="0" w:space="0" w:color="auto" w:frame="1"/>
            <w:lang w:eastAsia="en-IN"/>
          </w:rPr>
          <w:t>obj.speedlimit</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8200"/>
            <w:sz w:val="20"/>
            <w:lang w:eastAsia="en-IN"/>
          </w:rPr>
          <w:t>//90</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8"/>
        </w:numPr>
        <w:shd w:val="clear" w:color="auto" w:fill="FFFFFF"/>
        <w:spacing w:after="120" w:line="315" w:lineRule="atLeast"/>
        <w:ind w:left="0"/>
        <w:rPr>
          <w:ins w:id="237" w:author="Unknown"/>
          <w:rFonts w:ascii="Verdana" w:eastAsia="Times New Roman" w:hAnsi="Verdana" w:cs="Times New Roman"/>
          <w:color w:val="000000"/>
          <w:sz w:val="20"/>
          <w:szCs w:val="20"/>
          <w:lang w:eastAsia="en-IN"/>
        </w:rPr>
      </w:pPr>
      <w:ins w:id="238"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239" w:author="Unknown"/>
          <w:rFonts w:ascii="Times New Roman" w:eastAsia="Times New Roman" w:hAnsi="Times New Roman" w:cs="Times New Roman"/>
          <w:sz w:val="24"/>
          <w:szCs w:val="24"/>
          <w:lang w:eastAsia="en-IN"/>
        </w:rPr>
      </w:pPr>
      <w:ins w:id="240"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"http://www.javatpoint.com/opr/test.jsp?filename=Honda3"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241" w:author="Unknown"/>
          <w:rFonts w:ascii="Verdana" w:eastAsia="Times New Roman" w:hAnsi="Verdana" w:cs="Times New Roman"/>
          <w:color w:val="000000"/>
          <w:sz w:val="20"/>
          <w:szCs w:val="20"/>
          <w:lang w:eastAsia="en-IN"/>
        </w:rPr>
      </w:pPr>
      <w:ins w:id="242"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lang w:eastAsia="en-IN"/>
        </w:rPr>
      </w:pPr>
      <w:ins w:id="244" w:author="Unknown">
        <w:r w:rsidRPr="00BB7294">
          <w:rPr>
            <w:rFonts w:ascii="Courier New" w:eastAsia="Times New Roman" w:hAnsi="Courier New" w:cs="Courier New"/>
            <w:color w:val="000000"/>
            <w:sz w:val="20"/>
            <w:szCs w:val="20"/>
            <w:lang w:eastAsia="en-IN"/>
          </w:rPr>
          <w:lastRenderedPageBreak/>
          <w:t>90</w:t>
        </w:r>
      </w:ins>
    </w:p>
    <w:p w:rsidR="00BB7294" w:rsidRPr="00BB7294" w:rsidRDefault="00BB7294" w:rsidP="00BB7294">
      <w:pPr>
        <w:shd w:val="clear" w:color="auto" w:fill="FFFFFF"/>
        <w:spacing w:before="100" w:beforeAutospacing="1" w:after="100" w:afterAutospacing="1" w:line="312" w:lineRule="atLeast"/>
        <w:outlineLvl w:val="1"/>
        <w:rPr>
          <w:ins w:id="245" w:author="Unknown"/>
          <w:rFonts w:ascii="Helvetica" w:eastAsia="Times New Roman" w:hAnsi="Helvetica" w:cs="Helvetica"/>
          <w:color w:val="610B38"/>
          <w:sz w:val="38"/>
          <w:szCs w:val="38"/>
          <w:lang w:eastAsia="en-IN"/>
        </w:rPr>
      </w:pPr>
      <w:ins w:id="246" w:author="Unknown">
        <w:r w:rsidRPr="00BB7294">
          <w:rPr>
            <w:rFonts w:ascii="Helvetica" w:eastAsia="Times New Roman" w:hAnsi="Helvetica" w:cs="Helvetica"/>
            <w:color w:val="610B38"/>
            <w:sz w:val="38"/>
            <w:szCs w:val="38"/>
            <w:lang w:eastAsia="en-IN"/>
          </w:rPr>
          <w:t>Java Runtime Polymorphism with Multilevel Inheritance</w:t>
        </w:r>
      </w:ins>
    </w:p>
    <w:p w:rsidR="00BB7294" w:rsidRPr="00BB7294" w:rsidRDefault="00BB7294" w:rsidP="00BB7294">
      <w:pPr>
        <w:shd w:val="clear" w:color="auto" w:fill="FFFFFF"/>
        <w:spacing w:before="100" w:beforeAutospacing="1" w:after="100" w:afterAutospacing="1" w:line="240" w:lineRule="auto"/>
        <w:rPr>
          <w:ins w:id="247" w:author="Unknown"/>
          <w:rFonts w:ascii="Verdana" w:eastAsia="Times New Roman" w:hAnsi="Verdana" w:cs="Times New Roman"/>
          <w:color w:val="000000"/>
          <w:sz w:val="20"/>
          <w:szCs w:val="20"/>
          <w:lang w:eastAsia="en-IN"/>
        </w:rPr>
      </w:pPr>
      <w:ins w:id="248" w:author="Unknown">
        <w:r w:rsidRPr="00BB7294">
          <w:rPr>
            <w:rFonts w:ascii="Verdana" w:eastAsia="Times New Roman" w:hAnsi="Verdana" w:cs="Times New Roman"/>
            <w:color w:val="000000"/>
            <w:sz w:val="20"/>
            <w:szCs w:val="20"/>
            <w:lang w:eastAsia="en-IN"/>
          </w:rPr>
          <w:t>Let's see the simple example of Runtime Polymorphism with multilevel inheritance.</w:t>
        </w:r>
      </w:ins>
    </w:p>
    <w:p w:rsidR="00BB7294" w:rsidRPr="00BB7294" w:rsidRDefault="00BB7294" w:rsidP="00BB7294">
      <w:pPr>
        <w:numPr>
          <w:ilvl w:val="0"/>
          <w:numId w:val="9"/>
        </w:numPr>
        <w:shd w:val="clear" w:color="auto" w:fill="FFFFFF"/>
        <w:spacing w:after="0" w:line="315" w:lineRule="atLeast"/>
        <w:ind w:left="0"/>
        <w:rPr>
          <w:ins w:id="249" w:author="Unknown"/>
          <w:rFonts w:ascii="Verdana" w:eastAsia="Times New Roman" w:hAnsi="Verdana" w:cs="Times New Roman"/>
          <w:color w:val="000000"/>
          <w:sz w:val="20"/>
          <w:szCs w:val="20"/>
          <w:lang w:eastAsia="en-IN"/>
        </w:rPr>
      </w:pPr>
      <w:ins w:id="250"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9"/>
        </w:numPr>
        <w:shd w:val="clear" w:color="auto" w:fill="FFFFFF"/>
        <w:spacing w:after="0" w:line="315" w:lineRule="atLeast"/>
        <w:ind w:left="0"/>
        <w:rPr>
          <w:ins w:id="251" w:author="Unknown"/>
          <w:rFonts w:ascii="Verdana" w:eastAsia="Times New Roman" w:hAnsi="Verdana" w:cs="Times New Roman"/>
          <w:color w:val="000000"/>
          <w:sz w:val="20"/>
          <w:szCs w:val="20"/>
          <w:lang w:eastAsia="en-IN"/>
        </w:rPr>
      </w:pPr>
      <w:ins w:id="252"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"eating"</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53" w:author="Unknown"/>
          <w:rFonts w:ascii="Verdana" w:eastAsia="Times New Roman" w:hAnsi="Verdana" w:cs="Times New Roman"/>
          <w:color w:val="000000"/>
          <w:sz w:val="20"/>
          <w:szCs w:val="20"/>
          <w:lang w:eastAsia="en-IN"/>
        </w:rPr>
      </w:pPr>
      <w:ins w:id="25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55" w:author="Unknown"/>
          <w:rFonts w:ascii="Verdana" w:eastAsia="Times New Roman" w:hAnsi="Verdana" w:cs="Times New Roman"/>
          <w:color w:val="000000"/>
          <w:sz w:val="20"/>
          <w:szCs w:val="20"/>
          <w:lang w:eastAsia="en-IN"/>
        </w:rPr>
      </w:pPr>
      <w:ins w:id="256"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Dog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9"/>
        </w:numPr>
        <w:shd w:val="clear" w:color="auto" w:fill="FFFFFF"/>
        <w:spacing w:after="0" w:line="315" w:lineRule="atLeast"/>
        <w:ind w:left="0"/>
        <w:rPr>
          <w:ins w:id="257" w:author="Unknown"/>
          <w:rFonts w:ascii="Verdana" w:eastAsia="Times New Roman" w:hAnsi="Verdana" w:cs="Times New Roman"/>
          <w:color w:val="000000"/>
          <w:sz w:val="20"/>
          <w:szCs w:val="20"/>
          <w:lang w:eastAsia="en-IN"/>
        </w:rPr>
      </w:pPr>
      <w:ins w:id="258"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"eating fruits"</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59" w:author="Unknown"/>
          <w:rFonts w:ascii="Verdana" w:eastAsia="Times New Roman" w:hAnsi="Verdana" w:cs="Times New Roman"/>
          <w:color w:val="000000"/>
          <w:sz w:val="20"/>
          <w:szCs w:val="20"/>
          <w:lang w:eastAsia="en-IN"/>
        </w:rPr>
      </w:pPr>
      <w:ins w:id="26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61" w:author="Unknown"/>
          <w:rFonts w:ascii="Verdana" w:eastAsia="Times New Roman" w:hAnsi="Verdana" w:cs="Times New Roman"/>
          <w:color w:val="000000"/>
          <w:sz w:val="20"/>
          <w:szCs w:val="20"/>
          <w:lang w:eastAsia="en-IN"/>
        </w:rPr>
      </w:pPr>
      <w:ins w:id="262"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BabyDog</w:t>
        </w:r>
        <w:proofErr w:type="spellEnd"/>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Dog{  </w:t>
        </w:r>
      </w:ins>
    </w:p>
    <w:p w:rsidR="00BB7294" w:rsidRPr="00BB7294" w:rsidRDefault="00BB7294" w:rsidP="00BB7294">
      <w:pPr>
        <w:numPr>
          <w:ilvl w:val="0"/>
          <w:numId w:val="9"/>
        </w:numPr>
        <w:shd w:val="clear" w:color="auto" w:fill="FFFFFF"/>
        <w:spacing w:after="0" w:line="315" w:lineRule="atLeast"/>
        <w:ind w:left="0"/>
        <w:rPr>
          <w:ins w:id="263" w:author="Unknown"/>
          <w:rFonts w:ascii="Verdana" w:eastAsia="Times New Roman" w:hAnsi="Verdana" w:cs="Times New Roman"/>
          <w:color w:val="000000"/>
          <w:sz w:val="20"/>
          <w:szCs w:val="20"/>
          <w:lang w:eastAsia="en-IN"/>
        </w:rPr>
      </w:pPr>
      <w:ins w:id="264"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"drinking milk"</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65" w:author="Unknown"/>
          <w:rFonts w:ascii="Verdana" w:eastAsia="Times New Roman" w:hAnsi="Verdana" w:cs="Times New Roman"/>
          <w:color w:val="000000"/>
          <w:sz w:val="20"/>
          <w:szCs w:val="20"/>
          <w:lang w:eastAsia="en-IN"/>
        </w:rPr>
      </w:pPr>
      <w:ins w:id="266" w:author="Unknown">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67" w:author="Unknown"/>
          <w:rFonts w:ascii="Verdana" w:eastAsia="Times New Roman" w:hAnsi="Verdana" w:cs="Times New Roman"/>
          <w:color w:val="000000"/>
          <w:sz w:val="20"/>
          <w:szCs w:val="20"/>
          <w:lang w:eastAsia="en-IN"/>
        </w:rPr>
      </w:pPr>
      <w:ins w:id="268" w:author="Unknown">
        <w:r w:rsidRPr="00BB7294">
          <w:rPr>
            <w:rFonts w:ascii="Verdana" w:eastAsia="Times New Roman" w:hAnsi="Verdana" w:cs="Times New Roman"/>
            <w:color w:val="000000"/>
            <w:sz w:val="20"/>
            <w:szCs w:val="20"/>
            <w:bdr w:val="none" w:sz="0" w:space="0" w:color="auto" w:frame="1"/>
            <w:lang w:eastAsia="en-IN"/>
          </w:rPr>
          <w:t>Animal a1,a2,a3;  </w:t>
        </w:r>
      </w:ins>
    </w:p>
    <w:p w:rsidR="00BB7294" w:rsidRPr="00BB7294" w:rsidRDefault="00BB7294" w:rsidP="00BB7294">
      <w:pPr>
        <w:numPr>
          <w:ilvl w:val="0"/>
          <w:numId w:val="9"/>
        </w:numPr>
        <w:shd w:val="clear" w:color="auto" w:fill="FFFFFF"/>
        <w:spacing w:after="0" w:line="315" w:lineRule="atLeast"/>
        <w:ind w:left="0"/>
        <w:rPr>
          <w:ins w:id="269" w:author="Unknown"/>
          <w:rFonts w:ascii="Verdana" w:eastAsia="Times New Roman" w:hAnsi="Verdana" w:cs="Times New Roman"/>
          <w:color w:val="000000"/>
          <w:sz w:val="20"/>
          <w:szCs w:val="20"/>
          <w:lang w:eastAsia="en-IN"/>
        </w:rPr>
      </w:pPr>
      <w:ins w:id="270" w:author="Unknown">
        <w:r w:rsidRPr="00BB7294">
          <w:rPr>
            <w:rFonts w:ascii="Verdana" w:eastAsia="Times New Roman" w:hAnsi="Verdana" w:cs="Times New Roman"/>
            <w:color w:val="000000"/>
            <w:sz w:val="20"/>
            <w:szCs w:val="20"/>
            <w:bdr w:val="none" w:sz="0" w:space="0" w:color="auto" w:frame="1"/>
            <w:lang w:eastAsia="en-IN"/>
          </w:rPr>
          <w:t>a1=</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9"/>
        </w:numPr>
        <w:shd w:val="clear" w:color="auto" w:fill="FFFFFF"/>
        <w:spacing w:after="0" w:line="315" w:lineRule="atLeast"/>
        <w:ind w:left="0"/>
        <w:rPr>
          <w:ins w:id="271" w:author="Unknown"/>
          <w:rFonts w:ascii="Verdana" w:eastAsia="Times New Roman" w:hAnsi="Verdana" w:cs="Times New Roman"/>
          <w:color w:val="000000"/>
          <w:sz w:val="20"/>
          <w:szCs w:val="20"/>
          <w:lang w:eastAsia="en-IN"/>
        </w:rPr>
      </w:pPr>
      <w:ins w:id="272" w:author="Unknown">
        <w:r w:rsidRPr="00BB7294">
          <w:rPr>
            <w:rFonts w:ascii="Verdana" w:eastAsia="Times New Roman" w:hAnsi="Verdana" w:cs="Times New Roman"/>
            <w:color w:val="000000"/>
            <w:sz w:val="20"/>
            <w:szCs w:val="20"/>
            <w:bdr w:val="none" w:sz="0" w:space="0" w:color="auto" w:frame="1"/>
            <w:lang w:eastAsia="en-IN"/>
          </w:rPr>
          <w:t>a2=</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Dog();  </w:t>
        </w:r>
      </w:ins>
    </w:p>
    <w:p w:rsidR="00BB7294" w:rsidRPr="00BB7294" w:rsidRDefault="00BB7294" w:rsidP="00BB7294">
      <w:pPr>
        <w:numPr>
          <w:ilvl w:val="0"/>
          <w:numId w:val="9"/>
        </w:numPr>
        <w:shd w:val="clear" w:color="auto" w:fill="FFFFFF"/>
        <w:spacing w:after="0" w:line="315" w:lineRule="atLeast"/>
        <w:ind w:left="0"/>
        <w:rPr>
          <w:ins w:id="273" w:author="Unknown"/>
          <w:rFonts w:ascii="Verdana" w:eastAsia="Times New Roman" w:hAnsi="Verdana" w:cs="Times New Roman"/>
          <w:color w:val="000000"/>
          <w:sz w:val="20"/>
          <w:szCs w:val="20"/>
          <w:lang w:eastAsia="en-IN"/>
        </w:rPr>
      </w:pPr>
      <w:ins w:id="274" w:author="Unknown">
        <w:r w:rsidRPr="00BB7294">
          <w:rPr>
            <w:rFonts w:ascii="Verdana" w:eastAsia="Times New Roman" w:hAnsi="Verdana" w:cs="Times New Roman"/>
            <w:color w:val="000000"/>
            <w:sz w:val="20"/>
            <w:szCs w:val="20"/>
            <w:bdr w:val="none" w:sz="0" w:space="0" w:color="auto" w:frame="1"/>
            <w:lang w:eastAsia="en-IN"/>
          </w:rPr>
          <w:t>a3=</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w:t>
        </w:r>
        <w:proofErr w:type="spellStart"/>
        <w:r w:rsidRPr="00BB7294">
          <w:rPr>
            <w:rFonts w:ascii="Verdana" w:eastAsia="Times New Roman" w:hAnsi="Verdana" w:cs="Times New Roman"/>
            <w:color w:val="000000"/>
            <w:sz w:val="20"/>
            <w:szCs w:val="20"/>
            <w:bdr w:val="none" w:sz="0" w:space="0" w:color="auto" w:frame="1"/>
            <w:lang w:eastAsia="en-IN"/>
          </w:rPr>
          <w:t>BabyDog</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0" w:line="315" w:lineRule="atLeast"/>
        <w:ind w:left="0"/>
        <w:rPr>
          <w:ins w:id="275" w:author="Unknown"/>
          <w:rFonts w:ascii="Verdana" w:eastAsia="Times New Roman" w:hAnsi="Verdana" w:cs="Times New Roman"/>
          <w:color w:val="000000"/>
          <w:sz w:val="20"/>
          <w:szCs w:val="20"/>
          <w:lang w:eastAsia="en-IN"/>
        </w:rPr>
      </w:pPr>
      <w:ins w:id="276" w:author="Unknown">
        <w:r w:rsidRPr="00BB7294">
          <w:rPr>
            <w:rFonts w:ascii="Verdana" w:eastAsia="Times New Roman" w:hAnsi="Verdana" w:cs="Times New Roman"/>
            <w:color w:val="000000"/>
            <w:sz w:val="20"/>
            <w:szCs w:val="20"/>
            <w:bdr w:val="none" w:sz="0" w:space="0" w:color="auto" w:frame="1"/>
            <w:lang w:eastAsia="en-IN"/>
          </w:rPr>
          <w:t>a1.eat();  </w:t>
        </w:r>
      </w:ins>
    </w:p>
    <w:p w:rsidR="00BB7294" w:rsidRPr="00BB7294" w:rsidRDefault="00BB7294" w:rsidP="00BB7294">
      <w:pPr>
        <w:numPr>
          <w:ilvl w:val="0"/>
          <w:numId w:val="9"/>
        </w:numPr>
        <w:shd w:val="clear" w:color="auto" w:fill="FFFFFF"/>
        <w:spacing w:after="0" w:line="315" w:lineRule="atLeast"/>
        <w:ind w:left="0"/>
        <w:rPr>
          <w:ins w:id="277" w:author="Unknown"/>
          <w:rFonts w:ascii="Verdana" w:eastAsia="Times New Roman" w:hAnsi="Verdana" w:cs="Times New Roman"/>
          <w:color w:val="000000"/>
          <w:sz w:val="20"/>
          <w:szCs w:val="20"/>
          <w:lang w:eastAsia="en-IN"/>
        </w:rPr>
      </w:pPr>
      <w:ins w:id="278" w:author="Unknown">
        <w:r w:rsidRPr="00BB7294">
          <w:rPr>
            <w:rFonts w:ascii="Verdana" w:eastAsia="Times New Roman" w:hAnsi="Verdana" w:cs="Times New Roman"/>
            <w:color w:val="000000"/>
            <w:sz w:val="20"/>
            <w:szCs w:val="20"/>
            <w:bdr w:val="none" w:sz="0" w:space="0" w:color="auto" w:frame="1"/>
            <w:lang w:eastAsia="en-IN"/>
          </w:rPr>
          <w:t>a2.eat();  </w:t>
        </w:r>
      </w:ins>
    </w:p>
    <w:p w:rsidR="00BB7294" w:rsidRPr="00BB7294" w:rsidRDefault="00BB7294" w:rsidP="00BB7294">
      <w:pPr>
        <w:numPr>
          <w:ilvl w:val="0"/>
          <w:numId w:val="9"/>
        </w:numPr>
        <w:shd w:val="clear" w:color="auto" w:fill="FFFFFF"/>
        <w:spacing w:after="0" w:line="315" w:lineRule="atLeast"/>
        <w:ind w:left="0"/>
        <w:rPr>
          <w:ins w:id="279" w:author="Unknown"/>
          <w:rFonts w:ascii="Verdana" w:eastAsia="Times New Roman" w:hAnsi="Verdana" w:cs="Times New Roman"/>
          <w:color w:val="000000"/>
          <w:sz w:val="20"/>
          <w:szCs w:val="20"/>
          <w:lang w:eastAsia="en-IN"/>
        </w:rPr>
      </w:pPr>
      <w:ins w:id="280" w:author="Unknown">
        <w:r w:rsidRPr="00BB7294">
          <w:rPr>
            <w:rFonts w:ascii="Verdana" w:eastAsia="Times New Roman" w:hAnsi="Verdana" w:cs="Times New Roman"/>
            <w:color w:val="000000"/>
            <w:sz w:val="20"/>
            <w:szCs w:val="20"/>
            <w:bdr w:val="none" w:sz="0" w:space="0" w:color="auto" w:frame="1"/>
            <w:lang w:eastAsia="en-IN"/>
          </w:rPr>
          <w:t>a3.eat();  </w:t>
        </w:r>
      </w:ins>
    </w:p>
    <w:p w:rsidR="00BB7294" w:rsidRPr="00BB7294" w:rsidRDefault="00BB7294" w:rsidP="00BB7294">
      <w:pPr>
        <w:numPr>
          <w:ilvl w:val="0"/>
          <w:numId w:val="9"/>
        </w:numPr>
        <w:shd w:val="clear" w:color="auto" w:fill="FFFFFF"/>
        <w:spacing w:after="0" w:line="315" w:lineRule="atLeast"/>
        <w:ind w:left="0"/>
        <w:rPr>
          <w:ins w:id="281" w:author="Unknown"/>
          <w:rFonts w:ascii="Verdana" w:eastAsia="Times New Roman" w:hAnsi="Verdana" w:cs="Times New Roman"/>
          <w:color w:val="000000"/>
          <w:sz w:val="20"/>
          <w:szCs w:val="20"/>
          <w:lang w:eastAsia="en-IN"/>
        </w:rPr>
      </w:pPr>
      <w:ins w:id="282"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9"/>
        </w:numPr>
        <w:shd w:val="clear" w:color="auto" w:fill="FFFFFF"/>
        <w:spacing w:after="120" w:line="315" w:lineRule="atLeast"/>
        <w:ind w:left="0"/>
        <w:rPr>
          <w:ins w:id="283" w:author="Unknown"/>
          <w:rFonts w:ascii="Verdana" w:eastAsia="Times New Roman" w:hAnsi="Verdana" w:cs="Times New Roman"/>
          <w:color w:val="000000"/>
          <w:sz w:val="20"/>
          <w:szCs w:val="20"/>
          <w:lang w:eastAsia="en-IN"/>
        </w:rPr>
      </w:pPr>
      <w:ins w:id="28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285" w:author="Unknown"/>
          <w:rFonts w:ascii="Times New Roman" w:eastAsia="Times New Roman" w:hAnsi="Times New Roman" w:cs="Times New Roman"/>
          <w:sz w:val="24"/>
          <w:szCs w:val="24"/>
          <w:lang w:eastAsia="en-IN"/>
        </w:rPr>
      </w:pPr>
      <w:ins w:id="286"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"http://www.javatpoint.com/opr/test.jsp?filename=BabyDog"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287" w:author="Unknown"/>
          <w:rFonts w:ascii="Verdana" w:eastAsia="Times New Roman" w:hAnsi="Verdana" w:cs="Times New Roman"/>
          <w:color w:val="000000"/>
          <w:sz w:val="20"/>
          <w:szCs w:val="20"/>
          <w:lang w:eastAsia="en-IN"/>
        </w:rPr>
      </w:pPr>
      <w:ins w:id="288"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lang w:eastAsia="en-IN"/>
        </w:rPr>
      </w:pPr>
      <w:ins w:id="290" w:author="Unknown">
        <w:r w:rsidRPr="00BB7294">
          <w:rPr>
            <w:rFonts w:ascii="Courier New" w:eastAsia="Times New Roman" w:hAnsi="Courier New" w:cs="Courier New"/>
            <w:color w:val="000000"/>
            <w:sz w:val="20"/>
            <w:szCs w:val="20"/>
            <w:lang w:eastAsia="en-IN"/>
          </w:rPr>
          <w:t>eating</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lang w:eastAsia="en-IN"/>
        </w:rPr>
      </w:pPr>
      <w:ins w:id="292" w:author="Unknown">
        <w:r w:rsidRPr="00BB7294">
          <w:rPr>
            <w:rFonts w:ascii="Courier New" w:eastAsia="Times New Roman" w:hAnsi="Courier New" w:cs="Courier New"/>
            <w:color w:val="000000"/>
            <w:sz w:val="20"/>
            <w:szCs w:val="20"/>
            <w:lang w:eastAsia="en-IN"/>
          </w:rPr>
          <w:t>eating fruits</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color w:val="000000"/>
          <w:sz w:val="20"/>
          <w:szCs w:val="20"/>
          <w:lang w:eastAsia="en-IN"/>
        </w:rPr>
      </w:pPr>
      <w:ins w:id="294" w:author="Unknown">
        <w:r w:rsidRPr="00BB7294">
          <w:rPr>
            <w:rFonts w:ascii="Courier New" w:eastAsia="Times New Roman" w:hAnsi="Courier New" w:cs="Courier New"/>
            <w:color w:val="000000"/>
            <w:sz w:val="20"/>
            <w:szCs w:val="20"/>
            <w:lang w:eastAsia="en-IN"/>
          </w:rPr>
          <w:t>drinking Milk</w:t>
        </w:r>
      </w:ins>
    </w:p>
    <w:p w:rsidR="00BB7294" w:rsidRPr="00BB7294" w:rsidRDefault="00BB7294" w:rsidP="00BB7294">
      <w:pPr>
        <w:spacing w:after="0" w:line="240" w:lineRule="auto"/>
        <w:rPr>
          <w:ins w:id="295" w:author="Unknown"/>
          <w:rFonts w:ascii="Times New Roman" w:eastAsia="Times New Roman" w:hAnsi="Times New Roman" w:cs="Times New Roman"/>
          <w:sz w:val="24"/>
          <w:szCs w:val="24"/>
          <w:lang w:eastAsia="en-IN"/>
        </w:rPr>
      </w:pPr>
      <w:ins w:id="296" w:author="Unknown">
        <w:r w:rsidRPr="00BB7294">
          <w:rPr>
            <w:rFonts w:ascii="Times New Roman" w:eastAsia="Times New Roman" w:hAnsi="Times New Roman" w:cs="Times New Roman"/>
            <w:sz w:val="24"/>
            <w:szCs w:val="24"/>
            <w:lang w:eastAsia="en-IN"/>
          </w:rPr>
          <w:pict>
            <v:rect id="_x0000_i1027" style="width:0;height:.75pt" o:hralign="center" o:hrstd="t" o:hrnoshade="t" o:hr="t" fillcolor="#d4d4d4" stroked="f"/>
          </w:pict>
        </w:r>
      </w:ins>
    </w:p>
    <w:p w:rsidR="00BB7294" w:rsidRPr="00BB7294" w:rsidRDefault="00BB7294" w:rsidP="00BB7294">
      <w:pPr>
        <w:shd w:val="clear" w:color="auto" w:fill="FFFFFF"/>
        <w:spacing w:before="100" w:beforeAutospacing="1" w:after="100" w:afterAutospacing="1" w:line="312" w:lineRule="atLeast"/>
        <w:outlineLvl w:val="2"/>
        <w:rPr>
          <w:ins w:id="297" w:author="Unknown"/>
          <w:rFonts w:ascii="Helvetica" w:eastAsia="Times New Roman" w:hAnsi="Helvetica" w:cs="Helvetica"/>
          <w:color w:val="610B4B"/>
          <w:sz w:val="32"/>
          <w:szCs w:val="32"/>
          <w:lang w:eastAsia="en-IN"/>
        </w:rPr>
      </w:pPr>
      <w:ins w:id="298" w:author="Unknown">
        <w:r w:rsidRPr="00BB7294">
          <w:rPr>
            <w:rFonts w:ascii="Helvetica" w:eastAsia="Times New Roman" w:hAnsi="Helvetica" w:cs="Helvetica"/>
            <w:color w:val="610B4B"/>
            <w:sz w:val="32"/>
            <w:szCs w:val="32"/>
            <w:lang w:eastAsia="en-IN"/>
          </w:rPr>
          <w:t>Try for Output</w:t>
        </w:r>
      </w:ins>
    </w:p>
    <w:p w:rsidR="00BB7294" w:rsidRPr="00BB7294" w:rsidRDefault="00BB7294" w:rsidP="00BB7294">
      <w:pPr>
        <w:numPr>
          <w:ilvl w:val="0"/>
          <w:numId w:val="10"/>
        </w:numPr>
        <w:shd w:val="clear" w:color="auto" w:fill="FFFFFF"/>
        <w:spacing w:after="0" w:line="315" w:lineRule="atLeast"/>
        <w:ind w:left="0"/>
        <w:rPr>
          <w:ins w:id="299" w:author="Unknown"/>
          <w:rFonts w:ascii="Verdana" w:eastAsia="Times New Roman" w:hAnsi="Verdana" w:cs="Times New Roman"/>
          <w:color w:val="000000"/>
          <w:sz w:val="20"/>
          <w:szCs w:val="20"/>
          <w:lang w:eastAsia="en-IN"/>
        </w:rPr>
      </w:pPr>
      <w:ins w:id="300"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10"/>
        </w:numPr>
        <w:shd w:val="clear" w:color="auto" w:fill="FFFFFF"/>
        <w:spacing w:after="0" w:line="315" w:lineRule="atLeast"/>
        <w:ind w:left="0"/>
        <w:rPr>
          <w:ins w:id="301" w:author="Unknown"/>
          <w:rFonts w:ascii="Verdana" w:eastAsia="Times New Roman" w:hAnsi="Verdana" w:cs="Times New Roman"/>
          <w:color w:val="000000"/>
          <w:sz w:val="20"/>
          <w:szCs w:val="20"/>
          <w:lang w:eastAsia="en-IN"/>
        </w:rPr>
      </w:pPr>
      <w:ins w:id="302"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"animal is eating..."</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10"/>
        </w:numPr>
        <w:shd w:val="clear" w:color="auto" w:fill="FFFFFF"/>
        <w:spacing w:after="0" w:line="315" w:lineRule="atLeast"/>
        <w:ind w:left="0"/>
        <w:rPr>
          <w:ins w:id="303" w:author="Unknown"/>
          <w:rFonts w:ascii="Verdana" w:eastAsia="Times New Roman" w:hAnsi="Verdana" w:cs="Times New Roman"/>
          <w:color w:val="000000"/>
          <w:sz w:val="20"/>
          <w:szCs w:val="20"/>
          <w:lang w:eastAsia="en-IN"/>
        </w:rPr>
      </w:pPr>
      <w:ins w:id="304"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10"/>
        </w:numPr>
        <w:shd w:val="clear" w:color="auto" w:fill="FFFFFF"/>
        <w:spacing w:after="0" w:line="315" w:lineRule="atLeast"/>
        <w:ind w:left="0"/>
        <w:rPr>
          <w:ins w:id="305" w:author="Unknown"/>
          <w:rFonts w:ascii="Verdana" w:eastAsia="Times New Roman" w:hAnsi="Verdana" w:cs="Times New Roman"/>
          <w:color w:val="000000"/>
          <w:sz w:val="20"/>
          <w:szCs w:val="20"/>
          <w:lang w:eastAsia="en-IN"/>
        </w:rPr>
      </w:pPr>
      <w:ins w:id="306"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Dog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Animal{  </w:t>
        </w:r>
      </w:ins>
    </w:p>
    <w:p w:rsidR="00BB7294" w:rsidRPr="00BB7294" w:rsidRDefault="00BB7294" w:rsidP="00BB7294">
      <w:pPr>
        <w:numPr>
          <w:ilvl w:val="0"/>
          <w:numId w:val="10"/>
        </w:numPr>
        <w:shd w:val="clear" w:color="auto" w:fill="FFFFFF"/>
        <w:spacing w:after="0" w:line="315" w:lineRule="atLeast"/>
        <w:ind w:left="0"/>
        <w:rPr>
          <w:ins w:id="307" w:author="Unknown"/>
          <w:rFonts w:ascii="Verdana" w:eastAsia="Times New Roman" w:hAnsi="Verdana" w:cs="Times New Roman"/>
          <w:color w:val="000000"/>
          <w:sz w:val="20"/>
          <w:szCs w:val="20"/>
          <w:lang w:eastAsia="en-IN"/>
        </w:rPr>
      </w:pPr>
      <w:ins w:id="308" w:author="Unknown">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eat(){</w:t>
        </w:r>
        <w:proofErr w:type="spellStart"/>
        <w:r w:rsidRPr="00BB7294">
          <w:rPr>
            <w:rFonts w:ascii="Verdana" w:eastAsia="Times New Roman" w:hAnsi="Verdana" w:cs="Times New Roman"/>
            <w:color w:val="000000"/>
            <w:sz w:val="20"/>
            <w:szCs w:val="20"/>
            <w:bdr w:val="none" w:sz="0" w:space="0" w:color="auto" w:frame="1"/>
            <w:lang w:eastAsia="en-IN"/>
          </w:rPr>
          <w:t>System.out.println</w:t>
        </w:r>
        <w:proofErr w:type="spellEnd"/>
        <w:r w:rsidRPr="00BB7294">
          <w:rPr>
            <w:rFonts w:ascii="Verdana" w:eastAsia="Times New Roman" w:hAnsi="Verdana" w:cs="Times New Roman"/>
            <w:color w:val="000000"/>
            <w:sz w:val="20"/>
            <w:szCs w:val="20"/>
            <w:bdr w:val="none" w:sz="0" w:space="0" w:color="auto" w:frame="1"/>
            <w:lang w:eastAsia="en-IN"/>
          </w:rPr>
          <w:t>(</w:t>
        </w:r>
        <w:r w:rsidRPr="00BB7294">
          <w:rPr>
            <w:rFonts w:ascii="Verdana" w:eastAsia="Times New Roman" w:hAnsi="Verdana" w:cs="Times New Roman"/>
            <w:color w:val="0000FF"/>
            <w:sz w:val="20"/>
            <w:lang w:eastAsia="en-IN"/>
          </w:rPr>
          <w:t>"dog is eating..."</w:t>
        </w:r>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10"/>
        </w:numPr>
        <w:shd w:val="clear" w:color="auto" w:fill="FFFFFF"/>
        <w:spacing w:after="0" w:line="315" w:lineRule="atLeast"/>
        <w:ind w:left="0"/>
        <w:rPr>
          <w:ins w:id="309" w:author="Unknown"/>
          <w:rFonts w:ascii="Verdana" w:eastAsia="Times New Roman" w:hAnsi="Verdana" w:cs="Times New Roman"/>
          <w:color w:val="000000"/>
          <w:sz w:val="20"/>
          <w:szCs w:val="20"/>
          <w:lang w:eastAsia="en-IN"/>
        </w:rPr>
      </w:pPr>
      <w:ins w:id="31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10"/>
        </w:numPr>
        <w:shd w:val="clear" w:color="auto" w:fill="FFFFFF"/>
        <w:spacing w:after="0" w:line="315" w:lineRule="atLeast"/>
        <w:ind w:left="0"/>
        <w:rPr>
          <w:ins w:id="311" w:author="Unknown"/>
          <w:rFonts w:ascii="Verdana" w:eastAsia="Times New Roman" w:hAnsi="Verdana" w:cs="Times New Roman"/>
          <w:color w:val="000000"/>
          <w:sz w:val="20"/>
          <w:szCs w:val="20"/>
          <w:lang w:eastAsia="en-IN"/>
        </w:rPr>
      </w:pPr>
      <w:ins w:id="312" w:author="Unknown">
        <w:r w:rsidRPr="00BB7294">
          <w:rPr>
            <w:rFonts w:ascii="Verdana" w:eastAsia="Times New Roman" w:hAnsi="Verdana" w:cs="Times New Roman"/>
            <w:b/>
            <w:bCs/>
            <w:color w:val="006699"/>
            <w:sz w:val="20"/>
            <w:lang w:eastAsia="en-IN"/>
          </w:rPr>
          <w:t>class</w:t>
        </w:r>
        <w:r w:rsidRPr="00BB7294">
          <w:rPr>
            <w:rFonts w:ascii="Verdana" w:eastAsia="Times New Roman" w:hAnsi="Verdana" w:cs="Times New Roman"/>
            <w:color w:val="000000"/>
            <w:sz w:val="20"/>
            <w:szCs w:val="20"/>
            <w:bdr w:val="none" w:sz="0" w:space="0" w:color="auto" w:frame="1"/>
            <w:lang w:eastAsia="en-IN"/>
          </w:rPr>
          <w:t> BabyDog1 </w:t>
        </w:r>
        <w:r w:rsidRPr="00BB7294">
          <w:rPr>
            <w:rFonts w:ascii="Verdana" w:eastAsia="Times New Roman" w:hAnsi="Verdana" w:cs="Times New Roman"/>
            <w:b/>
            <w:bCs/>
            <w:color w:val="006699"/>
            <w:sz w:val="20"/>
            <w:lang w:eastAsia="en-IN"/>
          </w:rPr>
          <w:t>extends</w:t>
        </w:r>
        <w:r w:rsidRPr="00BB7294">
          <w:rPr>
            <w:rFonts w:ascii="Verdana" w:eastAsia="Times New Roman" w:hAnsi="Verdana" w:cs="Times New Roman"/>
            <w:color w:val="000000"/>
            <w:sz w:val="20"/>
            <w:szCs w:val="20"/>
            <w:bdr w:val="none" w:sz="0" w:space="0" w:color="auto" w:frame="1"/>
            <w:lang w:eastAsia="en-IN"/>
          </w:rPr>
          <w:t> Dog{  </w:t>
        </w:r>
      </w:ins>
    </w:p>
    <w:p w:rsidR="00BB7294" w:rsidRPr="00BB7294" w:rsidRDefault="00BB7294" w:rsidP="00BB7294">
      <w:pPr>
        <w:numPr>
          <w:ilvl w:val="0"/>
          <w:numId w:val="10"/>
        </w:numPr>
        <w:shd w:val="clear" w:color="auto" w:fill="FFFFFF"/>
        <w:spacing w:after="0" w:line="315" w:lineRule="atLeast"/>
        <w:ind w:left="0"/>
        <w:rPr>
          <w:ins w:id="313" w:author="Unknown"/>
          <w:rFonts w:ascii="Verdana" w:eastAsia="Times New Roman" w:hAnsi="Verdana" w:cs="Times New Roman"/>
          <w:color w:val="000000"/>
          <w:sz w:val="20"/>
          <w:szCs w:val="20"/>
          <w:lang w:eastAsia="en-IN"/>
        </w:rPr>
      </w:pPr>
      <w:ins w:id="314" w:author="Unknown">
        <w:r w:rsidRPr="00BB7294">
          <w:rPr>
            <w:rFonts w:ascii="Verdana" w:eastAsia="Times New Roman" w:hAnsi="Verdana" w:cs="Times New Roman"/>
            <w:b/>
            <w:bCs/>
            <w:color w:val="006699"/>
            <w:sz w:val="20"/>
            <w:lang w:eastAsia="en-IN"/>
          </w:rPr>
          <w:t>public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static</w:t>
        </w:r>
        <w:r w:rsidRPr="00BB7294">
          <w:rPr>
            <w:rFonts w:ascii="Verdana" w:eastAsia="Times New Roman" w:hAnsi="Verdana" w:cs="Times New Roman"/>
            <w:color w:val="000000"/>
            <w:sz w:val="20"/>
            <w:szCs w:val="20"/>
            <w:bdr w:val="none" w:sz="0" w:space="0" w:color="auto" w:frame="1"/>
            <w:lang w:eastAsia="en-IN"/>
          </w:rPr>
          <w:t> </w:t>
        </w:r>
        <w:r w:rsidRPr="00BB7294">
          <w:rPr>
            <w:rFonts w:ascii="Verdana" w:eastAsia="Times New Roman" w:hAnsi="Verdana" w:cs="Times New Roman"/>
            <w:b/>
            <w:bCs/>
            <w:color w:val="006699"/>
            <w:sz w:val="20"/>
            <w:lang w:eastAsia="en-IN"/>
          </w:rPr>
          <w:t>void</w:t>
        </w:r>
        <w:r w:rsidRPr="00BB7294">
          <w:rPr>
            <w:rFonts w:ascii="Verdana" w:eastAsia="Times New Roman" w:hAnsi="Verdana" w:cs="Times New Roman"/>
            <w:color w:val="000000"/>
            <w:sz w:val="20"/>
            <w:szCs w:val="20"/>
            <w:bdr w:val="none" w:sz="0" w:space="0" w:color="auto" w:frame="1"/>
            <w:lang w:eastAsia="en-IN"/>
          </w:rPr>
          <w:t> main(String </w:t>
        </w:r>
        <w:proofErr w:type="spellStart"/>
        <w:r w:rsidRPr="00BB7294">
          <w:rPr>
            <w:rFonts w:ascii="Verdana" w:eastAsia="Times New Roman" w:hAnsi="Verdana" w:cs="Times New Roman"/>
            <w:color w:val="000000"/>
            <w:sz w:val="20"/>
            <w:szCs w:val="20"/>
            <w:bdr w:val="none" w:sz="0" w:space="0" w:color="auto" w:frame="1"/>
            <w:lang w:eastAsia="en-IN"/>
          </w:rPr>
          <w:t>args</w:t>
        </w:r>
        <w:proofErr w:type="spellEnd"/>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numPr>
          <w:ilvl w:val="0"/>
          <w:numId w:val="10"/>
        </w:numPr>
        <w:shd w:val="clear" w:color="auto" w:fill="FFFFFF"/>
        <w:spacing w:after="0" w:line="315" w:lineRule="atLeast"/>
        <w:ind w:left="0"/>
        <w:rPr>
          <w:ins w:id="315" w:author="Unknown"/>
          <w:rFonts w:ascii="Verdana" w:eastAsia="Times New Roman" w:hAnsi="Verdana" w:cs="Times New Roman"/>
          <w:color w:val="000000"/>
          <w:sz w:val="20"/>
          <w:szCs w:val="20"/>
          <w:lang w:eastAsia="en-IN"/>
        </w:rPr>
      </w:pPr>
      <w:ins w:id="316" w:author="Unknown">
        <w:r w:rsidRPr="00BB7294">
          <w:rPr>
            <w:rFonts w:ascii="Verdana" w:eastAsia="Times New Roman" w:hAnsi="Verdana" w:cs="Times New Roman"/>
            <w:color w:val="000000"/>
            <w:sz w:val="20"/>
            <w:szCs w:val="20"/>
            <w:bdr w:val="none" w:sz="0" w:space="0" w:color="auto" w:frame="1"/>
            <w:lang w:eastAsia="en-IN"/>
          </w:rPr>
          <w:t>Animal a=</w:t>
        </w:r>
        <w:r w:rsidRPr="00BB7294">
          <w:rPr>
            <w:rFonts w:ascii="Verdana" w:eastAsia="Times New Roman" w:hAnsi="Verdana" w:cs="Times New Roman"/>
            <w:b/>
            <w:bCs/>
            <w:color w:val="006699"/>
            <w:sz w:val="20"/>
            <w:lang w:eastAsia="en-IN"/>
          </w:rPr>
          <w:t>new</w:t>
        </w:r>
        <w:r w:rsidRPr="00BB7294">
          <w:rPr>
            <w:rFonts w:ascii="Verdana" w:eastAsia="Times New Roman" w:hAnsi="Verdana" w:cs="Times New Roman"/>
            <w:color w:val="000000"/>
            <w:sz w:val="20"/>
            <w:szCs w:val="20"/>
            <w:bdr w:val="none" w:sz="0" w:space="0" w:color="auto" w:frame="1"/>
            <w:lang w:eastAsia="en-IN"/>
          </w:rPr>
          <w:t> BabyDog1();  </w:t>
        </w:r>
      </w:ins>
    </w:p>
    <w:p w:rsidR="00BB7294" w:rsidRPr="00BB7294" w:rsidRDefault="00BB7294" w:rsidP="00BB7294">
      <w:pPr>
        <w:numPr>
          <w:ilvl w:val="0"/>
          <w:numId w:val="10"/>
        </w:numPr>
        <w:shd w:val="clear" w:color="auto" w:fill="FFFFFF"/>
        <w:spacing w:after="0" w:line="315" w:lineRule="atLeast"/>
        <w:ind w:left="0"/>
        <w:rPr>
          <w:ins w:id="317" w:author="Unknown"/>
          <w:rFonts w:ascii="Verdana" w:eastAsia="Times New Roman" w:hAnsi="Verdana" w:cs="Times New Roman"/>
          <w:color w:val="000000"/>
          <w:sz w:val="20"/>
          <w:szCs w:val="20"/>
          <w:lang w:eastAsia="en-IN"/>
        </w:rPr>
      </w:pPr>
      <w:ins w:id="318" w:author="Unknown">
        <w:r w:rsidRPr="00BB7294">
          <w:rPr>
            <w:rFonts w:ascii="Verdana" w:eastAsia="Times New Roman" w:hAnsi="Verdana" w:cs="Times New Roman"/>
            <w:color w:val="000000"/>
            <w:sz w:val="20"/>
            <w:szCs w:val="20"/>
            <w:bdr w:val="none" w:sz="0" w:space="0" w:color="auto" w:frame="1"/>
            <w:lang w:eastAsia="en-IN"/>
          </w:rPr>
          <w:lastRenderedPageBreak/>
          <w:t>a.eat();  </w:t>
        </w:r>
      </w:ins>
    </w:p>
    <w:p w:rsidR="00BB7294" w:rsidRPr="00BB7294" w:rsidRDefault="00BB7294" w:rsidP="00BB7294">
      <w:pPr>
        <w:numPr>
          <w:ilvl w:val="0"/>
          <w:numId w:val="10"/>
        </w:numPr>
        <w:shd w:val="clear" w:color="auto" w:fill="FFFFFF"/>
        <w:spacing w:after="120" w:line="315" w:lineRule="atLeast"/>
        <w:ind w:left="0"/>
        <w:rPr>
          <w:ins w:id="319" w:author="Unknown"/>
          <w:rFonts w:ascii="Verdana" w:eastAsia="Times New Roman" w:hAnsi="Verdana" w:cs="Times New Roman"/>
          <w:color w:val="000000"/>
          <w:sz w:val="20"/>
          <w:szCs w:val="20"/>
          <w:lang w:eastAsia="en-IN"/>
        </w:rPr>
      </w:pPr>
      <w:ins w:id="320" w:author="Unknown">
        <w:r w:rsidRPr="00BB7294">
          <w:rPr>
            <w:rFonts w:ascii="Verdana" w:eastAsia="Times New Roman" w:hAnsi="Verdana" w:cs="Times New Roman"/>
            <w:color w:val="000000"/>
            <w:sz w:val="20"/>
            <w:szCs w:val="20"/>
            <w:bdr w:val="none" w:sz="0" w:space="0" w:color="auto" w:frame="1"/>
            <w:lang w:eastAsia="en-IN"/>
          </w:rPr>
          <w:t>}}  </w:t>
        </w:r>
      </w:ins>
    </w:p>
    <w:p w:rsidR="00BB7294" w:rsidRPr="00BB7294" w:rsidRDefault="00BB7294" w:rsidP="00BB7294">
      <w:pPr>
        <w:spacing w:after="0" w:line="240" w:lineRule="auto"/>
        <w:rPr>
          <w:ins w:id="321" w:author="Unknown"/>
          <w:rFonts w:ascii="Times New Roman" w:eastAsia="Times New Roman" w:hAnsi="Times New Roman" w:cs="Times New Roman"/>
          <w:sz w:val="24"/>
          <w:szCs w:val="24"/>
          <w:lang w:eastAsia="en-IN"/>
        </w:rPr>
      </w:pPr>
      <w:ins w:id="322" w:author="Unknown">
        <w:r w:rsidRPr="00BB7294">
          <w:rPr>
            <w:rFonts w:ascii="Verdana" w:eastAsia="Times New Roman" w:hAnsi="Verdana" w:cs="Times New Roman"/>
            <w:color w:val="000000"/>
            <w:sz w:val="20"/>
            <w:lang w:eastAsia="en-IN"/>
          </w:rPr>
          <w:fldChar w:fldCharType="begin"/>
        </w:r>
        <w:r w:rsidRPr="00BB7294">
          <w:rPr>
            <w:rFonts w:ascii="Verdana" w:eastAsia="Times New Roman" w:hAnsi="Verdana" w:cs="Times New Roman"/>
            <w:color w:val="000000"/>
            <w:sz w:val="20"/>
            <w:lang w:eastAsia="en-IN"/>
          </w:rPr>
          <w:instrText xml:space="preserve"> HYPERLINK "http://www.javatpoint.com/opr/test.jsp?filename=BabyDog1" \t "_blank" </w:instrText>
        </w:r>
        <w:r w:rsidRPr="00BB7294">
          <w:rPr>
            <w:rFonts w:ascii="Verdana" w:eastAsia="Times New Roman" w:hAnsi="Verdana" w:cs="Times New Roman"/>
            <w:color w:val="000000"/>
            <w:sz w:val="20"/>
            <w:lang w:eastAsia="en-IN"/>
          </w:rPr>
          <w:fldChar w:fldCharType="separate"/>
        </w:r>
        <w:r w:rsidRPr="00BB7294">
          <w:rPr>
            <w:rFonts w:ascii="Verdana" w:eastAsia="Times New Roman" w:hAnsi="Verdana" w:cs="Times New Roman"/>
            <w:b/>
            <w:bCs/>
            <w:color w:val="FFFFFF"/>
            <w:sz w:val="20"/>
            <w:u w:val="single"/>
            <w:lang w:eastAsia="en-IN"/>
          </w:rPr>
          <w:t>Test it Now</w:t>
        </w:r>
        <w:r w:rsidRPr="00BB7294">
          <w:rPr>
            <w:rFonts w:ascii="Verdana" w:eastAsia="Times New Roman" w:hAnsi="Verdana" w:cs="Times New Roman"/>
            <w:color w:val="000000"/>
            <w:sz w:val="20"/>
            <w:lang w:eastAsia="en-IN"/>
          </w:rPr>
          <w:fldChar w:fldCharType="end"/>
        </w:r>
      </w:ins>
    </w:p>
    <w:p w:rsidR="00BB7294" w:rsidRPr="00BB7294" w:rsidRDefault="00BB7294" w:rsidP="00BB7294">
      <w:pPr>
        <w:shd w:val="clear" w:color="auto" w:fill="FFFFFF"/>
        <w:spacing w:before="100" w:beforeAutospacing="1" w:after="100" w:afterAutospacing="1" w:line="240" w:lineRule="auto"/>
        <w:rPr>
          <w:ins w:id="323" w:author="Unknown"/>
          <w:rFonts w:ascii="Verdana" w:eastAsia="Times New Roman" w:hAnsi="Verdana" w:cs="Times New Roman"/>
          <w:color w:val="000000"/>
          <w:sz w:val="20"/>
          <w:szCs w:val="20"/>
          <w:lang w:eastAsia="en-IN"/>
        </w:rPr>
      </w:pPr>
      <w:ins w:id="324" w:author="Unknown">
        <w:r w:rsidRPr="00BB7294">
          <w:rPr>
            <w:rFonts w:ascii="Verdana" w:eastAsia="Times New Roman" w:hAnsi="Verdana" w:cs="Times New Roman"/>
            <w:color w:val="000000"/>
            <w:sz w:val="20"/>
            <w:szCs w:val="20"/>
            <w:lang w:eastAsia="en-IN"/>
          </w:rPr>
          <w:t>Output:</w:t>
        </w:r>
      </w:ins>
    </w:p>
    <w:p w:rsidR="00BB7294" w:rsidRPr="00BB7294" w:rsidRDefault="00BB7294" w:rsidP="00BB729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lang w:eastAsia="en-IN"/>
        </w:rPr>
      </w:pPr>
      <w:ins w:id="326" w:author="Unknown">
        <w:r w:rsidRPr="00BB7294">
          <w:rPr>
            <w:rFonts w:ascii="Courier New" w:eastAsia="Times New Roman" w:hAnsi="Courier New" w:cs="Courier New"/>
            <w:color w:val="000000"/>
            <w:sz w:val="20"/>
            <w:szCs w:val="20"/>
            <w:lang w:eastAsia="en-IN"/>
          </w:rPr>
          <w:t>Dog is eating</w:t>
        </w:r>
      </w:ins>
    </w:p>
    <w:p w:rsidR="00BB7294" w:rsidRPr="00BB7294" w:rsidRDefault="00BB7294" w:rsidP="00BB7294">
      <w:pPr>
        <w:shd w:val="clear" w:color="auto" w:fill="FFFFFF"/>
        <w:spacing w:before="100" w:beforeAutospacing="1" w:after="100" w:afterAutospacing="1" w:line="240" w:lineRule="auto"/>
        <w:rPr>
          <w:ins w:id="327" w:author="Unknown"/>
          <w:rFonts w:ascii="Verdana" w:eastAsia="Times New Roman" w:hAnsi="Verdana" w:cs="Times New Roman"/>
          <w:color w:val="000000"/>
          <w:sz w:val="20"/>
          <w:szCs w:val="20"/>
          <w:lang w:eastAsia="en-IN"/>
        </w:rPr>
      </w:pPr>
      <w:ins w:id="328" w:author="Unknown">
        <w:r w:rsidRPr="00BB7294">
          <w:rPr>
            <w:rFonts w:ascii="Verdana" w:eastAsia="Times New Roman" w:hAnsi="Verdana" w:cs="Times New Roman"/>
            <w:color w:val="000000"/>
            <w:sz w:val="20"/>
            <w:szCs w:val="20"/>
            <w:lang w:eastAsia="en-IN"/>
          </w:rPr>
          <w:t xml:space="preserve">Since, </w:t>
        </w:r>
        <w:proofErr w:type="spellStart"/>
        <w:r w:rsidRPr="00BB7294">
          <w:rPr>
            <w:rFonts w:ascii="Verdana" w:eastAsia="Times New Roman" w:hAnsi="Verdana" w:cs="Times New Roman"/>
            <w:color w:val="000000"/>
            <w:sz w:val="20"/>
            <w:szCs w:val="20"/>
            <w:lang w:eastAsia="en-IN"/>
          </w:rPr>
          <w:t>BabyDog</w:t>
        </w:r>
        <w:proofErr w:type="spellEnd"/>
        <w:r w:rsidRPr="00BB7294">
          <w:rPr>
            <w:rFonts w:ascii="Verdana" w:eastAsia="Times New Roman" w:hAnsi="Verdana" w:cs="Times New Roman"/>
            <w:color w:val="000000"/>
            <w:sz w:val="20"/>
            <w:szCs w:val="20"/>
            <w:lang w:eastAsia="en-IN"/>
          </w:rPr>
          <w:t xml:space="preserve"> is not overriding the eat() method, so eat() method of Dog class is invoked.</w:t>
        </w:r>
      </w:ins>
    </w:p>
    <w:p w:rsidR="002E7462" w:rsidRDefault="002E7462"/>
    <w:sectPr w:rsidR="002E7462" w:rsidSect="002E7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1EA0"/>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2723F3"/>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57245"/>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15196"/>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3770DE"/>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B177B"/>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5B047B"/>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92F50"/>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381EE3"/>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C15421"/>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9"/>
  </w:num>
  <w:num w:numId="4">
    <w:abstractNumId w:val="8"/>
  </w:num>
  <w:num w:numId="5">
    <w:abstractNumId w:val="4"/>
  </w:num>
  <w:num w:numId="6">
    <w:abstractNumId w:val="6"/>
  </w:num>
  <w:num w:numId="7">
    <w:abstractNumId w:val="3"/>
  </w:num>
  <w:num w:numId="8">
    <w:abstractNumId w:val="5"/>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B7294"/>
    <w:rsid w:val="002E7462"/>
    <w:rsid w:val="00BB72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462"/>
  </w:style>
  <w:style w:type="paragraph" w:styleId="Heading1">
    <w:name w:val="heading 1"/>
    <w:basedOn w:val="Normal"/>
    <w:link w:val="Heading1Char"/>
    <w:uiPriority w:val="9"/>
    <w:qFormat/>
    <w:rsid w:val="00BB72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72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72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B729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72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72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B729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B72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7294"/>
    <w:rPr>
      <w:b/>
      <w:bCs/>
    </w:rPr>
  </w:style>
  <w:style w:type="character" w:styleId="Emphasis">
    <w:name w:val="Emphasis"/>
    <w:basedOn w:val="DefaultParagraphFont"/>
    <w:uiPriority w:val="20"/>
    <w:qFormat/>
    <w:rsid w:val="00BB7294"/>
    <w:rPr>
      <w:i/>
      <w:iCs/>
    </w:rPr>
  </w:style>
  <w:style w:type="character" w:styleId="Hyperlink">
    <w:name w:val="Hyperlink"/>
    <w:basedOn w:val="DefaultParagraphFont"/>
    <w:uiPriority w:val="99"/>
    <w:semiHidden/>
    <w:unhideWhenUsed/>
    <w:rsid w:val="00BB7294"/>
    <w:rPr>
      <w:color w:val="0000FF"/>
      <w:u w:val="single"/>
    </w:rPr>
  </w:style>
  <w:style w:type="character" w:customStyle="1" w:styleId="keyword">
    <w:name w:val="keyword"/>
    <w:basedOn w:val="DefaultParagraphFont"/>
    <w:rsid w:val="00BB7294"/>
  </w:style>
  <w:style w:type="character" w:customStyle="1" w:styleId="comment">
    <w:name w:val="comment"/>
    <w:basedOn w:val="DefaultParagraphFont"/>
    <w:rsid w:val="00BB7294"/>
  </w:style>
  <w:style w:type="paragraph" w:styleId="HTMLPreformatted">
    <w:name w:val="HTML Preformatted"/>
    <w:basedOn w:val="Normal"/>
    <w:link w:val="HTMLPreformattedChar"/>
    <w:uiPriority w:val="99"/>
    <w:semiHidden/>
    <w:unhideWhenUsed/>
    <w:rsid w:val="00BB7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7294"/>
    <w:rPr>
      <w:rFonts w:ascii="Courier New" w:eastAsia="Times New Roman" w:hAnsi="Courier New" w:cs="Courier New"/>
      <w:sz w:val="20"/>
      <w:szCs w:val="20"/>
      <w:lang w:eastAsia="en-IN"/>
    </w:rPr>
  </w:style>
  <w:style w:type="character" w:customStyle="1" w:styleId="string">
    <w:name w:val="string"/>
    <w:basedOn w:val="DefaultParagraphFont"/>
    <w:rsid w:val="00BB7294"/>
  </w:style>
  <w:style w:type="character" w:customStyle="1" w:styleId="testit">
    <w:name w:val="testit"/>
    <w:basedOn w:val="DefaultParagraphFont"/>
    <w:rsid w:val="00BB7294"/>
  </w:style>
  <w:style w:type="character" w:customStyle="1" w:styleId="number">
    <w:name w:val="number"/>
    <w:basedOn w:val="DefaultParagraphFont"/>
    <w:rsid w:val="00BB7294"/>
  </w:style>
  <w:style w:type="paragraph" w:styleId="BalloonText">
    <w:name w:val="Balloon Text"/>
    <w:basedOn w:val="Normal"/>
    <w:link w:val="BalloonTextChar"/>
    <w:uiPriority w:val="99"/>
    <w:semiHidden/>
    <w:unhideWhenUsed/>
    <w:rsid w:val="00BB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2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79735">
      <w:bodyDiv w:val="1"/>
      <w:marLeft w:val="0"/>
      <w:marRight w:val="0"/>
      <w:marTop w:val="0"/>
      <w:marBottom w:val="0"/>
      <w:divBdr>
        <w:top w:val="none" w:sz="0" w:space="0" w:color="auto"/>
        <w:left w:val="none" w:sz="0" w:space="0" w:color="auto"/>
        <w:bottom w:val="none" w:sz="0" w:space="0" w:color="auto"/>
        <w:right w:val="none" w:sz="0" w:space="0" w:color="auto"/>
      </w:divBdr>
      <w:divsChild>
        <w:div w:id="1212499876">
          <w:marLeft w:val="0"/>
          <w:marRight w:val="0"/>
          <w:marTop w:val="0"/>
          <w:marBottom w:val="120"/>
          <w:divBdr>
            <w:top w:val="single" w:sz="6" w:space="0" w:color="D5DDC6"/>
            <w:left w:val="single" w:sz="24" w:space="0" w:color="66BB55"/>
            <w:bottom w:val="single" w:sz="6" w:space="0" w:color="D5DDC6"/>
            <w:right w:val="single" w:sz="6" w:space="0" w:color="D5DDC6"/>
          </w:divBdr>
        </w:div>
        <w:div w:id="516426592">
          <w:marLeft w:val="0"/>
          <w:marRight w:val="0"/>
          <w:marTop w:val="0"/>
          <w:marBottom w:val="120"/>
          <w:divBdr>
            <w:top w:val="single" w:sz="6" w:space="0" w:color="D5DDC6"/>
            <w:left w:val="single" w:sz="24" w:space="0" w:color="66BB55"/>
            <w:bottom w:val="single" w:sz="6" w:space="0" w:color="D5DDC6"/>
            <w:right w:val="single" w:sz="6" w:space="0" w:color="D5DDC6"/>
          </w:divBdr>
        </w:div>
        <w:div w:id="935022476">
          <w:marLeft w:val="0"/>
          <w:marRight w:val="0"/>
          <w:marTop w:val="0"/>
          <w:marBottom w:val="120"/>
          <w:divBdr>
            <w:top w:val="single" w:sz="6" w:space="0" w:color="D5DDC6"/>
            <w:left w:val="single" w:sz="24" w:space="0" w:color="66BB55"/>
            <w:bottom w:val="single" w:sz="6" w:space="0" w:color="D5DDC6"/>
            <w:right w:val="single" w:sz="6" w:space="0" w:color="D5DDC6"/>
          </w:divBdr>
        </w:div>
        <w:div w:id="1422264076">
          <w:marLeft w:val="0"/>
          <w:marRight w:val="0"/>
          <w:marTop w:val="120"/>
          <w:marBottom w:val="0"/>
          <w:divBdr>
            <w:top w:val="single" w:sz="6" w:space="0" w:color="D5DDC6"/>
            <w:left w:val="single" w:sz="6" w:space="4" w:color="D5DDC6"/>
            <w:bottom w:val="single" w:sz="6" w:space="0" w:color="D5DDC6"/>
            <w:right w:val="single" w:sz="6" w:space="0" w:color="D5DDC6"/>
          </w:divBdr>
        </w:div>
        <w:div w:id="587160280">
          <w:marLeft w:val="0"/>
          <w:marRight w:val="0"/>
          <w:marTop w:val="0"/>
          <w:marBottom w:val="120"/>
          <w:divBdr>
            <w:top w:val="single" w:sz="6" w:space="0" w:color="D5DDC6"/>
            <w:left w:val="single" w:sz="24" w:space="0" w:color="66BB55"/>
            <w:bottom w:val="single" w:sz="6" w:space="0" w:color="D5DDC6"/>
            <w:right w:val="single" w:sz="6" w:space="0" w:color="D5DDC6"/>
          </w:divBdr>
        </w:div>
        <w:div w:id="990451231">
          <w:marLeft w:val="0"/>
          <w:marRight w:val="0"/>
          <w:marTop w:val="120"/>
          <w:marBottom w:val="0"/>
          <w:divBdr>
            <w:top w:val="single" w:sz="6" w:space="0" w:color="D5DDC6"/>
            <w:left w:val="single" w:sz="6" w:space="4" w:color="D5DDC6"/>
            <w:bottom w:val="single" w:sz="6" w:space="0" w:color="D5DDC6"/>
            <w:right w:val="single" w:sz="6" w:space="0" w:color="D5DDC6"/>
          </w:divBdr>
        </w:div>
        <w:div w:id="1135876602">
          <w:marLeft w:val="0"/>
          <w:marRight w:val="0"/>
          <w:marTop w:val="0"/>
          <w:marBottom w:val="120"/>
          <w:divBdr>
            <w:top w:val="single" w:sz="6" w:space="0" w:color="D5DDC6"/>
            <w:left w:val="single" w:sz="24" w:space="0" w:color="66BB55"/>
            <w:bottom w:val="single" w:sz="6" w:space="0" w:color="D5DDC6"/>
            <w:right w:val="single" w:sz="6" w:space="0" w:color="D5DDC6"/>
          </w:divBdr>
        </w:div>
        <w:div w:id="390807065">
          <w:marLeft w:val="0"/>
          <w:marRight w:val="0"/>
          <w:marTop w:val="120"/>
          <w:marBottom w:val="0"/>
          <w:divBdr>
            <w:top w:val="single" w:sz="6" w:space="0" w:color="D5DDC6"/>
            <w:left w:val="single" w:sz="6" w:space="4" w:color="D5DDC6"/>
            <w:bottom w:val="single" w:sz="6" w:space="0" w:color="D5DDC6"/>
            <w:right w:val="single" w:sz="6" w:space="0" w:color="D5DDC6"/>
          </w:divBdr>
        </w:div>
        <w:div w:id="25067250">
          <w:marLeft w:val="0"/>
          <w:marRight w:val="0"/>
          <w:marTop w:val="0"/>
          <w:marBottom w:val="120"/>
          <w:divBdr>
            <w:top w:val="single" w:sz="6" w:space="0" w:color="D5DDC6"/>
            <w:left w:val="single" w:sz="24" w:space="0" w:color="66BB55"/>
            <w:bottom w:val="single" w:sz="6" w:space="0" w:color="D5DDC6"/>
            <w:right w:val="single" w:sz="6" w:space="0" w:color="D5DDC6"/>
          </w:divBdr>
        </w:div>
        <w:div w:id="884174763">
          <w:marLeft w:val="0"/>
          <w:marRight w:val="0"/>
          <w:marTop w:val="120"/>
          <w:marBottom w:val="0"/>
          <w:divBdr>
            <w:top w:val="single" w:sz="6" w:space="0" w:color="D5DDC6"/>
            <w:left w:val="single" w:sz="6" w:space="4" w:color="D5DDC6"/>
            <w:bottom w:val="single" w:sz="6" w:space="0" w:color="D5DDC6"/>
            <w:right w:val="single" w:sz="6" w:space="0" w:color="D5DDC6"/>
          </w:divBdr>
        </w:div>
        <w:div w:id="954366879">
          <w:marLeft w:val="0"/>
          <w:marRight w:val="0"/>
          <w:marTop w:val="0"/>
          <w:marBottom w:val="120"/>
          <w:divBdr>
            <w:top w:val="single" w:sz="6" w:space="0" w:color="D5DDC6"/>
            <w:left w:val="single" w:sz="24" w:space="0" w:color="66BB55"/>
            <w:bottom w:val="single" w:sz="6" w:space="0" w:color="D5DDC6"/>
            <w:right w:val="single" w:sz="6" w:space="0" w:color="D5DDC6"/>
          </w:divBdr>
        </w:div>
        <w:div w:id="504243925">
          <w:marLeft w:val="0"/>
          <w:marRight w:val="0"/>
          <w:marTop w:val="120"/>
          <w:marBottom w:val="0"/>
          <w:divBdr>
            <w:top w:val="single" w:sz="6" w:space="0" w:color="D5DDC6"/>
            <w:left w:val="single" w:sz="6" w:space="4" w:color="D5DDC6"/>
            <w:bottom w:val="single" w:sz="6" w:space="0" w:color="D5DDC6"/>
            <w:right w:val="single" w:sz="6" w:space="0" w:color="D5DDC6"/>
          </w:divBdr>
        </w:div>
        <w:div w:id="2074935778">
          <w:marLeft w:val="0"/>
          <w:marRight w:val="0"/>
          <w:marTop w:val="0"/>
          <w:marBottom w:val="120"/>
          <w:divBdr>
            <w:top w:val="single" w:sz="6" w:space="0" w:color="D5DDC6"/>
            <w:left w:val="single" w:sz="24" w:space="0" w:color="66BB55"/>
            <w:bottom w:val="single" w:sz="6" w:space="0" w:color="D5DDC6"/>
            <w:right w:val="single" w:sz="6" w:space="0" w:color="D5DDC6"/>
          </w:divBdr>
        </w:div>
        <w:div w:id="1023088879">
          <w:marLeft w:val="0"/>
          <w:marRight w:val="0"/>
          <w:marTop w:val="120"/>
          <w:marBottom w:val="0"/>
          <w:divBdr>
            <w:top w:val="single" w:sz="6" w:space="0" w:color="D5DDC6"/>
            <w:left w:val="single" w:sz="6" w:space="4" w:color="D5DDC6"/>
            <w:bottom w:val="single" w:sz="6" w:space="0" w:color="D5DDC6"/>
            <w:right w:val="single" w:sz="6" w:space="0" w:color="D5DDC6"/>
          </w:divBdr>
        </w:div>
        <w:div w:id="475413915">
          <w:marLeft w:val="0"/>
          <w:marRight w:val="0"/>
          <w:marTop w:val="0"/>
          <w:marBottom w:val="120"/>
          <w:divBdr>
            <w:top w:val="single" w:sz="6" w:space="0" w:color="D5DDC6"/>
            <w:left w:val="single" w:sz="24" w:space="0" w:color="66BB55"/>
            <w:bottom w:val="single" w:sz="6" w:space="0" w:color="D5DDC6"/>
            <w:right w:val="single" w:sz="6" w:space="0" w:color="D5DDC6"/>
          </w:divBdr>
        </w:div>
        <w:div w:id="2124111788">
          <w:marLeft w:val="0"/>
          <w:marRight w:val="0"/>
          <w:marTop w:val="120"/>
          <w:marBottom w:val="0"/>
          <w:divBdr>
            <w:top w:val="single" w:sz="6" w:space="0" w:color="D5DDC6"/>
            <w:left w:val="single" w:sz="6" w:space="4" w:color="D5DDC6"/>
            <w:bottom w:val="single" w:sz="6" w:space="0" w:color="D5DDC6"/>
            <w:right w:val="single" w:sz="6" w:space="0" w:color="D5DDC6"/>
          </w:divBdr>
        </w:div>
        <w:div w:id="1191335489">
          <w:marLeft w:val="0"/>
          <w:marRight w:val="0"/>
          <w:marTop w:val="0"/>
          <w:marBottom w:val="120"/>
          <w:divBdr>
            <w:top w:val="single" w:sz="6" w:space="0" w:color="D5DDC6"/>
            <w:left w:val="single" w:sz="24" w:space="0" w:color="66BB55"/>
            <w:bottom w:val="single" w:sz="6" w:space="0" w:color="D5DDC6"/>
            <w:right w:val="single" w:sz="6" w:space="0" w:color="D5DDC6"/>
          </w:divBdr>
        </w:div>
        <w:div w:id="4987390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2019-05-23T01:32:00Z</dcterms:created>
  <dcterms:modified xsi:type="dcterms:W3CDTF">2019-05-23T01:33:00Z</dcterms:modified>
</cp:coreProperties>
</file>