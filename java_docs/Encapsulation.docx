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1B0" w:rsidRPr="000611B0" w:rsidRDefault="000611B0" w:rsidP="000611B0">
      <w:pPr>
        <w:spacing w:after="0" w:line="345" w:lineRule="atLeast"/>
        <w:ind w:left="300"/>
        <w:rPr>
          <w:rFonts w:ascii="Verdana" w:eastAsia="Times New Roman" w:hAnsi="Verdana" w:cs="Times New Roman"/>
          <w:color w:val="000000"/>
          <w:sz w:val="20"/>
          <w:szCs w:val="20"/>
          <w:lang w:eastAsia="en-IN"/>
        </w:rPr>
      </w:pPr>
      <w:r w:rsidRPr="000611B0">
        <w:rPr>
          <w:rFonts w:ascii="Verdana" w:eastAsia="Times New Roman" w:hAnsi="Verdana" w:cs="Times New Roman"/>
          <w:color w:val="000000"/>
          <w:sz w:val="20"/>
          <w:szCs w:val="20"/>
          <w:lang w:eastAsia="en-IN"/>
        </w:rPr>
        <w:fldChar w:fldCharType="begin"/>
      </w:r>
      <w:r w:rsidRPr="000611B0">
        <w:rPr>
          <w:rFonts w:ascii="Verdana" w:eastAsia="Times New Roman" w:hAnsi="Verdana" w:cs="Times New Roman"/>
          <w:color w:val="000000"/>
          <w:sz w:val="20"/>
          <w:szCs w:val="20"/>
          <w:lang w:eastAsia="en-IN"/>
        </w:rPr>
        <w:instrText xml:space="preserve"> HYPERLINK "https://www.javatpoint.com/object-class" </w:instrText>
      </w:r>
      <w:r w:rsidRPr="000611B0">
        <w:rPr>
          <w:rFonts w:ascii="Verdana" w:eastAsia="Times New Roman" w:hAnsi="Verdana" w:cs="Times New Roman"/>
          <w:color w:val="000000"/>
          <w:sz w:val="20"/>
          <w:szCs w:val="20"/>
          <w:lang w:eastAsia="en-IN"/>
        </w:rPr>
        <w:fldChar w:fldCharType="separate"/>
      </w:r>
      <w:r w:rsidRPr="000611B0">
        <w:rPr>
          <w:rFonts w:ascii="Times New Roman" w:eastAsia="Times New Roman" w:hAnsi="Times New Roman" w:cs="Times New Roman"/>
          <w:b/>
          <w:bCs/>
          <w:color w:val="FFFFFF"/>
          <w:sz w:val="20"/>
          <w:u w:val="single"/>
          <w:lang w:eastAsia="en-IN"/>
        </w:rPr>
        <w:t>next →</w:t>
      </w:r>
      <w:r w:rsidRPr="000611B0">
        <w:rPr>
          <w:rFonts w:ascii="Verdana" w:eastAsia="Times New Roman" w:hAnsi="Verdana" w:cs="Times New Roman"/>
          <w:color w:val="000000"/>
          <w:sz w:val="20"/>
          <w:szCs w:val="20"/>
          <w:lang w:eastAsia="en-IN"/>
        </w:rPr>
        <w:fldChar w:fldCharType="end"/>
      </w:r>
      <w:hyperlink r:id="rId5" w:history="1">
        <w:r w:rsidRPr="000611B0">
          <w:rPr>
            <w:rFonts w:ascii="Times New Roman" w:eastAsia="Times New Roman" w:hAnsi="Times New Roman" w:cs="Times New Roman"/>
            <w:b/>
            <w:bCs/>
            <w:color w:val="FFFFFF"/>
            <w:sz w:val="20"/>
            <w:u w:val="single"/>
            <w:lang w:eastAsia="en-IN"/>
          </w:rPr>
          <w:t xml:space="preserve">← </w:t>
        </w:r>
        <w:proofErr w:type="spellStart"/>
        <w:r w:rsidRPr="000611B0">
          <w:rPr>
            <w:rFonts w:ascii="Times New Roman" w:eastAsia="Times New Roman" w:hAnsi="Times New Roman" w:cs="Times New Roman"/>
            <w:b/>
            <w:bCs/>
            <w:color w:val="FFFFFF"/>
            <w:sz w:val="20"/>
            <w:u w:val="single"/>
            <w:lang w:eastAsia="en-IN"/>
          </w:rPr>
          <w:t>prev</w:t>
        </w:r>
        <w:proofErr w:type="spellEnd"/>
      </w:hyperlink>
    </w:p>
    <w:p w:rsidR="000611B0" w:rsidRPr="000611B0" w:rsidRDefault="000611B0" w:rsidP="000611B0">
      <w:pPr>
        <w:spacing w:before="75" w:after="100" w:afterAutospacing="1" w:line="312" w:lineRule="atLeast"/>
        <w:ind w:left="300"/>
        <w:outlineLvl w:val="0"/>
        <w:rPr>
          <w:rFonts w:ascii="Helvetica" w:eastAsia="Times New Roman" w:hAnsi="Helvetica" w:cs="Helvetica"/>
          <w:color w:val="610B38"/>
          <w:kern w:val="36"/>
          <w:sz w:val="44"/>
          <w:szCs w:val="44"/>
          <w:lang w:eastAsia="en-IN"/>
        </w:rPr>
      </w:pPr>
      <w:r w:rsidRPr="000611B0">
        <w:rPr>
          <w:rFonts w:ascii="Helvetica" w:eastAsia="Times New Roman" w:hAnsi="Helvetica" w:cs="Helvetica"/>
          <w:color w:val="610B38"/>
          <w:kern w:val="36"/>
          <w:sz w:val="44"/>
          <w:szCs w:val="44"/>
          <w:lang w:eastAsia="en-IN"/>
        </w:rPr>
        <w:t>Encapsulation in Java</w:t>
      </w:r>
    </w:p>
    <w:p w:rsidR="000611B0" w:rsidRPr="000611B0" w:rsidRDefault="000611B0" w:rsidP="000611B0">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0611B0">
        <w:rPr>
          <w:rFonts w:ascii="Verdana" w:eastAsia="Times New Roman" w:hAnsi="Verdana" w:cs="Times New Roman"/>
          <w:b/>
          <w:bCs/>
          <w:color w:val="2F4F4F"/>
          <w:sz w:val="20"/>
          <w:lang w:eastAsia="en-IN"/>
        </w:rPr>
        <w:t>Encapsulation in Java</w:t>
      </w:r>
      <w:r w:rsidRPr="000611B0">
        <w:rPr>
          <w:rFonts w:ascii="Verdana" w:eastAsia="Times New Roman" w:hAnsi="Verdana" w:cs="Times New Roman"/>
          <w:color w:val="000000"/>
          <w:sz w:val="20"/>
          <w:szCs w:val="20"/>
          <w:lang w:eastAsia="en-IN"/>
        </w:rPr>
        <w:t> is a </w:t>
      </w:r>
      <w:r w:rsidRPr="000611B0">
        <w:rPr>
          <w:rFonts w:ascii="Verdana" w:eastAsia="Times New Roman" w:hAnsi="Verdana" w:cs="Times New Roman"/>
          <w:i/>
          <w:iCs/>
          <w:color w:val="000000"/>
          <w:sz w:val="20"/>
          <w:lang w:eastAsia="en-IN"/>
        </w:rPr>
        <w:t>process of wrapping code and data together into a single unit</w:t>
      </w:r>
      <w:r w:rsidRPr="000611B0">
        <w:rPr>
          <w:rFonts w:ascii="Verdana" w:eastAsia="Times New Roman" w:hAnsi="Verdana" w:cs="Times New Roman"/>
          <w:color w:val="000000"/>
          <w:sz w:val="20"/>
          <w:szCs w:val="20"/>
          <w:lang w:eastAsia="en-IN"/>
        </w:rPr>
        <w:t>, for example, a capsule which is mixed of several medicines.</w:t>
      </w:r>
    </w:p>
    <w:p w:rsidR="000611B0" w:rsidRPr="000611B0" w:rsidRDefault="000611B0" w:rsidP="000611B0">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noProof/>
          <w:color w:val="000000"/>
          <w:sz w:val="20"/>
          <w:szCs w:val="20"/>
          <w:lang w:eastAsia="en-IN"/>
        </w:rPr>
        <w:drawing>
          <wp:inline distT="0" distB="0" distL="0" distR="0">
            <wp:extent cx="1828800" cy="876300"/>
            <wp:effectExtent l="19050" t="0" r="0" b="0"/>
            <wp:docPr id="2"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6"/>
                    <a:srcRect/>
                    <a:stretch>
                      <a:fillRect/>
                    </a:stretch>
                  </pic:blipFill>
                  <pic:spPr bwMode="auto">
                    <a:xfrm>
                      <a:off x="0" y="0"/>
                      <a:ext cx="1828800" cy="876300"/>
                    </a:xfrm>
                    <a:prstGeom prst="rect">
                      <a:avLst/>
                    </a:prstGeom>
                    <a:noFill/>
                    <a:ln w="9525">
                      <a:noFill/>
                      <a:miter lim="800000"/>
                      <a:headEnd/>
                      <a:tailEnd/>
                    </a:ln>
                  </pic:spPr>
                </pic:pic>
              </a:graphicData>
            </a:graphic>
          </wp:inline>
        </w:drawing>
      </w:r>
    </w:p>
    <w:p w:rsidR="000611B0" w:rsidRPr="000611B0" w:rsidRDefault="000611B0" w:rsidP="000611B0">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0611B0">
        <w:rPr>
          <w:rFonts w:ascii="Verdana" w:eastAsia="Times New Roman" w:hAnsi="Verdana" w:cs="Times New Roman"/>
          <w:color w:val="000000"/>
          <w:sz w:val="20"/>
          <w:szCs w:val="20"/>
          <w:lang w:eastAsia="en-IN"/>
        </w:rPr>
        <w:t>We can create a fully encapsulated class in Java by making all the data members of the class private. Now we can use setter and getter methods to set and get the data in it.</w:t>
      </w:r>
    </w:p>
    <w:p w:rsidR="000611B0" w:rsidRPr="000611B0" w:rsidRDefault="000611B0" w:rsidP="000611B0">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0611B0">
        <w:rPr>
          <w:rFonts w:ascii="Verdana" w:eastAsia="Times New Roman" w:hAnsi="Verdana" w:cs="Times New Roman"/>
          <w:color w:val="000000"/>
          <w:sz w:val="20"/>
          <w:szCs w:val="20"/>
          <w:lang w:eastAsia="en-IN"/>
        </w:rPr>
        <w:t>The </w:t>
      </w:r>
      <w:r w:rsidRPr="000611B0">
        <w:rPr>
          <w:rFonts w:ascii="Verdana" w:eastAsia="Times New Roman" w:hAnsi="Verdana" w:cs="Times New Roman"/>
          <w:b/>
          <w:bCs/>
          <w:color w:val="2F4F4F"/>
          <w:sz w:val="20"/>
          <w:lang w:eastAsia="en-IN"/>
        </w:rPr>
        <w:t>Java Bean</w:t>
      </w:r>
      <w:r w:rsidRPr="000611B0">
        <w:rPr>
          <w:rFonts w:ascii="Verdana" w:eastAsia="Times New Roman" w:hAnsi="Verdana" w:cs="Times New Roman"/>
          <w:color w:val="000000"/>
          <w:sz w:val="20"/>
          <w:szCs w:val="20"/>
          <w:lang w:eastAsia="en-IN"/>
        </w:rPr>
        <w:t> class is the example of a fully encapsulated class.</w:t>
      </w:r>
    </w:p>
    <w:p w:rsidR="000611B0" w:rsidRPr="000611B0" w:rsidRDefault="000611B0" w:rsidP="000611B0">
      <w:pPr>
        <w:spacing w:before="100" w:beforeAutospacing="1" w:after="100" w:afterAutospacing="1" w:line="312" w:lineRule="atLeast"/>
        <w:ind w:left="300"/>
        <w:outlineLvl w:val="2"/>
        <w:rPr>
          <w:rFonts w:ascii="Helvetica" w:eastAsia="Times New Roman" w:hAnsi="Helvetica" w:cs="Helvetica"/>
          <w:color w:val="610B4B"/>
          <w:sz w:val="32"/>
          <w:szCs w:val="32"/>
          <w:lang w:eastAsia="en-IN"/>
        </w:rPr>
      </w:pPr>
      <w:r w:rsidRPr="000611B0">
        <w:rPr>
          <w:rFonts w:ascii="Helvetica" w:eastAsia="Times New Roman" w:hAnsi="Helvetica" w:cs="Helvetica"/>
          <w:color w:val="610B4B"/>
          <w:sz w:val="32"/>
          <w:szCs w:val="32"/>
          <w:lang w:eastAsia="en-IN"/>
        </w:rPr>
        <w:t>Advantage of Encapsulation in Java</w:t>
      </w:r>
    </w:p>
    <w:p w:rsidR="000611B0" w:rsidRPr="000611B0" w:rsidRDefault="000611B0" w:rsidP="000611B0">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0611B0">
        <w:rPr>
          <w:rFonts w:ascii="Verdana" w:eastAsia="Times New Roman" w:hAnsi="Verdana" w:cs="Times New Roman"/>
          <w:color w:val="000000"/>
          <w:sz w:val="20"/>
          <w:szCs w:val="20"/>
          <w:lang w:eastAsia="en-IN"/>
        </w:rPr>
        <w:t>By providing only a setter or getter method, you can make the class </w:t>
      </w:r>
      <w:r w:rsidRPr="000611B0">
        <w:rPr>
          <w:rFonts w:ascii="Verdana" w:eastAsia="Times New Roman" w:hAnsi="Verdana" w:cs="Times New Roman"/>
          <w:b/>
          <w:bCs/>
          <w:color w:val="2F4F4F"/>
          <w:sz w:val="20"/>
          <w:lang w:eastAsia="en-IN"/>
        </w:rPr>
        <w:t>read-only or write-only</w:t>
      </w:r>
      <w:r w:rsidRPr="000611B0">
        <w:rPr>
          <w:rFonts w:ascii="Verdana" w:eastAsia="Times New Roman" w:hAnsi="Verdana" w:cs="Times New Roman"/>
          <w:color w:val="000000"/>
          <w:sz w:val="20"/>
          <w:szCs w:val="20"/>
          <w:lang w:eastAsia="en-IN"/>
        </w:rPr>
        <w:t>. In other words, you can skip the getter or setter methods.</w:t>
      </w:r>
    </w:p>
    <w:p w:rsidR="000611B0" w:rsidRPr="000611B0" w:rsidRDefault="000611B0" w:rsidP="000611B0">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0611B0">
        <w:rPr>
          <w:rFonts w:ascii="Verdana" w:eastAsia="Times New Roman" w:hAnsi="Verdana" w:cs="Times New Roman"/>
          <w:color w:val="000000"/>
          <w:sz w:val="20"/>
          <w:szCs w:val="20"/>
          <w:lang w:eastAsia="en-IN"/>
        </w:rPr>
        <w:t>It provides you the </w:t>
      </w:r>
      <w:r w:rsidRPr="000611B0">
        <w:rPr>
          <w:rFonts w:ascii="Verdana" w:eastAsia="Times New Roman" w:hAnsi="Verdana" w:cs="Times New Roman"/>
          <w:b/>
          <w:bCs/>
          <w:color w:val="2F4F4F"/>
          <w:sz w:val="20"/>
          <w:lang w:eastAsia="en-IN"/>
        </w:rPr>
        <w:t>control over the data</w:t>
      </w:r>
      <w:r w:rsidRPr="000611B0">
        <w:rPr>
          <w:rFonts w:ascii="Verdana" w:eastAsia="Times New Roman" w:hAnsi="Verdana" w:cs="Times New Roman"/>
          <w:color w:val="000000"/>
          <w:sz w:val="20"/>
          <w:szCs w:val="20"/>
          <w:lang w:eastAsia="en-IN"/>
        </w:rPr>
        <w:t>. Suppose you want to set the value of id which should be greater than 100 only, you can write the logic inside the setter method. You can write the logic not to store the negative numbers in the setter methods.</w:t>
      </w:r>
    </w:p>
    <w:p w:rsidR="000611B0" w:rsidRPr="000611B0" w:rsidRDefault="000611B0" w:rsidP="000611B0">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0611B0">
        <w:rPr>
          <w:rFonts w:ascii="Verdana" w:eastAsia="Times New Roman" w:hAnsi="Verdana" w:cs="Times New Roman"/>
          <w:color w:val="000000"/>
          <w:sz w:val="20"/>
          <w:szCs w:val="20"/>
          <w:lang w:eastAsia="en-IN"/>
        </w:rPr>
        <w:t>It is a way to achieve </w:t>
      </w:r>
      <w:r w:rsidRPr="000611B0">
        <w:rPr>
          <w:rFonts w:ascii="Verdana" w:eastAsia="Times New Roman" w:hAnsi="Verdana" w:cs="Times New Roman"/>
          <w:b/>
          <w:bCs/>
          <w:color w:val="2F4F4F"/>
          <w:sz w:val="20"/>
          <w:lang w:eastAsia="en-IN"/>
        </w:rPr>
        <w:t>data hiding</w:t>
      </w:r>
      <w:r w:rsidRPr="000611B0">
        <w:rPr>
          <w:rFonts w:ascii="Verdana" w:eastAsia="Times New Roman" w:hAnsi="Verdana" w:cs="Times New Roman"/>
          <w:color w:val="000000"/>
          <w:sz w:val="20"/>
          <w:szCs w:val="20"/>
          <w:lang w:eastAsia="en-IN"/>
        </w:rPr>
        <w:t> in Java because other class will not be able to access the data through the private data members.</w:t>
      </w:r>
    </w:p>
    <w:p w:rsidR="000611B0" w:rsidRPr="000611B0" w:rsidRDefault="000611B0" w:rsidP="000611B0">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0611B0">
        <w:rPr>
          <w:rFonts w:ascii="Verdana" w:eastAsia="Times New Roman" w:hAnsi="Verdana" w:cs="Times New Roman"/>
          <w:color w:val="000000"/>
          <w:sz w:val="20"/>
          <w:szCs w:val="20"/>
          <w:lang w:eastAsia="en-IN"/>
        </w:rPr>
        <w:t>The encapsulate class is </w:t>
      </w:r>
      <w:r w:rsidRPr="000611B0">
        <w:rPr>
          <w:rFonts w:ascii="Verdana" w:eastAsia="Times New Roman" w:hAnsi="Verdana" w:cs="Times New Roman"/>
          <w:b/>
          <w:bCs/>
          <w:color w:val="2F4F4F"/>
          <w:sz w:val="20"/>
          <w:lang w:eastAsia="en-IN"/>
        </w:rPr>
        <w:t>easy to test</w:t>
      </w:r>
      <w:r w:rsidRPr="000611B0">
        <w:rPr>
          <w:rFonts w:ascii="Verdana" w:eastAsia="Times New Roman" w:hAnsi="Verdana" w:cs="Times New Roman"/>
          <w:color w:val="000000"/>
          <w:sz w:val="20"/>
          <w:szCs w:val="20"/>
          <w:lang w:eastAsia="en-IN"/>
        </w:rPr>
        <w:t>. So, it is better for unit testing.</w:t>
      </w:r>
    </w:p>
    <w:p w:rsidR="000611B0" w:rsidRPr="000611B0" w:rsidRDefault="000611B0" w:rsidP="000611B0">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0611B0">
        <w:rPr>
          <w:rFonts w:ascii="Verdana" w:eastAsia="Times New Roman" w:hAnsi="Verdana" w:cs="Times New Roman"/>
          <w:color w:val="000000"/>
          <w:sz w:val="20"/>
          <w:szCs w:val="20"/>
          <w:lang w:eastAsia="en-IN"/>
        </w:rPr>
        <w:t>The standard IDE's are providing the facility to generate the getters and setters. So, it is </w:t>
      </w:r>
      <w:r w:rsidRPr="000611B0">
        <w:rPr>
          <w:rFonts w:ascii="Verdana" w:eastAsia="Times New Roman" w:hAnsi="Verdana" w:cs="Times New Roman"/>
          <w:b/>
          <w:bCs/>
          <w:color w:val="2F4F4F"/>
          <w:sz w:val="20"/>
          <w:lang w:eastAsia="en-IN"/>
        </w:rPr>
        <w:t>easy and fast to create an encapsulated class</w:t>
      </w:r>
      <w:r w:rsidRPr="000611B0">
        <w:rPr>
          <w:rFonts w:ascii="Verdana" w:eastAsia="Times New Roman" w:hAnsi="Verdana" w:cs="Times New Roman"/>
          <w:color w:val="000000"/>
          <w:sz w:val="20"/>
          <w:szCs w:val="20"/>
          <w:lang w:eastAsia="en-IN"/>
        </w:rPr>
        <w:t> in Java.</w:t>
      </w:r>
    </w:p>
    <w:p w:rsidR="000611B0" w:rsidRPr="000611B0" w:rsidRDefault="000611B0" w:rsidP="000611B0">
      <w:pPr>
        <w:spacing w:before="100" w:beforeAutospacing="1" w:after="100" w:afterAutospacing="1" w:line="345" w:lineRule="atLeast"/>
        <w:ind w:left="300"/>
        <w:outlineLvl w:val="2"/>
        <w:rPr>
          <w:ins w:id="0" w:author="Unknown"/>
          <w:rFonts w:ascii="Tahoma" w:eastAsia="Times New Roman" w:hAnsi="Tahoma" w:cs="Tahoma"/>
          <w:color w:val="610B4B"/>
          <w:sz w:val="33"/>
          <w:szCs w:val="33"/>
          <w:lang w:eastAsia="en-IN"/>
        </w:rPr>
      </w:pPr>
      <w:ins w:id="1" w:author="Unknown">
        <w:r w:rsidRPr="000611B0">
          <w:rPr>
            <w:rFonts w:ascii="Tahoma" w:eastAsia="Times New Roman" w:hAnsi="Tahoma" w:cs="Tahoma"/>
            <w:color w:val="610B4B"/>
            <w:sz w:val="33"/>
            <w:szCs w:val="33"/>
            <w:lang w:eastAsia="en-IN"/>
          </w:rPr>
          <w:t>Simple Example of Encapsulation in Java</w:t>
        </w:r>
      </w:ins>
    </w:p>
    <w:p w:rsidR="000611B0" w:rsidRPr="000611B0" w:rsidRDefault="000611B0" w:rsidP="000611B0">
      <w:pPr>
        <w:spacing w:before="100" w:beforeAutospacing="1" w:after="100" w:afterAutospacing="1" w:line="345" w:lineRule="atLeast"/>
        <w:ind w:left="300"/>
        <w:rPr>
          <w:ins w:id="2" w:author="Unknown"/>
          <w:rFonts w:ascii="Verdana" w:eastAsia="Times New Roman" w:hAnsi="Verdana" w:cs="Times New Roman"/>
          <w:color w:val="000000"/>
          <w:sz w:val="20"/>
          <w:szCs w:val="20"/>
          <w:lang w:eastAsia="en-IN"/>
        </w:rPr>
      </w:pPr>
      <w:ins w:id="3" w:author="Unknown">
        <w:r w:rsidRPr="000611B0">
          <w:rPr>
            <w:rFonts w:ascii="Verdana" w:eastAsia="Times New Roman" w:hAnsi="Verdana" w:cs="Times New Roman"/>
            <w:color w:val="000000"/>
            <w:sz w:val="20"/>
            <w:szCs w:val="20"/>
            <w:lang w:eastAsia="en-IN"/>
          </w:rPr>
          <w:t>Let's see the simple example of encapsulation that has only one field with its setter and getter methods.</w:t>
        </w:r>
      </w:ins>
    </w:p>
    <w:p w:rsidR="000611B0" w:rsidRPr="000611B0" w:rsidRDefault="000611B0" w:rsidP="000611B0">
      <w:pPr>
        <w:spacing w:before="100" w:beforeAutospacing="1" w:after="100" w:afterAutospacing="1" w:line="345" w:lineRule="atLeast"/>
        <w:ind w:left="300"/>
        <w:rPr>
          <w:ins w:id="4" w:author="Unknown"/>
          <w:rFonts w:ascii="Verdana" w:eastAsia="Times New Roman" w:hAnsi="Verdana" w:cs="Times New Roman"/>
          <w:i/>
          <w:iCs/>
          <w:color w:val="000000"/>
          <w:sz w:val="21"/>
          <w:szCs w:val="21"/>
          <w:lang w:eastAsia="en-IN"/>
        </w:rPr>
      </w:pPr>
      <w:ins w:id="5" w:author="Unknown">
        <w:r w:rsidRPr="000611B0">
          <w:rPr>
            <w:rFonts w:ascii="Verdana" w:eastAsia="Times New Roman" w:hAnsi="Verdana" w:cs="Times New Roman"/>
            <w:i/>
            <w:iCs/>
            <w:color w:val="000000"/>
            <w:sz w:val="21"/>
            <w:szCs w:val="21"/>
            <w:lang w:eastAsia="en-IN"/>
          </w:rPr>
          <w:t>File: Student.java</w:t>
        </w:r>
      </w:ins>
    </w:p>
    <w:p w:rsidR="000611B0" w:rsidRPr="000611B0" w:rsidRDefault="000611B0" w:rsidP="000611B0">
      <w:pPr>
        <w:numPr>
          <w:ilvl w:val="0"/>
          <w:numId w:val="1"/>
        </w:numPr>
        <w:spacing w:after="0" w:line="315" w:lineRule="atLeast"/>
        <w:ind w:left="300"/>
        <w:rPr>
          <w:ins w:id="6" w:author="Unknown"/>
          <w:rFonts w:ascii="Verdana" w:eastAsia="Times New Roman" w:hAnsi="Verdana" w:cs="Times New Roman"/>
          <w:color w:val="000000"/>
          <w:sz w:val="20"/>
          <w:szCs w:val="20"/>
          <w:lang w:eastAsia="en-IN"/>
        </w:rPr>
      </w:pPr>
      <w:ins w:id="7" w:author="Unknown">
        <w:r w:rsidRPr="000611B0">
          <w:rPr>
            <w:rFonts w:ascii="Verdana" w:eastAsia="Times New Roman" w:hAnsi="Verdana" w:cs="Times New Roman"/>
            <w:color w:val="008200"/>
            <w:sz w:val="20"/>
            <w:lang w:eastAsia="en-IN"/>
          </w:rPr>
          <w:lastRenderedPageBreak/>
          <w:t>//A Java class which is a fully encapsulated class.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1"/>
        </w:numPr>
        <w:spacing w:after="0" w:line="315" w:lineRule="atLeast"/>
        <w:ind w:left="300"/>
        <w:rPr>
          <w:ins w:id="8" w:author="Unknown"/>
          <w:rFonts w:ascii="Verdana" w:eastAsia="Times New Roman" w:hAnsi="Verdana" w:cs="Times New Roman"/>
          <w:color w:val="000000"/>
          <w:sz w:val="20"/>
          <w:szCs w:val="20"/>
          <w:lang w:eastAsia="en-IN"/>
        </w:rPr>
      </w:pPr>
      <w:ins w:id="9" w:author="Unknown">
        <w:r w:rsidRPr="000611B0">
          <w:rPr>
            <w:rFonts w:ascii="Verdana" w:eastAsia="Times New Roman" w:hAnsi="Verdana" w:cs="Times New Roman"/>
            <w:color w:val="008200"/>
            <w:sz w:val="20"/>
            <w:lang w:eastAsia="en-IN"/>
          </w:rPr>
          <w:t>//It has a private data member and getter and setter methods.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1"/>
        </w:numPr>
        <w:spacing w:after="0" w:line="315" w:lineRule="atLeast"/>
        <w:ind w:left="300"/>
        <w:rPr>
          <w:ins w:id="10" w:author="Unknown"/>
          <w:rFonts w:ascii="Verdana" w:eastAsia="Times New Roman" w:hAnsi="Verdana" w:cs="Times New Roman"/>
          <w:color w:val="000000"/>
          <w:sz w:val="20"/>
          <w:szCs w:val="20"/>
          <w:lang w:eastAsia="en-IN"/>
        </w:rPr>
      </w:pPr>
      <w:ins w:id="11" w:author="Unknown">
        <w:r w:rsidRPr="000611B0">
          <w:rPr>
            <w:rFonts w:ascii="Verdana" w:eastAsia="Times New Roman" w:hAnsi="Verdana" w:cs="Times New Roman"/>
            <w:b/>
            <w:bCs/>
            <w:color w:val="006699"/>
            <w:sz w:val="20"/>
            <w:lang w:eastAsia="en-IN"/>
          </w:rPr>
          <w:t>package</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com.javatpoint</w:t>
        </w:r>
        <w:proofErr w:type="spellEnd"/>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1"/>
        </w:numPr>
        <w:spacing w:after="0" w:line="315" w:lineRule="atLeast"/>
        <w:ind w:left="300"/>
        <w:rPr>
          <w:ins w:id="12" w:author="Unknown"/>
          <w:rFonts w:ascii="Verdana" w:eastAsia="Times New Roman" w:hAnsi="Verdana" w:cs="Times New Roman"/>
          <w:color w:val="000000"/>
          <w:sz w:val="20"/>
          <w:szCs w:val="20"/>
          <w:lang w:eastAsia="en-IN"/>
        </w:rPr>
      </w:pPr>
      <w:ins w:id="13"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class</w:t>
        </w:r>
        <w:r w:rsidRPr="000611B0">
          <w:rPr>
            <w:rFonts w:ascii="Verdana" w:eastAsia="Times New Roman" w:hAnsi="Verdana" w:cs="Times New Roman"/>
            <w:color w:val="000000"/>
            <w:sz w:val="20"/>
            <w:szCs w:val="20"/>
            <w:bdr w:val="none" w:sz="0" w:space="0" w:color="auto" w:frame="1"/>
            <w:lang w:eastAsia="en-IN"/>
          </w:rPr>
          <w:t> Student{  </w:t>
        </w:r>
      </w:ins>
    </w:p>
    <w:p w:rsidR="000611B0" w:rsidRPr="000611B0" w:rsidRDefault="000611B0" w:rsidP="000611B0">
      <w:pPr>
        <w:numPr>
          <w:ilvl w:val="0"/>
          <w:numId w:val="1"/>
        </w:numPr>
        <w:spacing w:after="0" w:line="315" w:lineRule="atLeast"/>
        <w:ind w:left="300"/>
        <w:rPr>
          <w:ins w:id="14" w:author="Unknown"/>
          <w:rFonts w:ascii="Verdana" w:eastAsia="Times New Roman" w:hAnsi="Verdana" w:cs="Times New Roman"/>
          <w:color w:val="000000"/>
          <w:sz w:val="20"/>
          <w:szCs w:val="20"/>
          <w:lang w:eastAsia="en-IN"/>
        </w:rPr>
      </w:pPr>
      <w:ins w:id="15" w:author="Unknown">
        <w:r w:rsidRPr="000611B0">
          <w:rPr>
            <w:rFonts w:ascii="Verdana" w:eastAsia="Times New Roman" w:hAnsi="Verdana" w:cs="Times New Roman"/>
            <w:color w:val="008200"/>
            <w:sz w:val="20"/>
            <w:lang w:eastAsia="en-IN"/>
          </w:rPr>
          <w:t>//private data member</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1"/>
        </w:numPr>
        <w:spacing w:after="0" w:line="315" w:lineRule="atLeast"/>
        <w:ind w:left="300"/>
        <w:rPr>
          <w:ins w:id="16" w:author="Unknown"/>
          <w:rFonts w:ascii="Verdana" w:eastAsia="Times New Roman" w:hAnsi="Verdana" w:cs="Times New Roman"/>
          <w:color w:val="000000"/>
          <w:sz w:val="20"/>
          <w:szCs w:val="20"/>
          <w:lang w:eastAsia="en-IN"/>
        </w:rPr>
      </w:pPr>
      <w:ins w:id="17" w:author="Unknown">
        <w:r w:rsidRPr="000611B0">
          <w:rPr>
            <w:rFonts w:ascii="Verdana" w:eastAsia="Times New Roman" w:hAnsi="Verdana" w:cs="Times New Roman"/>
            <w:b/>
            <w:bCs/>
            <w:color w:val="006699"/>
            <w:sz w:val="20"/>
            <w:lang w:eastAsia="en-IN"/>
          </w:rPr>
          <w:t>private</w:t>
        </w:r>
        <w:r w:rsidRPr="000611B0">
          <w:rPr>
            <w:rFonts w:ascii="Verdana" w:eastAsia="Times New Roman" w:hAnsi="Verdana" w:cs="Times New Roman"/>
            <w:color w:val="000000"/>
            <w:sz w:val="20"/>
            <w:szCs w:val="20"/>
            <w:bdr w:val="none" w:sz="0" w:space="0" w:color="auto" w:frame="1"/>
            <w:lang w:eastAsia="en-IN"/>
          </w:rPr>
          <w:t> String name;  </w:t>
        </w:r>
      </w:ins>
    </w:p>
    <w:p w:rsidR="000611B0" w:rsidRPr="000611B0" w:rsidRDefault="000611B0" w:rsidP="000611B0">
      <w:pPr>
        <w:numPr>
          <w:ilvl w:val="0"/>
          <w:numId w:val="1"/>
        </w:numPr>
        <w:spacing w:after="0" w:line="315" w:lineRule="atLeast"/>
        <w:ind w:left="300"/>
        <w:rPr>
          <w:ins w:id="18" w:author="Unknown"/>
          <w:rFonts w:ascii="Verdana" w:eastAsia="Times New Roman" w:hAnsi="Verdana" w:cs="Times New Roman"/>
          <w:color w:val="000000"/>
          <w:sz w:val="20"/>
          <w:szCs w:val="20"/>
          <w:lang w:eastAsia="en-IN"/>
        </w:rPr>
      </w:pPr>
      <w:ins w:id="19" w:author="Unknown">
        <w:r w:rsidRPr="000611B0">
          <w:rPr>
            <w:rFonts w:ascii="Verdana" w:eastAsia="Times New Roman" w:hAnsi="Verdana" w:cs="Times New Roman"/>
            <w:color w:val="008200"/>
            <w:sz w:val="20"/>
            <w:lang w:eastAsia="en-IN"/>
          </w:rPr>
          <w:t>//getter method for name</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1"/>
        </w:numPr>
        <w:spacing w:after="0" w:line="315" w:lineRule="atLeast"/>
        <w:ind w:left="300"/>
        <w:rPr>
          <w:ins w:id="20" w:author="Unknown"/>
          <w:rFonts w:ascii="Verdana" w:eastAsia="Times New Roman" w:hAnsi="Verdana" w:cs="Times New Roman"/>
          <w:color w:val="000000"/>
          <w:sz w:val="20"/>
          <w:szCs w:val="20"/>
          <w:lang w:eastAsia="en-IN"/>
        </w:rPr>
      </w:pPr>
      <w:ins w:id="21"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String </w:t>
        </w:r>
        <w:proofErr w:type="spellStart"/>
        <w:r w:rsidRPr="000611B0">
          <w:rPr>
            <w:rFonts w:ascii="Verdana" w:eastAsia="Times New Roman" w:hAnsi="Verdana" w:cs="Times New Roman"/>
            <w:color w:val="000000"/>
            <w:sz w:val="20"/>
            <w:szCs w:val="20"/>
            <w:bdr w:val="none" w:sz="0" w:space="0" w:color="auto" w:frame="1"/>
            <w:lang w:eastAsia="en-IN"/>
          </w:rPr>
          <w:t>getName</w:t>
        </w:r>
        <w:proofErr w:type="spellEnd"/>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1"/>
        </w:numPr>
        <w:spacing w:after="0" w:line="315" w:lineRule="atLeast"/>
        <w:ind w:left="300"/>
        <w:rPr>
          <w:ins w:id="22" w:author="Unknown"/>
          <w:rFonts w:ascii="Verdana" w:eastAsia="Times New Roman" w:hAnsi="Verdana" w:cs="Times New Roman"/>
          <w:color w:val="000000"/>
          <w:sz w:val="20"/>
          <w:szCs w:val="20"/>
          <w:lang w:eastAsia="en-IN"/>
        </w:rPr>
      </w:pPr>
      <w:ins w:id="23" w:author="Unknown">
        <w:r w:rsidRPr="000611B0">
          <w:rPr>
            <w:rFonts w:ascii="Verdana" w:eastAsia="Times New Roman" w:hAnsi="Verdana" w:cs="Times New Roman"/>
            <w:b/>
            <w:bCs/>
            <w:color w:val="006699"/>
            <w:sz w:val="20"/>
            <w:lang w:eastAsia="en-IN"/>
          </w:rPr>
          <w:t>return</w:t>
        </w:r>
        <w:r w:rsidRPr="000611B0">
          <w:rPr>
            <w:rFonts w:ascii="Verdana" w:eastAsia="Times New Roman" w:hAnsi="Verdana" w:cs="Times New Roman"/>
            <w:color w:val="000000"/>
            <w:sz w:val="20"/>
            <w:szCs w:val="20"/>
            <w:bdr w:val="none" w:sz="0" w:space="0" w:color="auto" w:frame="1"/>
            <w:lang w:eastAsia="en-IN"/>
          </w:rPr>
          <w:t> name;  </w:t>
        </w:r>
      </w:ins>
    </w:p>
    <w:p w:rsidR="000611B0" w:rsidRPr="000611B0" w:rsidRDefault="000611B0" w:rsidP="000611B0">
      <w:pPr>
        <w:numPr>
          <w:ilvl w:val="0"/>
          <w:numId w:val="1"/>
        </w:numPr>
        <w:spacing w:after="0" w:line="315" w:lineRule="atLeast"/>
        <w:ind w:left="300"/>
        <w:rPr>
          <w:ins w:id="24" w:author="Unknown"/>
          <w:rFonts w:ascii="Verdana" w:eastAsia="Times New Roman" w:hAnsi="Verdana" w:cs="Times New Roman"/>
          <w:color w:val="000000"/>
          <w:sz w:val="20"/>
          <w:szCs w:val="20"/>
          <w:lang w:eastAsia="en-IN"/>
        </w:rPr>
      </w:pPr>
      <w:ins w:id="25"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1"/>
        </w:numPr>
        <w:spacing w:after="0" w:line="315" w:lineRule="atLeast"/>
        <w:ind w:left="300"/>
        <w:rPr>
          <w:ins w:id="26" w:author="Unknown"/>
          <w:rFonts w:ascii="Verdana" w:eastAsia="Times New Roman" w:hAnsi="Verdana" w:cs="Times New Roman"/>
          <w:color w:val="000000"/>
          <w:sz w:val="20"/>
          <w:szCs w:val="20"/>
          <w:lang w:eastAsia="en-IN"/>
        </w:rPr>
      </w:pPr>
      <w:ins w:id="27" w:author="Unknown">
        <w:r w:rsidRPr="000611B0">
          <w:rPr>
            <w:rFonts w:ascii="Verdana" w:eastAsia="Times New Roman" w:hAnsi="Verdana" w:cs="Times New Roman"/>
            <w:color w:val="008200"/>
            <w:sz w:val="20"/>
            <w:lang w:eastAsia="en-IN"/>
          </w:rPr>
          <w:t>//setter method for name</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1"/>
        </w:numPr>
        <w:spacing w:after="0" w:line="315" w:lineRule="atLeast"/>
        <w:ind w:left="300"/>
        <w:rPr>
          <w:ins w:id="28" w:author="Unknown"/>
          <w:rFonts w:ascii="Verdana" w:eastAsia="Times New Roman" w:hAnsi="Verdana" w:cs="Times New Roman"/>
          <w:color w:val="000000"/>
          <w:sz w:val="20"/>
          <w:szCs w:val="20"/>
          <w:lang w:eastAsia="en-IN"/>
        </w:rPr>
      </w:pPr>
      <w:ins w:id="29"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void</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setName</w:t>
        </w:r>
        <w:proofErr w:type="spellEnd"/>
        <w:r w:rsidRPr="000611B0">
          <w:rPr>
            <w:rFonts w:ascii="Verdana" w:eastAsia="Times New Roman" w:hAnsi="Verdana" w:cs="Times New Roman"/>
            <w:color w:val="000000"/>
            <w:sz w:val="20"/>
            <w:szCs w:val="20"/>
            <w:bdr w:val="none" w:sz="0" w:space="0" w:color="auto" w:frame="1"/>
            <w:lang w:eastAsia="en-IN"/>
          </w:rPr>
          <w:t>(String name){  </w:t>
        </w:r>
      </w:ins>
    </w:p>
    <w:p w:rsidR="000611B0" w:rsidRPr="000611B0" w:rsidRDefault="000611B0" w:rsidP="000611B0">
      <w:pPr>
        <w:numPr>
          <w:ilvl w:val="0"/>
          <w:numId w:val="1"/>
        </w:numPr>
        <w:spacing w:after="0" w:line="315" w:lineRule="atLeast"/>
        <w:ind w:left="300"/>
        <w:rPr>
          <w:ins w:id="30" w:author="Unknown"/>
          <w:rFonts w:ascii="Verdana" w:eastAsia="Times New Roman" w:hAnsi="Verdana" w:cs="Times New Roman"/>
          <w:color w:val="000000"/>
          <w:sz w:val="20"/>
          <w:szCs w:val="20"/>
          <w:lang w:eastAsia="en-IN"/>
        </w:rPr>
      </w:pPr>
      <w:ins w:id="31" w:author="Unknown">
        <w:r w:rsidRPr="000611B0">
          <w:rPr>
            <w:rFonts w:ascii="Verdana" w:eastAsia="Times New Roman" w:hAnsi="Verdana" w:cs="Times New Roman"/>
            <w:b/>
            <w:bCs/>
            <w:color w:val="006699"/>
            <w:sz w:val="20"/>
            <w:lang w:eastAsia="en-IN"/>
          </w:rPr>
          <w:t>this</w:t>
        </w:r>
        <w:r w:rsidRPr="000611B0">
          <w:rPr>
            <w:rFonts w:ascii="Verdana" w:eastAsia="Times New Roman" w:hAnsi="Verdana" w:cs="Times New Roman"/>
            <w:color w:val="000000"/>
            <w:sz w:val="20"/>
            <w:szCs w:val="20"/>
            <w:bdr w:val="none" w:sz="0" w:space="0" w:color="auto" w:frame="1"/>
            <w:lang w:eastAsia="en-IN"/>
          </w:rPr>
          <w:t>.name=name  </w:t>
        </w:r>
      </w:ins>
    </w:p>
    <w:p w:rsidR="000611B0" w:rsidRPr="000611B0" w:rsidRDefault="000611B0" w:rsidP="000611B0">
      <w:pPr>
        <w:numPr>
          <w:ilvl w:val="0"/>
          <w:numId w:val="1"/>
        </w:numPr>
        <w:spacing w:after="0" w:line="315" w:lineRule="atLeast"/>
        <w:ind w:left="300"/>
        <w:rPr>
          <w:ins w:id="32" w:author="Unknown"/>
          <w:rFonts w:ascii="Verdana" w:eastAsia="Times New Roman" w:hAnsi="Verdana" w:cs="Times New Roman"/>
          <w:color w:val="000000"/>
          <w:sz w:val="20"/>
          <w:szCs w:val="20"/>
          <w:lang w:eastAsia="en-IN"/>
        </w:rPr>
      </w:pPr>
      <w:ins w:id="33"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1"/>
        </w:numPr>
        <w:spacing w:after="120" w:line="315" w:lineRule="atLeast"/>
        <w:ind w:left="300"/>
        <w:rPr>
          <w:ins w:id="34" w:author="Unknown"/>
          <w:rFonts w:ascii="Verdana" w:eastAsia="Times New Roman" w:hAnsi="Verdana" w:cs="Times New Roman"/>
          <w:color w:val="000000"/>
          <w:sz w:val="20"/>
          <w:szCs w:val="20"/>
          <w:lang w:eastAsia="en-IN"/>
        </w:rPr>
      </w:pPr>
      <w:ins w:id="35"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spacing w:before="100" w:beforeAutospacing="1" w:after="100" w:afterAutospacing="1" w:line="345" w:lineRule="atLeast"/>
        <w:ind w:left="300"/>
        <w:rPr>
          <w:ins w:id="36" w:author="Unknown"/>
          <w:rFonts w:ascii="Verdana" w:eastAsia="Times New Roman" w:hAnsi="Verdana" w:cs="Times New Roman"/>
          <w:i/>
          <w:iCs/>
          <w:color w:val="000000"/>
          <w:sz w:val="21"/>
          <w:szCs w:val="21"/>
          <w:lang w:eastAsia="en-IN"/>
        </w:rPr>
      </w:pPr>
      <w:ins w:id="37" w:author="Unknown">
        <w:r w:rsidRPr="000611B0">
          <w:rPr>
            <w:rFonts w:ascii="Verdana" w:eastAsia="Times New Roman" w:hAnsi="Verdana" w:cs="Times New Roman"/>
            <w:i/>
            <w:iCs/>
            <w:color w:val="000000"/>
            <w:sz w:val="21"/>
            <w:szCs w:val="21"/>
            <w:lang w:eastAsia="en-IN"/>
          </w:rPr>
          <w:t>File: Test.java</w:t>
        </w:r>
      </w:ins>
    </w:p>
    <w:p w:rsidR="000611B0" w:rsidRPr="000611B0" w:rsidRDefault="000611B0" w:rsidP="000611B0">
      <w:pPr>
        <w:numPr>
          <w:ilvl w:val="0"/>
          <w:numId w:val="2"/>
        </w:numPr>
        <w:spacing w:after="0" w:line="315" w:lineRule="atLeast"/>
        <w:ind w:left="300"/>
        <w:rPr>
          <w:ins w:id="38" w:author="Unknown"/>
          <w:rFonts w:ascii="Verdana" w:eastAsia="Times New Roman" w:hAnsi="Verdana" w:cs="Times New Roman"/>
          <w:color w:val="000000"/>
          <w:sz w:val="20"/>
          <w:szCs w:val="20"/>
          <w:lang w:eastAsia="en-IN"/>
        </w:rPr>
      </w:pPr>
      <w:ins w:id="39" w:author="Unknown">
        <w:r w:rsidRPr="000611B0">
          <w:rPr>
            <w:rFonts w:ascii="Verdana" w:eastAsia="Times New Roman" w:hAnsi="Verdana" w:cs="Times New Roman"/>
            <w:color w:val="008200"/>
            <w:sz w:val="20"/>
            <w:lang w:eastAsia="en-IN"/>
          </w:rPr>
          <w:t>//A Java class to test the encapsulated class.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2"/>
        </w:numPr>
        <w:spacing w:after="0" w:line="315" w:lineRule="atLeast"/>
        <w:ind w:left="300"/>
        <w:rPr>
          <w:ins w:id="40" w:author="Unknown"/>
          <w:rFonts w:ascii="Verdana" w:eastAsia="Times New Roman" w:hAnsi="Verdana" w:cs="Times New Roman"/>
          <w:color w:val="000000"/>
          <w:sz w:val="20"/>
          <w:szCs w:val="20"/>
          <w:lang w:eastAsia="en-IN"/>
        </w:rPr>
      </w:pPr>
      <w:ins w:id="41" w:author="Unknown">
        <w:r w:rsidRPr="000611B0">
          <w:rPr>
            <w:rFonts w:ascii="Verdana" w:eastAsia="Times New Roman" w:hAnsi="Verdana" w:cs="Times New Roman"/>
            <w:b/>
            <w:bCs/>
            <w:color w:val="006699"/>
            <w:sz w:val="20"/>
            <w:lang w:eastAsia="en-IN"/>
          </w:rPr>
          <w:t>package</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com.javatpoint</w:t>
        </w:r>
        <w:proofErr w:type="spellEnd"/>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2"/>
        </w:numPr>
        <w:spacing w:after="0" w:line="315" w:lineRule="atLeast"/>
        <w:ind w:left="300"/>
        <w:rPr>
          <w:ins w:id="42" w:author="Unknown"/>
          <w:rFonts w:ascii="Verdana" w:eastAsia="Times New Roman" w:hAnsi="Verdana" w:cs="Times New Roman"/>
          <w:color w:val="000000"/>
          <w:sz w:val="20"/>
          <w:szCs w:val="20"/>
          <w:lang w:eastAsia="en-IN"/>
        </w:rPr>
      </w:pPr>
      <w:ins w:id="43" w:author="Unknown">
        <w:r w:rsidRPr="000611B0">
          <w:rPr>
            <w:rFonts w:ascii="Verdana" w:eastAsia="Times New Roman" w:hAnsi="Verdana" w:cs="Times New Roman"/>
            <w:b/>
            <w:bCs/>
            <w:color w:val="006699"/>
            <w:sz w:val="20"/>
            <w:lang w:eastAsia="en-IN"/>
          </w:rPr>
          <w:t>class</w:t>
        </w:r>
        <w:r w:rsidRPr="000611B0">
          <w:rPr>
            <w:rFonts w:ascii="Verdana" w:eastAsia="Times New Roman" w:hAnsi="Verdana" w:cs="Times New Roman"/>
            <w:color w:val="000000"/>
            <w:sz w:val="20"/>
            <w:szCs w:val="20"/>
            <w:bdr w:val="none" w:sz="0" w:space="0" w:color="auto" w:frame="1"/>
            <w:lang w:eastAsia="en-IN"/>
          </w:rPr>
          <w:t> Test{  </w:t>
        </w:r>
      </w:ins>
    </w:p>
    <w:p w:rsidR="000611B0" w:rsidRPr="000611B0" w:rsidRDefault="000611B0" w:rsidP="000611B0">
      <w:pPr>
        <w:numPr>
          <w:ilvl w:val="0"/>
          <w:numId w:val="2"/>
        </w:numPr>
        <w:spacing w:after="0" w:line="315" w:lineRule="atLeast"/>
        <w:ind w:left="300"/>
        <w:rPr>
          <w:ins w:id="44" w:author="Unknown"/>
          <w:rFonts w:ascii="Verdana" w:eastAsia="Times New Roman" w:hAnsi="Verdana" w:cs="Times New Roman"/>
          <w:color w:val="000000"/>
          <w:sz w:val="20"/>
          <w:szCs w:val="20"/>
          <w:lang w:eastAsia="en-IN"/>
        </w:rPr>
      </w:pPr>
      <w:ins w:id="45"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static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void</w:t>
        </w:r>
        <w:r w:rsidRPr="000611B0">
          <w:rPr>
            <w:rFonts w:ascii="Verdana" w:eastAsia="Times New Roman" w:hAnsi="Verdana" w:cs="Times New Roman"/>
            <w:color w:val="000000"/>
            <w:sz w:val="20"/>
            <w:szCs w:val="20"/>
            <w:bdr w:val="none" w:sz="0" w:space="0" w:color="auto" w:frame="1"/>
            <w:lang w:eastAsia="en-IN"/>
          </w:rPr>
          <w:t> main(String[] </w:t>
        </w:r>
        <w:proofErr w:type="spellStart"/>
        <w:r w:rsidRPr="000611B0">
          <w:rPr>
            <w:rFonts w:ascii="Verdana" w:eastAsia="Times New Roman" w:hAnsi="Verdana" w:cs="Times New Roman"/>
            <w:color w:val="000000"/>
            <w:sz w:val="20"/>
            <w:szCs w:val="20"/>
            <w:bdr w:val="none" w:sz="0" w:space="0" w:color="auto" w:frame="1"/>
            <w:lang w:eastAsia="en-IN"/>
          </w:rPr>
          <w:t>args</w:t>
        </w:r>
        <w:proofErr w:type="spellEnd"/>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2"/>
        </w:numPr>
        <w:spacing w:after="0" w:line="315" w:lineRule="atLeast"/>
        <w:ind w:left="300"/>
        <w:rPr>
          <w:ins w:id="46" w:author="Unknown"/>
          <w:rFonts w:ascii="Verdana" w:eastAsia="Times New Roman" w:hAnsi="Verdana" w:cs="Times New Roman"/>
          <w:color w:val="000000"/>
          <w:sz w:val="20"/>
          <w:szCs w:val="20"/>
          <w:lang w:eastAsia="en-IN"/>
        </w:rPr>
      </w:pPr>
      <w:ins w:id="47" w:author="Unknown">
        <w:r w:rsidRPr="000611B0">
          <w:rPr>
            <w:rFonts w:ascii="Verdana" w:eastAsia="Times New Roman" w:hAnsi="Verdana" w:cs="Times New Roman"/>
            <w:color w:val="008200"/>
            <w:sz w:val="20"/>
            <w:lang w:eastAsia="en-IN"/>
          </w:rPr>
          <w:t>//creating instance of the encapsulated class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2"/>
        </w:numPr>
        <w:spacing w:after="0" w:line="315" w:lineRule="atLeast"/>
        <w:ind w:left="300"/>
        <w:rPr>
          <w:ins w:id="48" w:author="Unknown"/>
          <w:rFonts w:ascii="Verdana" w:eastAsia="Times New Roman" w:hAnsi="Verdana" w:cs="Times New Roman"/>
          <w:color w:val="000000"/>
          <w:sz w:val="20"/>
          <w:szCs w:val="20"/>
          <w:lang w:eastAsia="en-IN"/>
        </w:rPr>
      </w:pPr>
      <w:ins w:id="49" w:author="Unknown">
        <w:r w:rsidRPr="000611B0">
          <w:rPr>
            <w:rFonts w:ascii="Verdana" w:eastAsia="Times New Roman" w:hAnsi="Verdana" w:cs="Times New Roman"/>
            <w:color w:val="000000"/>
            <w:sz w:val="20"/>
            <w:szCs w:val="20"/>
            <w:bdr w:val="none" w:sz="0" w:space="0" w:color="auto" w:frame="1"/>
            <w:lang w:eastAsia="en-IN"/>
          </w:rPr>
          <w:t>Student s=</w:t>
        </w:r>
        <w:r w:rsidRPr="000611B0">
          <w:rPr>
            <w:rFonts w:ascii="Verdana" w:eastAsia="Times New Roman" w:hAnsi="Verdana" w:cs="Times New Roman"/>
            <w:b/>
            <w:bCs/>
            <w:color w:val="006699"/>
            <w:sz w:val="20"/>
            <w:lang w:eastAsia="en-IN"/>
          </w:rPr>
          <w:t>new</w:t>
        </w:r>
        <w:r w:rsidRPr="000611B0">
          <w:rPr>
            <w:rFonts w:ascii="Verdana" w:eastAsia="Times New Roman" w:hAnsi="Verdana" w:cs="Times New Roman"/>
            <w:color w:val="000000"/>
            <w:sz w:val="20"/>
            <w:szCs w:val="20"/>
            <w:bdr w:val="none" w:sz="0" w:space="0" w:color="auto" w:frame="1"/>
            <w:lang w:eastAsia="en-IN"/>
          </w:rPr>
          <w:t> Student();  </w:t>
        </w:r>
      </w:ins>
    </w:p>
    <w:p w:rsidR="000611B0" w:rsidRPr="000611B0" w:rsidRDefault="000611B0" w:rsidP="000611B0">
      <w:pPr>
        <w:numPr>
          <w:ilvl w:val="0"/>
          <w:numId w:val="2"/>
        </w:numPr>
        <w:spacing w:after="0" w:line="315" w:lineRule="atLeast"/>
        <w:ind w:left="300"/>
        <w:rPr>
          <w:ins w:id="50" w:author="Unknown"/>
          <w:rFonts w:ascii="Verdana" w:eastAsia="Times New Roman" w:hAnsi="Verdana" w:cs="Times New Roman"/>
          <w:color w:val="000000"/>
          <w:sz w:val="20"/>
          <w:szCs w:val="20"/>
          <w:lang w:eastAsia="en-IN"/>
        </w:rPr>
      </w:pPr>
      <w:ins w:id="51" w:author="Unknown">
        <w:r w:rsidRPr="000611B0">
          <w:rPr>
            <w:rFonts w:ascii="Verdana" w:eastAsia="Times New Roman" w:hAnsi="Verdana" w:cs="Times New Roman"/>
            <w:color w:val="008200"/>
            <w:sz w:val="20"/>
            <w:lang w:eastAsia="en-IN"/>
          </w:rPr>
          <w:t>//setting value in the name member</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2"/>
        </w:numPr>
        <w:spacing w:after="0" w:line="315" w:lineRule="atLeast"/>
        <w:ind w:left="300"/>
        <w:rPr>
          <w:ins w:id="52" w:author="Unknown"/>
          <w:rFonts w:ascii="Verdana" w:eastAsia="Times New Roman" w:hAnsi="Verdana" w:cs="Times New Roman"/>
          <w:color w:val="000000"/>
          <w:sz w:val="20"/>
          <w:szCs w:val="20"/>
          <w:lang w:eastAsia="en-IN"/>
        </w:rPr>
      </w:pPr>
      <w:proofErr w:type="spellStart"/>
      <w:ins w:id="53" w:author="Unknown">
        <w:r w:rsidRPr="000611B0">
          <w:rPr>
            <w:rFonts w:ascii="Verdana" w:eastAsia="Times New Roman" w:hAnsi="Verdana" w:cs="Times New Roman"/>
            <w:color w:val="000000"/>
            <w:sz w:val="20"/>
            <w:szCs w:val="20"/>
            <w:bdr w:val="none" w:sz="0" w:space="0" w:color="auto" w:frame="1"/>
            <w:lang w:eastAsia="en-IN"/>
          </w:rPr>
          <w:t>s.setName</w:t>
        </w:r>
        <w:proofErr w:type="spellEnd"/>
        <w:r w:rsidRPr="000611B0">
          <w:rPr>
            <w:rFonts w:ascii="Verdana" w:eastAsia="Times New Roman" w:hAnsi="Verdana" w:cs="Times New Roman"/>
            <w:color w:val="000000"/>
            <w:sz w:val="20"/>
            <w:szCs w:val="20"/>
            <w:bdr w:val="none" w:sz="0" w:space="0" w:color="auto" w:frame="1"/>
            <w:lang w:eastAsia="en-IN"/>
          </w:rPr>
          <w:t>(</w:t>
        </w:r>
        <w:r w:rsidRPr="000611B0">
          <w:rPr>
            <w:rFonts w:ascii="Verdana" w:eastAsia="Times New Roman" w:hAnsi="Verdana" w:cs="Times New Roman"/>
            <w:color w:val="0000FF"/>
            <w:sz w:val="20"/>
            <w:lang w:eastAsia="en-IN"/>
          </w:rPr>
          <w:t>"</w:t>
        </w:r>
        <w:proofErr w:type="spellStart"/>
        <w:r w:rsidRPr="000611B0">
          <w:rPr>
            <w:rFonts w:ascii="Verdana" w:eastAsia="Times New Roman" w:hAnsi="Verdana" w:cs="Times New Roman"/>
            <w:color w:val="0000FF"/>
            <w:sz w:val="20"/>
            <w:lang w:eastAsia="en-IN"/>
          </w:rPr>
          <w:t>vijay</w:t>
        </w:r>
        <w:proofErr w:type="spellEnd"/>
        <w:r w:rsidRPr="000611B0">
          <w:rPr>
            <w:rFonts w:ascii="Verdana" w:eastAsia="Times New Roman" w:hAnsi="Verdana" w:cs="Times New Roman"/>
            <w:color w:val="0000FF"/>
            <w:sz w:val="20"/>
            <w:lang w:eastAsia="en-IN"/>
          </w:rPr>
          <w:t>"</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2"/>
        </w:numPr>
        <w:spacing w:after="0" w:line="315" w:lineRule="atLeast"/>
        <w:ind w:left="300"/>
        <w:rPr>
          <w:ins w:id="54" w:author="Unknown"/>
          <w:rFonts w:ascii="Verdana" w:eastAsia="Times New Roman" w:hAnsi="Verdana" w:cs="Times New Roman"/>
          <w:color w:val="000000"/>
          <w:sz w:val="20"/>
          <w:szCs w:val="20"/>
          <w:lang w:eastAsia="en-IN"/>
        </w:rPr>
      </w:pPr>
      <w:ins w:id="55" w:author="Unknown">
        <w:r w:rsidRPr="000611B0">
          <w:rPr>
            <w:rFonts w:ascii="Verdana" w:eastAsia="Times New Roman" w:hAnsi="Verdana" w:cs="Times New Roman"/>
            <w:color w:val="008200"/>
            <w:sz w:val="20"/>
            <w:lang w:eastAsia="en-IN"/>
          </w:rPr>
          <w:t>//getting value of the name member</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2"/>
        </w:numPr>
        <w:spacing w:after="0" w:line="315" w:lineRule="atLeast"/>
        <w:ind w:left="300"/>
        <w:rPr>
          <w:ins w:id="56" w:author="Unknown"/>
          <w:rFonts w:ascii="Verdana" w:eastAsia="Times New Roman" w:hAnsi="Verdana" w:cs="Times New Roman"/>
          <w:color w:val="000000"/>
          <w:sz w:val="20"/>
          <w:szCs w:val="20"/>
          <w:lang w:eastAsia="en-IN"/>
        </w:rPr>
      </w:pPr>
      <w:proofErr w:type="spellStart"/>
      <w:ins w:id="57" w:author="Unknown">
        <w:r w:rsidRPr="000611B0">
          <w:rPr>
            <w:rFonts w:ascii="Verdana" w:eastAsia="Times New Roman" w:hAnsi="Verdana" w:cs="Times New Roman"/>
            <w:color w:val="000000"/>
            <w:sz w:val="20"/>
            <w:szCs w:val="20"/>
            <w:bdr w:val="none" w:sz="0" w:space="0" w:color="auto" w:frame="1"/>
            <w:lang w:eastAsia="en-IN"/>
          </w:rPr>
          <w:t>System.out.println</w:t>
        </w:r>
        <w:proofErr w:type="spellEnd"/>
        <w:r w:rsidRPr="000611B0">
          <w:rPr>
            <w:rFonts w:ascii="Verdana" w:eastAsia="Times New Roman" w:hAnsi="Verdana" w:cs="Times New Roman"/>
            <w:color w:val="000000"/>
            <w:sz w:val="20"/>
            <w:szCs w:val="20"/>
            <w:bdr w:val="none" w:sz="0" w:space="0" w:color="auto" w:frame="1"/>
            <w:lang w:eastAsia="en-IN"/>
          </w:rPr>
          <w:t>(</w:t>
        </w:r>
        <w:proofErr w:type="spellStart"/>
        <w:r w:rsidRPr="000611B0">
          <w:rPr>
            <w:rFonts w:ascii="Verdana" w:eastAsia="Times New Roman" w:hAnsi="Verdana" w:cs="Times New Roman"/>
            <w:color w:val="000000"/>
            <w:sz w:val="20"/>
            <w:szCs w:val="20"/>
            <w:bdr w:val="none" w:sz="0" w:space="0" w:color="auto" w:frame="1"/>
            <w:lang w:eastAsia="en-IN"/>
          </w:rPr>
          <w:t>s.getName</w:t>
        </w:r>
        <w:proofErr w:type="spellEnd"/>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2"/>
        </w:numPr>
        <w:spacing w:after="0" w:line="315" w:lineRule="atLeast"/>
        <w:ind w:left="300"/>
        <w:rPr>
          <w:ins w:id="58" w:author="Unknown"/>
          <w:rFonts w:ascii="Verdana" w:eastAsia="Times New Roman" w:hAnsi="Verdana" w:cs="Times New Roman"/>
          <w:color w:val="000000"/>
          <w:sz w:val="20"/>
          <w:szCs w:val="20"/>
          <w:lang w:eastAsia="en-IN"/>
        </w:rPr>
      </w:pPr>
      <w:ins w:id="59"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2"/>
        </w:numPr>
        <w:spacing w:after="120" w:line="315" w:lineRule="atLeast"/>
        <w:ind w:left="300"/>
        <w:rPr>
          <w:ins w:id="60" w:author="Unknown"/>
          <w:rFonts w:ascii="Verdana" w:eastAsia="Times New Roman" w:hAnsi="Verdana" w:cs="Times New Roman"/>
          <w:color w:val="000000"/>
          <w:sz w:val="20"/>
          <w:szCs w:val="20"/>
          <w:lang w:eastAsia="en-IN"/>
        </w:rPr>
      </w:pPr>
      <w:ins w:id="61"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ins w:id="62" w:author="Unknown"/>
          <w:rFonts w:ascii="Courier New" w:eastAsia="Times New Roman" w:hAnsi="Courier New" w:cs="Courier New"/>
          <w:color w:val="000000"/>
          <w:sz w:val="20"/>
          <w:szCs w:val="20"/>
          <w:lang w:eastAsia="en-IN"/>
        </w:rPr>
      </w:pPr>
      <w:ins w:id="63" w:author="Unknown">
        <w:r w:rsidRPr="000611B0">
          <w:rPr>
            <w:rFonts w:ascii="Courier New" w:eastAsia="Times New Roman" w:hAnsi="Courier New" w:cs="Courier New"/>
            <w:color w:val="000000"/>
            <w:sz w:val="20"/>
            <w:szCs w:val="20"/>
            <w:lang w:eastAsia="en-IN"/>
          </w:rPr>
          <w:t xml:space="preserve">Compile By: </w:t>
        </w:r>
        <w:proofErr w:type="spellStart"/>
        <w:r w:rsidRPr="000611B0">
          <w:rPr>
            <w:rFonts w:ascii="Courier New" w:eastAsia="Times New Roman" w:hAnsi="Courier New" w:cs="Courier New"/>
            <w:color w:val="000000"/>
            <w:sz w:val="20"/>
            <w:szCs w:val="20"/>
            <w:lang w:eastAsia="en-IN"/>
          </w:rPr>
          <w:t>javac</w:t>
        </w:r>
        <w:proofErr w:type="spellEnd"/>
        <w:r w:rsidRPr="000611B0">
          <w:rPr>
            <w:rFonts w:ascii="Courier New" w:eastAsia="Times New Roman" w:hAnsi="Courier New" w:cs="Courier New"/>
            <w:color w:val="000000"/>
            <w:sz w:val="20"/>
            <w:szCs w:val="20"/>
            <w:lang w:eastAsia="en-IN"/>
          </w:rPr>
          <w:t xml:space="preserve"> -d . Test.java</w:t>
        </w:r>
      </w:ins>
    </w:p>
    <w:p w:rsidR="000611B0" w:rsidRPr="000611B0" w:rsidRDefault="000611B0" w:rsidP="000611B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ins w:id="64" w:author="Unknown"/>
          <w:rFonts w:ascii="Courier New" w:eastAsia="Times New Roman" w:hAnsi="Courier New" w:cs="Courier New"/>
          <w:color w:val="000000"/>
          <w:sz w:val="20"/>
          <w:szCs w:val="20"/>
          <w:lang w:eastAsia="en-IN"/>
        </w:rPr>
      </w:pPr>
      <w:ins w:id="65" w:author="Unknown">
        <w:r w:rsidRPr="000611B0">
          <w:rPr>
            <w:rFonts w:ascii="Courier New" w:eastAsia="Times New Roman" w:hAnsi="Courier New" w:cs="Courier New"/>
            <w:color w:val="000000"/>
            <w:sz w:val="20"/>
            <w:szCs w:val="20"/>
            <w:lang w:eastAsia="en-IN"/>
          </w:rPr>
          <w:t xml:space="preserve">Run By: java </w:t>
        </w:r>
        <w:proofErr w:type="spellStart"/>
        <w:r w:rsidRPr="000611B0">
          <w:rPr>
            <w:rFonts w:ascii="Courier New" w:eastAsia="Times New Roman" w:hAnsi="Courier New" w:cs="Courier New"/>
            <w:color w:val="000000"/>
            <w:sz w:val="20"/>
            <w:szCs w:val="20"/>
            <w:lang w:eastAsia="en-IN"/>
          </w:rPr>
          <w:t>com.javatpoint.Test</w:t>
        </w:r>
        <w:proofErr w:type="spellEnd"/>
      </w:ins>
    </w:p>
    <w:p w:rsidR="000611B0" w:rsidRPr="000611B0" w:rsidRDefault="000611B0" w:rsidP="000611B0">
      <w:pPr>
        <w:spacing w:before="100" w:beforeAutospacing="1" w:after="100" w:afterAutospacing="1" w:line="345" w:lineRule="atLeast"/>
        <w:ind w:left="300"/>
        <w:rPr>
          <w:ins w:id="66" w:author="Unknown"/>
          <w:rFonts w:ascii="Verdana" w:eastAsia="Times New Roman" w:hAnsi="Verdana" w:cs="Times New Roman"/>
          <w:color w:val="000000"/>
          <w:sz w:val="20"/>
          <w:szCs w:val="20"/>
          <w:lang w:eastAsia="en-IN"/>
        </w:rPr>
      </w:pPr>
      <w:ins w:id="67" w:author="Unknown">
        <w:r w:rsidRPr="000611B0">
          <w:rPr>
            <w:rFonts w:ascii="Verdana" w:eastAsia="Times New Roman" w:hAnsi="Verdana" w:cs="Times New Roman"/>
            <w:color w:val="000000"/>
            <w:sz w:val="20"/>
            <w:szCs w:val="20"/>
            <w:lang w:eastAsia="en-IN"/>
          </w:rPr>
          <w:t>Output:</w:t>
        </w:r>
      </w:ins>
    </w:p>
    <w:p w:rsidR="000611B0" w:rsidRPr="000611B0" w:rsidRDefault="000611B0" w:rsidP="000611B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ins w:id="68" w:author="Unknown"/>
          <w:rFonts w:ascii="Courier New" w:eastAsia="Times New Roman" w:hAnsi="Courier New" w:cs="Courier New"/>
          <w:color w:val="000000"/>
          <w:sz w:val="20"/>
          <w:szCs w:val="20"/>
          <w:lang w:eastAsia="en-IN"/>
        </w:rPr>
      </w:pPr>
      <w:proofErr w:type="spellStart"/>
      <w:ins w:id="69" w:author="Unknown">
        <w:r w:rsidRPr="000611B0">
          <w:rPr>
            <w:rFonts w:ascii="Courier New" w:eastAsia="Times New Roman" w:hAnsi="Courier New" w:cs="Courier New"/>
            <w:color w:val="000000"/>
            <w:sz w:val="20"/>
            <w:szCs w:val="20"/>
            <w:lang w:eastAsia="en-IN"/>
          </w:rPr>
          <w:t>vijay</w:t>
        </w:r>
        <w:proofErr w:type="spellEnd"/>
      </w:ins>
    </w:p>
    <w:p w:rsidR="000611B0" w:rsidRPr="000611B0" w:rsidRDefault="000611B0" w:rsidP="000611B0">
      <w:pPr>
        <w:spacing w:before="100" w:beforeAutospacing="1" w:after="100" w:afterAutospacing="1" w:line="312" w:lineRule="atLeast"/>
        <w:ind w:left="300"/>
        <w:outlineLvl w:val="2"/>
        <w:rPr>
          <w:ins w:id="70" w:author="Unknown"/>
          <w:rFonts w:ascii="Helvetica" w:eastAsia="Times New Roman" w:hAnsi="Helvetica" w:cs="Helvetica"/>
          <w:color w:val="610B4B"/>
          <w:sz w:val="32"/>
          <w:szCs w:val="32"/>
          <w:lang w:eastAsia="en-IN"/>
        </w:rPr>
      </w:pPr>
      <w:ins w:id="71" w:author="Unknown">
        <w:r w:rsidRPr="000611B0">
          <w:rPr>
            <w:rFonts w:ascii="Helvetica" w:eastAsia="Times New Roman" w:hAnsi="Helvetica" w:cs="Helvetica"/>
            <w:color w:val="610B4B"/>
            <w:sz w:val="32"/>
            <w:szCs w:val="32"/>
            <w:lang w:eastAsia="en-IN"/>
          </w:rPr>
          <w:t>Read-Only class</w:t>
        </w:r>
      </w:ins>
    </w:p>
    <w:p w:rsidR="000611B0" w:rsidRPr="000611B0" w:rsidRDefault="000611B0" w:rsidP="000611B0">
      <w:pPr>
        <w:numPr>
          <w:ilvl w:val="0"/>
          <w:numId w:val="3"/>
        </w:numPr>
        <w:spacing w:after="0" w:line="315" w:lineRule="atLeast"/>
        <w:ind w:left="300"/>
        <w:rPr>
          <w:ins w:id="72" w:author="Unknown"/>
          <w:rFonts w:ascii="Verdana" w:eastAsia="Times New Roman" w:hAnsi="Verdana" w:cs="Times New Roman"/>
          <w:color w:val="000000"/>
          <w:sz w:val="20"/>
          <w:szCs w:val="20"/>
          <w:lang w:eastAsia="en-IN"/>
        </w:rPr>
      </w:pPr>
      <w:ins w:id="73" w:author="Unknown">
        <w:r w:rsidRPr="000611B0">
          <w:rPr>
            <w:rFonts w:ascii="Verdana" w:eastAsia="Times New Roman" w:hAnsi="Verdana" w:cs="Times New Roman"/>
            <w:color w:val="008200"/>
            <w:sz w:val="20"/>
            <w:lang w:eastAsia="en-IN"/>
          </w:rPr>
          <w:t>//A Java class which has only getter methods.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3"/>
        </w:numPr>
        <w:spacing w:after="0" w:line="315" w:lineRule="atLeast"/>
        <w:ind w:left="300"/>
        <w:rPr>
          <w:ins w:id="74" w:author="Unknown"/>
          <w:rFonts w:ascii="Verdana" w:eastAsia="Times New Roman" w:hAnsi="Verdana" w:cs="Times New Roman"/>
          <w:color w:val="000000"/>
          <w:sz w:val="20"/>
          <w:szCs w:val="20"/>
          <w:lang w:eastAsia="en-IN"/>
        </w:rPr>
      </w:pPr>
      <w:ins w:id="75"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class</w:t>
        </w:r>
        <w:r w:rsidRPr="000611B0">
          <w:rPr>
            <w:rFonts w:ascii="Verdana" w:eastAsia="Times New Roman" w:hAnsi="Verdana" w:cs="Times New Roman"/>
            <w:color w:val="000000"/>
            <w:sz w:val="20"/>
            <w:szCs w:val="20"/>
            <w:bdr w:val="none" w:sz="0" w:space="0" w:color="auto" w:frame="1"/>
            <w:lang w:eastAsia="en-IN"/>
          </w:rPr>
          <w:t> Student{  </w:t>
        </w:r>
      </w:ins>
    </w:p>
    <w:p w:rsidR="000611B0" w:rsidRPr="000611B0" w:rsidRDefault="000611B0" w:rsidP="000611B0">
      <w:pPr>
        <w:numPr>
          <w:ilvl w:val="0"/>
          <w:numId w:val="3"/>
        </w:numPr>
        <w:spacing w:after="0" w:line="315" w:lineRule="atLeast"/>
        <w:ind w:left="300"/>
        <w:rPr>
          <w:ins w:id="76" w:author="Unknown"/>
          <w:rFonts w:ascii="Verdana" w:eastAsia="Times New Roman" w:hAnsi="Verdana" w:cs="Times New Roman"/>
          <w:color w:val="000000"/>
          <w:sz w:val="20"/>
          <w:szCs w:val="20"/>
          <w:lang w:eastAsia="en-IN"/>
        </w:rPr>
      </w:pPr>
      <w:ins w:id="77" w:author="Unknown">
        <w:r w:rsidRPr="000611B0">
          <w:rPr>
            <w:rFonts w:ascii="Verdana" w:eastAsia="Times New Roman" w:hAnsi="Verdana" w:cs="Times New Roman"/>
            <w:color w:val="008200"/>
            <w:sz w:val="20"/>
            <w:lang w:eastAsia="en-IN"/>
          </w:rPr>
          <w:t>//private data member</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3"/>
        </w:numPr>
        <w:spacing w:after="0" w:line="315" w:lineRule="atLeast"/>
        <w:ind w:left="300"/>
        <w:rPr>
          <w:ins w:id="78" w:author="Unknown"/>
          <w:rFonts w:ascii="Verdana" w:eastAsia="Times New Roman" w:hAnsi="Verdana" w:cs="Times New Roman"/>
          <w:color w:val="000000"/>
          <w:sz w:val="20"/>
          <w:szCs w:val="20"/>
          <w:lang w:eastAsia="en-IN"/>
        </w:rPr>
      </w:pPr>
      <w:ins w:id="79" w:author="Unknown">
        <w:r w:rsidRPr="000611B0">
          <w:rPr>
            <w:rFonts w:ascii="Verdana" w:eastAsia="Times New Roman" w:hAnsi="Verdana" w:cs="Times New Roman"/>
            <w:b/>
            <w:bCs/>
            <w:color w:val="006699"/>
            <w:sz w:val="20"/>
            <w:lang w:eastAsia="en-IN"/>
          </w:rPr>
          <w:t>private</w:t>
        </w:r>
        <w:r w:rsidRPr="000611B0">
          <w:rPr>
            <w:rFonts w:ascii="Verdana" w:eastAsia="Times New Roman" w:hAnsi="Verdana" w:cs="Times New Roman"/>
            <w:color w:val="000000"/>
            <w:sz w:val="20"/>
            <w:szCs w:val="20"/>
            <w:bdr w:val="none" w:sz="0" w:space="0" w:color="auto" w:frame="1"/>
            <w:lang w:eastAsia="en-IN"/>
          </w:rPr>
          <w:t> String college=</w:t>
        </w:r>
        <w:r w:rsidRPr="000611B0">
          <w:rPr>
            <w:rFonts w:ascii="Verdana" w:eastAsia="Times New Roman" w:hAnsi="Verdana" w:cs="Times New Roman"/>
            <w:color w:val="0000FF"/>
            <w:sz w:val="20"/>
            <w:lang w:eastAsia="en-IN"/>
          </w:rPr>
          <w:t>"AKG"</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3"/>
        </w:numPr>
        <w:spacing w:after="0" w:line="315" w:lineRule="atLeast"/>
        <w:ind w:left="300"/>
        <w:rPr>
          <w:ins w:id="80" w:author="Unknown"/>
          <w:rFonts w:ascii="Verdana" w:eastAsia="Times New Roman" w:hAnsi="Verdana" w:cs="Times New Roman"/>
          <w:color w:val="000000"/>
          <w:sz w:val="20"/>
          <w:szCs w:val="20"/>
          <w:lang w:eastAsia="en-IN"/>
        </w:rPr>
      </w:pPr>
      <w:ins w:id="81" w:author="Unknown">
        <w:r w:rsidRPr="000611B0">
          <w:rPr>
            <w:rFonts w:ascii="Verdana" w:eastAsia="Times New Roman" w:hAnsi="Verdana" w:cs="Times New Roman"/>
            <w:color w:val="008200"/>
            <w:sz w:val="20"/>
            <w:lang w:eastAsia="en-IN"/>
          </w:rPr>
          <w:lastRenderedPageBreak/>
          <w:t>//getter method for college</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3"/>
        </w:numPr>
        <w:spacing w:after="0" w:line="315" w:lineRule="atLeast"/>
        <w:ind w:left="300"/>
        <w:rPr>
          <w:ins w:id="82" w:author="Unknown"/>
          <w:rFonts w:ascii="Verdana" w:eastAsia="Times New Roman" w:hAnsi="Verdana" w:cs="Times New Roman"/>
          <w:color w:val="000000"/>
          <w:sz w:val="20"/>
          <w:szCs w:val="20"/>
          <w:lang w:eastAsia="en-IN"/>
        </w:rPr>
      </w:pPr>
      <w:ins w:id="83"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String </w:t>
        </w:r>
        <w:proofErr w:type="spellStart"/>
        <w:r w:rsidRPr="000611B0">
          <w:rPr>
            <w:rFonts w:ascii="Verdana" w:eastAsia="Times New Roman" w:hAnsi="Verdana" w:cs="Times New Roman"/>
            <w:color w:val="000000"/>
            <w:sz w:val="20"/>
            <w:szCs w:val="20"/>
            <w:bdr w:val="none" w:sz="0" w:space="0" w:color="auto" w:frame="1"/>
            <w:lang w:eastAsia="en-IN"/>
          </w:rPr>
          <w:t>getCollege</w:t>
        </w:r>
        <w:proofErr w:type="spellEnd"/>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3"/>
        </w:numPr>
        <w:spacing w:after="0" w:line="315" w:lineRule="atLeast"/>
        <w:ind w:left="300"/>
        <w:rPr>
          <w:ins w:id="84" w:author="Unknown"/>
          <w:rFonts w:ascii="Verdana" w:eastAsia="Times New Roman" w:hAnsi="Verdana" w:cs="Times New Roman"/>
          <w:color w:val="000000"/>
          <w:sz w:val="20"/>
          <w:szCs w:val="20"/>
          <w:lang w:eastAsia="en-IN"/>
        </w:rPr>
      </w:pPr>
      <w:ins w:id="85" w:author="Unknown">
        <w:r w:rsidRPr="000611B0">
          <w:rPr>
            <w:rFonts w:ascii="Verdana" w:eastAsia="Times New Roman" w:hAnsi="Verdana" w:cs="Times New Roman"/>
            <w:b/>
            <w:bCs/>
            <w:color w:val="006699"/>
            <w:sz w:val="20"/>
            <w:lang w:eastAsia="en-IN"/>
          </w:rPr>
          <w:t>return</w:t>
        </w:r>
        <w:r w:rsidRPr="000611B0">
          <w:rPr>
            <w:rFonts w:ascii="Verdana" w:eastAsia="Times New Roman" w:hAnsi="Verdana" w:cs="Times New Roman"/>
            <w:color w:val="000000"/>
            <w:sz w:val="20"/>
            <w:szCs w:val="20"/>
            <w:bdr w:val="none" w:sz="0" w:space="0" w:color="auto" w:frame="1"/>
            <w:lang w:eastAsia="en-IN"/>
          </w:rPr>
          <w:t> college;  </w:t>
        </w:r>
      </w:ins>
    </w:p>
    <w:p w:rsidR="000611B0" w:rsidRPr="000611B0" w:rsidRDefault="000611B0" w:rsidP="000611B0">
      <w:pPr>
        <w:numPr>
          <w:ilvl w:val="0"/>
          <w:numId w:val="3"/>
        </w:numPr>
        <w:spacing w:after="0" w:line="315" w:lineRule="atLeast"/>
        <w:ind w:left="300"/>
        <w:rPr>
          <w:ins w:id="86" w:author="Unknown"/>
          <w:rFonts w:ascii="Verdana" w:eastAsia="Times New Roman" w:hAnsi="Verdana" w:cs="Times New Roman"/>
          <w:color w:val="000000"/>
          <w:sz w:val="20"/>
          <w:szCs w:val="20"/>
          <w:lang w:eastAsia="en-IN"/>
        </w:rPr>
      </w:pPr>
      <w:ins w:id="87"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3"/>
        </w:numPr>
        <w:spacing w:after="120" w:line="315" w:lineRule="atLeast"/>
        <w:ind w:left="300"/>
        <w:rPr>
          <w:ins w:id="88" w:author="Unknown"/>
          <w:rFonts w:ascii="Verdana" w:eastAsia="Times New Roman" w:hAnsi="Verdana" w:cs="Times New Roman"/>
          <w:color w:val="000000"/>
          <w:sz w:val="20"/>
          <w:szCs w:val="20"/>
          <w:lang w:eastAsia="en-IN"/>
        </w:rPr>
      </w:pPr>
      <w:ins w:id="89"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spacing w:before="100" w:beforeAutospacing="1" w:after="100" w:afterAutospacing="1" w:line="345" w:lineRule="atLeast"/>
        <w:ind w:left="300"/>
        <w:rPr>
          <w:ins w:id="90" w:author="Unknown"/>
          <w:rFonts w:ascii="Verdana" w:eastAsia="Times New Roman" w:hAnsi="Verdana" w:cs="Times New Roman"/>
          <w:color w:val="000000"/>
          <w:sz w:val="20"/>
          <w:szCs w:val="20"/>
          <w:lang w:eastAsia="en-IN"/>
        </w:rPr>
      </w:pPr>
      <w:ins w:id="91" w:author="Unknown">
        <w:r w:rsidRPr="000611B0">
          <w:rPr>
            <w:rFonts w:ascii="Verdana" w:eastAsia="Times New Roman" w:hAnsi="Verdana" w:cs="Times New Roman"/>
            <w:color w:val="000000"/>
            <w:sz w:val="20"/>
            <w:szCs w:val="20"/>
            <w:lang w:eastAsia="en-IN"/>
          </w:rPr>
          <w:t>Now, you can't change the value of the college data member which is "AKG".</w:t>
        </w:r>
      </w:ins>
    </w:p>
    <w:p w:rsidR="000611B0" w:rsidRPr="000611B0" w:rsidRDefault="000611B0" w:rsidP="000611B0">
      <w:pPr>
        <w:numPr>
          <w:ilvl w:val="0"/>
          <w:numId w:val="4"/>
        </w:numPr>
        <w:spacing w:after="120" w:line="315" w:lineRule="atLeast"/>
        <w:ind w:left="300"/>
        <w:rPr>
          <w:ins w:id="92" w:author="Unknown"/>
          <w:rFonts w:ascii="Verdana" w:eastAsia="Times New Roman" w:hAnsi="Verdana" w:cs="Times New Roman"/>
          <w:color w:val="000000"/>
          <w:sz w:val="20"/>
          <w:szCs w:val="20"/>
          <w:lang w:eastAsia="en-IN"/>
        </w:rPr>
      </w:pPr>
      <w:proofErr w:type="spellStart"/>
      <w:ins w:id="93" w:author="Unknown">
        <w:r w:rsidRPr="000611B0">
          <w:rPr>
            <w:rFonts w:ascii="Verdana" w:eastAsia="Times New Roman" w:hAnsi="Verdana" w:cs="Times New Roman"/>
            <w:color w:val="000000"/>
            <w:sz w:val="20"/>
            <w:szCs w:val="20"/>
            <w:bdr w:val="none" w:sz="0" w:space="0" w:color="auto" w:frame="1"/>
            <w:lang w:eastAsia="en-IN"/>
          </w:rPr>
          <w:t>s.setCollege</w:t>
        </w:r>
        <w:proofErr w:type="spellEnd"/>
        <w:r w:rsidRPr="000611B0">
          <w:rPr>
            <w:rFonts w:ascii="Verdana" w:eastAsia="Times New Roman" w:hAnsi="Verdana" w:cs="Times New Roman"/>
            <w:color w:val="000000"/>
            <w:sz w:val="20"/>
            <w:szCs w:val="20"/>
            <w:bdr w:val="none" w:sz="0" w:space="0" w:color="auto" w:frame="1"/>
            <w:lang w:eastAsia="en-IN"/>
          </w:rPr>
          <w:t>(</w:t>
        </w:r>
        <w:r w:rsidRPr="000611B0">
          <w:rPr>
            <w:rFonts w:ascii="Verdana" w:eastAsia="Times New Roman" w:hAnsi="Verdana" w:cs="Times New Roman"/>
            <w:color w:val="0000FF"/>
            <w:sz w:val="20"/>
            <w:lang w:eastAsia="en-IN"/>
          </w:rPr>
          <w:t>"KITE"</w:t>
        </w:r>
        <w:r w:rsidRPr="000611B0">
          <w:rPr>
            <w:rFonts w:ascii="Verdana" w:eastAsia="Times New Roman" w:hAnsi="Verdana" w:cs="Times New Roman"/>
            <w:color w:val="000000"/>
            <w:sz w:val="20"/>
            <w:szCs w:val="20"/>
            <w:bdr w:val="none" w:sz="0" w:space="0" w:color="auto" w:frame="1"/>
            <w:lang w:eastAsia="en-IN"/>
          </w:rPr>
          <w:t>);</w:t>
        </w:r>
        <w:r w:rsidRPr="000611B0">
          <w:rPr>
            <w:rFonts w:ascii="Verdana" w:eastAsia="Times New Roman" w:hAnsi="Verdana" w:cs="Times New Roman"/>
            <w:color w:val="008200"/>
            <w:sz w:val="20"/>
            <w:lang w:eastAsia="en-IN"/>
          </w:rPr>
          <w:t>//will render compile time error</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spacing w:before="100" w:beforeAutospacing="1" w:after="100" w:afterAutospacing="1" w:line="312" w:lineRule="atLeast"/>
        <w:ind w:left="300"/>
        <w:outlineLvl w:val="2"/>
        <w:rPr>
          <w:ins w:id="94" w:author="Unknown"/>
          <w:rFonts w:ascii="Helvetica" w:eastAsia="Times New Roman" w:hAnsi="Helvetica" w:cs="Helvetica"/>
          <w:color w:val="610B4B"/>
          <w:sz w:val="32"/>
          <w:szCs w:val="32"/>
          <w:lang w:eastAsia="en-IN"/>
        </w:rPr>
      </w:pPr>
      <w:ins w:id="95" w:author="Unknown">
        <w:r w:rsidRPr="000611B0">
          <w:rPr>
            <w:rFonts w:ascii="Helvetica" w:eastAsia="Times New Roman" w:hAnsi="Helvetica" w:cs="Helvetica"/>
            <w:color w:val="610B4B"/>
            <w:sz w:val="32"/>
            <w:szCs w:val="32"/>
            <w:lang w:eastAsia="en-IN"/>
          </w:rPr>
          <w:t>Write-Only class</w:t>
        </w:r>
      </w:ins>
    </w:p>
    <w:p w:rsidR="000611B0" w:rsidRPr="000611B0" w:rsidRDefault="000611B0" w:rsidP="000611B0">
      <w:pPr>
        <w:numPr>
          <w:ilvl w:val="0"/>
          <w:numId w:val="5"/>
        </w:numPr>
        <w:spacing w:after="0" w:line="315" w:lineRule="atLeast"/>
        <w:ind w:left="300"/>
        <w:rPr>
          <w:ins w:id="96" w:author="Unknown"/>
          <w:rFonts w:ascii="Verdana" w:eastAsia="Times New Roman" w:hAnsi="Verdana" w:cs="Times New Roman"/>
          <w:color w:val="000000"/>
          <w:sz w:val="20"/>
          <w:szCs w:val="20"/>
          <w:lang w:eastAsia="en-IN"/>
        </w:rPr>
      </w:pPr>
      <w:ins w:id="97" w:author="Unknown">
        <w:r w:rsidRPr="000611B0">
          <w:rPr>
            <w:rFonts w:ascii="Verdana" w:eastAsia="Times New Roman" w:hAnsi="Verdana" w:cs="Times New Roman"/>
            <w:color w:val="008200"/>
            <w:sz w:val="20"/>
            <w:lang w:eastAsia="en-IN"/>
          </w:rPr>
          <w:t>//A Java class which has only setter methods.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5"/>
        </w:numPr>
        <w:spacing w:after="0" w:line="315" w:lineRule="atLeast"/>
        <w:ind w:left="300"/>
        <w:rPr>
          <w:ins w:id="98" w:author="Unknown"/>
          <w:rFonts w:ascii="Verdana" w:eastAsia="Times New Roman" w:hAnsi="Verdana" w:cs="Times New Roman"/>
          <w:color w:val="000000"/>
          <w:sz w:val="20"/>
          <w:szCs w:val="20"/>
          <w:lang w:eastAsia="en-IN"/>
        </w:rPr>
      </w:pPr>
      <w:ins w:id="99"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class</w:t>
        </w:r>
        <w:r w:rsidRPr="000611B0">
          <w:rPr>
            <w:rFonts w:ascii="Verdana" w:eastAsia="Times New Roman" w:hAnsi="Verdana" w:cs="Times New Roman"/>
            <w:color w:val="000000"/>
            <w:sz w:val="20"/>
            <w:szCs w:val="20"/>
            <w:bdr w:val="none" w:sz="0" w:space="0" w:color="auto" w:frame="1"/>
            <w:lang w:eastAsia="en-IN"/>
          </w:rPr>
          <w:t> Student{  </w:t>
        </w:r>
      </w:ins>
    </w:p>
    <w:p w:rsidR="000611B0" w:rsidRPr="000611B0" w:rsidRDefault="000611B0" w:rsidP="000611B0">
      <w:pPr>
        <w:numPr>
          <w:ilvl w:val="0"/>
          <w:numId w:val="5"/>
        </w:numPr>
        <w:spacing w:after="0" w:line="315" w:lineRule="atLeast"/>
        <w:ind w:left="300"/>
        <w:rPr>
          <w:ins w:id="100" w:author="Unknown"/>
          <w:rFonts w:ascii="Verdana" w:eastAsia="Times New Roman" w:hAnsi="Verdana" w:cs="Times New Roman"/>
          <w:color w:val="000000"/>
          <w:sz w:val="20"/>
          <w:szCs w:val="20"/>
          <w:lang w:eastAsia="en-IN"/>
        </w:rPr>
      </w:pPr>
      <w:ins w:id="101" w:author="Unknown">
        <w:r w:rsidRPr="000611B0">
          <w:rPr>
            <w:rFonts w:ascii="Verdana" w:eastAsia="Times New Roman" w:hAnsi="Verdana" w:cs="Times New Roman"/>
            <w:color w:val="008200"/>
            <w:sz w:val="20"/>
            <w:lang w:eastAsia="en-IN"/>
          </w:rPr>
          <w:t>//private data member</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5"/>
        </w:numPr>
        <w:spacing w:after="0" w:line="315" w:lineRule="atLeast"/>
        <w:ind w:left="300"/>
        <w:rPr>
          <w:ins w:id="102" w:author="Unknown"/>
          <w:rFonts w:ascii="Verdana" w:eastAsia="Times New Roman" w:hAnsi="Verdana" w:cs="Times New Roman"/>
          <w:color w:val="000000"/>
          <w:sz w:val="20"/>
          <w:szCs w:val="20"/>
          <w:lang w:eastAsia="en-IN"/>
        </w:rPr>
      </w:pPr>
      <w:ins w:id="103" w:author="Unknown">
        <w:r w:rsidRPr="000611B0">
          <w:rPr>
            <w:rFonts w:ascii="Verdana" w:eastAsia="Times New Roman" w:hAnsi="Verdana" w:cs="Times New Roman"/>
            <w:b/>
            <w:bCs/>
            <w:color w:val="006699"/>
            <w:sz w:val="20"/>
            <w:lang w:eastAsia="en-IN"/>
          </w:rPr>
          <w:t>private</w:t>
        </w:r>
        <w:r w:rsidRPr="000611B0">
          <w:rPr>
            <w:rFonts w:ascii="Verdana" w:eastAsia="Times New Roman" w:hAnsi="Verdana" w:cs="Times New Roman"/>
            <w:color w:val="000000"/>
            <w:sz w:val="20"/>
            <w:szCs w:val="20"/>
            <w:bdr w:val="none" w:sz="0" w:space="0" w:color="auto" w:frame="1"/>
            <w:lang w:eastAsia="en-IN"/>
          </w:rPr>
          <w:t> String college;  </w:t>
        </w:r>
      </w:ins>
    </w:p>
    <w:p w:rsidR="000611B0" w:rsidRPr="000611B0" w:rsidRDefault="000611B0" w:rsidP="000611B0">
      <w:pPr>
        <w:numPr>
          <w:ilvl w:val="0"/>
          <w:numId w:val="5"/>
        </w:numPr>
        <w:spacing w:after="0" w:line="315" w:lineRule="atLeast"/>
        <w:ind w:left="300"/>
        <w:rPr>
          <w:ins w:id="104" w:author="Unknown"/>
          <w:rFonts w:ascii="Verdana" w:eastAsia="Times New Roman" w:hAnsi="Verdana" w:cs="Times New Roman"/>
          <w:color w:val="000000"/>
          <w:sz w:val="20"/>
          <w:szCs w:val="20"/>
          <w:lang w:eastAsia="en-IN"/>
        </w:rPr>
      </w:pPr>
      <w:ins w:id="105" w:author="Unknown">
        <w:r w:rsidRPr="000611B0">
          <w:rPr>
            <w:rFonts w:ascii="Verdana" w:eastAsia="Times New Roman" w:hAnsi="Verdana" w:cs="Times New Roman"/>
            <w:color w:val="008200"/>
            <w:sz w:val="20"/>
            <w:lang w:eastAsia="en-IN"/>
          </w:rPr>
          <w:t>//getter method for college</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5"/>
        </w:numPr>
        <w:spacing w:after="0" w:line="315" w:lineRule="atLeast"/>
        <w:ind w:left="300"/>
        <w:rPr>
          <w:ins w:id="106" w:author="Unknown"/>
          <w:rFonts w:ascii="Verdana" w:eastAsia="Times New Roman" w:hAnsi="Verdana" w:cs="Times New Roman"/>
          <w:color w:val="000000"/>
          <w:sz w:val="20"/>
          <w:szCs w:val="20"/>
          <w:lang w:eastAsia="en-IN"/>
        </w:rPr>
      </w:pPr>
      <w:ins w:id="107"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void</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setCollege</w:t>
        </w:r>
        <w:proofErr w:type="spellEnd"/>
        <w:r w:rsidRPr="000611B0">
          <w:rPr>
            <w:rFonts w:ascii="Verdana" w:eastAsia="Times New Roman" w:hAnsi="Verdana" w:cs="Times New Roman"/>
            <w:color w:val="000000"/>
            <w:sz w:val="20"/>
            <w:szCs w:val="20"/>
            <w:bdr w:val="none" w:sz="0" w:space="0" w:color="auto" w:frame="1"/>
            <w:lang w:eastAsia="en-IN"/>
          </w:rPr>
          <w:t>(String college){  </w:t>
        </w:r>
      </w:ins>
    </w:p>
    <w:p w:rsidR="000611B0" w:rsidRPr="000611B0" w:rsidRDefault="000611B0" w:rsidP="000611B0">
      <w:pPr>
        <w:numPr>
          <w:ilvl w:val="0"/>
          <w:numId w:val="5"/>
        </w:numPr>
        <w:spacing w:after="0" w:line="315" w:lineRule="atLeast"/>
        <w:ind w:left="300"/>
        <w:rPr>
          <w:ins w:id="108" w:author="Unknown"/>
          <w:rFonts w:ascii="Verdana" w:eastAsia="Times New Roman" w:hAnsi="Verdana" w:cs="Times New Roman"/>
          <w:color w:val="000000"/>
          <w:sz w:val="20"/>
          <w:szCs w:val="20"/>
          <w:lang w:eastAsia="en-IN"/>
        </w:rPr>
      </w:pPr>
      <w:proofErr w:type="spellStart"/>
      <w:ins w:id="109" w:author="Unknown">
        <w:r w:rsidRPr="000611B0">
          <w:rPr>
            <w:rFonts w:ascii="Verdana" w:eastAsia="Times New Roman" w:hAnsi="Verdana" w:cs="Times New Roman"/>
            <w:b/>
            <w:bCs/>
            <w:color w:val="006699"/>
            <w:sz w:val="20"/>
            <w:lang w:eastAsia="en-IN"/>
          </w:rPr>
          <w:t>this</w:t>
        </w:r>
        <w:r w:rsidRPr="000611B0">
          <w:rPr>
            <w:rFonts w:ascii="Verdana" w:eastAsia="Times New Roman" w:hAnsi="Verdana" w:cs="Times New Roman"/>
            <w:color w:val="000000"/>
            <w:sz w:val="20"/>
            <w:szCs w:val="20"/>
            <w:bdr w:val="none" w:sz="0" w:space="0" w:color="auto" w:frame="1"/>
            <w:lang w:eastAsia="en-IN"/>
          </w:rPr>
          <w:t>.college</w:t>
        </w:r>
        <w:proofErr w:type="spellEnd"/>
        <w:r w:rsidRPr="000611B0">
          <w:rPr>
            <w:rFonts w:ascii="Verdana" w:eastAsia="Times New Roman" w:hAnsi="Verdana" w:cs="Times New Roman"/>
            <w:color w:val="000000"/>
            <w:sz w:val="20"/>
            <w:szCs w:val="20"/>
            <w:bdr w:val="none" w:sz="0" w:space="0" w:color="auto" w:frame="1"/>
            <w:lang w:eastAsia="en-IN"/>
          </w:rPr>
          <w:t>=college;  </w:t>
        </w:r>
      </w:ins>
    </w:p>
    <w:p w:rsidR="000611B0" w:rsidRPr="000611B0" w:rsidRDefault="000611B0" w:rsidP="000611B0">
      <w:pPr>
        <w:numPr>
          <w:ilvl w:val="0"/>
          <w:numId w:val="5"/>
        </w:numPr>
        <w:spacing w:after="0" w:line="315" w:lineRule="atLeast"/>
        <w:ind w:left="300"/>
        <w:rPr>
          <w:ins w:id="110" w:author="Unknown"/>
          <w:rFonts w:ascii="Verdana" w:eastAsia="Times New Roman" w:hAnsi="Verdana" w:cs="Times New Roman"/>
          <w:color w:val="000000"/>
          <w:sz w:val="20"/>
          <w:szCs w:val="20"/>
          <w:lang w:eastAsia="en-IN"/>
        </w:rPr>
      </w:pPr>
      <w:ins w:id="111"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5"/>
        </w:numPr>
        <w:spacing w:after="120" w:line="315" w:lineRule="atLeast"/>
        <w:ind w:left="300"/>
        <w:rPr>
          <w:ins w:id="112" w:author="Unknown"/>
          <w:rFonts w:ascii="Verdana" w:eastAsia="Times New Roman" w:hAnsi="Verdana" w:cs="Times New Roman"/>
          <w:color w:val="000000"/>
          <w:sz w:val="20"/>
          <w:szCs w:val="20"/>
          <w:lang w:eastAsia="en-IN"/>
        </w:rPr>
      </w:pPr>
      <w:ins w:id="113"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spacing w:before="100" w:beforeAutospacing="1" w:after="100" w:afterAutospacing="1" w:line="345" w:lineRule="atLeast"/>
        <w:ind w:left="300"/>
        <w:rPr>
          <w:ins w:id="114" w:author="Unknown"/>
          <w:rFonts w:ascii="Verdana" w:eastAsia="Times New Roman" w:hAnsi="Verdana" w:cs="Times New Roman"/>
          <w:color w:val="000000"/>
          <w:sz w:val="20"/>
          <w:szCs w:val="20"/>
          <w:lang w:eastAsia="en-IN"/>
        </w:rPr>
      </w:pPr>
      <w:ins w:id="115" w:author="Unknown">
        <w:r w:rsidRPr="000611B0">
          <w:rPr>
            <w:rFonts w:ascii="Verdana" w:eastAsia="Times New Roman" w:hAnsi="Verdana" w:cs="Times New Roman"/>
            <w:color w:val="000000"/>
            <w:sz w:val="20"/>
            <w:szCs w:val="20"/>
            <w:lang w:eastAsia="en-IN"/>
          </w:rPr>
          <w:t>Now, you can't get the value of the college, you can only change the value of college data member.</w:t>
        </w:r>
      </w:ins>
    </w:p>
    <w:p w:rsidR="000611B0" w:rsidRPr="000611B0" w:rsidRDefault="000611B0" w:rsidP="000611B0">
      <w:pPr>
        <w:numPr>
          <w:ilvl w:val="0"/>
          <w:numId w:val="6"/>
        </w:numPr>
        <w:spacing w:after="0" w:line="315" w:lineRule="atLeast"/>
        <w:ind w:left="300"/>
        <w:rPr>
          <w:ins w:id="116" w:author="Unknown"/>
          <w:rFonts w:ascii="Verdana" w:eastAsia="Times New Roman" w:hAnsi="Verdana" w:cs="Times New Roman"/>
          <w:color w:val="000000"/>
          <w:sz w:val="20"/>
          <w:szCs w:val="20"/>
          <w:lang w:eastAsia="en-IN"/>
        </w:rPr>
      </w:pPr>
      <w:ins w:id="117" w:author="Unknown">
        <w:r w:rsidRPr="000611B0">
          <w:rPr>
            <w:rFonts w:ascii="Verdana" w:eastAsia="Times New Roman" w:hAnsi="Verdana" w:cs="Times New Roman"/>
            <w:color w:val="000000"/>
            <w:sz w:val="20"/>
            <w:szCs w:val="20"/>
            <w:bdr w:val="none" w:sz="0" w:space="0" w:color="auto" w:frame="1"/>
            <w:lang w:eastAsia="en-IN"/>
          </w:rPr>
          <w:t>System.out.println(s.getCollege());</w:t>
        </w:r>
        <w:r w:rsidRPr="000611B0">
          <w:rPr>
            <w:rFonts w:ascii="Verdana" w:eastAsia="Times New Roman" w:hAnsi="Verdana" w:cs="Times New Roman"/>
            <w:color w:val="008200"/>
            <w:sz w:val="20"/>
            <w:lang w:eastAsia="en-IN"/>
          </w:rPr>
          <w:t>//Compile Time Error, because there is no such method</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6"/>
        </w:numPr>
        <w:spacing w:after="0" w:line="315" w:lineRule="atLeast"/>
        <w:ind w:left="300"/>
        <w:rPr>
          <w:ins w:id="118" w:author="Unknown"/>
          <w:rFonts w:ascii="Verdana" w:eastAsia="Times New Roman" w:hAnsi="Verdana" w:cs="Times New Roman"/>
          <w:color w:val="000000"/>
          <w:sz w:val="20"/>
          <w:szCs w:val="20"/>
          <w:lang w:eastAsia="en-IN"/>
        </w:rPr>
      </w:pPr>
      <w:ins w:id="119" w:author="Unknown">
        <w:r w:rsidRPr="000611B0">
          <w:rPr>
            <w:rFonts w:ascii="Verdana" w:eastAsia="Times New Roman" w:hAnsi="Verdana" w:cs="Times New Roman"/>
            <w:color w:val="000000"/>
            <w:sz w:val="20"/>
            <w:szCs w:val="20"/>
            <w:bdr w:val="none" w:sz="0" w:space="0" w:color="auto" w:frame="1"/>
            <w:lang w:eastAsia="en-IN"/>
          </w:rPr>
          <w:t>System.out.println(s.college);</w:t>
        </w:r>
        <w:r w:rsidRPr="000611B0">
          <w:rPr>
            <w:rFonts w:ascii="Verdana" w:eastAsia="Times New Roman" w:hAnsi="Verdana" w:cs="Times New Roman"/>
            <w:color w:val="008200"/>
            <w:sz w:val="20"/>
            <w:lang w:eastAsia="en-IN"/>
          </w:rPr>
          <w:t>//Compile Time Error, because the college data member is private. </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6"/>
        </w:numPr>
        <w:spacing w:after="120" w:line="315" w:lineRule="atLeast"/>
        <w:ind w:left="300"/>
        <w:rPr>
          <w:ins w:id="120" w:author="Unknown"/>
          <w:rFonts w:ascii="Verdana" w:eastAsia="Times New Roman" w:hAnsi="Verdana" w:cs="Times New Roman"/>
          <w:color w:val="000000"/>
          <w:sz w:val="20"/>
          <w:szCs w:val="20"/>
          <w:lang w:eastAsia="en-IN"/>
        </w:rPr>
      </w:pPr>
      <w:ins w:id="121" w:author="Unknown">
        <w:r w:rsidRPr="000611B0">
          <w:rPr>
            <w:rFonts w:ascii="Verdana" w:eastAsia="Times New Roman" w:hAnsi="Verdana" w:cs="Times New Roman"/>
            <w:color w:val="008200"/>
            <w:sz w:val="20"/>
            <w:lang w:eastAsia="en-IN"/>
          </w:rPr>
          <w:t>//So, it can't be accessed from outside the class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spacing w:before="100" w:beforeAutospacing="1" w:after="100" w:afterAutospacing="1" w:line="345" w:lineRule="atLeast"/>
        <w:ind w:left="300"/>
        <w:outlineLvl w:val="2"/>
        <w:rPr>
          <w:ins w:id="122" w:author="Unknown"/>
          <w:rFonts w:ascii="Tahoma" w:eastAsia="Times New Roman" w:hAnsi="Tahoma" w:cs="Tahoma"/>
          <w:color w:val="610B4B"/>
          <w:sz w:val="33"/>
          <w:szCs w:val="33"/>
          <w:lang w:eastAsia="en-IN"/>
        </w:rPr>
      </w:pPr>
      <w:ins w:id="123" w:author="Unknown">
        <w:r w:rsidRPr="000611B0">
          <w:rPr>
            <w:rFonts w:ascii="Tahoma" w:eastAsia="Times New Roman" w:hAnsi="Tahoma" w:cs="Tahoma"/>
            <w:color w:val="610B4B"/>
            <w:sz w:val="33"/>
            <w:szCs w:val="33"/>
            <w:lang w:eastAsia="en-IN"/>
          </w:rPr>
          <w:t>Another Example of Encapsulation in Java</w:t>
        </w:r>
      </w:ins>
    </w:p>
    <w:p w:rsidR="000611B0" w:rsidRPr="000611B0" w:rsidRDefault="000611B0" w:rsidP="000611B0">
      <w:pPr>
        <w:spacing w:before="100" w:beforeAutospacing="1" w:after="100" w:afterAutospacing="1" w:line="345" w:lineRule="atLeast"/>
        <w:ind w:left="300"/>
        <w:rPr>
          <w:ins w:id="124" w:author="Unknown"/>
          <w:rFonts w:ascii="Verdana" w:eastAsia="Times New Roman" w:hAnsi="Verdana" w:cs="Times New Roman"/>
          <w:color w:val="000000"/>
          <w:sz w:val="20"/>
          <w:szCs w:val="20"/>
          <w:lang w:eastAsia="en-IN"/>
        </w:rPr>
      </w:pPr>
      <w:ins w:id="125" w:author="Unknown">
        <w:r w:rsidRPr="000611B0">
          <w:rPr>
            <w:rFonts w:ascii="Verdana" w:eastAsia="Times New Roman" w:hAnsi="Verdana" w:cs="Times New Roman"/>
            <w:color w:val="000000"/>
            <w:sz w:val="20"/>
            <w:szCs w:val="20"/>
            <w:lang w:eastAsia="en-IN"/>
          </w:rPr>
          <w:t>Let's see another example of encapsulation that has only four fields with its setter and getter methods.</w:t>
        </w:r>
      </w:ins>
    </w:p>
    <w:p w:rsidR="000611B0" w:rsidRPr="000611B0" w:rsidRDefault="000611B0" w:rsidP="000611B0">
      <w:pPr>
        <w:spacing w:before="100" w:beforeAutospacing="1" w:after="100" w:afterAutospacing="1" w:line="345" w:lineRule="atLeast"/>
        <w:ind w:left="300"/>
        <w:rPr>
          <w:ins w:id="126" w:author="Unknown"/>
          <w:rFonts w:ascii="Verdana" w:eastAsia="Times New Roman" w:hAnsi="Verdana" w:cs="Times New Roman"/>
          <w:i/>
          <w:iCs/>
          <w:color w:val="000000"/>
          <w:sz w:val="21"/>
          <w:szCs w:val="21"/>
          <w:lang w:eastAsia="en-IN"/>
        </w:rPr>
      </w:pPr>
      <w:ins w:id="127" w:author="Unknown">
        <w:r w:rsidRPr="000611B0">
          <w:rPr>
            <w:rFonts w:ascii="Verdana" w:eastAsia="Times New Roman" w:hAnsi="Verdana" w:cs="Times New Roman"/>
            <w:i/>
            <w:iCs/>
            <w:color w:val="000000"/>
            <w:sz w:val="21"/>
            <w:szCs w:val="21"/>
            <w:lang w:eastAsia="en-IN"/>
          </w:rPr>
          <w:t>File: Account.java</w:t>
        </w:r>
      </w:ins>
    </w:p>
    <w:p w:rsidR="000611B0" w:rsidRPr="000611B0" w:rsidRDefault="000611B0" w:rsidP="000611B0">
      <w:pPr>
        <w:numPr>
          <w:ilvl w:val="0"/>
          <w:numId w:val="7"/>
        </w:numPr>
        <w:spacing w:after="0" w:line="315" w:lineRule="atLeast"/>
        <w:ind w:left="300"/>
        <w:rPr>
          <w:ins w:id="128" w:author="Unknown"/>
          <w:rFonts w:ascii="Verdana" w:eastAsia="Times New Roman" w:hAnsi="Verdana" w:cs="Times New Roman"/>
          <w:color w:val="000000"/>
          <w:sz w:val="20"/>
          <w:szCs w:val="20"/>
          <w:lang w:eastAsia="en-IN"/>
        </w:rPr>
      </w:pPr>
      <w:ins w:id="129" w:author="Unknown">
        <w:r w:rsidRPr="000611B0">
          <w:rPr>
            <w:rFonts w:ascii="Verdana" w:eastAsia="Times New Roman" w:hAnsi="Verdana" w:cs="Times New Roman"/>
            <w:color w:val="008200"/>
            <w:sz w:val="20"/>
            <w:lang w:eastAsia="en-IN"/>
          </w:rPr>
          <w:t>//A Account class which is a fully encapsulated class.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30" w:author="Unknown"/>
          <w:rFonts w:ascii="Verdana" w:eastAsia="Times New Roman" w:hAnsi="Verdana" w:cs="Times New Roman"/>
          <w:color w:val="000000"/>
          <w:sz w:val="20"/>
          <w:szCs w:val="20"/>
          <w:lang w:eastAsia="en-IN"/>
        </w:rPr>
      </w:pPr>
      <w:ins w:id="131" w:author="Unknown">
        <w:r w:rsidRPr="000611B0">
          <w:rPr>
            <w:rFonts w:ascii="Verdana" w:eastAsia="Times New Roman" w:hAnsi="Verdana" w:cs="Times New Roman"/>
            <w:color w:val="008200"/>
            <w:sz w:val="20"/>
            <w:lang w:eastAsia="en-IN"/>
          </w:rPr>
          <w:t>//It has a private data member and getter and setter methods.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32" w:author="Unknown"/>
          <w:rFonts w:ascii="Verdana" w:eastAsia="Times New Roman" w:hAnsi="Verdana" w:cs="Times New Roman"/>
          <w:color w:val="000000"/>
          <w:sz w:val="20"/>
          <w:szCs w:val="20"/>
          <w:lang w:eastAsia="en-IN"/>
        </w:rPr>
      </w:pPr>
      <w:ins w:id="133" w:author="Unknown">
        <w:r w:rsidRPr="000611B0">
          <w:rPr>
            <w:rFonts w:ascii="Verdana" w:eastAsia="Times New Roman" w:hAnsi="Verdana" w:cs="Times New Roman"/>
            <w:b/>
            <w:bCs/>
            <w:color w:val="006699"/>
            <w:sz w:val="20"/>
            <w:lang w:eastAsia="en-IN"/>
          </w:rPr>
          <w:t>class</w:t>
        </w:r>
        <w:r w:rsidRPr="000611B0">
          <w:rPr>
            <w:rFonts w:ascii="Verdana" w:eastAsia="Times New Roman" w:hAnsi="Verdana" w:cs="Times New Roman"/>
            <w:color w:val="000000"/>
            <w:sz w:val="20"/>
            <w:szCs w:val="20"/>
            <w:bdr w:val="none" w:sz="0" w:space="0" w:color="auto" w:frame="1"/>
            <w:lang w:eastAsia="en-IN"/>
          </w:rPr>
          <w:t> Account {  </w:t>
        </w:r>
      </w:ins>
    </w:p>
    <w:p w:rsidR="000611B0" w:rsidRPr="000611B0" w:rsidRDefault="000611B0" w:rsidP="000611B0">
      <w:pPr>
        <w:numPr>
          <w:ilvl w:val="0"/>
          <w:numId w:val="7"/>
        </w:numPr>
        <w:spacing w:after="0" w:line="315" w:lineRule="atLeast"/>
        <w:ind w:left="300"/>
        <w:rPr>
          <w:ins w:id="134" w:author="Unknown"/>
          <w:rFonts w:ascii="Verdana" w:eastAsia="Times New Roman" w:hAnsi="Verdana" w:cs="Times New Roman"/>
          <w:color w:val="000000"/>
          <w:sz w:val="20"/>
          <w:szCs w:val="20"/>
          <w:lang w:eastAsia="en-IN"/>
        </w:rPr>
      </w:pPr>
      <w:ins w:id="135" w:author="Unknown">
        <w:r w:rsidRPr="000611B0">
          <w:rPr>
            <w:rFonts w:ascii="Verdana" w:eastAsia="Times New Roman" w:hAnsi="Verdana" w:cs="Times New Roman"/>
            <w:color w:val="008200"/>
            <w:sz w:val="20"/>
            <w:lang w:eastAsia="en-IN"/>
          </w:rPr>
          <w:t>//private data members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36" w:author="Unknown"/>
          <w:rFonts w:ascii="Verdana" w:eastAsia="Times New Roman" w:hAnsi="Verdana" w:cs="Times New Roman"/>
          <w:color w:val="000000"/>
          <w:sz w:val="20"/>
          <w:szCs w:val="20"/>
          <w:lang w:eastAsia="en-IN"/>
        </w:rPr>
      </w:pPr>
      <w:ins w:id="137" w:author="Unknown">
        <w:r w:rsidRPr="000611B0">
          <w:rPr>
            <w:rFonts w:ascii="Verdana" w:eastAsia="Times New Roman" w:hAnsi="Verdana" w:cs="Times New Roman"/>
            <w:b/>
            <w:bCs/>
            <w:color w:val="006699"/>
            <w:sz w:val="20"/>
            <w:lang w:eastAsia="en-IN"/>
          </w:rPr>
          <w:t>private</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long</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acc_no</w:t>
        </w:r>
        <w:proofErr w:type="spellEnd"/>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38" w:author="Unknown"/>
          <w:rFonts w:ascii="Verdana" w:eastAsia="Times New Roman" w:hAnsi="Verdana" w:cs="Times New Roman"/>
          <w:color w:val="000000"/>
          <w:sz w:val="20"/>
          <w:szCs w:val="20"/>
          <w:lang w:eastAsia="en-IN"/>
        </w:rPr>
      </w:pPr>
      <w:ins w:id="139" w:author="Unknown">
        <w:r w:rsidRPr="000611B0">
          <w:rPr>
            <w:rFonts w:ascii="Verdana" w:eastAsia="Times New Roman" w:hAnsi="Verdana" w:cs="Times New Roman"/>
            <w:b/>
            <w:bCs/>
            <w:color w:val="006699"/>
            <w:sz w:val="20"/>
            <w:lang w:eastAsia="en-IN"/>
          </w:rPr>
          <w:t>private</w:t>
        </w:r>
        <w:r w:rsidRPr="000611B0">
          <w:rPr>
            <w:rFonts w:ascii="Verdana" w:eastAsia="Times New Roman" w:hAnsi="Verdana" w:cs="Times New Roman"/>
            <w:color w:val="000000"/>
            <w:sz w:val="20"/>
            <w:szCs w:val="20"/>
            <w:bdr w:val="none" w:sz="0" w:space="0" w:color="auto" w:frame="1"/>
            <w:lang w:eastAsia="en-IN"/>
          </w:rPr>
          <w:t> String </w:t>
        </w:r>
        <w:proofErr w:type="spellStart"/>
        <w:r w:rsidRPr="000611B0">
          <w:rPr>
            <w:rFonts w:ascii="Verdana" w:eastAsia="Times New Roman" w:hAnsi="Verdana" w:cs="Times New Roman"/>
            <w:color w:val="000000"/>
            <w:sz w:val="20"/>
            <w:szCs w:val="20"/>
            <w:bdr w:val="none" w:sz="0" w:space="0" w:color="auto" w:frame="1"/>
            <w:lang w:eastAsia="en-IN"/>
          </w:rPr>
          <w:t>name,email</w:t>
        </w:r>
        <w:proofErr w:type="spellEnd"/>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40" w:author="Unknown"/>
          <w:rFonts w:ascii="Verdana" w:eastAsia="Times New Roman" w:hAnsi="Verdana" w:cs="Times New Roman"/>
          <w:color w:val="000000"/>
          <w:sz w:val="20"/>
          <w:szCs w:val="20"/>
          <w:lang w:eastAsia="en-IN"/>
        </w:rPr>
      </w:pPr>
      <w:ins w:id="141" w:author="Unknown">
        <w:r w:rsidRPr="000611B0">
          <w:rPr>
            <w:rFonts w:ascii="Verdana" w:eastAsia="Times New Roman" w:hAnsi="Verdana" w:cs="Times New Roman"/>
            <w:b/>
            <w:bCs/>
            <w:color w:val="006699"/>
            <w:sz w:val="20"/>
            <w:lang w:eastAsia="en-IN"/>
          </w:rPr>
          <w:lastRenderedPageBreak/>
          <w:t>private</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float</w:t>
        </w:r>
        <w:r w:rsidRPr="000611B0">
          <w:rPr>
            <w:rFonts w:ascii="Verdana" w:eastAsia="Times New Roman" w:hAnsi="Verdana" w:cs="Times New Roman"/>
            <w:color w:val="000000"/>
            <w:sz w:val="20"/>
            <w:szCs w:val="20"/>
            <w:bdr w:val="none" w:sz="0" w:space="0" w:color="auto" w:frame="1"/>
            <w:lang w:eastAsia="en-IN"/>
          </w:rPr>
          <w:t> amount;  </w:t>
        </w:r>
      </w:ins>
    </w:p>
    <w:p w:rsidR="000611B0" w:rsidRPr="000611B0" w:rsidRDefault="000611B0" w:rsidP="000611B0">
      <w:pPr>
        <w:numPr>
          <w:ilvl w:val="0"/>
          <w:numId w:val="7"/>
        </w:numPr>
        <w:spacing w:after="0" w:line="315" w:lineRule="atLeast"/>
        <w:ind w:left="300"/>
        <w:rPr>
          <w:ins w:id="142" w:author="Unknown"/>
          <w:rFonts w:ascii="Verdana" w:eastAsia="Times New Roman" w:hAnsi="Verdana" w:cs="Times New Roman"/>
          <w:color w:val="000000"/>
          <w:sz w:val="20"/>
          <w:szCs w:val="20"/>
          <w:lang w:eastAsia="en-IN"/>
        </w:rPr>
      </w:pPr>
      <w:ins w:id="143" w:author="Unknown">
        <w:r w:rsidRPr="000611B0">
          <w:rPr>
            <w:rFonts w:ascii="Verdana" w:eastAsia="Times New Roman" w:hAnsi="Verdana" w:cs="Times New Roman"/>
            <w:color w:val="008200"/>
            <w:sz w:val="20"/>
            <w:lang w:eastAsia="en-IN"/>
          </w:rPr>
          <w:t>//public getter and setter methods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44" w:author="Unknown"/>
          <w:rFonts w:ascii="Verdana" w:eastAsia="Times New Roman" w:hAnsi="Verdana" w:cs="Times New Roman"/>
          <w:color w:val="000000"/>
          <w:sz w:val="20"/>
          <w:szCs w:val="20"/>
          <w:lang w:eastAsia="en-IN"/>
        </w:rPr>
      </w:pPr>
      <w:ins w:id="145"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long</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getAcc_no</w:t>
        </w:r>
        <w:proofErr w:type="spellEnd"/>
        <w:r w:rsidRPr="000611B0">
          <w:rPr>
            <w:rFonts w:ascii="Verdana" w:eastAsia="Times New Roman" w:hAnsi="Verdana" w:cs="Times New Roman"/>
            <w:color w:val="000000"/>
            <w:sz w:val="20"/>
            <w:szCs w:val="20"/>
            <w:bdr w:val="none" w:sz="0" w:space="0" w:color="auto" w:frame="1"/>
            <w:lang w:eastAsia="en-IN"/>
          </w:rPr>
          <w:t>() {  </w:t>
        </w:r>
      </w:ins>
    </w:p>
    <w:p w:rsidR="000611B0" w:rsidRPr="000611B0" w:rsidRDefault="000611B0" w:rsidP="000611B0">
      <w:pPr>
        <w:numPr>
          <w:ilvl w:val="0"/>
          <w:numId w:val="7"/>
        </w:numPr>
        <w:spacing w:after="0" w:line="315" w:lineRule="atLeast"/>
        <w:ind w:left="300"/>
        <w:rPr>
          <w:ins w:id="146" w:author="Unknown"/>
          <w:rFonts w:ascii="Verdana" w:eastAsia="Times New Roman" w:hAnsi="Verdana" w:cs="Times New Roman"/>
          <w:color w:val="000000"/>
          <w:sz w:val="20"/>
          <w:szCs w:val="20"/>
          <w:lang w:eastAsia="en-IN"/>
        </w:rPr>
      </w:pPr>
      <w:ins w:id="147" w:author="Unknown">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return</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acc_no</w:t>
        </w:r>
        <w:proofErr w:type="spellEnd"/>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48" w:author="Unknown"/>
          <w:rFonts w:ascii="Verdana" w:eastAsia="Times New Roman" w:hAnsi="Verdana" w:cs="Times New Roman"/>
          <w:color w:val="000000"/>
          <w:sz w:val="20"/>
          <w:szCs w:val="20"/>
          <w:lang w:eastAsia="en-IN"/>
        </w:rPr>
      </w:pPr>
      <w:ins w:id="149"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50" w:author="Unknown"/>
          <w:rFonts w:ascii="Verdana" w:eastAsia="Times New Roman" w:hAnsi="Verdana" w:cs="Times New Roman"/>
          <w:color w:val="000000"/>
          <w:sz w:val="20"/>
          <w:szCs w:val="20"/>
          <w:lang w:eastAsia="en-IN"/>
        </w:rPr>
      </w:pPr>
      <w:ins w:id="151"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void</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setAcc_no</w:t>
        </w:r>
        <w:proofErr w:type="spellEnd"/>
        <w:r w:rsidRPr="000611B0">
          <w:rPr>
            <w:rFonts w:ascii="Verdana" w:eastAsia="Times New Roman" w:hAnsi="Verdana" w:cs="Times New Roman"/>
            <w:color w:val="000000"/>
            <w:sz w:val="20"/>
            <w:szCs w:val="20"/>
            <w:bdr w:val="none" w:sz="0" w:space="0" w:color="auto" w:frame="1"/>
            <w:lang w:eastAsia="en-IN"/>
          </w:rPr>
          <w:t>(</w:t>
        </w:r>
        <w:r w:rsidRPr="000611B0">
          <w:rPr>
            <w:rFonts w:ascii="Verdana" w:eastAsia="Times New Roman" w:hAnsi="Verdana" w:cs="Times New Roman"/>
            <w:b/>
            <w:bCs/>
            <w:color w:val="006699"/>
            <w:sz w:val="20"/>
            <w:lang w:eastAsia="en-IN"/>
          </w:rPr>
          <w:t>long</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acc_no</w:t>
        </w:r>
        <w:proofErr w:type="spellEnd"/>
        <w:r w:rsidRPr="000611B0">
          <w:rPr>
            <w:rFonts w:ascii="Verdana" w:eastAsia="Times New Roman" w:hAnsi="Verdana" w:cs="Times New Roman"/>
            <w:color w:val="000000"/>
            <w:sz w:val="20"/>
            <w:szCs w:val="20"/>
            <w:bdr w:val="none" w:sz="0" w:space="0" w:color="auto" w:frame="1"/>
            <w:lang w:eastAsia="en-IN"/>
          </w:rPr>
          <w:t>) {  </w:t>
        </w:r>
      </w:ins>
    </w:p>
    <w:p w:rsidR="000611B0" w:rsidRPr="000611B0" w:rsidRDefault="000611B0" w:rsidP="000611B0">
      <w:pPr>
        <w:numPr>
          <w:ilvl w:val="0"/>
          <w:numId w:val="7"/>
        </w:numPr>
        <w:spacing w:after="0" w:line="315" w:lineRule="atLeast"/>
        <w:ind w:left="300"/>
        <w:rPr>
          <w:ins w:id="152" w:author="Unknown"/>
          <w:rFonts w:ascii="Verdana" w:eastAsia="Times New Roman" w:hAnsi="Verdana" w:cs="Times New Roman"/>
          <w:color w:val="000000"/>
          <w:sz w:val="20"/>
          <w:szCs w:val="20"/>
          <w:lang w:eastAsia="en-IN"/>
        </w:rPr>
      </w:pPr>
      <w:ins w:id="153" w:author="Unknown">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b/>
            <w:bCs/>
            <w:color w:val="006699"/>
            <w:sz w:val="20"/>
            <w:lang w:eastAsia="en-IN"/>
          </w:rPr>
          <w:t>this</w:t>
        </w:r>
        <w:r w:rsidRPr="000611B0">
          <w:rPr>
            <w:rFonts w:ascii="Verdana" w:eastAsia="Times New Roman" w:hAnsi="Verdana" w:cs="Times New Roman"/>
            <w:color w:val="000000"/>
            <w:sz w:val="20"/>
            <w:szCs w:val="20"/>
            <w:bdr w:val="none" w:sz="0" w:space="0" w:color="auto" w:frame="1"/>
            <w:lang w:eastAsia="en-IN"/>
          </w:rPr>
          <w:t>.acc_no</w:t>
        </w:r>
        <w:proofErr w:type="spellEnd"/>
        <w:r w:rsidRPr="000611B0">
          <w:rPr>
            <w:rFonts w:ascii="Verdana" w:eastAsia="Times New Roman" w:hAnsi="Verdana" w:cs="Times New Roman"/>
            <w:color w:val="000000"/>
            <w:sz w:val="20"/>
            <w:szCs w:val="20"/>
            <w:bdr w:val="none" w:sz="0" w:space="0" w:color="auto" w:frame="1"/>
            <w:lang w:eastAsia="en-IN"/>
          </w:rPr>
          <w:t> = </w:t>
        </w:r>
        <w:proofErr w:type="spellStart"/>
        <w:r w:rsidRPr="000611B0">
          <w:rPr>
            <w:rFonts w:ascii="Verdana" w:eastAsia="Times New Roman" w:hAnsi="Verdana" w:cs="Times New Roman"/>
            <w:color w:val="000000"/>
            <w:sz w:val="20"/>
            <w:szCs w:val="20"/>
            <w:bdr w:val="none" w:sz="0" w:space="0" w:color="auto" w:frame="1"/>
            <w:lang w:eastAsia="en-IN"/>
          </w:rPr>
          <w:t>acc_no</w:t>
        </w:r>
        <w:proofErr w:type="spellEnd"/>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54" w:author="Unknown"/>
          <w:rFonts w:ascii="Verdana" w:eastAsia="Times New Roman" w:hAnsi="Verdana" w:cs="Times New Roman"/>
          <w:color w:val="000000"/>
          <w:sz w:val="20"/>
          <w:szCs w:val="20"/>
          <w:lang w:eastAsia="en-IN"/>
        </w:rPr>
      </w:pPr>
      <w:ins w:id="155"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56" w:author="Unknown"/>
          <w:rFonts w:ascii="Verdana" w:eastAsia="Times New Roman" w:hAnsi="Verdana" w:cs="Times New Roman"/>
          <w:color w:val="000000"/>
          <w:sz w:val="20"/>
          <w:szCs w:val="20"/>
          <w:lang w:eastAsia="en-IN"/>
        </w:rPr>
      </w:pPr>
      <w:ins w:id="157"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String </w:t>
        </w:r>
        <w:proofErr w:type="spellStart"/>
        <w:r w:rsidRPr="000611B0">
          <w:rPr>
            <w:rFonts w:ascii="Verdana" w:eastAsia="Times New Roman" w:hAnsi="Verdana" w:cs="Times New Roman"/>
            <w:color w:val="000000"/>
            <w:sz w:val="20"/>
            <w:szCs w:val="20"/>
            <w:bdr w:val="none" w:sz="0" w:space="0" w:color="auto" w:frame="1"/>
            <w:lang w:eastAsia="en-IN"/>
          </w:rPr>
          <w:t>getName</w:t>
        </w:r>
        <w:proofErr w:type="spellEnd"/>
        <w:r w:rsidRPr="000611B0">
          <w:rPr>
            <w:rFonts w:ascii="Verdana" w:eastAsia="Times New Roman" w:hAnsi="Verdana" w:cs="Times New Roman"/>
            <w:color w:val="000000"/>
            <w:sz w:val="20"/>
            <w:szCs w:val="20"/>
            <w:bdr w:val="none" w:sz="0" w:space="0" w:color="auto" w:frame="1"/>
            <w:lang w:eastAsia="en-IN"/>
          </w:rPr>
          <w:t>() {  </w:t>
        </w:r>
      </w:ins>
    </w:p>
    <w:p w:rsidR="000611B0" w:rsidRPr="000611B0" w:rsidRDefault="000611B0" w:rsidP="000611B0">
      <w:pPr>
        <w:numPr>
          <w:ilvl w:val="0"/>
          <w:numId w:val="7"/>
        </w:numPr>
        <w:spacing w:after="0" w:line="315" w:lineRule="atLeast"/>
        <w:ind w:left="300"/>
        <w:rPr>
          <w:ins w:id="158" w:author="Unknown"/>
          <w:rFonts w:ascii="Verdana" w:eastAsia="Times New Roman" w:hAnsi="Verdana" w:cs="Times New Roman"/>
          <w:color w:val="000000"/>
          <w:sz w:val="20"/>
          <w:szCs w:val="20"/>
          <w:lang w:eastAsia="en-IN"/>
        </w:rPr>
      </w:pPr>
      <w:ins w:id="159" w:author="Unknown">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return</w:t>
        </w:r>
        <w:r w:rsidRPr="000611B0">
          <w:rPr>
            <w:rFonts w:ascii="Verdana" w:eastAsia="Times New Roman" w:hAnsi="Verdana" w:cs="Times New Roman"/>
            <w:color w:val="000000"/>
            <w:sz w:val="20"/>
            <w:szCs w:val="20"/>
            <w:bdr w:val="none" w:sz="0" w:space="0" w:color="auto" w:frame="1"/>
            <w:lang w:eastAsia="en-IN"/>
          </w:rPr>
          <w:t> name;  </w:t>
        </w:r>
      </w:ins>
    </w:p>
    <w:p w:rsidR="000611B0" w:rsidRPr="000611B0" w:rsidRDefault="000611B0" w:rsidP="000611B0">
      <w:pPr>
        <w:numPr>
          <w:ilvl w:val="0"/>
          <w:numId w:val="7"/>
        </w:numPr>
        <w:spacing w:after="0" w:line="315" w:lineRule="atLeast"/>
        <w:ind w:left="300"/>
        <w:rPr>
          <w:ins w:id="160" w:author="Unknown"/>
          <w:rFonts w:ascii="Verdana" w:eastAsia="Times New Roman" w:hAnsi="Verdana" w:cs="Times New Roman"/>
          <w:color w:val="000000"/>
          <w:sz w:val="20"/>
          <w:szCs w:val="20"/>
          <w:lang w:eastAsia="en-IN"/>
        </w:rPr>
      </w:pPr>
      <w:ins w:id="161"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62" w:author="Unknown"/>
          <w:rFonts w:ascii="Verdana" w:eastAsia="Times New Roman" w:hAnsi="Verdana" w:cs="Times New Roman"/>
          <w:color w:val="000000"/>
          <w:sz w:val="20"/>
          <w:szCs w:val="20"/>
          <w:lang w:eastAsia="en-IN"/>
        </w:rPr>
      </w:pPr>
      <w:ins w:id="163"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void</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setName</w:t>
        </w:r>
        <w:proofErr w:type="spellEnd"/>
        <w:r w:rsidRPr="000611B0">
          <w:rPr>
            <w:rFonts w:ascii="Verdana" w:eastAsia="Times New Roman" w:hAnsi="Verdana" w:cs="Times New Roman"/>
            <w:color w:val="000000"/>
            <w:sz w:val="20"/>
            <w:szCs w:val="20"/>
            <w:bdr w:val="none" w:sz="0" w:space="0" w:color="auto" w:frame="1"/>
            <w:lang w:eastAsia="en-IN"/>
          </w:rPr>
          <w:t>(String name) {  </w:t>
        </w:r>
      </w:ins>
    </w:p>
    <w:p w:rsidR="000611B0" w:rsidRPr="000611B0" w:rsidRDefault="000611B0" w:rsidP="000611B0">
      <w:pPr>
        <w:numPr>
          <w:ilvl w:val="0"/>
          <w:numId w:val="7"/>
        </w:numPr>
        <w:spacing w:after="0" w:line="315" w:lineRule="atLeast"/>
        <w:ind w:left="300"/>
        <w:rPr>
          <w:ins w:id="164" w:author="Unknown"/>
          <w:rFonts w:ascii="Verdana" w:eastAsia="Times New Roman" w:hAnsi="Verdana" w:cs="Times New Roman"/>
          <w:color w:val="000000"/>
          <w:sz w:val="20"/>
          <w:szCs w:val="20"/>
          <w:lang w:eastAsia="en-IN"/>
        </w:rPr>
      </w:pPr>
      <w:ins w:id="165" w:author="Unknown">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this</w:t>
        </w:r>
        <w:r w:rsidRPr="000611B0">
          <w:rPr>
            <w:rFonts w:ascii="Verdana" w:eastAsia="Times New Roman" w:hAnsi="Verdana" w:cs="Times New Roman"/>
            <w:color w:val="000000"/>
            <w:sz w:val="20"/>
            <w:szCs w:val="20"/>
            <w:bdr w:val="none" w:sz="0" w:space="0" w:color="auto" w:frame="1"/>
            <w:lang w:eastAsia="en-IN"/>
          </w:rPr>
          <w:t>.name = name;  </w:t>
        </w:r>
      </w:ins>
    </w:p>
    <w:p w:rsidR="000611B0" w:rsidRPr="000611B0" w:rsidRDefault="000611B0" w:rsidP="000611B0">
      <w:pPr>
        <w:numPr>
          <w:ilvl w:val="0"/>
          <w:numId w:val="7"/>
        </w:numPr>
        <w:spacing w:after="0" w:line="315" w:lineRule="atLeast"/>
        <w:ind w:left="300"/>
        <w:rPr>
          <w:ins w:id="166" w:author="Unknown"/>
          <w:rFonts w:ascii="Verdana" w:eastAsia="Times New Roman" w:hAnsi="Verdana" w:cs="Times New Roman"/>
          <w:color w:val="000000"/>
          <w:sz w:val="20"/>
          <w:szCs w:val="20"/>
          <w:lang w:eastAsia="en-IN"/>
        </w:rPr>
      </w:pPr>
      <w:ins w:id="167"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68" w:author="Unknown"/>
          <w:rFonts w:ascii="Verdana" w:eastAsia="Times New Roman" w:hAnsi="Verdana" w:cs="Times New Roman"/>
          <w:color w:val="000000"/>
          <w:sz w:val="20"/>
          <w:szCs w:val="20"/>
          <w:lang w:eastAsia="en-IN"/>
        </w:rPr>
      </w:pPr>
      <w:ins w:id="169"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String </w:t>
        </w:r>
        <w:proofErr w:type="spellStart"/>
        <w:r w:rsidRPr="000611B0">
          <w:rPr>
            <w:rFonts w:ascii="Verdana" w:eastAsia="Times New Roman" w:hAnsi="Verdana" w:cs="Times New Roman"/>
            <w:color w:val="000000"/>
            <w:sz w:val="20"/>
            <w:szCs w:val="20"/>
            <w:bdr w:val="none" w:sz="0" w:space="0" w:color="auto" w:frame="1"/>
            <w:lang w:eastAsia="en-IN"/>
          </w:rPr>
          <w:t>getEmail</w:t>
        </w:r>
        <w:proofErr w:type="spellEnd"/>
        <w:r w:rsidRPr="000611B0">
          <w:rPr>
            <w:rFonts w:ascii="Verdana" w:eastAsia="Times New Roman" w:hAnsi="Verdana" w:cs="Times New Roman"/>
            <w:color w:val="000000"/>
            <w:sz w:val="20"/>
            <w:szCs w:val="20"/>
            <w:bdr w:val="none" w:sz="0" w:space="0" w:color="auto" w:frame="1"/>
            <w:lang w:eastAsia="en-IN"/>
          </w:rPr>
          <w:t>() {  </w:t>
        </w:r>
      </w:ins>
    </w:p>
    <w:p w:rsidR="000611B0" w:rsidRPr="000611B0" w:rsidRDefault="000611B0" w:rsidP="000611B0">
      <w:pPr>
        <w:numPr>
          <w:ilvl w:val="0"/>
          <w:numId w:val="7"/>
        </w:numPr>
        <w:spacing w:after="0" w:line="315" w:lineRule="atLeast"/>
        <w:ind w:left="300"/>
        <w:rPr>
          <w:ins w:id="170" w:author="Unknown"/>
          <w:rFonts w:ascii="Verdana" w:eastAsia="Times New Roman" w:hAnsi="Verdana" w:cs="Times New Roman"/>
          <w:color w:val="000000"/>
          <w:sz w:val="20"/>
          <w:szCs w:val="20"/>
          <w:lang w:eastAsia="en-IN"/>
        </w:rPr>
      </w:pPr>
      <w:ins w:id="171" w:author="Unknown">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return</w:t>
        </w:r>
        <w:r w:rsidRPr="000611B0">
          <w:rPr>
            <w:rFonts w:ascii="Verdana" w:eastAsia="Times New Roman" w:hAnsi="Verdana" w:cs="Times New Roman"/>
            <w:color w:val="000000"/>
            <w:sz w:val="20"/>
            <w:szCs w:val="20"/>
            <w:bdr w:val="none" w:sz="0" w:space="0" w:color="auto" w:frame="1"/>
            <w:lang w:eastAsia="en-IN"/>
          </w:rPr>
          <w:t> email;  </w:t>
        </w:r>
      </w:ins>
    </w:p>
    <w:p w:rsidR="000611B0" w:rsidRPr="000611B0" w:rsidRDefault="000611B0" w:rsidP="000611B0">
      <w:pPr>
        <w:numPr>
          <w:ilvl w:val="0"/>
          <w:numId w:val="7"/>
        </w:numPr>
        <w:spacing w:after="0" w:line="315" w:lineRule="atLeast"/>
        <w:ind w:left="300"/>
        <w:rPr>
          <w:ins w:id="172" w:author="Unknown"/>
          <w:rFonts w:ascii="Verdana" w:eastAsia="Times New Roman" w:hAnsi="Verdana" w:cs="Times New Roman"/>
          <w:color w:val="000000"/>
          <w:sz w:val="20"/>
          <w:szCs w:val="20"/>
          <w:lang w:eastAsia="en-IN"/>
        </w:rPr>
      </w:pPr>
      <w:ins w:id="173"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74" w:author="Unknown"/>
          <w:rFonts w:ascii="Verdana" w:eastAsia="Times New Roman" w:hAnsi="Verdana" w:cs="Times New Roman"/>
          <w:color w:val="000000"/>
          <w:sz w:val="20"/>
          <w:szCs w:val="20"/>
          <w:lang w:eastAsia="en-IN"/>
        </w:rPr>
      </w:pPr>
      <w:ins w:id="175"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void</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setEmail</w:t>
        </w:r>
        <w:proofErr w:type="spellEnd"/>
        <w:r w:rsidRPr="000611B0">
          <w:rPr>
            <w:rFonts w:ascii="Verdana" w:eastAsia="Times New Roman" w:hAnsi="Verdana" w:cs="Times New Roman"/>
            <w:color w:val="000000"/>
            <w:sz w:val="20"/>
            <w:szCs w:val="20"/>
            <w:bdr w:val="none" w:sz="0" w:space="0" w:color="auto" w:frame="1"/>
            <w:lang w:eastAsia="en-IN"/>
          </w:rPr>
          <w:t>(String email) {  </w:t>
        </w:r>
      </w:ins>
    </w:p>
    <w:p w:rsidR="000611B0" w:rsidRPr="000611B0" w:rsidRDefault="000611B0" w:rsidP="000611B0">
      <w:pPr>
        <w:numPr>
          <w:ilvl w:val="0"/>
          <w:numId w:val="7"/>
        </w:numPr>
        <w:spacing w:after="0" w:line="315" w:lineRule="atLeast"/>
        <w:ind w:left="300"/>
        <w:rPr>
          <w:ins w:id="176" w:author="Unknown"/>
          <w:rFonts w:ascii="Verdana" w:eastAsia="Times New Roman" w:hAnsi="Verdana" w:cs="Times New Roman"/>
          <w:color w:val="000000"/>
          <w:sz w:val="20"/>
          <w:szCs w:val="20"/>
          <w:lang w:eastAsia="en-IN"/>
        </w:rPr>
      </w:pPr>
      <w:ins w:id="177" w:author="Unknown">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b/>
            <w:bCs/>
            <w:color w:val="006699"/>
            <w:sz w:val="20"/>
            <w:lang w:eastAsia="en-IN"/>
          </w:rPr>
          <w:t>this</w:t>
        </w:r>
        <w:r w:rsidRPr="000611B0">
          <w:rPr>
            <w:rFonts w:ascii="Verdana" w:eastAsia="Times New Roman" w:hAnsi="Verdana" w:cs="Times New Roman"/>
            <w:color w:val="000000"/>
            <w:sz w:val="20"/>
            <w:szCs w:val="20"/>
            <w:bdr w:val="none" w:sz="0" w:space="0" w:color="auto" w:frame="1"/>
            <w:lang w:eastAsia="en-IN"/>
          </w:rPr>
          <w:t>.email</w:t>
        </w:r>
        <w:proofErr w:type="spellEnd"/>
        <w:r w:rsidRPr="000611B0">
          <w:rPr>
            <w:rFonts w:ascii="Verdana" w:eastAsia="Times New Roman" w:hAnsi="Verdana" w:cs="Times New Roman"/>
            <w:color w:val="000000"/>
            <w:sz w:val="20"/>
            <w:szCs w:val="20"/>
            <w:bdr w:val="none" w:sz="0" w:space="0" w:color="auto" w:frame="1"/>
            <w:lang w:eastAsia="en-IN"/>
          </w:rPr>
          <w:t> = email;  </w:t>
        </w:r>
      </w:ins>
    </w:p>
    <w:p w:rsidR="000611B0" w:rsidRPr="000611B0" w:rsidRDefault="000611B0" w:rsidP="000611B0">
      <w:pPr>
        <w:numPr>
          <w:ilvl w:val="0"/>
          <w:numId w:val="7"/>
        </w:numPr>
        <w:spacing w:after="0" w:line="315" w:lineRule="atLeast"/>
        <w:ind w:left="300"/>
        <w:rPr>
          <w:ins w:id="178" w:author="Unknown"/>
          <w:rFonts w:ascii="Verdana" w:eastAsia="Times New Roman" w:hAnsi="Verdana" w:cs="Times New Roman"/>
          <w:color w:val="000000"/>
          <w:sz w:val="20"/>
          <w:szCs w:val="20"/>
          <w:lang w:eastAsia="en-IN"/>
        </w:rPr>
      </w:pPr>
      <w:ins w:id="179"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80" w:author="Unknown"/>
          <w:rFonts w:ascii="Verdana" w:eastAsia="Times New Roman" w:hAnsi="Verdana" w:cs="Times New Roman"/>
          <w:color w:val="000000"/>
          <w:sz w:val="20"/>
          <w:szCs w:val="20"/>
          <w:lang w:eastAsia="en-IN"/>
        </w:rPr>
      </w:pPr>
      <w:ins w:id="181"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float</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getAmount</w:t>
        </w:r>
        <w:proofErr w:type="spellEnd"/>
        <w:r w:rsidRPr="000611B0">
          <w:rPr>
            <w:rFonts w:ascii="Verdana" w:eastAsia="Times New Roman" w:hAnsi="Verdana" w:cs="Times New Roman"/>
            <w:color w:val="000000"/>
            <w:sz w:val="20"/>
            <w:szCs w:val="20"/>
            <w:bdr w:val="none" w:sz="0" w:space="0" w:color="auto" w:frame="1"/>
            <w:lang w:eastAsia="en-IN"/>
          </w:rPr>
          <w:t>() {  </w:t>
        </w:r>
      </w:ins>
    </w:p>
    <w:p w:rsidR="000611B0" w:rsidRPr="000611B0" w:rsidRDefault="000611B0" w:rsidP="000611B0">
      <w:pPr>
        <w:numPr>
          <w:ilvl w:val="0"/>
          <w:numId w:val="7"/>
        </w:numPr>
        <w:spacing w:after="0" w:line="315" w:lineRule="atLeast"/>
        <w:ind w:left="300"/>
        <w:rPr>
          <w:ins w:id="182" w:author="Unknown"/>
          <w:rFonts w:ascii="Verdana" w:eastAsia="Times New Roman" w:hAnsi="Verdana" w:cs="Times New Roman"/>
          <w:color w:val="000000"/>
          <w:sz w:val="20"/>
          <w:szCs w:val="20"/>
          <w:lang w:eastAsia="en-IN"/>
        </w:rPr>
      </w:pPr>
      <w:ins w:id="183" w:author="Unknown">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return</w:t>
        </w:r>
        <w:r w:rsidRPr="000611B0">
          <w:rPr>
            <w:rFonts w:ascii="Verdana" w:eastAsia="Times New Roman" w:hAnsi="Verdana" w:cs="Times New Roman"/>
            <w:color w:val="000000"/>
            <w:sz w:val="20"/>
            <w:szCs w:val="20"/>
            <w:bdr w:val="none" w:sz="0" w:space="0" w:color="auto" w:frame="1"/>
            <w:lang w:eastAsia="en-IN"/>
          </w:rPr>
          <w:t> amount;  </w:t>
        </w:r>
      </w:ins>
    </w:p>
    <w:p w:rsidR="000611B0" w:rsidRPr="000611B0" w:rsidRDefault="000611B0" w:rsidP="000611B0">
      <w:pPr>
        <w:numPr>
          <w:ilvl w:val="0"/>
          <w:numId w:val="7"/>
        </w:numPr>
        <w:spacing w:after="0" w:line="315" w:lineRule="atLeast"/>
        <w:ind w:left="300"/>
        <w:rPr>
          <w:ins w:id="184" w:author="Unknown"/>
          <w:rFonts w:ascii="Verdana" w:eastAsia="Times New Roman" w:hAnsi="Verdana" w:cs="Times New Roman"/>
          <w:color w:val="000000"/>
          <w:sz w:val="20"/>
          <w:szCs w:val="20"/>
          <w:lang w:eastAsia="en-IN"/>
        </w:rPr>
      </w:pPr>
      <w:ins w:id="185"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86" w:author="Unknown"/>
          <w:rFonts w:ascii="Verdana" w:eastAsia="Times New Roman" w:hAnsi="Verdana" w:cs="Times New Roman"/>
          <w:color w:val="000000"/>
          <w:sz w:val="20"/>
          <w:szCs w:val="20"/>
          <w:lang w:eastAsia="en-IN"/>
        </w:rPr>
      </w:pPr>
      <w:ins w:id="187"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void</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setAmount</w:t>
        </w:r>
        <w:proofErr w:type="spellEnd"/>
        <w:r w:rsidRPr="000611B0">
          <w:rPr>
            <w:rFonts w:ascii="Verdana" w:eastAsia="Times New Roman" w:hAnsi="Verdana" w:cs="Times New Roman"/>
            <w:color w:val="000000"/>
            <w:sz w:val="20"/>
            <w:szCs w:val="20"/>
            <w:bdr w:val="none" w:sz="0" w:space="0" w:color="auto" w:frame="1"/>
            <w:lang w:eastAsia="en-IN"/>
          </w:rPr>
          <w:t>(</w:t>
        </w:r>
        <w:r w:rsidRPr="000611B0">
          <w:rPr>
            <w:rFonts w:ascii="Verdana" w:eastAsia="Times New Roman" w:hAnsi="Verdana" w:cs="Times New Roman"/>
            <w:b/>
            <w:bCs/>
            <w:color w:val="006699"/>
            <w:sz w:val="20"/>
            <w:lang w:eastAsia="en-IN"/>
          </w:rPr>
          <w:t>float</w:t>
        </w:r>
        <w:r w:rsidRPr="000611B0">
          <w:rPr>
            <w:rFonts w:ascii="Verdana" w:eastAsia="Times New Roman" w:hAnsi="Verdana" w:cs="Times New Roman"/>
            <w:color w:val="000000"/>
            <w:sz w:val="20"/>
            <w:szCs w:val="20"/>
            <w:bdr w:val="none" w:sz="0" w:space="0" w:color="auto" w:frame="1"/>
            <w:lang w:eastAsia="en-IN"/>
          </w:rPr>
          <w:t> amount) {  </w:t>
        </w:r>
      </w:ins>
    </w:p>
    <w:p w:rsidR="000611B0" w:rsidRPr="000611B0" w:rsidRDefault="000611B0" w:rsidP="000611B0">
      <w:pPr>
        <w:numPr>
          <w:ilvl w:val="0"/>
          <w:numId w:val="7"/>
        </w:numPr>
        <w:spacing w:after="0" w:line="315" w:lineRule="atLeast"/>
        <w:ind w:left="300"/>
        <w:rPr>
          <w:ins w:id="188" w:author="Unknown"/>
          <w:rFonts w:ascii="Verdana" w:eastAsia="Times New Roman" w:hAnsi="Verdana" w:cs="Times New Roman"/>
          <w:color w:val="000000"/>
          <w:sz w:val="20"/>
          <w:szCs w:val="20"/>
          <w:lang w:eastAsia="en-IN"/>
        </w:rPr>
      </w:pPr>
      <w:ins w:id="189" w:author="Unknown">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b/>
            <w:bCs/>
            <w:color w:val="006699"/>
            <w:sz w:val="20"/>
            <w:lang w:eastAsia="en-IN"/>
          </w:rPr>
          <w:t>this</w:t>
        </w:r>
        <w:r w:rsidRPr="000611B0">
          <w:rPr>
            <w:rFonts w:ascii="Verdana" w:eastAsia="Times New Roman" w:hAnsi="Verdana" w:cs="Times New Roman"/>
            <w:color w:val="000000"/>
            <w:sz w:val="20"/>
            <w:szCs w:val="20"/>
            <w:bdr w:val="none" w:sz="0" w:space="0" w:color="auto" w:frame="1"/>
            <w:lang w:eastAsia="en-IN"/>
          </w:rPr>
          <w:t>.amount</w:t>
        </w:r>
        <w:proofErr w:type="spellEnd"/>
        <w:r w:rsidRPr="000611B0">
          <w:rPr>
            <w:rFonts w:ascii="Verdana" w:eastAsia="Times New Roman" w:hAnsi="Verdana" w:cs="Times New Roman"/>
            <w:color w:val="000000"/>
            <w:sz w:val="20"/>
            <w:szCs w:val="20"/>
            <w:bdr w:val="none" w:sz="0" w:space="0" w:color="auto" w:frame="1"/>
            <w:lang w:eastAsia="en-IN"/>
          </w:rPr>
          <w:t> = amount;  </w:t>
        </w:r>
      </w:ins>
    </w:p>
    <w:p w:rsidR="000611B0" w:rsidRPr="000611B0" w:rsidRDefault="000611B0" w:rsidP="000611B0">
      <w:pPr>
        <w:numPr>
          <w:ilvl w:val="0"/>
          <w:numId w:val="7"/>
        </w:numPr>
        <w:spacing w:after="0" w:line="315" w:lineRule="atLeast"/>
        <w:ind w:left="300"/>
        <w:rPr>
          <w:ins w:id="190" w:author="Unknown"/>
          <w:rFonts w:ascii="Verdana" w:eastAsia="Times New Roman" w:hAnsi="Verdana" w:cs="Times New Roman"/>
          <w:color w:val="000000"/>
          <w:sz w:val="20"/>
          <w:szCs w:val="20"/>
          <w:lang w:eastAsia="en-IN"/>
        </w:rPr>
      </w:pPr>
      <w:ins w:id="191"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0" w:line="315" w:lineRule="atLeast"/>
        <w:ind w:left="300"/>
        <w:rPr>
          <w:ins w:id="192" w:author="Unknown"/>
          <w:rFonts w:ascii="Verdana" w:eastAsia="Times New Roman" w:hAnsi="Verdana" w:cs="Times New Roman"/>
          <w:color w:val="000000"/>
          <w:sz w:val="20"/>
          <w:szCs w:val="20"/>
          <w:lang w:eastAsia="en-IN"/>
        </w:rPr>
      </w:pPr>
      <w:ins w:id="193"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7"/>
        </w:numPr>
        <w:spacing w:after="120" w:line="315" w:lineRule="atLeast"/>
        <w:ind w:left="300"/>
        <w:rPr>
          <w:ins w:id="194" w:author="Unknown"/>
          <w:rFonts w:ascii="Verdana" w:eastAsia="Times New Roman" w:hAnsi="Verdana" w:cs="Times New Roman"/>
          <w:color w:val="000000"/>
          <w:sz w:val="20"/>
          <w:szCs w:val="20"/>
          <w:lang w:eastAsia="en-IN"/>
        </w:rPr>
      </w:pPr>
      <w:ins w:id="195"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spacing w:before="100" w:beforeAutospacing="1" w:after="100" w:afterAutospacing="1" w:line="345" w:lineRule="atLeast"/>
        <w:ind w:left="300"/>
        <w:rPr>
          <w:ins w:id="196" w:author="Unknown"/>
          <w:rFonts w:ascii="Verdana" w:eastAsia="Times New Roman" w:hAnsi="Verdana" w:cs="Times New Roman"/>
          <w:i/>
          <w:iCs/>
          <w:color w:val="000000"/>
          <w:sz w:val="21"/>
          <w:szCs w:val="21"/>
          <w:lang w:eastAsia="en-IN"/>
        </w:rPr>
      </w:pPr>
      <w:ins w:id="197" w:author="Unknown">
        <w:r w:rsidRPr="000611B0">
          <w:rPr>
            <w:rFonts w:ascii="Verdana" w:eastAsia="Times New Roman" w:hAnsi="Verdana" w:cs="Times New Roman"/>
            <w:i/>
            <w:iCs/>
            <w:color w:val="000000"/>
            <w:sz w:val="21"/>
            <w:szCs w:val="21"/>
            <w:lang w:eastAsia="en-IN"/>
          </w:rPr>
          <w:t>File: TestAccount.java</w:t>
        </w:r>
      </w:ins>
    </w:p>
    <w:p w:rsidR="000611B0" w:rsidRPr="000611B0" w:rsidRDefault="000611B0" w:rsidP="000611B0">
      <w:pPr>
        <w:numPr>
          <w:ilvl w:val="0"/>
          <w:numId w:val="8"/>
        </w:numPr>
        <w:spacing w:after="0" w:line="315" w:lineRule="atLeast"/>
        <w:ind w:left="300"/>
        <w:rPr>
          <w:ins w:id="198" w:author="Unknown"/>
          <w:rFonts w:ascii="Verdana" w:eastAsia="Times New Roman" w:hAnsi="Verdana" w:cs="Times New Roman"/>
          <w:color w:val="000000"/>
          <w:sz w:val="20"/>
          <w:szCs w:val="20"/>
          <w:lang w:eastAsia="en-IN"/>
        </w:rPr>
      </w:pPr>
      <w:ins w:id="199" w:author="Unknown">
        <w:r w:rsidRPr="000611B0">
          <w:rPr>
            <w:rFonts w:ascii="Verdana" w:eastAsia="Times New Roman" w:hAnsi="Verdana" w:cs="Times New Roman"/>
            <w:color w:val="008200"/>
            <w:sz w:val="20"/>
            <w:lang w:eastAsia="en-IN"/>
          </w:rPr>
          <w:t>//A Java class to test the encapsulated class Account.</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8"/>
        </w:numPr>
        <w:spacing w:after="0" w:line="315" w:lineRule="atLeast"/>
        <w:ind w:left="300"/>
        <w:rPr>
          <w:ins w:id="200" w:author="Unknown"/>
          <w:rFonts w:ascii="Verdana" w:eastAsia="Times New Roman" w:hAnsi="Verdana" w:cs="Times New Roman"/>
          <w:color w:val="000000"/>
          <w:sz w:val="20"/>
          <w:szCs w:val="20"/>
          <w:lang w:eastAsia="en-IN"/>
        </w:rPr>
      </w:pPr>
      <w:ins w:id="201"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class</w:t>
        </w:r>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TestEncapsulation</w:t>
        </w:r>
        <w:proofErr w:type="spellEnd"/>
        <w:r w:rsidRPr="000611B0">
          <w:rPr>
            <w:rFonts w:ascii="Verdana" w:eastAsia="Times New Roman" w:hAnsi="Verdana" w:cs="Times New Roman"/>
            <w:color w:val="000000"/>
            <w:sz w:val="20"/>
            <w:szCs w:val="20"/>
            <w:bdr w:val="none" w:sz="0" w:space="0" w:color="auto" w:frame="1"/>
            <w:lang w:eastAsia="en-IN"/>
          </w:rPr>
          <w:t> {  </w:t>
        </w:r>
      </w:ins>
    </w:p>
    <w:p w:rsidR="000611B0" w:rsidRPr="000611B0" w:rsidRDefault="000611B0" w:rsidP="000611B0">
      <w:pPr>
        <w:numPr>
          <w:ilvl w:val="0"/>
          <w:numId w:val="8"/>
        </w:numPr>
        <w:spacing w:after="0" w:line="315" w:lineRule="atLeast"/>
        <w:ind w:left="300"/>
        <w:rPr>
          <w:ins w:id="202" w:author="Unknown"/>
          <w:rFonts w:ascii="Verdana" w:eastAsia="Times New Roman" w:hAnsi="Verdana" w:cs="Times New Roman"/>
          <w:color w:val="000000"/>
          <w:sz w:val="20"/>
          <w:szCs w:val="20"/>
          <w:lang w:eastAsia="en-IN"/>
        </w:rPr>
      </w:pPr>
      <w:ins w:id="203" w:author="Unknown">
        <w:r w:rsidRPr="000611B0">
          <w:rPr>
            <w:rFonts w:ascii="Verdana" w:eastAsia="Times New Roman" w:hAnsi="Verdana" w:cs="Times New Roman"/>
            <w:b/>
            <w:bCs/>
            <w:color w:val="006699"/>
            <w:sz w:val="20"/>
            <w:lang w:eastAsia="en-IN"/>
          </w:rPr>
          <w:t>public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static</w:t>
        </w:r>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b/>
            <w:bCs/>
            <w:color w:val="006699"/>
            <w:sz w:val="20"/>
            <w:lang w:eastAsia="en-IN"/>
          </w:rPr>
          <w:t>void</w:t>
        </w:r>
        <w:r w:rsidRPr="000611B0">
          <w:rPr>
            <w:rFonts w:ascii="Verdana" w:eastAsia="Times New Roman" w:hAnsi="Verdana" w:cs="Times New Roman"/>
            <w:color w:val="000000"/>
            <w:sz w:val="20"/>
            <w:szCs w:val="20"/>
            <w:bdr w:val="none" w:sz="0" w:space="0" w:color="auto" w:frame="1"/>
            <w:lang w:eastAsia="en-IN"/>
          </w:rPr>
          <w:t> main(String[] </w:t>
        </w:r>
        <w:proofErr w:type="spellStart"/>
        <w:r w:rsidRPr="000611B0">
          <w:rPr>
            <w:rFonts w:ascii="Verdana" w:eastAsia="Times New Roman" w:hAnsi="Verdana" w:cs="Times New Roman"/>
            <w:color w:val="000000"/>
            <w:sz w:val="20"/>
            <w:szCs w:val="20"/>
            <w:bdr w:val="none" w:sz="0" w:space="0" w:color="auto" w:frame="1"/>
            <w:lang w:eastAsia="en-IN"/>
          </w:rPr>
          <w:t>args</w:t>
        </w:r>
        <w:proofErr w:type="spellEnd"/>
        <w:r w:rsidRPr="000611B0">
          <w:rPr>
            <w:rFonts w:ascii="Verdana" w:eastAsia="Times New Roman" w:hAnsi="Verdana" w:cs="Times New Roman"/>
            <w:color w:val="000000"/>
            <w:sz w:val="20"/>
            <w:szCs w:val="20"/>
            <w:bdr w:val="none" w:sz="0" w:space="0" w:color="auto" w:frame="1"/>
            <w:lang w:eastAsia="en-IN"/>
          </w:rPr>
          <w:t>) {  </w:t>
        </w:r>
      </w:ins>
    </w:p>
    <w:p w:rsidR="000611B0" w:rsidRPr="000611B0" w:rsidRDefault="000611B0" w:rsidP="000611B0">
      <w:pPr>
        <w:numPr>
          <w:ilvl w:val="0"/>
          <w:numId w:val="8"/>
        </w:numPr>
        <w:spacing w:after="0" w:line="315" w:lineRule="atLeast"/>
        <w:ind w:left="300"/>
        <w:rPr>
          <w:ins w:id="204" w:author="Unknown"/>
          <w:rFonts w:ascii="Verdana" w:eastAsia="Times New Roman" w:hAnsi="Verdana" w:cs="Times New Roman"/>
          <w:color w:val="000000"/>
          <w:sz w:val="20"/>
          <w:szCs w:val="20"/>
          <w:lang w:eastAsia="en-IN"/>
        </w:rPr>
      </w:pPr>
      <w:ins w:id="205" w:author="Unknown">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color w:val="008200"/>
            <w:sz w:val="20"/>
            <w:lang w:eastAsia="en-IN"/>
          </w:rPr>
          <w:t>//creating instance of Account class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8"/>
        </w:numPr>
        <w:spacing w:after="0" w:line="315" w:lineRule="atLeast"/>
        <w:ind w:left="300"/>
        <w:rPr>
          <w:ins w:id="206" w:author="Unknown"/>
          <w:rFonts w:ascii="Verdana" w:eastAsia="Times New Roman" w:hAnsi="Verdana" w:cs="Times New Roman"/>
          <w:color w:val="000000"/>
          <w:sz w:val="20"/>
          <w:szCs w:val="20"/>
          <w:lang w:eastAsia="en-IN"/>
        </w:rPr>
      </w:pPr>
      <w:ins w:id="207" w:author="Unknown">
        <w:r w:rsidRPr="000611B0">
          <w:rPr>
            <w:rFonts w:ascii="Verdana" w:eastAsia="Times New Roman" w:hAnsi="Verdana" w:cs="Times New Roman"/>
            <w:color w:val="000000"/>
            <w:sz w:val="20"/>
            <w:szCs w:val="20"/>
            <w:bdr w:val="none" w:sz="0" w:space="0" w:color="auto" w:frame="1"/>
            <w:lang w:eastAsia="en-IN"/>
          </w:rPr>
          <w:t>    Account acc=</w:t>
        </w:r>
        <w:r w:rsidRPr="000611B0">
          <w:rPr>
            <w:rFonts w:ascii="Verdana" w:eastAsia="Times New Roman" w:hAnsi="Verdana" w:cs="Times New Roman"/>
            <w:b/>
            <w:bCs/>
            <w:color w:val="006699"/>
            <w:sz w:val="20"/>
            <w:lang w:eastAsia="en-IN"/>
          </w:rPr>
          <w:t>new</w:t>
        </w:r>
        <w:r w:rsidRPr="000611B0">
          <w:rPr>
            <w:rFonts w:ascii="Verdana" w:eastAsia="Times New Roman" w:hAnsi="Verdana" w:cs="Times New Roman"/>
            <w:color w:val="000000"/>
            <w:sz w:val="20"/>
            <w:szCs w:val="20"/>
            <w:bdr w:val="none" w:sz="0" w:space="0" w:color="auto" w:frame="1"/>
            <w:lang w:eastAsia="en-IN"/>
          </w:rPr>
          <w:t> Account();  </w:t>
        </w:r>
      </w:ins>
    </w:p>
    <w:p w:rsidR="000611B0" w:rsidRPr="000611B0" w:rsidRDefault="000611B0" w:rsidP="000611B0">
      <w:pPr>
        <w:numPr>
          <w:ilvl w:val="0"/>
          <w:numId w:val="8"/>
        </w:numPr>
        <w:spacing w:after="0" w:line="315" w:lineRule="atLeast"/>
        <w:ind w:left="300"/>
        <w:rPr>
          <w:ins w:id="208" w:author="Unknown"/>
          <w:rFonts w:ascii="Verdana" w:eastAsia="Times New Roman" w:hAnsi="Verdana" w:cs="Times New Roman"/>
          <w:color w:val="000000"/>
          <w:sz w:val="20"/>
          <w:szCs w:val="20"/>
          <w:lang w:eastAsia="en-IN"/>
        </w:rPr>
      </w:pPr>
      <w:ins w:id="209" w:author="Unknown">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color w:val="008200"/>
            <w:sz w:val="20"/>
            <w:lang w:eastAsia="en-IN"/>
          </w:rPr>
          <w:t>//setting values through setter methods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8"/>
        </w:numPr>
        <w:spacing w:after="0" w:line="315" w:lineRule="atLeast"/>
        <w:ind w:left="300"/>
        <w:rPr>
          <w:ins w:id="210" w:author="Unknown"/>
          <w:rFonts w:ascii="Verdana" w:eastAsia="Times New Roman" w:hAnsi="Verdana" w:cs="Times New Roman"/>
          <w:color w:val="000000"/>
          <w:sz w:val="20"/>
          <w:szCs w:val="20"/>
          <w:lang w:eastAsia="en-IN"/>
        </w:rPr>
      </w:pPr>
      <w:ins w:id="211" w:author="Unknown">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acc.setAcc_no</w:t>
        </w:r>
        <w:proofErr w:type="spellEnd"/>
        <w:r w:rsidRPr="000611B0">
          <w:rPr>
            <w:rFonts w:ascii="Verdana" w:eastAsia="Times New Roman" w:hAnsi="Verdana" w:cs="Times New Roman"/>
            <w:color w:val="000000"/>
            <w:sz w:val="20"/>
            <w:szCs w:val="20"/>
            <w:bdr w:val="none" w:sz="0" w:space="0" w:color="auto" w:frame="1"/>
            <w:lang w:eastAsia="en-IN"/>
          </w:rPr>
          <w:t>(7560504000L);  </w:t>
        </w:r>
      </w:ins>
    </w:p>
    <w:p w:rsidR="000611B0" w:rsidRPr="000611B0" w:rsidRDefault="000611B0" w:rsidP="000611B0">
      <w:pPr>
        <w:numPr>
          <w:ilvl w:val="0"/>
          <w:numId w:val="8"/>
        </w:numPr>
        <w:spacing w:after="0" w:line="315" w:lineRule="atLeast"/>
        <w:ind w:left="300"/>
        <w:rPr>
          <w:ins w:id="212" w:author="Unknown"/>
          <w:rFonts w:ascii="Verdana" w:eastAsia="Times New Roman" w:hAnsi="Verdana" w:cs="Times New Roman"/>
          <w:color w:val="000000"/>
          <w:sz w:val="20"/>
          <w:szCs w:val="20"/>
          <w:lang w:eastAsia="en-IN"/>
        </w:rPr>
      </w:pPr>
      <w:ins w:id="213" w:author="Unknown">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acc.setName</w:t>
        </w:r>
        <w:proofErr w:type="spellEnd"/>
        <w:r w:rsidRPr="000611B0">
          <w:rPr>
            <w:rFonts w:ascii="Verdana" w:eastAsia="Times New Roman" w:hAnsi="Verdana" w:cs="Times New Roman"/>
            <w:color w:val="000000"/>
            <w:sz w:val="20"/>
            <w:szCs w:val="20"/>
            <w:bdr w:val="none" w:sz="0" w:space="0" w:color="auto" w:frame="1"/>
            <w:lang w:eastAsia="en-IN"/>
          </w:rPr>
          <w:t>(</w:t>
        </w:r>
        <w:r w:rsidRPr="000611B0">
          <w:rPr>
            <w:rFonts w:ascii="Verdana" w:eastAsia="Times New Roman" w:hAnsi="Verdana" w:cs="Times New Roman"/>
            <w:color w:val="0000FF"/>
            <w:sz w:val="20"/>
            <w:lang w:eastAsia="en-IN"/>
          </w:rPr>
          <w:t>"</w:t>
        </w:r>
        <w:proofErr w:type="spellStart"/>
        <w:r w:rsidRPr="000611B0">
          <w:rPr>
            <w:rFonts w:ascii="Verdana" w:eastAsia="Times New Roman" w:hAnsi="Verdana" w:cs="Times New Roman"/>
            <w:color w:val="0000FF"/>
            <w:sz w:val="20"/>
            <w:lang w:eastAsia="en-IN"/>
          </w:rPr>
          <w:t>Sonoo</w:t>
        </w:r>
        <w:proofErr w:type="spellEnd"/>
        <w:r w:rsidRPr="000611B0">
          <w:rPr>
            <w:rFonts w:ascii="Verdana" w:eastAsia="Times New Roman" w:hAnsi="Verdana" w:cs="Times New Roman"/>
            <w:color w:val="0000FF"/>
            <w:sz w:val="20"/>
            <w:lang w:eastAsia="en-IN"/>
          </w:rPr>
          <w:t> </w:t>
        </w:r>
        <w:proofErr w:type="spellStart"/>
        <w:r w:rsidRPr="000611B0">
          <w:rPr>
            <w:rFonts w:ascii="Verdana" w:eastAsia="Times New Roman" w:hAnsi="Verdana" w:cs="Times New Roman"/>
            <w:color w:val="0000FF"/>
            <w:sz w:val="20"/>
            <w:lang w:eastAsia="en-IN"/>
          </w:rPr>
          <w:t>Jaiswal</w:t>
        </w:r>
        <w:proofErr w:type="spellEnd"/>
        <w:r w:rsidRPr="000611B0">
          <w:rPr>
            <w:rFonts w:ascii="Verdana" w:eastAsia="Times New Roman" w:hAnsi="Verdana" w:cs="Times New Roman"/>
            <w:color w:val="0000FF"/>
            <w:sz w:val="20"/>
            <w:lang w:eastAsia="en-IN"/>
          </w:rPr>
          <w:t>"</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8"/>
        </w:numPr>
        <w:spacing w:after="0" w:line="315" w:lineRule="atLeast"/>
        <w:ind w:left="300"/>
        <w:rPr>
          <w:ins w:id="214" w:author="Unknown"/>
          <w:rFonts w:ascii="Verdana" w:eastAsia="Times New Roman" w:hAnsi="Verdana" w:cs="Times New Roman"/>
          <w:color w:val="000000"/>
          <w:sz w:val="20"/>
          <w:szCs w:val="20"/>
          <w:lang w:eastAsia="en-IN"/>
        </w:rPr>
      </w:pPr>
      <w:ins w:id="215" w:author="Unknown">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acc.setEmail</w:t>
        </w:r>
        <w:proofErr w:type="spellEnd"/>
        <w:r w:rsidRPr="000611B0">
          <w:rPr>
            <w:rFonts w:ascii="Verdana" w:eastAsia="Times New Roman" w:hAnsi="Verdana" w:cs="Times New Roman"/>
            <w:color w:val="000000"/>
            <w:sz w:val="20"/>
            <w:szCs w:val="20"/>
            <w:bdr w:val="none" w:sz="0" w:space="0" w:color="auto" w:frame="1"/>
            <w:lang w:eastAsia="en-IN"/>
          </w:rPr>
          <w:t>(</w:t>
        </w:r>
        <w:r w:rsidRPr="000611B0">
          <w:rPr>
            <w:rFonts w:ascii="Verdana" w:eastAsia="Times New Roman" w:hAnsi="Verdana" w:cs="Times New Roman"/>
            <w:color w:val="0000FF"/>
            <w:sz w:val="20"/>
            <w:lang w:eastAsia="en-IN"/>
          </w:rPr>
          <w:t>"sonoojaiswal@javatpoint.com"</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8"/>
        </w:numPr>
        <w:spacing w:after="0" w:line="315" w:lineRule="atLeast"/>
        <w:ind w:left="300"/>
        <w:rPr>
          <w:ins w:id="216" w:author="Unknown"/>
          <w:rFonts w:ascii="Verdana" w:eastAsia="Times New Roman" w:hAnsi="Verdana" w:cs="Times New Roman"/>
          <w:color w:val="000000"/>
          <w:sz w:val="20"/>
          <w:szCs w:val="20"/>
          <w:lang w:eastAsia="en-IN"/>
        </w:rPr>
      </w:pPr>
      <w:ins w:id="217" w:author="Unknown">
        <w:r w:rsidRPr="000611B0">
          <w:rPr>
            <w:rFonts w:ascii="Verdana" w:eastAsia="Times New Roman" w:hAnsi="Verdana" w:cs="Times New Roman"/>
            <w:color w:val="000000"/>
            <w:sz w:val="20"/>
            <w:szCs w:val="20"/>
            <w:bdr w:val="none" w:sz="0" w:space="0" w:color="auto" w:frame="1"/>
            <w:lang w:eastAsia="en-IN"/>
          </w:rPr>
          <w:t>    </w:t>
        </w:r>
        <w:proofErr w:type="spellStart"/>
        <w:r w:rsidRPr="000611B0">
          <w:rPr>
            <w:rFonts w:ascii="Verdana" w:eastAsia="Times New Roman" w:hAnsi="Verdana" w:cs="Times New Roman"/>
            <w:color w:val="000000"/>
            <w:sz w:val="20"/>
            <w:szCs w:val="20"/>
            <w:bdr w:val="none" w:sz="0" w:space="0" w:color="auto" w:frame="1"/>
            <w:lang w:eastAsia="en-IN"/>
          </w:rPr>
          <w:t>acc.setAmount</w:t>
        </w:r>
        <w:proofErr w:type="spellEnd"/>
        <w:r w:rsidRPr="000611B0">
          <w:rPr>
            <w:rFonts w:ascii="Verdana" w:eastAsia="Times New Roman" w:hAnsi="Verdana" w:cs="Times New Roman"/>
            <w:color w:val="000000"/>
            <w:sz w:val="20"/>
            <w:szCs w:val="20"/>
            <w:bdr w:val="none" w:sz="0" w:space="0" w:color="auto" w:frame="1"/>
            <w:lang w:eastAsia="en-IN"/>
          </w:rPr>
          <w:t>(500000f);  </w:t>
        </w:r>
      </w:ins>
    </w:p>
    <w:p w:rsidR="000611B0" w:rsidRPr="000611B0" w:rsidRDefault="000611B0" w:rsidP="000611B0">
      <w:pPr>
        <w:numPr>
          <w:ilvl w:val="0"/>
          <w:numId w:val="8"/>
        </w:numPr>
        <w:spacing w:after="0" w:line="315" w:lineRule="atLeast"/>
        <w:ind w:left="300"/>
        <w:rPr>
          <w:ins w:id="218" w:author="Unknown"/>
          <w:rFonts w:ascii="Verdana" w:eastAsia="Times New Roman" w:hAnsi="Verdana" w:cs="Times New Roman"/>
          <w:color w:val="000000"/>
          <w:sz w:val="20"/>
          <w:szCs w:val="20"/>
          <w:lang w:eastAsia="en-IN"/>
        </w:rPr>
      </w:pPr>
      <w:ins w:id="219" w:author="Unknown">
        <w:r w:rsidRPr="000611B0">
          <w:rPr>
            <w:rFonts w:ascii="Verdana" w:eastAsia="Times New Roman" w:hAnsi="Verdana" w:cs="Times New Roman"/>
            <w:color w:val="000000"/>
            <w:sz w:val="20"/>
            <w:szCs w:val="20"/>
            <w:bdr w:val="none" w:sz="0" w:space="0" w:color="auto" w:frame="1"/>
            <w:lang w:eastAsia="en-IN"/>
          </w:rPr>
          <w:t>    </w:t>
        </w:r>
        <w:r w:rsidRPr="000611B0">
          <w:rPr>
            <w:rFonts w:ascii="Verdana" w:eastAsia="Times New Roman" w:hAnsi="Verdana" w:cs="Times New Roman"/>
            <w:color w:val="008200"/>
            <w:sz w:val="20"/>
            <w:lang w:eastAsia="en-IN"/>
          </w:rPr>
          <w:t>//getting values through getter methods</w:t>
        </w:r>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numPr>
          <w:ilvl w:val="0"/>
          <w:numId w:val="8"/>
        </w:numPr>
        <w:spacing w:after="0" w:line="315" w:lineRule="atLeast"/>
        <w:ind w:left="300"/>
        <w:rPr>
          <w:ins w:id="220" w:author="Unknown"/>
          <w:rFonts w:ascii="Verdana" w:eastAsia="Times New Roman" w:hAnsi="Verdana" w:cs="Times New Roman"/>
          <w:color w:val="000000"/>
          <w:sz w:val="20"/>
          <w:szCs w:val="20"/>
          <w:lang w:eastAsia="en-IN"/>
        </w:rPr>
      </w:pPr>
      <w:ins w:id="221" w:author="Unknown">
        <w:r w:rsidRPr="000611B0">
          <w:rPr>
            <w:rFonts w:ascii="Verdana" w:eastAsia="Times New Roman" w:hAnsi="Verdana" w:cs="Times New Roman"/>
            <w:color w:val="000000"/>
            <w:sz w:val="20"/>
            <w:szCs w:val="20"/>
            <w:bdr w:val="none" w:sz="0" w:space="0" w:color="auto" w:frame="1"/>
            <w:lang w:eastAsia="en-IN"/>
          </w:rPr>
          <w:t>    System.out.println(acc.getAcc_no()+</w:t>
        </w:r>
        <w:r w:rsidRPr="000611B0">
          <w:rPr>
            <w:rFonts w:ascii="Verdana" w:eastAsia="Times New Roman" w:hAnsi="Verdana" w:cs="Times New Roman"/>
            <w:color w:val="0000FF"/>
            <w:sz w:val="20"/>
            <w:lang w:eastAsia="en-IN"/>
          </w:rPr>
          <w:t>" "</w:t>
        </w:r>
        <w:r w:rsidRPr="000611B0">
          <w:rPr>
            <w:rFonts w:ascii="Verdana" w:eastAsia="Times New Roman" w:hAnsi="Verdana" w:cs="Times New Roman"/>
            <w:color w:val="000000"/>
            <w:sz w:val="20"/>
            <w:szCs w:val="20"/>
            <w:bdr w:val="none" w:sz="0" w:space="0" w:color="auto" w:frame="1"/>
            <w:lang w:eastAsia="en-IN"/>
          </w:rPr>
          <w:t>+acc.getName()+</w:t>
        </w:r>
        <w:r w:rsidRPr="000611B0">
          <w:rPr>
            <w:rFonts w:ascii="Verdana" w:eastAsia="Times New Roman" w:hAnsi="Verdana" w:cs="Times New Roman"/>
            <w:color w:val="0000FF"/>
            <w:sz w:val="20"/>
            <w:lang w:eastAsia="en-IN"/>
          </w:rPr>
          <w:t>" "</w:t>
        </w:r>
        <w:r w:rsidRPr="000611B0">
          <w:rPr>
            <w:rFonts w:ascii="Verdana" w:eastAsia="Times New Roman" w:hAnsi="Verdana" w:cs="Times New Roman"/>
            <w:color w:val="000000"/>
            <w:sz w:val="20"/>
            <w:szCs w:val="20"/>
            <w:bdr w:val="none" w:sz="0" w:space="0" w:color="auto" w:frame="1"/>
            <w:lang w:eastAsia="en-IN"/>
          </w:rPr>
          <w:t>+acc.getEmail()+</w:t>
        </w:r>
        <w:r w:rsidRPr="000611B0">
          <w:rPr>
            <w:rFonts w:ascii="Verdana" w:eastAsia="Times New Roman" w:hAnsi="Verdana" w:cs="Times New Roman"/>
            <w:color w:val="0000FF"/>
            <w:sz w:val="20"/>
            <w:lang w:eastAsia="en-IN"/>
          </w:rPr>
          <w:t>" "</w:t>
        </w:r>
        <w:r w:rsidRPr="000611B0">
          <w:rPr>
            <w:rFonts w:ascii="Verdana" w:eastAsia="Times New Roman" w:hAnsi="Verdana" w:cs="Times New Roman"/>
            <w:color w:val="000000"/>
            <w:sz w:val="20"/>
            <w:szCs w:val="20"/>
            <w:bdr w:val="none" w:sz="0" w:space="0" w:color="auto" w:frame="1"/>
            <w:lang w:eastAsia="en-IN"/>
          </w:rPr>
          <w:t>+acc.getAmount());  </w:t>
        </w:r>
      </w:ins>
    </w:p>
    <w:p w:rsidR="000611B0" w:rsidRPr="000611B0" w:rsidRDefault="000611B0" w:rsidP="000611B0">
      <w:pPr>
        <w:numPr>
          <w:ilvl w:val="0"/>
          <w:numId w:val="8"/>
        </w:numPr>
        <w:spacing w:after="0" w:line="315" w:lineRule="atLeast"/>
        <w:ind w:left="300"/>
        <w:rPr>
          <w:ins w:id="222" w:author="Unknown"/>
          <w:rFonts w:ascii="Verdana" w:eastAsia="Times New Roman" w:hAnsi="Verdana" w:cs="Times New Roman"/>
          <w:color w:val="000000"/>
          <w:sz w:val="20"/>
          <w:szCs w:val="20"/>
          <w:lang w:eastAsia="en-IN"/>
        </w:rPr>
      </w:pPr>
      <w:ins w:id="223" w:author="Unknown">
        <w:r w:rsidRPr="000611B0">
          <w:rPr>
            <w:rFonts w:ascii="Verdana" w:eastAsia="Times New Roman" w:hAnsi="Verdana" w:cs="Times New Roman"/>
            <w:color w:val="000000"/>
            <w:sz w:val="20"/>
            <w:szCs w:val="20"/>
            <w:bdr w:val="none" w:sz="0" w:space="0" w:color="auto" w:frame="1"/>
            <w:lang w:eastAsia="en-IN"/>
          </w:rPr>
          <w:lastRenderedPageBreak/>
          <w:t>}  </w:t>
        </w:r>
      </w:ins>
    </w:p>
    <w:p w:rsidR="000611B0" w:rsidRPr="000611B0" w:rsidRDefault="000611B0" w:rsidP="000611B0">
      <w:pPr>
        <w:numPr>
          <w:ilvl w:val="0"/>
          <w:numId w:val="8"/>
        </w:numPr>
        <w:spacing w:after="120" w:line="315" w:lineRule="atLeast"/>
        <w:ind w:left="300"/>
        <w:rPr>
          <w:ins w:id="224" w:author="Unknown"/>
          <w:rFonts w:ascii="Verdana" w:eastAsia="Times New Roman" w:hAnsi="Verdana" w:cs="Times New Roman"/>
          <w:color w:val="000000"/>
          <w:sz w:val="20"/>
          <w:szCs w:val="20"/>
          <w:lang w:eastAsia="en-IN"/>
        </w:rPr>
      </w:pPr>
      <w:ins w:id="225" w:author="Unknown">
        <w:r w:rsidRPr="000611B0">
          <w:rPr>
            <w:rFonts w:ascii="Verdana" w:eastAsia="Times New Roman" w:hAnsi="Verdana" w:cs="Times New Roman"/>
            <w:color w:val="000000"/>
            <w:sz w:val="20"/>
            <w:szCs w:val="20"/>
            <w:bdr w:val="none" w:sz="0" w:space="0" w:color="auto" w:frame="1"/>
            <w:lang w:eastAsia="en-IN"/>
          </w:rPr>
          <w:t>}  </w:t>
        </w:r>
      </w:ins>
    </w:p>
    <w:p w:rsidR="000611B0" w:rsidRPr="000611B0" w:rsidRDefault="000611B0" w:rsidP="000611B0">
      <w:pPr>
        <w:spacing w:after="0" w:line="345" w:lineRule="atLeast"/>
        <w:ind w:left="300"/>
        <w:rPr>
          <w:ins w:id="226" w:author="Unknown"/>
          <w:rFonts w:ascii="Verdana" w:eastAsia="Times New Roman" w:hAnsi="Verdana" w:cs="Times New Roman"/>
          <w:color w:val="000000"/>
          <w:sz w:val="20"/>
          <w:szCs w:val="20"/>
          <w:lang w:eastAsia="en-IN"/>
        </w:rPr>
      </w:pPr>
      <w:ins w:id="227" w:author="Unknown">
        <w:r w:rsidRPr="000611B0">
          <w:rPr>
            <w:rFonts w:ascii="Verdana" w:eastAsia="Times New Roman" w:hAnsi="Verdana" w:cs="Times New Roman"/>
            <w:color w:val="000000"/>
            <w:sz w:val="20"/>
            <w:lang w:eastAsia="en-IN"/>
          </w:rPr>
          <w:fldChar w:fldCharType="begin"/>
        </w:r>
        <w:r w:rsidRPr="000611B0">
          <w:rPr>
            <w:rFonts w:ascii="Verdana" w:eastAsia="Times New Roman" w:hAnsi="Verdana" w:cs="Times New Roman"/>
            <w:color w:val="000000"/>
            <w:sz w:val="20"/>
            <w:lang w:eastAsia="en-IN"/>
          </w:rPr>
          <w:instrText xml:space="preserve"> HYPERLINK "https://compiler.javatpoint.com/opr/test.jsp?filename=TestEncapsulation" \t "_blank" </w:instrText>
        </w:r>
        <w:r w:rsidRPr="000611B0">
          <w:rPr>
            <w:rFonts w:ascii="Verdana" w:eastAsia="Times New Roman" w:hAnsi="Verdana" w:cs="Times New Roman"/>
            <w:color w:val="000000"/>
            <w:sz w:val="20"/>
            <w:lang w:eastAsia="en-IN"/>
          </w:rPr>
          <w:fldChar w:fldCharType="separate"/>
        </w:r>
        <w:r w:rsidRPr="000611B0">
          <w:rPr>
            <w:rFonts w:ascii="Verdana" w:eastAsia="Times New Roman" w:hAnsi="Verdana" w:cs="Times New Roman"/>
            <w:b/>
            <w:bCs/>
            <w:color w:val="FFFFFF"/>
            <w:sz w:val="20"/>
            <w:u w:val="single"/>
            <w:lang w:eastAsia="en-IN"/>
          </w:rPr>
          <w:t>Test it Now</w:t>
        </w:r>
        <w:r w:rsidRPr="000611B0">
          <w:rPr>
            <w:rFonts w:ascii="Verdana" w:eastAsia="Times New Roman" w:hAnsi="Verdana" w:cs="Times New Roman"/>
            <w:color w:val="000000"/>
            <w:sz w:val="20"/>
            <w:lang w:eastAsia="en-IN"/>
          </w:rPr>
          <w:fldChar w:fldCharType="end"/>
        </w:r>
      </w:ins>
    </w:p>
    <w:p w:rsidR="000611B0" w:rsidRPr="000611B0" w:rsidRDefault="000611B0" w:rsidP="000611B0">
      <w:pPr>
        <w:spacing w:before="100" w:beforeAutospacing="1" w:after="100" w:afterAutospacing="1" w:line="345" w:lineRule="atLeast"/>
        <w:ind w:left="300"/>
        <w:rPr>
          <w:ins w:id="228" w:author="Unknown"/>
          <w:rFonts w:ascii="Verdana" w:eastAsia="Times New Roman" w:hAnsi="Verdana" w:cs="Times New Roman"/>
          <w:color w:val="000000"/>
          <w:sz w:val="20"/>
          <w:szCs w:val="20"/>
          <w:lang w:eastAsia="en-IN"/>
        </w:rPr>
      </w:pPr>
      <w:ins w:id="229" w:author="Unknown">
        <w:r w:rsidRPr="000611B0">
          <w:rPr>
            <w:rFonts w:ascii="Verdana" w:eastAsia="Times New Roman" w:hAnsi="Verdana" w:cs="Times New Roman"/>
            <w:color w:val="000000"/>
            <w:sz w:val="20"/>
            <w:szCs w:val="20"/>
            <w:lang w:eastAsia="en-IN"/>
          </w:rPr>
          <w:t>Output:</w:t>
        </w:r>
      </w:ins>
    </w:p>
    <w:p w:rsidR="00687365" w:rsidRDefault="000611B0" w:rsidP="000611B0">
      <w:ins w:id="230" w:author="Unknown">
        <w:r w:rsidRPr="000611B0">
          <w:rPr>
            <w:rFonts w:ascii="Courier New" w:eastAsia="Times New Roman" w:hAnsi="Courier New" w:cs="Courier New"/>
            <w:color w:val="000000"/>
            <w:sz w:val="20"/>
            <w:szCs w:val="20"/>
            <w:lang w:eastAsia="en-IN"/>
          </w:rPr>
          <w:t xml:space="preserve">7560504000 </w:t>
        </w:r>
        <w:proofErr w:type="spellStart"/>
        <w:r w:rsidRPr="000611B0">
          <w:rPr>
            <w:rFonts w:ascii="Courier New" w:eastAsia="Times New Roman" w:hAnsi="Courier New" w:cs="Courier New"/>
            <w:color w:val="000000"/>
            <w:sz w:val="20"/>
            <w:szCs w:val="20"/>
            <w:lang w:eastAsia="en-IN"/>
          </w:rPr>
          <w:t>Sonoo</w:t>
        </w:r>
        <w:proofErr w:type="spellEnd"/>
        <w:r w:rsidRPr="000611B0">
          <w:rPr>
            <w:rFonts w:ascii="Courier New" w:eastAsia="Times New Roman" w:hAnsi="Courier New" w:cs="Courier New"/>
            <w:color w:val="000000"/>
            <w:sz w:val="20"/>
            <w:szCs w:val="20"/>
            <w:lang w:eastAsia="en-IN"/>
          </w:rPr>
          <w:t xml:space="preserve"> </w:t>
        </w:r>
        <w:proofErr w:type="spellStart"/>
        <w:r w:rsidRPr="000611B0">
          <w:rPr>
            <w:rFonts w:ascii="Courier New" w:eastAsia="Times New Roman" w:hAnsi="Courier New" w:cs="Courier New"/>
            <w:color w:val="000000"/>
            <w:sz w:val="20"/>
            <w:szCs w:val="20"/>
            <w:lang w:eastAsia="en-IN"/>
          </w:rPr>
          <w:t>Jaiswal</w:t>
        </w:r>
        <w:proofErr w:type="spellEnd"/>
        <w:r w:rsidRPr="000611B0">
          <w:rPr>
            <w:rFonts w:ascii="Courier New" w:eastAsia="Times New Roman" w:hAnsi="Courier New" w:cs="Courier New"/>
            <w:color w:val="000000"/>
            <w:sz w:val="20"/>
            <w:szCs w:val="20"/>
            <w:lang w:eastAsia="en-IN"/>
          </w:rPr>
          <w:t xml:space="preserve"> sonoojaiswal@javatpoint.com 500000.0</w:t>
        </w:r>
      </w:ins>
    </w:p>
    <w:sectPr w:rsidR="00687365" w:rsidSect="006873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1170"/>
    <w:multiLevelType w:val="multilevel"/>
    <w:tmpl w:val="3DA2D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041F0"/>
    <w:multiLevelType w:val="multilevel"/>
    <w:tmpl w:val="9EE0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275480"/>
    <w:multiLevelType w:val="multilevel"/>
    <w:tmpl w:val="03CE4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AD4056"/>
    <w:multiLevelType w:val="multilevel"/>
    <w:tmpl w:val="DD72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AE1DA3"/>
    <w:multiLevelType w:val="multilevel"/>
    <w:tmpl w:val="600A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5F0DEB"/>
    <w:multiLevelType w:val="multilevel"/>
    <w:tmpl w:val="3E54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C53A0D"/>
    <w:multiLevelType w:val="multilevel"/>
    <w:tmpl w:val="9A4C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216777"/>
    <w:multiLevelType w:val="multilevel"/>
    <w:tmpl w:val="307E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2"/>
  </w:num>
  <w:num w:numId="5">
    <w:abstractNumId w:val="6"/>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611B0"/>
    <w:rsid w:val="000611B0"/>
    <w:rsid w:val="006873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365"/>
  </w:style>
  <w:style w:type="paragraph" w:styleId="Heading1">
    <w:name w:val="heading 1"/>
    <w:basedOn w:val="Normal"/>
    <w:link w:val="Heading1Char"/>
    <w:uiPriority w:val="9"/>
    <w:qFormat/>
    <w:rsid w:val="00061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611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1B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611B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611B0"/>
    <w:rPr>
      <w:color w:val="0000FF"/>
      <w:u w:val="single"/>
    </w:rPr>
  </w:style>
  <w:style w:type="paragraph" w:styleId="NormalWeb">
    <w:name w:val="Normal (Web)"/>
    <w:basedOn w:val="Normal"/>
    <w:uiPriority w:val="99"/>
    <w:semiHidden/>
    <w:unhideWhenUsed/>
    <w:rsid w:val="00061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11B0"/>
    <w:rPr>
      <w:b/>
      <w:bCs/>
    </w:rPr>
  </w:style>
  <w:style w:type="character" w:styleId="Emphasis">
    <w:name w:val="Emphasis"/>
    <w:basedOn w:val="DefaultParagraphFont"/>
    <w:uiPriority w:val="20"/>
    <w:qFormat/>
    <w:rsid w:val="000611B0"/>
    <w:rPr>
      <w:i/>
      <w:iCs/>
    </w:rPr>
  </w:style>
  <w:style w:type="paragraph" w:customStyle="1" w:styleId="filename">
    <w:name w:val="filename"/>
    <w:basedOn w:val="Normal"/>
    <w:rsid w:val="00061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0611B0"/>
  </w:style>
  <w:style w:type="character" w:customStyle="1" w:styleId="keyword">
    <w:name w:val="keyword"/>
    <w:basedOn w:val="DefaultParagraphFont"/>
    <w:rsid w:val="000611B0"/>
  </w:style>
  <w:style w:type="character" w:customStyle="1" w:styleId="string">
    <w:name w:val="string"/>
    <w:basedOn w:val="DefaultParagraphFont"/>
    <w:rsid w:val="000611B0"/>
  </w:style>
  <w:style w:type="paragraph" w:styleId="HTMLPreformatted">
    <w:name w:val="HTML Preformatted"/>
    <w:basedOn w:val="Normal"/>
    <w:link w:val="HTMLPreformattedChar"/>
    <w:uiPriority w:val="99"/>
    <w:unhideWhenUsed/>
    <w:rsid w:val="0006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11B0"/>
    <w:rPr>
      <w:rFonts w:ascii="Courier New" w:eastAsia="Times New Roman" w:hAnsi="Courier New" w:cs="Courier New"/>
      <w:sz w:val="20"/>
      <w:szCs w:val="20"/>
      <w:lang w:eastAsia="en-IN"/>
    </w:rPr>
  </w:style>
  <w:style w:type="character" w:customStyle="1" w:styleId="testit">
    <w:name w:val="testit"/>
    <w:basedOn w:val="DefaultParagraphFont"/>
    <w:rsid w:val="000611B0"/>
  </w:style>
  <w:style w:type="paragraph" w:styleId="BalloonText">
    <w:name w:val="Balloon Text"/>
    <w:basedOn w:val="Normal"/>
    <w:link w:val="BalloonTextChar"/>
    <w:uiPriority w:val="99"/>
    <w:semiHidden/>
    <w:unhideWhenUsed/>
    <w:rsid w:val="0006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1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7147609">
      <w:bodyDiv w:val="1"/>
      <w:marLeft w:val="0"/>
      <w:marRight w:val="0"/>
      <w:marTop w:val="0"/>
      <w:marBottom w:val="0"/>
      <w:divBdr>
        <w:top w:val="none" w:sz="0" w:space="0" w:color="auto"/>
        <w:left w:val="none" w:sz="0" w:space="0" w:color="auto"/>
        <w:bottom w:val="none" w:sz="0" w:space="0" w:color="auto"/>
        <w:right w:val="none" w:sz="0" w:space="0" w:color="auto"/>
      </w:divBdr>
      <w:divsChild>
        <w:div w:id="1736660655">
          <w:marLeft w:val="0"/>
          <w:marRight w:val="0"/>
          <w:marTop w:val="0"/>
          <w:marBottom w:val="0"/>
          <w:divBdr>
            <w:top w:val="none" w:sz="0" w:space="0" w:color="auto"/>
            <w:left w:val="none" w:sz="0" w:space="0" w:color="auto"/>
            <w:bottom w:val="none" w:sz="0" w:space="0" w:color="auto"/>
            <w:right w:val="none" w:sz="0" w:space="0" w:color="auto"/>
          </w:divBdr>
        </w:div>
        <w:div w:id="1442604226">
          <w:marLeft w:val="0"/>
          <w:marRight w:val="0"/>
          <w:marTop w:val="0"/>
          <w:marBottom w:val="120"/>
          <w:divBdr>
            <w:top w:val="single" w:sz="6" w:space="0" w:color="D5DDC6"/>
            <w:left w:val="single" w:sz="24" w:space="0" w:color="66BB55"/>
            <w:bottom w:val="single" w:sz="6" w:space="0" w:color="D5DDC6"/>
            <w:right w:val="single" w:sz="6" w:space="0" w:color="D5DDC6"/>
          </w:divBdr>
        </w:div>
        <w:div w:id="1909609800">
          <w:marLeft w:val="0"/>
          <w:marRight w:val="0"/>
          <w:marTop w:val="0"/>
          <w:marBottom w:val="120"/>
          <w:divBdr>
            <w:top w:val="single" w:sz="6" w:space="0" w:color="D5DDC6"/>
            <w:left w:val="single" w:sz="24" w:space="0" w:color="66BB55"/>
            <w:bottom w:val="single" w:sz="6" w:space="0" w:color="D5DDC6"/>
            <w:right w:val="single" w:sz="6" w:space="0" w:color="D5DDC6"/>
          </w:divBdr>
        </w:div>
        <w:div w:id="1368263573">
          <w:marLeft w:val="0"/>
          <w:marRight w:val="0"/>
          <w:marTop w:val="120"/>
          <w:marBottom w:val="0"/>
          <w:divBdr>
            <w:top w:val="single" w:sz="6" w:space="0" w:color="D5DDC6"/>
            <w:left w:val="single" w:sz="6" w:space="4" w:color="D5DDC6"/>
            <w:bottom w:val="single" w:sz="6" w:space="0" w:color="D5DDC6"/>
            <w:right w:val="single" w:sz="6" w:space="0" w:color="D5DDC6"/>
          </w:divBdr>
        </w:div>
        <w:div w:id="1783765049">
          <w:marLeft w:val="0"/>
          <w:marRight w:val="0"/>
          <w:marTop w:val="120"/>
          <w:marBottom w:val="0"/>
          <w:divBdr>
            <w:top w:val="single" w:sz="6" w:space="0" w:color="D5DDC6"/>
            <w:left w:val="single" w:sz="6" w:space="4" w:color="D5DDC6"/>
            <w:bottom w:val="single" w:sz="6" w:space="0" w:color="D5DDC6"/>
            <w:right w:val="single" w:sz="6" w:space="0" w:color="D5DDC6"/>
          </w:divBdr>
        </w:div>
        <w:div w:id="1266689771">
          <w:marLeft w:val="0"/>
          <w:marRight w:val="0"/>
          <w:marTop w:val="0"/>
          <w:marBottom w:val="120"/>
          <w:divBdr>
            <w:top w:val="single" w:sz="6" w:space="0" w:color="D5DDC6"/>
            <w:left w:val="single" w:sz="24" w:space="0" w:color="66BB55"/>
            <w:bottom w:val="single" w:sz="6" w:space="0" w:color="D5DDC6"/>
            <w:right w:val="single" w:sz="6" w:space="0" w:color="D5DDC6"/>
          </w:divBdr>
        </w:div>
        <w:div w:id="1058743341">
          <w:marLeft w:val="0"/>
          <w:marRight w:val="0"/>
          <w:marTop w:val="0"/>
          <w:marBottom w:val="120"/>
          <w:divBdr>
            <w:top w:val="single" w:sz="6" w:space="0" w:color="D5DDC6"/>
            <w:left w:val="single" w:sz="24" w:space="0" w:color="66BB55"/>
            <w:bottom w:val="single" w:sz="6" w:space="0" w:color="D5DDC6"/>
            <w:right w:val="single" w:sz="6" w:space="0" w:color="D5DDC6"/>
          </w:divBdr>
        </w:div>
        <w:div w:id="552038722">
          <w:marLeft w:val="0"/>
          <w:marRight w:val="0"/>
          <w:marTop w:val="0"/>
          <w:marBottom w:val="120"/>
          <w:divBdr>
            <w:top w:val="single" w:sz="6" w:space="0" w:color="D5DDC6"/>
            <w:left w:val="single" w:sz="24" w:space="0" w:color="66BB55"/>
            <w:bottom w:val="single" w:sz="6" w:space="0" w:color="D5DDC6"/>
            <w:right w:val="single" w:sz="6" w:space="0" w:color="D5DDC6"/>
          </w:divBdr>
        </w:div>
        <w:div w:id="477767067">
          <w:marLeft w:val="0"/>
          <w:marRight w:val="0"/>
          <w:marTop w:val="0"/>
          <w:marBottom w:val="120"/>
          <w:divBdr>
            <w:top w:val="single" w:sz="6" w:space="0" w:color="D5DDC6"/>
            <w:left w:val="single" w:sz="24" w:space="0" w:color="66BB55"/>
            <w:bottom w:val="single" w:sz="6" w:space="0" w:color="D5DDC6"/>
            <w:right w:val="single" w:sz="6" w:space="0" w:color="D5DDC6"/>
          </w:divBdr>
        </w:div>
        <w:div w:id="701322228">
          <w:marLeft w:val="0"/>
          <w:marRight w:val="0"/>
          <w:marTop w:val="0"/>
          <w:marBottom w:val="120"/>
          <w:divBdr>
            <w:top w:val="single" w:sz="6" w:space="0" w:color="D5DDC6"/>
            <w:left w:val="single" w:sz="24" w:space="0" w:color="66BB55"/>
            <w:bottom w:val="single" w:sz="6" w:space="0" w:color="D5DDC6"/>
            <w:right w:val="single" w:sz="6" w:space="0" w:color="D5DDC6"/>
          </w:divBdr>
        </w:div>
        <w:div w:id="134683911">
          <w:marLeft w:val="0"/>
          <w:marRight w:val="0"/>
          <w:marTop w:val="0"/>
          <w:marBottom w:val="120"/>
          <w:divBdr>
            <w:top w:val="single" w:sz="6" w:space="0" w:color="D5DDC6"/>
            <w:left w:val="single" w:sz="24" w:space="0" w:color="66BB55"/>
            <w:bottom w:val="single" w:sz="6" w:space="0" w:color="D5DDC6"/>
            <w:right w:val="single" w:sz="6" w:space="0" w:color="D5DDC6"/>
          </w:divBdr>
        </w:div>
        <w:div w:id="9414545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javatpoint.com/access-modifi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2019-05-28T17:24:00Z</dcterms:created>
  <dcterms:modified xsi:type="dcterms:W3CDTF">2019-05-28T17:25:00Z</dcterms:modified>
</cp:coreProperties>
</file>