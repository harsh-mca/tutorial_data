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5DE" w:rsidRPr="002945DE" w:rsidRDefault="002945DE" w:rsidP="002945DE">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2945DE">
        <w:rPr>
          <w:rFonts w:ascii="Helvetica" w:eastAsia="Times New Roman" w:hAnsi="Helvetica" w:cs="Helvetica"/>
          <w:color w:val="610B38"/>
          <w:kern w:val="36"/>
          <w:sz w:val="39"/>
          <w:szCs w:val="39"/>
          <w:lang w:eastAsia="en-IN"/>
        </w:rPr>
        <w:t>Interface in Java</w:t>
      </w:r>
    </w:p>
    <w:p w:rsidR="002945DE" w:rsidRPr="002945DE" w:rsidRDefault="002945DE" w:rsidP="002945D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An </w:t>
      </w:r>
      <w:r w:rsidRPr="002945DE">
        <w:rPr>
          <w:rFonts w:ascii="Verdana" w:eastAsia="Times New Roman" w:hAnsi="Verdana" w:cs="Times New Roman"/>
          <w:b/>
          <w:bCs/>
          <w:color w:val="2F4F4F"/>
          <w:sz w:val="18"/>
          <w:lang w:eastAsia="en-IN"/>
        </w:rPr>
        <w:t>interface in java</w:t>
      </w:r>
      <w:r w:rsidRPr="002945DE">
        <w:rPr>
          <w:rFonts w:ascii="Verdana" w:eastAsia="Times New Roman" w:hAnsi="Verdana" w:cs="Times New Roman"/>
          <w:color w:val="000000"/>
          <w:sz w:val="18"/>
          <w:szCs w:val="18"/>
          <w:lang w:eastAsia="en-IN"/>
        </w:rPr>
        <w:t> is a blueprint of a class. It has static constants and abstract methods.</w:t>
      </w:r>
    </w:p>
    <w:p w:rsidR="002945DE" w:rsidRPr="002945DE" w:rsidRDefault="002945DE" w:rsidP="002945D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The interface in Java is </w:t>
      </w:r>
      <w:r w:rsidRPr="002945DE">
        <w:rPr>
          <w:rFonts w:ascii="Verdana" w:eastAsia="Times New Roman" w:hAnsi="Verdana" w:cs="Times New Roman"/>
          <w:i/>
          <w:iCs/>
          <w:color w:val="000000"/>
          <w:sz w:val="18"/>
          <w:lang w:eastAsia="en-IN"/>
        </w:rPr>
        <w:t>a mechanism to achieve abstraction</w:t>
      </w:r>
      <w:r w:rsidRPr="002945DE">
        <w:rPr>
          <w:rFonts w:ascii="Verdana" w:eastAsia="Times New Roman" w:hAnsi="Verdana" w:cs="Times New Roman"/>
          <w:color w:val="000000"/>
          <w:sz w:val="18"/>
          <w:szCs w:val="18"/>
          <w:lang w:eastAsia="en-IN"/>
        </w:rPr>
        <w:t>. There can be only abstract methods in the Java interface, not method body. It is used to achieve abstraction and multiple inheritance in Java.</w:t>
      </w:r>
    </w:p>
    <w:p w:rsidR="002945DE" w:rsidRPr="002945DE" w:rsidRDefault="002945DE" w:rsidP="002945D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In other words, you can say that interfaces can have abstract methods and variables. It cannot have a method body.</w:t>
      </w:r>
    </w:p>
    <w:p w:rsidR="002945DE" w:rsidRPr="002945DE" w:rsidRDefault="002945DE" w:rsidP="002945D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Java Interface also </w:t>
      </w:r>
      <w:r w:rsidRPr="002945DE">
        <w:rPr>
          <w:rFonts w:ascii="Verdana" w:eastAsia="Times New Roman" w:hAnsi="Verdana" w:cs="Times New Roman"/>
          <w:b/>
          <w:bCs/>
          <w:color w:val="2F4F4F"/>
          <w:sz w:val="18"/>
          <w:lang w:eastAsia="en-IN"/>
        </w:rPr>
        <w:t>represents the IS-A relationship</w:t>
      </w:r>
      <w:r w:rsidRPr="002945DE">
        <w:rPr>
          <w:rFonts w:ascii="Verdana" w:eastAsia="Times New Roman" w:hAnsi="Verdana" w:cs="Times New Roman"/>
          <w:color w:val="000000"/>
          <w:sz w:val="18"/>
          <w:szCs w:val="18"/>
          <w:lang w:eastAsia="en-IN"/>
        </w:rPr>
        <w:t>.</w:t>
      </w:r>
    </w:p>
    <w:p w:rsidR="002945DE" w:rsidRPr="002945DE" w:rsidRDefault="002945DE" w:rsidP="002945D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It cannot be instantiated just like the abstract class.</w:t>
      </w:r>
    </w:p>
    <w:p w:rsidR="002945DE" w:rsidRPr="002945DE" w:rsidRDefault="002945DE" w:rsidP="002945D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Since Java 8, we can have </w:t>
      </w:r>
      <w:r w:rsidRPr="002945DE">
        <w:rPr>
          <w:rFonts w:ascii="Verdana" w:eastAsia="Times New Roman" w:hAnsi="Verdana" w:cs="Times New Roman"/>
          <w:b/>
          <w:bCs/>
          <w:color w:val="2F4F4F"/>
          <w:sz w:val="18"/>
          <w:lang w:eastAsia="en-IN"/>
        </w:rPr>
        <w:t>default and static methods</w:t>
      </w:r>
      <w:r w:rsidRPr="002945DE">
        <w:rPr>
          <w:rFonts w:ascii="Verdana" w:eastAsia="Times New Roman" w:hAnsi="Verdana" w:cs="Times New Roman"/>
          <w:color w:val="000000"/>
          <w:sz w:val="18"/>
          <w:szCs w:val="18"/>
          <w:lang w:eastAsia="en-IN"/>
        </w:rPr>
        <w:t> in an interface.</w:t>
      </w:r>
    </w:p>
    <w:p w:rsidR="002945DE" w:rsidRPr="002945DE" w:rsidRDefault="002945DE" w:rsidP="002945D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Since Java 9, we can have </w:t>
      </w:r>
      <w:r w:rsidRPr="002945DE">
        <w:rPr>
          <w:rFonts w:ascii="Verdana" w:eastAsia="Times New Roman" w:hAnsi="Verdana" w:cs="Times New Roman"/>
          <w:b/>
          <w:bCs/>
          <w:color w:val="2F4F4F"/>
          <w:sz w:val="18"/>
          <w:lang w:eastAsia="en-IN"/>
        </w:rPr>
        <w:t>private methods</w:t>
      </w:r>
      <w:r w:rsidRPr="002945DE">
        <w:rPr>
          <w:rFonts w:ascii="Verdana" w:eastAsia="Times New Roman" w:hAnsi="Verdana" w:cs="Times New Roman"/>
          <w:color w:val="000000"/>
          <w:sz w:val="18"/>
          <w:szCs w:val="18"/>
          <w:lang w:eastAsia="en-IN"/>
        </w:rPr>
        <w:t> in an interface.</w:t>
      </w:r>
    </w:p>
    <w:p w:rsidR="002945DE" w:rsidRPr="002945DE" w:rsidRDefault="002945DE" w:rsidP="002945DE">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2945DE">
        <w:rPr>
          <w:rFonts w:ascii="Helvetica" w:eastAsia="Times New Roman" w:hAnsi="Helvetica" w:cs="Helvetica"/>
          <w:color w:val="610B38"/>
          <w:sz w:val="34"/>
          <w:szCs w:val="34"/>
          <w:lang w:eastAsia="en-IN"/>
        </w:rPr>
        <w:t>Why use Java interface?</w:t>
      </w:r>
    </w:p>
    <w:p w:rsidR="002945DE" w:rsidRPr="002945DE" w:rsidRDefault="002945DE" w:rsidP="002945D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There are mainly three reasons to use interface. They are given below.</w:t>
      </w:r>
    </w:p>
    <w:p w:rsidR="002945DE" w:rsidRPr="002945DE" w:rsidRDefault="002945DE" w:rsidP="002945DE">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It is used to achieve abstraction.</w:t>
      </w:r>
    </w:p>
    <w:p w:rsidR="002945DE" w:rsidRPr="002945DE" w:rsidRDefault="002945DE" w:rsidP="002945DE">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By interface, we can support the functionality of multiple inheritance.</w:t>
      </w:r>
    </w:p>
    <w:p w:rsidR="002945DE" w:rsidRPr="002945DE" w:rsidRDefault="002945DE" w:rsidP="002945DE">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It can be used to achieve loose coupling.</w:t>
      </w:r>
    </w:p>
    <w:p w:rsidR="002945DE" w:rsidRPr="002945DE" w:rsidRDefault="002945DE" w:rsidP="002945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16805" cy="3743960"/>
            <wp:effectExtent l="19050" t="0" r="0" b="0"/>
            <wp:docPr id="1" name="Picture 1"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e Java Interface"/>
                    <pic:cNvPicPr>
                      <a:picLocks noChangeAspect="1" noChangeArrowheads="1"/>
                    </pic:cNvPicPr>
                  </pic:nvPicPr>
                  <pic:blipFill>
                    <a:blip r:embed="rId5"/>
                    <a:srcRect/>
                    <a:stretch>
                      <a:fillRect/>
                    </a:stretch>
                  </pic:blipFill>
                  <pic:spPr bwMode="auto">
                    <a:xfrm>
                      <a:off x="0" y="0"/>
                      <a:ext cx="4916805" cy="3743960"/>
                    </a:xfrm>
                    <a:prstGeom prst="rect">
                      <a:avLst/>
                    </a:prstGeom>
                    <a:noFill/>
                    <a:ln w="9525">
                      <a:noFill/>
                      <a:miter lim="800000"/>
                      <a:headEnd/>
                      <a:tailEnd/>
                    </a:ln>
                  </pic:spPr>
                </pic:pic>
              </a:graphicData>
            </a:graphic>
          </wp:inline>
        </w:drawing>
      </w:r>
    </w:p>
    <w:p w:rsidR="002945DE" w:rsidRPr="002945DE" w:rsidRDefault="002945DE" w:rsidP="002945DE">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2945DE">
        <w:rPr>
          <w:rFonts w:ascii="Helvetica" w:eastAsia="Times New Roman" w:hAnsi="Helvetica" w:cs="Helvetica"/>
          <w:color w:val="610B38"/>
          <w:sz w:val="34"/>
          <w:szCs w:val="34"/>
          <w:lang w:eastAsia="en-IN"/>
        </w:rPr>
        <w:t>How to declare an interface?</w:t>
      </w:r>
    </w:p>
    <w:p w:rsidR="002945DE" w:rsidRPr="002945DE" w:rsidRDefault="002945DE" w:rsidP="002945D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lastRenderedPageBreak/>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2945DE" w:rsidRPr="002945DE" w:rsidRDefault="002945DE" w:rsidP="002945DE">
      <w:pPr>
        <w:shd w:val="clear" w:color="auto" w:fill="FFFFFF"/>
        <w:spacing w:before="100" w:beforeAutospacing="1" w:after="100" w:afterAutospacing="1" w:line="240" w:lineRule="auto"/>
        <w:outlineLvl w:val="2"/>
        <w:rPr>
          <w:rFonts w:ascii="Tahoma" w:eastAsia="Times New Roman" w:hAnsi="Tahoma" w:cs="Tahoma"/>
          <w:color w:val="610B4B"/>
          <w:sz w:val="30"/>
          <w:szCs w:val="30"/>
          <w:lang w:eastAsia="en-IN"/>
        </w:rPr>
      </w:pPr>
      <w:r w:rsidRPr="002945DE">
        <w:rPr>
          <w:rFonts w:ascii="Tahoma" w:eastAsia="Times New Roman" w:hAnsi="Tahoma" w:cs="Tahoma"/>
          <w:color w:val="610B4B"/>
          <w:sz w:val="30"/>
          <w:szCs w:val="30"/>
          <w:lang w:eastAsia="en-IN"/>
        </w:rPr>
        <w:t>Syntax:</w:t>
      </w:r>
    </w:p>
    <w:p w:rsidR="002945DE" w:rsidRPr="002945DE" w:rsidRDefault="002945DE" w:rsidP="002945DE">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&lt;</w:t>
      </w:r>
      <w:proofErr w:type="spellStart"/>
      <w:r w:rsidRPr="002945DE">
        <w:rPr>
          <w:rFonts w:ascii="Verdana" w:eastAsia="Times New Roman" w:hAnsi="Verdana" w:cs="Times New Roman"/>
          <w:color w:val="000000"/>
          <w:sz w:val="18"/>
          <w:szCs w:val="18"/>
          <w:bdr w:val="none" w:sz="0" w:space="0" w:color="auto" w:frame="1"/>
          <w:lang w:eastAsia="en-IN"/>
        </w:rPr>
        <w:t>interface_name</w:t>
      </w:r>
      <w:proofErr w:type="spellEnd"/>
      <w:r w:rsidRPr="002945DE">
        <w:rPr>
          <w:rFonts w:ascii="Verdana" w:eastAsia="Times New Roman" w:hAnsi="Verdana" w:cs="Times New Roman"/>
          <w:color w:val="000000"/>
          <w:sz w:val="18"/>
          <w:szCs w:val="18"/>
          <w:bdr w:val="none" w:sz="0" w:space="0" w:color="auto" w:frame="1"/>
          <w:lang w:eastAsia="en-IN"/>
        </w:rPr>
        <w:t>&gt;{  </w:t>
      </w:r>
    </w:p>
    <w:p w:rsidR="002945DE" w:rsidRPr="002945DE" w:rsidRDefault="002945DE" w:rsidP="002945DE">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w:t>
      </w:r>
    </w:p>
    <w:p w:rsidR="002945DE" w:rsidRPr="002945DE" w:rsidRDefault="002945DE" w:rsidP="002945DE">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color w:val="008200"/>
          <w:sz w:val="18"/>
          <w:lang w:eastAsia="en-IN"/>
        </w:rPr>
        <w:t>// declare constant fields</w:t>
      </w:r>
      <w:r w:rsidRPr="002945DE">
        <w:rPr>
          <w:rFonts w:ascii="Verdana" w:eastAsia="Times New Roman" w:hAnsi="Verdana" w:cs="Times New Roman"/>
          <w:color w:val="000000"/>
          <w:sz w:val="18"/>
          <w:szCs w:val="18"/>
          <w:bdr w:val="none" w:sz="0" w:space="0" w:color="auto" w:frame="1"/>
          <w:lang w:eastAsia="en-IN"/>
        </w:rPr>
        <w:t>  </w:t>
      </w:r>
    </w:p>
    <w:p w:rsidR="002945DE" w:rsidRPr="002945DE" w:rsidRDefault="002945DE" w:rsidP="002945DE">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color w:val="008200"/>
          <w:sz w:val="18"/>
          <w:lang w:eastAsia="en-IN"/>
        </w:rPr>
        <w:t>// declare methods that abstract </w:t>
      </w:r>
      <w:r w:rsidRPr="002945DE">
        <w:rPr>
          <w:rFonts w:ascii="Verdana" w:eastAsia="Times New Roman" w:hAnsi="Verdana" w:cs="Times New Roman"/>
          <w:color w:val="000000"/>
          <w:sz w:val="18"/>
          <w:szCs w:val="18"/>
          <w:bdr w:val="none" w:sz="0" w:space="0" w:color="auto" w:frame="1"/>
          <w:lang w:eastAsia="en-IN"/>
        </w:rPr>
        <w:t>  </w:t>
      </w:r>
    </w:p>
    <w:p w:rsidR="002945DE" w:rsidRPr="002945DE" w:rsidRDefault="002945DE" w:rsidP="002945DE">
      <w:pPr>
        <w:numPr>
          <w:ilvl w:val="0"/>
          <w:numId w:val="3"/>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color w:val="008200"/>
          <w:sz w:val="18"/>
          <w:lang w:eastAsia="en-IN"/>
        </w:rPr>
        <w:t>// by default.</w:t>
      </w:r>
      <w:r w:rsidRPr="002945DE">
        <w:rPr>
          <w:rFonts w:ascii="Verdana" w:eastAsia="Times New Roman" w:hAnsi="Verdana" w:cs="Times New Roman"/>
          <w:color w:val="000000"/>
          <w:sz w:val="18"/>
          <w:szCs w:val="18"/>
          <w:bdr w:val="none" w:sz="0" w:space="0" w:color="auto" w:frame="1"/>
          <w:lang w:eastAsia="en-IN"/>
        </w:rPr>
        <w:t>  </w:t>
      </w:r>
    </w:p>
    <w:p w:rsidR="002945DE" w:rsidRPr="002945DE" w:rsidRDefault="002945DE" w:rsidP="002945DE">
      <w:pPr>
        <w:numPr>
          <w:ilvl w:val="0"/>
          <w:numId w:val="3"/>
        </w:numPr>
        <w:shd w:val="clear" w:color="auto" w:fill="FFFFFF"/>
        <w:spacing w:after="109"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w:t>
      </w:r>
    </w:p>
    <w:p w:rsidR="002945DE" w:rsidRPr="002945DE" w:rsidRDefault="002945DE" w:rsidP="002945DE">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2945DE">
        <w:rPr>
          <w:rFonts w:ascii="Helvetica" w:eastAsia="Times New Roman" w:hAnsi="Helvetica" w:cs="Helvetica"/>
          <w:color w:val="610B38"/>
          <w:sz w:val="34"/>
          <w:szCs w:val="34"/>
          <w:lang w:eastAsia="en-IN"/>
        </w:rPr>
        <w:t>Java 8 Interface Improvement</w:t>
      </w:r>
    </w:p>
    <w:p w:rsidR="002945DE" w:rsidRPr="002945DE" w:rsidRDefault="002945DE" w:rsidP="002945D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Since Java 8, interface can have default and static methods which is discussed later.</w:t>
      </w:r>
    </w:p>
    <w:p w:rsidR="002945DE" w:rsidRPr="002945DE" w:rsidRDefault="002945DE" w:rsidP="002945DE">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2945DE">
        <w:rPr>
          <w:rFonts w:ascii="Helvetica" w:eastAsia="Times New Roman" w:hAnsi="Helvetica" w:cs="Helvetica"/>
          <w:color w:val="610B38"/>
          <w:sz w:val="34"/>
          <w:szCs w:val="34"/>
          <w:lang w:eastAsia="en-IN"/>
        </w:rPr>
        <w:t>Internal addition by the compiler</w:t>
      </w:r>
    </w:p>
    <w:p w:rsidR="002945DE" w:rsidRPr="002945DE" w:rsidRDefault="002945DE" w:rsidP="002945DE">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rFonts w:ascii="Arial" w:eastAsia="Times New Roman" w:hAnsi="Arial" w:cs="Arial"/>
          <w:color w:val="008000"/>
          <w:sz w:val="19"/>
          <w:szCs w:val="19"/>
          <w:lang w:eastAsia="en-IN"/>
        </w:rPr>
      </w:pPr>
      <w:r w:rsidRPr="002945DE">
        <w:rPr>
          <w:rFonts w:ascii="Arial" w:eastAsia="Times New Roman" w:hAnsi="Arial" w:cs="Arial"/>
          <w:color w:val="008000"/>
          <w:sz w:val="19"/>
          <w:szCs w:val="19"/>
          <w:lang w:eastAsia="en-IN"/>
        </w:rPr>
        <w:t>The Java compiler adds public and abstract keywords before the interface method. Moreover, it adds public, static and final keywords before data members.</w:t>
      </w:r>
    </w:p>
    <w:p w:rsidR="002945DE" w:rsidRPr="002945DE" w:rsidRDefault="002945DE" w:rsidP="002945D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In other words, Interface fields are public, static and final by default, and the methods are public and abstract.</w:t>
      </w:r>
    </w:p>
    <w:p w:rsidR="002945DE" w:rsidRPr="002945DE" w:rsidRDefault="002945DE" w:rsidP="002945D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107430" cy="1345565"/>
            <wp:effectExtent l="19050" t="0" r="7620" b="0"/>
            <wp:docPr id="2" name="Picture 2"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in java"/>
                    <pic:cNvPicPr>
                      <a:picLocks noChangeAspect="1" noChangeArrowheads="1"/>
                    </pic:cNvPicPr>
                  </pic:nvPicPr>
                  <pic:blipFill>
                    <a:blip r:embed="rId6"/>
                    <a:srcRect/>
                    <a:stretch>
                      <a:fillRect/>
                    </a:stretch>
                  </pic:blipFill>
                  <pic:spPr bwMode="auto">
                    <a:xfrm>
                      <a:off x="0" y="0"/>
                      <a:ext cx="6107430" cy="1345565"/>
                    </a:xfrm>
                    <a:prstGeom prst="rect">
                      <a:avLst/>
                    </a:prstGeom>
                    <a:noFill/>
                    <a:ln w="9525">
                      <a:noFill/>
                      <a:miter lim="800000"/>
                      <a:headEnd/>
                      <a:tailEnd/>
                    </a:ln>
                  </pic:spPr>
                </pic:pic>
              </a:graphicData>
            </a:graphic>
          </wp:inline>
        </w:drawing>
      </w:r>
    </w:p>
    <w:p w:rsidR="002945DE" w:rsidRPr="002945DE" w:rsidRDefault="002945DE" w:rsidP="002945DE">
      <w:pPr>
        <w:spacing w:after="0" w:line="240" w:lineRule="auto"/>
        <w:rPr>
          <w:rFonts w:ascii="Times New Roman" w:eastAsia="Times New Roman" w:hAnsi="Times New Roman" w:cs="Times New Roman"/>
          <w:sz w:val="24"/>
          <w:szCs w:val="24"/>
          <w:lang w:eastAsia="en-IN"/>
        </w:rPr>
      </w:pPr>
      <w:r w:rsidRPr="002945DE">
        <w:rPr>
          <w:rFonts w:ascii="Times New Roman" w:eastAsia="Times New Roman" w:hAnsi="Times New Roman" w:cs="Times New Roman"/>
          <w:sz w:val="24"/>
          <w:szCs w:val="24"/>
          <w:lang w:eastAsia="en-IN"/>
        </w:rPr>
        <w:pict>
          <v:rect id="_x0000_i1025" style="width:0;height:.7pt" o:hralign="center" o:hrstd="t" o:hrnoshade="t" o:hr="t" fillcolor="#d4d4d4" stroked="f"/>
        </w:pict>
      </w:r>
    </w:p>
    <w:p w:rsidR="002945DE" w:rsidRPr="002945DE" w:rsidRDefault="002945DE" w:rsidP="002945DE">
      <w:pPr>
        <w:shd w:val="clear" w:color="auto" w:fill="FFFFFF"/>
        <w:spacing w:before="100" w:beforeAutospacing="1" w:after="100" w:afterAutospacing="1" w:line="240" w:lineRule="auto"/>
        <w:outlineLvl w:val="3"/>
        <w:rPr>
          <w:ins w:id="0" w:author="Unknown"/>
          <w:rFonts w:ascii="Helvetica" w:eastAsia="Times New Roman" w:hAnsi="Helvetica" w:cs="Helvetica"/>
          <w:color w:val="610B38"/>
          <w:sz w:val="34"/>
          <w:szCs w:val="34"/>
          <w:lang w:eastAsia="en-IN"/>
        </w:rPr>
      </w:pPr>
      <w:ins w:id="1" w:author="Unknown">
        <w:r w:rsidRPr="002945DE">
          <w:rPr>
            <w:rFonts w:ascii="Helvetica" w:eastAsia="Times New Roman" w:hAnsi="Helvetica" w:cs="Helvetica"/>
            <w:color w:val="610B38"/>
            <w:sz w:val="34"/>
            <w:szCs w:val="34"/>
            <w:lang w:eastAsia="en-IN"/>
          </w:rPr>
          <w:t>The relationship between classes and interfaces</w:t>
        </w:r>
      </w:ins>
    </w:p>
    <w:p w:rsidR="002945DE" w:rsidRPr="002945DE" w:rsidRDefault="002945DE" w:rsidP="002945DE">
      <w:pPr>
        <w:shd w:val="clear" w:color="auto" w:fill="FFFFFF"/>
        <w:spacing w:before="100" w:beforeAutospacing="1" w:after="100" w:afterAutospacing="1" w:line="240" w:lineRule="auto"/>
        <w:rPr>
          <w:ins w:id="2" w:author="Unknown"/>
          <w:rFonts w:ascii="Verdana" w:eastAsia="Times New Roman" w:hAnsi="Verdana" w:cs="Times New Roman"/>
          <w:color w:val="000000"/>
          <w:sz w:val="18"/>
          <w:szCs w:val="18"/>
          <w:lang w:eastAsia="en-IN"/>
        </w:rPr>
      </w:pPr>
      <w:ins w:id="3" w:author="Unknown">
        <w:r w:rsidRPr="002945DE">
          <w:rPr>
            <w:rFonts w:ascii="Verdana" w:eastAsia="Times New Roman" w:hAnsi="Verdana" w:cs="Times New Roman"/>
            <w:color w:val="000000"/>
            <w:sz w:val="18"/>
            <w:szCs w:val="18"/>
            <w:lang w:eastAsia="en-IN"/>
          </w:rPr>
          <w:t>As shown in the figure given below, a class extends another class, an interface extends another interface, but a </w:t>
        </w:r>
        <w:r w:rsidRPr="002945DE">
          <w:rPr>
            <w:rFonts w:ascii="Verdana" w:eastAsia="Times New Roman" w:hAnsi="Verdana" w:cs="Times New Roman"/>
            <w:b/>
            <w:bCs/>
            <w:color w:val="2F4F4F"/>
            <w:sz w:val="18"/>
            <w:lang w:eastAsia="en-IN"/>
          </w:rPr>
          <w:t>class implements an interface</w:t>
        </w:r>
        <w:r w:rsidRPr="002945DE">
          <w:rPr>
            <w:rFonts w:ascii="Verdana" w:eastAsia="Times New Roman" w:hAnsi="Verdana" w:cs="Times New Roman"/>
            <w:color w:val="000000"/>
            <w:sz w:val="18"/>
            <w:szCs w:val="18"/>
            <w:lang w:eastAsia="en-IN"/>
          </w:rPr>
          <w:t>.</w:t>
        </w:r>
      </w:ins>
    </w:p>
    <w:p w:rsidR="002945DE" w:rsidRPr="002945DE" w:rsidRDefault="002945DE" w:rsidP="002945DE">
      <w:pPr>
        <w:spacing w:after="0" w:line="240" w:lineRule="auto"/>
        <w:rPr>
          <w:ins w:id="4"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624195" cy="2717165"/>
            <wp:effectExtent l="19050" t="0" r="0" b="0"/>
            <wp:docPr id="4" name="Picture 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elationship between class and interface"/>
                    <pic:cNvPicPr>
                      <a:picLocks noChangeAspect="1" noChangeArrowheads="1"/>
                    </pic:cNvPicPr>
                  </pic:nvPicPr>
                  <pic:blipFill>
                    <a:blip r:embed="rId7"/>
                    <a:srcRect/>
                    <a:stretch>
                      <a:fillRect/>
                    </a:stretch>
                  </pic:blipFill>
                  <pic:spPr bwMode="auto">
                    <a:xfrm>
                      <a:off x="0" y="0"/>
                      <a:ext cx="5624195" cy="2717165"/>
                    </a:xfrm>
                    <a:prstGeom prst="rect">
                      <a:avLst/>
                    </a:prstGeom>
                    <a:noFill/>
                    <a:ln w="9525">
                      <a:noFill/>
                      <a:miter lim="800000"/>
                      <a:headEnd/>
                      <a:tailEnd/>
                    </a:ln>
                  </pic:spPr>
                </pic:pic>
              </a:graphicData>
            </a:graphic>
          </wp:inline>
        </w:drawing>
      </w:r>
    </w:p>
    <w:p w:rsidR="002945DE" w:rsidRPr="002945DE" w:rsidRDefault="002945DE" w:rsidP="002945DE">
      <w:pPr>
        <w:spacing w:after="0" w:line="240" w:lineRule="auto"/>
        <w:rPr>
          <w:ins w:id="5" w:author="Unknown"/>
          <w:rFonts w:ascii="Times New Roman" w:eastAsia="Times New Roman" w:hAnsi="Times New Roman" w:cs="Times New Roman"/>
          <w:sz w:val="24"/>
          <w:szCs w:val="24"/>
          <w:lang w:eastAsia="en-IN"/>
        </w:rPr>
      </w:pPr>
      <w:ins w:id="6" w:author="Unknown">
        <w:r w:rsidRPr="002945DE">
          <w:rPr>
            <w:rFonts w:ascii="Times New Roman" w:eastAsia="Times New Roman" w:hAnsi="Times New Roman" w:cs="Times New Roman"/>
            <w:sz w:val="24"/>
            <w:szCs w:val="24"/>
            <w:lang w:eastAsia="en-IN"/>
          </w:rPr>
          <w:pict>
            <v:rect id="_x0000_i1026" style="width:0;height:.7pt" o:hralign="center" o:hrstd="t" o:hrnoshade="t" o:hr="t" fillcolor="#d4d4d4" stroked="f"/>
          </w:pict>
        </w:r>
      </w:ins>
    </w:p>
    <w:p w:rsidR="002945DE" w:rsidRPr="002945DE" w:rsidRDefault="002945DE" w:rsidP="002945DE">
      <w:pPr>
        <w:shd w:val="clear" w:color="auto" w:fill="FFFFFF"/>
        <w:spacing w:before="100" w:beforeAutospacing="1" w:after="100" w:afterAutospacing="1" w:line="240" w:lineRule="auto"/>
        <w:outlineLvl w:val="1"/>
        <w:rPr>
          <w:ins w:id="7" w:author="Unknown"/>
          <w:rFonts w:ascii="Tahoma" w:eastAsia="Times New Roman" w:hAnsi="Tahoma" w:cs="Tahoma"/>
          <w:color w:val="610B4B"/>
          <w:sz w:val="30"/>
          <w:szCs w:val="30"/>
          <w:lang w:eastAsia="en-IN"/>
        </w:rPr>
      </w:pPr>
      <w:ins w:id="8" w:author="Unknown">
        <w:r w:rsidRPr="002945DE">
          <w:rPr>
            <w:rFonts w:ascii="Tahoma" w:eastAsia="Times New Roman" w:hAnsi="Tahoma" w:cs="Tahoma"/>
            <w:color w:val="610B4B"/>
            <w:sz w:val="30"/>
            <w:szCs w:val="30"/>
            <w:lang w:eastAsia="en-IN"/>
          </w:rPr>
          <w:t>Java Interface Example</w:t>
        </w:r>
      </w:ins>
    </w:p>
    <w:p w:rsidR="002945DE" w:rsidRPr="002945DE" w:rsidRDefault="002945DE" w:rsidP="002945DE">
      <w:pPr>
        <w:shd w:val="clear" w:color="auto" w:fill="FFFFFF"/>
        <w:spacing w:before="100" w:beforeAutospacing="1" w:after="100" w:afterAutospacing="1" w:line="240" w:lineRule="auto"/>
        <w:rPr>
          <w:ins w:id="9" w:author="Unknown"/>
          <w:rFonts w:ascii="Verdana" w:eastAsia="Times New Roman" w:hAnsi="Verdana" w:cs="Times New Roman"/>
          <w:color w:val="000000"/>
          <w:sz w:val="18"/>
          <w:szCs w:val="18"/>
          <w:lang w:eastAsia="en-IN"/>
        </w:rPr>
      </w:pPr>
      <w:ins w:id="10" w:author="Unknown">
        <w:r w:rsidRPr="002945DE">
          <w:rPr>
            <w:rFonts w:ascii="Verdana" w:eastAsia="Times New Roman" w:hAnsi="Verdana" w:cs="Times New Roman"/>
            <w:color w:val="000000"/>
            <w:sz w:val="18"/>
            <w:szCs w:val="18"/>
            <w:lang w:eastAsia="en-IN"/>
          </w:rPr>
          <w:t>In this example, the Printable interface has only one method, and its implementation is provided in the A6 class.</w:t>
        </w:r>
      </w:ins>
    </w:p>
    <w:p w:rsidR="002945DE" w:rsidRPr="002945DE" w:rsidRDefault="002945DE" w:rsidP="002945DE">
      <w:pPr>
        <w:numPr>
          <w:ilvl w:val="0"/>
          <w:numId w:val="4"/>
        </w:numPr>
        <w:shd w:val="clear" w:color="auto" w:fill="FFFFFF"/>
        <w:spacing w:after="0" w:line="285" w:lineRule="atLeast"/>
        <w:ind w:left="0"/>
        <w:rPr>
          <w:ins w:id="11" w:author="Unknown"/>
          <w:rFonts w:ascii="Verdana" w:eastAsia="Times New Roman" w:hAnsi="Verdana" w:cs="Times New Roman"/>
          <w:color w:val="000000"/>
          <w:sz w:val="18"/>
          <w:szCs w:val="18"/>
          <w:lang w:eastAsia="en-IN"/>
        </w:rPr>
      </w:pPr>
      <w:ins w:id="12"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printable{  </w:t>
        </w:r>
      </w:ins>
    </w:p>
    <w:p w:rsidR="002945DE" w:rsidRPr="002945DE" w:rsidRDefault="002945DE" w:rsidP="002945DE">
      <w:pPr>
        <w:numPr>
          <w:ilvl w:val="0"/>
          <w:numId w:val="4"/>
        </w:numPr>
        <w:shd w:val="clear" w:color="auto" w:fill="FFFFFF"/>
        <w:spacing w:after="0" w:line="285" w:lineRule="atLeast"/>
        <w:ind w:left="0"/>
        <w:rPr>
          <w:ins w:id="13" w:author="Unknown"/>
          <w:rFonts w:ascii="Verdana" w:eastAsia="Times New Roman" w:hAnsi="Verdana" w:cs="Times New Roman"/>
          <w:color w:val="000000"/>
          <w:sz w:val="18"/>
          <w:szCs w:val="18"/>
          <w:lang w:eastAsia="en-IN"/>
        </w:rPr>
      </w:pPr>
      <w:ins w:id="14" w:author="Unknown">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print();  </w:t>
        </w:r>
      </w:ins>
    </w:p>
    <w:p w:rsidR="002945DE" w:rsidRPr="002945DE" w:rsidRDefault="002945DE" w:rsidP="002945DE">
      <w:pPr>
        <w:numPr>
          <w:ilvl w:val="0"/>
          <w:numId w:val="4"/>
        </w:numPr>
        <w:shd w:val="clear" w:color="auto" w:fill="FFFFFF"/>
        <w:spacing w:after="0" w:line="285" w:lineRule="atLeast"/>
        <w:ind w:left="0"/>
        <w:rPr>
          <w:ins w:id="15" w:author="Unknown"/>
          <w:rFonts w:ascii="Verdana" w:eastAsia="Times New Roman" w:hAnsi="Verdana" w:cs="Times New Roman"/>
          <w:color w:val="000000"/>
          <w:sz w:val="18"/>
          <w:szCs w:val="18"/>
          <w:lang w:eastAsia="en-IN"/>
        </w:rPr>
      </w:pPr>
      <w:ins w:id="16"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4"/>
        </w:numPr>
        <w:shd w:val="clear" w:color="auto" w:fill="FFFFFF"/>
        <w:spacing w:after="0" w:line="285" w:lineRule="atLeast"/>
        <w:ind w:left="0"/>
        <w:rPr>
          <w:ins w:id="17" w:author="Unknown"/>
          <w:rFonts w:ascii="Verdana" w:eastAsia="Times New Roman" w:hAnsi="Verdana" w:cs="Times New Roman"/>
          <w:color w:val="000000"/>
          <w:sz w:val="18"/>
          <w:szCs w:val="18"/>
          <w:lang w:eastAsia="en-IN"/>
        </w:rPr>
      </w:pPr>
      <w:ins w:id="18"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A6 </w:t>
        </w:r>
        <w:r w:rsidRPr="002945DE">
          <w:rPr>
            <w:rFonts w:ascii="Verdana" w:eastAsia="Times New Roman" w:hAnsi="Verdana" w:cs="Times New Roman"/>
            <w:b/>
            <w:bCs/>
            <w:color w:val="006699"/>
            <w:sz w:val="18"/>
            <w:lang w:eastAsia="en-IN"/>
          </w:rPr>
          <w:t>implements</w:t>
        </w:r>
        <w:r w:rsidRPr="002945DE">
          <w:rPr>
            <w:rFonts w:ascii="Verdana" w:eastAsia="Times New Roman" w:hAnsi="Verdana" w:cs="Times New Roman"/>
            <w:color w:val="000000"/>
            <w:sz w:val="18"/>
            <w:szCs w:val="18"/>
            <w:bdr w:val="none" w:sz="0" w:space="0" w:color="auto" w:frame="1"/>
            <w:lang w:eastAsia="en-IN"/>
          </w:rPr>
          <w:t> printable{  </w:t>
        </w:r>
      </w:ins>
    </w:p>
    <w:p w:rsidR="002945DE" w:rsidRPr="002945DE" w:rsidRDefault="002945DE" w:rsidP="002945DE">
      <w:pPr>
        <w:numPr>
          <w:ilvl w:val="0"/>
          <w:numId w:val="4"/>
        </w:numPr>
        <w:shd w:val="clear" w:color="auto" w:fill="FFFFFF"/>
        <w:spacing w:after="0" w:line="285" w:lineRule="atLeast"/>
        <w:ind w:left="0"/>
        <w:rPr>
          <w:ins w:id="19" w:author="Unknown"/>
          <w:rFonts w:ascii="Verdana" w:eastAsia="Times New Roman" w:hAnsi="Verdana" w:cs="Times New Roman"/>
          <w:color w:val="000000"/>
          <w:sz w:val="18"/>
          <w:szCs w:val="18"/>
          <w:lang w:eastAsia="en-IN"/>
        </w:rPr>
      </w:pPr>
      <w:ins w:id="20"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print(){</w:t>
        </w:r>
        <w:proofErr w:type="spellStart"/>
        <w:r w:rsidRPr="002945DE">
          <w:rPr>
            <w:rFonts w:ascii="Verdana" w:eastAsia="Times New Roman" w:hAnsi="Verdana" w:cs="Times New Roman"/>
            <w:color w:val="000000"/>
            <w:sz w:val="18"/>
            <w:szCs w:val="18"/>
            <w:bdr w:val="none" w:sz="0" w:space="0" w:color="auto" w:frame="1"/>
            <w:lang w:eastAsia="en-IN"/>
          </w:rPr>
          <w:t>System.out.println</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color w:val="0000FF"/>
            <w:sz w:val="18"/>
            <w:lang w:eastAsia="en-IN"/>
          </w:rPr>
          <w:t>"Hello"</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4"/>
        </w:numPr>
        <w:shd w:val="clear" w:color="auto" w:fill="FFFFFF"/>
        <w:spacing w:after="0" w:line="285" w:lineRule="atLeast"/>
        <w:ind w:left="0"/>
        <w:rPr>
          <w:ins w:id="21" w:author="Unknown"/>
          <w:rFonts w:ascii="Verdana" w:eastAsia="Times New Roman" w:hAnsi="Verdana" w:cs="Times New Roman"/>
          <w:color w:val="000000"/>
          <w:sz w:val="18"/>
          <w:szCs w:val="18"/>
          <w:lang w:eastAsia="en-IN"/>
        </w:rPr>
      </w:pPr>
      <w:ins w:id="22"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4"/>
        </w:numPr>
        <w:shd w:val="clear" w:color="auto" w:fill="FFFFFF"/>
        <w:spacing w:after="0" w:line="285" w:lineRule="atLeast"/>
        <w:ind w:left="0"/>
        <w:rPr>
          <w:ins w:id="23" w:author="Unknown"/>
          <w:rFonts w:ascii="Verdana" w:eastAsia="Times New Roman" w:hAnsi="Verdana" w:cs="Times New Roman"/>
          <w:color w:val="000000"/>
          <w:sz w:val="18"/>
          <w:szCs w:val="18"/>
          <w:lang w:eastAsia="en-IN"/>
        </w:rPr>
      </w:pPr>
      <w:ins w:id="24"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static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main(String </w:t>
        </w:r>
        <w:proofErr w:type="spellStart"/>
        <w:r w:rsidRPr="002945DE">
          <w:rPr>
            <w:rFonts w:ascii="Verdana" w:eastAsia="Times New Roman" w:hAnsi="Verdana" w:cs="Times New Roman"/>
            <w:color w:val="000000"/>
            <w:sz w:val="18"/>
            <w:szCs w:val="18"/>
            <w:bdr w:val="none" w:sz="0" w:space="0" w:color="auto" w:frame="1"/>
            <w:lang w:eastAsia="en-IN"/>
          </w:rPr>
          <w:t>args</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4"/>
        </w:numPr>
        <w:shd w:val="clear" w:color="auto" w:fill="FFFFFF"/>
        <w:spacing w:after="0" w:line="285" w:lineRule="atLeast"/>
        <w:ind w:left="0"/>
        <w:rPr>
          <w:ins w:id="25" w:author="Unknown"/>
          <w:rFonts w:ascii="Verdana" w:eastAsia="Times New Roman" w:hAnsi="Verdana" w:cs="Times New Roman"/>
          <w:color w:val="000000"/>
          <w:sz w:val="18"/>
          <w:szCs w:val="18"/>
          <w:lang w:eastAsia="en-IN"/>
        </w:rPr>
      </w:pPr>
      <w:ins w:id="26" w:author="Unknown">
        <w:r w:rsidRPr="002945DE">
          <w:rPr>
            <w:rFonts w:ascii="Verdana" w:eastAsia="Times New Roman" w:hAnsi="Verdana" w:cs="Times New Roman"/>
            <w:color w:val="000000"/>
            <w:sz w:val="18"/>
            <w:szCs w:val="18"/>
            <w:bdr w:val="none" w:sz="0" w:space="0" w:color="auto" w:frame="1"/>
            <w:lang w:eastAsia="en-IN"/>
          </w:rPr>
          <w:t>A6 </w:t>
        </w:r>
        <w:proofErr w:type="spellStart"/>
        <w:r w:rsidRPr="002945DE">
          <w:rPr>
            <w:rFonts w:ascii="Verdana" w:eastAsia="Times New Roman" w:hAnsi="Verdana" w:cs="Times New Roman"/>
            <w:color w:val="000000"/>
            <w:sz w:val="18"/>
            <w:szCs w:val="18"/>
            <w:bdr w:val="none" w:sz="0" w:space="0" w:color="auto" w:frame="1"/>
            <w:lang w:eastAsia="en-IN"/>
          </w:rPr>
          <w:t>obj</w:t>
        </w:r>
        <w:proofErr w:type="spellEnd"/>
        <w:r w:rsidRPr="002945DE">
          <w:rPr>
            <w:rFonts w:ascii="Verdana" w:eastAsia="Times New Roman" w:hAnsi="Verdana" w:cs="Times New Roman"/>
            <w:color w:val="000000"/>
            <w:sz w:val="18"/>
            <w:szCs w:val="18"/>
            <w:bdr w:val="none" w:sz="0" w:space="0" w:color="auto" w:frame="1"/>
            <w:lang w:eastAsia="en-IN"/>
          </w:rPr>
          <w:t> = </w:t>
        </w:r>
        <w:r w:rsidRPr="002945DE">
          <w:rPr>
            <w:rFonts w:ascii="Verdana" w:eastAsia="Times New Roman" w:hAnsi="Verdana" w:cs="Times New Roman"/>
            <w:b/>
            <w:bCs/>
            <w:color w:val="006699"/>
            <w:sz w:val="18"/>
            <w:lang w:eastAsia="en-IN"/>
          </w:rPr>
          <w:t>new</w:t>
        </w:r>
        <w:r w:rsidRPr="002945DE">
          <w:rPr>
            <w:rFonts w:ascii="Verdana" w:eastAsia="Times New Roman" w:hAnsi="Verdana" w:cs="Times New Roman"/>
            <w:color w:val="000000"/>
            <w:sz w:val="18"/>
            <w:szCs w:val="18"/>
            <w:bdr w:val="none" w:sz="0" w:space="0" w:color="auto" w:frame="1"/>
            <w:lang w:eastAsia="en-IN"/>
          </w:rPr>
          <w:t> A6();  </w:t>
        </w:r>
      </w:ins>
    </w:p>
    <w:p w:rsidR="002945DE" w:rsidRPr="002945DE" w:rsidRDefault="002945DE" w:rsidP="002945DE">
      <w:pPr>
        <w:numPr>
          <w:ilvl w:val="0"/>
          <w:numId w:val="4"/>
        </w:numPr>
        <w:shd w:val="clear" w:color="auto" w:fill="FFFFFF"/>
        <w:spacing w:after="0" w:line="285" w:lineRule="atLeast"/>
        <w:ind w:left="0"/>
        <w:rPr>
          <w:ins w:id="27" w:author="Unknown"/>
          <w:rFonts w:ascii="Verdana" w:eastAsia="Times New Roman" w:hAnsi="Verdana" w:cs="Times New Roman"/>
          <w:color w:val="000000"/>
          <w:sz w:val="18"/>
          <w:szCs w:val="18"/>
          <w:lang w:eastAsia="en-IN"/>
        </w:rPr>
      </w:pPr>
      <w:proofErr w:type="spellStart"/>
      <w:ins w:id="28" w:author="Unknown">
        <w:r w:rsidRPr="002945DE">
          <w:rPr>
            <w:rFonts w:ascii="Verdana" w:eastAsia="Times New Roman" w:hAnsi="Verdana" w:cs="Times New Roman"/>
            <w:color w:val="000000"/>
            <w:sz w:val="18"/>
            <w:szCs w:val="18"/>
            <w:bdr w:val="none" w:sz="0" w:space="0" w:color="auto" w:frame="1"/>
            <w:lang w:eastAsia="en-IN"/>
          </w:rPr>
          <w:t>obj.print</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4"/>
        </w:numPr>
        <w:shd w:val="clear" w:color="auto" w:fill="FFFFFF"/>
        <w:spacing w:after="0" w:line="285" w:lineRule="atLeast"/>
        <w:ind w:left="0"/>
        <w:rPr>
          <w:ins w:id="29" w:author="Unknown"/>
          <w:rFonts w:ascii="Verdana" w:eastAsia="Times New Roman" w:hAnsi="Verdana" w:cs="Times New Roman"/>
          <w:color w:val="000000"/>
          <w:sz w:val="18"/>
          <w:szCs w:val="18"/>
          <w:lang w:eastAsia="en-IN"/>
        </w:rPr>
      </w:pPr>
      <w:ins w:id="30" w:author="Unknown">
        <w:r w:rsidRPr="002945DE">
          <w:rPr>
            <w:rFonts w:ascii="Verdana" w:eastAsia="Times New Roman" w:hAnsi="Verdana" w:cs="Times New Roman"/>
            <w:color w:val="000000"/>
            <w:sz w:val="18"/>
            <w:szCs w:val="18"/>
            <w:bdr w:val="none" w:sz="0" w:space="0" w:color="auto" w:frame="1"/>
            <w:lang w:eastAsia="en-IN"/>
          </w:rPr>
          <w:t> }  </w:t>
        </w:r>
      </w:ins>
    </w:p>
    <w:p w:rsidR="002945DE" w:rsidRPr="002945DE" w:rsidRDefault="002945DE" w:rsidP="002945DE">
      <w:pPr>
        <w:numPr>
          <w:ilvl w:val="0"/>
          <w:numId w:val="4"/>
        </w:numPr>
        <w:shd w:val="clear" w:color="auto" w:fill="FFFFFF"/>
        <w:spacing w:after="109" w:line="285" w:lineRule="atLeast"/>
        <w:ind w:left="0"/>
        <w:rPr>
          <w:ins w:id="31" w:author="Unknown"/>
          <w:rFonts w:ascii="Verdana" w:eastAsia="Times New Roman" w:hAnsi="Verdana" w:cs="Times New Roman"/>
          <w:color w:val="000000"/>
          <w:sz w:val="18"/>
          <w:szCs w:val="18"/>
          <w:lang w:eastAsia="en-IN"/>
        </w:rPr>
      </w:pPr>
      <w:ins w:id="32"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spacing w:after="0" w:line="240" w:lineRule="auto"/>
        <w:rPr>
          <w:ins w:id="33" w:author="Unknown"/>
          <w:rFonts w:ascii="Times New Roman" w:eastAsia="Times New Roman" w:hAnsi="Times New Roman" w:cs="Times New Roman"/>
          <w:sz w:val="24"/>
          <w:szCs w:val="24"/>
          <w:lang w:eastAsia="en-IN"/>
        </w:rPr>
      </w:pPr>
      <w:ins w:id="34" w:author="Unknown">
        <w:r w:rsidRPr="002945DE">
          <w:rPr>
            <w:rFonts w:ascii="Verdana" w:eastAsia="Times New Roman" w:hAnsi="Verdana" w:cs="Times New Roman"/>
            <w:color w:val="000000"/>
            <w:sz w:val="18"/>
            <w:lang w:eastAsia="en-IN"/>
          </w:rPr>
          <w:fldChar w:fldCharType="begin"/>
        </w:r>
        <w:r w:rsidRPr="002945DE">
          <w:rPr>
            <w:rFonts w:ascii="Verdana" w:eastAsia="Times New Roman" w:hAnsi="Verdana" w:cs="Times New Roman"/>
            <w:color w:val="000000"/>
            <w:sz w:val="18"/>
            <w:lang w:eastAsia="en-IN"/>
          </w:rPr>
          <w:instrText xml:space="preserve"> HYPERLINK "http://www.javatpoint.com/opr/test.jsp?filename=A6" \t "_blank" </w:instrText>
        </w:r>
        <w:r w:rsidRPr="002945DE">
          <w:rPr>
            <w:rFonts w:ascii="Verdana" w:eastAsia="Times New Roman" w:hAnsi="Verdana" w:cs="Times New Roman"/>
            <w:color w:val="000000"/>
            <w:sz w:val="18"/>
            <w:lang w:eastAsia="en-IN"/>
          </w:rPr>
          <w:fldChar w:fldCharType="separate"/>
        </w:r>
        <w:r w:rsidRPr="002945DE">
          <w:rPr>
            <w:rFonts w:ascii="Verdana" w:eastAsia="Times New Roman" w:hAnsi="Verdana" w:cs="Times New Roman"/>
            <w:b/>
            <w:bCs/>
            <w:color w:val="FFFFFF"/>
            <w:sz w:val="18"/>
            <w:u w:val="single"/>
            <w:lang w:eastAsia="en-IN"/>
          </w:rPr>
          <w:t>Test it Now</w:t>
        </w:r>
        <w:r w:rsidRPr="002945DE">
          <w:rPr>
            <w:rFonts w:ascii="Verdana" w:eastAsia="Times New Roman" w:hAnsi="Verdana" w:cs="Times New Roman"/>
            <w:color w:val="000000"/>
            <w:sz w:val="18"/>
            <w:lang w:eastAsia="en-IN"/>
          </w:rPr>
          <w:fldChar w:fldCharType="end"/>
        </w:r>
      </w:ins>
    </w:p>
    <w:p w:rsidR="002945DE" w:rsidRPr="002945DE" w:rsidRDefault="002945DE" w:rsidP="002945DE">
      <w:pPr>
        <w:shd w:val="clear" w:color="auto" w:fill="FFFFFF"/>
        <w:spacing w:before="100" w:beforeAutospacing="1" w:after="100" w:afterAutospacing="1" w:line="240" w:lineRule="auto"/>
        <w:rPr>
          <w:ins w:id="35" w:author="Unknown"/>
          <w:rFonts w:ascii="Verdana" w:eastAsia="Times New Roman" w:hAnsi="Verdana" w:cs="Times New Roman"/>
          <w:color w:val="000000"/>
          <w:sz w:val="18"/>
          <w:szCs w:val="18"/>
          <w:lang w:eastAsia="en-IN"/>
        </w:rPr>
      </w:pPr>
      <w:ins w:id="36" w:author="Unknown">
        <w:r w:rsidRPr="002945DE">
          <w:rPr>
            <w:rFonts w:ascii="Verdana" w:eastAsia="Times New Roman" w:hAnsi="Verdana" w:cs="Times New Roman"/>
            <w:color w:val="000000"/>
            <w:sz w:val="18"/>
            <w:szCs w:val="18"/>
            <w:lang w:eastAsia="en-IN"/>
          </w:rPr>
          <w:t>Output:</w:t>
        </w:r>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 w:author="Unknown"/>
          <w:rFonts w:ascii="Courier New" w:eastAsia="Times New Roman" w:hAnsi="Courier New" w:cs="Courier New"/>
          <w:color w:val="000000"/>
          <w:sz w:val="20"/>
          <w:szCs w:val="20"/>
          <w:lang w:eastAsia="en-IN"/>
        </w:rPr>
      </w:pPr>
      <w:ins w:id="38" w:author="Unknown">
        <w:r w:rsidRPr="002945DE">
          <w:rPr>
            <w:rFonts w:ascii="Courier New" w:eastAsia="Times New Roman" w:hAnsi="Courier New" w:cs="Courier New"/>
            <w:color w:val="000000"/>
            <w:sz w:val="20"/>
            <w:szCs w:val="20"/>
            <w:lang w:eastAsia="en-IN"/>
          </w:rPr>
          <w:t>Hello</w:t>
        </w:r>
      </w:ins>
    </w:p>
    <w:p w:rsidR="002945DE" w:rsidRPr="002945DE" w:rsidRDefault="002945DE" w:rsidP="002945DE">
      <w:pPr>
        <w:shd w:val="clear" w:color="auto" w:fill="FFFFFF"/>
        <w:spacing w:before="100" w:beforeAutospacing="1" w:after="100" w:afterAutospacing="1" w:line="240" w:lineRule="auto"/>
        <w:outlineLvl w:val="1"/>
        <w:rPr>
          <w:ins w:id="39" w:author="Unknown"/>
          <w:rFonts w:ascii="Tahoma" w:eastAsia="Times New Roman" w:hAnsi="Tahoma" w:cs="Tahoma"/>
          <w:color w:val="610B4B"/>
          <w:sz w:val="30"/>
          <w:szCs w:val="30"/>
          <w:lang w:eastAsia="en-IN"/>
        </w:rPr>
      </w:pPr>
      <w:ins w:id="40" w:author="Unknown">
        <w:r w:rsidRPr="002945DE">
          <w:rPr>
            <w:rFonts w:ascii="Tahoma" w:eastAsia="Times New Roman" w:hAnsi="Tahoma" w:cs="Tahoma"/>
            <w:color w:val="610B4B"/>
            <w:sz w:val="30"/>
            <w:szCs w:val="30"/>
            <w:lang w:eastAsia="en-IN"/>
          </w:rPr>
          <w:t xml:space="preserve">Java Interface Example: </w:t>
        </w:r>
        <w:proofErr w:type="spellStart"/>
        <w:r w:rsidRPr="002945DE">
          <w:rPr>
            <w:rFonts w:ascii="Tahoma" w:eastAsia="Times New Roman" w:hAnsi="Tahoma" w:cs="Tahoma"/>
            <w:color w:val="610B4B"/>
            <w:sz w:val="30"/>
            <w:szCs w:val="30"/>
            <w:lang w:eastAsia="en-IN"/>
          </w:rPr>
          <w:t>Drawable</w:t>
        </w:r>
        <w:proofErr w:type="spellEnd"/>
      </w:ins>
    </w:p>
    <w:p w:rsidR="002945DE" w:rsidRPr="002945DE" w:rsidRDefault="002945DE" w:rsidP="002945DE">
      <w:pPr>
        <w:shd w:val="clear" w:color="auto" w:fill="FFFFFF"/>
        <w:spacing w:before="100" w:beforeAutospacing="1" w:after="100" w:afterAutospacing="1" w:line="240" w:lineRule="auto"/>
        <w:rPr>
          <w:ins w:id="41" w:author="Unknown"/>
          <w:rFonts w:ascii="Verdana" w:eastAsia="Times New Roman" w:hAnsi="Verdana" w:cs="Times New Roman"/>
          <w:color w:val="000000"/>
          <w:sz w:val="18"/>
          <w:szCs w:val="18"/>
          <w:lang w:eastAsia="en-IN"/>
        </w:rPr>
      </w:pPr>
      <w:ins w:id="42" w:author="Unknown">
        <w:r w:rsidRPr="002945DE">
          <w:rPr>
            <w:rFonts w:ascii="Verdana" w:eastAsia="Times New Roman" w:hAnsi="Verdana" w:cs="Times New Roman"/>
            <w:color w:val="000000"/>
            <w:sz w:val="18"/>
            <w:szCs w:val="18"/>
            <w:lang w:eastAsia="en-IN"/>
          </w:rPr>
          <w:t xml:space="preserve">In this example, the </w:t>
        </w:r>
        <w:proofErr w:type="spellStart"/>
        <w:r w:rsidRPr="002945DE">
          <w:rPr>
            <w:rFonts w:ascii="Verdana" w:eastAsia="Times New Roman" w:hAnsi="Verdana" w:cs="Times New Roman"/>
            <w:color w:val="000000"/>
            <w:sz w:val="18"/>
            <w:szCs w:val="18"/>
            <w:lang w:eastAsia="en-IN"/>
          </w:rPr>
          <w:t>Drawable</w:t>
        </w:r>
        <w:proofErr w:type="spellEnd"/>
        <w:r w:rsidRPr="002945DE">
          <w:rPr>
            <w:rFonts w:ascii="Verdana" w:eastAsia="Times New Roman" w:hAnsi="Verdana" w:cs="Times New Roman"/>
            <w:color w:val="000000"/>
            <w:sz w:val="18"/>
            <w:szCs w:val="18"/>
            <w:lang w:eastAsia="en-IN"/>
          </w:rPr>
          <w:t xml:space="preserv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ins>
    </w:p>
    <w:p w:rsidR="002945DE" w:rsidRPr="002945DE" w:rsidRDefault="002945DE" w:rsidP="002945DE">
      <w:pPr>
        <w:shd w:val="clear" w:color="auto" w:fill="FFFFFF"/>
        <w:spacing w:before="100" w:beforeAutospacing="1" w:after="100" w:afterAutospacing="1" w:line="240" w:lineRule="auto"/>
        <w:rPr>
          <w:ins w:id="43" w:author="Unknown"/>
          <w:rFonts w:ascii="Verdana" w:eastAsia="Times New Roman" w:hAnsi="Verdana" w:cs="Times New Roman"/>
          <w:i/>
          <w:iCs/>
          <w:color w:val="000000"/>
          <w:sz w:val="19"/>
          <w:szCs w:val="19"/>
          <w:lang w:eastAsia="en-IN"/>
        </w:rPr>
      </w:pPr>
      <w:ins w:id="44" w:author="Unknown">
        <w:r w:rsidRPr="002945DE">
          <w:rPr>
            <w:rFonts w:ascii="Verdana" w:eastAsia="Times New Roman" w:hAnsi="Verdana" w:cs="Times New Roman"/>
            <w:i/>
            <w:iCs/>
            <w:color w:val="000000"/>
            <w:sz w:val="19"/>
            <w:szCs w:val="19"/>
            <w:lang w:eastAsia="en-IN"/>
          </w:rPr>
          <w:t>File: TestInterface1.java</w:t>
        </w:r>
      </w:ins>
    </w:p>
    <w:p w:rsidR="002945DE" w:rsidRPr="002945DE" w:rsidRDefault="002945DE" w:rsidP="002945DE">
      <w:pPr>
        <w:numPr>
          <w:ilvl w:val="0"/>
          <w:numId w:val="5"/>
        </w:numPr>
        <w:shd w:val="clear" w:color="auto" w:fill="FFFFFF"/>
        <w:spacing w:after="0" w:line="285" w:lineRule="atLeast"/>
        <w:ind w:left="0"/>
        <w:rPr>
          <w:ins w:id="45" w:author="Unknown"/>
          <w:rFonts w:ascii="Verdana" w:eastAsia="Times New Roman" w:hAnsi="Verdana" w:cs="Times New Roman"/>
          <w:color w:val="000000"/>
          <w:sz w:val="18"/>
          <w:szCs w:val="18"/>
          <w:lang w:eastAsia="en-IN"/>
        </w:rPr>
      </w:pPr>
      <w:ins w:id="46" w:author="Unknown">
        <w:r w:rsidRPr="002945DE">
          <w:rPr>
            <w:rFonts w:ascii="Verdana" w:eastAsia="Times New Roman" w:hAnsi="Verdana" w:cs="Times New Roman"/>
            <w:color w:val="008200"/>
            <w:sz w:val="18"/>
            <w:lang w:eastAsia="en-IN"/>
          </w:rPr>
          <w:t>//Interface declaration: by first user</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0" w:line="285" w:lineRule="atLeast"/>
        <w:ind w:left="0"/>
        <w:rPr>
          <w:ins w:id="47" w:author="Unknown"/>
          <w:rFonts w:ascii="Verdana" w:eastAsia="Times New Roman" w:hAnsi="Verdana" w:cs="Times New Roman"/>
          <w:color w:val="000000"/>
          <w:sz w:val="18"/>
          <w:szCs w:val="18"/>
          <w:lang w:eastAsia="en-IN"/>
        </w:rPr>
      </w:pPr>
      <w:ins w:id="48"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Drawable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0" w:line="285" w:lineRule="atLeast"/>
        <w:ind w:left="0"/>
        <w:rPr>
          <w:ins w:id="49" w:author="Unknown"/>
          <w:rFonts w:ascii="Verdana" w:eastAsia="Times New Roman" w:hAnsi="Verdana" w:cs="Times New Roman"/>
          <w:color w:val="000000"/>
          <w:sz w:val="18"/>
          <w:szCs w:val="18"/>
          <w:lang w:eastAsia="en-IN"/>
        </w:rPr>
      </w:pPr>
      <w:ins w:id="50" w:author="Unknown">
        <w:r w:rsidRPr="002945DE">
          <w:rPr>
            <w:rFonts w:ascii="Verdana" w:eastAsia="Times New Roman" w:hAnsi="Verdana" w:cs="Times New Roman"/>
            <w:b/>
            <w:bCs/>
            <w:color w:val="006699"/>
            <w:sz w:val="18"/>
            <w:lang w:eastAsia="en-IN"/>
          </w:rPr>
          <w:lastRenderedPageBreak/>
          <w:t>void</w:t>
        </w:r>
        <w:r w:rsidRPr="002945DE">
          <w:rPr>
            <w:rFonts w:ascii="Verdana" w:eastAsia="Times New Roman" w:hAnsi="Verdana" w:cs="Times New Roman"/>
            <w:color w:val="000000"/>
            <w:sz w:val="18"/>
            <w:szCs w:val="18"/>
            <w:bdr w:val="none" w:sz="0" w:space="0" w:color="auto" w:frame="1"/>
            <w:lang w:eastAsia="en-IN"/>
          </w:rPr>
          <w:t> draw();  </w:t>
        </w:r>
      </w:ins>
    </w:p>
    <w:p w:rsidR="002945DE" w:rsidRPr="002945DE" w:rsidRDefault="002945DE" w:rsidP="002945DE">
      <w:pPr>
        <w:numPr>
          <w:ilvl w:val="0"/>
          <w:numId w:val="5"/>
        </w:numPr>
        <w:shd w:val="clear" w:color="auto" w:fill="FFFFFF"/>
        <w:spacing w:after="0" w:line="285" w:lineRule="atLeast"/>
        <w:ind w:left="0"/>
        <w:rPr>
          <w:ins w:id="51" w:author="Unknown"/>
          <w:rFonts w:ascii="Verdana" w:eastAsia="Times New Roman" w:hAnsi="Verdana" w:cs="Times New Roman"/>
          <w:color w:val="000000"/>
          <w:sz w:val="18"/>
          <w:szCs w:val="18"/>
          <w:lang w:eastAsia="en-IN"/>
        </w:rPr>
      </w:pPr>
      <w:ins w:id="52"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0" w:line="285" w:lineRule="atLeast"/>
        <w:ind w:left="0"/>
        <w:rPr>
          <w:ins w:id="53" w:author="Unknown"/>
          <w:rFonts w:ascii="Verdana" w:eastAsia="Times New Roman" w:hAnsi="Verdana" w:cs="Times New Roman"/>
          <w:color w:val="000000"/>
          <w:sz w:val="18"/>
          <w:szCs w:val="18"/>
          <w:lang w:eastAsia="en-IN"/>
        </w:rPr>
      </w:pPr>
      <w:ins w:id="54" w:author="Unknown">
        <w:r w:rsidRPr="002945DE">
          <w:rPr>
            <w:rFonts w:ascii="Verdana" w:eastAsia="Times New Roman" w:hAnsi="Verdana" w:cs="Times New Roman"/>
            <w:color w:val="008200"/>
            <w:sz w:val="18"/>
            <w:lang w:eastAsia="en-IN"/>
          </w:rPr>
          <w:t>//Implementation: by second user</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0" w:line="285" w:lineRule="atLeast"/>
        <w:ind w:left="0"/>
        <w:rPr>
          <w:ins w:id="55" w:author="Unknown"/>
          <w:rFonts w:ascii="Verdana" w:eastAsia="Times New Roman" w:hAnsi="Verdana" w:cs="Times New Roman"/>
          <w:color w:val="000000"/>
          <w:sz w:val="18"/>
          <w:szCs w:val="18"/>
          <w:lang w:eastAsia="en-IN"/>
        </w:rPr>
      </w:pPr>
      <w:ins w:id="56"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Rectangle </w:t>
        </w:r>
        <w:r w:rsidRPr="002945DE">
          <w:rPr>
            <w:rFonts w:ascii="Verdana" w:eastAsia="Times New Roman" w:hAnsi="Verdana" w:cs="Times New Roman"/>
            <w:b/>
            <w:bCs/>
            <w:color w:val="006699"/>
            <w:sz w:val="18"/>
            <w:lang w:eastAsia="en-IN"/>
          </w:rPr>
          <w:t>implements</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Drawable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0" w:line="285" w:lineRule="atLeast"/>
        <w:ind w:left="0"/>
        <w:rPr>
          <w:ins w:id="57" w:author="Unknown"/>
          <w:rFonts w:ascii="Verdana" w:eastAsia="Times New Roman" w:hAnsi="Verdana" w:cs="Times New Roman"/>
          <w:color w:val="000000"/>
          <w:sz w:val="18"/>
          <w:szCs w:val="18"/>
          <w:lang w:eastAsia="en-IN"/>
        </w:rPr>
      </w:pPr>
      <w:ins w:id="58"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draw(){</w:t>
        </w:r>
        <w:proofErr w:type="spellStart"/>
        <w:r w:rsidRPr="002945DE">
          <w:rPr>
            <w:rFonts w:ascii="Verdana" w:eastAsia="Times New Roman" w:hAnsi="Verdana" w:cs="Times New Roman"/>
            <w:color w:val="000000"/>
            <w:sz w:val="18"/>
            <w:szCs w:val="18"/>
            <w:bdr w:val="none" w:sz="0" w:space="0" w:color="auto" w:frame="1"/>
            <w:lang w:eastAsia="en-IN"/>
          </w:rPr>
          <w:t>System.out.println</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color w:val="0000FF"/>
            <w:sz w:val="18"/>
            <w:lang w:eastAsia="en-IN"/>
          </w:rPr>
          <w:t>"drawing rectangle"</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0" w:line="285" w:lineRule="atLeast"/>
        <w:ind w:left="0"/>
        <w:rPr>
          <w:ins w:id="59" w:author="Unknown"/>
          <w:rFonts w:ascii="Verdana" w:eastAsia="Times New Roman" w:hAnsi="Verdana" w:cs="Times New Roman"/>
          <w:color w:val="000000"/>
          <w:sz w:val="18"/>
          <w:szCs w:val="18"/>
          <w:lang w:eastAsia="en-IN"/>
        </w:rPr>
      </w:pPr>
      <w:ins w:id="60"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0" w:line="285" w:lineRule="atLeast"/>
        <w:ind w:left="0"/>
        <w:rPr>
          <w:ins w:id="61" w:author="Unknown"/>
          <w:rFonts w:ascii="Verdana" w:eastAsia="Times New Roman" w:hAnsi="Verdana" w:cs="Times New Roman"/>
          <w:color w:val="000000"/>
          <w:sz w:val="18"/>
          <w:szCs w:val="18"/>
          <w:lang w:eastAsia="en-IN"/>
        </w:rPr>
      </w:pPr>
      <w:ins w:id="62"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Circle </w:t>
        </w:r>
        <w:r w:rsidRPr="002945DE">
          <w:rPr>
            <w:rFonts w:ascii="Verdana" w:eastAsia="Times New Roman" w:hAnsi="Verdana" w:cs="Times New Roman"/>
            <w:b/>
            <w:bCs/>
            <w:color w:val="006699"/>
            <w:sz w:val="18"/>
            <w:lang w:eastAsia="en-IN"/>
          </w:rPr>
          <w:t>implements</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Drawable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0" w:line="285" w:lineRule="atLeast"/>
        <w:ind w:left="0"/>
        <w:rPr>
          <w:ins w:id="63" w:author="Unknown"/>
          <w:rFonts w:ascii="Verdana" w:eastAsia="Times New Roman" w:hAnsi="Verdana" w:cs="Times New Roman"/>
          <w:color w:val="000000"/>
          <w:sz w:val="18"/>
          <w:szCs w:val="18"/>
          <w:lang w:eastAsia="en-IN"/>
        </w:rPr>
      </w:pPr>
      <w:ins w:id="64"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draw(){</w:t>
        </w:r>
        <w:proofErr w:type="spellStart"/>
        <w:r w:rsidRPr="002945DE">
          <w:rPr>
            <w:rFonts w:ascii="Verdana" w:eastAsia="Times New Roman" w:hAnsi="Verdana" w:cs="Times New Roman"/>
            <w:color w:val="000000"/>
            <w:sz w:val="18"/>
            <w:szCs w:val="18"/>
            <w:bdr w:val="none" w:sz="0" w:space="0" w:color="auto" w:frame="1"/>
            <w:lang w:eastAsia="en-IN"/>
          </w:rPr>
          <w:t>System.out.println</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color w:val="0000FF"/>
            <w:sz w:val="18"/>
            <w:lang w:eastAsia="en-IN"/>
          </w:rPr>
          <w:t>"drawing circle"</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0" w:line="285" w:lineRule="atLeast"/>
        <w:ind w:left="0"/>
        <w:rPr>
          <w:ins w:id="65" w:author="Unknown"/>
          <w:rFonts w:ascii="Verdana" w:eastAsia="Times New Roman" w:hAnsi="Verdana" w:cs="Times New Roman"/>
          <w:color w:val="000000"/>
          <w:sz w:val="18"/>
          <w:szCs w:val="18"/>
          <w:lang w:eastAsia="en-IN"/>
        </w:rPr>
      </w:pPr>
      <w:ins w:id="66"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0" w:line="285" w:lineRule="atLeast"/>
        <w:ind w:left="0"/>
        <w:rPr>
          <w:ins w:id="67" w:author="Unknown"/>
          <w:rFonts w:ascii="Verdana" w:eastAsia="Times New Roman" w:hAnsi="Verdana" w:cs="Times New Roman"/>
          <w:color w:val="000000"/>
          <w:sz w:val="18"/>
          <w:szCs w:val="18"/>
          <w:lang w:eastAsia="en-IN"/>
        </w:rPr>
      </w:pPr>
      <w:ins w:id="68" w:author="Unknown">
        <w:r w:rsidRPr="002945DE">
          <w:rPr>
            <w:rFonts w:ascii="Verdana" w:eastAsia="Times New Roman" w:hAnsi="Verdana" w:cs="Times New Roman"/>
            <w:color w:val="008200"/>
            <w:sz w:val="18"/>
            <w:lang w:eastAsia="en-IN"/>
          </w:rPr>
          <w:t>//Using interface: by third user</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0" w:line="285" w:lineRule="atLeast"/>
        <w:ind w:left="0"/>
        <w:rPr>
          <w:ins w:id="69" w:author="Unknown"/>
          <w:rFonts w:ascii="Verdana" w:eastAsia="Times New Roman" w:hAnsi="Verdana" w:cs="Times New Roman"/>
          <w:color w:val="000000"/>
          <w:sz w:val="18"/>
          <w:szCs w:val="18"/>
          <w:lang w:eastAsia="en-IN"/>
        </w:rPr>
      </w:pPr>
      <w:ins w:id="70"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TestInterface1{  </w:t>
        </w:r>
      </w:ins>
    </w:p>
    <w:p w:rsidR="002945DE" w:rsidRPr="002945DE" w:rsidRDefault="002945DE" w:rsidP="002945DE">
      <w:pPr>
        <w:numPr>
          <w:ilvl w:val="0"/>
          <w:numId w:val="5"/>
        </w:numPr>
        <w:shd w:val="clear" w:color="auto" w:fill="FFFFFF"/>
        <w:spacing w:after="0" w:line="285" w:lineRule="atLeast"/>
        <w:ind w:left="0"/>
        <w:rPr>
          <w:ins w:id="71" w:author="Unknown"/>
          <w:rFonts w:ascii="Verdana" w:eastAsia="Times New Roman" w:hAnsi="Verdana" w:cs="Times New Roman"/>
          <w:color w:val="000000"/>
          <w:sz w:val="18"/>
          <w:szCs w:val="18"/>
          <w:lang w:eastAsia="en-IN"/>
        </w:rPr>
      </w:pPr>
      <w:ins w:id="72"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static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main(String </w:t>
        </w:r>
        <w:proofErr w:type="spellStart"/>
        <w:r w:rsidRPr="002945DE">
          <w:rPr>
            <w:rFonts w:ascii="Verdana" w:eastAsia="Times New Roman" w:hAnsi="Verdana" w:cs="Times New Roman"/>
            <w:color w:val="000000"/>
            <w:sz w:val="18"/>
            <w:szCs w:val="18"/>
            <w:bdr w:val="none" w:sz="0" w:space="0" w:color="auto" w:frame="1"/>
            <w:lang w:eastAsia="en-IN"/>
          </w:rPr>
          <w:t>args</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0" w:line="285" w:lineRule="atLeast"/>
        <w:ind w:left="0"/>
        <w:rPr>
          <w:ins w:id="73" w:author="Unknown"/>
          <w:rFonts w:ascii="Verdana" w:eastAsia="Times New Roman" w:hAnsi="Verdana" w:cs="Times New Roman"/>
          <w:color w:val="000000"/>
          <w:sz w:val="18"/>
          <w:szCs w:val="18"/>
          <w:lang w:eastAsia="en-IN"/>
        </w:rPr>
      </w:pPr>
      <w:ins w:id="74" w:author="Unknown">
        <w:r w:rsidRPr="002945DE">
          <w:rPr>
            <w:rFonts w:ascii="Verdana" w:eastAsia="Times New Roman" w:hAnsi="Verdana" w:cs="Times New Roman"/>
            <w:color w:val="000000"/>
            <w:sz w:val="18"/>
            <w:szCs w:val="18"/>
            <w:bdr w:val="none" w:sz="0" w:space="0" w:color="auto" w:frame="1"/>
            <w:lang w:eastAsia="en-IN"/>
          </w:rPr>
          <w:t>Drawable d=</w:t>
        </w:r>
        <w:r w:rsidRPr="002945DE">
          <w:rPr>
            <w:rFonts w:ascii="Verdana" w:eastAsia="Times New Roman" w:hAnsi="Verdana" w:cs="Times New Roman"/>
            <w:b/>
            <w:bCs/>
            <w:color w:val="006699"/>
            <w:sz w:val="18"/>
            <w:lang w:eastAsia="en-IN"/>
          </w:rPr>
          <w:t>new</w:t>
        </w:r>
        <w:r w:rsidRPr="002945DE">
          <w:rPr>
            <w:rFonts w:ascii="Verdana" w:eastAsia="Times New Roman" w:hAnsi="Verdana" w:cs="Times New Roman"/>
            <w:color w:val="000000"/>
            <w:sz w:val="18"/>
            <w:szCs w:val="18"/>
            <w:bdr w:val="none" w:sz="0" w:space="0" w:color="auto" w:frame="1"/>
            <w:lang w:eastAsia="en-IN"/>
          </w:rPr>
          <w:t> Circle();</w:t>
        </w:r>
        <w:r w:rsidRPr="002945DE">
          <w:rPr>
            <w:rFonts w:ascii="Verdana" w:eastAsia="Times New Roman" w:hAnsi="Verdana" w:cs="Times New Roman"/>
            <w:color w:val="008200"/>
            <w:sz w:val="18"/>
            <w:lang w:eastAsia="en-IN"/>
          </w:rPr>
          <w:t>//In real scenario, object is provided by method e.g. getDrawable()</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0" w:line="285" w:lineRule="atLeast"/>
        <w:ind w:left="0"/>
        <w:rPr>
          <w:ins w:id="75" w:author="Unknown"/>
          <w:rFonts w:ascii="Verdana" w:eastAsia="Times New Roman" w:hAnsi="Verdana" w:cs="Times New Roman"/>
          <w:color w:val="000000"/>
          <w:sz w:val="18"/>
          <w:szCs w:val="18"/>
          <w:lang w:eastAsia="en-IN"/>
        </w:rPr>
      </w:pPr>
      <w:proofErr w:type="spellStart"/>
      <w:ins w:id="76" w:author="Unknown">
        <w:r w:rsidRPr="002945DE">
          <w:rPr>
            <w:rFonts w:ascii="Verdana" w:eastAsia="Times New Roman" w:hAnsi="Verdana" w:cs="Times New Roman"/>
            <w:color w:val="000000"/>
            <w:sz w:val="18"/>
            <w:szCs w:val="18"/>
            <w:bdr w:val="none" w:sz="0" w:space="0" w:color="auto" w:frame="1"/>
            <w:lang w:eastAsia="en-IN"/>
          </w:rPr>
          <w:t>d.draw</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5"/>
        </w:numPr>
        <w:shd w:val="clear" w:color="auto" w:fill="FFFFFF"/>
        <w:spacing w:after="109" w:line="285" w:lineRule="atLeast"/>
        <w:ind w:left="0"/>
        <w:rPr>
          <w:ins w:id="77" w:author="Unknown"/>
          <w:rFonts w:ascii="Verdana" w:eastAsia="Times New Roman" w:hAnsi="Verdana" w:cs="Times New Roman"/>
          <w:color w:val="000000"/>
          <w:sz w:val="18"/>
          <w:szCs w:val="18"/>
          <w:lang w:eastAsia="en-IN"/>
        </w:rPr>
      </w:pPr>
      <w:ins w:id="78"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spacing w:after="0" w:line="240" w:lineRule="auto"/>
        <w:rPr>
          <w:ins w:id="79" w:author="Unknown"/>
          <w:rFonts w:ascii="Times New Roman" w:eastAsia="Times New Roman" w:hAnsi="Times New Roman" w:cs="Times New Roman"/>
          <w:sz w:val="24"/>
          <w:szCs w:val="24"/>
          <w:lang w:eastAsia="en-IN"/>
        </w:rPr>
      </w:pPr>
      <w:ins w:id="80" w:author="Unknown">
        <w:r w:rsidRPr="002945DE">
          <w:rPr>
            <w:rFonts w:ascii="Verdana" w:eastAsia="Times New Roman" w:hAnsi="Verdana" w:cs="Times New Roman"/>
            <w:color w:val="000000"/>
            <w:sz w:val="18"/>
            <w:lang w:eastAsia="en-IN"/>
          </w:rPr>
          <w:fldChar w:fldCharType="begin"/>
        </w:r>
        <w:r w:rsidRPr="002945DE">
          <w:rPr>
            <w:rFonts w:ascii="Verdana" w:eastAsia="Times New Roman" w:hAnsi="Verdana" w:cs="Times New Roman"/>
            <w:color w:val="000000"/>
            <w:sz w:val="18"/>
            <w:lang w:eastAsia="en-IN"/>
          </w:rPr>
          <w:instrText xml:space="preserve"> HYPERLINK "http://www.javatpoint.com/opr/test.jsp?filename=TestInterface1" \t "_blank" </w:instrText>
        </w:r>
        <w:r w:rsidRPr="002945DE">
          <w:rPr>
            <w:rFonts w:ascii="Verdana" w:eastAsia="Times New Roman" w:hAnsi="Verdana" w:cs="Times New Roman"/>
            <w:color w:val="000000"/>
            <w:sz w:val="18"/>
            <w:lang w:eastAsia="en-IN"/>
          </w:rPr>
          <w:fldChar w:fldCharType="separate"/>
        </w:r>
        <w:r w:rsidRPr="002945DE">
          <w:rPr>
            <w:rFonts w:ascii="Verdana" w:eastAsia="Times New Roman" w:hAnsi="Verdana" w:cs="Times New Roman"/>
            <w:b/>
            <w:bCs/>
            <w:color w:val="FFFFFF"/>
            <w:sz w:val="18"/>
            <w:u w:val="single"/>
            <w:lang w:eastAsia="en-IN"/>
          </w:rPr>
          <w:t>Test it Now</w:t>
        </w:r>
        <w:r w:rsidRPr="002945DE">
          <w:rPr>
            <w:rFonts w:ascii="Verdana" w:eastAsia="Times New Roman" w:hAnsi="Verdana" w:cs="Times New Roman"/>
            <w:color w:val="000000"/>
            <w:sz w:val="18"/>
            <w:lang w:eastAsia="en-IN"/>
          </w:rPr>
          <w:fldChar w:fldCharType="end"/>
        </w:r>
      </w:ins>
    </w:p>
    <w:p w:rsidR="002945DE" w:rsidRPr="002945DE" w:rsidRDefault="002945DE" w:rsidP="002945DE">
      <w:pPr>
        <w:shd w:val="clear" w:color="auto" w:fill="FFFFFF"/>
        <w:spacing w:before="100" w:beforeAutospacing="1" w:after="100" w:afterAutospacing="1" w:line="240" w:lineRule="auto"/>
        <w:rPr>
          <w:ins w:id="81" w:author="Unknown"/>
          <w:rFonts w:ascii="Verdana" w:eastAsia="Times New Roman" w:hAnsi="Verdana" w:cs="Times New Roman"/>
          <w:color w:val="000000"/>
          <w:sz w:val="18"/>
          <w:szCs w:val="18"/>
          <w:lang w:eastAsia="en-IN"/>
        </w:rPr>
      </w:pPr>
      <w:ins w:id="82" w:author="Unknown">
        <w:r w:rsidRPr="002945DE">
          <w:rPr>
            <w:rFonts w:ascii="Verdana" w:eastAsia="Times New Roman" w:hAnsi="Verdana" w:cs="Times New Roman"/>
            <w:color w:val="000000"/>
            <w:sz w:val="18"/>
            <w:szCs w:val="18"/>
            <w:lang w:eastAsia="en-IN"/>
          </w:rPr>
          <w:t>Output:</w:t>
        </w:r>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color w:val="000000"/>
          <w:sz w:val="20"/>
          <w:szCs w:val="20"/>
          <w:lang w:eastAsia="en-IN"/>
        </w:rPr>
      </w:pPr>
      <w:ins w:id="84" w:author="Unknown">
        <w:r w:rsidRPr="002945DE">
          <w:rPr>
            <w:rFonts w:ascii="Courier New" w:eastAsia="Times New Roman" w:hAnsi="Courier New" w:cs="Courier New"/>
            <w:color w:val="000000"/>
            <w:sz w:val="20"/>
            <w:szCs w:val="20"/>
            <w:lang w:eastAsia="en-IN"/>
          </w:rPr>
          <w:t>drawing circle</w:t>
        </w:r>
      </w:ins>
    </w:p>
    <w:p w:rsidR="002945DE" w:rsidRPr="002945DE" w:rsidRDefault="002945DE" w:rsidP="002945DE">
      <w:pPr>
        <w:shd w:val="clear" w:color="auto" w:fill="FFFFFF"/>
        <w:spacing w:before="100" w:beforeAutospacing="1" w:after="100" w:afterAutospacing="1" w:line="240" w:lineRule="auto"/>
        <w:outlineLvl w:val="1"/>
        <w:rPr>
          <w:ins w:id="85" w:author="Unknown"/>
          <w:rFonts w:ascii="Tahoma" w:eastAsia="Times New Roman" w:hAnsi="Tahoma" w:cs="Tahoma"/>
          <w:color w:val="610B4B"/>
          <w:sz w:val="30"/>
          <w:szCs w:val="30"/>
          <w:lang w:eastAsia="en-IN"/>
        </w:rPr>
      </w:pPr>
      <w:ins w:id="86" w:author="Unknown">
        <w:r w:rsidRPr="002945DE">
          <w:rPr>
            <w:rFonts w:ascii="Tahoma" w:eastAsia="Times New Roman" w:hAnsi="Tahoma" w:cs="Tahoma"/>
            <w:color w:val="610B4B"/>
            <w:sz w:val="30"/>
            <w:szCs w:val="30"/>
            <w:lang w:eastAsia="en-IN"/>
          </w:rPr>
          <w:t>Java Interface Example: Bank</w:t>
        </w:r>
      </w:ins>
    </w:p>
    <w:p w:rsidR="002945DE" w:rsidRPr="002945DE" w:rsidRDefault="002945DE" w:rsidP="002945DE">
      <w:pPr>
        <w:shd w:val="clear" w:color="auto" w:fill="FFFFFF"/>
        <w:spacing w:before="100" w:beforeAutospacing="1" w:after="100" w:afterAutospacing="1" w:line="240" w:lineRule="auto"/>
        <w:rPr>
          <w:ins w:id="87" w:author="Unknown"/>
          <w:rFonts w:ascii="Verdana" w:eastAsia="Times New Roman" w:hAnsi="Verdana" w:cs="Times New Roman"/>
          <w:color w:val="000000"/>
          <w:sz w:val="18"/>
          <w:szCs w:val="18"/>
          <w:lang w:eastAsia="en-IN"/>
        </w:rPr>
      </w:pPr>
      <w:ins w:id="88" w:author="Unknown">
        <w:r w:rsidRPr="002945DE">
          <w:rPr>
            <w:rFonts w:ascii="Verdana" w:eastAsia="Times New Roman" w:hAnsi="Verdana" w:cs="Times New Roman"/>
            <w:color w:val="000000"/>
            <w:sz w:val="18"/>
            <w:szCs w:val="18"/>
            <w:lang w:eastAsia="en-IN"/>
          </w:rPr>
          <w:t>Let's see another example of java interface which provides the implementation of Bank interface.</w:t>
        </w:r>
      </w:ins>
    </w:p>
    <w:p w:rsidR="002945DE" w:rsidRPr="002945DE" w:rsidRDefault="002945DE" w:rsidP="002945DE">
      <w:pPr>
        <w:shd w:val="clear" w:color="auto" w:fill="FFFFFF"/>
        <w:spacing w:before="100" w:beforeAutospacing="1" w:after="100" w:afterAutospacing="1" w:line="240" w:lineRule="auto"/>
        <w:rPr>
          <w:ins w:id="89" w:author="Unknown"/>
          <w:rFonts w:ascii="Verdana" w:eastAsia="Times New Roman" w:hAnsi="Verdana" w:cs="Times New Roman"/>
          <w:i/>
          <w:iCs/>
          <w:color w:val="000000"/>
          <w:sz w:val="19"/>
          <w:szCs w:val="19"/>
          <w:lang w:eastAsia="en-IN"/>
        </w:rPr>
      </w:pPr>
      <w:ins w:id="90" w:author="Unknown">
        <w:r w:rsidRPr="002945DE">
          <w:rPr>
            <w:rFonts w:ascii="Verdana" w:eastAsia="Times New Roman" w:hAnsi="Verdana" w:cs="Times New Roman"/>
            <w:i/>
            <w:iCs/>
            <w:color w:val="000000"/>
            <w:sz w:val="19"/>
            <w:szCs w:val="19"/>
            <w:lang w:eastAsia="en-IN"/>
          </w:rPr>
          <w:t>File: TestInterface2.java</w:t>
        </w:r>
      </w:ins>
    </w:p>
    <w:p w:rsidR="002945DE" w:rsidRPr="002945DE" w:rsidRDefault="002945DE" w:rsidP="002945DE">
      <w:pPr>
        <w:numPr>
          <w:ilvl w:val="0"/>
          <w:numId w:val="6"/>
        </w:numPr>
        <w:shd w:val="clear" w:color="auto" w:fill="FFFFFF"/>
        <w:spacing w:after="0" w:line="285" w:lineRule="atLeast"/>
        <w:ind w:left="0"/>
        <w:rPr>
          <w:ins w:id="91" w:author="Unknown"/>
          <w:rFonts w:ascii="Verdana" w:eastAsia="Times New Roman" w:hAnsi="Verdana" w:cs="Times New Roman"/>
          <w:color w:val="000000"/>
          <w:sz w:val="18"/>
          <w:szCs w:val="18"/>
          <w:lang w:eastAsia="en-IN"/>
        </w:rPr>
      </w:pPr>
      <w:ins w:id="92"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Bank{  </w:t>
        </w:r>
      </w:ins>
    </w:p>
    <w:p w:rsidR="002945DE" w:rsidRPr="002945DE" w:rsidRDefault="002945DE" w:rsidP="002945DE">
      <w:pPr>
        <w:numPr>
          <w:ilvl w:val="0"/>
          <w:numId w:val="6"/>
        </w:numPr>
        <w:shd w:val="clear" w:color="auto" w:fill="FFFFFF"/>
        <w:spacing w:after="0" w:line="285" w:lineRule="atLeast"/>
        <w:ind w:left="0"/>
        <w:rPr>
          <w:ins w:id="93" w:author="Unknown"/>
          <w:rFonts w:ascii="Verdana" w:eastAsia="Times New Roman" w:hAnsi="Verdana" w:cs="Times New Roman"/>
          <w:color w:val="000000"/>
          <w:sz w:val="18"/>
          <w:szCs w:val="18"/>
          <w:lang w:eastAsia="en-IN"/>
        </w:rPr>
      </w:pPr>
      <w:ins w:id="94" w:author="Unknown">
        <w:r w:rsidRPr="002945DE">
          <w:rPr>
            <w:rFonts w:ascii="Verdana" w:eastAsia="Times New Roman" w:hAnsi="Verdana" w:cs="Times New Roman"/>
            <w:b/>
            <w:bCs/>
            <w:color w:val="006699"/>
            <w:sz w:val="18"/>
            <w:lang w:eastAsia="en-IN"/>
          </w:rPr>
          <w:t>float</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rateOfInterest</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6"/>
        </w:numPr>
        <w:shd w:val="clear" w:color="auto" w:fill="FFFFFF"/>
        <w:spacing w:after="0" w:line="285" w:lineRule="atLeast"/>
        <w:ind w:left="0"/>
        <w:rPr>
          <w:ins w:id="95" w:author="Unknown"/>
          <w:rFonts w:ascii="Verdana" w:eastAsia="Times New Roman" w:hAnsi="Verdana" w:cs="Times New Roman"/>
          <w:color w:val="000000"/>
          <w:sz w:val="18"/>
          <w:szCs w:val="18"/>
          <w:lang w:eastAsia="en-IN"/>
        </w:rPr>
      </w:pPr>
      <w:ins w:id="96"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6"/>
        </w:numPr>
        <w:shd w:val="clear" w:color="auto" w:fill="FFFFFF"/>
        <w:spacing w:after="0" w:line="285" w:lineRule="atLeast"/>
        <w:ind w:left="0"/>
        <w:rPr>
          <w:ins w:id="97" w:author="Unknown"/>
          <w:rFonts w:ascii="Verdana" w:eastAsia="Times New Roman" w:hAnsi="Verdana" w:cs="Times New Roman"/>
          <w:color w:val="000000"/>
          <w:sz w:val="18"/>
          <w:szCs w:val="18"/>
          <w:lang w:eastAsia="en-IN"/>
        </w:rPr>
      </w:pPr>
      <w:ins w:id="98"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SBI </w:t>
        </w:r>
        <w:r w:rsidRPr="002945DE">
          <w:rPr>
            <w:rFonts w:ascii="Verdana" w:eastAsia="Times New Roman" w:hAnsi="Verdana" w:cs="Times New Roman"/>
            <w:b/>
            <w:bCs/>
            <w:color w:val="006699"/>
            <w:sz w:val="18"/>
            <w:lang w:eastAsia="en-IN"/>
          </w:rPr>
          <w:t>implements</w:t>
        </w:r>
        <w:r w:rsidRPr="002945DE">
          <w:rPr>
            <w:rFonts w:ascii="Verdana" w:eastAsia="Times New Roman" w:hAnsi="Verdana" w:cs="Times New Roman"/>
            <w:color w:val="000000"/>
            <w:sz w:val="18"/>
            <w:szCs w:val="18"/>
            <w:bdr w:val="none" w:sz="0" w:space="0" w:color="auto" w:frame="1"/>
            <w:lang w:eastAsia="en-IN"/>
          </w:rPr>
          <w:t> Bank{  </w:t>
        </w:r>
      </w:ins>
    </w:p>
    <w:p w:rsidR="002945DE" w:rsidRPr="002945DE" w:rsidRDefault="002945DE" w:rsidP="002945DE">
      <w:pPr>
        <w:numPr>
          <w:ilvl w:val="0"/>
          <w:numId w:val="6"/>
        </w:numPr>
        <w:shd w:val="clear" w:color="auto" w:fill="FFFFFF"/>
        <w:spacing w:after="0" w:line="285" w:lineRule="atLeast"/>
        <w:ind w:left="0"/>
        <w:rPr>
          <w:ins w:id="99" w:author="Unknown"/>
          <w:rFonts w:ascii="Verdana" w:eastAsia="Times New Roman" w:hAnsi="Verdana" w:cs="Times New Roman"/>
          <w:color w:val="000000"/>
          <w:sz w:val="18"/>
          <w:szCs w:val="18"/>
          <w:lang w:eastAsia="en-IN"/>
        </w:rPr>
      </w:pPr>
      <w:ins w:id="100"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float</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rateOfInterest</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b/>
            <w:bCs/>
            <w:color w:val="006699"/>
            <w:sz w:val="18"/>
            <w:lang w:eastAsia="en-IN"/>
          </w:rPr>
          <w:t>return</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color w:val="C00000"/>
            <w:sz w:val="18"/>
            <w:lang w:eastAsia="en-IN"/>
          </w:rPr>
          <w:t>9</w:t>
        </w:r>
        <w:r w:rsidRPr="002945DE">
          <w:rPr>
            <w:rFonts w:ascii="Verdana" w:eastAsia="Times New Roman" w:hAnsi="Verdana" w:cs="Times New Roman"/>
            <w:color w:val="000000"/>
            <w:sz w:val="18"/>
            <w:szCs w:val="18"/>
            <w:bdr w:val="none" w:sz="0" w:space="0" w:color="auto" w:frame="1"/>
            <w:lang w:eastAsia="en-IN"/>
          </w:rPr>
          <w:t>.15f;}  </w:t>
        </w:r>
      </w:ins>
    </w:p>
    <w:p w:rsidR="002945DE" w:rsidRPr="002945DE" w:rsidRDefault="002945DE" w:rsidP="002945DE">
      <w:pPr>
        <w:numPr>
          <w:ilvl w:val="0"/>
          <w:numId w:val="6"/>
        </w:numPr>
        <w:shd w:val="clear" w:color="auto" w:fill="FFFFFF"/>
        <w:spacing w:after="0" w:line="285" w:lineRule="atLeast"/>
        <w:ind w:left="0"/>
        <w:rPr>
          <w:ins w:id="101" w:author="Unknown"/>
          <w:rFonts w:ascii="Verdana" w:eastAsia="Times New Roman" w:hAnsi="Verdana" w:cs="Times New Roman"/>
          <w:color w:val="000000"/>
          <w:sz w:val="18"/>
          <w:szCs w:val="18"/>
          <w:lang w:eastAsia="en-IN"/>
        </w:rPr>
      </w:pPr>
      <w:ins w:id="102"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6"/>
        </w:numPr>
        <w:shd w:val="clear" w:color="auto" w:fill="FFFFFF"/>
        <w:spacing w:after="0" w:line="285" w:lineRule="atLeast"/>
        <w:ind w:left="0"/>
        <w:rPr>
          <w:ins w:id="103" w:author="Unknown"/>
          <w:rFonts w:ascii="Verdana" w:eastAsia="Times New Roman" w:hAnsi="Verdana" w:cs="Times New Roman"/>
          <w:color w:val="000000"/>
          <w:sz w:val="18"/>
          <w:szCs w:val="18"/>
          <w:lang w:eastAsia="en-IN"/>
        </w:rPr>
      </w:pPr>
      <w:ins w:id="104"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PNB </w:t>
        </w:r>
        <w:r w:rsidRPr="002945DE">
          <w:rPr>
            <w:rFonts w:ascii="Verdana" w:eastAsia="Times New Roman" w:hAnsi="Verdana" w:cs="Times New Roman"/>
            <w:b/>
            <w:bCs/>
            <w:color w:val="006699"/>
            <w:sz w:val="18"/>
            <w:lang w:eastAsia="en-IN"/>
          </w:rPr>
          <w:t>implements</w:t>
        </w:r>
        <w:r w:rsidRPr="002945DE">
          <w:rPr>
            <w:rFonts w:ascii="Verdana" w:eastAsia="Times New Roman" w:hAnsi="Verdana" w:cs="Times New Roman"/>
            <w:color w:val="000000"/>
            <w:sz w:val="18"/>
            <w:szCs w:val="18"/>
            <w:bdr w:val="none" w:sz="0" w:space="0" w:color="auto" w:frame="1"/>
            <w:lang w:eastAsia="en-IN"/>
          </w:rPr>
          <w:t> Bank{  </w:t>
        </w:r>
      </w:ins>
    </w:p>
    <w:p w:rsidR="002945DE" w:rsidRPr="002945DE" w:rsidRDefault="002945DE" w:rsidP="002945DE">
      <w:pPr>
        <w:numPr>
          <w:ilvl w:val="0"/>
          <w:numId w:val="6"/>
        </w:numPr>
        <w:shd w:val="clear" w:color="auto" w:fill="FFFFFF"/>
        <w:spacing w:after="0" w:line="285" w:lineRule="atLeast"/>
        <w:ind w:left="0"/>
        <w:rPr>
          <w:ins w:id="105" w:author="Unknown"/>
          <w:rFonts w:ascii="Verdana" w:eastAsia="Times New Roman" w:hAnsi="Verdana" w:cs="Times New Roman"/>
          <w:color w:val="000000"/>
          <w:sz w:val="18"/>
          <w:szCs w:val="18"/>
          <w:lang w:eastAsia="en-IN"/>
        </w:rPr>
      </w:pPr>
      <w:ins w:id="106"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float</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rateOfInterest</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b/>
            <w:bCs/>
            <w:color w:val="006699"/>
            <w:sz w:val="18"/>
            <w:lang w:eastAsia="en-IN"/>
          </w:rPr>
          <w:t>return</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color w:val="C00000"/>
            <w:sz w:val="18"/>
            <w:lang w:eastAsia="en-IN"/>
          </w:rPr>
          <w:t>9</w:t>
        </w:r>
        <w:r w:rsidRPr="002945DE">
          <w:rPr>
            <w:rFonts w:ascii="Verdana" w:eastAsia="Times New Roman" w:hAnsi="Verdana" w:cs="Times New Roman"/>
            <w:color w:val="000000"/>
            <w:sz w:val="18"/>
            <w:szCs w:val="18"/>
            <w:bdr w:val="none" w:sz="0" w:space="0" w:color="auto" w:frame="1"/>
            <w:lang w:eastAsia="en-IN"/>
          </w:rPr>
          <w:t>.7f;}  </w:t>
        </w:r>
      </w:ins>
    </w:p>
    <w:p w:rsidR="002945DE" w:rsidRPr="002945DE" w:rsidRDefault="002945DE" w:rsidP="002945DE">
      <w:pPr>
        <w:numPr>
          <w:ilvl w:val="0"/>
          <w:numId w:val="6"/>
        </w:numPr>
        <w:shd w:val="clear" w:color="auto" w:fill="FFFFFF"/>
        <w:spacing w:after="0" w:line="285" w:lineRule="atLeast"/>
        <w:ind w:left="0"/>
        <w:rPr>
          <w:ins w:id="107" w:author="Unknown"/>
          <w:rFonts w:ascii="Verdana" w:eastAsia="Times New Roman" w:hAnsi="Verdana" w:cs="Times New Roman"/>
          <w:color w:val="000000"/>
          <w:sz w:val="18"/>
          <w:szCs w:val="18"/>
          <w:lang w:eastAsia="en-IN"/>
        </w:rPr>
      </w:pPr>
      <w:ins w:id="108"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6"/>
        </w:numPr>
        <w:shd w:val="clear" w:color="auto" w:fill="FFFFFF"/>
        <w:spacing w:after="0" w:line="285" w:lineRule="atLeast"/>
        <w:ind w:left="0"/>
        <w:rPr>
          <w:ins w:id="109" w:author="Unknown"/>
          <w:rFonts w:ascii="Verdana" w:eastAsia="Times New Roman" w:hAnsi="Verdana" w:cs="Times New Roman"/>
          <w:color w:val="000000"/>
          <w:sz w:val="18"/>
          <w:szCs w:val="18"/>
          <w:lang w:eastAsia="en-IN"/>
        </w:rPr>
      </w:pPr>
      <w:ins w:id="110"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TestInterface2{  </w:t>
        </w:r>
      </w:ins>
    </w:p>
    <w:p w:rsidR="002945DE" w:rsidRPr="002945DE" w:rsidRDefault="002945DE" w:rsidP="002945DE">
      <w:pPr>
        <w:numPr>
          <w:ilvl w:val="0"/>
          <w:numId w:val="6"/>
        </w:numPr>
        <w:shd w:val="clear" w:color="auto" w:fill="FFFFFF"/>
        <w:spacing w:after="0" w:line="285" w:lineRule="atLeast"/>
        <w:ind w:left="0"/>
        <w:rPr>
          <w:ins w:id="111" w:author="Unknown"/>
          <w:rFonts w:ascii="Verdana" w:eastAsia="Times New Roman" w:hAnsi="Verdana" w:cs="Times New Roman"/>
          <w:color w:val="000000"/>
          <w:sz w:val="18"/>
          <w:szCs w:val="18"/>
          <w:lang w:eastAsia="en-IN"/>
        </w:rPr>
      </w:pPr>
      <w:ins w:id="112"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static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main(String[] </w:t>
        </w:r>
        <w:proofErr w:type="spellStart"/>
        <w:r w:rsidRPr="002945DE">
          <w:rPr>
            <w:rFonts w:ascii="Verdana" w:eastAsia="Times New Roman" w:hAnsi="Verdana" w:cs="Times New Roman"/>
            <w:color w:val="000000"/>
            <w:sz w:val="18"/>
            <w:szCs w:val="18"/>
            <w:bdr w:val="none" w:sz="0" w:space="0" w:color="auto" w:frame="1"/>
            <w:lang w:eastAsia="en-IN"/>
          </w:rPr>
          <w:t>args</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6"/>
        </w:numPr>
        <w:shd w:val="clear" w:color="auto" w:fill="FFFFFF"/>
        <w:spacing w:after="0" w:line="285" w:lineRule="atLeast"/>
        <w:ind w:left="0"/>
        <w:rPr>
          <w:ins w:id="113" w:author="Unknown"/>
          <w:rFonts w:ascii="Verdana" w:eastAsia="Times New Roman" w:hAnsi="Verdana" w:cs="Times New Roman"/>
          <w:color w:val="000000"/>
          <w:sz w:val="18"/>
          <w:szCs w:val="18"/>
          <w:lang w:eastAsia="en-IN"/>
        </w:rPr>
      </w:pPr>
      <w:ins w:id="114" w:author="Unknown">
        <w:r w:rsidRPr="002945DE">
          <w:rPr>
            <w:rFonts w:ascii="Verdana" w:eastAsia="Times New Roman" w:hAnsi="Verdana" w:cs="Times New Roman"/>
            <w:color w:val="000000"/>
            <w:sz w:val="18"/>
            <w:szCs w:val="18"/>
            <w:bdr w:val="none" w:sz="0" w:space="0" w:color="auto" w:frame="1"/>
            <w:lang w:eastAsia="en-IN"/>
          </w:rPr>
          <w:t>Bank b=</w:t>
        </w:r>
        <w:r w:rsidRPr="002945DE">
          <w:rPr>
            <w:rFonts w:ascii="Verdana" w:eastAsia="Times New Roman" w:hAnsi="Verdana" w:cs="Times New Roman"/>
            <w:b/>
            <w:bCs/>
            <w:color w:val="006699"/>
            <w:sz w:val="18"/>
            <w:lang w:eastAsia="en-IN"/>
          </w:rPr>
          <w:t>new</w:t>
        </w:r>
        <w:r w:rsidRPr="002945DE">
          <w:rPr>
            <w:rFonts w:ascii="Verdana" w:eastAsia="Times New Roman" w:hAnsi="Verdana" w:cs="Times New Roman"/>
            <w:color w:val="000000"/>
            <w:sz w:val="18"/>
            <w:szCs w:val="18"/>
            <w:bdr w:val="none" w:sz="0" w:space="0" w:color="auto" w:frame="1"/>
            <w:lang w:eastAsia="en-IN"/>
          </w:rPr>
          <w:t> SBI();  </w:t>
        </w:r>
      </w:ins>
    </w:p>
    <w:p w:rsidR="002945DE" w:rsidRPr="002945DE" w:rsidRDefault="002945DE" w:rsidP="002945DE">
      <w:pPr>
        <w:numPr>
          <w:ilvl w:val="0"/>
          <w:numId w:val="6"/>
        </w:numPr>
        <w:shd w:val="clear" w:color="auto" w:fill="FFFFFF"/>
        <w:spacing w:after="0" w:line="285" w:lineRule="atLeast"/>
        <w:ind w:left="0"/>
        <w:rPr>
          <w:ins w:id="115" w:author="Unknown"/>
          <w:rFonts w:ascii="Verdana" w:eastAsia="Times New Roman" w:hAnsi="Verdana" w:cs="Times New Roman"/>
          <w:color w:val="000000"/>
          <w:sz w:val="18"/>
          <w:szCs w:val="18"/>
          <w:lang w:eastAsia="en-IN"/>
        </w:rPr>
      </w:pPr>
      <w:proofErr w:type="spellStart"/>
      <w:ins w:id="116" w:author="Unknown">
        <w:r w:rsidRPr="002945DE">
          <w:rPr>
            <w:rFonts w:ascii="Verdana" w:eastAsia="Times New Roman" w:hAnsi="Verdana" w:cs="Times New Roman"/>
            <w:color w:val="000000"/>
            <w:sz w:val="18"/>
            <w:szCs w:val="18"/>
            <w:bdr w:val="none" w:sz="0" w:space="0" w:color="auto" w:frame="1"/>
            <w:lang w:eastAsia="en-IN"/>
          </w:rPr>
          <w:t>System.out.println</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color w:val="0000FF"/>
            <w:sz w:val="18"/>
            <w:lang w:eastAsia="en-IN"/>
          </w:rPr>
          <w:t>"ROI: "</w:t>
        </w:r>
        <w:r w:rsidRPr="002945DE">
          <w:rPr>
            <w:rFonts w:ascii="Verdana" w:eastAsia="Times New Roman" w:hAnsi="Verdana" w:cs="Times New Roman"/>
            <w:color w:val="000000"/>
            <w:sz w:val="18"/>
            <w:szCs w:val="18"/>
            <w:bdr w:val="none" w:sz="0" w:space="0" w:color="auto" w:frame="1"/>
            <w:lang w:eastAsia="en-IN"/>
          </w:rPr>
          <w:t>+</w:t>
        </w:r>
        <w:proofErr w:type="spellStart"/>
        <w:r w:rsidRPr="002945DE">
          <w:rPr>
            <w:rFonts w:ascii="Verdana" w:eastAsia="Times New Roman" w:hAnsi="Verdana" w:cs="Times New Roman"/>
            <w:color w:val="000000"/>
            <w:sz w:val="18"/>
            <w:szCs w:val="18"/>
            <w:bdr w:val="none" w:sz="0" w:space="0" w:color="auto" w:frame="1"/>
            <w:lang w:eastAsia="en-IN"/>
          </w:rPr>
          <w:t>b.rateOfInterest</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6"/>
        </w:numPr>
        <w:shd w:val="clear" w:color="auto" w:fill="FFFFFF"/>
        <w:spacing w:after="109" w:line="285" w:lineRule="atLeast"/>
        <w:ind w:left="0"/>
        <w:rPr>
          <w:ins w:id="117" w:author="Unknown"/>
          <w:rFonts w:ascii="Verdana" w:eastAsia="Times New Roman" w:hAnsi="Verdana" w:cs="Times New Roman"/>
          <w:color w:val="000000"/>
          <w:sz w:val="18"/>
          <w:szCs w:val="18"/>
          <w:lang w:eastAsia="en-IN"/>
        </w:rPr>
      </w:pPr>
      <w:ins w:id="118"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spacing w:after="0" w:line="240" w:lineRule="auto"/>
        <w:rPr>
          <w:ins w:id="119" w:author="Unknown"/>
          <w:rFonts w:ascii="Times New Roman" w:eastAsia="Times New Roman" w:hAnsi="Times New Roman" w:cs="Times New Roman"/>
          <w:sz w:val="24"/>
          <w:szCs w:val="24"/>
          <w:lang w:eastAsia="en-IN"/>
        </w:rPr>
      </w:pPr>
      <w:ins w:id="120" w:author="Unknown">
        <w:r w:rsidRPr="002945DE">
          <w:rPr>
            <w:rFonts w:ascii="Verdana" w:eastAsia="Times New Roman" w:hAnsi="Verdana" w:cs="Times New Roman"/>
            <w:color w:val="000000"/>
            <w:sz w:val="18"/>
            <w:lang w:eastAsia="en-IN"/>
          </w:rPr>
          <w:fldChar w:fldCharType="begin"/>
        </w:r>
        <w:r w:rsidRPr="002945DE">
          <w:rPr>
            <w:rFonts w:ascii="Verdana" w:eastAsia="Times New Roman" w:hAnsi="Verdana" w:cs="Times New Roman"/>
            <w:color w:val="000000"/>
            <w:sz w:val="18"/>
            <w:lang w:eastAsia="en-IN"/>
          </w:rPr>
          <w:instrText xml:space="preserve"> HYPERLINK "http://www.javatpoint.com/opr/test.jsp?filename=TestInterface2" \t "_blank" </w:instrText>
        </w:r>
        <w:r w:rsidRPr="002945DE">
          <w:rPr>
            <w:rFonts w:ascii="Verdana" w:eastAsia="Times New Roman" w:hAnsi="Verdana" w:cs="Times New Roman"/>
            <w:color w:val="000000"/>
            <w:sz w:val="18"/>
            <w:lang w:eastAsia="en-IN"/>
          </w:rPr>
          <w:fldChar w:fldCharType="separate"/>
        </w:r>
        <w:r w:rsidRPr="002945DE">
          <w:rPr>
            <w:rFonts w:ascii="Verdana" w:eastAsia="Times New Roman" w:hAnsi="Verdana" w:cs="Times New Roman"/>
            <w:b/>
            <w:bCs/>
            <w:color w:val="FFFFFF"/>
            <w:sz w:val="18"/>
            <w:u w:val="single"/>
            <w:lang w:eastAsia="en-IN"/>
          </w:rPr>
          <w:t>Test it Now</w:t>
        </w:r>
        <w:r w:rsidRPr="002945DE">
          <w:rPr>
            <w:rFonts w:ascii="Verdana" w:eastAsia="Times New Roman" w:hAnsi="Verdana" w:cs="Times New Roman"/>
            <w:color w:val="000000"/>
            <w:sz w:val="18"/>
            <w:lang w:eastAsia="en-IN"/>
          </w:rPr>
          <w:fldChar w:fldCharType="end"/>
        </w:r>
      </w:ins>
    </w:p>
    <w:p w:rsidR="002945DE" w:rsidRPr="002945DE" w:rsidRDefault="002945DE" w:rsidP="002945DE">
      <w:pPr>
        <w:shd w:val="clear" w:color="auto" w:fill="FFFFFF"/>
        <w:spacing w:before="100" w:beforeAutospacing="1" w:after="100" w:afterAutospacing="1" w:line="240" w:lineRule="auto"/>
        <w:rPr>
          <w:ins w:id="121" w:author="Unknown"/>
          <w:rFonts w:ascii="Verdana" w:eastAsia="Times New Roman" w:hAnsi="Verdana" w:cs="Times New Roman"/>
          <w:color w:val="000000"/>
          <w:sz w:val="18"/>
          <w:szCs w:val="18"/>
          <w:lang w:eastAsia="en-IN"/>
        </w:rPr>
      </w:pPr>
      <w:ins w:id="122" w:author="Unknown">
        <w:r w:rsidRPr="002945DE">
          <w:rPr>
            <w:rFonts w:ascii="Verdana" w:eastAsia="Times New Roman" w:hAnsi="Verdana" w:cs="Times New Roman"/>
            <w:color w:val="000000"/>
            <w:sz w:val="18"/>
            <w:szCs w:val="18"/>
            <w:lang w:eastAsia="en-IN"/>
          </w:rPr>
          <w:t>Output:</w:t>
        </w:r>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color w:val="000000"/>
          <w:sz w:val="20"/>
          <w:szCs w:val="20"/>
          <w:lang w:eastAsia="en-IN"/>
        </w:rPr>
      </w:pPr>
      <w:ins w:id="124" w:author="Unknown">
        <w:r w:rsidRPr="002945DE">
          <w:rPr>
            <w:rFonts w:ascii="Courier New" w:eastAsia="Times New Roman" w:hAnsi="Courier New" w:cs="Courier New"/>
            <w:color w:val="000000"/>
            <w:sz w:val="20"/>
            <w:szCs w:val="20"/>
            <w:lang w:eastAsia="en-IN"/>
          </w:rPr>
          <w:t>ROI: 9.15</w:t>
        </w:r>
      </w:ins>
    </w:p>
    <w:p w:rsidR="002945DE" w:rsidRPr="002945DE" w:rsidRDefault="002945DE" w:rsidP="002945DE">
      <w:pPr>
        <w:spacing w:after="0" w:line="240" w:lineRule="auto"/>
        <w:rPr>
          <w:ins w:id="125" w:author="Unknown"/>
          <w:rFonts w:ascii="Times New Roman" w:eastAsia="Times New Roman" w:hAnsi="Times New Roman" w:cs="Times New Roman"/>
          <w:sz w:val="24"/>
          <w:szCs w:val="24"/>
          <w:lang w:eastAsia="en-IN"/>
        </w:rPr>
      </w:pPr>
      <w:ins w:id="126" w:author="Unknown">
        <w:r w:rsidRPr="002945DE">
          <w:rPr>
            <w:rFonts w:ascii="Times New Roman" w:eastAsia="Times New Roman" w:hAnsi="Times New Roman" w:cs="Times New Roman"/>
            <w:sz w:val="24"/>
            <w:szCs w:val="24"/>
            <w:lang w:eastAsia="en-IN"/>
          </w:rPr>
          <w:pict>
            <v:rect id="_x0000_i1027" style="width:0;height:.7pt" o:hralign="center" o:hrstd="t" o:hrnoshade="t" o:hr="t" fillcolor="#d4d4d4" stroked="f"/>
          </w:pict>
        </w:r>
      </w:ins>
    </w:p>
    <w:p w:rsidR="002945DE" w:rsidRPr="002945DE" w:rsidRDefault="002945DE" w:rsidP="002945DE">
      <w:pPr>
        <w:shd w:val="clear" w:color="auto" w:fill="FFFFFF"/>
        <w:spacing w:before="100" w:beforeAutospacing="1" w:after="100" w:afterAutospacing="1" w:line="312" w:lineRule="atLeast"/>
        <w:outlineLvl w:val="1"/>
        <w:rPr>
          <w:ins w:id="127" w:author="Unknown"/>
          <w:rFonts w:ascii="Helvetica" w:eastAsia="Times New Roman" w:hAnsi="Helvetica" w:cs="Helvetica"/>
          <w:color w:val="610B38"/>
          <w:sz w:val="34"/>
          <w:szCs w:val="34"/>
          <w:lang w:eastAsia="en-IN"/>
        </w:rPr>
      </w:pPr>
      <w:ins w:id="128" w:author="Unknown">
        <w:r w:rsidRPr="002945DE">
          <w:rPr>
            <w:rFonts w:ascii="Helvetica" w:eastAsia="Times New Roman" w:hAnsi="Helvetica" w:cs="Helvetica"/>
            <w:color w:val="610B38"/>
            <w:sz w:val="34"/>
            <w:szCs w:val="34"/>
            <w:lang w:eastAsia="en-IN"/>
          </w:rPr>
          <w:t>Multiple inheritance in Java by interface</w:t>
        </w:r>
      </w:ins>
    </w:p>
    <w:p w:rsidR="002945DE" w:rsidRPr="002945DE" w:rsidRDefault="002945DE" w:rsidP="002945DE">
      <w:pPr>
        <w:shd w:val="clear" w:color="auto" w:fill="FFFFFF"/>
        <w:spacing w:before="100" w:beforeAutospacing="1" w:after="100" w:afterAutospacing="1" w:line="240" w:lineRule="auto"/>
        <w:rPr>
          <w:ins w:id="129" w:author="Unknown"/>
          <w:rFonts w:ascii="Verdana" w:eastAsia="Times New Roman" w:hAnsi="Verdana" w:cs="Times New Roman"/>
          <w:color w:val="000000"/>
          <w:sz w:val="18"/>
          <w:szCs w:val="18"/>
          <w:lang w:eastAsia="en-IN"/>
        </w:rPr>
      </w:pPr>
      <w:ins w:id="130" w:author="Unknown">
        <w:r w:rsidRPr="002945DE">
          <w:rPr>
            <w:rFonts w:ascii="Verdana" w:eastAsia="Times New Roman" w:hAnsi="Verdana" w:cs="Times New Roman"/>
            <w:color w:val="000000"/>
            <w:sz w:val="18"/>
            <w:szCs w:val="18"/>
            <w:lang w:eastAsia="en-IN"/>
          </w:rPr>
          <w:lastRenderedPageBreak/>
          <w:t>If a class implements multiple interfaces, or an interface extends multiple interfaces, it is known as multiple inheritance.</w:t>
        </w:r>
      </w:ins>
    </w:p>
    <w:p w:rsidR="002945DE" w:rsidRPr="002945DE" w:rsidRDefault="002945DE" w:rsidP="002945DE">
      <w:pPr>
        <w:spacing w:after="0" w:line="240" w:lineRule="auto"/>
        <w:rPr>
          <w:ins w:id="131"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892290" cy="2743200"/>
            <wp:effectExtent l="19050" t="0" r="3810" b="0"/>
            <wp:docPr id="7" name="Picture 7"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multiple inheritance in java"/>
                    <pic:cNvPicPr>
                      <a:picLocks noChangeAspect="1" noChangeArrowheads="1"/>
                    </pic:cNvPicPr>
                  </pic:nvPicPr>
                  <pic:blipFill>
                    <a:blip r:embed="rId8"/>
                    <a:srcRect/>
                    <a:stretch>
                      <a:fillRect/>
                    </a:stretch>
                  </pic:blipFill>
                  <pic:spPr bwMode="auto">
                    <a:xfrm>
                      <a:off x="0" y="0"/>
                      <a:ext cx="6892290" cy="2743200"/>
                    </a:xfrm>
                    <a:prstGeom prst="rect">
                      <a:avLst/>
                    </a:prstGeom>
                    <a:noFill/>
                    <a:ln w="9525">
                      <a:noFill/>
                      <a:miter lim="800000"/>
                      <a:headEnd/>
                      <a:tailEnd/>
                    </a:ln>
                  </pic:spPr>
                </pic:pic>
              </a:graphicData>
            </a:graphic>
          </wp:inline>
        </w:drawing>
      </w:r>
    </w:p>
    <w:p w:rsidR="002945DE" w:rsidRPr="002945DE" w:rsidRDefault="002945DE" w:rsidP="002945DE">
      <w:pPr>
        <w:numPr>
          <w:ilvl w:val="0"/>
          <w:numId w:val="7"/>
        </w:numPr>
        <w:shd w:val="clear" w:color="auto" w:fill="FFFFFF"/>
        <w:spacing w:after="0" w:line="285" w:lineRule="atLeast"/>
        <w:ind w:left="0"/>
        <w:rPr>
          <w:ins w:id="132" w:author="Unknown"/>
          <w:rFonts w:ascii="Verdana" w:eastAsia="Times New Roman" w:hAnsi="Verdana" w:cs="Times New Roman"/>
          <w:color w:val="000000"/>
          <w:sz w:val="18"/>
          <w:szCs w:val="18"/>
          <w:lang w:eastAsia="en-IN"/>
        </w:rPr>
      </w:pPr>
      <w:ins w:id="133"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Printable{  </w:t>
        </w:r>
      </w:ins>
    </w:p>
    <w:p w:rsidR="002945DE" w:rsidRPr="002945DE" w:rsidRDefault="002945DE" w:rsidP="002945DE">
      <w:pPr>
        <w:numPr>
          <w:ilvl w:val="0"/>
          <w:numId w:val="7"/>
        </w:numPr>
        <w:shd w:val="clear" w:color="auto" w:fill="FFFFFF"/>
        <w:spacing w:after="0" w:line="285" w:lineRule="atLeast"/>
        <w:ind w:left="0"/>
        <w:rPr>
          <w:ins w:id="134" w:author="Unknown"/>
          <w:rFonts w:ascii="Verdana" w:eastAsia="Times New Roman" w:hAnsi="Verdana" w:cs="Times New Roman"/>
          <w:color w:val="000000"/>
          <w:sz w:val="18"/>
          <w:szCs w:val="18"/>
          <w:lang w:eastAsia="en-IN"/>
        </w:rPr>
      </w:pPr>
      <w:ins w:id="135" w:author="Unknown">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print();  </w:t>
        </w:r>
      </w:ins>
    </w:p>
    <w:p w:rsidR="002945DE" w:rsidRPr="002945DE" w:rsidRDefault="002945DE" w:rsidP="002945DE">
      <w:pPr>
        <w:numPr>
          <w:ilvl w:val="0"/>
          <w:numId w:val="7"/>
        </w:numPr>
        <w:shd w:val="clear" w:color="auto" w:fill="FFFFFF"/>
        <w:spacing w:after="0" w:line="285" w:lineRule="atLeast"/>
        <w:ind w:left="0"/>
        <w:rPr>
          <w:ins w:id="136" w:author="Unknown"/>
          <w:rFonts w:ascii="Verdana" w:eastAsia="Times New Roman" w:hAnsi="Verdana" w:cs="Times New Roman"/>
          <w:color w:val="000000"/>
          <w:sz w:val="18"/>
          <w:szCs w:val="18"/>
          <w:lang w:eastAsia="en-IN"/>
        </w:rPr>
      </w:pPr>
      <w:ins w:id="137"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7"/>
        </w:numPr>
        <w:shd w:val="clear" w:color="auto" w:fill="FFFFFF"/>
        <w:spacing w:after="0" w:line="285" w:lineRule="atLeast"/>
        <w:ind w:left="0"/>
        <w:rPr>
          <w:ins w:id="138" w:author="Unknown"/>
          <w:rFonts w:ascii="Verdana" w:eastAsia="Times New Roman" w:hAnsi="Verdana" w:cs="Times New Roman"/>
          <w:color w:val="000000"/>
          <w:sz w:val="18"/>
          <w:szCs w:val="18"/>
          <w:lang w:eastAsia="en-IN"/>
        </w:rPr>
      </w:pPr>
      <w:ins w:id="139"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Showable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7"/>
        </w:numPr>
        <w:shd w:val="clear" w:color="auto" w:fill="FFFFFF"/>
        <w:spacing w:after="0" w:line="285" w:lineRule="atLeast"/>
        <w:ind w:left="0"/>
        <w:rPr>
          <w:ins w:id="140" w:author="Unknown"/>
          <w:rFonts w:ascii="Verdana" w:eastAsia="Times New Roman" w:hAnsi="Verdana" w:cs="Times New Roman"/>
          <w:color w:val="000000"/>
          <w:sz w:val="18"/>
          <w:szCs w:val="18"/>
          <w:lang w:eastAsia="en-IN"/>
        </w:rPr>
      </w:pPr>
      <w:ins w:id="141" w:author="Unknown">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show();  </w:t>
        </w:r>
      </w:ins>
    </w:p>
    <w:p w:rsidR="002945DE" w:rsidRPr="002945DE" w:rsidRDefault="002945DE" w:rsidP="002945DE">
      <w:pPr>
        <w:numPr>
          <w:ilvl w:val="0"/>
          <w:numId w:val="7"/>
        </w:numPr>
        <w:shd w:val="clear" w:color="auto" w:fill="FFFFFF"/>
        <w:spacing w:after="0" w:line="285" w:lineRule="atLeast"/>
        <w:ind w:left="0"/>
        <w:rPr>
          <w:ins w:id="142" w:author="Unknown"/>
          <w:rFonts w:ascii="Verdana" w:eastAsia="Times New Roman" w:hAnsi="Verdana" w:cs="Times New Roman"/>
          <w:color w:val="000000"/>
          <w:sz w:val="18"/>
          <w:szCs w:val="18"/>
          <w:lang w:eastAsia="en-IN"/>
        </w:rPr>
      </w:pPr>
      <w:ins w:id="143"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7"/>
        </w:numPr>
        <w:shd w:val="clear" w:color="auto" w:fill="FFFFFF"/>
        <w:spacing w:after="0" w:line="285" w:lineRule="atLeast"/>
        <w:ind w:left="0"/>
        <w:rPr>
          <w:ins w:id="144" w:author="Unknown"/>
          <w:rFonts w:ascii="Verdana" w:eastAsia="Times New Roman" w:hAnsi="Verdana" w:cs="Times New Roman"/>
          <w:color w:val="000000"/>
          <w:sz w:val="18"/>
          <w:szCs w:val="18"/>
          <w:lang w:eastAsia="en-IN"/>
        </w:rPr>
      </w:pPr>
      <w:ins w:id="145"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A7 </w:t>
        </w:r>
        <w:r w:rsidRPr="002945DE">
          <w:rPr>
            <w:rFonts w:ascii="Verdana" w:eastAsia="Times New Roman" w:hAnsi="Verdana" w:cs="Times New Roman"/>
            <w:b/>
            <w:bCs/>
            <w:color w:val="006699"/>
            <w:sz w:val="18"/>
            <w:lang w:eastAsia="en-IN"/>
          </w:rPr>
          <w:t>implements</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Printable,Showable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7"/>
        </w:numPr>
        <w:shd w:val="clear" w:color="auto" w:fill="FFFFFF"/>
        <w:spacing w:after="0" w:line="285" w:lineRule="atLeast"/>
        <w:ind w:left="0"/>
        <w:rPr>
          <w:ins w:id="146" w:author="Unknown"/>
          <w:rFonts w:ascii="Verdana" w:eastAsia="Times New Roman" w:hAnsi="Verdana" w:cs="Times New Roman"/>
          <w:color w:val="000000"/>
          <w:sz w:val="18"/>
          <w:szCs w:val="18"/>
          <w:lang w:eastAsia="en-IN"/>
        </w:rPr>
      </w:pPr>
      <w:ins w:id="147"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print(){</w:t>
        </w:r>
        <w:proofErr w:type="spellStart"/>
        <w:r w:rsidRPr="002945DE">
          <w:rPr>
            <w:rFonts w:ascii="Verdana" w:eastAsia="Times New Roman" w:hAnsi="Verdana" w:cs="Times New Roman"/>
            <w:color w:val="000000"/>
            <w:sz w:val="18"/>
            <w:szCs w:val="18"/>
            <w:bdr w:val="none" w:sz="0" w:space="0" w:color="auto" w:frame="1"/>
            <w:lang w:eastAsia="en-IN"/>
          </w:rPr>
          <w:t>System.out.println</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color w:val="0000FF"/>
            <w:sz w:val="18"/>
            <w:lang w:eastAsia="en-IN"/>
          </w:rPr>
          <w:t>"Hello"</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7"/>
        </w:numPr>
        <w:shd w:val="clear" w:color="auto" w:fill="FFFFFF"/>
        <w:spacing w:after="0" w:line="285" w:lineRule="atLeast"/>
        <w:ind w:left="0"/>
        <w:rPr>
          <w:ins w:id="148" w:author="Unknown"/>
          <w:rFonts w:ascii="Verdana" w:eastAsia="Times New Roman" w:hAnsi="Verdana" w:cs="Times New Roman"/>
          <w:color w:val="000000"/>
          <w:sz w:val="18"/>
          <w:szCs w:val="18"/>
          <w:lang w:eastAsia="en-IN"/>
        </w:rPr>
      </w:pPr>
      <w:ins w:id="149"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show(){</w:t>
        </w:r>
        <w:proofErr w:type="spellStart"/>
        <w:r w:rsidRPr="002945DE">
          <w:rPr>
            <w:rFonts w:ascii="Verdana" w:eastAsia="Times New Roman" w:hAnsi="Verdana" w:cs="Times New Roman"/>
            <w:color w:val="000000"/>
            <w:sz w:val="18"/>
            <w:szCs w:val="18"/>
            <w:bdr w:val="none" w:sz="0" w:space="0" w:color="auto" w:frame="1"/>
            <w:lang w:eastAsia="en-IN"/>
          </w:rPr>
          <w:t>System.out.println</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color w:val="0000FF"/>
            <w:sz w:val="18"/>
            <w:lang w:eastAsia="en-IN"/>
          </w:rPr>
          <w:t>"Welcome"</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7"/>
        </w:numPr>
        <w:shd w:val="clear" w:color="auto" w:fill="FFFFFF"/>
        <w:spacing w:after="0" w:line="285" w:lineRule="atLeast"/>
        <w:ind w:left="0"/>
        <w:rPr>
          <w:ins w:id="150" w:author="Unknown"/>
          <w:rFonts w:ascii="Verdana" w:eastAsia="Times New Roman" w:hAnsi="Verdana" w:cs="Times New Roman"/>
          <w:color w:val="000000"/>
          <w:sz w:val="18"/>
          <w:szCs w:val="18"/>
          <w:lang w:eastAsia="en-IN"/>
        </w:rPr>
      </w:pPr>
      <w:ins w:id="151"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7"/>
        </w:numPr>
        <w:shd w:val="clear" w:color="auto" w:fill="FFFFFF"/>
        <w:spacing w:after="0" w:line="285" w:lineRule="atLeast"/>
        <w:ind w:left="0"/>
        <w:rPr>
          <w:ins w:id="152" w:author="Unknown"/>
          <w:rFonts w:ascii="Verdana" w:eastAsia="Times New Roman" w:hAnsi="Verdana" w:cs="Times New Roman"/>
          <w:color w:val="000000"/>
          <w:sz w:val="18"/>
          <w:szCs w:val="18"/>
          <w:lang w:eastAsia="en-IN"/>
        </w:rPr>
      </w:pPr>
      <w:ins w:id="153"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static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main(String </w:t>
        </w:r>
        <w:proofErr w:type="spellStart"/>
        <w:r w:rsidRPr="002945DE">
          <w:rPr>
            <w:rFonts w:ascii="Verdana" w:eastAsia="Times New Roman" w:hAnsi="Verdana" w:cs="Times New Roman"/>
            <w:color w:val="000000"/>
            <w:sz w:val="18"/>
            <w:szCs w:val="18"/>
            <w:bdr w:val="none" w:sz="0" w:space="0" w:color="auto" w:frame="1"/>
            <w:lang w:eastAsia="en-IN"/>
          </w:rPr>
          <w:t>args</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7"/>
        </w:numPr>
        <w:shd w:val="clear" w:color="auto" w:fill="FFFFFF"/>
        <w:spacing w:after="0" w:line="285" w:lineRule="atLeast"/>
        <w:ind w:left="0"/>
        <w:rPr>
          <w:ins w:id="154" w:author="Unknown"/>
          <w:rFonts w:ascii="Verdana" w:eastAsia="Times New Roman" w:hAnsi="Verdana" w:cs="Times New Roman"/>
          <w:color w:val="000000"/>
          <w:sz w:val="18"/>
          <w:szCs w:val="18"/>
          <w:lang w:eastAsia="en-IN"/>
        </w:rPr>
      </w:pPr>
      <w:ins w:id="155" w:author="Unknown">
        <w:r w:rsidRPr="002945DE">
          <w:rPr>
            <w:rFonts w:ascii="Verdana" w:eastAsia="Times New Roman" w:hAnsi="Verdana" w:cs="Times New Roman"/>
            <w:color w:val="000000"/>
            <w:sz w:val="18"/>
            <w:szCs w:val="18"/>
            <w:bdr w:val="none" w:sz="0" w:space="0" w:color="auto" w:frame="1"/>
            <w:lang w:eastAsia="en-IN"/>
          </w:rPr>
          <w:t>A7 </w:t>
        </w:r>
        <w:proofErr w:type="spellStart"/>
        <w:r w:rsidRPr="002945DE">
          <w:rPr>
            <w:rFonts w:ascii="Verdana" w:eastAsia="Times New Roman" w:hAnsi="Verdana" w:cs="Times New Roman"/>
            <w:color w:val="000000"/>
            <w:sz w:val="18"/>
            <w:szCs w:val="18"/>
            <w:bdr w:val="none" w:sz="0" w:space="0" w:color="auto" w:frame="1"/>
            <w:lang w:eastAsia="en-IN"/>
          </w:rPr>
          <w:t>obj</w:t>
        </w:r>
        <w:proofErr w:type="spellEnd"/>
        <w:r w:rsidRPr="002945DE">
          <w:rPr>
            <w:rFonts w:ascii="Verdana" w:eastAsia="Times New Roman" w:hAnsi="Verdana" w:cs="Times New Roman"/>
            <w:color w:val="000000"/>
            <w:sz w:val="18"/>
            <w:szCs w:val="18"/>
            <w:bdr w:val="none" w:sz="0" w:space="0" w:color="auto" w:frame="1"/>
            <w:lang w:eastAsia="en-IN"/>
          </w:rPr>
          <w:t> = </w:t>
        </w:r>
        <w:r w:rsidRPr="002945DE">
          <w:rPr>
            <w:rFonts w:ascii="Verdana" w:eastAsia="Times New Roman" w:hAnsi="Verdana" w:cs="Times New Roman"/>
            <w:b/>
            <w:bCs/>
            <w:color w:val="006699"/>
            <w:sz w:val="18"/>
            <w:lang w:eastAsia="en-IN"/>
          </w:rPr>
          <w:t>new</w:t>
        </w:r>
        <w:r w:rsidRPr="002945DE">
          <w:rPr>
            <w:rFonts w:ascii="Verdana" w:eastAsia="Times New Roman" w:hAnsi="Verdana" w:cs="Times New Roman"/>
            <w:color w:val="000000"/>
            <w:sz w:val="18"/>
            <w:szCs w:val="18"/>
            <w:bdr w:val="none" w:sz="0" w:space="0" w:color="auto" w:frame="1"/>
            <w:lang w:eastAsia="en-IN"/>
          </w:rPr>
          <w:t> A7();  </w:t>
        </w:r>
      </w:ins>
    </w:p>
    <w:p w:rsidR="002945DE" w:rsidRPr="002945DE" w:rsidRDefault="002945DE" w:rsidP="002945DE">
      <w:pPr>
        <w:numPr>
          <w:ilvl w:val="0"/>
          <w:numId w:val="7"/>
        </w:numPr>
        <w:shd w:val="clear" w:color="auto" w:fill="FFFFFF"/>
        <w:spacing w:after="0" w:line="285" w:lineRule="atLeast"/>
        <w:ind w:left="0"/>
        <w:rPr>
          <w:ins w:id="156" w:author="Unknown"/>
          <w:rFonts w:ascii="Verdana" w:eastAsia="Times New Roman" w:hAnsi="Verdana" w:cs="Times New Roman"/>
          <w:color w:val="000000"/>
          <w:sz w:val="18"/>
          <w:szCs w:val="18"/>
          <w:lang w:eastAsia="en-IN"/>
        </w:rPr>
      </w:pPr>
      <w:proofErr w:type="spellStart"/>
      <w:ins w:id="157" w:author="Unknown">
        <w:r w:rsidRPr="002945DE">
          <w:rPr>
            <w:rFonts w:ascii="Verdana" w:eastAsia="Times New Roman" w:hAnsi="Verdana" w:cs="Times New Roman"/>
            <w:color w:val="000000"/>
            <w:sz w:val="18"/>
            <w:szCs w:val="18"/>
            <w:bdr w:val="none" w:sz="0" w:space="0" w:color="auto" w:frame="1"/>
            <w:lang w:eastAsia="en-IN"/>
          </w:rPr>
          <w:t>obj.print</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7"/>
        </w:numPr>
        <w:shd w:val="clear" w:color="auto" w:fill="FFFFFF"/>
        <w:spacing w:after="0" w:line="285" w:lineRule="atLeast"/>
        <w:ind w:left="0"/>
        <w:rPr>
          <w:ins w:id="158" w:author="Unknown"/>
          <w:rFonts w:ascii="Verdana" w:eastAsia="Times New Roman" w:hAnsi="Verdana" w:cs="Times New Roman"/>
          <w:color w:val="000000"/>
          <w:sz w:val="18"/>
          <w:szCs w:val="18"/>
          <w:lang w:eastAsia="en-IN"/>
        </w:rPr>
      </w:pPr>
      <w:proofErr w:type="spellStart"/>
      <w:ins w:id="159" w:author="Unknown">
        <w:r w:rsidRPr="002945DE">
          <w:rPr>
            <w:rFonts w:ascii="Verdana" w:eastAsia="Times New Roman" w:hAnsi="Verdana" w:cs="Times New Roman"/>
            <w:color w:val="000000"/>
            <w:sz w:val="18"/>
            <w:szCs w:val="18"/>
            <w:bdr w:val="none" w:sz="0" w:space="0" w:color="auto" w:frame="1"/>
            <w:lang w:eastAsia="en-IN"/>
          </w:rPr>
          <w:t>obj.show</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7"/>
        </w:numPr>
        <w:shd w:val="clear" w:color="auto" w:fill="FFFFFF"/>
        <w:spacing w:after="0" w:line="285" w:lineRule="atLeast"/>
        <w:ind w:left="0"/>
        <w:rPr>
          <w:ins w:id="160" w:author="Unknown"/>
          <w:rFonts w:ascii="Verdana" w:eastAsia="Times New Roman" w:hAnsi="Verdana" w:cs="Times New Roman"/>
          <w:color w:val="000000"/>
          <w:sz w:val="18"/>
          <w:szCs w:val="18"/>
          <w:lang w:eastAsia="en-IN"/>
        </w:rPr>
      </w:pPr>
      <w:ins w:id="161" w:author="Unknown">
        <w:r w:rsidRPr="002945DE">
          <w:rPr>
            <w:rFonts w:ascii="Verdana" w:eastAsia="Times New Roman" w:hAnsi="Verdana" w:cs="Times New Roman"/>
            <w:color w:val="000000"/>
            <w:sz w:val="18"/>
            <w:szCs w:val="18"/>
            <w:bdr w:val="none" w:sz="0" w:space="0" w:color="auto" w:frame="1"/>
            <w:lang w:eastAsia="en-IN"/>
          </w:rPr>
          <w:t> }  </w:t>
        </w:r>
      </w:ins>
    </w:p>
    <w:p w:rsidR="002945DE" w:rsidRPr="002945DE" w:rsidRDefault="002945DE" w:rsidP="002945DE">
      <w:pPr>
        <w:numPr>
          <w:ilvl w:val="0"/>
          <w:numId w:val="7"/>
        </w:numPr>
        <w:shd w:val="clear" w:color="auto" w:fill="FFFFFF"/>
        <w:spacing w:after="109" w:line="285" w:lineRule="atLeast"/>
        <w:ind w:left="0"/>
        <w:rPr>
          <w:ins w:id="162" w:author="Unknown"/>
          <w:rFonts w:ascii="Verdana" w:eastAsia="Times New Roman" w:hAnsi="Verdana" w:cs="Times New Roman"/>
          <w:color w:val="000000"/>
          <w:sz w:val="18"/>
          <w:szCs w:val="18"/>
          <w:lang w:eastAsia="en-IN"/>
        </w:rPr>
      </w:pPr>
      <w:ins w:id="163"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spacing w:after="0" w:line="240" w:lineRule="auto"/>
        <w:rPr>
          <w:ins w:id="164" w:author="Unknown"/>
          <w:rFonts w:ascii="Times New Roman" w:eastAsia="Times New Roman" w:hAnsi="Times New Roman" w:cs="Times New Roman"/>
          <w:sz w:val="24"/>
          <w:szCs w:val="24"/>
          <w:lang w:eastAsia="en-IN"/>
        </w:rPr>
      </w:pPr>
      <w:ins w:id="165" w:author="Unknown">
        <w:r w:rsidRPr="002945DE">
          <w:rPr>
            <w:rFonts w:ascii="Verdana" w:eastAsia="Times New Roman" w:hAnsi="Verdana" w:cs="Times New Roman"/>
            <w:color w:val="000000"/>
            <w:sz w:val="18"/>
            <w:lang w:eastAsia="en-IN"/>
          </w:rPr>
          <w:fldChar w:fldCharType="begin"/>
        </w:r>
        <w:r w:rsidRPr="002945DE">
          <w:rPr>
            <w:rFonts w:ascii="Verdana" w:eastAsia="Times New Roman" w:hAnsi="Verdana" w:cs="Times New Roman"/>
            <w:color w:val="000000"/>
            <w:sz w:val="18"/>
            <w:lang w:eastAsia="en-IN"/>
          </w:rPr>
          <w:instrText xml:space="preserve"> HYPERLINK "http://www.javatpoint.com/opr/test.jsp?filename=A7" \t "_blank" </w:instrText>
        </w:r>
        <w:r w:rsidRPr="002945DE">
          <w:rPr>
            <w:rFonts w:ascii="Verdana" w:eastAsia="Times New Roman" w:hAnsi="Verdana" w:cs="Times New Roman"/>
            <w:color w:val="000000"/>
            <w:sz w:val="18"/>
            <w:lang w:eastAsia="en-IN"/>
          </w:rPr>
          <w:fldChar w:fldCharType="separate"/>
        </w:r>
        <w:r w:rsidRPr="002945DE">
          <w:rPr>
            <w:rFonts w:ascii="Verdana" w:eastAsia="Times New Roman" w:hAnsi="Verdana" w:cs="Times New Roman"/>
            <w:b/>
            <w:bCs/>
            <w:color w:val="FFFFFF"/>
            <w:sz w:val="18"/>
            <w:u w:val="single"/>
            <w:lang w:eastAsia="en-IN"/>
          </w:rPr>
          <w:t>Test it Now</w:t>
        </w:r>
        <w:r w:rsidRPr="002945DE">
          <w:rPr>
            <w:rFonts w:ascii="Verdana" w:eastAsia="Times New Roman" w:hAnsi="Verdana" w:cs="Times New Roman"/>
            <w:color w:val="000000"/>
            <w:sz w:val="18"/>
            <w:lang w:eastAsia="en-IN"/>
          </w:rPr>
          <w:fldChar w:fldCharType="end"/>
        </w:r>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 w:author="Unknown"/>
          <w:rFonts w:ascii="Courier New" w:eastAsia="Times New Roman" w:hAnsi="Courier New" w:cs="Courier New"/>
          <w:color w:val="000000"/>
          <w:sz w:val="20"/>
          <w:szCs w:val="20"/>
          <w:lang w:eastAsia="en-IN"/>
        </w:rPr>
      </w:pPr>
      <w:proofErr w:type="spellStart"/>
      <w:ins w:id="167" w:author="Unknown">
        <w:r w:rsidRPr="002945DE">
          <w:rPr>
            <w:rFonts w:ascii="Courier New" w:eastAsia="Times New Roman" w:hAnsi="Courier New" w:cs="Courier New"/>
            <w:color w:val="000000"/>
            <w:sz w:val="20"/>
            <w:szCs w:val="20"/>
            <w:lang w:eastAsia="en-IN"/>
          </w:rPr>
          <w:t>Output:Hello</w:t>
        </w:r>
        <w:proofErr w:type="spellEnd"/>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 w:author="Unknown"/>
          <w:rFonts w:ascii="Courier New" w:eastAsia="Times New Roman" w:hAnsi="Courier New" w:cs="Courier New"/>
          <w:color w:val="000000"/>
          <w:sz w:val="20"/>
          <w:szCs w:val="20"/>
          <w:lang w:eastAsia="en-IN"/>
        </w:rPr>
      </w:pPr>
      <w:ins w:id="169" w:author="Unknown">
        <w:r w:rsidRPr="002945DE">
          <w:rPr>
            <w:rFonts w:ascii="Courier New" w:eastAsia="Times New Roman" w:hAnsi="Courier New" w:cs="Courier New"/>
            <w:color w:val="000000"/>
            <w:sz w:val="20"/>
            <w:szCs w:val="20"/>
            <w:lang w:eastAsia="en-IN"/>
          </w:rPr>
          <w:t xml:space="preserve">       Welcome</w:t>
        </w:r>
      </w:ins>
    </w:p>
    <w:p w:rsidR="002945DE" w:rsidRPr="002945DE" w:rsidRDefault="002945DE" w:rsidP="002945DE">
      <w:pPr>
        <w:shd w:val="clear" w:color="auto" w:fill="FFFFFF"/>
        <w:spacing w:before="100" w:beforeAutospacing="1" w:after="100" w:afterAutospacing="1" w:line="312" w:lineRule="atLeast"/>
        <w:outlineLvl w:val="1"/>
        <w:rPr>
          <w:ins w:id="170" w:author="Unknown"/>
          <w:rFonts w:ascii="Helvetica" w:eastAsia="Times New Roman" w:hAnsi="Helvetica" w:cs="Helvetica"/>
          <w:color w:val="610B4B"/>
          <w:sz w:val="29"/>
          <w:szCs w:val="29"/>
          <w:lang w:eastAsia="en-IN"/>
        </w:rPr>
      </w:pPr>
      <w:ins w:id="171" w:author="Unknown">
        <w:r w:rsidRPr="002945DE">
          <w:rPr>
            <w:rFonts w:ascii="Helvetica" w:eastAsia="Times New Roman" w:hAnsi="Helvetica" w:cs="Helvetica"/>
            <w:color w:val="610B4B"/>
            <w:sz w:val="29"/>
            <w:szCs w:val="29"/>
            <w:lang w:eastAsia="en-IN"/>
          </w:rPr>
          <w:t>Q) Multiple inheritance is not supported through class in java, but it is possible by an interface, why?</w:t>
        </w:r>
      </w:ins>
    </w:p>
    <w:p w:rsidR="002945DE" w:rsidRPr="002945DE" w:rsidRDefault="002945DE" w:rsidP="002945DE">
      <w:pPr>
        <w:shd w:val="clear" w:color="auto" w:fill="FFFFFF"/>
        <w:spacing w:before="100" w:beforeAutospacing="1" w:after="100" w:afterAutospacing="1" w:line="240" w:lineRule="auto"/>
        <w:rPr>
          <w:ins w:id="172" w:author="Unknown"/>
          <w:rFonts w:ascii="Verdana" w:eastAsia="Times New Roman" w:hAnsi="Verdana" w:cs="Times New Roman"/>
          <w:color w:val="000000"/>
          <w:sz w:val="18"/>
          <w:szCs w:val="18"/>
          <w:lang w:eastAsia="en-IN"/>
        </w:rPr>
      </w:pPr>
      <w:ins w:id="173" w:author="Unknown">
        <w:r w:rsidRPr="002945DE">
          <w:rPr>
            <w:rFonts w:ascii="Verdana" w:eastAsia="Times New Roman" w:hAnsi="Verdana" w:cs="Times New Roman"/>
            <w:color w:val="000000"/>
            <w:sz w:val="18"/>
            <w:szCs w:val="18"/>
            <w:lang w:eastAsia="en-IN"/>
          </w:rP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 For example:</w:t>
        </w:r>
      </w:ins>
    </w:p>
    <w:p w:rsidR="002945DE" w:rsidRPr="002945DE" w:rsidRDefault="002945DE" w:rsidP="002945DE">
      <w:pPr>
        <w:numPr>
          <w:ilvl w:val="0"/>
          <w:numId w:val="8"/>
        </w:numPr>
        <w:shd w:val="clear" w:color="auto" w:fill="FFFFFF"/>
        <w:spacing w:after="0" w:line="285" w:lineRule="atLeast"/>
        <w:ind w:left="0"/>
        <w:rPr>
          <w:ins w:id="174" w:author="Unknown"/>
          <w:rFonts w:ascii="Verdana" w:eastAsia="Times New Roman" w:hAnsi="Verdana" w:cs="Times New Roman"/>
          <w:color w:val="000000"/>
          <w:sz w:val="18"/>
          <w:szCs w:val="18"/>
          <w:lang w:eastAsia="en-IN"/>
        </w:rPr>
      </w:pPr>
      <w:ins w:id="175"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Printable{  </w:t>
        </w:r>
      </w:ins>
    </w:p>
    <w:p w:rsidR="002945DE" w:rsidRPr="002945DE" w:rsidRDefault="002945DE" w:rsidP="002945DE">
      <w:pPr>
        <w:numPr>
          <w:ilvl w:val="0"/>
          <w:numId w:val="8"/>
        </w:numPr>
        <w:shd w:val="clear" w:color="auto" w:fill="FFFFFF"/>
        <w:spacing w:after="0" w:line="285" w:lineRule="atLeast"/>
        <w:ind w:left="0"/>
        <w:rPr>
          <w:ins w:id="176" w:author="Unknown"/>
          <w:rFonts w:ascii="Verdana" w:eastAsia="Times New Roman" w:hAnsi="Verdana" w:cs="Times New Roman"/>
          <w:color w:val="000000"/>
          <w:sz w:val="18"/>
          <w:szCs w:val="18"/>
          <w:lang w:eastAsia="en-IN"/>
        </w:rPr>
      </w:pPr>
      <w:ins w:id="177" w:author="Unknown">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print();  </w:t>
        </w:r>
      </w:ins>
    </w:p>
    <w:p w:rsidR="002945DE" w:rsidRPr="002945DE" w:rsidRDefault="002945DE" w:rsidP="002945DE">
      <w:pPr>
        <w:numPr>
          <w:ilvl w:val="0"/>
          <w:numId w:val="8"/>
        </w:numPr>
        <w:shd w:val="clear" w:color="auto" w:fill="FFFFFF"/>
        <w:spacing w:after="0" w:line="285" w:lineRule="atLeast"/>
        <w:ind w:left="0"/>
        <w:rPr>
          <w:ins w:id="178" w:author="Unknown"/>
          <w:rFonts w:ascii="Verdana" w:eastAsia="Times New Roman" w:hAnsi="Verdana" w:cs="Times New Roman"/>
          <w:color w:val="000000"/>
          <w:sz w:val="18"/>
          <w:szCs w:val="18"/>
          <w:lang w:eastAsia="en-IN"/>
        </w:rPr>
      </w:pPr>
      <w:ins w:id="179"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8"/>
        </w:numPr>
        <w:shd w:val="clear" w:color="auto" w:fill="FFFFFF"/>
        <w:spacing w:after="0" w:line="285" w:lineRule="atLeast"/>
        <w:ind w:left="0"/>
        <w:rPr>
          <w:ins w:id="180" w:author="Unknown"/>
          <w:rFonts w:ascii="Verdana" w:eastAsia="Times New Roman" w:hAnsi="Verdana" w:cs="Times New Roman"/>
          <w:color w:val="000000"/>
          <w:sz w:val="18"/>
          <w:szCs w:val="18"/>
          <w:lang w:eastAsia="en-IN"/>
        </w:rPr>
      </w:pPr>
      <w:ins w:id="181"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Showable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8"/>
        </w:numPr>
        <w:shd w:val="clear" w:color="auto" w:fill="FFFFFF"/>
        <w:spacing w:after="0" w:line="285" w:lineRule="atLeast"/>
        <w:ind w:left="0"/>
        <w:rPr>
          <w:ins w:id="182" w:author="Unknown"/>
          <w:rFonts w:ascii="Verdana" w:eastAsia="Times New Roman" w:hAnsi="Verdana" w:cs="Times New Roman"/>
          <w:color w:val="000000"/>
          <w:sz w:val="18"/>
          <w:szCs w:val="18"/>
          <w:lang w:eastAsia="en-IN"/>
        </w:rPr>
      </w:pPr>
      <w:ins w:id="183" w:author="Unknown">
        <w:r w:rsidRPr="002945DE">
          <w:rPr>
            <w:rFonts w:ascii="Verdana" w:eastAsia="Times New Roman" w:hAnsi="Verdana" w:cs="Times New Roman"/>
            <w:b/>
            <w:bCs/>
            <w:color w:val="006699"/>
            <w:sz w:val="18"/>
            <w:lang w:eastAsia="en-IN"/>
          </w:rPr>
          <w:lastRenderedPageBreak/>
          <w:t>void</w:t>
        </w:r>
        <w:r w:rsidRPr="002945DE">
          <w:rPr>
            <w:rFonts w:ascii="Verdana" w:eastAsia="Times New Roman" w:hAnsi="Verdana" w:cs="Times New Roman"/>
            <w:color w:val="000000"/>
            <w:sz w:val="18"/>
            <w:szCs w:val="18"/>
            <w:bdr w:val="none" w:sz="0" w:space="0" w:color="auto" w:frame="1"/>
            <w:lang w:eastAsia="en-IN"/>
          </w:rPr>
          <w:t> print();  </w:t>
        </w:r>
      </w:ins>
    </w:p>
    <w:p w:rsidR="002945DE" w:rsidRPr="002945DE" w:rsidRDefault="002945DE" w:rsidP="002945DE">
      <w:pPr>
        <w:numPr>
          <w:ilvl w:val="0"/>
          <w:numId w:val="8"/>
        </w:numPr>
        <w:shd w:val="clear" w:color="auto" w:fill="FFFFFF"/>
        <w:spacing w:after="0" w:line="285" w:lineRule="atLeast"/>
        <w:ind w:left="0"/>
        <w:rPr>
          <w:ins w:id="184" w:author="Unknown"/>
          <w:rFonts w:ascii="Verdana" w:eastAsia="Times New Roman" w:hAnsi="Verdana" w:cs="Times New Roman"/>
          <w:color w:val="000000"/>
          <w:sz w:val="18"/>
          <w:szCs w:val="18"/>
          <w:lang w:eastAsia="en-IN"/>
        </w:rPr>
      </w:pPr>
      <w:ins w:id="185"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8"/>
        </w:numPr>
        <w:shd w:val="clear" w:color="auto" w:fill="FFFFFF"/>
        <w:spacing w:after="0" w:line="285" w:lineRule="atLeast"/>
        <w:ind w:left="0"/>
        <w:rPr>
          <w:ins w:id="186" w:author="Unknown"/>
          <w:rFonts w:ascii="Verdana" w:eastAsia="Times New Roman" w:hAnsi="Verdana" w:cs="Times New Roman"/>
          <w:color w:val="000000"/>
          <w:sz w:val="18"/>
          <w:szCs w:val="18"/>
          <w:lang w:eastAsia="en-IN"/>
        </w:rPr>
      </w:pPr>
      <w:ins w:id="187"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8"/>
        </w:numPr>
        <w:shd w:val="clear" w:color="auto" w:fill="FFFFFF"/>
        <w:spacing w:after="0" w:line="285" w:lineRule="atLeast"/>
        <w:ind w:left="0"/>
        <w:rPr>
          <w:ins w:id="188" w:author="Unknown"/>
          <w:rFonts w:ascii="Verdana" w:eastAsia="Times New Roman" w:hAnsi="Verdana" w:cs="Times New Roman"/>
          <w:color w:val="000000"/>
          <w:sz w:val="18"/>
          <w:szCs w:val="18"/>
          <w:lang w:eastAsia="en-IN"/>
        </w:rPr>
      </w:pPr>
      <w:ins w:id="189"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TestInterface3 </w:t>
        </w:r>
        <w:r w:rsidRPr="002945DE">
          <w:rPr>
            <w:rFonts w:ascii="Verdana" w:eastAsia="Times New Roman" w:hAnsi="Verdana" w:cs="Times New Roman"/>
            <w:b/>
            <w:bCs/>
            <w:color w:val="006699"/>
            <w:sz w:val="18"/>
            <w:lang w:eastAsia="en-IN"/>
          </w:rPr>
          <w:t>implements</w:t>
        </w:r>
        <w:r w:rsidRPr="002945DE">
          <w:rPr>
            <w:rFonts w:ascii="Verdana" w:eastAsia="Times New Roman" w:hAnsi="Verdana" w:cs="Times New Roman"/>
            <w:color w:val="000000"/>
            <w:sz w:val="18"/>
            <w:szCs w:val="18"/>
            <w:bdr w:val="none" w:sz="0" w:space="0" w:color="auto" w:frame="1"/>
            <w:lang w:eastAsia="en-IN"/>
          </w:rPr>
          <w:t> Printable, </w:t>
        </w:r>
        <w:proofErr w:type="spellStart"/>
        <w:r w:rsidRPr="002945DE">
          <w:rPr>
            <w:rFonts w:ascii="Verdana" w:eastAsia="Times New Roman" w:hAnsi="Verdana" w:cs="Times New Roman"/>
            <w:color w:val="000000"/>
            <w:sz w:val="18"/>
            <w:szCs w:val="18"/>
            <w:bdr w:val="none" w:sz="0" w:space="0" w:color="auto" w:frame="1"/>
            <w:lang w:eastAsia="en-IN"/>
          </w:rPr>
          <w:t>Showable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8"/>
        </w:numPr>
        <w:shd w:val="clear" w:color="auto" w:fill="FFFFFF"/>
        <w:spacing w:after="0" w:line="285" w:lineRule="atLeast"/>
        <w:ind w:left="0"/>
        <w:rPr>
          <w:ins w:id="190" w:author="Unknown"/>
          <w:rFonts w:ascii="Verdana" w:eastAsia="Times New Roman" w:hAnsi="Verdana" w:cs="Times New Roman"/>
          <w:color w:val="000000"/>
          <w:sz w:val="18"/>
          <w:szCs w:val="18"/>
          <w:lang w:eastAsia="en-IN"/>
        </w:rPr>
      </w:pPr>
      <w:ins w:id="191"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print(){</w:t>
        </w:r>
        <w:proofErr w:type="spellStart"/>
        <w:r w:rsidRPr="002945DE">
          <w:rPr>
            <w:rFonts w:ascii="Verdana" w:eastAsia="Times New Roman" w:hAnsi="Verdana" w:cs="Times New Roman"/>
            <w:color w:val="000000"/>
            <w:sz w:val="18"/>
            <w:szCs w:val="18"/>
            <w:bdr w:val="none" w:sz="0" w:space="0" w:color="auto" w:frame="1"/>
            <w:lang w:eastAsia="en-IN"/>
          </w:rPr>
          <w:t>System.out.println</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color w:val="0000FF"/>
            <w:sz w:val="18"/>
            <w:lang w:eastAsia="en-IN"/>
          </w:rPr>
          <w:t>"Hello"</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8"/>
        </w:numPr>
        <w:shd w:val="clear" w:color="auto" w:fill="FFFFFF"/>
        <w:spacing w:after="0" w:line="285" w:lineRule="atLeast"/>
        <w:ind w:left="0"/>
        <w:rPr>
          <w:ins w:id="192" w:author="Unknown"/>
          <w:rFonts w:ascii="Verdana" w:eastAsia="Times New Roman" w:hAnsi="Verdana" w:cs="Times New Roman"/>
          <w:color w:val="000000"/>
          <w:sz w:val="18"/>
          <w:szCs w:val="18"/>
          <w:lang w:eastAsia="en-IN"/>
        </w:rPr>
      </w:pPr>
      <w:ins w:id="193"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static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main(String </w:t>
        </w:r>
        <w:proofErr w:type="spellStart"/>
        <w:r w:rsidRPr="002945DE">
          <w:rPr>
            <w:rFonts w:ascii="Verdana" w:eastAsia="Times New Roman" w:hAnsi="Verdana" w:cs="Times New Roman"/>
            <w:color w:val="000000"/>
            <w:sz w:val="18"/>
            <w:szCs w:val="18"/>
            <w:bdr w:val="none" w:sz="0" w:space="0" w:color="auto" w:frame="1"/>
            <w:lang w:eastAsia="en-IN"/>
          </w:rPr>
          <w:t>args</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8"/>
        </w:numPr>
        <w:shd w:val="clear" w:color="auto" w:fill="FFFFFF"/>
        <w:spacing w:after="0" w:line="285" w:lineRule="atLeast"/>
        <w:ind w:left="0"/>
        <w:rPr>
          <w:ins w:id="194" w:author="Unknown"/>
          <w:rFonts w:ascii="Verdana" w:eastAsia="Times New Roman" w:hAnsi="Verdana" w:cs="Times New Roman"/>
          <w:color w:val="000000"/>
          <w:sz w:val="18"/>
          <w:szCs w:val="18"/>
          <w:lang w:eastAsia="en-IN"/>
        </w:rPr>
      </w:pPr>
      <w:ins w:id="195" w:author="Unknown">
        <w:r w:rsidRPr="002945DE">
          <w:rPr>
            <w:rFonts w:ascii="Verdana" w:eastAsia="Times New Roman" w:hAnsi="Verdana" w:cs="Times New Roman"/>
            <w:color w:val="000000"/>
            <w:sz w:val="18"/>
            <w:szCs w:val="18"/>
            <w:bdr w:val="none" w:sz="0" w:space="0" w:color="auto" w:frame="1"/>
            <w:lang w:eastAsia="en-IN"/>
          </w:rPr>
          <w:t>TestInterface3 </w:t>
        </w:r>
        <w:proofErr w:type="spellStart"/>
        <w:r w:rsidRPr="002945DE">
          <w:rPr>
            <w:rFonts w:ascii="Verdana" w:eastAsia="Times New Roman" w:hAnsi="Verdana" w:cs="Times New Roman"/>
            <w:color w:val="000000"/>
            <w:sz w:val="18"/>
            <w:szCs w:val="18"/>
            <w:bdr w:val="none" w:sz="0" w:space="0" w:color="auto" w:frame="1"/>
            <w:lang w:eastAsia="en-IN"/>
          </w:rPr>
          <w:t>obj</w:t>
        </w:r>
        <w:proofErr w:type="spellEnd"/>
        <w:r w:rsidRPr="002945DE">
          <w:rPr>
            <w:rFonts w:ascii="Verdana" w:eastAsia="Times New Roman" w:hAnsi="Verdana" w:cs="Times New Roman"/>
            <w:color w:val="000000"/>
            <w:sz w:val="18"/>
            <w:szCs w:val="18"/>
            <w:bdr w:val="none" w:sz="0" w:space="0" w:color="auto" w:frame="1"/>
            <w:lang w:eastAsia="en-IN"/>
          </w:rPr>
          <w:t> = </w:t>
        </w:r>
        <w:r w:rsidRPr="002945DE">
          <w:rPr>
            <w:rFonts w:ascii="Verdana" w:eastAsia="Times New Roman" w:hAnsi="Verdana" w:cs="Times New Roman"/>
            <w:b/>
            <w:bCs/>
            <w:color w:val="006699"/>
            <w:sz w:val="18"/>
            <w:lang w:eastAsia="en-IN"/>
          </w:rPr>
          <w:t>new</w:t>
        </w:r>
        <w:r w:rsidRPr="002945DE">
          <w:rPr>
            <w:rFonts w:ascii="Verdana" w:eastAsia="Times New Roman" w:hAnsi="Verdana" w:cs="Times New Roman"/>
            <w:color w:val="000000"/>
            <w:sz w:val="18"/>
            <w:szCs w:val="18"/>
            <w:bdr w:val="none" w:sz="0" w:space="0" w:color="auto" w:frame="1"/>
            <w:lang w:eastAsia="en-IN"/>
          </w:rPr>
          <w:t> TestInterface3();  </w:t>
        </w:r>
      </w:ins>
    </w:p>
    <w:p w:rsidR="002945DE" w:rsidRPr="002945DE" w:rsidRDefault="002945DE" w:rsidP="002945DE">
      <w:pPr>
        <w:numPr>
          <w:ilvl w:val="0"/>
          <w:numId w:val="8"/>
        </w:numPr>
        <w:shd w:val="clear" w:color="auto" w:fill="FFFFFF"/>
        <w:spacing w:after="0" w:line="285" w:lineRule="atLeast"/>
        <w:ind w:left="0"/>
        <w:rPr>
          <w:ins w:id="196" w:author="Unknown"/>
          <w:rFonts w:ascii="Verdana" w:eastAsia="Times New Roman" w:hAnsi="Verdana" w:cs="Times New Roman"/>
          <w:color w:val="000000"/>
          <w:sz w:val="18"/>
          <w:szCs w:val="18"/>
          <w:lang w:eastAsia="en-IN"/>
        </w:rPr>
      </w:pPr>
      <w:proofErr w:type="spellStart"/>
      <w:ins w:id="197" w:author="Unknown">
        <w:r w:rsidRPr="002945DE">
          <w:rPr>
            <w:rFonts w:ascii="Verdana" w:eastAsia="Times New Roman" w:hAnsi="Verdana" w:cs="Times New Roman"/>
            <w:color w:val="000000"/>
            <w:sz w:val="18"/>
            <w:szCs w:val="18"/>
            <w:bdr w:val="none" w:sz="0" w:space="0" w:color="auto" w:frame="1"/>
            <w:lang w:eastAsia="en-IN"/>
          </w:rPr>
          <w:t>obj.print</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8"/>
        </w:numPr>
        <w:shd w:val="clear" w:color="auto" w:fill="FFFFFF"/>
        <w:spacing w:after="0" w:line="285" w:lineRule="atLeast"/>
        <w:ind w:left="0"/>
        <w:rPr>
          <w:ins w:id="198" w:author="Unknown"/>
          <w:rFonts w:ascii="Verdana" w:eastAsia="Times New Roman" w:hAnsi="Verdana" w:cs="Times New Roman"/>
          <w:color w:val="000000"/>
          <w:sz w:val="18"/>
          <w:szCs w:val="18"/>
          <w:lang w:eastAsia="en-IN"/>
        </w:rPr>
      </w:pPr>
      <w:ins w:id="199" w:author="Unknown">
        <w:r w:rsidRPr="002945DE">
          <w:rPr>
            <w:rFonts w:ascii="Verdana" w:eastAsia="Times New Roman" w:hAnsi="Verdana" w:cs="Times New Roman"/>
            <w:color w:val="000000"/>
            <w:sz w:val="18"/>
            <w:szCs w:val="18"/>
            <w:bdr w:val="none" w:sz="0" w:space="0" w:color="auto" w:frame="1"/>
            <w:lang w:eastAsia="en-IN"/>
          </w:rPr>
          <w:t> }  </w:t>
        </w:r>
      </w:ins>
    </w:p>
    <w:p w:rsidR="002945DE" w:rsidRPr="002945DE" w:rsidRDefault="002945DE" w:rsidP="002945DE">
      <w:pPr>
        <w:numPr>
          <w:ilvl w:val="0"/>
          <w:numId w:val="8"/>
        </w:numPr>
        <w:shd w:val="clear" w:color="auto" w:fill="FFFFFF"/>
        <w:spacing w:after="109" w:line="285" w:lineRule="atLeast"/>
        <w:ind w:left="0"/>
        <w:rPr>
          <w:ins w:id="200" w:author="Unknown"/>
          <w:rFonts w:ascii="Verdana" w:eastAsia="Times New Roman" w:hAnsi="Verdana" w:cs="Times New Roman"/>
          <w:color w:val="000000"/>
          <w:sz w:val="18"/>
          <w:szCs w:val="18"/>
          <w:lang w:eastAsia="en-IN"/>
        </w:rPr>
      </w:pPr>
      <w:ins w:id="201"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spacing w:after="0" w:line="240" w:lineRule="auto"/>
        <w:rPr>
          <w:ins w:id="202" w:author="Unknown"/>
          <w:rFonts w:ascii="Times New Roman" w:eastAsia="Times New Roman" w:hAnsi="Times New Roman" w:cs="Times New Roman"/>
          <w:sz w:val="24"/>
          <w:szCs w:val="24"/>
          <w:lang w:eastAsia="en-IN"/>
        </w:rPr>
      </w:pPr>
      <w:ins w:id="203" w:author="Unknown">
        <w:r w:rsidRPr="002945DE">
          <w:rPr>
            <w:rFonts w:ascii="Verdana" w:eastAsia="Times New Roman" w:hAnsi="Verdana" w:cs="Times New Roman"/>
            <w:color w:val="000000"/>
            <w:sz w:val="18"/>
            <w:lang w:eastAsia="en-IN"/>
          </w:rPr>
          <w:fldChar w:fldCharType="begin"/>
        </w:r>
        <w:r w:rsidRPr="002945DE">
          <w:rPr>
            <w:rFonts w:ascii="Verdana" w:eastAsia="Times New Roman" w:hAnsi="Verdana" w:cs="Times New Roman"/>
            <w:color w:val="000000"/>
            <w:sz w:val="18"/>
            <w:lang w:eastAsia="en-IN"/>
          </w:rPr>
          <w:instrText xml:space="preserve"> HYPERLINK "http://www.javatpoint.com/opr/test.jsp?filename=TestInterface3" \t "_blank" </w:instrText>
        </w:r>
        <w:r w:rsidRPr="002945DE">
          <w:rPr>
            <w:rFonts w:ascii="Verdana" w:eastAsia="Times New Roman" w:hAnsi="Verdana" w:cs="Times New Roman"/>
            <w:color w:val="000000"/>
            <w:sz w:val="18"/>
            <w:lang w:eastAsia="en-IN"/>
          </w:rPr>
          <w:fldChar w:fldCharType="separate"/>
        </w:r>
        <w:r w:rsidRPr="002945DE">
          <w:rPr>
            <w:rFonts w:ascii="Verdana" w:eastAsia="Times New Roman" w:hAnsi="Verdana" w:cs="Times New Roman"/>
            <w:b/>
            <w:bCs/>
            <w:color w:val="FFFFFF"/>
            <w:sz w:val="18"/>
            <w:u w:val="single"/>
            <w:lang w:eastAsia="en-IN"/>
          </w:rPr>
          <w:t>Test it Now</w:t>
        </w:r>
        <w:r w:rsidRPr="002945DE">
          <w:rPr>
            <w:rFonts w:ascii="Verdana" w:eastAsia="Times New Roman" w:hAnsi="Verdana" w:cs="Times New Roman"/>
            <w:color w:val="000000"/>
            <w:sz w:val="18"/>
            <w:lang w:eastAsia="en-IN"/>
          </w:rPr>
          <w:fldChar w:fldCharType="end"/>
        </w:r>
      </w:ins>
    </w:p>
    <w:p w:rsidR="002945DE" w:rsidRPr="002945DE" w:rsidRDefault="002945DE" w:rsidP="002945DE">
      <w:pPr>
        <w:shd w:val="clear" w:color="auto" w:fill="FFFFFF"/>
        <w:spacing w:before="100" w:beforeAutospacing="1" w:after="100" w:afterAutospacing="1" w:line="240" w:lineRule="auto"/>
        <w:rPr>
          <w:ins w:id="204" w:author="Unknown"/>
          <w:rFonts w:ascii="Verdana" w:eastAsia="Times New Roman" w:hAnsi="Verdana" w:cs="Times New Roman"/>
          <w:color w:val="000000"/>
          <w:sz w:val="18"/>
          <w:szCs w:val="18"/>
          <w:lang w:eastAsia="en-IN"/>
        </w:rPr>
      </w:pPr>
      <w:ins w:id="205" w:author="Unknown">
        <w:r w:rsidRPr="002945DE">
          <w:rPr>
            <w:rFonts w:ascii="Verdana" w:eastAsia="Times New Roman" w:hAnsi="Verdana" w:cs="Times New Roman"/>
            <w:color w:val="000000"/>
            <w:sz w:val="18"/>
            <w:szCs w:val="18"/>
            <w:lang w:eastAsia="en-IN"/>
          </w:rPr>
          <w:t>Output:</w:t>
        </w:r>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 w:author="Unknown"/>
          <w:rFonts w:ascii="Courier New" w:eastAsia="Times New Roman" w:hAnsi="Courier New" w:cs="Courier New"/>
          <w:color w:val="000000"/>
          <w:sz w:val="20"/>
          <w:szCs w:val="20"/>
          <w:lang w:eastAsia="en-IN"/>
        </w:rPr>
      </w:pPr>
      <w:ins w:id="207" w:author="Unknown">
        <w:r w:rsidRPr="002945DE">
          <w:rPr>
            <w:rFonts w:ascii="Courier New" w:eastAsia="Times New Roman" w:hAnsi="Courier New" w:cs="Courier New"/>
            <w:color w:val="000000"/>
            <w:sz w:val="20"/>
            <w:szCs w:val="20"/>
            <w:lang w:eastAsia="en-IN"/>
          </w:rPr>
          <w:t>Hello</w:t>
        </w:r>
      </w:ins>
    </w:p>
    <w:p w:rsidR="002945DE" w:rsidRPr="002945DE" w:rsidRDefault="002945DE" w:rsidP="002945DE">
      <w:pPr>
        <w:shd w:val="clear" w:color="auto" w:fill="FFFFFF"/>
        <w:spacing w:before="100" w:beforeAutospacing="1" w:after="100" w:afterAutospacing="1" w:line="240" w:lineRule="auto"/>
        <w:rPr>
          <w:ins w:id="208" w:author="Unknown"/>
          <w:rFonts w:ascii="Verdana" w:eastAsia="Times New Roman" w:hAnsi="Verdana" w:cs="Times New Roman"/>
          <w:color w:val="000000"/>
          <w:sz w:val="18"/>
          <w:szCs w:val="18"/>
          <w:lang w:eastAsia="en-IN"/>
        </w:rPr>
      </w:pPr>
      <w:ins w:id="209" w:author="Unknown">
        <w:r w:rsidRPr="002945DE">
          <w:rPr>
            <w:rFonts w:ascii="Verdana" w:eastAsia="Times New Roman" w:hAnsi="Verdana" w:cs="Times New Roman"/>
            <w:color w:val="000000"/>
            <w:sz w:val="18"/>
            <w:szCs w:val="18"/>
            <w:lang w:eastAsia="en-IN"/>
          </w:rPr>
          <w:t xml:space="preserve">As you can see in the above example, Printable and </w:t>
        </w:r>
        <w:proofErr w:type="spellStart"/>
        <w:r w:rsidRPr="002945DE">
          <w:rPr>
            <w:rFonts w:ascii="Verdana" w:eastAsia="Times New Roman" w:hAnsi="Verdana" w:cs="Times New Roman"/>
            <w:color w:val="000000"/>
            <w:sz w:val="18"/>
            <w:szCs w:val="18"/>
            <w:lang w:eastAsia="en-IN"/>
          </w:rPr>
          <w:t>Showable</w:t>
        </w:r>
        <w:proofErr w:type="spellEnd"/>
        <w:r w:rsidRPr="002945DE">
          <w:rPr>
            <w:rFonts w:ascii="Verdana" w:eastAsia="Times New Roman" w:hAnsi="Verdana" w:cs="Times New Roman"/>
            <w:color w:val="000000"/>
            <w:sz w:val="18"/>
            <w:szCs w:val="18"/>
            <w:lang w:eastAsia="en-IN"/>
          </w:rPr>
          <w:t xml:space="preserve"> interface have same methods but its implementation is provided by class TestTnterface1, so there is no ambiguity.</w:t>
        </w:r>
      </w:ins>
    </w:p>
    <w:p w:rsidR="002945DE" w:rsidRPr="002945DE" w:rsidRDefault="002945DE" w:rsidP="002945DE">
      <w:pPr>
        <w:spacing w:after="0" w:line="240" w:lineRule="auto"/>
        <w:rPr>
          <w:ins w:id="210" w:author="Unknown"/>
          <w:rFonts w:ascii="Times New Roman" w:eastAsia="Times New Roman" w:hAnsi="Times New Roman" w:cs="Times New Roman"/>
          <w:sz w:val="24"/>
          <w:szCs w:val="24"/>
          <w:lang w:eastAsia="en-IN"/>
        </w:rPr>
      </w:pPr>
      <w:ins w:id="211" w:author="Unknown">
        <w:r w:rsidRPr="002945DE">
          <w:rPr>
            <w:rFonts w:ascii="Times New Roman" w:eastAsia="Times New Roman" w:hAnsi="Times New Roman" w:cs="Times New Roman"/>
            <w:sz w:val="24"/>
            <w:szCs w:val="24"/>
            <w:lang w:eastAsia="en-IN"/>
          </w:rPr>
          <w:pict>
            <v:rect id="_x0000_i1028" style="width:0;height:.7pt" o:hralign="center" o:hrstd="t" o:hrnoshade="t" o:hr="t" fillcolor="#d4d4d4" stroked="f"/>
          </w:pict>
        </w:r>
      </w:ins>
    </w:p>
    <w:p w:rsidR="002945DE" w:rsidRPr="002945DE" w:rsidRDefault="002945DE" w:rsidP="002945DE">
      <w:pPr>
        <w:shd w:val="clear" w:color="auto" w:fill="FFFFFF"/>
        <w:spacing w:before="100" w:beforeAutospacing="1" w:after="100" w:afterAutospacing="1" w:line="312" w:lineRule="atLeast"/>
        <w:outlineLvl w:val="1"/>
        <w:rPr>
          <w:ins w:id="212" w:author="Unknown"/>
          <w:rFonts w:ascii="Helvetica" w:eastAsia="Times New Roman" w:hAnsi="Helvetica" w:cs="Helvetica"/>
          <w:color w:val="610B38"/>
          <w:sz w:val="34"/>
          <w:szCs w:val="34"/>
          <w:lang w:eastAsia="en-IN"/>
        </w:rPr>
      </w:pPr>
      <w:ins w:id="213" w:author="Unknown">
        <w:r w:rsidRPr="002945DE">
          <w:rPr>
            <w:rFonts w:ascii="Helvetica" w:eastAsia="Times New Roman" w:hAnsi="Helvetica" w:cs="Helvetica"/>
            <w:color w:val="610B38"/>
            <w:sz w:val="34"/>
            <w:szCs w:val="34"/>
            <w:lang w:eastAsia="en-IN"/>
          </w:rPr>
          <w:t>Interface inheritance</w:t>
        </w:r>
      </w:ins>
    </w:p>
    <w:p w:rsidR="002945DE" w:rsidRPr="002945DE" w:rsidRDefault="002945DE" w:rsidP="002945DE">
      <w:pPr>
        <w:shd w:val="clear" w:color="auto" w:fill="FFFFFF"/>
        <w:spacing w:before="100" w:beforeAutospacing="1" w:after="100" w:afterAutospacing="1" w:line="240" w:lineRule="auto"/>
        <w:rPr>
          <w:ins w:id="214" w:author="Unknown"/>
          <w:rFonts w:ascii="Verdana" w:eastAsia="Times New Roman" w:hAnsi="Verdana" w:cs="Times New Roman"/>
          <w:color w:val="000000"/>
          <w:sz w:val="18"/>
          <w:szCs w:val="18"/>
          <w:lang w:eastAsia="en-IN"/>
        </w:rPr>
      </w:pPr>
      <w:ins w:id="215" w:author="Unknown">
        <w:r w:rsidRPr="002945DE">
          <w:rPr>
            <w:rFonts w:ascii="Verdana" w:eastAsia="Times New Roman" w:hAnsi="Verdana" w:cs="Times New Roman"/>
            <w:color w:val="000000"/>
            <w:sz w:val="18"/>
            <w:szCs w:val="18"/>
            <w:lang w:eastAsia="en-IN"/>
          </w:rPr>
          <w:t>A class implements an interface, but one interface extends another interface.</w:t>
        </w:r>
      </w:ins>
    </w:p>
    <w:p w:rsidR="002945DE" w:rsidRPr="002945DE" w:rsidRDefault="002945DE" w:rsidP="002945DE">
      <w:pPr>
        <w:numPr>
          <w:ilvl w:val="0"/>
          <w:numId w:val="9"/>
        </w:numPr>
        <w:shd w:val="clear" w:color="auto" w:fill="FFFFFF"/>
        <w:spacing w:after="0" w:line="285" w:lineRule="atLeast"/>
        <w:ind w:left="0"/>
        <w:rPr>
          <w:ins w:id="216" w:author="Unknown"/>
          <w:rFonts w:ascii="Verdana" w:eastAsia="Times New Roman" w:hAnsi="Verdana" w:cs="Times New Roman"/>
          <w:color w:val="000000"/>
          <w:sz w:val="18"/>
          <w:szCs w:val="18"/>
          <w:lang w:eastAsia="en-IN"/>
        </w:rPr>
      </w:pPr>
      <w:ins w:id="217"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Printable{  </w:t>
        </w:r>
      </w:ins>
    </w:p>
    <w:p w:rsidR="002945DE" w:rsidRPr="002945DE" w:rsidRDefault="002945DE" w:rsidP="002945DE">
      <w:pPr>
        <w:numPr>
          <w:ilvl w:val="0"/>
          <w:numId w:val="9"/>
        </w:numPr>
        <w:shd w:val="clear" w:color="auto" w:fill="FFFFFF"/>
        <w:spacing w:after="0" w:line="285" w:lineRule="atLeast"/>
        <w:ind w:left="0"/>
        <w:rPr>
          <w:ins w:id="218" w:author="Unknown"/>
          <w:rFonts w:ascii="Verdana" w:eastAsia="Times New Roman" w:hAnsi="Verdana" w:cs="Times New Roman"/>
          <w:color w:val="000000"/>
          <w:sz w:val="18"/>
          <w:szCs w:val="18"/>
          <w:lang w:eastAsia="en-IN"/>
        </w:rPr>
      </w:pPr>
      <w:ins w:id="219" w:author="Unknown">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print();  </w:t>
        </w:r>
      </w:ins>
    </w:p>
    <w:p w:rsidR="002945DE" w:rsidRPr="002945DE" w:rsidRDefault="002945DE" w:rsidP="002945DE">
      <w:pPr>
        <w:numPr>
          <w:ilvl w:val="0"/>
          <w:numId w:val="9"/>
        </w:numPr>
        <w:shd w:val="clear" w:color="auto" w:fill="FFFFFF"/>
        <w:spacing w:after="0" w:line="285" w:lineRule="atLeast"/>
        <w:ind w:left="0"/>
        <w:rPr>
          <w:ins w:id="220" w:author="Unknown"/>
          <w:rFonts w:ascii="Verdana" w:eastAsia="Times New Roman" w:hAnsi="Verdana" w:cs="Times New Roman"/>
          <w:color w:val="000000"/>
          <w:sz w:val="18"/>
          <w:szCs w:val="18"/>
          <w:lang w:eastAsia="en-IN"/>
        </w:rPr>
      </w:pPr>
      <w:ins w:id="221"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9"/>
        </w:numPr>
        <w:shd w:val="clear" w:color="auto" w:fill="FFFFFF"/>
        <w:spacing w:after="0" w:line="285" w:lineRule="atLeast"/>
        <w:ind w:left="0"/>
        <w:rPr>
          <w:ins w:id="222" w:author="Unknown"/>
          <w:rFonts w:ascii="Verdana" w:eastAsia="Times New Roman" w:hAnsi="Verdana" w:cs="Times New Roman"/>
          <w:color w:val="000000"/>
          <w:sz w:val="18"/>
          <w:szCs w:val="18"/>
          <w:lang w:eastAsia="en-IN"/>
        </w:rPr>
      </w:pPr>
      <w:ins w:id="223"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Showable</w:t>
        </w:r>
        <w:proofErr w:type="spellEnd"/>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extends</w:t>
        </w:r>
        <w:r w:rsidRPr="002945DE">
          <w:rPr>
            <w:rFonts w:ascii="Verdana" w:eastAsia="Times New Roman" w:hAnsi="Verdana" w:cs="Times New Roman"/>
            <w:color w:val="000000"/>
            <w:sz w:val="18"/>
            <w:szCs w:val="18"/>
            <w:bdr w:val="none" w:sz="0" w:space="0" w:color="auto" w:frame="1"/>
            <w:lang w:eastAsia="en-IN"/>
          </w:rPr>
          <w:t> Printable{  </w:t>
        </w:r>
      </w:ins>
    </w:p>
    <w:p w:rsidR="002945DE" w:rsidRPr="002945DE" w:rsidRDefault="002945DE" w:rsidP="002945DE">
      <w:pPr>
        <w:numPr>
          <w:ilvl w:val="0"/>
          <w:numId w:val="9"/>
        </w:numPr>
        <w:shd w:val="clear" w:color="auto" w:fill="FFFFFF"/>
        <w:spacing w:after="0" w:line="285" w:lineRule="atLeast"/>
        <w:ind w:left="0"/>
        <w:rPr>
          <w:ins w:id="224" w:author="Unknown"/>
          <w:rFonts w:ascii="Verdana" w:eastAsia="Times New Roman" w:hAnsi="Verdana" w:cs="Times New Roman"/>
          <w:color w:val="000000"/>
          <w:sz w:val="18"/>
          <w:szCs w:val="18"/>
          <w:lang w:eastAsia="en-IN"/>
        </w:rPr>
      </w:pPr>
      <w:ins w:id="225" w:author="Unknown">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show();  </w:t>
        </w:r>
      </w:ins>
    </w:p>
    <w:p w:rsidR="002945DE" w:rsidRPr="002945DE" w:rsidRDefault="002945DE" w:rsidP="002945DE">
      <w:pPr>
        <w:numPr>
          <w:ilvl w:val="0"/>
          <w:numId w:val="9"/>
        </w:numPr>
        <w:shd w:val="clear" w:color="auto" w:fill="FFFFFF"/>
        <w:spacing w:after="0" w:line="285" w:lineRule="atLeast"/>
        <w:ind w:left="0"/>
        <w:rPr>
          <w:ins w:id="226" w:author="Unknown"/>
          <w:rFonts w:ascii="Verdana" w:eastAsia="Times New Roman" w:hAnsi="Verdana" w:cs="Times New Roman"/>
          <w:color w:val="000000"/>
          <w:sz w:val="18"/>
          <w:szCs w:val="18"/>
          <w:lang w:eastAsia="en-IN"/>
        </w:rPr>
      </w:pPr>
      <w:ins w:id="227"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9"/>
        </w:numPr>
        <w:shd w:val="clear" w:color="auto" w:fill="FFFFFF"/>
        <w:spacing w:after="0" w:line="285" w:lineRule="atLeast"/>
        <w:ind w:left="0"/>
        <w:rPr>
          <w:ins w:id="228" w:author="Unknown"/>
          <w:rFonts w:ascii="Verdana" w:eastAsia="Times New Roman" w:hAnsi="Verdana" w:cs="Times New Roman"/>
          <w:color w:val="000000"/>
          <w:sz w:val="18"/>
          <w:szCs w:val="18"/>
          <w:lang w:eastAsia="en-IN"/>
        </w:rPr>
      </w:pPr>
      <w:ins w:id="229"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TestInterface4 </w:t>
        </w:r>
        <w:r w:rsidRPr="002945DE">
          <w:rPr>
            <w:rFonts w:ascii="Verdana" w:eastAsia="Times New Roman" w:hAnsi="Verdana" w:cs="Times New Roman"/>
            <w:b/>
            <w:bCs/>
            <w:color w:val="006699"/>
            <w:sz w:val="18"/>
            <w:lang w:eastAsia="en-IN"/>
          </w:rPr>
          <w:t>implements</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Showable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9"/>
        </w:numPr>
        <w:shd w:val="clear" w:color="auto" w:fill="FFFFFF"/>
        <w:spacing w:after="0" w:line="285" w:lineRule="atLeast"/>
        <w:ind w:left="0"/>
        <w:rPr>
          <w:ins w:id="230" w:author="Unknown"/>
          <w:rFonts w:ascii="Verdana" w:eastAsia="Times New Roman" w:hAnsi="Verdana" w:cs="Times New Roman"/>
          <w:color w:val="000000"/>
          <w:sz w:val="18"/>
          <w:szCs w:val="18"/>
          <w:lang w:eastAsia="en-IN"/>
        </w:rPr>
      </w:pPr>
      <w:ins w:id="231"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print(){</w:t>
        </w:r>
        <w:proofErr w:type="spellStart"/>
        <w:r w:rsidRPr="002945DE">
          <w:rPr>
            <w:rFonts w:ascii="Verdana" w:eastAsia="Times New Roman" w:hAnsi="Verdana" w:cs="Times New Roman"/>
            <w:color w:val="000000"/>
            <w:sz w:val="18"/>
            <w:szCs w:val="18"/>
            <w:bdr w:val="none" w:sz="0" w:space="0" w:color="auto" w:frame="1"/>
            <w:lang w:eastAsia="en-IN"/>
          </w:rPr>
          <w:t>System.out.println</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color w:val="0000FF"/>
            <w:sz w:val="18"/>
            <w:lang w:eastAsia="en-IN"/>
          </w:rPr>
          <w:t>"Hello"</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9"/>
        </w:numPr>
        <w:shd w:val="clear" w:color="auto" w:fill="FFFFFF"/>
        <w:spacing w:after="0" w:line="285" w:lineRule="atLeast"/>
        <w:ind w:left="0"/>
        <w:rPr>
          <w:ins w:id="232" w:author="Unknown"/>
          <w:rFonts w:ascii="Verdana" w:eastAsia="Times New Roman" w:hAnsi="Verdana" w:cs="Times New Roman"/>
          <w:color w:val="000000"/>
          <w:sz w:val="18"/>
          <w:szCs w:val="18"/>
          <w:lang w:eastAsia="en-IN"/>
        </w:rPr>
      </w:pPr>
      <w:ins w:id="233"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show(){</w:t>
        </w:r>
        <w:proofErr w:type="spellStart"/>
        <w:r w:rsidRPr="002945DE">
          <w:rPr>
            <w:rFonts w:ascii="Verdana" w:eastAsia="Times New Roman" w:hAnsi="Verdana" w:cs="Times New Roman"/>
            <w:color w:val="000000"/>
            <w:sz w:val="18"/>
            <w:szCs w:val="18"/>
            <w:bdr w:val="none" w:sz="0" w:space="0" w:color="auto" w:frame="1"/>
            <w:lang w:eastAsia="en-IN"/>
          </w:rPr>
          <w:t>System.out.println</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color w:val="0000FF"/>
            <w:sz w:val="18"/>
            <w:lang w:eastAsia="en-IN"/>
          </w:rPr>
          <w:t>"Welcome"</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9"/>
        </w:numPr>
        <w:shd w:val="clear" w:color="auto" w:fill="FFFFFF"/>
        <w:spacing w:after="0" w:line="285" w:lineRule="atLeast"/>
        <w:ind w:left="0"/>
        <w:rPr>
          <w:ins w:id="234" w:author="Unknown"/>
          <w:rFonts w:ascii="Verdana" w:eastAsia="Times New Roman" w:hAnsi="Verdana" w:cs="Times New Roman"/>
          <w:color w:val="000000"/>
          <w:sz w:val="18"/>
          <w:szCs w:val="18"/>
          <w:lang w:eastAsia="en-IN"/>
        </w:rPr>
      </w:pPr>
      <w:ins w:id="235"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9"/>
        </w:numPr>
        <w:shd w:val="clear" w:color="auto" w:fill="FFFFFF"/>
        <w:spacing w:after="0" w:line="285" w:lineRule="atLeast"/>
        <w:ind w:left="0"/>
        <w:rPr>
          <w:ins w:id="236" w:author="Unknown"/>
          <w:rFonts w:ascii="Verdana" w:eastAsia="Times New Roman" w:hAnsi="Verdana" w:cs="Times New Roman"/>
          <w:color w:val="000000"/>
          <w:sz w:val="18"/>
          <w:szCs w:val="18"/>
          <w:lang w:eastAsia="en-IN"/>
        </w:rPr>
      </w:pPr>
      <w:ins w:id="237"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static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main(String </w:t>
        </w:r>
        <w:proofErr w:type="spellStart"/>
        <w:r w:rsidRPr="002945DE">
          <w:rPr>
            <w:rFonts w:ascii="Verdana" w:eastAsia="Times New Roman" w:hAnsi="Verdana" w:cs="Times New Roman"/>
            <w:color w:val="000000"/>
            <w:sz w:val="18"/>
            <w:szCs w:val="18"/>
            <w:bdr w:val="none" w:sz="0" w:space="0" w:color="auto" w:frame="1"/>
            <w:lang w:eastAsia="en-IN"/>
          </w:rPr>
          <w:t>args</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9"/>
        </w:numPr>
        <w:shd w:val="clear" w:color="auto" w:fill="FFFFFF"/>
        <w:spacing w:after="0" w:line="285" w:lineRule="atLeast"/>
        <w:ind w:left="0"/>
        <w:rPr>
          <w:ins w:id="238" w:author="Unknown"/>
          <w:rFonts w:ascii="Verdana" w:eastAsia="Times New Roman" w:hAnsi="Verdana" w:cs="Times New Roman"/>
          <w:color w:val="000000"/>
          <w:sz w:val="18"/>
          <w:szCs w:val="18"/>
          <w:lang w:eastAsia="en-IN"/>
        </w:rPr>
      </w:pPr>
      <w:ins w:id="239" w:author="Unknown">
        <w:r w:rsidRPr="002945DE">
          <w:rPr>
            <w:rFonts w:ascii="Verdana" w:eastAsia="Times New Roman" w:hAnsi="Verdana" w:cs="Times New Roman"/>
            <w:color w:val="000000"/>
            <w:sz w:val="18"/>
            <w:szCs w:val="18"/>
            <w:bdr w:val="none" w:sz="0" w:space="0" w:color="auto" w:frame="1"/>
            <w:lang w:eastAsia="en-IN"/>
          </w:rPr>
          <w:t>TestInterface4 </w:t>
        </w:r>
        <w:proofErr w:type="spellStart"/>
        <w:r w:rsidRPr="002945DE">
          <w:rPr>
            <w:rFonts w:ascii="Verdana" w:eastAsia="Times New Roman" w:hAnsi="Verdana" w:cs="Times New Roman"/>
            <w:color w:val="000000"/>
            <w:sz w:val="18"/>
            <w:szCs w:val="18"/>
            <w:bdr w:val="none" w:sz="0" w:space="0" w:color="auto" w:frame="1"/>
            <w:lang w:eastAsia="en-IN"/>
          </w:rPr>
          <w:t>obj</w:t>
        </w:r>
        <w:proofErr w:type="spellEnd"/>
        <w:r w:rsidRPr="002945DE">
          <w:rPr>
            <w:rFonts w:ascii="Verdana" w:eastAsia="Times New Roman" w:hAnsi="Verdana" w:cs="Times New Roman"/>
            <w:color w:val="000000"/>
            <w:sz w:val="18"/>
            <w:szCs w:val="18"/>
            <w:bdr w:val="none" w:sz="0" w:space="0" w:color="auto" w:frame="1"/>
            <w:lang w:eastAsia="en-IN"/>
          </w:rPr>
          <w:t> = </w:t>
        </w:r>
        <w:r w:rsidRPr="002945DE">
          <w:rPr>
            <w:rFonts w:ascii="Verdana" w:eastAsia="Times New Roman" w:hAnsi="Verdana" w:cs="Times New Roman"/>
            <w:b/>
            <w:bCs/>
            <w:color w:val="006699"/>
            <w:sz w:val="18"/>
            <w:lang w:eastAsia="en-IN"/>
          </w:rPr>
          <w:t>new</w:t>
        </w:r>
        <w:r w:rsidRPr="002945DE">
          <w:rPr>
            <w:rFonts w:ascii="Verdana" w:eastAsia="Times New Roman" w:hAnsi="Verdana" w:cs="Times New Roman"/>
            <w:color w:val="000000"/>
            <w:sz w:val="18"/>
            <w:szCs w:val="18"/>
            <w:bdr w:val="none" w:sz="0" w:space="0" w:color="auto" w:frame="1"/>
            <w:lang w:eastAsia="en-IN"/>
          </w:rPr>
          <w:t> TestInterface4();  </w:t>
        </w:r>
      </w:ins>
    </w:p>
    <w:p w:rsidR="002945DE" w:rsidRPr="002945DE" w:rsidRDefault="002945DE" w:rsidP="002945DE">
      <w:pPr>
        <w:numPr>
          <w:ilvl w:val="0"/>
          <w:numId w:val="9"/>
        </w:numPr>
        <w:shd w:val="clear" w:color="auto" w:fill="FFFFFF"/>
        <w:spacing w:after="0" w:line="285" w:lineRule="atLeast"/>
        <w:ind w:left="0"/>
        <w:rPr>
          <w:ins w:id="240" w:author="Unknown"/>
          <w:rFonts w:ascii="Verdana" w:eastAsia="Times New Roman" w:hAnsi="Verdana" w:cs="Times New Roman"/>
          <w:color w:val="000000"/>
          <w:sz w:val="18"/>
          <w:szCs w:val="18"/>
          <w:lang w:eastAsia="en-IN"/>
        </w:rPr>
      </w:pPr>
      <w:proofErr w:type="spellStart"/>
      <w:ins w:id="241" w:author="Unknown">
        <w:r w:rsidRPr="002945DE">
          <w:rPr>
            <w:rFonts w:ascii="Verdana" w:eastAsia="Times New Roman" w:hAnsi="Verdana" w:cs="Times New Roman"/>
            <w:color w:val="000000"/>
            <w:sz w:val="18"/>
            <w:szCs w:val="18"/>
            <w:bdr w:val="none" w:sz="0" w:space="0" w:color="auto" w:frame="1"/>
            <w:lang w:eastAsia="en-IN"/>
          </w:rPr>
          <w:t>obj.print</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9"/>
        </w:numPr>
        <w:shd w:val="clear" w:color="auto" w:fill="FFFFFF"/>
        <w:spacing w:after="0" w:line="285" w:lineRule="atLeast"/>
        <w:ind w:left="0"/>
        <w:rPr>
          <w:ins w:id="242" w:author="Unknown"/>
          <w:rFonts w:ascii="Verdana" w:eastAsia="Times New Roman" w:hAnsi="Verdana" w:cs="Times New Roman"/>
          <w:color w:val="000000"/>
          <w:sz w:val="18"/>
          <w:szCs w:val="18"/>
          <w:lang w:eastAsia="en-IN"/>
        </w:rPr>
      </w:pPr>
      <w:proofErr w:type="spellStart"/>
      <w:ins w:id="243" w:author="Unknown">
        <w:r w:rsidRPr="002945DE">
          <w:rPr>
            <w:rFonts w:ascii="Verdana" w:eastAsia="Times New Roman" w:hAnsi="Verdana" w:cs="Times New Roman"/>
            <w:color w:val="000000"/>
            <w:sz w:val="18"/>
            <w:szCs w:val="18"/>
            <w:bdr w:val="none" w:sz="0" w:space="0" w:color="auto" w:frame="1"/>
            <w:lang w:eastAsia="en-IN"/>
          </w:rPr>
          <w:t>obj.show</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9"/>
        </w:numPr>
        <w:shd w:val="clear" w:color="auto" w:fill="FFFFFF"/>
        <w:spacing w:after="0" w:line="285" w:lineRule="atLeast"/>
        <w:ind w:left="0"/>
        <w:rPr>
          <w:ins w:id="244" w:author="Unknown"/>
          <w:rFonts w:ascii="Verdana" w:eastAsia="Times New Roman" w:hAnsi="Verdana" w:cs="Times New Roman"/>
          <w:color w:val="000000"/>
          <w:sz w:val="18"/>
          <w:szCs w:val="18"/>
          <w:lang w:eastAsia="en-IN"/>
        </w:rPr>
      </w:pPr>
      <w:ins w:id="245" w:author="Unknown">
        <w:r w:rsidRPr="002945DE">
          <w:rPr>
            <w:rFonts w:ascii="Verdana" w:eastAsia="Times New Roman" w:hAnsi="Verdana" w:cs="Times New Roman"/>
            <w:color w:val="000000"/>
            <w:sz w:val="18"/>
            <w:szCs w:val="18"/>
            <w:bdr w:val="none" w:sz="0" w:space="0" w:color="auto" w:frame="1"/>
            <w:lang w:eastAsia="en-IN"/>
          </w:rPr>
          <w:t> }  </w:t>
        </w:r>
      </w:ins>
    </w:p>
    <w:p w:rsidR="002945DE" w:rsidRPr="002945DE" w:rsidRDefault="002945DE" w:rsidP="002945DE">
      <w:pPr>
        <w:numPr>
          <w:ilvl w:val="0"/>
          <w:numId w:val="9"/>
        </w:numPr>
        <w:shd w:val="clear" w:color="auto" w:fill="FFFFFF"/>
        <w:spacing w:after="109" w:line="285" w:lineRule="atLeast"/>
        <w:ind w:left="0"/>
        <w:rPr>
          <w:ins w:id="246" w:author="Unknown"/>
          <w:rFonts w:ascii="Verdana" w:eastAsia="Times New Roman" w:hAnsi="Verdana" w:cs="Times New Roman"/>
          <w:color w:val="000000"/>
          <w:sz w:val="18"/>
          <w:szCs w:val="18"/>
          <w:lang w:eastAsia="en-IN"/>
        </w:rPr>
      </w:pPr>
      <w:ins w:id="247"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spacing w:after="0" w:line="240" w:lineRule="auto"/>
        <w:rPr>
          <w:ins w:id="248" w:author="Unknown"/>
          <w:rFonts w:ascii="Times New Roman" w:eastAsia="Times New Roman" w:hAnsi="Times New Roman" w:cs="Times New Roman"/>
          <w:sz w:val="24"/>
          <w:szCs w:val="24"/>
          <w:lang w:eastAsia="en-IN"/>
        </w:rPr>
      </w:pPr>
      <w:ins w:id="249" w:author="Unknown">
        <w:r w:rsidRPr="002945DE">
          <w:rPr>
            <w:rFonts w:ascii="Verdana" w:eastAsia="Times New Roman" w:hAnsi="Verdana" w:cs="Times New Roman"/>
            <w:color w:val="000000"/>
            <w:sz w:val="18"/>
            <w:lang w:eastAsia="en-IN"/>
          </w:rPr>
          <w:fldChar w:fldCharType="begin"/>
        </w:r>
        <w:r w:rsidRPr="002945DE">
          <w:rPr>
            <w:rFonts w:ascii="Verdana" w:eastAsia="Times New Roman" w:hAnsi="Verdana" w:cs="Times New Roman"/>
            <w:color w:val="000000"/>
            <w:sz w:val="18"/>
            <w:lang w:eastAsia="en-IN"/>
          </w:rPr>
          <w:instrText xml:space="preserve"> HYPERLINK "http://www.javatpoint.com/opr/test.jsp?filename=TestInterface4" \t "_blank" </w:instrText>
        </w:r>
        <w:r w:rsidRPr="002945DE">
          <w:rPr>
            <w:rFonts w:ascii="Verdana" w:eastAsia="Times New Roman" w:hAnsi="Verdana" w:cs="Times New Roman"/>
            <w:color w:val="000000"/>
            <w:sz w:val="18"/>
            <w:lang w:eastAsia="en-IN"/>
          </w:rPr>
          <w:fldChar w:fldCharType="separate"/>
        </w:r>
        <w:r w:rsidRPr="002945DE">
          <w:rPr>
            <w:rFonts w:ascii="Verdana" w:eastAsia="Times New Roman" w:hAnsi="Verdana" w:cs="Times New Roman"/>
            <w:b/>
            <w:bCs/>
            <w:color w:val="FFFFFF"/>
            <w:sz w:val="18"/>
            <w:u w:val="single"/>
            <w:lang w:eastAsia="en-IN"/>
          </w:rPr>
          <w:t>Test it Now</w:t>
        </w:r>
        <w:r w:rsidRPr="002945DE">
          <w:rPr>
            <w:rFonts w:ascii="Verdana" w:eastAsia="Times New Roman" w:hAnsi="Verdana" w:cs="Times New Roman"/>
            <w:color w:val="000000"/>
            <w:sz w:val="18"/>
            <w:lang w:eastAsia="en-IN"/>
          </w:rPr>
          <w:fldChar w:fldCharType="end"/>
        </w:r>
      </w:ins>
    </w:p>
    <w:p w:rsidR="002945DE" w:rsidRPr="002945DE" w:rsidRDefault="002945DE" w:rsidP="002945DE">
      <w:pPr>
        <w:shd w:val="clear" w:color="auto" w:fill="FFFFFF"/>
        <w:spacing w:before="100" w:beforeAutospacing="1" w:after="100" w:afterAutospacing="1" w:line="240" w:lineRule="auto"/>
        <w:rPr>
          <w:ins w:id="250" w:author="Unknown"/>
          <w:rFonts w:ascii="Verdana" w:eastAsia="Times New Roman" w:hAnsi="Verdana" w:cs="Times New Roman"/>
          <w:color w:val="000000"/>
          <w:sz w:val="18"/>
          <w:szCs w:val="18"/>
          <w:lang w:eastAsia="en-IN"/>
        </w:rPr>
      </w:pPr>
      <w:ins w:id="251" w:author="Unknown">
        <w:r w:rsidRPr="002945DE">
          <w:rPr>
            <w:rFonts w:ascii="Verdana" w:eastAsia="Times New Roman" w:hAnsi="Verdana" w:cs="Times New Roman"/>
            <w:color w:val="000000"/>
            <w:sz w:val="18"/>
            <w:szCs w:val="18"/>
            <w:lang w:eastAsia="en-IN"/>
          </w:rPr>
          <w:t>Output:</w:t>
        </w:r>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2" w:author="Unknown"/>
          <w:rFonts w:ascii="Courier New" w:eastAsia="Times New Roman" w:hAnsi="Courier New" w:cs="Courier New"/>
          <w:color w:val="000000"/>
          <w:sz w:val="20"/>
          <w:szCs w:val="20"/>
          <w:lang w:eastAsia="en-IN"/>
        </w:rPr>
      </w:pPr>
      <w:ins w:id="253" w:author="Unknown">
        <w:r w:rsidRPr="002945DE">
          <w:rPr>
            <w:rFonts w:ascii="Courier New" w:eastAsia="Times New Roman" w:hAnsi="Courier New" w:cs="Courier New"/>
            <w:color w:val="000000"/>
            <w:sz w:val="20"/>
            <w:szCs w:val="20"/>
            <w:lang w:eastAsia="en-IN"/>
          </w:rPr>
          <w:t>Hello</w:t>
        </w:r>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 w:author="Unknown"/>
          <w:rFonts w:ascii="Courier New" w:eastAsia="Times New Roman" w:hAnsi="Courier New" w:cs="Courier New"/>
          <w:color w:val="000000"/>
          <w:sz w:val="20"/>
          <w:szCs w:val="20"/>
          <w:lang w:eastAsia="en-IN"/>
        </w:rPr>
      </w:pPr>
      <w:ins w:id="255" w:author="Unknown">
        <w:r w:rsidRPr="002945DE">
          <w:rPr>
            <w:rFonts w:ascii="Courier New" w:eastAsia="Times New Roman" w:hAnsi="Courier New" w:cs="Courier New"/>
            <w:color w:val="000000"/>
            <w:sz w:val="20"/>
            <w:szCs w:val="20"/>
            <w:lang w:eastAsia="en-IN"/>
          </w:rPr>
          <w:t>Welcome</w:t>
        </w:r>
      </w:ins>
    </w:p>
    <w:p w:rsidR="002945DE" w:rsidRPr="002945DE" w:rsidRDefault="002945DE" w:rsidP="002945DE">
      <w:pPr>
        <w:shd w:val="clear" w:color="auto" w:fill="FFFFFF"/>
        <w:spacing w:before="100" w:beforeAutospacing="1" w:after="100" w:afterAutospacing="1" w:line="312" w:lineRule="atLeast"/>
        <w:outlineLvl w:val="1"/>
        <w:rPr>
          <w:ins w:id="256" w:author="Unknown"/>
          <w:rFonts w:ascii="Helvetica" w:eastAsia="Times New Roman" w:hAnsi="Helvetica" w:cs="Helvetica"/>
          <w:color w:val="610B38"/>
          <w:sz w:val="34"/>
          <w:szCs w:val="34"/>
          <w:lang w:eastAsia="en-IN"/>
        </w:rPr>
      </w:pPr>
      <w:ins w:id="257" w:author="Unknown">
        <w:r w:rsidRPr="002945DE">
          <w:rPr>
            <w:rFonts w:ascii="Helvetica" w:eastAsia="Times New Roman" w:hAnsi="Helvetica" w:cs="Helvetica"/>
            <w:color w:val="610B38"/>
            <w:sz w:val="34"/>
            <w:szCs w:val="34"/>
            <w:lang w:eastAsia="en-IN"/>
          </w:rPr>
          <w:t>Java 8 Default Method in Interface</w:t>
        </w:r>
      </w:ins>
    </w:p>
    <w:p w:rsidR="002945DE" w:rsidRPr="002945DE" w:rsidRDefault="002945DE" w:rsidP="002945DE">
      <w:pPr>
        <w:shd w:val="clear" w:color="auto" w:fill="FFFFFF"/>
        <w:spacing w:before="100" w:beforeAutospacing="1" w:after="100" w:afterAutospacing="1" w:line="240" w:lineRule="auto"/>
        <w:rPr>
          <w:ins w:id="258" w:author="Unknown"/>
          <w:rFonts w:ascii="Verdana" w:eastAsia="Times New Roman" w:hAnsi="Verdana" w:cs="Times New Roman"/>
          <w:color w:val="000000"/>
          <w:sz w:val="18"/>
          <w:szCs w:val="18"/>
          <w:lang w:eastAsia="en-IN"/>
        </w:rPr>
      </w:pPr>
      <w:ins w:id="259" w:author="Unknown">
        <w:r w:rsidRPr="002945DE">
          <w:rPr>
            <w:rFonts w:ascii="Verdana" w:eastAsia="Times New Roman" w:hAnsi="Verdana" w:cs="Times New Roman"/>
            <w:color w:val="000000"/>
            <w:sz w:val="18"/>
            <w:szCs w:val="18"/>
            <w:lang w:eastAsia="en-IN"/>
          </w:rPr>
          <w:lastRenderedPageBreak/>
          <w:t>Since Java 8, we can have method body in interface. But we need to make it default method. Let's see an example:</w:t>
        </w:r>
      </w:ins>
    </w:p>
    <w:p w:rsidR="002945DE" w:rsidRPr="002945DE" w:rsidRDefault="002945DE" w:rsidP="002945DE">
      <w:pPr>
        <w:shd w:val="clear" w:color="auto" w:fill="FFFFFF"/>
        <w:spacing w:before="100" w:beforeAutospacing="1" w:after="100" w:afterAutospacing="1" w:line="240" w:lineRule="auto"/>
        <w:rPr>
          <w:ins w:id="260" w:author="Unknown"/>
          <w:rFonts w:ascii="Verdana" w:eastAsia="Times New Roman" w:hAnsi="Verdana" w:cs="Times New Roman"/>
          <w:i/>
          <w:iCs/>
          <w:color w:val="000000"/>
          <w:sz w:val="19"/>
          <w:szCs w:val="19"/>
          <w:lang w:eastAsia="en-IN"/>
        </w:rPr>
      </w:pPr>
      <w:ins w:id="261" w:author="Unknown">
        <w:r w:rsidRPr="002945DE">
          <w:rPr>
            <w:rFonts w:ascii="Verdana" w:eastAsia="Times New Roman" w:hAnsi="Verdana" w:cs="Times New Roman"/>
            <w:i/>
            <w:iCs/>
            <w:color w:val="000000"/>
            <w:sz w:val="19"/>
            <w:szCs w:val="19"/>
            <w:lang w:eastAsia="en-IN"/>
          </w:rPr>
          <w:t>File: TestInterfaceDefault.java</w:t>
        </w:r>
      </w:ins>
    </w:p>
    <w:p w:rsidR="002945DE" w:rsidRPr="002945DE" w:rsidRDefault="002945DE" w:rsidP="002945DE">
      <w:pPr>
        <w:numPr>
          <w:ilvl w:val="0"/>
          <w:numId w:val="10"/>
        </w:numPr>
        <w:shd w:val="clear" w:color="auto" w:fill="FFFFFF"/>
        <w:spacing w:after="0" w:line="285" w:lineRule="atLeast"/>
        <w:ind w:left="0"/>
        <w:rPr>
          <w:ins w:id="262" w:author="Unknown"/>
          <w:rFonts w:ascii="Verdana" w:eastAsia="Times New Roman" w:hAnsi="Verdana" w:cs="Times New Roman"/>
          <w:color w:val="000000"/>
          <w:sz w:val="18"/>
          <w:szCs w:val="18"/>
          <w:lang w:eastAsia="en-IN"/>
        </w:rPr>
      </w:pPr>
      <w:ins w:id="263"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Drawable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0"/>
        </w:numPr>
        <w:shd w:val="clear" w:color="auto" w:fill="FFFFFF"/>
        <w:spacing w:after="0" w:line="285" w:lineRule="atLeast"/>
        <w:ind w:left="0"/>
        <w:rPr>
          <w:ins w:id="264" w:author="Unknown"/>
          <w:rFonts w:ascii="Verdana" w:eastAsia="Times New Roman" w:hAnsi="Verdana" w:cs="Times New Roman"/>
          <w:color w:val="000000"/>
          <w:sz w:val="18"/>
          <w:szCs w:val="18"/>
          <w:lang w:eastAsia="en-IN"/>
        </w:rPr>
      </w:pPr>
      <w:ins w:id="265" w:author="Unknown">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draw();  </w:t>
        </w:r>
      </w:ins>
    </w:p>
    <w:p w:rsidR="002945DE" w:rsidRPr="002945DE" w:rsidRDefault="002945DE" w:rsidP="002945DE">
      <w:pPr>
        <w:numPr>
          <w:ilvl w:val="0"/>
          <w:numId w:val="10"/>
        </w:numPr>
        <w:shd w:val="clear" w:color="auto" w:fill="FFFFFF"/>
        <w:spacing w:after="0" w:line="285" w:lineRule="atLeast"/>
        <w:ind w:left="0"/>
        <w:rPr>
          <w:ins w:id="266" w:author="Unknown"/>
          <w:rFonts w:ascii="Verdana" w:eastAsia="Times New Roman" w:hAnsi="Verdana" w:cs="Times New Roman"/>
          <w:color w:val="000000"/>
          <w:sz w:val="18"/>
          <w:szCs w:val="18"/>
          <w:lang w:eastAsia="en-IN"/>
        </w:rPr>
      </w:pPr>
      <w:ins w:id="267" w:author="Unknown">
        <w:r w:rsidRPr="002945DE">
          <w:rPr>
            <w:rFonts w:ascii="Verdana" w:eastAsia="Times New Roman" w:hAnsi="Verdana" w:cs="Times New Roman"/>
            <w:b/>
            <w:bCs/>
            <w:color w:val="006699"/>
            <w:sz w:val="18"/>
            <w:lang w:eastAsia="en-IN"/>
          </w:rPr>
          <w:t>default</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msg</w:t>
        </w:r>
        <w:proofErr w:type="spellEnd"/>
        <w:r w:rsidRPr="002945DE">
          <w:rPr>
            <w:rFonts w:ascii="Verdana" w:eastAsia="Times New Roman" w:hAnsi="Verdana" w:cs="Times New Roman"/>
            <w:color w:val="000000"/>
            <w:sz w:val="18"/>
            <w:szCs w:val="18"/>
            <w:bdr w:val="none" w:sz="0" w:space="0" w:color="auto" w:frame="1"/>
            <w:lang w:eastAsia="en-IN"/>
          </w:rPr>
          <w:t>(){</w:t>
        </w:r>
        <w:proofErr w:type="spellStart"/>
        <w:r w:rsidRPr="002945DE">
          <w:rPr>
            <w:rFonts w:ascii="Verdana" w:eastAsia="Times New Roman" w:hAnsi="Verdana" w:cs="Times New Roman"/>
            <w:color w:val="000000"/>
            <w:sz w:val="18"/>
            <w:szCs w:val="18"/>
            <w:bdr w:val="none" w:sz="0" w:space="0" w:color="auto" w:frame="1"/>
            <w:lang w:eastAsia="en-IN"/>
          </w:rPr>
          <w:t>System.out.println</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color w:val="0000FF"/>
            <w:sz w:val="18"/>
            <w:lang w:eastAsia="en-IN"/>
          </w:rPr>
          <w:t>"default method"</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0"/>
        </w:numPr>
        <w:shd w:val="clear" w:color="auto" w:fill="FFFFFF"/>
        <w:spacing w:after="0" w:line="285" w:lineRule="atLeast"/>
        <w:ind w:left="0"/>
        <w:rPr>
          <w:ins w:id="268" w:author="Unknown"/>
          <w:rFonts w:ascii="Verdana" w:eastAsia="Times New Roman" w:hAnsi="Verdana" w:cs="Times New Roman"/>
          <w:color w:val="000000"/>
          <w:sz w:val="18"/>
          <w:szCs w:val="18"/>
          <w:lang w:eastAsia="en-IN"/>
        </w:rPr>
      </w:pPr>
      <w:ins w:id="269"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0"/>
        </w:numPr>
        <w:shd w:val="clear" w:color="auto" w:fill="FFFFFF"/>
        <w:spacing w:after="0" w:line="285" w:lineRule="atLeast"/>
        <w:ind w:left="0"/>
        <w:rPr>
          <w:ins w:id="270" w:author="Unknown"/>
          <w:rFonts w:ascii="Verdana" w:eastAsia="Times New Roman" w:hAnsi="Verdana" w:cs="Times New Roman"/>
          <w:color w:val="000000"/>
          <w:sz w:val="18"/>
          <w:szCs w:val="18"/>
          <w:lang w:eastAsia="en-IN"/>
        </w:rPr>
      </w:pPr>
      <w:ins w:id="271"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Rectangle </w:t>
        </w:r>
        <w:r w:rsidRPr="002945DE">
          <w:rPr>
            <w:rFonts w:ascii="Verdana" w:eastAsia="Times New Roman" w:hAnsi="Verdana" w:cs="Times New Roman"/>
            <w:b/>
            <w:bCs/>
            <w:color w:val="006699"/>
            <w:sz w:val="18"/>
            <w:lang w:eastAsia="en-IN"/>
          </w:rPr>
          <w:t>implements</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Drawable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0"/>
        </w:numPr>
        <w:shd w:val="clear" w:color="auto" w:fill="FFFFFF"/>
        <w:spacing w:after="0" w:line="285" w:lineRule="atLeast"/>
        <w:ind w:left="0"/>
        <w:rPr>
          <w:ins w:id="272" w:author="Unknown"/>
          <w:rFonts w:ascii="Verdana" w:eastAsia="Times New Roman" w:hAnsi="Verdana" w:cs="Times New Roman"/>
          <w:color w:val="000000"/>
          <w:sz w:val="18"/>
          <w:szCs w:val="18"/>
          <w:lang w:eastAsia="en-IN"/>
        </w:rPr>
      </w:pPr>
      <w:ins w:id="273"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draw(){</w:t>
        </w:r>
        <w:proofErr w:type="spellStart"/>
        <w:r w:rsidRPr="002945DE">
          <w:rPr>
            <w:rFonts w:ascii="Verdana" w:eastAsia="Times New Roman" w:hAnsi="Verdana" w:cs="Times New Roman"/>
            <w:color w:val="000000"/>
            <w:sz w:val="18"/>
            <w:szCs w:val="18"/>
            <w:bdr w:val="none" w:sz="0" w:space="0" w:color="auto" w:frame="1"/>
            <w:lang w:eastAsia="en-IN"/>
          </w:rPr>
          <w:t>System.out.println</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color w:val="0000FF"/>
            <w:sz w:val="18"/>
            <w:lang w:eastAsia="en-IN"/>
          </w:rPr>
          <w:t>"drawing rectangle"</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0"/>
        </w:numPr>
        <w:shd w:val="clear" w:color="auto" w:fill="FFFFFF"/>
        <w:spacing w:after="0" w:line="285" w:lineRule="atLeast"/>
        <w:ind w:left="0"/>
        <w:rPr>
          <w:ins w:id="274" w:author="Unknown"/>
          <w:rFonts w:ascii="Verdana" w:eastAsia="Times New Roman" w:hAnsi="Verdana" w:cs="Times New Roman"/>
          <w:color w:val="000000"/>
          <w:sz w:val="18"/>
          <w:szCs w:val="18"/>
          <w:lang w:eastAsia="en-IN"/>
        </w:rPr>
      </w:pPr>
      <w:ins w:id="275"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0"/>
        </w:numPr>
        <w:shd w:val="clear" w:color="auto" w:fill="FFFFFF"/>
        <w:spacing w:after="0" w:line="285" w:lineRule="atLeast"/>
        <w:ind w:left="0"/>
        <w:rPr>
          <w:ins w:id="276" w:author="Unknown"/>
          <w:rFonts w:ascii="Verdana" w:eastAsia="Times New Roman" w:hAnsi="Verdana" w:cs="Times New Roman"/>
          <w:color w:val="000000"/>
          <w:sz w:val="18"/>
          <w:szCs w:val="18"/>
          <w:lang w:eastAsia="en-IN"/>
        </w:rPr>
      </w:pPr>
      <w:ins w:id="277"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TestInterfaceDefault</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0"/>
        </w:numPr>
        <w:shd w:val="clear" w:color="auto" w:fill="FFFFFF"/>
        <w:spacing w:after="0" w:line="285" w:lineRule="atLeast"/>
        <w:ind w:left="0"/>
        <w:rPr>
          <w:ins w:id="278" w:author="Unknown"/>
          <w:rFonts w:ascii="Verdana" w:eastAsia="Times New Roman" w:hAnsi="Verdana" w:cs="Times New Roman"/>
          <w:color w:val="000000"/>
          <w:sz w:val="18"/>
          <w:szCs w:val="18"/>
          <w:lang w:eastAsia="en-IN"/>
        </w:rPr>
      </w:pPr>
      <w:ins w:id="279"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static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main(String </w:t>
        </w:r>
        <w:proofErr w:type="spellStart"/>
        <w:r w:rsidRPr="002945DE">
          <w:rPr>
            <w:rFonts w:ascii="Verdana" w:eastAsia="Times New Roman" w:hAnsi="Verdana" w:cs="Times New Roman"/>
            <w:color w:val="000000"/>
            <w:sz w:val="18"/>
            <w:szCs w:val="18"/>
            <w:bdr w:val="none" w:sz="0" w:space="0" w:color="auto" w:frame="1"/>
            <w:lang w:eastAsia="en-IN"/>
          </w:rPr>
          <w:t>args</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0"/>
        </w:numPr>
        <w:shd w:val="clear" w:color="auto" w:fill="FFFFFF"/>
        <w:spacing w:after="0" w:line="285" w:lineRule="atLeast"/>
        <w:ind w:left="0"/>
        <w:rPr>
          <w:ins w:id="280" w:author="Unknown"/>
          <w:rFonts w:ascii="Verdana" w:eastAsia="Times New Roman" w:hAnsi="Verdana" w:cs="Times New Roman"/>
          <w:color w:val="000000"/>
          <w:sz w:val="18"/>
          <w:szCs w:val="18"/>
          <w:lang w:eastAsia="en-IN"/>
        </w:rPr>
      </w:pPr>
      <w:proofErr w:type="spellStart"/>
      <w:ins w:id="281" w:author="Unknown">
        <w:r w:rsidRPr="002945DE">
          <w:rPr>
            <w:rFonts w:ascii="Verdana" w:eastAsia="Times New Roman" w:hAnsi="Verdana" w:cs="Times New Roman"/>
            <w:color w:val="000000"/>
            <w:sz w:val="18"/>
            <w:szCs w:val="18"/>
            <w:bdr w:val="none" w:sz="0" w:space="0" w:color="auto" w:frame="1"/>
            <w:lang w:eastAsia="en-IN"/>
          </w:rPr>
          <w:t>Drawable</w:t>
        </w:r>
        <w:proofErr w:type="spellEnd"/>
        <w:r w:rsidRPr="002945DE">
          <w:rPr>
            <w:rFonts w:ascii="Verdana" w:eastAsia="Times New Roman" w:hAnsi="Verdana" w:cs="Times New Roman"/>
            <w:color w:val="000000"/>
            <w:sz w:val="18"/>
            <w:szCs w:val="18"/>
            <w:bdr w:val="none" w:sz="0" w:space="0" w:color="auto" w:frame="1"/>
            <w:lang w:eastAsia="en-IN"/>
          </w:rPr>
          <w:t> d=</w:t>
        </w:r>
        <w:r w:rsidRPr="002945DE">
          <w:rPr>
            <w:rFonts w:ascii="Verdana" w:eastAsia="Times New Roman" w:hAnsi="Verdana" w:cs="Times New Roman"/>
            <w:b/>
            <w:bCs/>
            <w:color w:val="006699"/>
            <w:sz w:val="18"/>
            <w:lang w:eastAsia="en-IN"/>
          </w:rPr>
          <w:t>new</w:t>
        </w:r>
        <w:r w:rsidRPr="002945DE">
          <w:rPr>
            <w:rFonts w:ascii="Verdana" w:eastAsia="Times New Roman" w:hAnsi="Verdana" w:cs="Times New Roman"/>
            <w:color w:val="000000"/>
            <w:sz w:val="18"/>
            <w:szCs w:val="18"/>
            <w:bdr w:val="none" w:sz="0" w:space="0" w:color="auto" w:frame="1"/>
            <w:lang w:eastAsia="en-IN"/>
          </w:rPr>
          <w:t> Rectangle();  </w:t>
        </w:r>
      </w:ins>
    </w:p>
    <w:p w:rsidR="002945DE" w:rsidRPr="002945DE" w:rsidRDefault="002945DE" w:rsidP="002945DE">
      <w:pPr>
        <w:numPr>
          <w:ilvl w:val="0"/>
          <w:numId w:val="10"/>
        </w:numPr>
        <w:shd w:val="clear" w:color="auto" w:fill="FFFFFF"/>
        <w:spacing w:after="0" w:line="285" w:lineRule="atLeast"/>
        <w:ind w:left="0"/>
        <w:rPr>
          <w:ins w:id="282" w:author="Unknown"/>
          <w:rFonts w:ascii="Verdana" w:eastAsia="Times New Roman" w:hAnsi="Verdana" w:cs="Times New Roman"/>
          <w:color w:val="000000"/>
          <w:sz w:val="18"/>
          <w:szCs w:val="18"/>
          <w:lang w:eastAsia="en-IN"/>
        </w:rPr>
      </w:pPr>
      <w:proofErr w:type="spellStart"/>
      <w:ins w:id="283" w:author="Unknown">
        <w:r w:rsidRPr="002945DE">
          <w:rPr>
            <w:rFonts w:ascii="Verdana" w:eastAsia="Times New Roman" w:hAnsi="Verdana" w:cs="Times New Roman"/>
            <w:color w:val="000000"/>
            <w:sz w:val="18"/>
            <w:szCs w:val="18"/>
            <w:bdr w:val="none" w:sz="0" w:space="0" w:color="auto" w:frame="1"/>
            <w:lang w:eastAsia="en-IN"/>
          </w:rPr>
          <w:t>d.draw</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0"/>
        </w:numPr>
        <w:shd w:val="clear" w:color="auto" w:fill="FFFFFF"/>
        <w:spacing w:after="0" w:line="285" w:lineRule="atLeast"/>
        <w:ind w:left="0"/>
        <w:rPr>
          <w:ins w:id="284" w:author="Unknown"/>
          <w:rFonts w:ascii="Verdana" w:eastAsia="Times New Roman" w:hAnsi="Verdana" w:cs="Times New Roman"/>
          <w:color w:val="000000"/>
          <w:sz w:val="18"/>
          <w:szCs w:val="18"/>
          <w:lang w:eastAsia="en-IN"/>
        </w:rPr>
      </w:pPr>
      <w:ins w:id="285" w:author="Unknown">
        <w:r w:rsidRPr="002945DE">
          <w:rPr>
            <w:rFonts w:ascii="Verdana" w:eastAsia="Times New Roman" w:hAnsi="Verdana" w:cs="Times New Roman"/>
            <w:color w:val="000000"/>
            <w:sz w:val="18"/>
            <w:szCs w:val="18"/>
            <w:bdr w:val="none" w:sz="0" w:space="0" w:color="auto" w:frame="1"/>
            <w:lang w:eastAsia="en-IN"/>
          </w:rPr>
          <w:t>d.msg();  </w:t>
        </w:r>
      </w:ins>
    </w:p>
    <w:p w:rsidR="002945DE" w:rsidRPr="002945DE" w:rsidRDefault="002945DE" w:rsidP="002945DE">
      <w:pPr>
        <w:numPr>
          <w:ilvl w:val="0"/>
          <w:numId w:val="10"/>
        </w:numPr>
        <w:shd w:val="clear" w:color="auto" w:fill="FFFFFF"/>
        <w:spacing w:after="109" w:line="285" w:lineRule="atLeast"/>
        <w:ind w:left="0"/>
        <w:rPr>
          <w:ins w:id="286" w:author="Unknown"/>
          <w:rFonts w:ascii="Verdana" w:eastAsia="Times New Roman" w:hAnsi="Verdana" w:cs="Times New Roman"/>
          <w:color w:val="000000"/>
          <w:sz w:val="18"/>
          <w:szCs w:val="18"/>
          <w:lang w:eastAsia="en-IN"/>
        </w:rPr>
      </w:pPr>
      <w:ins w:id="287"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spacing w:after="0" w:line="240" w:lineRule="auto"/>
        <w:rPr>
          <w:ins w:id="288" w:author="Unknown"/>
          <w:rFonts w:ascii="Times New Roman" w:eastAsia="Times New Roman" w:hAnsi="Times New Roman" w:cs="Times New Roman"/>
          <w:sz w:val="24"/>
          <w:szCs w:val="24"/>
          <w:lang w:eastAsia="en-IN"/>
        </w:rPr>
      </w:pPr>
      <w:ins w:id="289" w:author="Unknown">
        <w:r w:rsidRPr="002945DE">
          <w:rPr>
            <w:rFonts w:ascii="Verdana" w:eastAsia="Times New Roman" w:hAnsi="Verdana" w:cs="Times New Roman"/>
            <w:color w:val="000000"/>
            <w:sz w:val="18"/>
            <w:lang w:eastAsia="en-IN"/>
          </w:rPr>
          <w:fldChar w:fldCharType="begin"/>
        </w:r>
        <w:r w:rsidRPr="002945DE">
          <w:rPr>
            <w:rFonts w:ascii="Verdana" w:eastAsia="Times New Roman" w:hAnsi="Verdana" w:cs="Times New Roman"/>
            <w:color w:val="000000"/>
            <w:sz w:val="18"/>
            <w:lang w:eastAsia="en-IN"/>
          </w:rPr>
          <w:instrText xml:space="preserve"> HYPERLINK "http://www.javatpoint.com/opr/test.jsp?filename=TestInterfaceDefault" \t "_blank" </w:instrText>
        </w:r>
        <w:r w:rsidRPr="002945DE">
          <w:rPr>
            <w:rFonts w:ascii="Verdana" w:eastAsia="Times New Roman" w:hAnsi="Verdana" w:cs="Times New Roman"/>
            <w:color w:val="000000"/>
            <w:sz w:val="18"/>
            <w:lang w:eastAsia="en-IN"/>
          </w:rPr>
          <w:fldChar w:fldCharType="separate"/>
        </w:r>
        <w:r w:rsidRPr="002945DE">
          <w:rPr>
            <w:rFonts w:ascii="Verdana" w:eastAsia="Times New Roman" w:hAnsi="Verdana" w:cs="Times New Roman"/>
            <w:b/>
            <w:bCs/>
            <w:color w:val="FFFFFF"/>
            <w:sz w:val="18"/>
            <w:u w:val="single"/>
            <w:lang w:eastAsia="en-IN"/>
          </w:rPr>
          <w:t>Test it Now</w:t>
        </w:r>
        <w:r w:rsidRPr="002945DE">
          <w:rPr>
            <w:rFonts w:ascii="Verdana" w:eastAsia="Times New Roman" w:hAnsi="Verdana" w:cs="Times New Roman"/>
            <w:color w:val="000000"/>
            <w:sz w:val="18"/>
            <w:lang w:eastAsia="en-IN"/>
          </w:rPr>
          <w:fldChar w:fldCharType="end"/>
        </w:r>
      </w:ins>
    </w:p>
    <w:p w:rsidR="002945DE" w:rsidRPr="002945DE" w:rsidRDefault="002945DE" w:rsidP="002945DE">
      <w:pPr>
        <w:shd w:val="clear" w:color="auto" w:fill="FFFFFF"/>
        <w:spacing w:before="100" w:beforeAutospacing="1" w:after="100" w:afterAutospacing="1" w:line="240" w:lineRule="auto"/>
        <w:rPr>
          <w:ins w:id="290" w:author="Unknown"/>
          <w:rFonts w:ascii="Verdana" w:eastAsia="Times New Roman" w:hAnsi="Verdana" w:cs="Times New Roman"/>
          <w:color w:val="000000"/>
          <w:sz w:val="18"/>
          <w:szCs w:val="18"/>
          <w:lang w:eastAsia="en-IN"/>
        </w:rPr>
      </w:pPr>
      <w:ins w:id="291" w:author="Unknown">
        <w:r w:rsidRPr="002945DE">
          <w:rPr>
            <w:rFonts w:ascii="Verdana" w:eastAsia="Times New Roman" w:hAnsi="Verdana" w:cs="Times New Roman"/>
            <w:color w:val="000000"/>
            <w:sz w:val="18"/>
            <w:szCs w:val="18"/>
            <w:lang w:eastAsia="en-IN"/>
          </w:rPr>
          <w:t>Output:</w:t>
        </w:r>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2" w:author="Unknown"/>
          <w:rFonts w:ascii="Courier New" w:eastAsia="Times New Roman" w:hAnsi="Courier New" w:cs="Courier New"/>
          <w:color w:val="000000"/>
          <w:sz w:val="20"/>
          <w:szCs w:val="20"/>
          <w:lang w:eastAsia="en-IN"/>
        </w:rPr>
      </w:pPr>
      <w:ins w:id="293" w:author="Unknown">
        <w:r w:rsidRPr="002945DE">
          <w:rPr>
            <w:rFonts w:ascii="Courier New" w:eastAsia="Times New Roman" w:hAnsi="Courier New" w:cs="Courier New"/>
            <w:color w:val="000000"/>
            <w:sz w:val="20"/>
            <w:szCs w:val="20"/>
            <w:lang w:eastAsia="en-IN"/>
          </w:rPr>
          <w:t>drawing rectangle</w:t>
        </w:r>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4" w:author="Unknown"/>
          <w:rFonts w:ascii="Courier New" w:eastAsia="Times New Roman" w:hAnsi="Courier New" w:cs="Courier New"/>
          <w:color w:val="000000"/>
          <w:sz w:val="20"/>
          <w:szCs w:val="20"/>
          <w:lang w:eastAsia="en-IN"/>
        </w:rPr>
      </w:pPr>
      <w:ins w:id="295" w:author="Unknown">
        <w:r w:rsidRPr="002945DE">
          <w:rPr>
            <w:rFonts w:ascii="Courier New" w:eastAsia="Times New Roman" w:hAnsi="Courier New" w:cs="Courier New"/>
            <w:color w:val="000000"/>
            <w:sz w:val="20"/>
            <w:szCs w:val="20"/>
            <w:lang w:eastAsia="en-IN"/>
          </w:rPr>
          <w:t>default method</w:t>
        </w:r>
      </w:ins>
    </w:p>
    <w:p w:rsidR="002945DE" w:rsidRPr="002945DE" w:rsidRDefault="002945DE" w:rsidP="002945DE">
      <w:pPr>
        <w:shd w:val="clear" w:color="auto" w:fill="FFFFFF"/>
        <w:spacing w:before="100" w:beforeAutospacing="1" w:after="100" w:afterAutospacing="1" w:line="312" w:lineRule="atLeast"/>
        <w:outlineLvl w:val="1"/>
        <w:rPr>
          <w:ins w:id="296" w:author="Unknown"/>
          <w:rFonts w:ascii="Helvetica" w:eastAsia="Times New Roman" w:hAnsi="Helvetica" w:cs="Helvetica"/>
          <w:color w:val="610B38"/>
          <w:sz w:val="34"/>
          <w:szCs w:val="34"/>
          <w:lang w:eastAsia="en-IN"/>
        </w:rPr>
      </w:pPr>
      <w:ins w:id="297" w:author="Unknown">
        <w:r w:rsidRPr="002945DE">
          <w:rPr>
            <w:rFonts w:ascii="Helvetica" w:eastAsia="Times New Roman" w:hAnsi="Helvetica" w:cs="Helvetica"/>
            <w:color w:val="610B38"/>
            <w:sz w:val="34"/>
            <w:szCs w:val="34"/>
            <w:lang w:eastAsia="en-IN"/>
          </w:rPr>
          <w:t>Java 8 Static Method in Interface</w:t>
        </w:r>
      </w:ins>
    </w:p>
    <w:p w:rsidR="002945DE" w:rsidRPr="002945DE" w:rsidRDefault="002945DE" w:rsidP="002945DE">
      <w:pPr>
        <w:shd w:val="clear" w:color="auto" w:fill="FFFFFF"/>
        <w:spacing w:before="100" w:beforeAutospacing="1" w:after="100" w:afterAutospacing="1" w:line="240" w:lineRule="auto"/>
        <w:rPr>
          <w:ins w:id="298" w:author="Unknown"/>
          <w:rFonts w:ascii="Verdana" w:eastAsia="Times New Roman" w:hAnsi="Verdana" w:cs="Times New Roman"/>
          <w:color w:val="000000"/>
          <w:sz w:val="18"/>
          <w:szCs w:val="18"/>
          <w:lang w:eastAsia="en-IN"/>
        </w:rPr>
      </w:pPr>
      <w:ins w:id="299" w:author="Unknown">
        <w:r w:rsidRPr="002945DE">
          <w:rPr>
            <w:rFonts w:ascii="Verdana" w:eastAsia="Times New Roman" w:hAnsi="Verdana" w:cs="Times New Roman"/>
            <w:color w:val="000000"/>
            <w:sz w:val="18"/>
            <w:szCs w:val="18"/>
            <w:lang w:eastAsia="en-IN"/>
          </w:rPr>
          <w:t>Since Java 8, we can have static method in interface. Let's see an example:</w:t>
        </w:r>
      </w:ins>
    </w:p>
    <w:p w:rsidR="002945DE" w:rsidRPr="002945DE" w:rsidRDefault="002945DE" w:rsidP="002945DE">
      <w:pPr>
        <w:shd w:val="clear" w:color="auto" w:fill="FFFFFF"/>
        <w:spacing w:before="100" w:beforeAutospacing="1" w:after="100" w:afterAutospacing="1" w:line="240" w:lineRule="auto"/>
        <w:rPr>
          <w:ins w:id="300" w:author="Unknown"/>
          <w:rFonts w:ascii="Verdana" w:eastAsia="Times New Roman" w:hAnsi="Verdana" w:cs="Times New Roman"/>
          <w:i/>
          <w:iCs/>
          <w:color w:val="000000"/>
          <w:sz w:val="19"/>
          <w:szCs w:val="19"/>
          <w:lang w:eastAsia="en-IN"/>
        </w:rPr>
      </w:pPr>
      <w:ins w:id="301" w:author="Unknown">
        <w:r w:rsidRPr="002945DE">
          <w:rPr>
            <w:rFonts w:ascii="Verdana" w:eastAsia="Times New Roman" w:hAnsi="Verdana" w:cs="Times New Roman"/>
            <w:i/>
            <w:iCs/>
            <w:color w:val="000000"/>
            <w:sz w:val="19"/>
            <w:szCs w:val="19"/>
            <w:lang w:eastAsia="en-IN"/>
          </w:rPr>
          <w:t>File: TestInterfaceStatic.java</w:t>
        </w:r>
      </w:ins>
    </w:p>
    <w:p w:rsidR="002945DE" w:rsidRPr="002945DE" w:rsidRDefault="002945DE" w:rsidP="002945DE">
      <w:pPr>
        <w:numPr>
          <w:ilvl w:val="0"/>
          <w:numId w:val="11"/>
        </w:numPr>
        <w:shd w:val="clear" w:color="auto" w:fill="FFFFFF"/>
        <w:spacing w:after="0" w:line="285" w:lineRule="atLeast"/>
        <w:ind w:left="0"/>
        <w:rPr>
          <w:ins w:id="302" w:author="Unknown"/>
          <w:rFonts w:ascii="Verdana" w:eastAsia="Times New Roman" w:hAnsi="Verdana" w:cs="Times New Roman"/>
          <w:color w:val="000000"/>
          <w:sz w:val="18"/>
          <w:szCs w:val="18"/>
          <w:lang w:eastAsia="en-IN"/>
        </w:rPr>
      </w:pPr>
      <w:ins w:id="303"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Drawable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1"/>
        </w:numPr>
        <w:shd w:val="clear" w:color="auto" w:fill="FFFFFF"/>
        <w:spacing w:after="0" w:line="285" w:lineRule="atLeast"/>
        <w:ind w:left="0"/>
        <w:rPr>
          <w:ins w:id="304" w:author="Unknown"/>
          <w:rFonts w:ascii="Verdana" w:eastAsia="Times New Roman" w:hAnsi="Verdana" w:cs="Times New Roman"/>
          <w:color w:val="000000"/>
          <w:sz w:val="18"/>
          <w:szCs w:val="18"/>
          <w:lang w:eastAsia="en-IN"/>
        </w:rPr>
      </w:pPr>
      <w:ins w:id="305" w:author="Unknown">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draw();  </w:t>
        </w:r>
      </w:ins>
    </w:p>
    <w:p w:rsidR="002945DE" w:rsidRPr="002945DE" w:rsidRDefault="002945DE" w:rsidP="002945DE">
      <w:pPr>
        <w:numPr>
          <w:ilvl w:val="0"/>
          <w:numId w:val="11"/>
        </w:numPr>
        <w:shd w:val="clear" w:color="auto" w:fill="FFFFFF"/>
        <w:spacing w:after="0" w:line="285" w:lineRule="atLeast"/>
        <w:ind w:left="0"/>
        <w:rPr>
          <w:ins w:id="306" w:author="Unknown"/>
          <w:rFonts w:ascii="Verdana" w:eastAsia="Times New Roman" w:hAnsi="Verdana" w:cs="Times New Roman"/>
          <w:color w:val="000000"/>
          <w:sz w:val="18"/>
          <w:szCs w:val="18"/>
          <w:lang w:eastAsia="en-IN"/>
        </w:rPr>
      </w:pPr>
      <w:ins w:id="307" w:author="Unknown">
        <w:r w:rsidRPr="002945DE">
          <w:rPr>
            <w:rFonts w:ascii="Verdana" w:eastAsia="Times New Roman" w:hAnsi="Verdana" w:cs="Times New Roman"/>
            <w:b/>
            <w:bCs/>
            <w:color w:val="006699"/>
            <w:sz w:val="18"/>
            <w:lang w:eastAsia="en-IN"/>
          </w:rPr>
          <w:t>static</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b/>
            <w:bCs/>
            <w:color w:val="006699"/>
            <w:sz w:val="18"/>
            <w:lang w:eastAsia="en-IN"/>
          </w:rPr>
          <w:t>int</w:t>
        </w:r>
        <w:proofErr w:type="spellEnd"/>
        <w:r w:rsidRPr="002945DE">
          <w:rPr>
            <w:rFonts w:ascii="Verdana" w:eastAsia="Times New Roman" w:hAnsi="Verdana" w:cs="Times New Roman"/>
            <w:color w:val="000000"/>
            <w:sz w:val="18"/>
            <w:szCs w:val="18"/>
            <w:bdr w:val="none" w:sz="0" w:space="0" w:color="auto" w:frame="1"/>
            <w:lang w:eastAsia="en-IN"/>
          </w:rPr>
          <w:t> cube(</w:t>
        </w:r>
        <w:proofErr w:type="spellStart"/>
        <w:r w:rsidRPr="002945DE">
          <w:rPr>
            <w:rFonts w:ascii="Verdana" w:eastAsia="Times New Roman" w:hAnsi="Verdana" w:cs="Times New Roman"/>
            <w:b/>
            <w:bCs/>
            <w:color w:val="006699"/>
            <w:sz w:val="18"/>
            <w:lang w:eastAsia="en-IN"/>
          </w:rPr>
          <w:t>int</w:t>
        </w:r>
        <w:proofErr w:type="spellEnd"/>
        <w:r w:rsidRPr="002945DE">
          <w:rPr>
            <w:rFonts w:ascii="Verdana" w:eastAsia="Times New Roman" w:hAnsi="Verdana" w:cs="Times New Roman"/>
            <w:color w:val="000000"/>
            <w:sz w:val="18"/>
            <w:szCs w:val="18"/>
            <w:bdr w:val="none" w:sz="0" w:space="0" w:color="auto" w:frame="1"/>
            <w:lang w:eastAsia="en-IN"/>
          </w:rPr>
          <w:t> x){</w:t>
        </w:r>
        <w:r w:rsidRPr="002945DE">
          <w:rPr>
            <w:rFonts w:ascii="Verdana" w:eastAsia="Times New Roman" w:hAnsi="Verdana" w:cs="Times New Roman"/>
            <w:b/>
            <w:bCs/>
            <w:color w:val="006699"/>
            <w:sz w:val="18"/>
            <w:lang w:eastAsia="en-IN"/>
          </w:rPr>
          <w:t>return</w:t>
        </w:r>
        <w:r w:rsidRPr="002945DE">
          <w:rPr>
            <w:rFonts w:ascii="Verdana" w:eastAsia="Times New Roman" w:hAnsi="Verdana" w:cs="Times New Roman"/>
            <w:color w:val="000000"/>
            <w:sz w:val="18"/>
            <w:szCs w:val="18"/>
            <w:bdr w:val="none" w:sz="0" w:space="0" w:color="auto" w:frame="1"/>
            <w:lang w:eastAsia="en-IN"/>
          </w:rPr>
          <w:t> x*x*x;}  </w:t>
        </w:r>
      </w:ins>
    </w:p>
    <w:p w:rsidR="002945DE" w:rsidRPr="002945DE" w:rsidRDefault="002945DE" w:rsidP="002945DE">
      <w:pPr>
        <w:numPr>
          <w:ilvl w:val="0"/>
          <w:numId w:val="11"/>
        </w:numPr>
        <w:shd w:val="clear" w:color="auto" w:fill="FFFFFF"/>
        <w:spacing w:after="0" w:line="285" w:lineRule="atLeast"/>
        <w:ind w:left="0"/>
        <w:rPr>
          <w:ins w:id="308" w:author="Unknown"/>
          <w:rFonts w:ascii="Verdana" w:eastAsia="Times New Roman" w:hAnsi="Verdana" w:cs="Times New Roman"/>
          <w:color w:val="000000"/>
          <w:sz w:val="18"/>
          <w:szCs w:val="18"/>
          <w:lang w:eastAsia="en-IN"/>
        </w:rPr>
      </w:pPr>
      <w:ins w:id="309"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1"/>
        </w:numPr>
        <w:shd w:val="clear" w:color="auto" w:fill="FFFFFF"/>
        <w:spacing w:after="0" w:line="285" w:lineRule="atLeast"/>
        <w:ind w:left="0"/>
        <w:rPr>
          <w:ins w:id="310" w:author="Unknown"/>
          <w:rFonts w:ascii="Verdana" w:eastAsia="Times New Roman" w:hAnsi="Verdana" w:cs="Times New Roman"/>
          <w:color w:val="000000"/>
          <w:sz w:val="18"/>
          <w:szCs w:val="18"/>
          <w:lang w:eastAsia="en-IN"/>
        </w:rPr>
      </w:pPr>
      <w:ins w:id="311"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Rectangle </w:t>
        </w:r>
        <w:r w:rsidRPr="002945DE">
          <w:rPr>
            <w:rFonts w:ascii="Verdana" w:eastAsia="Times New Roman" w:hAnsi="Verdana" w:cs="Times New Roman"/>
            <w:b/>
            <w:bCs/>
            <w:color w:val="006699"/>
            <w:sz w:val="18"/>
            <w:lang w:eastAsia="en-IN"/>
          </w:rPr>
          <w:t>implements</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Drawable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1"/>
        </w:numPr>
        <w:shd w:val="clear" w:color="auto" w:fill="FFFFFF"/>
        <w:spacing w:after="0" w:line="285" w:lineRule="atLeast"/>
        <w:ind w:left="0"/>
        <w:rPr>
          <w:ins w:id="312" w:author="Unknown"/>
          <w:rFonts w:ascii="Verdana" w:eastAsia="Times New Roman" w:hAnsi="Verdana" w:cs="Times New Roman"/>
          <w:color w:val="000000"/>
          <w:sz w:val="18"/>
          <w:szCs w:val="18"/>
          <w:lang w:eastAsia="en-IN"/>
        </w:rPr>
      </w:pPr>
      <w:ins w:id="313"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draw(){</w:t>
        </w:r>
        <w:proofErr w:type="spellStart"/>
        <w:r w:rsidRPr="002945DE">
          <w:rPr>
            <w:rFonts w:ascii="Verdana" w:eastAsia="Times New Roman" w:hAnsi="Verdana" w:cs="Times New Roman"/>
            <w:color w:val="000000"/>
            <w:sz w:val="18"/>
            <w:szCs w:val="18"/>
            <w:bdr w:val="none" w:sz="0" w:space="0" w:color="auto" w:frame="1"/>
            <w:lang w:eastAsia="en-IN"/>
          </w:rPr>
          <w:t>System.out.println</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color w:val="0000FF"/>
            <w:sz w:val="18"/>
            <w:lang w:eastAsia="en-IN"/>
          </w:rPr>
          <w:t>"drawing rectangle"</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1"/>
        </w:numPr>
        <w:shd w:val="clear" w:color="auto" w:fill="FFFFFF"/>
        <w:spacing w:after="0" w:line="285" w:lineRule="atLeast"/>
        <w:ind w:left="0"/>
        <w:rPr>
          <w:ins w:id="314" w:author="Unknown"/>
          <w:rFonts w:ascii="Verdana" w:eastAsia="Times New Roman" w:hAnsi="Verdana" w:cs="Times New Roman"/>
          <w:color w:val="000000"/>
          <w:sz w:val="18"/>
          <w:szCs w:val="18"/>
          <w:lang w:eastAsia="en-IN"/>
        </w:rPr>
      </w:pPr>
      <w:ins w:id="315"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1"/>
        </w:numPr>
        <w:shd w:val="clear" w:color="auto" w:fill="FFFFFF"/>
        <w:spacing w:after="0" w:line="285" w:lineRule="atLeast"/>
        <w:ind w:left="0"/>
        <w:rPr>
          <w:ins w:id="316" w:author="Unknown"/>
          <w:rFonts w:ascii="Verdana" w:eastAsia="Times New Roman" w:hAnsi="Verdana" w:cs="Times New Roman"/>
          <w:color w:val="000000"/>
          <w:sz w:val="18"/>
          <w:szCs w:val="18"/>
          <w:lang w:eastAsia="en-IN"/>
        </w:rPr>
      </w:pPr>
      <w:ins w:id="317"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1"/>
        </w:numPr>
        <w:shd w:val="clear" w:color="auto" w:fill="FFFFFF"/>
        <w:spacing w:after="0" w:line="285" w:lineRule="atLeast"/>
        <w:ind w:left="0"/>
        <w:rPr>
          <w:ins w:id="318" w:author="Unknown"/>
          <w:rFonts w:ascii="Verdana" w:eastAsia="Times New Roman" w:hAnsi="Verdana" w:cs="Times New Roman"/>
          <w:color w:val="000000"/>
          <w:sz w:val="18"/>
          <w:szCs w:val="18"/>
          <w:lang w:eastAsia="en-IN"/>
        </w:rPr>
      </w:pPr>
      <w:ins w:id="319"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TestInterfaceStatic</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1"/>
        </w:numPr>
        <w:shd w:val="clear" w:color="auto" w:fill="FFFFFF"/>
        <w:spacing w:after="0" w:line="285" w:lineRule="atLeast"/>
        <w:ind w:left="0"/>
        <w:rPr>
          <w:ins w:id="320" w:author="Unknown"/>
          <w:rFonts w:ascii="Verdana" w:eastAsia="Times New Roman" w:hAnsi="Verdana" w:cs="Times New Roman"/>
          <w:color w:val="000000"/>
          <w:sz w:val="18"/>
          <w:szCs w:val="18"/>
          <w:lang w:eastAsia="en-IN"/>
        </w:rPr>
      </w:pPr>
      <w:ins w:id="321"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static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main(String </w:t>
        </w:r>
        <w:proofErr w:type="spellStart"/>
        <w:r w:rsidRPr="002945DE">
          <w:rPr>
            <w:rFonts w:ascii="Verdana" w:eastAsia="Times New Roman" w:hAnsi="Verdana" w:cs="Times New Roman"/>
            <w:color w:val="000000"/>
            <w:sz w:val="18"/>
            <w:szCs w:val="18"/>
            <w:bdr w:val="none" w:sz="0" w:space="0" w:color="auto" w:frame="1"/>
            <w:lang w:eastAsia="en-IN"/>
          </w:rPr>
          <w:t>args</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1"/>
        </w:numPr>
        <w:shd w:val="clear" w:color="auto" w:fill="FFFFFF"/>
        <w:spacing w:after="0" w:line="285" w:lineRule="atLeast"/>
        <w:ind w:left="0"/>
        <w:rPr>
          <w:ins w:id="322" w:author="Unknown"/>
          <w:rFonts w:ascii="Verdana" w:eastAsia="Times New Roman" w:hAnsi="Verdana" w:cs="Times New Roman"/>
          <w:color w:val="000000"/>
          <w:sz w:val="18"/>
          <w:szCs w:val="18"/>
          <w:lang w:eastAsia="en-IN"/>
        </w:rPr>
      </w:pPr>
      <w:proofErr w:type="spellStart"/>
      <w:ins w:id="323" w:author="Unknown">
        <w:r w:rsidRPr="002945DE">
          <w:rPr>
            <w:rFonts w:ascii="Verdana" w:eastAsia="Times New Roman" w:hAnsi="Verdana" w:cs="Times New Roman"/>
            <w:color w:val="000000"/>
            <w:sz w:val="18"/>
            <w:szCs w:val="18"/>
            <w:bdr w:val="none" w:sz="0" w:space="0" w:color="auto" w:frame="1"/>
            <w:lang w:eastAsia="en-IN"/>
          </w:rPr>
          <w:t>Drawable</w:t>
        </w:r>
        <w:proofErr w:type="spellEnd"/>
        <w:r w:rsidRPr="002945DE">
          <w:rPr>
            <w:rFonts w:ascii="Verdana" w:eastAsia="Times New Roman" w:hAnsi="Verdana" w:cs="Times New Roman"/>
            <w:color w:val="000000"/>
            <w:sz w:val="18"/>
            <w:szCs w:val="18"/>
            <w:bdr w:val="none" w:sz="0" w:space="0" w:color="auto" w:frame="1"/>
            <w:lang w:eastAsia="en-IN"/>
          </w:rPr>
          <w:t> d=</w:t>
        </w:r>
        <w:r w:rsidRPr="002945DE">
          <w:rPr>
            <w:rFonts w:ascii="Verdana" w:eastAsia="Times New Roman" w:hAnsi="Verdana" w:cs="Times New Roman"/>
            <w:b/>
            <w:bCs/>
            <w:color w:val="006699"/>
            <w:sz w:val="18"/>
            <w:lang w:eastAsia="en-IN"/>
          </w:rPr>
          <w:t>new</w:t>
        </w:r>
        <w:r w:rsidRPr="002945DE">
          <w:rPr>
            <w:rFonts w:ascii="Verdana" w:eastAsia="Times New Roman" w:hAnsi="Verdana" w:cs="Times New Roman"/>
            <w:color w:val="000000"/>
            <w:sz w:val="18"/>
            <w:szCs w:val="18"/>
            <w:bdr w:val="none" w:sz="0" w:space="0" w:color="auto" w:frame="1"/>
            <w:lang w:eastAsia="en-IN"/>
          </w:rPr>
          <w:t> Rectangle();  </w:t>
        </w:r>
      </w:ins>
    </w:p>
    <w:p w:rsidR="002945DE" w:rsidRPr="002945DE" w:rsidRDefault="002945DE" w:rsidP="002945DE">
      <w:pPr>
        <w:numPr>
          <w:ilvl w:val="0"/>
          <w:numId w:val="11"/>
        </w:numPr>
        <w:shd w:val="clear" w:color="auto" w:fill="FFFFFF"/>
        <w:spacing w:after="0" w:line="285" w:lineRule="atLeast"/>
        <w:ind w:left="0"/>
        <w:rPr>
          <w:ins w:id="324" w:author="Unknown"/>
          <w:rFonts w:ascii="Verdana" w:eastAsia="Times New Roman" w:hAnsi="Verdana" w:cs="Times New Roman"/>
          <w:color w:val="000000"/>
          <w:sz w:val="18"/>
          <w:szCs w:val="18"/>
          <w:lang w:eastAsia="en-IN"/>
        </w:rPr>
      </w:pPr>
      <w:proofErr w:type="spellStart"/>
      <w:ins w:id="325" w:author="Unknown">
        <w:r w:rsidRPr="002945DE">
          <w:rPr>
            <w:rFonts w:ascii="Verdana" w:eastAsia="Times New Roman" w:hAnsi="Verdana" w:cs="Times New Roman"/>
            <w:color w:val="000000"/>
            <w:sz w:val="18"/>
            <w:szCs w:val="18"/>
            <w:bdr w:val="none" w:sz="0" w:space="0" w:color="auto" w:frame="1"/>
            <w:lang w:eastAsia="en-IN"/>
          </w:rPr>
          <w:t>d.draw</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1"/>
        </w:numPr>
        <w:shd w:val="clear" w:color="auto" w:fill="FFFFFF"/>
        <w:spacing w:after="0" w:line="285" w:lineRule="atLeast"/>
        <w:ind w:left="0"/>
        <w:rPr>
          <w:ins w:id="326" w:author="Unknown"/>
          <w:rFonts w:ascii="Verdana" w:eastAsia="Times New Roman" w:hAnsi="Verdana" w:cs="Times New Roman"/>
          <w:color w:val="000000"/>
          <w:sz w:val="18"/>
          <w:szCs w:val="18"/>
          <w:lang w:eastAsia="en-IN"/>
        </w:rPr>
      </w:pPr>
      <w:proofErr w:type="spellStart"/>
      <w:ins w:id="327" w:author="Unknown">
        <w:r w:rsidRPr="002945DE">
          <w:rPr>
            <w:rFonts w:ascii="Verdana" w:eastAsia="Times New Roman" w:hAnsi="Verdana" w:cs="Times New Roman"/>
            <w:color w:val="000000"/>
            <w:sz w:val="18"/>
            <w:szCs w:val="18"/>
            <w:bdr w:val="none" w:sz="0" w:space="0" w:color="auto" w:frame="1"/>
            <w:lang w:eastAsia="en-IN"/>
          </w:rPr>
          <w:t>System.out.println</w:t>
        </w:r>
        <w:proofErr w:type="spellEnd"/>
        <w:r w:rsidRPr="002945DE">
          <w:rPr>
            <w:rFonts w:ascii="Verdana" w:eastAsia="Times New Roman" w:hAnsi="Verdana" w:cs="Times New Roman"/>
            <w:color w:val="000000"/>
            <w:sz w:val="18"/>
            <w:szCs w:val="18"/>
            <w:bdr w:val="none" w:sz="0" w:space="0" w:color="auto" w:frame="1"/>
            <w:lang w:eastAsia="en-IN"/>
          </w:rPr>
          <w:t>(</w:t>
        </w:r>
        <w:proofErr w:type="spellStart"/>
        <w:r w:rsidRPr="002945DE">
          <w:rPr>
            <w:rFonts w:ascii="Verdana" w:eastAsia="Times New Roman" w:hAnsi="Verdana" w:cs="Times New Roman"/>
            <w:color w:val="000000"/>
            <w:sz w:val="18"/>
            <w:szCs w:val="18"/>
            <w:bdr w:val="none" w:sz="0" w:space="0" w:color="auto" w:frame="1"/>
            <w:lang w:eastAsia="en-IN"/>
          </w:rPr>
          <w:t>Drawable.cube</w:t>
        </w:r>
        <w:proofErr w:type="spellEnd"/>
        <w:r w:rsidRPr="002945DE">
          <w:rPr>
            <w:rFonts w:ascii="Verdana" w:eastAsia="Times New Roman" w:hAnsi="Verdana" w:cs="Times New Roman"/>
            <w:color w:val="000000"/>
            <w:sz w:val="18"/>
            <w:szCs w:val="18"/>
            <w:bdr w:val="none" w:sz="0" w:space="0" w:color="auto" w:frame="1"/>
            <w:lang w:eastAsia="en-IN"/>
          </w:rPr>
          <w:t>(</w:t>
        </w:r>
        <w:r w:rsidRPr="002945DE">
          <w:rPr>
            <w:rFonts w:ascii="Verdana" w:eastAsia="Times New Roman" w:hAnsi="Verdana" w:cs="Times New Roman"/>
            <w:color w:val="C00000"/>
            <w:sz w:val="18"/>
            <w:lang w:eastAsia="en-IN"/>
          </w:rPr>
          <w:t>3</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1"/>
        </w:numPr>
        <w:shd w:val="clear" w:color="auto" w:fill="FFFFFF"/>
        <w:spacing w:after="109" w:line="285" w:lineRule="atLeast"/>
        <w:ind w:left="0"/>
        <w:rPr>
          <w:ins w:id="328" w:author="Unknown"/>
          <w:rFonts w:ascii="Verdana" w:eastAsia="Times New Roman" w:hAnsi="Verdana" w:cs="Times New Roman"/>
          <w:color w:val="000000"/>
          <w:sz w:val="18"/>
          <w:szCs w:val="18"/>
          <w:lang w:eastAsia="en-IN"/>
        </w:rPr>
      </w:pPr>
      <w:ins w:id="329"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spacing w:after="0" w:line="240" w:lineRule="auto"/>
        <w:rPr>
          <w:ins w:id="330" w:author="Unknown"/>
          <w:rFonts w:ascii="Times New Roman" w:eastAsia="Times New Roman" w:hAnsi="Times New Roman" w:cs="Times New Roman"/>
          <w:sz w:val="24"/>
          <w:szCs w:val="24"/>
          <w:lang w:eastAsia="en-IN"/>
        </w:rPr>
      </w:pPr>
      <w:ins w:id="331" w:author="Unknown">
        <w:r w:rsidRPr="002945DE">
          <w:rPr>
            <w:rFonts w:ascii="Verdana" w:eastAsia="Times New Roman" w:hAnsi="Verdana" w:cs="Times New Roman"/>
            <w:color w:val="000000"/>
            <w:sz w:val="18"/>
            <w:lang w:eastAsia="en-IN"/>
          </w:rPr>
          <w:fldChar w:fldCharType="begin"/>
        </w:r>
        <w:r w:rsidRPr="002945DE">
          <w:rPr>
            <w:rFonts w:ascii="Verdana" w:eastAsia="Times New Roman" w:hAnsi="Verdana" w:cs="Times New Roman"/>
            <w:color w:val="000000"/>
            <w:sz w:val="18"/>
            <w:lang w:eastAsia="en-IN"/>
          </w:rPr>
          <w:instrText xml:space="preserve"> HYPERLINK "http://www.javatpoint.com/opr/test.jsp?filename=TestInterfaceStatic" \t "_blank" </w:instrText>
        </w:r>
        <w:r w:rsidRPr="002945DE">
          <w:rPr>
            <w:rFonts w:ascii="Verdana" w:eastAsia="Times New Roman" w:hAnsi="Verdana" w:cs="Times New Roman"/>
            <w:color w:val="000000"/>
            <w:sz w:val="18"/>
            <w:lang w:eastAsia="en-IN"/>
          </w:rPr>
          <w:fldChar w:fldCharType="separate"/>
        </w:r>
        <w:r w:rsidRPr="002945DE">
          <w:rPr>
            <w:rFonts w:ascii="Verdana" w:eastAsia="Times New Roman" w:hAnsi="Verdana" w:cs="Times New Roman"/>
            <w:b/>
            <w:bCs/>
            <w:color w:val="FFFFFF"/>
            <w:sz w:val="18"/>
            <w:u w:val="single"/>
            <w:lang w:eastAsia="en-IN"/>
          </w:rPr>
          <w:t>Test it Now</w:t>
        </w:r>
        <w:r w:rsidRPr="002945DE">
          <w:rPr>
            <w:rFonts w:ascii="Verdana" w:eastAsia="Times New Roman" w:hAnsi="Verdana" w:cs="Times New Roman"/>
            <w:color w:val="000000"/>
            <w:sz w:val="18"/>
            <w:lang w:eastAsia="en-IN"/>
          </w:rPr>
          <w:fldChar w:fldCharType="end"/>
        </w:r>
      </w:ins>
    </w:p>
    <w:p w:rsidR="002945DE" w:rsidRPr="002945DE" w:rsidRDefault="002945DE" w:rsidP="002945DE">
      <w:pPr>
        <w:shd w:val="clear" w:color="auto" w:fill="FFFFFF"/>
        <w:spacing w:before="100" w:beforeAutospacing="1" w:after="100" w:afterAutospacing="1" w:line="240" w:lineRule="auto"/>
        <w:rPr>
          <w:ins w:id="332" w:author="Unknown"/>
          <w:rFonts w:ascii="Verdana" w:eastAsia="Times New Roman" w:hAnsi="Verdana" w:cs="Times New Roman"/>
          <w:color w:val="000000"/>
          <w:sz w:val="18"/>
          <w:szCs w:val="18"/>
          <w:lang w:eastAsia="en-IN"/>
        </w:rPr>
      </w:pPr>
      <w:ins w:id="333" w:author="Unknown">
        <w:r w:rsidRPr="002945DE">
          <w:rPr>
            <w:rFonts w:ascii="Verdana" w:eastAsia="Times New Roman" w:hAnsi="Verdana" w:cs="Times New Roman"/>
            <w:color w:val="000000"/>
            <w:sz w:val="18"/>
            <w:szCs w:val="18"/>
            <w:lang w:eastAsia="en-IN"/>
          </w:rPr>
          <w:t>Output:</w:t>
        </w:r>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 w:author="Unknown"/>
          <w:rFonts w:ascii="Courier New" w:eastAsia="Times New Roman" w:hAnsi="Courier New" w:cs="Courier New"/>
          <w:color w:val="000000"/>
          <w:sz w:val="20"/>
          <w:szCs w:val="20"/>
          <w:lang w:eastAsia="en-IN"/>
        </w:rPr>
      </w:pPr>
      <w:ins w:id="335" w:author="Unknown">
        <w:r w:rsidRPr="002945DE">
          <w:rPr>
            <w:rFonts w:ascii="Courier New" w:eastAsia="Times New Roman" w:hAnsi="Courier New" w:cs="Courier New"/>
            <w:color w:val="000000"/>
            <w:sz w:val="20"/>
            <w:szCs w:val="20"/>
            <w:lang w:eastAsia="en-IN"/>
          </w:rPr>
          <w:t>drawing rectangle</w:t>
        </w:r>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6" w:author="Unknown"/>
          <w:rFonts w:ascii="Courier New" w:eastAsia="Times New Roman" w:hAnsi="Courier New" w:cs="Courier New"/>
          <w:color w:val="000000"/>
          <w:sz w:val="20"/>
          <w:szCs w:val="20"/>
          <w:lang w:eastAsia="en-IN"/>
        </w:rPr>
      </w:pPr>
      <w:ins w:id="337" w:author="Unknown">
        <w:r w:rsidRPr="002945DE">
          <w:rPr>
            <w:rFonts w:ascii="Courier New" w:eastAsia="Times New Roman" w:hAnsi="Courier New" w:cs="Courier New"/>
            <w:color w:val="000000"/>
            <w:sz w:val="20"/>
            <w:szCs w:val="20"/>
            <w:lang w:eastAsia="en-IN"/>
          </w:rPr>
          <w:lastRenderedPageBreak/>
          <w:t>27</w:t>
        </w:r>
      </w:ins>
    </w:p>
    <w:p w:rsidR="002945DE" w:rsidRPr="002945DE" w:rsidRDefault="002945DE" w:rsidP="002945DE">
      <w:pPr>
        <w:shd w:val="clear" w:color="auto" w:fill="FFFFFF"/>
        <w:spacing w:before="100" w:beforeAutospacing="1" w:after="100" w:afterAutospacing="1" w:line="312" w:lineRule="atLeast"/>
        <w:outlineLvl w:val="1"/>
        <w:rPr>
          <w:ins w:id="338" w:author="Unknown"/>
          <w:rFonts w:ascii="Helvetica" w:eastAsia="Times New Roman" w:hAnsi="Helvetica" w:cs="Helvetica"/>
          <w:color w:val="610B38"/>
          <w:sz w:val="34"/>
          <w:szCs w:val="34"/>
          <w:lang w:eastAsia="en-IN"/>
        </w:rPr>
      </w:pPr>
      <w:ins w:id="339" w:author="Unknown">
        <w:r w:rsidRPr="002945DE">
          <w:rPr>
            <w:rFonts w:ascii="Helvetica" w:eastAsia="Times New Roman" w:hAnsi="Helvetica" w:cs="Helvetica"/>
            <w:color w:val="610B38"/>
            <w:sz w:val="34"/>
            <w:szCs w:val="34"/>
            <w:lang w:eastAsia="en-IN"/>
          </w:rPr>
          <w:t>Q) What is marker or tagged interface?</w:t>
        </w:r>
      </w:ins>
    </w:p>
    <w:p w:rsidR="002945DE" w:rsidRPr="002945DE" w:rsidRDefault="002945DE" w:rsidP="002945DE">
      <w:pPr>
        <w:shd w:val="clear" w:color="auto" w:fill="FFFFFF"/>
        <w:spacing w:before="100" w:beforeAutospacing="1" w:after="100" w:afterAutospacing="1" w:line="240" w:lineRule="auto"/>
        <w:rPr>
          <w:ins w:id="340" w:author="Unknown"/>
          <w:rFonts w:ascii="Verdana" w:eastAsia="Times New Roman" w:hAnsi="Verdana" w:cs="Times New Roman"/>
          <w:color w:val="000000"/>
          <w:sz w:val="18"/>
          <w:szCs w:val="18"/>
          <w:lang w:eastAsia="en-IN"/>
        </w:rPr>
      </w:pPr>
      <w:ins w:id="341" w:author="Unknown">
        <w:r w:rsidRPr="002945DE">
          <w:rPr>
            <w:rFonts w:ascii="Verdana" w:eastAsia="Times New Roman" w:hAnsi="Verdana" w:cs="Times New Roman"/>
            <w:color w:val="000000"/>
            <w:sz w:val="18"/>
            <w:szCs w:val="18"/>
            <w:lang w:eastAsia="en-IN"/>
          </w:rPr>
          <w:t xml:space="preserve">An interface which has no member is known as a marker or tagged interface, for example, </w:t>
        </w:r>
        <w:proofErr w:type="spellStart"/>
        <w:r w:rsidRPr="002945DE">
          <w:rPr>
            <w:rFonts w:ascii="Verdana" w:eastAsia="Times New Roman" w:hAnsi="Verdana" w:cs="Times New Roman"/>
            <w:color w:val="000000"/>
            <w:sz w:val="18"/>
            <w:szCs w:val="18"/>
            <w:lang w:eastAsia="en-IN"/>
          </w:rPr>
          <w:t>Serializable</w:t>
        </w:r>
        <w:proofErr w:type="spellEnd"/>
        <w:r w:rsidRPr="002945DE">
          <w:rPr>
            <w:rFonts w:ascii="Verdana" w:eastAsia="Times New Roman" w:hAnsi="Verdana" w:cs="Times New Roman"/>
            <w:color w:val="000000"/>
            <w:sz w:val="18"/>
            <w:szCs w:val="18"/>
            <w:lang w:eastAsia="en-IN"/>
          </w:rPr>
          <w:t xml:space="preserve">, </w:t>
        </w:r>
        <w:proofErr w:type="spellStart"/>
        <w:r w:rsidRPr="002945DE">
          <w:rPr>
            <w:rFonts w:ascii="Verdana" w:eastAsia="Times New Roman" w:hAnsi="Verdana" w:cs="Times New Roman"/>
            <w:color w:val="000000"/>
            <w:sz w:val="18"/>
            <w:szCs w:val="18"/>
            <w:lang w:eastAsia="en-IN"/>
          </w:rPr>
          <w:t>Cloneable</w:t>
        </w:r>
        <w:proofErr w:type="spellEnd"/>
        <w:r w:rsidRPr="002945DE">
          <w:rPr>
            <w:rFonts w:ascii="Verdana" w:eastAsia="Times New Roman" w:hAnsi="Verdana" w:cs="Times New Roman"/>
            <w:color w:val="000000"/>
            <w:sz w:val="18"/>
            <w:szCs w:val="18"/>
            <w:lang w:eastAsia="en-IN"/>
          </w:rPr>
          <w:t>, Remote, etc. They are used to provide some essential information to the JVM so that JVM may perform some useful operation.</w:t>
        </w:r>
      </w:ins>
    </w:p>
    <w:p w:rsidR="002945DE" w:rsidRPr="002945DE" w:rsidRDefault="002945DE" w:rsidP="002945DE">
      <w:pPr>
        <w:numPr>
          <w:ilvl w:val="0"/>
          <w:numId w:val="12"/>
        </w:numPr>
        <w:shd w:val="clear" w:color="auto" w:fill="FFFFFF"/>
        <w:spacing w:after="0" w:line="285" w:lineRule="atLeast"/>
        <w:ind w:left="0"/>
        <w:rPr>
          <w:ins w:id="342" w:author="Unknown"/>
          <w:rFonts w:ascii="Verdana" w:eastAsia="Times New Roman" w:hAnsi="Verdana" w:cs="Times New Roman"/>
          <w:color w:val="000000"/>
          <w:sz w:val="18"/>
          <w:szCs w:val="18"/>
          <w:lang w:eastAsia="en-IN"/>
        </w:rPr>
      </w:pPr>
      <w:ins w:id="343" w:author="Unknown">
        <w:r w:rsidRPr="002945DE">
          <w:rPr>
            <w:rFonts w:ascii="Verdana" w:eastAsia="Times New Roman" w:hAnsi="Verdana" w:cs="Times New Roman"/>
            <w:color w:val="008200"/>
            <w:sz w:val="18"/>
            <w:lang w:eastAsia="en-IN"/>
          </w:rPr>
          <w:t>//How </w:t>
        </w:r>
        <w:proofErr w:type="spellStart"/>
        <w:r w:rsidRPr="002945DE">
          <w:rPr>
            <w:rFonts w:ascii="Verdana" w:eastAsia="Times New Roman" w:hAnsi="Verdana" w:cs="Times New Roman"/>
            <w:color w:val="008200"/>
            <w:sz w:val="18"/>
            <w:lang w:eastAsia="en-IN"/>
          </w:rPr>
          <w:t>Serializable</w:t>
        </w:r>
        <w:proofErr w:type="spellEnd"/>
        <w:r w:rsidRPr="002945DE">
          <w:rPr>
            <w:rFonts w:ascii="Verdana" w:eastAsia="Times New Roman" w:hAnsi="Verdana" w:cs="Times New Roman"/>
            <w:color w:val="008200"/>
            <w:sz w:val="18"/>
            <w:lang w:eastAsia="en-IN"/>
          </w:rPr>
          <w:t> interface is written?</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2"/>
        </w:numPr>
        <w:shd w:val="clear" w:color="auto" w:fill="FFFFFF"/>
        <w:spacing w:after="0" w:line="285" w:lineRule="atLeast"/>
        <w:ind w:left="0"/>
        <w:rPr>
          <w:ins w:id="344" w:author="Unknown"/>
          <w:rFonts w:ascii="Verdana" w:eastAsia="Times New Roman" w:hAnsi="Verdana" w:cs="Times New Roman"/>
          <w:color w:val="000000"/>
          <w:sz w:val="18"/>
          <w:szCs w:val="18"/>
          <w:lang w:eastAsia="en-IN"/>
        </w:rPr>
      </w:pPr>
      <w:ins w:id="345"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Serializable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2"/>
        </w:numPr>
        <w:shd w:val="clear" w:color="auto" w:fill="FFFFFF"/>
        <w:spacing w:after="109" w:line="285" w:lineRule="atLeast"/>
        <w:ind w:left="0"/>
        <w:rPr>
          <w:ins w:id="346" w:author="Unknown"/>
          <w:rFonts w:ascii="Verdana" w:eastAsia="Times New Roman" w:hAnsi="Verdana" w:cs="Times New Roman"/>
          <w:color w:val="000000"/>
          <w:sz w:val="18"/>
          <w:szCs w:val="18"/>
          <w:lang w:eastAsia="en-IN"/>
        </w:rPr>
      </w:pPr>
      <w:ins w:id="347"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spacing w:after="0" w:line="240" w:lineRule="auto"/>
        <w:rPr>
          <w:ins w:id="348" w:author="Unknown"/>
          <w:rFonts w:ascii="Times New Roman" w:eastAsia="Times New Roman" w:hAnsi="Times New Roman" w:cs="Times New Roman"/>
          <w:sz w:val="24"/>
          <w:szCs w:val="24"/>
          <w:lang w:eastAsia="en-IN"/>
        </w:rPr>
      </w:pPr>
      <w:ins w:id="349" w:author="Unknown">
        <w:r w:rsidRPr="002945DE">
          <w:rPr>
            <w:rFonts w:ascii="Times New Roman" w:eastAsia="Times New Roman" w:hAnsi="Times New Roman" w:cs="Times New Roman"/>
            <w:sz w:val="24"/>
            <w:szCs w:val="24"/>
            <w:lang w:eastAsia="en-IN"/>
          </w:rPr>
          <w:pict>
            <v:rect id="_x0000_i1029" style="width:0;height:.7pt" o:hralign="center" o:hrstd="t" o:hrnoshade="t" o:hr="t" fillcolor="#d4d4d4" stroked="f"/>
          </w:pict>
        </w:r>
      </w:ins>
    </w:p>
    <w:p w:rsidR="002945DE" w:rsidRPr="002945DE" w:rsidRDefault="002945DE" w:rsidP="002945DE">
      <w:pPr>
        <w:shd w:val="clear" w:color="auto" w:fill="FFFFFF"/>
        <w:spacing w:before="100" w:beforeAutospacing="1" w:after="100" w:afterAutospacing="1" w:line="240" w:lineRule="auto"/>
        <w:outlineLvl w:val="3"/>
        <w:rPr>
          <w:ins w:id="350" w:author="Unknown"/>
          <w:rFonts w:ascii="Helvetica" w:eastAsia="Times New Roman" w:hAnsi="Helvetica" w:cs="Helvetica"/>
          <w:color w:val="610B38"/>
          <w:sz w:val="34"/>
          <w:szCs w:val="34"/>
          <w:lang w:eastAsia="en-IN"/>
        </w:rPr>
      </w:pPr>
      <w:ins w:id="351" w:author="Unknown">
        <w:r w:rsidRPr="002945DE">
          <w:rPr>
            <w:rFonts w:ascii="Helvetica" w:eastAsia="Times New Roman" w:hAnsi="Helvetica" w:cs="Helvetica"/>
            <w:color w:val="610B38"/>
            <w:sz w:val="34"/>
            <w:szCs w:val="34"/>
            <w:lang w:eastAsia="en-IN"/>
          </w:rPr>
          <w:t>Nested Interface in Java</w:t>
        </w:r>
      </w:ins>
    </w:p>
    <w:p w:rsidR="002945DE" w:rsidRPr="002945DE" w:rsidRDefault="002945DE" w:rsidP="002945DE">
      <w:pPr>
        <w:shd w:val="clear" w:color="auto" w:fill="FFFFFF"/>
        <w:spacing w:before="100" w:beforeAutospacing="1" w:after="100" w:afterAutospacing="1" w:line="240" w:lineRule="auto"/>
        <w:rPr>
          <w:ins w:id="352" w:author="Unknown"/>
          <w:rFonts w:ascii="Verdana" w:eastAsia="Times New Roman" w:hAnsi="Verdana" w:cs="Times New Roman"/>
          <w:color w:val="000000"/>
          <w:sz w:val="18"/>
          <w:szCs w:val="18"/>
          <w:lang w:eastAsia="en-IN"/>
        </w:rPr>
      </w:pPr>
      <w:ins w:id="353" w:author="Unknown">
        <w:r w:rsidRPr="002945DE">
          <w:rPr>
            <w:rFonts w:ascii="Verdana" w:eastAsia="Times New Roman" w:hAnsi="Verdana" w:cs="Times New Roman"/>
            <w:color w:val="000000"/>
            <w:sz w:val="18"/>
            <w:szCs w:val="18"/>
            <w:lang w:eastAsia="en-IN"/>
          </w:rPr>
          <w:t>Note: An interface can have another interface which is known as a nested interface. We will learn it in detail in the nested classes chapter. For example:</w:t>
        </w:r>
      </w:ins>
    </w:p>
    <w:p w:rsidR="002945DE" w:rsidRPr="002945DE" w:rsidRDefault="002945DE" w:rsidP="002945DE">
      <w:pPr>
        <w:numPr>
          <w:ilvl w:val="0"/>
          <w:numId w:val="13"/>
        </w:numPr>
        <w:shd w:val="clear" w:color="auto" w:fill="FFFFFF"/>
        <w:spacing w:after="0" w:line="285" w:lineRule="atLeast"/>
        <w:ind w:left="0"/>
        <w:rPr>
          <w:ins w:id="354" w:author="Unknown"/>
          <w:rFonts w:ascii="Verdana" w:eastAsia="Times New Roman" w:hAnsi="Verdana" w:cs="Times New Roman"/>
          <w:color w:val="000000"/>
          <w:sz w:val="18"/>
          <w:szCs w:val="18"/>
          <w:lang w:eastAsia="en-IN"/>
        </w:rPr>
      </w:pPr>
      <w:ins w:id="355"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printable{  </w:t>
        </w:r>
      </w:ins>
    </w:p>
    <w:p w:rsidR="002945DE" w:rsidRPr="002945DE" w:rsidRDefault="002945DE" w:rsidP="002945DE">
      <w:pPr>
        <w:numPr>
          <w:ilvl w:val="0"/>
          <w:numId w:val="13"/>
        </w:numPr>
        <w:shd w:val="clear" w:color="auto" w:fill="FFFFFF"/>
        <w:spacing w:after="0" w:line="285" w:lineRule="atLeast"/>
        <w:ind w:left="0"/>
        <w:rPr>
          <w:ins w:id="356" w:author="Unknown"/>
          <w:rFonts w:ascii="Verdana" w:eastAsia="Times New Roman" w:hAnsi="Verdana" w:cs="Times New Roman"/>
          <w:color w:val="000000"/>
          <w:sz w:val="18"/>
          <w:szCs w:val="18"/>
          <w:lang w:eastAsia="en-IN"/>
        </w:rPr>
      </w:pPr>
      <w:ins w:id="357"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print();  </w:t>
        </w:r>
      </w:ins>
    </w:p>
    <w:p w:rsidR="002945DE" w:rsidRPr="002945DE" w:rsidRDefault="002945DE" w:rsidP="002945DE">
      <w:pPr>
        <w:numPr>
          <w:ilvl w:val="0"/>
          <w:numId w:val="13"/>
        </w:numPr>
        <w:shd w:val="clear" w:color="auto" w:fill="FFFFFF"/>
        <w:spacing w:after="0" w:line="285" w:lineRule="atLeast"/>
        <w:ind w:left="0"/>
        <w:rPr>
          <w:ins w:id="358" w:author="Unknown"/>
          <w:rFonts w:ascii="Verdana" w:eastAsia="Times New Roman" w:hAnsi="Verdana" w:cs="Times New Roman"/>
          <w:color w:val="000000"/>
          <w:sz w:val="18"/>
          <w:szCs w:val="18"/>
          <w:lang w:eastAsia="en-IN"/>
        </w:rPr>
      </w:pPr>
      <w:ins w:id="359"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MessagePrintable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3"/>
        </w:numPr>
        <w:shd w:val="clear" w:color="auto" w:fill="FFFFFF"/>
        <w:spacing w:after="0" w:line="285" w:lineRule="atLeast"/>
        <w:ind w:left="0"/>
        <w:rPr>
          <w:ins w:id="360" w:author="Unknown"/>
          <w:rFonts w:ascii="Verdana" w:eastAsia="Times New Roman" w:hAnsi="Verdana" w:cs="Times New Roman"/>
          <w:color w:val="000000"/>
          <w:sz w:val="18"/>
          <w:szCs w:val="18"/>
          <w:lang w:eastAsia="en-IN"/>
        </w:rPr>
      </w:pPr>
      <w:ins w:id="361"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msg</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3"/>
        </w:numPr>
        <w:shd w:val="clear" w:color="auto" w:fill="FFFFFF"/>
        <w:spacing w:after="0" w:line="285" w:lineRule="atLeast"/>
        <w:ind w:left="0"/>
        <w:rPr>
          <w:ins w:id="362" w:author="Unknown"/>
          <w:rFonts w:ascii="Verdana" w:eastAsia="Times New Roman" w:hAnsi="Verdana" w:cs="Times New Roman"/>
          <w:color w:val="000000"/>
          <w:sz w:val="18"/>
          <w:szCs w:val="18"/>
          <w:lang w:eastAsia="en-IN"/>
        </w:rPr>
      </w:pPr>
      <w:ins w:id="363" w:author="Unknown">
        <w:r w:rsidRPr="002945DE">
          <w:rPr>
            <w:rFonts w:ascii="Verdana" w:eastAsia="Times New Roman" w:hAnsi="Verdana" w:cs="Times New Roman"/>
            <w:color w:val="000000"/>
            <w:sz w:val="18"/>
            <w:szCs w:val="18"/>
            <w:bdr w:val="none" w:sz="0" w:space="0" w:color="auto" w:frame="1"/>
            <w:lang w:eastAsia="en-IN"/>
          </w:rPr>
          <w:t> }  </w:t>
        </w:r>
      </w:ins>
    </w:p>
    <w:p w:rsidR="002945DE" w:rsidRPr="002945DE" w:rsidRDefault="002945DE" w:rsidP="002945DE">
      <w:pPr>
        <w:numPr>
          <w:ilvl w:val="0"/>
          <w:numId w:val="13"/>
        </w:numPr>
        <w:shd w:val="clear" w:color="auto" w:fill="FFFFFF"/>
        <w:spacing w:after="109" w:line="285" w:lineRule="atLeast"/>
        <w:ind w:left="0"/>
        <w:rPr>
          <w:ins w:id="364" w:author="Unknown"/>
          <w:rFonts w:ascii="Verdana" w:eastAsia="Times New Roman" w:hAnsi="Verdana" w:cs="Times New Roman"/>
          <w:color w:val="000000"/>
          <w:sz w:val="18"/>
          <w:szCs w:val="18"/>
          <w:lang w:eastAsia="en-IN"/>
        </w:rPr>
      </w:pPr>
      <w:ins w:id="365"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2945DE">
        <w:rPr>
          <w:rFonts w:ascii="Helvetica" w:eastAsia="Times New Roman" w:hAnsi="Helvetica" w:cs="Helvetica"/>
          <w:color w:val="610B38"/>
          <w:kern w:val="36"/>
          <w:sz w:val="39"/>
          <w:szCs w:val="39"/>
          <w:lang w:eastAsia="en-IN"/>
        </w:rPr>
        <w:t>Java Nested Interface</w:t>
      </w:r>
    </w:p>
    <w:p w:rsidR="002945DE" w:rsidRPr="002945DE" w:rsidRDefault="002945DE" w:rsidP="002945D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An interface i.e. declared within another interface or class is known as nested interface. The nested interfaces are used to group related interfaces so that they can be easy to maintain. The nested interface must be referred by the outer interface or class. It can't be accessed directly.</w:t>
      </w:r>
    </w:p>
    <w:p w:rsidR="002945DE" w:rsidRPr="002945DE" w:rsidRDefault="002945DE" w:rsidP="002945DE">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2945DE">
        <w:rPr>
          <w:rFonts w:ascii="Helvetica" w:eastAsia="Times New Roman" w:hAnsi="Helvetica" w:cs="Helvetica"/>
          <w:color w:val="610B4B"/>
          <w:sz w:val="29"/>
          <w:szCs w:val="29"/>
          <w:lang w:eastAsia="en-IN"/>
        </w:rPr>
        <w:t>Points to remember for nested interfaces</w:t>
      </w:r>
    </w:p>
    <w:p w:rsidR="002945DE" w:rsidRPr="002945DE" w:rsidRDefault="002945DE" w:rsidP="002945DE">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There are given some points that should be remembered by the java programmer.</w:t>
      </w:r>
    </w:p>
    <w:p w:rsidR="002945DE" w:rsidRPr="002945DE" w:rsidRDefault="002945DE" w:rsidP="002945DE">
      <w:pPr>
        <w:numPr>
          <w:ilvl w:val="0"/>
          <w:numId w:val="14"/>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Nested interface must be public if it is declared inside the interface but it can have any access modifier if declared within the class.</w:t>
      </w:r>
    </w:p>
    <w:p w:rsidR="002945DE" w:rsidRPr="002945DE" w:rsidRDefault="002945DE" w:rsidP="002945DE">
      <w:pPr>
        <w:numPr>
          <w:ilvl w:val="0"/>
          <w:numId w:val="14"/>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 xml:space="preserve">Nested interfaces are declared static </w:t>
      </w:r>
      <w:proofErr w:type="spellStart"/>
      <w:r w:rsidRPr="002945DE">
        <w:rPr>
          <w:rFonts w:ascii="Verdana" w:eastAsia="Times New Roman" w:hAnsi="Verdana" w:cs="Times New Roman"/>
          <w:color w:val="000000"/>
          <w:sz w:val="18"/>
          <w:szCs w:val="18"/>
          <w:lang w:eastAsia="en-IN"/>
        </w:rPr>
        <w:t>implicitely</w:t>
      </w:r>
      <w:proofErr w:type="spellEnd"/>
      <w:r w:rsidRPr="002945DE">
        <w:rPr>
          <w:rFonts w:ascii="Verdana" w:eastAsia="Times New Roman" w:hAnsi="Verdana" w:cs="Times New Roman"/>
          <w:color w:val="000000"/>
          <w:sz w:val="18"/>
          <w:szCs w:val="18"/>
          <w:lang w:eastAsia="en-IN"/>
        </w:rPr>
        <w:t>.</w:t>
      </w:r>
    </w:p>
    <w:p w:rsidR="002945DE" w:rsidRPr="002945DE" w:rsidRDefault="002945DE" w:rsidP="002945DE">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2945DE">
        <w:rPr>
          <w:rFonts w:ascii="Helvetica" w:eastAsia="Times New Roman" w:hAnsi="Helvetica" w:cs="Helvetica"/>
          <w:color w:val="610B4B"/>
          <w:sz w:val="29"/>
          <w:szCs w:val="29"/>
          <w:lang w:eastAsia="en-IN"/>
        </w:rPr>
        <w:t>Syntax of nested interface which is declared within the interface</w:t>
      </w:r>
    </w:p>
    <w:p w:rsidR="002945DE" w:rsidRPr="002945DE" w:rsidRDefault="002945DE" w:rsidP="002945DE">
      <w:pPr>
        <w:numPr>
          <w:ilvl w:val="0"/>
          <w:numId w:val="15"/>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interface_name</w:t>
      </w:r>
      <w:proofErr w:type="spellEnd"/>
      <w:r w:rsidRPr="002945DE">
        <w:rPr>
          <w:rFonts w:ascii="Verdana" w:eastAsia="Times New Roman" w:hAnsi="Verdana" w:cs="Times New Roman"/>
          <w:color w:val="000000"/>
          <w:sz w:val="18"/>
          <w:szCs w:val="18"/>
          <w:bdr w:val="none" w:sz="0" w:space="0" w:color="auto" w:frame="1"/>
          <w:lang w:eastAsia="en-IN"/>
        </w:rPr>
        <w:t>{  </w:t>
      </w:r>
    </w:p>
    <w:p w:rsidR="002945DE" w:rsidRPr="002945DE" w:rsidRDefault="002945DE" w:rsidP="002945DE">
      <w:pPr>
        <w:numPr>
          <w:ilvl w:val="0"/>
          <w:numId w:val="15"/>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  </w:t>
      </w:r>
    </w:p>
    <w:p w:rsidR="002945DE" w:rsidRPr="002945DE" w:rsidRDefault="002945DE" w:rsidP="002945DE">
      <w:pPr>
        <w:numPr>
          <w:ilvl w:val="0"/>
          <w:numId w:val="15"/>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nested_interface_name</w:t>
      </w:r>
      <w:proofErr w:type="spellEnd"/>
      <w:r w:rsidRPr="002945DE">
        <w:rPr>
          <w:rFonts w:ascii="Verdana" w:eastAsia="Times New Roman" w:hAnsi="Verdana" w:cs="Times New Roman"/>
          <w:color w:val="000000"/>
          <w:sz w:val="18"/>
          <w:szCs w:val="18"/>
          <w:bdr w:val="none" w:sz="0" w:space="0" w:color="auto" w:frame="1"/>
          <w:lang w:eastAsia="en-IN"/>
        </w:rPr>
        <w:t>{  </w:t>
      </w:r>
    </w:p>
    <w:p w:rsidR="002945DE" w:rsidRPr="002945DE" w:rsidRDefault="002945DE" w:rsidP="002945DE">
      <w:pPr>
        <w:numPr>
          <w:ilvl w:val="0"/>
          <w:numId w:val="15"/>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  </w:t>
      </w:r>
    </w:p>
    <w:p w:rsidR="002945DE" w:rsidRPr="002945DE" w:rsidRDefault="002945DE" w:rsidP="002945DE">
      <w:pPr>
        <w:numPr>
          <w:ilvl w:val="0"/>
          <w:numId w:val="15"/>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  </w:t>
      </w:r>
    </w:p>
    <w:p w:rsidR="002945DE" w:rsidRPr="002945DE" w:rsidRDefault="002945DE" w:rsidP="002945DE">
      <w:pPr>
        <w:numPr>
          <w:ilvl w:val="0"/>
          <w:numId w:val="15"/>
        </w:numPr>
        <w:shd w:val="clear" w:color="auto" w:fill="FFFFFF"/>
        <w:spacing w:after="109"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w:t>
      </w:r>
    </w:p>
    <w:p w:rsidR="002945DE" w:rsidRPr="002945DE" w:rsidRDefault="002945DE" w:rsidP="002945DE">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2945DE">
        <w:rPr>
          <w:rFonts w:ascii="Helvetica" w:eastAsia="Times New Roman" w:hAnsi="Helvetica" w:cs="Helvetica"/>
          <w:color w:val="610B4B"/>
          <w:sz w:val="29"/>
          <w:szCs w:val="29"/>
          <w:lang w:eastAsia="en-IN"/>
        </w:rPr>
        <w:t>Syntax of nested interface which is declared within the class</w:t>
      </w:r>
    </w:p>
    <w:p w:rsidR="002945DE" w:rsidRPr="002945DE" w:rsidRDefault="002945DE" w:rsidP="002945DE">
      <w:pPr>
        <w:numPr>
          <w:ilvl w:val="0"/>
          <w:numId w:val="16"/>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b/>
          <w:bCs/>
          <w:color w:val="006699"/>
          <w:sz w:val="18"/>
          <w:lang w:eastAsia="en-IN"/>
        </w:rPr>
        <w:lastRenderedPageBreak/>
        <w:t>class</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class_name</w:t>
      </w:r>
      <w:proofErr w:type="spellEnd"/>
      <w:r w:rsidRPr="002945DE">
        <w:rPr>
          <w:rFonts w:ascii="Verdana" w:eastAsia="Times New Roman" w:hAnsi="Verdana" w:cs="Times New Roman"/>
          <w:color w:val="000000"/>
          <w:sz w:val="18"/>
          <w:szCs w:val="18"/>
          <w:bdr w:val="none" w:sz="0" w:space="0" w:color="auto" w:frame="1"/>
          <w:lang w:eastAsia="en-IN"/>
        </w:rPr>
        <w:t>{  </w:t>
      </w:r>
    </w:p>
    <w:p w:rsidR="002945DE" w:rsidRPr="002945DE" w:rsidRDefault="002945DE" w:rsidP="002945DE">
      <w:pPr>
        <w:numPr>
          <w:ilvl w:val="0"/>
          <w:numId w:val="16"/>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  </w:t>
      </w:r>
    </w:p>
    <w:p w:rsidR="002945DE" w:rsidRPr="002945DE" w:rsidRDefault="002945DE" w:rsidP="002945DE">
      <w:pPr>
        <w:numPr>
          <w:ilvl w:val="0"/>
          <w:numId w:val="16"/>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nested_interface_name</w:t>
      </w:r>
      <w:proofErr w:type="spellEnd"/>
      <w:r w:rsidRPr="002945DE">
        <w:rPr>
          <w:rFonts w:ascii="Verdana" w:eastAsia="Times New Roman" w:hAnsi="Verdana" w:cs="Times New Roman"/>
          <w:color w:val="000000"/>
          <w:sz w:val="18"/>
          <w:szCs w:val="18"/>
          <w:bdr w:val="none" w:sz="0" w:space="0" w:color="auto" w:frame="1"/>
          <w:lang w:eastAsia="en-IN"/>
        </w:rPr>
        <w:t>{  </w:t>
      </w:r>
    </w:p>
    <w:p w:rsidR="002945DE" w:rsidRPr="002945DE" w:rsidRDefault="002945DE" w:rsidP="002945DE">
      <w:pPr>
        <w:numPr>
          <w:ilvl w:val="0"/>
          <w:numId w:val="16"/>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  </w:t>
      </w:r>
    </w:p>
    <w:p w:rsidR="002945DE" w:rsidRPr="002945DE" w:rsidRDefault="002945DE" w:rsidP="002945DE">
      <w:pPr>
        <w:numPr>
          <w:ilvl w:val="0"/>
          <w:numId w:val="16"/>
        </w:numPr>
        <w:shd w:val="clear" w:color="auto" w:fill="FFFFFF"/>
        <w:spacing w:after="0"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  </w:t>
      </w:r>
    </w:p>
    <w:p w:rsidR="002945DE" w:rsidRPr="002945DE" w:rsidRDefault="002945DE" w:rsidP="002945DE">
      <w:pPr>
        <w:numPr>
          <w:ilvl w:val="0"/>
          <w:numId w:val="16"/>
        </w:numPr>
        <w:shd w:val="clear" w:color="auto" w:fill="FFFFFF"/>
        <w:spacing w:after="109" w:line="285" w:lineRule="atLeast"/>
        <w:ind w:left="0"/>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bdr w:val="none" w:sz="0" w:space="0" w:color="auto" w:frame="1"/>
          <w:lang w:eastAsia="en-IN"/>
        </w:rPr>
        <w:t>}   </w:t>
      </w:r>
    </w:p>
    <w:p w:rsidR="002945DE" w:rsidRPr="002945DE" w:rsidRDefault="002945DE" w:rsidP="002945DE">
      <w:pPr>
        <w:spacing w:after="0" w:line="240" w:lineRule="auto"/>
        <w:rPr>
          <w:rFonts w:ascii="Times New Roman" w:eastAsia="Times New Roman" w:hAnsi="Times New Roman" w:cs="Times New Roman"/>
          <w:sz w:val="24"/>
          <w:szCs w:val="24"/>
          <w:lang w:eastAsia="en-IN"/>
        </w:rPr>
      </w:pPr>
      <w:r w:rsidRPr="002945DE">
        <w:rPr>
          <w:rFonts w:ascii="Times New Roman" w:eastAsia="Times New Roman" w:hAnsi="Times New Roman" w:cs="Times New Roman"/>
          <w:sz w:val="24"/>
          <w:szCs w:val="24"/>
          <w:lang w:eastAsia="en-IN"/>
        </w:rPr>
        <w:pict>
          <v:rect id="_x0000_i1030" style="width:0;height:.7pt" o:hralign="center" o:hrstd="t" o:hrnoshade="t" o:hr="t" fillcolor="#d4d4d4" stroked="f"/>
        </w:pict>
      </w:r>
    </w:p>
    <w:p w:rsidR="002945DE" w:rsidRPr="002945DE" w:rsidRDefault="002945DE" w:rsidP="002945DE">
      <w:pPr>
        <w:shd w:val="clear" w:color="auto" w:fill="FFFFFF"/>
        <w:spacing w:before="100" w:beforeAutospacing="1" w:after="100" w:afterAutospacing="1" w:line="312" w:lineRule="atLeast"/>
        <w:outlineLvl w:val="2"/>
        <w:rPr>
          <w:ins w:id="366" w:author="Unknown"/>
          <w:rFonts w:ascii="Helvetica" w:eastAsia="Times New Roman" w:hAnsi="Helvetica" w:cs="Helvetica"/>
          <w:color w:val="610B4B"/>
          <w:sz w:val="29"/>
          <w:szCs w:val="29"/>
          <w:lang w:eastAsia="en-IN"/>
        </w:rPr>
      </w:pPr>
      <w:ins w:id="367" w:author="Unknown">
        <w:r w:rsidRPr="002945DE">
          <w:rPr>
            <w:rFonts w:ascii="Helvetica" w:eastAsia="Times New Roman" w:hAnsi="Helvetica" w:cs="Helvetica"/>
            <w:color w:val="610B4B"/>
            <w:sz w:val="29"/>
            <w:szCs w:val="29"/>
            <w:lang w:eastAsia="en-IN"/>
          </w:rPr>
          <w:t>Example of nested interface which is declared within the interface</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2945DE" w:rsidRPr="002945DE" w:rsidTr="002945DE">
        <w:trPr>
          <w:tblCellSpacing w:w="15" w:type="dxa"/>
        </w:trPr>
        <w:tc>
          <w:tcPr>
            <w:tcW w:w="0" w:type="auto"/>
            <w:shd w:val="clear" w:color="auto" w:fill="FFFFFF"/>
            <w:vAlign w:val="center"/>
            <w:hideMark/>
          </w:tcPr>
          <w:p w:rsidR="002945DE" w:rsidRPr="002945DE" w:rsidRDefault="002945DE" w:rsidP="002945DE">
            <w:pPr>
              <w:spacing w:after="0" w:line="312" w:lineRule="atLeast"/>
              <w:ind w:left="272"/>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In this example, we are going to learn how to declare the nested interface and how we can access it.</w:t>
            </w:r>
          </w:p>
        </w:tc>
      </w:tr>
    </w:tbl>
    <w:p w:rsidR="002945DE" w:rsidRPr="002945DE" w:rsidRDefault="002945DE" w:rsidP="002945DE">
      <w:pPr>
        <w:numPr>
          <w:ilvl w:val="0"/>
          <w:numId w:val="17"/>
        </w:numPr>
        <w:shd w:val="clear" w:color="auto" w:fill="FFFFFF"/>
        <w:spacing w:after="0" w:line="285" w:lineRule="atLeast"/>
        <w:ind w:left="0"/>
        <w:rPr>
          <w:ins w:id="368" w:author="Unknown"/>
          <w:rFonts w:ascii="Verdana" w:eastAsia="Times New Roman" w:hAnsi="Verdana" w:cs="Times New Roman"/>
          <w:color w:val="000000"/>
          <w:sz w:val="18"/>
          <w:szCs w:val="18"/>
          <w:lang w:eastAsia="en-IN"/>
        </w:rPr>
      </w:pPr>
      <w:ins w:id="369"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Showable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7"/>
        </w:numPr>
        <w:shd w:val="clear" w:color="auto" w:fill="FFFFFF"/>
        <w:spacing w:after="0" w:line="285" w:lineRule="atLeast"/>
        <w:ind w:left="0"/>
        <w:rPr>
          <w:ins w:id="370" w:author="Unknown"/>
          <w:rFonts w:ascii="Verdana" w:eastAsia="Times New Roman" w:hAnsi="Verdana" w:cs="Times New Roman"/>
          <w:color w:val="000000"/>
          <w:sz w:val="18"/>
          <w:szCs w:val="18"/>
          <w:lang w:eastAsia="en-IN"/>
        </w:rPr>
      </w:pPr>
      <w:ins w:id="371"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show();  </w:t>
        </w:r>
      </w:ins>
    </w:p>
    <w:p w:rsidR="002945DE" w:rsidRPr="002945DE" w:rsidRDefault="002945DE" w:rsidP="002945DE">
      <w:pPr>
        <w:numPr>
          <w:ilvl w:val="0"/>
          <w:numId w:val="17"/>
        </w:numPr>
        <w:shd w:val="clear" w:color="auto" w:fill="FFFFFF"/>
        <w:spacing w:after="0" w:line="285" w:lineRule="atLeast"/>
        <w:ind w:left="0"/>
        <w:rPr>
          <w:ins w:id="372" w:author="Unknown"/>
          <w:rFonts w:ascii="Verdana" w:eastAsia="Times New Roman" w:hAnsi="Verdana" w:cs="Times New Roman"/>
          <w:color w:val="000000"/>
          <w:sz w:val="18"/>
          <w:szCs w:val="18"/>
          <w:lang w:eastAsia="en-IN"/>
        </w:rPr>
      </w:pPr>
      <w:ins w:id="373"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Message{  </w:t>
        </w:r>
      </w:ins>
    </w:p>
    <w:p w:rsidR="002945DE" w:rsidRPr="002945DE" w:rsidRDefault="002945DE" w:rsidP="002945DE">
      <w:pPr>
        <w:numPr>
          <w:ilvl w:val="0"/>
          <w:numId w:val="17"/>
        </w:numPr>
        <w:shd w:val="clear" w:color="auto" w:fill="FFFFFF"/>
        <w:spacing w:after="0" w:line="285" w:lineRule="atLeast"/>
        <w:ind w:left="0"/>
        <w:rPr>
          <w:ins w:id="374" w:author="Unknown"/>
          <w:rFonts w:ascii="Verdana" w:eastAsia="Times New Roman" w:hAnsi="Verdana" w:cs="Times New Roman"/>
          <w:color w:val="000000"/>
          <w:sz w:val="18"/>
          <w:szCs w:val="18"/>
          <w:lang w:eastAsia="en-IN"/>
        </w:rPr>
      </w:pPr>
      <w:ins w:id="375"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msg</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7"/>
        </w:numPr>
        <w:shd w:val="clear" w:color="auto" w:fill="FFFFFF"/>
        <w:spacing w:after="0" w:line="285" w:lineRule="atLeast"/>
        <w:ind w:left="0"/>
        <w:rPr>
          <w:ins w:id="376" w:author="Unknown"/>
          <w:rFonts w:ascii="Verdana" w:eastAsia="Times New Roman" w:hAnsi="Verdana" w:cs="Times New Roman"/>
          <w:color w:val="000000"/>
          <w:sz w:val="18"/>
          <w:szCs w:val="18"/>
          <w:lang w:eastAsia="en-IN"/>
        </w:rPr>
      </w:pPr>
      <w:ins w:id="377" w:author="Unknown">
        <w:r w:rsidRPr="002945DE">
          <w:rPr>
            <w:rFonts w:ascii="Verdana" w:eastAsia="Times New Roman" w:hAnsi="Verdana" w:cs="Times New Roman"/>
            <w:color w:val="000000"/>
            <w:sz w:val="18"/>
            <w:szCs w:val="18"/>
            <w:bdr w:val="none" w:sz="0" w:space="0" w:color="auto" w:frame="1"/>
            <w:lang w:eastAsia="en-IN"/>
          </w:rPr>
          <w:t>  }  </w:t>
        </w:r>
      </w:ins>
    </w:p>
    <w:p w:rsidR="002945DE" w:rsidRPr="002945DE" w:rsidRDefault="002945DE" w:rsidP="002945DE">
      <w:pPr>
        <w:numPr>
          <w:ilvl w:val="0"/>
          <w:numId w:val="17"/>
        </w:numPr>
        <w:shd w:val="clear" w:color="auto" w:fill="FFFFFF"/>
        <w:spacing w:after="0" w:line="285" w:lineRule="atLeast"/>
        <w:ind w:left="0"/>
        <w:rPr>
          <w:ins w:id="378" w:author="Unknown"/>
          <w:rFonts w:ascii="Verdana" w:eastAsia="Times New Roman" w:hAnsi="Verdana" w:cs="Times New Roman"/>
          <w:color w:val="000000"/>
          <w:sz w:val="18"/>
          <w:szCs w:val="18"/>
          <w:lang w:eastAsia="en-IN"/>
        </w:rPr>
      </w:pPr>
      <w:ins w:id="379"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7"/>
        </w:numPr>
        <w:shd w:val="clear" w:color="auto" w:fill="FFFFFF"/>
        <w:spacing w:after="0" w:line="285" w:lineRule="atLeast"/>
        <w:ind w:left="0"/>
        <w:rPr>
          <w:ins w:id="380" w:author="Unknown"/>
          <w:rFonts w:ascii="Verdana" w:eastAsia="Times New Roman" w:hAnsi="Verdana" w:cs="Times New Roman"/>
          <w:color w:val="000000"/>
          <w:sz w:val="18"/>
          <w:szCs w:val="18"/>
          <w:lang w:eastAsia="en-IN"/>
        </w:rPr>
      </w:pPr>
      <w:ins w:id="381"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TestNestedInterface1 </w:t>
        </w:r>
        <w:r w:rsidRPr="002945DE">
          <w:rPr>
            <w:rFonts w:ascii="Verdana" w:eastAsia="Times New Roman" w:hAnsi="Verdana" w:cs="Times New Roman"/>
            <w:b/>
            <w:bCs/>
            <w:color w:val="006699"/>
            <w:sz w:val="18"/>
            <w:lang w:eastAsia="en-IN"/>
          </w:rPr>
          <w:t>implements</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Showable.Message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7"/>
        </w:numPr>
        <w:shd w:val="clear" w:color="auto" w:fill="FFFFFF"/>
        <w:spacing w:after="0" w:line="285" w:lineRule="atLeast"/>
        <w:ind w:left="0"/>
        <w:rPr>
          <w:ins w:id="382" w:author="Unknown"/>
          <w:rFonts w:ascii="Verdana" w:eastAsia="Times New Roman" w:hAnsi="Verdana" w:cs="Times New Roman"/>
          <w:color w:val="000000"/>
          <w:sz w:val="18"/>
          <w:szCs w:val="18"/>
          <w:lang w:eastAsia="en-IN"/>
        </w:rPr>
      </w:pPr>
      <w:ins w:id="383"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msg(){System.out.println(</w:t>
        </w:r>
        <w:r w:rsidRPr="002945DE">
          <w:rPr>
            <w:rFonts w:ascii="Verdana" w:eastAsia="Times New Roman" w:hAnsi="Verdana" w:cs="Times New Roman"/>
            <w:color w:val="0000FF"/>
            <w:sz w:val="18"/>
            <w:lang w:eastAsia="en-IN"/>
          </w:rPr>
          <w:t>"Hello nested interface"</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7"/>
        </w:numPr>
        <w:shd w:val="clear" w:color="auto" w:fill="FFFFFF"/>
        <w:spacing w:after="0" w:line="285" w:lineRule="atLeast"/>
        <w:ind w:left="0"/>
        <w:rPr>
          <w:ins w:id="384" w:author="Unknown"/>
          <w:rFonts w:ascii="Verdana" w:eastAsia="Times New Roman" w:hAnsi="Verdana" w:cs="Times New Roman"/>
          <w:color w:val="000000"/>
          <w:sz w:val="18"/>
          <w:szCs w:val="18"/>
          <w:lang w:eastAsia="en-IN"/>
        </w:rPr>
      </w:pPr>
      <w:ins w:id="385"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7"/>
        </w:numPr>
        <w:shd w:val="clear" w:color="auto" w:fill="FFFFFF"/>
        <w:spacing w:after="0" w:line="285" w:lineRule="atLeast"/>
        <w:ind w:left="0"/>
        <w:rPr>
          <w:ins w:id="386" w:author="Unknown"/>
          <w:rFonts w:ascii="Verdana" w:eastAsia="Times New Roman" w:hAnsi="Verdana" w:cs="Times New Roman"/>
          <w:color w:val="000000"/>
          <w:sz w:val="18"/>
          <w:szCs w:val="18"/>
          <w:lang w:eastAsia="en-IN"/>
        </w:rPr>
      </w:pPr>
      <w:ins w:id="387"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static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main(String </w:t>
        </w:r>
        <w:proofErr w:type="spellStart"/>
        <w:r w:rsidRPr="002945DE">
          <w:rPr>
            <w:rFonts w:ascii="Verdana" w:eastAsia="Times New Roman" w:hAnsi="Verdana" w:cs="Times New Roman"/>
            <w:color w:val="000000"/>
            <w:sz w:val="18"/>
            <w:szCs w:val="18"/>
            <w:bdr w:val="none" w:sz="0" w:space="0" w:color="auto" w:frame="1"/>
            <w:lang w:eastAsia="en-IN"/>
          </w:rPr>
          <w:t>args</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7"/>
        </w:numPr>
        <w:shd w:val="clear" w:color="auto" w:fill="FFFFFF"/>
        <w:spacing w:after="0" w:line="285" w:lineRule="atLeast"/>
        <w:ind w:left="0"/>
        <w:rPr>
          <w:ins w:id="388" w:author="Unknown"/>
          <w:rFonts w:ascii="Verdana" w:eastAsia="Times New Roman" w:hAnsi="Verdana" w:cs="Times New Roman"/>
          <w:color w:val="000000"/>
          <w:sz w:val="18"/>
          <w:szCs w:val="18"/>
          <w:lang w:eastAsia="en-IN"/>
        </w:rPr>
      </w:pPr>
      <w:ins w:id="389" w:author="Unknown">
        <w:r w:rsidRPr="002945DE">
          <w:rPr>
            <w:rFonts w:ascii="Verdana" w:eastAsia="Times New Roman" w:hAnsi="Verdana" w:cs="Times New Roman"/>
            <w:color w:val="000000"/>
            <w:sz w:val="18"/>
            <w:szCs w:val="18"/>
            <w:bdr w:val="none" w:sz="0" w:space="0" w:color="auto" w:frame="1"/>
            <w:lang w:eastAsia="en-IN"/>
          </w:rPr>
          <w:t>  Showable.Message message=</w:t>
        </w:r>
        <w:r w:rsidRPr="002945DE">
          <w:rPr>
            <w:rFonts w:ascii="Verdana" w:eastAsia="Times New Roman" w:hAnsi="Verdana" w:cs="Times New Roman"/>
            <w:b/>
            <w:bCs/>
            <w:color w:val="006699"/>
            <w:sz w:val="18"/>
            <w:lang w:eastAsia="en-IN"/>
          </w:rPr>
          <w:t>new</w:t>
        </w:r>
        <w:r w:rsidRPr="002945DE">
          <w:rPr>
            <w:rFonts w:ascii="Verdana" w:eastAsia="Times New Roman" w:hAnsi="Verdana" w:cs="Times New Roman"/>
            <w:color w:val="000000"/>
            <w:sz w:val="18"/>
            <w:szCs w:val="18"/>
            <w:bdr w:val="none" w:sz="0" w:space="0" w:color="auto" w:frame="1"/>
            <w:lang w:eastAsia="en-IN"/>
          </w:rPr>
          <w:t> TestNestedInterface1();</w:t>
        </w:r>
        <w:r w:rsidRPr="002945DE">
          <w:rPr>
            <w:rFonts w:ascii="Verdana" w:eastAsia="Times New Roman" w:hAnsi="Verdana" w:cs="Times New Roman"/>
            <w:color w:val="008200"/>
            <w:sz w:val="18"/>
            <w:lang w:eastAsia="en-IN"/>
          </w:rPr>
          <w:t>//upcasting here</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7"/>
        </w:numPr>
        <w:shd w:val="clear" w:color="auto" w:fill="FFFFFF"/>
        <w:spacing w:after="0" w:line="285" w:lineRule="atLeast"/>
        <w:ind w:left="0"/>
        <w:rPr>
          <w:ins w:id="390" w:author="Unknown"/>
          <w:rFonts w:ascii="Verdana" w:eastAsia="Times New Roman" w:hAnsi="Verdana" w:cs="Times New Roman"/>
          <w:color w:val="000000"/>
          <w:sz w:val="18"/>
          <w:szCs w:val="18"/>
          <w:lang w:eastAsia="en-IN"/>
        </w:rPr>
      </w:pPr>
      <w:ins w:id="391" w:author="Unknown">
        <w:r w:rsidRPr="002945DE">
          <w:rPr>
            <w:rFonts w:ascii="Verdana" w:eastAsia="Times New Roman" w:hAnsi="Verdana" w:cs="Times New Roman"/>
            <w:color w:val="000000"/>
            <w:sz w:val="18"/>
            <w:szCs w:val="18"/>
            <w:bdr w:val="none" w:sz="0" w:space="0" w:color="auto" w:frame="1"/>
            <w:lang w:eastAsia="en-IN"/>
          </w:rPr>
          <w:t>  message.msg();  </w:t>
        </w:r>
      </w:ins>
    </w:p>
    <w:p w:rsidR="002945DE" w:rsidRPr="002945DE" w:rsidRDefault="002945DE" w:rsidP="002945DE">
      <w:pPr>
        <w:numPr>
          <w:ilvl w:val="0"/>
          <w:numId w:val="17"/>
        </w:numPr>
        <w:shd w:val="clear" w:color="auto" w:fill="FFFFFF"/>
        <w:spacing w:after="0" w:line="285" w:lineRule="atLeast"/>
        <w:ind w:left="0"/>
        <w:rPr>
          <w:ins w:id="392" w:author="Unknown"/>
          <w:rFonts w:ascii="Verdana" w:eastAsia="Times New Roman" w:hAnsi="Verdana" w:cs="Times New Roman"/>
          <w:color w:val="000000"/>
          <w:sz w:val="18"/>
          <w:szCs w:val="18"/>
          <w:lang w:eastAsia="en-IN"/>
        </w:rPr>
      </w:pPr>
      <w:ins w:id="393" w:author="Unknown">
        <w:r w:rsidRPr="002945DE">
          <w:rPr>
            <w:rFonts w:ascii="Verdana" w:eastAsia="Times New Roman" w:hAnsi="Verdana" w:cs="Times New Roman"/>
            <w:color w:val="000000"/>
            <w:sz w:val="18"/>
            <w:szCs w:val="18"/>
            <w:bdr w:val="none" w:sz="0" w:space="0" w:color="auto" w:frame="1"/>
            <w:lang w:eastAsia="en-IN"/>
          </w:rPr>
          <w:t> }  </w:t>
        </w:r>
      </w:ins>
    </w:p>
    <w:p w:rsidR="002945DE" w:rsidRPr="002945DE" w:rsidRDefault="002945DE" w:rsidP="002945DE">
      <w:pPr>
        <w:numPr>
          <w:ilvl w:val="0"/>
          <w:numId w:val="17"/>
        </w:numPr>
        <w:shd w:val="clear" w:color="auto" w:fill="FFFFFF"/>
        <w:spacing w:after="109" w:line="285" w:lineRule="atLeast"/>
        <w:ind w:left="0"/>
        <w:rPr>
          <w:ins w:id="394" w:author="Unknown"/>
          <w:rFonts w:ascii="Verdana" w:eastAsia="Times New Roman" w:hAnsi="Verdana" w:cs="Times New Roman"/>
          <w:color w:val="000000"/>
          <w:sz w:val="18"/>
          <w:szCs w:val="18"/>
          <w:lang w:eastAsia="en-IN"/>
        </w:rPr>
      </w:pPr>
      <w:ins w:id="395"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spacing w:after="0" w:line="240" w:lineRule="auto"/>
        <w:rPr>
          <w:ins w:id="396" w:author="Unknown"/>
          <w:rFonts w:ascii="Times New Roman" w:eastAsia="Times New Roman" w:hAnsi="Times New Roman" w:cs="Times New Roman"/>
          <w:sz w:val="24"/>
          <w:szCs w:val="24"/>
          <w:lang w:eastAsia="en-IN"/>
        </w:rPr>
      </w:pPr>
      <w:ins w:id="397" w:author="Unknown">
        <w:r w:rsidRPr="002945DE">
          <w:rPr>
            <w:rFonts w:ascii="Verdana" w:eastAsia="Times New Roman" w:hAnsi="Verdana" w:cs="Times New Roman"/>
            <w:color w:val="000000"/>
            <w:sz w:val="18"/>
            <w:lang w:eastAsia="en-IN"/>
          </w:rPr>
          <w:fldChar w:fldCharType="begin"/>
        </w:r>
        <w:r w:rsidRPr="002945DE">
          <w:rPr>
            <w:rFonts w:ascii="Verdana" w:eastAsia="Times New Roman" w:hAnsi="Verdana" w:cs="Times New Roman"/>
            <w:color w:val="000000"/>
            <w:sz w:val="18"/>
            <w:lang w:eastAsia="en-IN"/>
          </w:rPr>
          <w:instrText xml:space="preserve"> HYPERLINK "http://www.javatpoint.com/opr/test.jsp?filename=TestNestedInterface1" \t "_blank" </w:instrText>
        </w:r>
        <w:r w:rsidRPr="002945DE">
          <w:rPr>
            <w:rFonts w:ascii="Verdana" w:eastAsia="Times New Roman" w:hAnsi="Verdana" w:cs="Times New Roman"/>
            <w:color w:val="000000"/>
            <w:sz w:val="18"/>
            <w:lang w:eastAsia="en-IN"/>
          </w:rPr>
          <w:fldChar w:fldCharType="separate"/>
        </w:r>
        <w:r w:rsidRPr="002945DE">
          <w:rPr>
            <w:rFonts w:ascii="Verdana" w:eastAsia="Times New Roman" w:hAnsi="Verdana" w:cs="Times New Roman"/>
            <w:b/>
            <w:bCs/>
            <w:color w:val="FFFFFF"/>
            <w:sz w:val="18"/>
            <w:lang w:eastAsia="en-IN"/>
          </w:rPr>
          <w:t>Test it Now</w:t>
        </w:r>
        <w:r w:rsidRPr="002945DE">
          <w:rPr>
            <w:rFonts w:ascii="Verdana" w:eastAsia="Times New Roman" w:hAnsi="Verdana" w:cs="Times New Roman"/>
            <w:color w:val="000000"/>
            <w:sz w:val="18"/>
            <w:lang w:eastAsia="en-IN"/>
          </w:rPr>
          <w:fldChar w:fldCharType="end"/>
        </w:r>
      </w:ins>
    </w:p>
    <w:p w:rsidR="002945DE" w:rsidRPr="002945DE" w:rsidRDefault="002945DE" w:rsidP="002945DE">
      <w:pPr>
        <w:shd w:val="clear" w:color="auto" w:fill="FFFFFF"/>
        <w:spacing w:after="0" w:line="240" w:lineRule="auto"/>
        <w:rPr>
          <w:ins w:id="398" w:author="Unknown"/>
          <w:rFonts w:ascii="Verdana" w:eastAsia="Times New Roman" w:hAnsi="Verdana" w:cs="Times New Roman"/>
          <w:color w:val="000000"/>
          <w:sz w:val="18"/>
          <w:szCs w:val="18"/>
          <w:lang w:eastAsia="en-IN"/>
        </w:rPr>
      </w:pPr>
      <w:ins w:id="399" w:author="Unknown">
        <w:r w:rsidRPr="002945DE">
          <w:rPr>
            <w:rFonts w:ascii="Verdana" w:eastAsia="Times New Roman" w:hAnsi="Verdana" w:cs="Times New Roman"/>
            <w:color w:val="000000"/>
            <w:sz w:val="18"/>
            <w:szCs w:val="18"/>
            <w:lang w:eastAsia="en-IN"/>
          </w:rPr>
          <w:fldChar w:fldCharType="begin"/>
        </w:r>
        <w:r w:rsidRPr="002945DE">
          <w:rPr>
            <w:rFonts w:ascii="Verdana" w:eastAsia="Times New Roman" w:hAnsi="Verdana" w:cs="Times New Roman"/>
            <w:color w:val="000000"/>
            <w:sz w:val="18"/>
            <w:szCs w:val="18"/>
            <w:lang w:eastAsia="en-IN"/>
          </w:rPr>
          <w:instrText xml:space="preserve"> HYPERLINK "https://static.javatpoint.com/src/nested/nestedinterface.zip" </w:instrText>
        </w:r>
        <w:r w:rsidRPr="002945DE">
          <w:rPr>
            <w:rFonts w:ascii="Verdana" w:eastAsia="Times New Roman" w:hAnsi="Verdana" w:cs="Times New Roman"/>
            <w:color w:val="000000"/>
            <w:sz w:val="18"/>
            <w:szCs w:val="18"/>
            <w:lang w:eastAsia="en-IN"/>
          </w:rPr>
          <w:fldChar w:fldCharType="separate"/>
        </w:r>
        <w:r w:rsidRPr="002945DE">
          <w:rPr>
            <w:rFonts w:ascii="Tahoma" w:eastAsia="Times New Roman" w:hAnsi="Tahoma" w:cs="Tahoma"/>
            <w:color w:val="FF0000"/>
            <w:sz w:val="23"/>
            <w:lang w:eastAsia="en-IN"/>
          </w:rPr>
          <w:t>download the example of nested interface</w:t>
        </w:r>
        <w:r w:rsidRPr="002945DE">
          <w:rPr>
            <w:rFonts w:ascii="Verdana" w:eastAsia="Times New Roman" w:hAnsi="Verdana" w:cs="Times New Roman"/>
            <w:color w:val="000000"/>
            <w:sz w:val="18"/>
            <w:szCs w:val="18"/>
            <w:lang w:eastAsia="en-IN"/>
          </w:rPr>
          <w:fldChar w:fldCharType="end"/>
        </w:r>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0" w:author="Unknown"/>
          <w:rFonts w:ascii="Courier New" w:eastAsia="Times New Roman" w:hAnsi="Courier New" w:cs="Courier New"/>
          <w:color w:val="000000"/>
          <w:sz w:val="20"/>
          <w:szCs w:val="20"/>
          <w:lang w:eastAsia="en-IN"/>
        </w:rPr>
      </w:pPr>
      <w:proofErr w:type="spellStart"/>
      <w:ins w:id="401" w:author="Unknown">
        <w:r w:rsidRPr="002945DE">
          <w:rPr>
            <w:rFonts w:ascii="Courier New" w:eastAsia="Times New Roman" w:hAnsi="Courier New" w:cs="Courier New"/>
            <w:color w:val="000000"/>
            <w:sz w:val="20"/>
            <w:szCs w:val="20"/>
            <w:lang w:eastAsia="en-IN"/>
          </w:rPr>
          <w:t>Output:hello</w:t>
        </w:r>
        <w:proofErr w:type="spellEnd"/>
        <w:r w:rsidRPr="002945DE">
          <w:rPr>
            <w:rFonts w:ascii="Courier New" w:eastAsia="Times New Roman" w:hAnsi="Courier New" w:cs="Courier New"/>
            <w:color w:val="000000"/>
            <w:sz w:val="20"/>
            <w:szCs w:val="20"/>
            <w:lang w:eastAsia="en-IN"/>
          </w:rPr>
          <w:t xml:space="preserve"> nested interface</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2945DE" w:rsidRPr="002945DE" w:rsidTr="002945DE">
        <w:trPr>
          <w:tblCellSpacing w:w="15" w:type="dxa"/>
        </w:trPr>
        <w:tc>
          <w:tcPr>
            <w:tcW w:w="0" w:type="auto"/>
            <w:shd w:val="clear" w:color="auto" w:fill="FFFFFF"/>
            <w:vAlign w:val="center"/>
            <w:hideMark/>
          </w:tcPr>
          <w:p w:rsidR="002945DE" w:rsidRPr="002945DE" w:rsidRDefault="002945DE" w:rsidP="002945DE">
            <w:pPr>
              <w:spacing w:after="0" w:line="312" w:lineRule="atLeast"/>
              <w:ind w:left="272"/>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 xml:space="preserve">As you can see in the above example, we are </w:t>
            </w:r>
            <w:proofErr w:type="spellStart"/>
            <w:r w:rsidRPr="002945DE">
              <w:rPr>
                <w:rFonts w:ascii="Verdana" w:eastAsia="Times New Roman" w:hAnsi="Verdana" w:cs="Times New Roman"/>
                <w:color w:val="000000"/>
                <w:sz w:val="18"/>
                <w:szCs w:val="18"/>
                <w:lang w:eastAsia="en-IN"/>
              </w:rPr>
              <w:t>acessing</w:t>
            </w:r>
            <w:proofErr w:type="spellEnd"/>
            <w:r w:rsidRPr="002945DE">
              <w:rPr>
                <w:rFonts w:ascii="Verdana" w:eastAsia="Times New Roman" w:hAnsi="Verdana" w:cs="Times New Roman"/>
                <w:color w:val="000000"/>
                <w:sz w:val="18"/>
                <w:szCs w:val="18"/>
                <w:lang w:eastAsia="en-IN"/>
              </w:rPr>
              <w:t xml:space="preserve"> the Message interface by its outer interface </w:t>
            </w:r>
            <w:proofErr w:type="spellStart"/>
            <w:r w:rsidRPr="002945DE">
              <w:rPr>
                <w:rFonts w:ascii="Verdana" w:eastAsia="Times New Roman" w:hAnsi="Verdana" w:cs="Times New Roman"/>
                <w:color w:val="000000"/>
                <w:sz w:val="18"/>
                <w:szCs w:val="18"/>
                <w:lang w:eastAsia="en-IN"/>
              </w:rPr>
              <w:t>Showable</w:t>
            </w:r>
            <w:proofErr w:type="spellEnd"/>
            <w:r w:rsidRPr="002945DE">
              <w:rPr>
                <w:rFonts w:ascii="Verdana" w:eastAsia="Times New Roman" w:hAnsi="Verdana" w:cs="Times New Roman"/>
                <w:color w:val="000000"/>
                <w:sz w:val="18"/>
                <w:szCs w:val="18"/>
                <w:lang w:eastAsia="en-IN"/>
              </w:rPr>
              <w:t xml:space="preserve"> because it cannot be accessed directly. It is just like </w:t>
            </w:r>
            <w:proofErr w:type="spellStart"/>
            <w:r w:rsidRPr="002945DE">
              <w:rPr>
                <w:rFonts w:ascii="Verdana" w:eastAsia="Times New Roman" w:hAnsi="Verdana" w:cs="Times New Roman"/>
                <w:color w:val="000000"/>
                <w:sz w:val="18"/>
                <w:szCs w:val="18"/>
                <w:lang w:eastAsia="en-IN"/>
              </w:rPr>
              <w:t>almirah</w:t>
            </w:r>
            <w:proofErr w:type="spellEnd"/>
            <w:r w:rsidRPr="002945DE">
              <w:rPr>
                <w:rFonts w:ascii="Verdana" w:eastAsia="Times New Roman" w:hAnsi="Verdana" w:cs="Times New Roman"/>
                <w:color w:val="000000"/>
                <w:sz w:val="18"/>
                <w:szCs w:val="18"/>
                <w:lang w:eastAsia="en-IN"/>
              </w:rPr>
              <w:t xml:space="preserve"> inside the room, we cannot access the </w:t>
            </w:r>
            <w:proofErr w:type="spellStart"/>
            <w:r w:rsidRPr="002945DE">
              <w:rPr>
                <w:rFonts w:ascii="Verdana" w:eastAsia="Times New Roman" w:hAnsi="Verdana" w:cs="Times New Roman"/>
                <w:color w:val="000000"/>
                <w:sz w:val="18"/>
                <w:szCs w:val="18"/>
                <w:lang w:eastAsia="en-IN"/>
              </w:rPr>
              <w:t>almirah</w:t>
            </w:r>
            <w:proofErr w:type="spellEnd"/>
            <w:r w:rsidRPr="002945DE">
              <w:rPr>
                <w:rFonts w:ascii="Verdana" w:eastAsia="Times New Roman" w:hAnsi="Verdana" w:cs="Times New Roman"/>
                <w:color w:val="000000"/>
                <w:sz w:val="18"/>
                <w:szCs w:val="18"/>
                <w:lang w:eastAsia="en-IN"/>
              </w:rPr>
              <w:t xml:space="preserve"> directly because we must enter the room first. In collection </w:t>
            </w:r>
            <w:proofErr w:type="spellStart"/>
            <w:r w:rsidRPr="002945DE">
              <w:rPr>
                <w:rFonts w:ascii="Verdana" w:eastAsia="Times New Roman" w:hAnsi="Verdana" w:cs="Times New Roman"/>
                <w:color w:val="000000"/>
                <w:sz w:val="18"/>
                <w:szCs w:val="18"/>
                <w:lang w:eastAsia="en-IN"/>
              </w:rPr>
              <w:t>frameword</w:t>
            </w:r>
            <w:proofErr w:type="spellEnd"/>
            <w:r w:rsidRPr="002945DE">
              <w:rPr>
                <w:rFonts w:ascii="Verdana" w:eastAsia="Times New Roman" w:hAnsi="Verdana" w:cs="Times New Roman"/>
                <w:color w:val="000000"/>
                <w:sz w:val="18"/>
                <w:szCs w:val="18"/>
                <w:lang w:eastAsia="en-IN"/>
              </w:rPr>
              <w:t xml:space="preserve">, sun </w:t>
            </w:r>
            <w:proofErr w:type="spellStart"/>
            <w:r w:rsidRPr="002945DE">
              <w:rPr>
                <w:rFonts w:ascii="Verdana" w:eastAsia="Times New Roman" w:hAnsi="Verdana" w:cs="Times New Roman"/>
                <w:color w:val="000000"/>
                <w:sz w:val="18"/>
                <w:szCs w:val="18"/>
                <w:lang w:eastAsia="en-IN"/>
              </w:rPr>
              <w:t>microsystem</w:t>
            </w:r>
            <w:proofErr w:type="spellEnd"/>
            <w:r w:rsidRPr="002945DE">
              <w:rPr>
                <w:rFonts w:ascii="Verdana" w:eastAsia="Times New Roman" w:hAnsi="Verdana" w:cs="Times New Roman"/>
                <w:color w:val="000000"/>
                <w:sz w:val="18"/>
                <w:szCs w:val="18"/>
                <w:lang w:eastAsia="en-IN"/>
              </w:rPr>
              <w:t xml:space="preserve"> has provided a nested interface Entry. Entry is the </w:t>
            </w:r>
            <w:proofErr w:type="spellStart"/>
            <w:r w:rsidRPr="002945DE">
              <w:rPr>
                <w:rFonts w:ascii="Verdana" w:eastAsia="Times New Roman" w:hAnsi="Verdana" w:cs="Times New Roman"/>
                <w:color w:val="000000"/>
                <w:sz w:val="18"/>
                <w:szCs w:val="18"/>
                <w:lang w:eastAsia="en-IN"/>
              </w:rPr>
              <w:t>subinterface</w:t>
            </w:r>
            <w:proofErr w:type="spellEnd"/>
            <w:r w:rsidRPr="002945DE">
              <w:rPr>
                <w:rFonts w:ascii="Verdana" w:eastAsia="Times New Roman" w:hAnsi="Verdana" w:cs="Times New Roman"/>
                <w:color w:val="000000"/>
                <w:sz w:val="18"/>
                <w:szCs w:val="18"/>
                <w:lang w:eastAsia="en-IN"/>
              </w:rPr>
              <w:t xml:space="preserve"> of Map i.e. accessed by </w:t>
            </w:r>
            <w:proofErr w:type="spellStart"/>
            <w:r w:rsidRPr="002945DE">
              <w:rPr>
                <w:rFonts w:ascii="Verdana" w:eastAsia="Times New Roman" w:hAnsi="Verdana" w:cs="Times New Roman"/>
                <w:color w:val="000000"/>
                <w:sz w:val="18"/>
                <w:szCs w:val="18"/>
                <w:lang w:eastAsia="en-IN"/>
              </w:rPr>
              <w:t>Map.Entry</w:t>
            </w:r>
            <w:proofErr w:type="spellEnd"/>
            <w:r w:rsidRPr="002945DE">
              <w:rPr>
                <w:rFonts w:ascii="Verdana" w:eastAsia="Times New Roman" w:hAnsi="Verdana" w:cs="Times New Roman"/>
                <w:color w:val="000000"/>
                <w:sz w:val="18"/>
                <w:szCs w:val="18"/>
                <w:lang w:eastAsia="en-IN"/>
              </w:rPr>
              <w:t>.</w:t>
            </w:r>
          </w:p>
        </w:tc>
      </w:tr>
    </w:tbl>
    <w:p w:rsidR="002945DE" w:rsidRPr="002945DE" w:rsidRDefault="002945DE" w:rsidP="002945DE">
      <w:pPr>
        <w:spacing w:after="0" w:line="240" w:lineRule="auto"/>
        <w:rPr>
          <w:ins w:id="402" w:author="Unknown"/>
          <w:rFonts w:ascii="Times New Roman" w:eastAsia="Times New Roman" w:hAnsi="Times New Roman" w:cs="Times New Roman"/>
          <w:sz w:val="24"/>
          <w:szCs w:val="24"/>
          <w:lang w:eastAsia="en-IN"/>
        </w:rPr>
      </w:pPr>
      <w:ins w:id="403" w:author="Unknown">
        <w:r w:rsidRPr="002945DE">
          <w:rPr>
            <w:rFonts w:ascii="Times New Roman" w:eastAsia="Times New Roman" w:hAnsi="Times New Roman" w:cs="Times New Roman"/>
            <w:sz w:val="24"/>
            <w:szCs w:val="24"/>
            <w:lang w:eastAsia="en-IN"/>
          </w:rPr>
          <w:pict>
            <v:rect id="_x0000_i1031" style="width:0;height:.7pt" o:hralign="center" o:hrstd="t" o:hrnoshade="t" o:hr="t" fillcolor="#d4d4d4" stroked="f"/>
          </w:pict>
        </w:r>
      </w:ins>
    </w:p>
    <w:p w:rsidR="002945DE" w:rsidRPr="002945DE" w:rsidRDefault="002945DE" w:rsidP="002945DE">
      <w:pPr>
        <w:shd w:val="clear" w:color="auto" w:fill="FFFFFF"/>
        <w:spacing w:before="100" w:beforeAutospacing="1" w:after="100" w:afterAutospacing="1" w:line="312" w:lineRule="atLeast"/>
        <w:outlineLvl w:val="2"/>
        <w:rPr>
          <w:ins w:id="404" w:author="Unknown"/>
          <w:rFonts w:ascii="Helvetica" w:eastAsia="Times New Roman" w:hAnsi="Helvetica" w:cs="Helvetica"/>
          <w:color w:val="610B4B"/>
          <w:sz w:val="29"/>
          <w:szCs w:val="29"/>
          <w:lang w:eastAsia="en-IN"/>
        </w:rPr>
      </w:pPr>
      <w:ins w:id="405" w:author="Unknown">
        <w:r w:rsidRPr="002945DE">
          <w:rPr>
            <w:rFonts w:ascii="Helvetica" w:eastAsia="Times New Roman" w:hAnsi="Helvetica" w:cs="Helvetica"/>
            <w:color w:val="610B4B"/>
            <w:sz w:val="29"/>
            <w:szCs w:val="29"/>
            <w:lang w:eastAsia="en-IN"/>
          </w:rPr>
          <w:t>Internal code generated by the java compiler for nested interface Message</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2945DE" w:rsidRPr="002945DE" w:rsidTr="002945DE">
        <w:trPr>
          <w:tblCellSpacing w:w="15" w:type="dxa"/>
        </w:trPr>
        <w:tc>
          <w:tcPr>
            <w:tcW w:w="0" w:type="auto"/>
            <w:shd w:val="clear" w:color="auto" w:fill="FFFFFF"/>
            <w:vAlign w:val="center"/>
            <w:hideMark/>
          </w:tcPr>
          <w:p w:rsidR="002945DE" w:rsidRPr="002945DE" w:rsidRDefault="002945DE" w:rsidP="002945DE">
            <w:pPr>
              <w:spacing w:after="0" w:line="312" w:lineRule="atLeast"/>
              <w:ind w:left="272"/>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t>The java compiler internally creates public and static interface as displayed below:.</w:t>
            </w:r>
          </w:p>
        </w:tc>
      </w:tr>
    </w:tbl>
    <w:p w:rsidR="002945DE" w:rsidRPr="002945DE" w:rsidRDefault="002945DE" w:rsidP="002945DE">
      <w:pPr>
        <w:numPr>
          <w:ilvl w:val="0"/>
          <w:numId w:val="18"/>
        </w:numPr>
        <w:shd w:val="clear" w:color="auto" w:fill="FFFFFF"/>
        <w:spacing w:after="0" w:line="285" w:lineRule="atLeast"/>
        <w:ind w:left="0"/>
        <w:rPr>
          <w:ins w:id="406" w:author="Unknown"/>
          <w:rFonts w:ascii="Verdana" w:eastAsia="Times New Roman" w:hAnsi="Verdana" w:cs="Times New Roman"/>
          <w:color w:val="000000"/>
          <w:sz w:val="18"/>
          <w:szCs w:val="18"/>
          <w:lang w:eastAsia="en-IN"/>
        </w:rPr>
      </w:pPr>
      <w:ins w:id="407" w:author="Unknown">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static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Showable$Message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8"/>
        </w:numPr>
        <w:shd w:val="clear" w:color="auto" w:fill="FFFFFF"/>
        <w:spacing w:after="0" w:line="285" w:lineRule="atLeast"/>
        <w:ind w:left="0"/>
        <w:rPr>
          <w:ins w:id="408" w:author="Unknown"/>
          <w:rFonts w:ascii="Verdana" w:eastAsia="Times New Roman" w:hAnsi="Verdana" w:cs="Times New Roman"/>
          <w:color w:val="000000"/>
          <w:sz w:val="18"/>
          <w:szCs w:val="18"/>
          <w:lang w:eastAsia="en-IN"/>
        </w:rPr>
      </w:pPr>
      <w:ins w:id="409"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8"/>
        </w:numPr>
        <w:shd w:val="clear" w:color="auto" w:fill="FFFFFF"/>
        <w:spacing w:after="0" w:line="285" w:lineRule="atLeast"/>
        <w:ind w:left="0"/>
        <w:rPr>
          <w:ins w:id="410" w:author="Unknown"/>
          <w:rFonts w:ascii="Verdana" w:eastAsia="Times New Roman" w:hAnsi="Verdana" w:cs="Times New Roman"/>
          <w:color w:val="000000"/>
          <w:sz w:val="18"/>
          <w:szCs w:val="18"/>
          <w:lang w:eastAsia="en-IN"/>
        </w:rPr>
      </w:pPr>
      <w:ins w:id="411"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abstract</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msg</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8"/>
        </w:numPr>
        <w:shd w:val="clear" w:color="auto" w:fill="FFFFFF"/>
        <w:spacing w:after="109" w:line="285" w:lineRule="atLeast"/>
        <w:ind w:left="0"/>
        <w:rPr>
          <w:ins w:id="412" w:author="Unknown"/>
          <w:rFonts w:ascii="Verdana" w:eastAsia="Times New Roman" w:hAnsi="Verdana" w:cs="Times New Roman"/>
          <w:color w:val="000000"/>
          <w:sz w:val="18"/>
          <w:szCs w:val="18"/>
          <w:lang w:eastAsia="en-IN"/>
        </w:rPr>
      </w:pPr>
      <w:ins w:id="413"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spacing w:after="0" w:line="240" w:lineRule="auto"/>
        <w:rPr>
          <w:ins w:id="414" w:author="Unknown"/>
          <w:rFonts w:ascii="Times New Roman" w:eastAsia="Times New Roman" w:hAnsi="Times New Roman" w:cs="Times New Roman"/>
          <w:sz w:val="24"/>
          <w:szCs w:val="24"/>
          <w:lang w:eastAsia="en-IN"/>
        </w:rPr>
      </w:pPr>
      <w:ins w:id="415" w:author="Unknown">
        <w:r w:rsidRPr="002945DE">
          <w:rPr>
            <w:rFonts w:ascii="Times New Roman" w:eastAsia="Times New Roman" w:hAnsi="Times New Roman" w:cs="Times New Roman"/>
            <w:sz w:val="24"/>
            <w:szCs w:val="24"/>
            <w:lang w:eastAsia="en-IN"/>
          </w:rPr>
          <w:pict>
            <v:rect id="_x0000_i1032" style="width:0;height:.7pt" o:hralign="center" o:hrstd="t" o:hrnoshade="t" o:hr="t" fillcolor="#d4d4d4" stroked="f"/>
          </w:pict>
        </w:r>
      </w:ins>
    </w:p>
    <w:p w:rsidR="002945DE" w:rsidRPr="002945DE" w:rsidRDefault="002945DE" w:rsidP="002945DE">
      <w:pPr>
        <w:shd w:val="clear" w:color="auto" w:fill="FFFFFF"/>
        <w:spacing w:before="100" w:beforeAutospacing="1" w:after="100" w:afterAutospacing="1" w:line="312" w:lineRule="atLeast"/>
        <w:outlineLvl w:val="2"/>
        <w:rPr>
          <w:ins w:id="416" w:author="Unknown"/>
          <w:rFonts w:ascii="Helvetica" w:eastAsia="Times New Roman" w:hAnsi="Helvetica" w:cs="Helvetica"/>
          <w:color w:val="610B4B"/>
          <w:sz w:val="29"/>
          <w:szCs w:val="29"/>
          <w:lang w:eastAsia="en-IN"/>
        </w:rPr>
      </w:pPr>
      <w:ins w:id="417" w:author="Unknown">
        <w:r w:rsidRPr="002945DE">
          <w:rPr>
            <w:rFonts w:ascii="Helvetica" w:eastAsia="Times New Roman" w:hAnsi="Helvetica" w:cs="Helvetica"/>
            <w:color w:val="610B4B"/>
            <w:sz w:val="29"/>
            <w:szCs w:val="29"/>
            <w:lang w:eastAsia="en-IN"/>
          </w:rPr>
          <w:t>Example of nested interface which is declared within the class</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2945DE" w:rsidRPr="002945DE" w:rsidTr="002945DE">
        <w:trPr>
          <w:tblCellSpacing w:w="15" w:type="dxa"/>
        </w:trPr>
        <w:tc>
          <w:tcPr>
            <w:tcW w:w="0" w:type="auto"/>
            <w:shd w:val="clear" w:color="auto" w:fill="FFFFFF"/>
            <w:vAlign w:val="center"/>
            <w:hideMark/>
          </w:tcPr>
          <w:p w:rsidR="002945DE" w:rsidRPr="002945DE" w:rsidRDefault="002945DE" w:rsidP="002945DE">
            <w:pPr>
              <w:spacing w:after="0" w:line="312" w:lineRule="atLeast"/>
              <w:ind w:left="272"/>
              <w:rPr>
                <w:rFonts w:ascii="Verdana" w:eastAsia="Times New Roman" w:hAnsi="Verdana" w:cs="Times New Roman"/>
                <w:color w:val="000000"/>
                <w:sz w:val="18"/>
                <w:szCs w:val="18"/>
                <w:lang w:eastAsia="en-IN"/>
              </w:rPr>
            </w:pPr>
            <w:r w:rsidRPr="002945DE">
              <w:rPr>
                <w:rFonts w:ascii="Verdana" w:eastAsia="Times New Roman" w:hAnsi="Verdana" w:cs="Times New Roman"/>
                <w:color w:val="000000"/>
                <w:sz w:val="18"/>
                <w:szCs w:val="18"/>
                <w:lang w:eastAsia="en-IN"/>
              </w:rPr>
              <w:lastRenderedPageBreak/>
              <w:t>Let's see how can we define an interface inside the class and how can we access it.</w:t>
            </w:r>
          </w:p>
        </w:tc>
      </w:tr>
    </w:tbl>
    <w:p w:rsidR="002945DE" w:rsidRPr="002945DE" w:rsidRDefault="002945DE" w:rsidP="002945DE">
      <w:pPr>
        <w:numPr>
          <w:ilvl w:val="0"/>
          <w:numId w:val="19"/>
        </w:numPr>
        <w:shd w:val="clear" w:color="auto" w:fill="FFFFFF"/>
        <w:spacing w:after="0" w:line="285" w:lineRule="atLeast"/>
        <w:ind w:left="0"/>
        <w:rPr>
          <w:ins w:id="418" w:author="Unknown"/>
          <w:rFonts w:ascii="Verdana" w:eastAsia="Times New Roman" w:hAnsi="Verdana" w:cs="Times New Roman"/>
          <w:color w:val="000000"/>
          <w:sz w:val="18"/>
          <w:szCs w:val="18"/>
          <w:lang w:eastAsia="en-IN"/>
        </w:rPr>
      </w:pPr>
      <w:ins w:id="419"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A{  </w:t>
        </w:r>
      </w:ins>
    </w:p>
    <w:p w:rsidR="002945DE" w:rsidRPr="002945DE" w:rsidRDefault="002945DE" w:rsidP="002945DE">
      <w:pPr>
        <w:numPr>
          <w:ilvl w:val="0"/>
          <w:numId w:val="19"/>
        </w:numPr>
        <w:shd w:val="clear" w:color="auto" w:fill="FFFFFF"/>
        <w:spacing w:after="0" w:line="285" w:lineRule="atLeast"/>
        <w:ind w:left="0"/>
        <w:rPr>
          <w:ins w:id="420" w:author="Unknown"/>
          <w:rFonts w:ascii="Verdana" w:eastAsia="Times New Roman" w:hAnsi="Verdana" w:cs="Times New Roman"/>
          <w:color w:val="000000"/>
          <w:sz w:val="18"/>
          <w:szCs w:val="18"/>
          <w:lang w:eastAsia="en-IN"/>
        </w:rPr>
      </w:pPr>
      <w:ins w:id="421"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Message{  </w:t>
        </w:r>
      </w:ins>
    </w:p>
    <w:p w:rsidR="002945DE" w:rsidRPr="002945DE" w:rsidRDefault="002945DE" w:rsidP="002945DE">
      <w:pPr>
        <w:numPr>
          <w:ilvl w:val="0"/>
          <w:numId w:val="19"/>
        </w:numPr>
        <w:shd w:val="clear" w:color="auto" w:fill="FFFFFF"/>
        <w:spacing w:after="0" w:line="285" w:lineRule="atLeast"/>
        <w:ind w:left="0"/>
        <w:rPr>
          <w:ins w:id="422" w:author="Unknown"/>
          <w:rFonts w:ascii="Verdana" w:eastAsia="Times New Roman" w:hAnsi="Verdana" w:cs="Times New Roman"/>
          <w:color w:val="000000"/>
          <w:sz w:val="18"/>
          <w:szCs w:val="18"/>
          <w:lang w:eastAsia="en-IN"/>
        </w:rPr>
      </w:pPr>
      <w:ins w:id="423"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msg</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9"/>
        </w:numPr>
        <w:shd w:val="clear" w:color="auto" w:fill="FFFFFF"/>
        <w:spacing w:after="0" w:line="285" w:lineRule="atLeast"/>
        <w:ind w:left="0"/>
        <w:rPr>
          <w:ins w:id="424" w:author="Unknown"/>
          <w:rFonts w:ascii="Verdana" w:eastAsia="Times New Roman" w:hAnsi="Verdana" w:cs="Times New Roman"/>
          <w:color w:val="000000"/>
          <w:sz w:val="18"/>
          <w:szCs w:val="18"/>
          <w:lang w:eastAsia="en-IN"/>
        </w:rPr>
      </w:pPr>
      <w:ins w:id="425" w:author="Unknown">
        <w:r w:rsidRPr="002945DE">
          <w:rPr>
            <w:rFonts w:ascii="Verdana" w:eastAsia="Times New Roman" w:hAnsi="Verdana" w:cs="Times New Roman"/>
            <w:color w:val="000000"/>
            <w:sz w:val="18"/>
            <w:szCs w:val="18"/>
            <w:bdr w:val="none" w:sz="0" w:space="0" w:color="auto" w:frame="1"/>
            <w:lang w:eastAsia="en-IN"/>
          </w:rPr>
          <w:t>  }  </w:t>
        </w:r>
      </w:ins>
    </w:p>
    <w:p w:rsidR="002945DE" w:rsidRPr="002945DE" w:rsidRDefault="002945DE" w:rsidP="002945DE">
      <w:pPr>
        <w:numPr>
          <w:ilvl w:val="0"/>
          <w:numId w:val="19"/>
        </w:numPr>
        <w:shd w:val="clear" w:color="auto" w:fill="FFFFFF"/>
        <w:spacing w:after="0" w:line="285" w:lineRule="atLeast"/>
        <w:ind w:left="0"/>
        <w:rPr>
          <w:ins w:id="426" w:author="Unknown"/>
          <w:rFonts w:ascii="Verdana" w:eastAsia="Times New Roman" w:hAnsi="Verdana" w:cs="Times New Roman"/>
          <w:color w:val="000000"/>
          <w:sz w:val="18"/>
          <w:szCs w:val="18"/>
          <w:lang w:eastAsia="en-IN"/>
        </w:rPr>
      </w:pPr>
      <w:ins w:id="427"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9"/>
        </w:numPr>
        <w:shd w:val="clear" w:color="auto" w:fill="FFFFFF"/>
        <w:spacing w:after="0" w:line="285" w:lineRule="atLeast"/>
        <w:ind w:left="0"/>
        <w:rPr>
          <w:ins w:id="428" w:author="Unknown"/>
          <w:rFonts w:ascii="Verdana" w:eastAsia="Times New Roman" w:hAnsi="Verdana" w:cs="Times New Roman"/>
          <w:color w:val="000000"/>
          <w:sz w:val="18"/>
          <w:szCs w:val="18"/>
          <w:lang w:eastAsia="en-IN"/>
        </w:rPr>
      </w:pPr>
      <w:ins w:id="429"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9"/>
        </w:numPr>
        <w:shd w:val="clear" w:color="auto" w:fill="FFFFFF"/>
        <w:spacing w:after="0" w:line="285" w:lineRule="atLeast"/>
        <w:ind w:left="0"/>
        <w:rPr>
          <w:ins w:id="430" w:author="Unknown"/>
          <w:rFonts w:ascii="Verdana" w:eastAsia="Times New Roman" w:hAnsi="Verdana" w:cs="Times New Roman"/>
          <w:color w:val="000000"/>
          <w:sz w:val="18"/>
          <w:szCs w:val="18"/>
          <w:lang w:eastAsia="en-IN"/>
        </w:rPr>
      </w:pPr>
      <w:ins w:id="431" w:author="Unknown">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TestNestedInterface2 </w:t>
        </w:r>
        <w:r w:rsidRPr="002945DE">
          <w:rPr>
            <w:rFonts w:ascii="Verdana" w:eastAsia="Times New Roman" w:hAnsi="Verdana" w:cs="Times New Roman"/>
            <w:b/>
            <w:bCs/>
            <w:color w:val="006699"/>
            <w:sz w:val="18"/>
            <w:lang w:eastAsia="en-IN"/>
          </w:rPr>
          <w:t>implements</w:t>
        </w:r>
        <w:r w:rsidRPr="002945DE">
          <w:rPr>
            <w:rFonts w:ascii="Verdana" w:eastAsia="Times New Roman" w:hAnsi="Verdana" w:cs="Times New Roman"/>
            <w:color w:val="000000"/>
            <w:sz w:val="18"/>
            <w:szCs w:val="18"/>
            <w:bdr w:val="none" w:sz="0" w:space="0" w:color="auto" w:frame="1"/>
            <w:lang w:eastAsia="en-IN"/>
          </w:rPr>
          <w:t> </w:t>
        </w:r>
        <w:proofErr w:type="spellStart"/>
        <w:r w:rsidRPr="002945DE">
          <w:rPr>
            <w:rFonts w:ascii="Verdana" w:eastAsia="Times New Roman" w:hAnsi="Verdana" w:cs="Times New Roman"/>
            <w:color w:val="000000"/>
            <w:sz w:val="18"/>
            <w:szCs w:val="18"/>
            <w:bdr w:val="none" w:sz="0" w:space="0" w:color="auto" w:frame="1"/>
            <w:lang w:eastAsia="en-IN"/>
          </w:rPr>
          <w:t>A.Message</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9"/>
        </w:numPr>
        <w:shd w:val="clear" w:color="auto" w:fill="FFFFFF"/>
        <w:spacing w:after="0" w:line="285" w:lineRule="atLeast"/>
        <w:ind w:left="0"/>
        <w:rPr>
          <w:ins w:id="432" w:author="Unknown"/>
          <w:rFonts w:ascii="Verdana" w:eastAsia="Times New Roman" w:hAnsi="Verdana" w:cs="Times New Roman"/>
          <w:color w:val="000000"/>
          <w:sz w:val="18"/>
          <w:szCs w:val="18"/>
          <w:lang w:eastAsia="en-IN"/>
        </w:rPr>
      </w:pPr>
      <w:ins w:id="433"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msg(){System.out.println(</w:t>
        </w:r>
        <w:r w:rsidRPr="002945DE">
          <w:rPr>
            <w:rFonts w:ascii="Verdana" w:eastAsia="Times New Roman" w:hAnsi="Verdana" w:cs="Times New Roman"/>
            <w:color w:val="0000FF"/>
            <w:sz w:val="18"/>
            <w:lang w:eastAsia="en-IN"/>
          </w:rPr>
          <w:t>"Hello nested interface"</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9"/>
        </w:numPr>
        <w:shd w:val="clear" w:color="auto" w:fill="FFFFFF"/>
        <w:spacing w:after="0" w:line="285" w:lineRule="atLeast"/>
        <w:ind w:left="0"/>
        <w:rPr>
          <w:ins w:id="434" w:author="Unknown"/>
          <w:rFonts w:ascii="Verdana" w:eastAsia="Times New Roman" w:hAnsi="Verdana" w:cs="Times New Roman"/>
          <w:color w:val="000000"/>
          <w:sz w:val="18"/>
          <w:szCs w:val="18"/>
          <w:lang w:eastAsia="en-IN"/>
        </w:rPr>
      </w:pPr>
      <w:ins w:id="435"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9"/>
        </w:numPr>
        <w:shd w:val="clear" w:color="auto" w:fill="FFFFFF"/>
        <w:spacing w:after="0" w:line="285" w:lineRule="atLeast"/>
        <w:ind w:left="0"/>
        <w:rPr>
          <w:ins w:id="436" w:author="Unknown"/>
          <w:rFonts w:ascii="Verdana" w:eastAsia="Times New Roman" w:hAnsi="Verdana" w:cs="Times New Roman"/>
          <w:color w:val="000000"/>
          <w:sz w:val="18"/>
          <w:szCs w:val="18"/>
          <w:lang w:eastAsia="en-IN"/>
        </w:rPr>
      </w:pPr>
      <w:ins w:id="437"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public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static</w:t>
        </w:r>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void</w:t>
        </w:r>
        <w:r w:rsidRPr="002945DE">
          <w:rPr>
            <w:rFonts w:ascii="Verdana" w:eastAsia="Times New Roman" w:hAnsi="Verdana" w:cs="Times New Roman"/>
            <w:color w:val="000000"/>
            <w:sz w:val="18"/>
            <w:szCs w:val="18"/>
            <w:bdr w:val="none" w:sz="0" w:space="0" w:color="auto" w:frame="1"/>
            <w:lang w:eastAsia="en-IN"/>
          </w:rPr>
          <w:t> main(String </w:t>
        </w:r>
        <w:proofErr w:type="spellStart"/>
        <w:r w:rsidRPr="002945DE">
          <w:rPr>
            <w:rFonts w:ascii="Verdana" w:eastAsia="Times New Roman" w:hAnsi="Verdana" w:cs="Times New Roman"/>
            <w:color w:val="000000"/>
            <w:sz w:val="18"/>
            <w:szCs w:val="18"/>
            <w:bdr w:val="none" w:sz="0" w:space="0" w:color="auto" w:frame="1"/>
            <w:lang w:eastAsia="en-IN"/>
          </w:rPr>
          <w:t>args</w:t>
        </w:r>
        <w:proofErr w:type="spellEnd"/>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9"/>
        </w:numPr>
        <w:shd w:val="clear" w:color="auto" w:fill="FFFFFF"/>
        <w:spacing w:after="0" w:line="285" w:lineRule="atLeast"/>
        <w:ind w:left="0"/>
        <w:rPr>
          <w:ins w:id="438" w:author="Unknown"/>
          <w:rFonts w:ascii="Verdana" w:eastAsia="Times New Roman" w:hAnsi="Verdana" w:cs="Times New Roman"/>
          <w:color w:val="000000"/>
          <w:sz w:val="18"/>
          <w:szCs w:val="18"/>
          <w:lang w:eastAsia="en-IN"/>
        </w:rPr>
      </w:pPr>
      <w:ins w:id="439" w:author="Unknown">
        <w:r w:rsidRPr="002945DE">
          <w:rPr>
            <w:rFonts w:ascii="Verdana" w:eastAsia="Times New Roman" w:hAnsi="Verdana" w:cs="Times New Roman"/>
            <w:color w:val="000000"/>
            <w:sz w:val="18"/>
            <w:szCs w:val="18"/>
            <w:bdr w:val="none" w:sz="0" w:space="0" w:color="auto" w:frame="1"/>
            <w:lang w:eastAsia="en-IN"/>
          </w:rPr>
          <w:t>  A.Message message=</w:t>
        </w:r>
        <w:r w:rsidRPr="002945DE">
          <w:rPr>
            <w:rFonts w:ascii="Verdana" w:eastAsia="Times New Roman" w:hAnsi="Verdana" w:cs="Times New Roman"/>
            <w:b/>
            <w:bCs/>
            <w:color w:val="006699"/>
            <w:sz w:val="18"/>
            <w:lang w:eastAsia="en-IN"/>
          </w:rPr>
          <w:t>new</w:t>
        </w:r>
        <w:r w:rsidRPr="002945DE">
          <w:rPr>
            <w:rFonts w:ascii="Verdana" w:eastAsia="Times New Roman" w:hAnsi="Verdana" w:cs="Times New Roman"/>
            <w:color w:val="000000"/>
            <w:sz w:val="18"/>
            <w:szCs w:val="18"/>
            <w:bdr w:val="none" w:sz="0" w:space="0" w:color="auto" w:frame="1"/>
            <w:lang w:eastAsia="en-IN"/>
          </w:rPr>
          <w:t> TestNestedInterface2();</w:t>
        </w:r>
        <w:r w:rsidRPr="002945DE">
          <w:rPr>
            <w:rFonts w:ascii="Verdana" w:eastAsia="Times New Roman" w:hAnsi="Verdana" w:cs="Times New Roman"/>
            <w:color w:val="008200"/>
            <w:sz w:val="18"/>
            <w:lang w:eastAsia="en-IN"/>
          </w:rPr>
          <w:t>//upcasting here</w:t>
        </w:r>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numPr>
          <w:ilvl w:val="0"/>
          <w:numId w:val="19"/>
        </w:numPr>
        <w:shd w:val="clear" w:color="auto" w:fill="FFFFFF"/>
        <w:spacing w:after="0" w:line="285" w:lineRule="atLeast"/>
        <w:ind w:left="0"/>
        <w:rPr>
          <w:ins w:id="440" w:author="Unknown"/>
          <w:rFonts w:ascii="Verdana" w:eastAsia="Times New Roman" w:hAnsi="Verdana" w:cs="Times New Roman"/>
          <w:color w:val="000000"/>
          <w:sz w:val="18"/>
          <w:szCs w:val="18"/>
          <w:lang w:eastAsia="en-IN"/>
        </w:rPr>
      </w:pPr>
      <w:ins w:id="441" w:author="Unknown">
        <w:r w:rsidRPr="002945DE">
          <w:rPr>
            <w:rFonts w:ascii="Verdana" w:eastAsia="Times New Roman" w:hAnsi="Verdana" w:cs="Times New Roman"/>
            <w:color w:val="000000"/>
            <w:sz w:val="18"/>
            <w:szCs w:val="18"/>
            <w:bdr w:val="none" w:sz="0" w:space="0" w:color="auto" w:frame="1"/>
            <w:lang w:eastAsia="en-IN"/>
          </w:rPr>
          <w:t>  message.msg();  </w:t>
        </w:r>
      </w:ins>
    </w:p>
    <w:p w:rsidR="002945DE" w:rsidRPr="002945DE" w:rsidRDefault="002945DE" w:rsidP="002945DE">
      <w:pPr>
        <w:numPr>
          <w:ilvl w:val="0"/>
          <w:numId w:val="19"/>
        </w:numPr>
        <w:shd w:val="clear" w:color="auto" w:fill="FFFFFF"/>
        <w:spacing w:after="0" w:line="285" w:lineRule="atLeast"/>
        <w:ind w:left="0"/>
        <w:rPr>
          <w:ins w:id="442" w:author="Unknown"/>
          <w:rFonts w:ascii="Verdana" w:eastAsia="Times New Roman" w:hAnsi="Verdana" w:cs="Times New Roman"/>
          <w:color w:val="000000"/>
          <w:sz w:val="18"/>
          <w:szCs w:val="18"/>
          <w:lang w:eastAsia="en-IN"/>
        </w:rPr>
      </w:pPr>
      <w:ins w:id="443" w:author="Unknown">
        <w:r w:rsidRPr="002945DE">
          <w:rPr>
            <w:rFonts w:ascii="Verdana" w:eastAsia="Times New Roman" w:hAnsi="Verdana" w:cs="Times New Roman"/>
            <w:color w:val="000000"/>
            <w:sz w:val="18"/>
            <w:szCs w:val="18"/>
            <w:bdr w:val="none" w:sz="0" w:space="0" w:color="auto" w:frame="1"/>
            <w:lang w:eastAsia="en-IN"/>
          </w:rPr>
          <w:t> }  </w:t>
        </w:r>
      </w:ins>
    </w:p>
    <w:p w:rsidR="002945DE" w:rsidRPr="002945DE" w:rsidRDefault="002945DE" w:rsidP="002945DE">
      <w:pPr>
        <w:numPr>
          <w:ilvl w:val="0"/>
          <w:numId w:val="19"/>
        </w:numPr>
        <w:shd w:val="clear" w:color="auto" w:fill="FFFFFF"/>
        <w:spacing w:after="109" w:line="285" w:lineRule="atLeast"/>
        <w:ind w:left="0"/>
        <w:rPr>
          <w:ins w:id="444" w:author="Unknown"/>
          <w:rFonts w:ascii="Verdana" w:eastAsia="Times New Roman" w:hAnsi="Verdana" w:cs="Times New Roman"/>
          <w:color w:val="000000"/>
          <w:sz w:val="18"/>
          <w:szCs w:val="18"/>
          <w:lang w:eastAsia="en-IN"/>
        </w:rPr>
      </w:pPr>
      <w:ins w:id="445" w:author="Unknown">
        <w:r w:rsidRPr="002945DE">
          <w:rPr>
            <w:rFonts w:ascii="Verdana" w:eastAsia="Times New Roman" w:hAnsi="Verdana" w:cs="Times New Roman"/>
            <w:color w:val="000000"/>
            <w:sz w:val="18"/>
            <w:szCs w:val="18"/>
            <w:bdr w:val="none" w:sz="0" w:space="0" w:color="auto" w:frame="1"/>
            <w:lang w:eastAsia="en-IN"/>
          </w:rPr>
          <w:t>}  </w:t>
        </w:r>
      </w:ins>
    </w:p>
    <w:p w:rsidR="002945DE" w:rsidRPr="002945DE" w:rsidRDefault="002945DE" w:rsidP="002945DE">
      <w:pPr>
        <w:spacing w:after="0" w:line="240" w:lineRule="auto"/>
        <w:rPr>
          <w:ins w:id="446" w:author="Unknown"/>
          <w:rFonts w:ascii="Times New Roman" w:eastAsia="Times New Roman" w:hAnsi="Times New Roman" w:cs="Times New Roman"/>
          <w:sz w:val="24"/>
          <w:szCs w:val="24"/>
          <w:lang w:eastAsia="en-IN"/>
        </w:rPr>
      </w:pPr>
      <w:ins w:id="447" w:author="Unknown">
        <w:r w:rsidRPr="002945DE">
          <w:rPr>
            <w:rFonts w:ascii="Verdana" w:eastAsia="Times New Roman" w:hAnsi="Verdana" w:cs="Times New Roman"/>
            <w:color w:val="000000"/>
            <w:sz w:val="18"/>
            <w:lang w:eastAsia="en-IN"/>
          </w:rPr>
          <w:fldChar w:fldCharType="begin"/>
        </w:r>
        <w:r w:rsidRPr="002945DE">
          <w:rPr>
            <w:rFonts w:ascii="Verdana" w:eastAsia="Times New Roman" w:hAnsi="Verdana" w:cs="Times New Roman"/>
            <w:color w:val="000000"/>
            <w:sz w:val="18"/>
            <w:lang w:eastAsia="en-IN"/>
          </w:rPr>
          <w:instrText xml:space="preserve"> HYPERLINK "http://www.javatpoint.com/opr/test.jsp?filename=TestNestedInterface2" \t "_blank" </w:instrText>
        </w:r>
        <w:r w:rsidRPr="002945DE">
          <w:rPr>
            <w:rFonts w:ascii="Verdana" w:eastAsia="Times New Roman" w:hAnsi="Verdana" w:cs="Times New Roman"/>
            <w:color w:val="000000"/>
            <w:sz w:val="18"/>
            <w:lang w:eastAsia="en-IN"/>
          </w:rPr>
          <w:fldChar w:fldCharType="separate"/>
        </w:r>
        <w:r w:rsidRPr="002945DE">
          <w:rPr>
            <w:rFonts w:ascii="Verdana" w:eastAsia="Times New Roman" w:hAnsi="Verdana" w:cs="Times New Roman"/>
            <w:b/>
            <w:bCs/>
            <w:color w:val="FFFFFF"/>
            <w:sz w:val="18"/>
            <w:lang w:eastAsia="en-IN"/>
          </w:rPr>
          <w:t>Test it Now</w:t>
        </w:r>
        <w:r w:rsidRPr="002945DE">
          <w:rPr>
            <w:rFonts w:ascii="Verdana" w:eastAsia="Times New Roman" w:hAnsi="Verdana" w:cs="Times New Roman"/>
            <w:color w:val="000000"/>
            <w:sz w:val="18"/>
            <w:lang w:eastAsia="en-IN"/>
          </w:rPr>
          <w:fldChar w:fldCharType="end"/>
        </w:r>
      </w:ins>
    </w:p>
    <w:p w:rsidR="002945DE" w:rsidRPr="002945DE" w:rsidRDefault="002945DE" w:rsidP="002945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8" w:author="Unknown"/>
          <w:rFonts w:ascii="Courier New" w:eastAsia="Times New Roman" w:hAnsi="Courier New" w:cs="Courier New"/>
          <w:color w:val="000000"/>
          <w:sz w:val="20"/>
          <w:szCs w:val="20"/>
          <w:lang w:eastAsia="en-IN"/>
        </w:rPr>
      </w:pPr>
      <w:proofErr w:type="spellStart"/>
      <w:ins w:id="449" w:author="Unknown">
        <w:r w:rsidRPr="002945DE">
          <w:rPr>
            <w:rFonts w:ascii="Courier New" w:eastAsia="Times New Roman" w:hAnsi="Courier New" w:cs="Courier New"/>
            <w:color w:val="000000"/>
            <w:sz w:val="20"/>
            <w:szCs w:val="20"/>
            <w:lang w:eastAsia="en-IN"/>
          </w:rPr>
          <w:t>Output:hello</w:t>
        </w:r>
        <w:proofErr w:type="spellEnd"/>
        <w:r w:rsidRPr="002945DE">
          <w:rPr>
            <w:rFonts w:ascii="Courier New" w:eastAsia="Times New Roman" w:hAnsi="Courier New" w:cs="Courier New"/>
            <w:color w:val="000000"/>
            <w:sz w:val="20"/>
            <w:szCs w:val="20"/>
            <w:lang w:eastAsia="en-IN"/>
          </w:rPr>
          <w:t xml:space="preserve"> nested interface</w:t>
        </w:r>
      </w:ins>
    </w:p>
    <w:p w:rsidR="002945DE" w:rsidRPr="002945DE" w:rsidRDefault="002945DE" w:rsidP="002945DE">
      <w:pPr>
        <w:shd w:val="clear" w:color="auto" w:fill="FFFFFF"/>
        <w:spacing w:before="100" w:beforeAutospacing="1" w:after="100" w:afterAutospacing="1" w:line="312" w:lineRule="atLeast"/>
        <w:outlineLvl w:val="2"/>
        <w:rPr>
          <w:ins w:id="450" w:author="Unknown"/>
          <w:rFonts w:ascii="Helvetica" w:eastAsia="Times New Roman" w:hAnsi="Helvetica" w:cs="Helvetica"/>
          <w:color w:val="610B4B"/>
          <w:sz w:val="29"/>
          <w:szCs w:val="29"/>
          <w:lang w:eastAsia="en-IN"/>
        </w:rPr>
      </w:pPr>
      <w:ins w:id="451" w:author="Unknown">
        <w:r w:rsidRPr="002945DE">
          <w:rPr>
            <w:rFonts w:ascii="Helvetica" w:eastAsia="Times New Roman" w:hAnsi="Helvetica" w:cs="Helvetica"/>
            <w:color w:val="610B4B"/>
            <w:sz w:val="29"/>
            <w:szCs w:val="29"/>
            <w:lang w:eastAsia="en-IN"/>
          </w:rPr>
          <w:t>Can we define a class inside the interface?</w:t>
        </w:r>
      </w:ins>
    </w:p>
    <w:p w:rsidR="002945DE" w:rsidRPr="002945DE" w:rsidRDefault="002945DE" w:rsidP="002945DE">
      <w:pPr>
        <w:shd w:val="clear" w:color="auto" w:fill="FFFFFF"/>
        <w:spacing w:before="100" w:beforeAutospacing="1" w:after="100" w:afterAutospacing="1" w:line="240" w:lineRule="auto"/>
        <w:rPr>
          <w:ins w:id="452" w:author="Unknown"/>
          <w:rFonts w:ascii="Verdana" w:eastAsia="Times New Roman" w:hAnsi="Verdana" w:cs="Times New Roman"/>
          <w:color w:val="000000"/>
          <w:sz w:val="18"/>
          <w:szCs w:val="18"/>
          <w:lang w:eastAsia="en-IN"/>
        </w:rPr>
      </w:pPr>
      <w:ins w:id="453" w:author="Unknown">
        <w:r w:rsidRPr="002945DE">
          <w:rPr>
            <w:rFonts w:ascii="Verdana" w:eastAsia="Times New Roman" w:hAnsi="Verdana" w:cs="Times New Roman"/>
            <w:color w:val="000000"/>
            <w:sz w:val="18"/>
            <w:szCs w:val="18"/>
            <w:lang w:eastAsia="en-IN"/>
          </w:rPr>
          <w:t>Yes, If we define a class inside the interface, java compiler creates a static nested class. Let's see how can we define a class within the interface:</w:t>
        </w:r>
      </w:ins>
    </w:p>
    <w:p w:rsidR="002945DE" w:rsidRPr="002945DE" w:rsidRDefault="002945DE" w:rsidP="002945DE">
      <w:pPr>
        <w:numPr>
          <w:ilvl w:val="0"/>
          <w:numId w:val="20"/>
        </w:numPr>
        <w:shd w:val="clear" w:color="auto" w:fill="FFFFFF"/>
        <w:spacing w:after="0" w:line="285" w:lineRule="atLeast"/>
        <w:ind w:left="0"/>
        <w:rPr>
          <w:ins w:id="454" w:author="Unknown"/>
          <w:rFonts w:ascii="Verdana" w:eastAsia="Times New Roman" w:hAnsi="Verdana" w:cs="Times New Roman"/>
          <w:color w:val="000000"/>
          <w:sz w:val="18"/>
          <w:szCs w:val="18"/>
          <w:lang w:eastAsia="en-IN"/>
        </w:rPr>
      </w:pPr>
      <w:ins w:id="455" w:author="Unknown">
        <w:r w:rsidRPr="002945DE">
          <w:rPr>
            <w:rFonts w:ascii="Verdana" w:eastAsia="Times New Roman" w:hAnsi="Verdana" w:cs="Times New Roman"/>
            <w:b/>
            <w:bCs/>
            <w:color w:val="006699"/>
            <w:sz w:val="18"/>
            <w:lang w:eastAsia="en-IN"/>
          </w:rPr>
          <w:t>interface</w:t>
        </w:r>
        <w:r w:rsidRPr="002945DE">
          <w:rPr>
            <w:rFonts w:ascii="Verdana" w:eastAsia="Times New Roman" w:hAnsi="Verdana" w:cs="Times New Roman"/>
            <w:color w:val="000000"/>
            <w:sz w:val="18"/>
            <w:szCs w:val="18"/>
            <w:bdr w:val="none" w:sz="0" w:space="0" w:color="auto" w:frame="1"/>
            <w:lang w:eastAsia="en-IN"/>
          </w:rPr>
          <w:t> M{  </w:t>
        </w:r>
      </w:ins>
    </w:p>
    <w:p w:rsidR="002945DE" w:rsidRPr="002945DE" w:rsidRDefault="002945DE" w:rsidP="002945DE">
      <w:pPr>
        <w:numPr>
          <w:ilvl w:val="0"/>
          <w:numId w:val="20"/>
        </w:numPr>
        <w:shd w:val="clear" w:color="auto" w:fill="FFFFFF"/>
        <w:spacing w:after="0" w:line="285" w:lineRule="atLeast"/>
        <w:ind w:left="0"/>
        <w:rPr>
          <w:ins w:id="456" w:author="Unknown"/>
          <w:rFonts w:ascii="Verdana" w:eastAsia="Times New Roman" w:hAnsi="Verdana" w:cs="Times New Roman"/>
          <w:color w:val="000000"/>
          <w:sz w:val="18"/>
          <w:szCs w:val="18"/>
          <w:lang w:eastAsia="en-IN"/>
        </w:rPr>
      </w:pPr>
      <w:ins w:id="457" w:author="Unknown">
        <w:r w:rsidRPr="002945DE">
          <w:rPr>
            <w:rFonts w:ascii="Verdana" w:eastAsia="Times New Roman" w:hAnsi="Verdana" w:cs="Times New Roman"/>
            <w:color w:val="000000"/>
            <w:sz w:val="18"/>
            <w:szCs w:val="18"/>
            <w:bdr w:val="none" w:sz="0" w:space="0" w:color="auto" w:frame="1"/>
            <w:lang w:eastAsia="en-IN"/>
          </w:rPr>
          <w:t>  </w:t>
        </w:r>
        <w:r w:rsidRPr="002945DE">
          <w:rPr>
            <w:rFonts w:ascii="Verdana" w:eastAsia="Times New Roman" w:hAnsi="Verdana" w:cs="Times New Roman"/>
            <w:b/>
            <w:bCs/>
            <w:color w:val="006699"/>
            <w:sz w:val="18"/>
            <w:lang w:eastAsia="en-IN"/>
          </w:rPr>
          <w:t>class</w:t>
        </w:r>
        <w:r w:rsidRPr="002945DE">
          <w:rPr>
            <w:rFonts w:ascii="Verdana" w:eastAsia="Times New Roman" w:hAnsi="Verdana" w:cs="Times New Roman"/>
            <w:color w:val="000000"/>
            <w:sz w:val="18"/>
            <w:szCs w:val="18"/>
            <w:bdr w:val="none" w:sz="0" w:space="0" w:color="auto" w:frame="1"/>
            <w:lang w:eastAsia="en-IN"/>
          </w:rPr>
          <w:t> A{}  </w:t>
        </w:r>
      </w:ins>
    </w:p>
    <w:p w:rsidR="002945DE" w:rsidRPr="002945DE" w:rsidRDefault="002945DE" w:rsidP="002945DE">
      <w:pPr>
        <w:numPr>
          <w:ilvl w:val="0"/>
          <w:numId w:val="20"/>
        </w:numPr>
        <w:shd w:val="clear" w:color="auto" w:fill="FFFFFF"/>
        <w:spacing w:after="109" w:line="285" w:lineRule="atLeast"/>
        <w:ind w:left="0"/>
        <w:rPr>
          <w:ins w:id="458" w:author="Unknown"/>
          <w:rFonts w:ascii="Verdana" w:eastAsia="Times New Roman" w:hAnsi="Verdana" w:cs="Times New Roman"/>
          <w:color w:val="000000"/>
          <w:sz w:val="18"/>
          <w:szCs w:val="18"/>
          <w:lang w:eastAsia="en-IN"/>
        </w:rPr>
      </w:pPr>
      <w:ins w:id="459" w:author="Unknown">
        <w:r w:rsidRPr="002945DE">
          <w:rPr>
            <w:rFonts w:ascii="Verdana" w:eastAsia="Times New Roman" w:hAnsi="Verdana" w:cs="Times New Roman"/>
            <w:color w:val="000000"/>
            <w:sz w:val="18"/>
            <w:szCs w:val="18"/>
            <w:bdr w:val="none" w:sz="0" w:space="0" w:color="auto" w:frame="1"/>
            <w:lang w:eastAsia="en-IN"/>
          </w:rPr>
          <w:t>}  </w:t>
        </w:r>
      </w:ins>
    </w:p>
    <w:p w:rsidR="00687365" w:rsidRDefault="00687365"/>
    <w:sectPr w:rsidR="00687365" w:rsidSect="006873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3015"/>
    <w:multiLevelType w:val="multilevel"/>
    <w:tmpl w:val="AAFA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615618"/>
    <w:multiLevelType w:val="multilevel"/>
    <w:tmpl w:val="26EA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72ED8"/>
    <w:multiLevelType w:val="multilevel"/>
    <w:tmpl w:val="8FBC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D10D80"/>
    <w:multiLevelType w:val="multilevel"/>
    <w:tmpl w:val="46BA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B362C5"/>
    <w:multiLevelType w:val="multilevel"/>
    <w:tmpl w:val="F8B4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4317F7"/>
    <w:multiLevelType w:val="multilevel"/>
    <w:tmpl w:val="26C8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501965"/>
    <w:multiLevelType w:val="multilevel"/>
    <w:tmpl w:val="D616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FB3FF1"/>
    <w:multiLevelType w:val="multilevel"/>
    <w:tmpl w:val="99CE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CF7B03"/>
    <w:multiLevelType w:val="multilevel"/>
    <w:tmpl w:val="AB48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F6695A"/>
    <w:multiLevelType w:val="multilevel"/>
    <w:tmpl w:val="CC3C8D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92119BC"/>
    <w:multiLevelType w:val="multilevel"/>
    <w:tmpl w:val="C8A6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C61FF3"/>
    <w:multiLevelType w:val="multilevel"/>
    <w:tmpl w:val="E804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B7184D"/>
    <w:multiLevelType w:val="multilevel"/>
    <w:tmpl w:val="FF1EB2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63E1FC3"/>
    <w:multiLevelType w:val="multilevel"/>
    <w:tmpl w:val="4C66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5A33F0"/>
    <w:multiLevelType w:val="multilevel"/>
    <w:tmpl w:val="560A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5F7948"/>
    <w:multiLevelType w:val="multilevel"/>
    <w:tmpl w:val="4862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F356E8"/>
    <w:multiLevelType w:val="multilevel"/>
    <w:tmpl w:val="7646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3860FE"/>
    <w:multiLevelType w:val="multilevel"/>
    <w:tmpl w:val="99F4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062C6E"/>
    <w:multiLevelType w:val="multilevel"/>
    <w:tmpl w:val="4888E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C647FD"/>
    <w:multiLevelType w:val="multilevel"/>
    <w:tmpl w:val="FB10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4"/>
  </w:num>
  <w:num w:numId="4">
    <w:abstractNumId w:val="18"/>
  </w:num>
  <w:num w:numId="5">
    <w:abstractNumId w:val="0"/>
  </w:num>
  <w:num w:numId="6">
    <w:abstractNumId w:val="2"/>
  </w:num>
  <w:num w:numId="7">
    <w:abstractNumId w:val="16"/>
  </w:num>
  <w:num w:numId="8">
    <w:abstractNumId w:val="3"/>
  </w:num>
  <w:num w:numId="9">
    <w:abstractNumId w:val="10"/>
  </w:num>
  <w:num w:numId="10">
    <w:abstractNumId w:val="17"/>
  </w:num>
  <w:num w:numId="11">
    <w:abstractNumId w:val="11"/>
  </w:num>
  <w:num w:numId="12">
    <w:abstractNumId w:val="5"/>
  </w:num>
  <w:num w:numId="13">
    <w:abstractNumId w:val="19"/>
  </w:num>
  <w:num w:numId="14">
    <w:abstractNumId w:val="9"/>
  </w:num>
  <w:num w:numId="15">
    <w:abstractNumId w:val="1"/>
  </w:num>
  <w:num w:numId="16">
    <w:abstractNumId w:val="13"/>
  </w:num>
  <w:num w:numId="17">
    <w:abstractNumId w:val="15"/>
  </w:num>
  <w:num w:numId="18">
    <w:abstractNumId w:val="6"/>
  </w:num>
  <w:num w:numId="19">
    <w:abstractNumId w:val="7"/>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2945DE"/>
    <w:rsid w:val="002945DE"/>
    <w:rsid w:val="006873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365"/>
  </w:style>
  <w:style w:type="paragraph" w:styleId="Heading1">
    <w:name w:val="heading 1"/>
    <w:basedOn w:val="Normal"/>
    <w:link w:val="Heading1Char"/>
    <w:uiPriority w:val="9"/>
    <w:qFormat/>
    <w:rsid w:val="002945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45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45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945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5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45D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45D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945DE"/>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945DE"/>
    <w:rPr>
      <w:color w:val="0000FF"/>
      <w:u w:val="single"/>
    </w:rPr>
  </w:style>
  <w:style w:type="paragraph" w:styleId="NormalWeb">
    <w:name w:val="Normal (Web)"/>
    <w:basedOn w:val="Normal"/>
    <w:uiPriority w:val="99"/>
    <w:semiHidden/>
    <w:unhideWhenUsed/>
    <w:rsid w:val="002945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45DE"/>
    <w:rPr>
      <w:b/>
      <w:bCs/>
    </w:rPr>
  </w:style>
  <w:style w:type="character" w:styleId="Emphasis">
    <w:name w:val="Emphasis"/>
    <w:basedOn w:val="DefaultParagraphFont"/>
    <w:uiPriority w:val="20"/>
    <w:qFormat/>
    <w:rsid w:val="002945DE"/>
    <w:rPr>
      <w:i/>
      <w:iCs/>
    </w:rPr>
  </w:style>
  <w:style w:type="character" w:customStyle="1" w:styleId="keyword">
    <w:name w:val="keyword"/>
    <w:basedOn w:val="DefaultParagraphFont"/>
    <w:rsid w:val="002945DE"/>
  </w:style>
  <w:style w:type="character" w:customStyle="1" w:styleId="comment">
    <w:name w:val="comment"/>
    <w:basedOn w:val="DefaultParagraphFont"/>
    <w:rsid w:val="002945DE"/>
  </w:style>
  <w:style w:type="character" w:customStyle="1" w:styleId="string">
    <w:name w:val="string"/>
    <w:basedOn w:val="DefaultParagraphFont"/>
    <w:rsid w:val="002945DE"/>
  </w:style>
  <w:style w:type="character" w:customStyle="1" w:styleId="testit">
    <w:name w:val="testit"/>
    <w:basedOn w:val="DefaultParagraphFont"/>
    <w:rsid w:val="002945DE"/>
  </w:style>
  <w:style w:type="paragraph" w:styleId="HTMLPreformatted">
    <w:name w:val="HTML Preformatted"/>
    <w:basedOn w:val="Normal"/>
    <w:link w:val="HTMLPreformattedChar"/>
    <w:uiPriority w:val="99"/>
    <w:semiHidden/>
    <w:unhideWhenUsed/>
    <w:rsid w:val="0029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45DE"/>
    <w:rPr>
      <w:rFonts w:ascii="Courier New" w:eastAsia="Times New Roman" w:hAnsi="Courier New" w:cs="Courier New"/>
      <w:sz w:val="20"/>
      <w:szCs w:val="20"/>
      <w:lang w:eastAsia="en-IN"/>
    </w:rPr>
  </w:style>
  <w:style w:type="paragraph" w:customStyle="1" w:styleId="filename">
    <w:name w:val="filename"/>
    <w:basedOn w:val="Normal"/>
    <w:rsid w:val="002945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2945DE"/>
  </w:style>
  <w:style w:type="paragraph" w:styleId="BalloonText">
    <w:name w:val="Balloon Text"/>
    <w:basedOn w:val="Normal"/>
    <w:link w:val="BalloonTextChar"/>
    <w:uiPriority w:val="99"/>
    <w:semiHidden/>
    <w:unhideWhenUsed/>
    <w:rsid w:val="00294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5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7044523">
      <w:bodyDiv w:val="1"/>
      <w:marLeft w:val="0"/>
      <w:marRight w:val="0"/>
      <w:marTop w:val="0"/>
      <w:marBottom w:val="0"/>
      <w:divBdr>
        <w:top w:val="none" w:sz="0" w:space="0" w:color="auto"/>
        <w:left w:val="none" w:sz="0" w:space="0" w:color="auto"/>
        <w:bottom w:val="none" w:sz="0" w:space="0" w:color="auto"/>
        <w:right w:val="none" w:sz="0" w:space="0" w:color="auto"/>
      </w:divBdr>
      <w:divsChild>
        <w:div w:id="731464587">
          <w:marLeft w:val="0"/>
          <w:marRight w:val="0"/>
          <w:marTop w:val="0"/>
          <w:marBottom w:val="109"/>
          <w:divBdr>
            <w:top w:val="single" w:sz="6" w:space="0" w:color="D5DDC6"/>
            <w:left w:val="single" w:sz="24" w:space="0" w:color="66BB55"/>
            <w:bottom w:val="single" w:sz="6" w:space="0" w:color="D5DDC6"/>
            <w:right w:val="single" w:sz="6" w:space="0" w:color="D5DDC6"/>
          </w:divBdr>
        </w:div>
        <w:div w:id="797988311">
          <w:marLeft w:val="0"/>
          <w:marRight w:val="0"/>
          <w:marTop w:val="0"/>
          <w:marBottom w:val="109"/>
          <w:divBdr>
            <w:top w:val="single" w:sz="6" w:space="0" w:color="D5DDC6"/>
            <w:left w:val="single" w:sz="24" w:space="0" w:color="66BB55"/>
            <w:bottom w:val="single" w:sz="6" w:space="0" w:color="D5DDC6"/>
            <w:right w:val="single" w:sz="6" w:space="0" w:color="D5DDC6"/>
          </w:divBdr>
        </w:div>
        <w:div w:id="460002885">
          <w:marLeft w:val="0"/>
          <w:marRight w:val="0"/>
          <w:marTop w:val="0"/>
          <w:marBottom w:val="109"/>
          <w:divBdr>
            <w:top w:val="single" w:sz="6" w:space="0" w:color="D5DDC6"/>
            <w:left w:val="single" w:sz="24" w:space="0" w:color="66BB55"/>
            <w:bottom w:val="single" w:sz="6" w:space="0" w:color="D5DDC6"/>
            <w:right w:val="single" w:sz="6" w:space="0" w:color="D5DDC6"/>
          </w:divBdr>
        </w:div>
        <w:div w:id="1471438000">
          <w:marLeft w:val="0"/>
          <w:marRight w:val="0"/>
          <w:marTop w:val="0"/>
          <w:marBottom w:val="0"/>
          <w:divBdr>
            <w:top w:val="none" w:sz="0" w:space="0" w:color="auto"/>
            <w:left w:val="none" w:sz="0" w:space="0" w:color="auto"/>
            <w:bottom w:val="none" w:sz="0" w:space="0" w:color="auto"/>
            <w:right w:val="none" w:sz="0" w:space="0" w:color="auto"/>
          </w:divBdr>
        </w:div>
        <w:div w:id="13390704">
          <w:marLeft w:val="0"/>
          <w:marRight w:val="0"/>
          <w:marTop w:val="109"/>
          <w:marBottom w:val="0"/>
          <w:divBdr>
            <w:top w:val="single" w:sz="6" w:space="0" w:color="D5DDC6"/>
            <w:left w:val="single" w:sz="6" w:space="3" w:color="D5DDC6"/>
            <w:bottom w:val="single" w:sz="6" w:space="0" w:color="D5DDC6"/>
            <w:right w:val="single" w:sz="6" w:space="0" w:color="D5DDC6"/>
          </w:divBdr>
        </w:div>
        <w:div w:id="81997451">
          <w:marLeft w:val="0"/>
          <w:marRight w:val="0"/>
          <w:marTop w:val="0"/>
          <w:marBottom w:val="109"/>
          <w:divBdr>
            <w:top w:val="single" w:sz="6" w:space="0" w:color="D5DDC6"/>
            <w:left w:val="single" w:sz="24" w:space="0" w:color="66BB55"/>
            <w:bottom w:val="single" w:sz="6" w:space="0" w:color="D5DDC6"/>
            <w:right w:val="single" w:sz="6" w:space="0" w:color="D5DDC6"/>
          </w:divBdr>
        </w:div>
        <w:div w:id="371004869">
          <w:marLeft w:val="0"/>
          <w:marRight w:val="0"/>
          <w:marTop w:val="0"/>
          <w:marBottom w:val="109"/>
          <w:divBdr>
            <w:top w:val="single" w:sz="6" w:space="0" w:color="D5DDC6"/>
            <w:left w:val="single" w:sz="24" w:space="0" w:color="66BB55"/>
            <w:bottom w:val="single" w:sz="6" w:space="0" w:color="D5DDC6"/>
            <w:right w:val="single" w:sz="6" w:space="0" w:color="D5DDC6"/>
          </w:divBdr>
        </w:div>
        <w:div w:id="607200573">
          <w:marLeft w:val="0"/>
          <w:marRight w:val="0"/>
          <w:marTop w:val="109"/>
          <w:marBottom w:val="0"/>
          <w:divBdr>
            <w:top w:val="single" w:sz="6" w:space="0" w:color="D5DDC6"/>
            <w:left w:val="single" w:sz="6" w:space="3" w:color="D5DDC6"/>
            <w:bottom w:val="single" w:sz="6" w:space="0" w:color="D5DDC6"/>
            <w:right w:val="single" w:sz="6" w:space="0" w:color="D5DDC6"/>
          </w:divBdr>
        </w:div>
        <w:div w:id="270430273">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1743915621">
      <w:bodyDiv w:val="1"/>
      <w:marLeft w:val="0"/>
      <w:marRight w:val="0"/>
      <w:marTop w:val="0"/>
      <w:marBottom w:val="0"/>
      <w:divBdr>
        <w:top w:val="none" w:sz="0" w:space="0" w:color="auto"/>
        <w:left w:val="none" w:sz="0" w:space="0" w:color="auto"/>
        <w:bottom w:val="none" w:sz="0" w:space="0" w:color="auto"/>
        <w:right w:val="none" w:sz="0" w:space="0" w:color="auto"/>
      </w:divBdr>
      <w:divsChild>
        <w:div w:id="1446534889">
          <w:marLeft w:val="136"/>
          <w:marRight w:val="0"/>
          <w:marTop w:val="0"/>
          <w:marBottom w:val="0"/>
          <w:divBdr>
            <w:top w:val="single" w:sz="6" w:space="0" w:color="FFC0CB"/>
            <w:left w:val="single" w:sz="6" w:space="1" w:color="FFC0CB"/>
            <w:bottom w:val="single" w:sz="6" w:space="1" w:color="FFC0CB"/>
            <w:right w:val="single" w:sz="6" w:space="1" w:color="FFC0CB"/>
          </w:divBdr>
        </w:div>
        <w:div w:id="104035119">
          <w:marLeft w:val="0"/>
          <w:marRight w:val="0"/>
          <w:marTop w:val="0"/>
          <w:marBottom w:val="109"/>
          <w:divBdr>
            <w:top w:val="single" w:sz="6" w:space="0" w:color="D5DDC6"/>
            <w:left w:val="single" w:sz="24" w:space="0" w:color="66BB55"/>
            <w:bottom w:val="single" w:sz="6" w:space="0" w:color="D5DDC6"/>
            <w:right w:val="single" w:sz="6" w:space="0" w:color="D5DDC6"/>
          </w:divBdr>
        </w:div>
        <w:div w:id="1815293883">
          <w:marLeft w:val="0"/>
          <w:marRight w:val="0"/>
          <w:marTop w:val="0"/>
          <w:marBottom w:val="109"/>
          <w:divBdr>
            <w:top w:val="single" w:sz="6" w:space="0" w:color="D5DDC6"/>
            <w:left w:val="single" w:sz="24" w:space="0" w:color="66BB55"/>
            <w:bottom w:val="single" w:sz="6" w:space="0" w:color="D5DDC6"/>
            <w:right w:val="single" w:sz="6" w:space="0" w:color="D5DDC6"/>
          </w:divBdr>
        </w:div>
        <w:div w:id="1086732252">
          <w:marLeft w:val="0"/>
          <w:marRight w:val="0"/>
          <w:marTop w:val="109"/>
          <w:marBottom w:val="0"/>
          <w:divBdr>
            <w:top w:val="single" w:sz="6" w:space="0" w:color="D5DDC6"/>
            <w:left w:val="single" w:sz="6" w:space="3" w:color="D5DDC6"/>
            <w:bottom w:val="single" w:sz="6" w:space="0" w:color="D5DDC6"/>
            <w:right w:val="single" w:sz="6" w:space="0" w:color="D5DDC6"/>
          </w:divBdr>
        </w:div>
        <w:div w:id="725687298">
          <w:marLeft w:val="0"/>
          <w:marRight w:val="0"/>
          <w:marTop w:val="0"/>
          <w:marBottom w:val="109"/>
          <w:divBdr>
            <w:top w:val="single" w:sz="6" w:space="0" w:color="D5DDC6"/>
            <w:left w:val="single" w:sz="24" w:space="0" w:color="66BB55"/>
            <w:bottom w:val="single" w:sz="6" w:space="0" w:color="D5DDC6"/>
            <w:right w:val="single" w:sz="6" w:space="0" w:color="D5DDC6"/>
          </w:divBdr>
        </w:div>
        <w:div w:id="233662979">
          <w:marLeft w:val="0"/>
          <w:marRight w:val="0"/>
          <w:marTop w:val="109"/>
          <w:marBottom w:val="0"/>
          <w:divBdr>
            <w:top w:val="single" w:sz="6" w:space="0" w:color="D5DDC6"/>
            <w:left w:val="single" w:sz="6" w:space="3" w:color="D5DDC6"/>
            <w:bottom w:val="single" w:sz="6" w:space="0" w:color="D5DDC6"/>
            <w:right w:val="single" w:sz="6" w:space="0" w:color="D5DDC6"/>
          </w:divBdr>
        </w:div>
        <w:div w:id="163908943">
          <w:marLeft w:val="0"/>
          <w:marRight w:val="0"/>
          <w:marTop w:val="0"/>
          <w:marBottom w:val="109"/>
          <w:divBdr>
            <w:top w:val="single" w:sz="6" w:space="0" w:color="D5DDC6"/>
            <w:left w:val="single" w:sz="24" w:space="0" w:color="66BB55"/>
            <w:bottom w:val="single" w:sz="6" w:space="0" w:color="D5DDC6"/>
            <w:right w:val="single" w:sz="6" w:space="0" w:color="D5DDC6"/>
          </w:divBdr>
        </w:div>
        <w:div w:id="422651672">
          <w:marLeft w:val="0"/>
          <w:marRight w:val="0"/>
          <w:marTop w:val="109"/>
          <w:marBottom w:val="0"/>
          <w:divBdr>
            <w:top w:val="single" w:sz="6" w:space="0" w:color="D5DDC6"/>
            <w:left w:val="single" w:sz="6" w:space="3" w:color="D5DDC6"/>
            <w:bottom w:val="single" w:sz="6" w:space="0" w:color="D5DDC6"/>
            <w:right w:val="single" w:sz="6" w:space="0" w:color="D5DDC6"/>
          </w:divBdr>
        </w:div>
        <w:div w:id="1289967595">
          <w:marLeft w:val="0"/>
          <w:marRight w:val="0"/>
          <w:marTop w:val="0"/>
          <w:marBottom w:val="109"/>
          <w:divBdr>
            <w:top w:val="single" w:sz="6" w:space="0" w:color="D5DDC6"/>
            <w:left w:val="single" w:sz="24" w:space="0" w:color="66BB55"/>
            <w:bottom w:val="single" w:sz="6" w:space="0" w:color="D5DDC6"/>
            <w:right w:val="single" w:sz="6" w:space="0" w:color="D5DDC6"/>
          </w:divBdr>
        </w:div>
        <w:div w:id="1962959226">
          <w:marLeft w:val="0"/>
          <w:marRight w:val="0"/>
          <w:marTop w:val="109"/>
          <w:marBottom w:val="0"/>
          <w:divBdr>
            <w:top w:val="single" w:sz="6" w:space="0" w:color="D5DDC6"/>
            <w:left w:val="single" w:sz="6" w:space="3" w:color="D5DDC6"/>
            <w:bottom w:val="single" w:sz="6" w:space="0" w:color="D5DDC6"/>
            <w:right w:val="single" w:sz="6" w:space="0" w:color="D5DDC6"/>
          </w:divBdr>
        </w:div>
        <w:div w:id="2077243450">
          <w:marLeft w:val="0"/>
          <w:marRight w:val="0"/>
          <w:marTop w:val="0"/>
          <w:marBottom w:val="109"/>
          <w:divBdr>
            <w:top w:val="single" w:sz="6" w:space="0" w:color="D5DDC6"/>
            <w:left w:val="single" w:sz="24" w:space="0" w:color="66BB55"/>
            <w:bottom w:val="single" w:sz="6" w:space="0" w:color="D5DDC6"/>
            <w:right w:val="single" w:sz="6" w:space="0" w:color="D5DDC6"/>
          </w:divBdr>
        </w:div>
        <w:div w:id="393504749">
          <w:marLeft w:val="0"/>
          <w:marRight w:val="0"/>
          <w:marTop w:val="109"/>
          <w:marBottom w:val="0"/>
          <w:divBdr>
            <w:top w:val="single" w:sz="6" w:space="0" w:color="D5DDC6"/>
            <w:left w:val="single" w:sz="6" w:space="3" w:color="D5DDC6"/>
            <w:bottom w:val="single" w:sz="6" w:space="0" w:color="D5DDC6"/>
            <w:right w:val="single" w:sz="6" w:space="0" w:color="D5DDC6"/>
          </w:divBdr>
        </w:div>
        <w:div w:id="948586664">
          <w:marLeft w:val="0"/>
          <w:marRight w:val="0"/>
          <w:marTop w:val="0"/>
          <w:marBottom w:val="109"/>
          <w:divBdr>
            <w:top w:val="single" w:sz="6" w:space="0" w:color="D5DDC6"/>
            <w:left w:val="single" w:sz="24" w:space="0" w:color="66BB55"/>
            <w:bottom w:val="single" w:sz="6" w:space="0" w:color="D5DDC6"/>
            <w:right w:val="single" w:sz="6" w:space="0" w:color="D5DDC6"/>
          </w:divBdr>
        </w:div>
        <w:div w:id="74480090">
          <w:marLeft w:val="0"/>
          <w:marRight w:val="0"/>
          <w:marTop w:val="109"/>
          <w:marBottom w:val="0"/>
          <w:divBdr>
            <w:top w:val="single" w:sz="6" w:space="0" w:color="D5DDC6"/>
            <w:left w:val="single" w:sz="6" w:space="3" w:color="D5DDC6"/>
            <w:bottom w:val="single" w:sz="6" w:space="0" w:color="D5DDC6"/>
            <w:right w:val="single" w:sz="6" w:space="0" w:color="D5DDC6"/>
          </w:divBdr>
        </w:div>
        <w:div w:id="575088662">
          <w:marLeft w:val="0"/>
          <w:marRight w:val="0"/>
          <w:marTop w:val="0"/>
          <w:marBottom w:val="109"/>
          <w:divBdr>
            <w:top w:val="single" w:sz="6" w:space="0" w:color="D5DDC6"/>
            <w:left w:val="single" w:sz="24" w:space="0" w:color="66BB55"/>
            <w:bottom w:val="single" w:sz="6" w:space="0" w:color="D5DDC6"/>
            <w:right w:val="single" w:sz="6" w:space="0" w:color="D5DDC6"/>
          </w:divBdr>
        </w:div>
        <w:div w:id="1507668993">
          <w:marLeft w:val="0"/>
          <w:marRight w:val="0"/>
          <w:marTop w:val="109"/>
          <w:marBottom w:val="0"/>
          <w:divBdr>
            <w:top w:val="single" w:sz="6" w:space="0" w:color="D5DDC6"/>
            <w:left w:val="single" w:sz="6" w:space="3" w:color="D5DDC6"/>
            <w:bottom w:val="single" w:sz="6" w:space="0" w:color="D5DDC6"/>
            <w:right w:val="single" w:sz="6" w:space="0" w:color="D5DDC6"/>
          </w:divBdr>
        </w:div>
        <w:div w:id="1001202625">
          <w:marLeft w:val="0"/>
          <w:marRight w:val="0"/>
          <w:marTop w:val="0"/>
          <w:marBottom w:val="109"/>
          <w:divBdr>
            <w:top w:val="single" w:sz="6" w:space="0" w:color="D5DDC6"/>
            <w:left w:val="single" w:sz="24" w:space="0" w:color="66BB55"/>
            <w:bottom w:val="single" w:sz="6" w:space="0" w:color="D5DDC6"/>
            <w:right w:val="single" w:sz="6" w:space="0" w:color="D5DDC6"/>
          </w:divBdr>
        </w:div>
        <w:div w:id="742987872">
          <w:marLeft w:val="0"/>
          <w:marRight w:val="0"/>
          <w:marTop w:val="109"/>
          <w:marBottom w:val="0"/>
          <w:divBdr>
            <w:top w:val="single" w:sz="6" w:space="0" w:color="D5DDC6"/>
            <w:left w:val="single" w:sz="6" w:space="3" w:color="D5DDC6"/>
            <w:bottom w:val="single" w:sz="6" w:space="0" w:color="D5DDC6"/>
            <w:right w:val="single" w:sz="6" w:space="0" w:color="D5DDC6"/>
          </w:divBdr>
        </w:div>
        <w:div w:id="939140852">
          <w:marLeft w:val="0"/>
          <w:marRight w:val="0"/>
          <w:marTop w:val="0"/>
          <w:marBottom w:val="109"/>
          <w:divBdr>
            <w:top w:val="single" w:sz="6" w:space="0" w:color="D5DDC6"/>
            <w:left w:val="single" w:sz="24" w:space="0" w:color="66BB55"/>
            <w:bottom w:val="single" w:sz="6" w:space="0" w:color="D5DDC6"/>
            <w:right w:val="single" w:sz="6" w:space="0" w:color="D5DDC6"/>
          </w:divBdr>
        </w:div>
        <w:div w:id="1818379145">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1723</Words>
  <Characters>9824</Characters>
  <Application>Microsoft Office Word</Application>
  <DocSecurity>0</DocSecurity>
  <Lines>81</Lines>
  <Paragraphs>23</Paragraphs>
  <ScaleCrop>false</ScaleCrop>
  <Company/>
  <LinksUpToDate>false</LinksUpToDate>
  <CharactersWithSpaces>11524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2019-05-27T16:52:00Z</dcterms:created>
  <dcterms:modified xsi:type="dcterms:W3CDTF">2019-05-27T16:54:00Z</dcterms:modified>
</cp:coreProperties>
</file>