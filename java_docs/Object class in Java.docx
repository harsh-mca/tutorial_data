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2B" w:rsidRPr="004B042B" w:rsidRDefault="004B042B" w:rsidP="004B042B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4B042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Object class in Java</w:t>
      </w:r>
    </w:p>
    <w:p w:rsidR="004B042B" w:rsidRPr="004B042B" w:rsidRDefault="004B042B" w:rsidP="004B04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 </w:t>
      </w:r>
      <w:r w:rsidRPr="004B04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Object class</w:t>
      </w:r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is the parent class of all the classes in java by default. In other words, it is the topmost class of java.</w:t>
      </w:r>
    </w:p>
    <w:p w:rsidR="004B042B" w:rsidRPr="004B042B" w:rsidRDefault="004B042B" w:rsidP="004B04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Object class is beneficial if you want to refer any object whose type you don't know. Notice that parent class reference variable can refer the child class object, </w:t>
      </w:r>
      <w:proofErr w:type="spellStart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know</w:t>
      </w:r>
      <w:proofErr w:type="spellEnd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as </w:t>
      </w:r>
      <w:proofErr w:type="spellStart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upcasting</w:t>
      </w:r>
      <w:proofErr w:type="spellEnd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4B042B" w:rsidRPr="004B042B" w:rsidRDefault="004B042B" w:rsidP="004B04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Let's take an example, there is </w:t>
      </w:r>
      <w:proofErr w:type="spellStart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getObject</w:t>
      </w:r>
      <w:proofErr w:type="spellEnd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method that returns an object but it can be of any type like </w:t>
      </w:r>
      <w:proofErr w:type="spellStart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Employee,Student</w:t>
      </w:r>
      <w:proofErr w:type="spellEnd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etc, we can use Object class reference to refer that object. For example:</w:t>
      </w:r>
    </w:p>
    <w:p w:rsidR="004B042B" w:rsidRPr="004B042B" w:rsidRDefault="004B042B" w:rsidP="004B042B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B04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Object obj=getObject();</w:t>
      </w:r>
      <w:r w:rsidRPr="004B042B">
        <w:rPr>
          <w:rFonts w:ascii="Verdana" w:eastAsia="Times New Roman" w:hAnsi="Verdana" w:cs="Times New Roman"/>
          <w:color w:val="008200"/>
          <w:sz w:val="18"/>
          <w:lang w:eastAsia="en-IN"/>
        </w:rPr>
        <w:t>//we don't know what object will be returned from this method</w:t>
      </w:r>
      <w:r w:rsidRPr="004B042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B042B" w:rsidRPr="004B042B" w:rsidRDefault="004B042B" w:rsidP="004B04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Object class provides some common </w:t>
      </w:r>
      <w:proofErr w:type="spellStart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behaviors</w:t>
      </w:r>
      <w:proofErr w:type="spellEnd"/>
      <w:r w:rsidRPr="004B04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to all the objects such as object can be compared, object can be cloned, object can be notified etc.</w:t>
      </w:r>
    </w:p>
    <w:tbl>
      <w:tblPr>
        <w:tblpPr w:leftFromText="180" w:rightFromText="180" w:vertAnchor="text" w:horzAnchor="page" w:tblpX="1" w:tblpY="2975"/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3"/>
        <w:gridCol w:w="8004"/>
      </w:tblGrid>
      <w:tr w:rsidR="00CE2D90" w:rsidRPr="004B042B" w:rsidTr="00CE2D90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E2D90" w:rsidRPr="004B042B" w:rsidRDefault="00CE2D90" w:rsidP="00CE2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B0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E2D90" w:rsidRPr="004B042B" w:rsidRDefault="00CE2D90" w:rsidP="00CE2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B0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final Class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getClass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the Class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object of this object. The Class </w:t>
            </w:r>
          </w:p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 can further be used to get the metadata of this class.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hashCode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the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hashcode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number for this object.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equals(Object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compares the given object to this object.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protected Object clone() throws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CloneNotSupportedException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creates and returns the exact copy (clone) of this object.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toString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string representation of this object.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public final void notify()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wakes up single thread, waiting on this object's monitor.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final void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notifyAll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wakes up all the threads, waiting on this object's monitor.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final void wait(long timeout)throws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causes the current thread to wait for the specified milliseconds,</w:t>
            </w:r>
          </w:p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until another thread notifies (invokes notify() or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notifyAll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method).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final void wait(long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timeout,int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nanos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)throws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causes the current thread to wait for the specified milliseconds and nanoseconds, </w:t>
            </w: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until another thread notifies (invokes notify() or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notifyAll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method).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public final void wait()throws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causes the current thread to wait, until another thread notifies (invokes notify() or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notifyAll</w:t>
            </w:r>
            <w:proofErr w:type="spellEnd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method).</w:t>
            </w:r>
          </w:p>
        </w:tc>
      </w:tr>
      <w:tr w:rsidR="00CE2D90" w:rsidRPr="004B042B" w:rsidTr="00CE2D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protected void finalize()throws </w:t>
            </w:r>
            <w:proofErr w:type="spellStart"/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E2D90" w:rsidRPr="004B042B" w:rsidRDefault="00CE2D90" w:rsidP="00CE2D9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 invoked by the garbage collector before object is being garbage collected.</w:t>
            </w:r>
          </w:p>
        </w:tc>
      </w:tr>
    </w:tbl>
    <w:p w:rsidR="004B042B" w:rsidRPr="004B042B" w:rsidRDefault="004B042B" w:rsidP="004B042B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1205" cy="2993390"/>
            <wp:effectExtent l="0" t="0" r="0" b="0"/>
            <wp:docPr id="1" name="Picture 1" descr="object clas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class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2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 </w:t>
      </w:r>
    </w:p>
    <w:p w:rsidR="004B042B" w:rsidRPr="004B042B" w:rsidRDefault="004B042B" w:rsidP="004B042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" w:author="Unknown">
        <w:r w:rsidRPr="004B042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Methods of Object class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4B042B" w:rsidRPr="004B042B" w:rsidTr="004B04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042B" w:rsidRPr="004B042B" w:rsidRDefault="004B042B" w:rsidP="004B042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04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Object class provides many methods. They are as follows:</w:t>
            </w:r>
          </w:p>
        </w:tc>
      </w:tr>
    </w:tbl>
    <w:p w:rsidR="004B042B" w:rsidRPr="004B042B" w:rsidRDefault="004B042B" w:rsidP="004B042B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9B4"/>
    <w:multiLevelType w:val="multilevel"/>
    <w:tmpl w:val="CD08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B042B"/>
    <w:rsid w:val="000A11E8"/>
    <w:rsid w:val="0026569F"/>
    <w:rsid w:val="004B042B"/>
    <w:rsid w:val="00CE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4B0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0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04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4B042B"/>
  </w:style>
  <w:style w:type="paragraph" w:styleId="BalloonText">
    <w:name w:val="Balloon Text"/>
    <w:basedOn w:val="Normal"/>
    <w:link w:val="BalloonTextChar"/>
    <w:uiPriority w:val="99"/>
    <w:semiHidden/>
    <w:unhideWhenUsed/>
    <w:rsid w:val="004B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36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3</cp:revision>
  <dcterms:created xsi:type="dcterms:W3CDTF">2019-06-03T00:49:00Z</dcterms:created>
  <dcterms:modified xsi:type="dcterms:W3CDTF">2019-06-03T00:56:00Z</dcterms:modified>
</cp:coreProperties>
</file>