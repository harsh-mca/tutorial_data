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D62" w:rsidRPr="00805D62" w:rsidRDefault="00805D62" w:rsidP="00805D62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proofErr w:type="spellStart"/>
      <w:r w:rsidRPr="00805D62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ThreadGroup</w:t>
      </w:r>
      <w:proofErr w:type="spellEnd"/>
      <w:r w:rsidRPr="00805D62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 in Java</w:t>
      </w:r>
    </w:p>
    <w:p w:rsidR="00805D62" w:rsidRPr="00805D62" w:rsidRDefault="00805D62" w:rsidP="00805D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Java provides a convenient way to group multiple threads in a single object. In such way, we can suspend, resume or interrupt group of threads by a single method call.</w:t>
      </w:r>
    </w:p>
    <w:p w:rsidR="00805D62" w:rsidRPr="00805D62" w:rsidRDefault="00805D62" w:rsidP="00805D62">
      <w:pPr>
        <w:pBdr>
          <w:top w:val="single" w:sz="6" w:space="10" w:color="FFC0CB"/>
          <w:left w:val="single" w:sz="18" w:space="27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19"/>
          <w:szCs w:val="19"/>
          <w:lang w:eastAsia="en-IN"/>
        </w:rPr>
      </w:pPr>
      <w:r w:rsidRPr="00805D62">
        <w:rPr>
          <w:rFonts w:ascii="Arial" w:eastAsia="Times New Roman" w:hAnsi="Arial" w:cs="Arial"/>
          <w:color w:val="008000"/>
          <w:sz w:val="19"/>
          <w:szCs w:val="19"/>
          <w:lang w:eastAsia="en-IN"/>
        </w:rPr>
        <w:t>Note: Now suspend(), resume() and stop() methods are deprecated.</w:t>
      </w:r>
    </w:p>
    <w:p w:rsidR="00805D62" w:rsidRPr="00805D62" w:rsidRDefault="00805D62" w:rsidP="00805D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Java thread group is implemented by </w:t>
      </w:r>
      <w:proofErr w:type="spellStart"/>
      <w:r w:rsidRPr="00805D62">
        <w:rPr>
          <w:rFonts w:ascii="Verdana" w:eastAsia="Times New Roman" w:hAnsi="Verdana" w:cs="Times New Roman"/>
          <w:i/>
          <w:iCs/>
          <w:color w:val="000000"/>
          <w:sz w:val="18"/>
          <w:lang w:eastAsia="en-IN"/>
        </w:rPr>
        <w:t>java.lang.ThreadGroup</w:t>
      </w:r>
      <w:proofErr w:type="spellEnd"/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class.</w:t>
      </w:r>
    </w:p>
    <w:p w:rsidR="00805D62" w:rsidRPr="00805D62" w:rsidRDefault="00805D62" w:rsidP="00805D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A </w:t>
      </w:r>
      <w:proofErr w:type="spellStart"/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ThreadGroup</w:t>
      </w:r>
      <w:proofErr w:type="spellEnd"/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represents a set of threads. A thread group can also include the other thread group. The thread group creates a tree in which every thread group except the initial thread group has a parent.</w:t>
      </w:r>
    </w:p>
    <w:p w:rsidR="00805D62" w:rsidRPr="00805D62" w:rsidRDefault="00805D62" w:rsidP="00805D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 thread is allowed to access information about its own thread group, but it cannot access the information about its thread group's parent thread group or any other thread groups.</w:t>
      </w:r>
    </w:p>
    <w:p w:rsidR="00805D62" w:rsidRPr="00805D62" w:rsidRDefault="00805D62" w:rsidP="00805D6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805D62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 xml:space="preserve">Constructors of </w:t>
      </w:r>
      <w:proofErr w:type="spellStart"/>
      <w:r w:rsidRPr="00805D62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ThreadGroup</w:t>
      </w:r>
      <w:proofErr w:type="spellEnd"/>
      <w:r w:rsidRPr="00805D62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 xml:space="preserve"> class</w:t>
      </w:r>
    </w:p>
    <w:p w:rsidR="00805D62" w:rsidRPr="00805D62" w:rsidRDefault="00805D62" w:rsidP="00805D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There are only two constructors of </w:t>
      </w:r>
      <w:proofErr w:type="spellStart"/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ThreadGroup</w:t>
      </w:r>
      <w:proofErr w:type="spellEnd"/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class.</w:t>
      </w:r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1"/>
        <w:gridCol w:w="3058"/>
        <w:gridCol w:w="9298"/>
      </w:tblGrid>
      <w:tr w:rsidR="00805D62" w:rsidRPr="00805D62" w:rsidTr="00805D62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805D62" w:rsidRPr="00805D62" w:rsidRDefault="00805D62" w:rsidP="00805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05D6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No.</w:t>
            </w:r>
          </w:p>
        </w:tc>
        <w:tc>
          <w:tcPr>
            <w:tcW w:w="3058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805D62" w:rsidRPr="00805D62" w:rsidRDefault="00805D62" w:rsidP="00805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05D6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Constructor</w:t>
            </w:r>
          </w:p>
        </w:tc>
        <w:tc>
          <w:tcPr>
            <w:tcW w:w="9298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805D62" w:rsidRPr="00805D62" w:rsidRDefault="00805D62" w:rsidP="00805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05D6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805D62" w:rsidRPr="00805D62" w:rsidTr="00805D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1)</w:t>
            </w:r>
          </w:p>
        </w:tc>
        <w:tc>
          <w:tcPr>
            <w:tcW w:w="30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ThreadGroup</w:t>
            </w:r>
            <w:proofErr w:type="spellEnd"/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(String name)</w:t>
            </w:r>
          </w:p>
        </w:tc>
        <w:tc>
          <w:tcPr>
            <w:tcW w:w="929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creates a thread group with given name.</w:t>
            </w:r>
          </w:p>
        </w:tc>
      </w:tr>
      <w:tr w:rsidR="00805D62" w:rsidRPr="00805D62" w:rsidTr="00805D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2)</w:t>
            </w:r>
          </w:p>
        </w:tc>
        <w:tc>
          <w:tcPr>
            <w:tcW w:w="30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ThreadGroup</w:t>
            </w:r>
            <w:proofErr w:type="spellEnd"/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ThreadGroup</w:t>
            </w:r>
            <w:proofErr w:type="spellEnd"/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parent, String name)</w:t>
            </w:r>
          </w:p>
        </w:tc>
        <w:tc>
          <w:tcPr>
            <w:tcW w:w="929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creates a thread group with given parent group and name.</w:t>
            </w:r>
          </w:p>
        </w:tc>
      </w:tr>
    </w:tbl>
    <w:p w:rsidR="00805D62" w:rsidRPr="00805D62" w:rsidRDefault="00805D62" w:rsidP="00805D6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805D62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 xml:space="preserve">Methods of </w:t>
      </w:r>
      <w:proofErr w:type="spellStart"/>
      <w:r w:rsidRPr="00805D62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ThreadGroup</w:t>
      </w:r>
      <w:proofErr w:type="spellEnd"/>
      <w:r w:rsidRPr="00805D62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 xml:space="preserve"> class</w:t>
      </w:r>
    </w:p>
    <w:p w:rsidR="00805D62" w:rsidRPr="00805D62" w:rsidRDefault="00805D62" w:rsidP="00805D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There are many methods in </w:t>
      </w:r>
      <w:proofErr w:type="spellStart"/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ThreadGroup</w:t>
      </w:r>
      <w:proofErr w:type="spellEnd"/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class. A list of </w:t>
      </w:r>
      <w:proofErr w:type="spellStart"/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ThreadGroup</w:t>
      </w:r>
      <w:proofErr w:type="spellEnd"/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methods are given below.</w:t>
      </w:r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1"/>
        <w:gridCol w:w="1205"/>
        <w:gridCol w:w="2126"/>
        <w:gridCol w:w="9015"/>
      </w:tblGrid>
      <w:tr w:rsidR="00805D62" w:rsidRPr="00805D62" w:rsidTr="00805D62">
        <w:tc>
          <w:tcPr>
            <w:tcW w:w="801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805D62" w:rsidRPr="00805D62" w:rsidRDefault="00805D62" w:rsidP="00805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05D6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S.N.</w:t>
            </w:r>
          </w:p>
        </w:tc>
        <w:tc>
          <w:tcPr>
            <w:tcW w:w="1205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805D62" w:rsidRPr="00805D62" w:rsidRDefault="00805D62" w:rsidP="00805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05D6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Modifier and Type</w:t>
            </w:r>
          </w:p>
        </w:tc>
        <w:tc>
          <w:tcPr>
            <w:tcW w:w="2126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805D62" w:rsidRPr="00805D62" w:rsidRDefault="00805D62" w:rsidP="00805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05D6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9015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805D62" w:rsidRPr="00805D62" w:rsidRDefault="00805D62" w:rsidP="00805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05D6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805D62" w:rsidRPr="00805D62" w:rsidTr="00805D62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1)</w:t>
            </w:r>
          </w:p>
        </w:tc>
        <w:tc>
          <w:tcPr>
            <w:tcW w:w="12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" w:history="1">
              <w:proofErr w:type="spellStart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checkAccess</w:t>
              </w:r>
              <w:proofErr w:type="spellEnd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()</w:t>
              </w:r>
            </w:hyperlink>
          </w:p>
        </w:tc>
        <w:tc>
          <w:tcPr>
            <w:tcW w:w="9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determines if the currently running thread has</w:t>
            </w:r>
          </w:p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permission to modify the thread group.</w:t>
            </w:r>
          </w:p>
        </w:tc>
      </w:tr>
      <w:tr w:rsidR="00805D62" w:rsidRPr="00805D62" w:rsidTr="00805D62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2)</w:t>
            </w:r>
          </w:p>
        </w:tc>
        <w:tc>
          <w:tcPr>
            <w:tcW w:w="12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" w:history="1">
              <w:proofErr w:type="spellStart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activeCount</w:t>
              </w:r>
              <w:proofErr w:type="spellEnd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()</w:t>
              </w:r>
            </w:hyperlink>
          </w:p>
        </w:tc>
        <w:tc>
          <w:tcPr>
            <w:tcW w:w="9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returns an estimate of the number of</w:t>
            </w:r>
          </w:p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active threads in the thread group and its subgroups.</w:t>
            </w:r>
          </w:p>
        </w:tc>
      </w:tr>
      <w:tr w:rsidR="00805D62" w:rsidRPr="00805D62" w:rsidTr="00805D62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3)</w:t>
            </w:r>
          </w:p>
        </w:tc>
        <w:tc>
          <w:tcPr>
            <w:tcW w:w="12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7" w:history="1">
              <w:proofErr w:type="spellStart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activeGroupCount</w:t>
              </w:r>
              <w:proofErr w:type="spellEnd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()</w:t>
              </w:r>
            </w:hyperlink>
          </w:p>
        </w:tc>
        <w:tc>
          <w:tcPr>
            <w:tcW w:w="9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returns an estimate of the number of active</w:t>
            </w:r>
          </w:p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groups in the thread group and its subgroups.</w:t>
            </w:r>
          </w:p>
        </w:tc>
      </w:tr>
      <w:tr w:rsidR="00805D62" w:rsidRPr="00805D62" w:rsidTr="00805D62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4)</w:t>
            </w:r>
          </w:p>
        </w:tc>
        <w:tc>
          <w:tcPr>
            <w:tcW w:w="12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8" w:history="1"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destroy()</w:t>
              </w:r>
            </w:hyperlink>
          </w:p>
        </w:tc>
        <w:tc>
          <w:tcPr>
            <w:tcW w:w="9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destroys the thread group and all of its subgroups.</w:t>
            </w:r>
          </w:p>
        </w:tc>
      </w:tr>
      <w:tr w:rsidR="00805D62" w:rsidRPr="00805D62" w:rsidTr="00805D62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lastRenderedPageBreak/>
              <w:t>5)</w:t>
            </w:r>
          </w:p>
        </w:tc>
        <w:tc>
          <w:tcPr>
            <w:tcW w:w="12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9" w:history="1"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enumerate(Thread[] list)</w:t>
              </w:r>
            </w:hyperlink>
          </w:p>
        </w:tc>
        <w:tc>
          <w:tcPr>
            <w:tcW w:w="9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This method copies into the specified array every active </w:t>
            </w:r>
          </w:p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thread in the thread group and its subgroups.</w:t>
            </w:r>
          </w:p>
        </w:tc>
      </w:tr>
      <w:tr w:rsidR="00805D62" w:rsidRPr="00805D62" w:rsidTr="00805D62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6)</w:t>
            </w:r>
          </w:p>
        </w:tc>
        <w:tc>
          <w:tcPr>
            <w:tcW w:w="12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0" w:history="1">
              <w:proofErr w:type="spellStart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getMaxPriority</w:t>
              </w:r>
              <w:proofErr w:type="spellEnd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()</w:t>
              </w:r>
            </w:hyperlink>
          </w:p>
        </w:tc>
        <w:tc>
          <w:tcPr>
            <w:tcW w:w="9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returns the maximum priority of the thread group.</w:t>
            </w:r>
          </w:p>
        </w:tc>
      </w:tr>
      <w:tr w:rsidR="00805D62" w:rsidRPr="00805D62" w:rsidTr="00805D62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7)</w:t>
            </w:r>
          </w:p>
        </w:tc>
        <w:tc>
          <w:tcPr>
            <w:tcW w:w="12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1" w:history="1">
              <w:proofErr w:type="spellStart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getName</w:t>
              </w:r>
              <w:proofErr w:type="spellEnd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()</w:t>
              </w:r>
            </w:hyperlink>
          </w:p>
        </w:tc>
        <w:tc>
          <w:tcPr>
            <w:tcW w:w="9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returns the name of the thread group.</w:t>
            </w:r>
          </w:p>
        </w:tc>
      </w:tr>
      <w:tr w:rsidR="00805D62" w:rsidRPr="00805D62" w:rsidTr="00805D62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8)</w:t>
            </w:r>
          </w:p>
        </w:tc>
        <w:tc>
          <w:tcPr>
            <w:tcW w:w="12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ThreadGroup</w:t>
            </w:r>
            <w:proofErr w:type="spellEnd"/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2" w:history="1">
              <w:proofErr w:type="spellStart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getParent</w:t>
              </w:r>
              <w:proofErr w:type="spellEnd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()</w:t>
              </w:r>
            </w:hyperlink>
          </w:p>
        </w:tc>
        <w:tc>
          <w:tcPr>
            <w:tcW w:w="9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returns the parent of the thread group.</w:t>
            </w:r>
          </w:p>
        </w:tc>
      </w:tr>
      <w:tr w:rsidR="00805D62" w:rsidRPr="00805D62" w:rsidTr="00805D62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9)</w:t>
            </w:r>
          </w:p>
        </w:tc>
        <w:tc>
          <w:tcPr>
            <w:tcW w:w="12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3" w:history="1"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interrupt()</w:t>
              </w:r>
            </w:hyperlink>
          </w:p>
        </w:tc>
        <w:tc>
          <w:tcPr>
            <w:tcW w:w="9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interrupts all threads in the thread group.</w:t>
            </w:r>
          </w:p>
        </w:tc>
      </w:tr>
      <w:tr w:rsidR="00805D62" w:rsidRPr="00805D62" w:rsidTr="00805D62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10)</w:t>
            </w:r>
          </w:p>
        </w:tc>
        <w:tc>
          <w:tcPr>
            <w:tcW w:w="12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4" w:history="1">
              <w:proofErr w:type="spellStart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isDaemon</w:t>
              </w:r>
              <w:proofErr w:type="spellEnd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()</w:t>
              </w:r>
            </w:hyperlink>
          </w:p>
        </w:tc>
        <w:tc>
          <w:tcPr>
            <w:tcW w:w="9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tests if the thread group is a daemon thread group.</w:t>
            </w:r>
          </w:p>
        </w:tc>
      </w:tr>
      <w:tr w:rsidR="00805D62" w:rsidRPr="00805D62" w:rsidTr="00805D62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11)</w:t>
            </w:r>
          </w:p>
        </w:tc>
        <w:tc>
          <w:tcPr>
            <w:tcW w:w="12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5" w:history="1">
              <w:proofErr w:type="spellStart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setDaemon</w:t>
              </w:r>
              <w:proofErr w:type="spellEnd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(</w:t>
              </w:r>
              <w:proofErr w:type="spellStart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boolean</w:t>
              </w:r>
              <w:proofErr w:type="spellEnd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 daemon)</w:t>
              </w:r>
            </w:hyperlink>
          </w:p>
        </w:tc>
        <w:tc>
          <w:tcPr>
            <w:tcW w:w="9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changes the daemon status of the thread group.</w:t>
            </w:r>
          </w:p>
        </w:tc>
      </w:tr>
      <w:tr w:rsidR="00805D62" w:rsidRPr="00805D62" w:rsidTr="00805D62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12)</w:t>
            </w:r>
          </w:p>
        </w:tc>
        <w:tc>
          <w:tcPr>
            <w:tcW w:w="12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6" w:history="1">
              <w:proofErr w:type="spellStart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isDestroyed</w:t>
              </w:r>
              <w:proofErr w:type="spellEnd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()</w:t>
              </w:r>
            </w:hyperlink>
          </w:p>
        </w:tc>
        <w:tc>
          <w:tcPr>
            <w:tcW w:w="9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tests if this thread group has been destroyed.</w:t>
            </w:r>
          </w:p>
        </w:tc>
      </w:tr>
      <w:tr w:rsidR="00805D62" w:rsidRPr="00805D62" w:rsidTr="00805D62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13)</w:t>
            </w:r>
          </w:p>
        </w:tc>
        <w:tc>
          <w:tcPr>
            <w:tcW w:w="12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7" w:history="1"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list()</w:t>
              </w:r>
            </w:hyperlink>
          </w:p>
        </w:tc>
        <w:tc>
          <w:tcPr>
            <w:tcW w:w="9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This method prints information about the thread group to the </w:t>
            </w:r>
          </w:p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standard output.</w:t>
            </w:r>
          </w:p>
        </w:tc>
      </w:tr>
      <w:tr w:rsidR="00805D62" w:rsidRPr="00805D62" w:rsidTr="00805D62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14)</w:t>
            </w:r>
          </w:p>
        </w:tc>
        <w:tc>
          <w:tcPr>
            <w:tcW w:w="12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8" w:history="1">
              <w:proofErr w:type="spellStart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parentOf</w:t>
              </w:r>
              <w:proofErr w:type="spellEnd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(</w:t>
              </w:r>
              <w:proofErr w:type="spellStart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ThreadGroup</w:t>
              </w:r>
              <w:proofErr w:type="spellEnd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 g</w:t>
              </w:r>
            </w:hyperlink>
          </w:p>
        </w:tc>
        <w:tc>
          <w:tcPr>
            <w:tcW w:w="9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tests if the thread group is either the thread group</w:t>
            </w:r>
          </w:p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argument or one of its ancestor thread groups.</w:t>
            </w:r>
          </w:p>
        </w:tc>
      </w:tr>
      <w:tr w:rsidR="00805D62" w:rsidRPr="00805D62" w:rsidTr="00805D62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15)</w:t>
            </w:r>
          </w:p>
        </w:tc>
        <w:tc>
          <w:tcPr>
            <w:tcW w:w="12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9" w:history="1"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suspend()</w:t>
              </w:r>
            </w:hyperlink>
          </w:p>
        </w:tc>
        <w:tc>
          <w:tcPr>
            <w:tcW w:w="9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is used to suspend all threads in the thread group.</w:t>
            </w:r>
          </w:p>
        </w:tc>
      </w:tr>
      <w:tr w:rsidR="00805D62" w:rsidRPr="00805D62" w:rsidTr="00805D62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16)</w:t>
            </w:r>
          </w:p>
        </w:tc>
        <w:tc>
          <w:tcPr>
            <w:tcW w:w="12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0" w:history="1"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resume()</w:t>
              </w:r>
            </w:hyperlink>
          </w:p>
        </w:tc>
        <w:tc>
          <w:tcPr>
            <w:tcW w:w="9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This method is used to resume all threads in the thread group </w:t>
            </w:r>
          </w:p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which was suspended using suspend() method.</w:t>
            </w:r>
          </w:p>
        </w:tc>
      </w:tr>
      <w:tr w:rsidR="00805D62" w:rsidRPr="00805D62" w:rsidTr="00805D62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17)</w:t>
            </w:r>
          </w:p>
        </w:tc>
        <w:tc>
          <w:tcPr>
            <w:tcW w:w="12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1" w:history="1">
              <w:proofErr w:type="spellStart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setMaxPriority</w:t>
              </w:r>
              <w:proofErr w:type="spellEnd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(</w:t>
              </w:r>
              <w:proofErr w:type="spellStart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int</w:t>
              </w:r>
              <w:proofErr w:type="spellEnd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 </w:t>
              </w:r>
              <w:proofErr w:type="spellStart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pri</w:t>
              </w:r>
              <w:proofErr w:type="spellEnd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)</w:t>
              </w:r>
            </w:hyperlink>
          </w:p>
        </w:tc>
        <w:tc>
          <w:tcPr>
            <w:tcW w:w="9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sets the maximum priority of the group.</w:t>
            </w:r>
          </w:p>
        </w:tc>
      </w:tr>
      <w:tr w:rsidR="00805D62" w:rsidRPr="00805D62" w:rsidTr="00805D62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18)</w:t>
            </w:r>
          </w:p>
        </w:tc>
        <w:tc>
          <w:tcPr>
            <w:tcW w:w="12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2" w:history="1"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stop()</w:t>
              </w:r>
            </w:hyperlink>
          </w:p>
        </w:tc>
        <w:tc>
          <w:tcPr>
            <w:tcW w:w="9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is used to stop all threads in the thread group.</w:t>
            </w:r>
          </w:p>
        </w:tc>
      </w:tr>
      <w:tr w:rsidR="00805D62" w:rsidRPr="00805D62" w:rsidTr="00805D62">
        <w:tc>
          <w:tcPr>
            <w:tcW w:w="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19)</w:t>
            </w:r>
          </w:p>
        </w:tc>
        <w:tc>
          <w:tcPr>
            <w:tcW w:w="12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3" w:history="1">
              <w:proofErr w:type="spellStart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toString</w:t>
              </w:r>
              <w:proofErr w:type="spellEnd"/>
              <w:r w:rsidRPr="00805D62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()</w:t>
              </w:r>
            </w:hyperlink>
          </w:p>
        </w:tc>
        <w:tc>
          <w:tcPr>
            <w:tcW w:w="9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805D62" w:rsidRPr="00805D62" w:rsidRDefault="00805D62" w:rsidP="00805D6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805D6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returns a string representation of the Thread group.</w:t>
            </w:r>
          </w:p>
        </w:tc>
      </w:tr>
    </w:tbl>
    <w:p w:rsidR="00805D62" w:rsidRPr="00805D62" w:rsidRDefault="00805D62" w:rsidP="00805D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Let's see a code to group multiple threads.</w:t>
      </w:r>
    </w:p>
    <w:p w:rsidR="00805D62" w:rsidRPr="00805D62" w:rsidRDefault="00805D62" w:rsidP="00805D62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ThreadGroup</w:t>
      </w:r>
      <w:proofErr w:type="spellEnd"/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tg1 = </w:t>
      </w:r>
      <w:r w:rsidRPr="00805D62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ThreadGroup</w:t>
      </w:r>
      <w:proofErr w:type="spellEnd"/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805D62">
        <w:rPr>
          <w:rFonts w:ascii="Verdana" w:eastAsia="Times New Roman" w:hAnsi="Verdana" w:cs="Times New Roman"/>
          <w:color w:val="0000FF"/>
          <w:sz w:val="18"/>
          <w:lang w:eastAsia="en-IN"/>
        </w:rPr>
        <w:t>"Group A"</w:t>
      </w:r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 </w:t>
      </w:r>
    </w:p>
    <w:p w:rsidR="00805D62" w:rsidRPr="00805D62" w:rsidRDefault="00805D62" w:rsidP="00805D62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Thread t1 = </w:t>
      </w:r>
      <w:r w:rsidRPr="00805D62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Thread(tg1,</w:t>
      </w:r>
      <w:r w:rsidRPr="00805D62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MyRunnable</w:t>
      </w:r>
      <w:proofErr w:type="spellEnd"/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(),</w:t>
      </w:r>
      <w:r w:rsidRPr="00805D62">
        <w:rPr>
          <w:rFonts w:ascii="Verdana" w:eastAsia="Times New Roman" w:hAnsi="Verdana" w:cs="Times New Roman"/>
          <w:color w:val="0000FF"/>
          <w:sz w:val="18"/>
          <w:lang w:eastAsia="en-IN"/>
        </w:rPr>
        <w:t>"one"</w:t>
      </w:r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   </w:t>
      </w:r>
    </w:p>
    <w:p w:rsidR="00805D62" w:rsidRPr="00805D62" w:rsidRDefault="00805D62" w:rsidP="00805D62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Thread t2 = </w:t>
      </w:r>
      <w:r w:rsidRPr="00805D62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Thread(tg1,</w:t>
      </w:r>
      <w:r w:rsidRPr="00805D62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MyRunnable</w:t>
      </w:r>
      <w:proofErr w:type="spellEnd"/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(),</w:t>
      </w:r>
      <w:r w:rsidRPr="00805D62">
        <w:rPr>
          <w:rFonts w:ascii="Verdana" w:eastAsia="Times New Roman" w:hAnsi="Verdana" w:cs="Times New Roman"/>
          <w:color w:val="0000FF"/>
          <w:sz w:val="18"/>
          <w:lang w:eastAsia="en-IN"/>
        </w:rPr>
        <w:t>"two"</w:t>
      </w:r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   </w:t>
      </w:r>
    </w:p>
    <w:p w:rsidR="00805D62" w:rsidRPr="00805D62" w:rsidRDefault="00805D62" w:rsidP="00805D62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Thread t3 = </w:t>
      </w:r>
      <w:r w:rsidRPr="00805D62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Thread(tg1,</w:t>
      </w:r>
      <w:r w:rsidRPr="00805D62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MyRunnable</w:t>
      </w:r>
      <w:proofErr w:type="spellEnd"/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(),</w:t>
      </w:r>
      <w:r w:rsidRPr="00805D62">
        <w:rPr>
          <w:rFonts w:ascii="Verdana" w:eastAsia="Times New Roman" w:hAnsi="Verdana" w:cs="Times New Roman"/>
          <w:color w:val="0000FF"/>
          <w:sz w:val="18"/>
          <w:lang w:eastAsia="en-IN"/>
        </w:rPr>
        <w:t>"three"</w:t>
      </w:r>
      <w:r w:rsidRPr="00805D62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  </w:t>
      </w:r>
    </w:p>
    <w:p w:rsidR="00805D62" w:rsidRPr="00805D62" w:rsidRDefault="00805D62" w:rsidP="00805D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Now all 3 threads belong to one group. Here, tg1 is the thread group name, </w:t>
      </w:r>
      <w:proofErr w:type="spellStart"/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MyRunnable</w:t>
      </w:r>
      <w:proofErr w:type="spellEnd"/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is the class that implements </w:t>
      </w:r>
      <w:proofErr w:type="spellStart"/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Runnable</w:t>
      </w:r>
      <w:proofErr w:type="spellEnd"/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interface and "one", "two" and "three" are the thread names.</w:t>
      </w:r>
    </w:p>
    <w:p w:rsidR="00805D62" w:rsidRPr="00805D62" w:rsidRDefault="00805D62" w:rsidP="00805D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5D6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Now we can interrupt all threads by a single line of code only.</w:t>
      </w:r>
    </w:p>
    <w:p w:rsidR="00805D62" w:rsidRPr="00805D62" w:rsidRDefault="00805D62" w:rsidP="00805D62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ins w:id="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1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lastRenderedPageBreak/>
          <w:t>Thread.currentThread</w:t>
        </w:r>
        <w:proofErr w:type="spellEnd"/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().</w:t>
        </w:r>
        <w:proofErr w:type="spellStart"/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getThreadGroup</w:t>
        </w:r>
        <w:proofErr w:type="spellEnd"/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().interrupt();  </w:t>
        </w:r>
      </w:ins>
    </w:p>
    <w:p w:rsidR="00805D62" w:rsidRPr="00805D62" w:rsidRDefault="00805D62" w:rsidP="00805D62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2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proofErr w:type="spellStart"/>
      <w:ins w:id="3" w:author="Unknown">
        <w:r w:rsidRPr="00805D62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ThreadGroup</w:t>
        </w:r>
        <w:proofErr w:type="spellEnd"/>
        <w:r w:rsidRPr="00805D62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 xml:space="preserve"> Example</w:t>
        </w:r>
      </w:ins>
    </w:p>
    <w:p w:rsidR="00805D62" w:rsidRPr="00805D62" w:rsidRDefault="00805D62" w:rsidP="00805D62">
      <w:pPr>
        <w:shd w:val="clear" w:color="auto" w:fill="FFFFFF"/>
        <w:spacing w:before="100" w:beforeAutospacing="1" w:after="100" w:afterAutospacing="1" w:line="240" w:lineRule="auto"/>
        <w:rPr>
          <w:ins w:id="4" w:author="Unknown"/>
          <w:rFonts w:ascii="Verdana" w:eastAsia="Times New Roman" w:hAnsi="Verdana" w:cs="Times New Roman"/>
          <w:i/>
          <w:iCs/>
          <w:color w:val="000000"/>
          <w:sz w:val="19"/>
          <w:szCs w:val="19"/>
          <w:lang w:eastAsia="en-IN"/>
        </w:rPr>
      </w:pPr>
      <w:ins w:id="5" w:author="Unknown">
        <w:r w:rsidRPr="00805D62">
          <w:rPr>
            <w:rFonts w:ascii="Verdana" w:eastAsia="Times New Roman" w:hAnsi="Verdana" w:cs="Times New Roman"/>
            <w:i/>
            <w:iCs/>
            <w:color w:val="000000"/>
            <w:sz w:val="19"/>
            <w:szCs w:val="19"/>
            <w:lang w:eastAsia="en-IN"/>
          </w:rPr>
          <w:t>File: ThreadGroupDemo.java</w:t>
        </w:r>
      </w:ins>
    </w:p>
    <w:p w:rsidR="00805D62" w:rsidRPr="00805D62" w:rsidRDefault="00805D62" w:rsidP="00805D6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805D6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805D6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ThreadGroupDemo</w:t>
        </w:r>
        <w:proofErr w:type="spellEnd"/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805D6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implements</w:t>
        </w:r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Runnable</w:t>
        </w:r>
        <w:proofErr w:type="spellEnd"/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805D62" w:rsidRPr="00805D62" w:rsidRDefault="00805D62" w:rsidP="00805D6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805D6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805D6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run() {  </w:t>
        </w:r>
      </w:ins>
    </w:p>
    <w:p w:rsidR="00805D62" w:rsidRPr="00805D62" w:rsidRDefault="00805D62" w:rsidP="00805D6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System.out.println(Thread.currentThread().getName());  </w:t>
        </w:r>
      </w:ins>
    </w:p>
    <w:p w:rsidR="00805D62" w:rsidRPr="00805D62" w:rsidRDefault="00805D62" w:rsidP="00805D6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</w:t>
        </w:r>
      </w:ins>
    </w:p>
    <w:p w:rsidR="00805D62" w:rsidRPr="00805D62" w:rsidRDefault="00805D62" w:rsidP="00805D6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r w:rsidRPr="00805D6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805D6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805D6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main(String[] </w:t>
        </w:r>
        <w:proofErr w:type="spellStart"/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 {  </w:t>
        </w:r>
      </w:ins>
    </w:p>
    <w:p w:rsidR="00805D62" w:rsidRPr="00805D62" w:rsidRDefault="00805D62" w:rsidP="00805D6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</w:t>
        </w:r>
        <w:proofErr w:type="spellStart"/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ThreadGroupDemo</w:t>
        </w:r>
        <w:proofErr w:type="spellEnd"/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runnable</w:t>
        </w:r>
        <w:proofErr w:type="spellEnd"/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= </w:t>
        </w:r>
        <w:r w:rsidRPr="00805D6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ThreadGroupDemo</w:t>
        </w:r>
        <w:proofErr w:type="spellEnd"/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805D62" w:rsidRPr="00805D62" w:rsidRDefault="00805D62" w:rsidP="00805D6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ThreadGroup tg1 = </w:t>
        </w:r>
        <w:r w:rsidRPr="00805D6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ThreadGroup(</w:t>
        </w:r>
        <w:r w:rsidRPr="00805D62">
          <w:rPr>
            <w:rFonts w:ascii="Verdana" w:eastAsia="Times New Roman" w:hAnsi="Verdana" w:cs="Times New Roman"/>
            <w:color w:val="0000FF"/>
            <w:sz w:val="18"/>
            <w:lang w:eastAsia="en-IN"/>
          </w:rPr>
          <w:t>"Parent ThreadGroup"</w:t>
        </w:r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805D62" w:rsidRPr="00805D62" w:rsidRDefault="00805D62" w:rsidP="00805D6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</w:t>
        </w:r>
      </w:ins>
    </w:p>
    <w:p w:rsidR="00805D62" w:rsidRPr="00805D62" w:rsidRDefault="00805D62" w:rsidP="00805D6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Thread t1 = </w:t>
        </w:r>
        <w:r w:rsidRPr="00805D6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Thread(tg1, </w:t>
        </w:r>
        <w:proofErr w:type="spellStart"/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runnable,</w:t>
        </w:r>
        <w:r w:rsidRPr="00805D62">
          <w:rPr>
            <w:rFonts w:ascii="Verdana" w:eastAsia="Times New Roman" w:hAnsi="Verdana" w:cs="Times New Roman"/>
            <w:color w:val="0000FF"/>
            <w:sz w:val="18"/>
            <w:lang w:eastAsia="en-IN"/>
          </w:rPr>
          <w:t>"one</w:t>
        </w:r>
        <w:proofErr w:type="spellEnd"/>
        <w:r w:rsidRPr="00805D62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805D62" w:rsidRPr="00805D62" w:rsidRDefault="00805D62" w:rsidP="00805D6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t1.start();  </w:t>
        </w:r>
      </w:ins>
    </w:p>
    <w:p w:rsidR="00805D62" w:rsidRPr="00805D62" w:rsidRDefault="00805D62" w:rsidP="00805D6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Thread t2 = </w:t>
        </w:r>
        <w:r w:rsidRPr="00805D6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Thread(tg1, </w:t>
        </w:r>
        <w:proofErr w:type="spellStart"/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runnable,</w:t>
        </w:r>
        <w:r w:rsidRPr="00805D62">
          <w:rPr>
            <w:rFonts w:ascii="Verdana" w:eastAsia="Times New Roman" w:hAnsi="Verdana" w:cs="Times New Roman"/>
            <w:color w:val="0000FF"/>
            <w:sz w:val="18"/>
            <w:lang w:eastAsia="en-IN"/>
          </w:rPr>
          <w:t>"two</w:t>
        </w:r>
        <w:proofErr w:type="spellEnd"/>
        <w:r w:rsidRPr="00805D62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805D62" w:rsidRPr="00805D62" w:rsidRDefault="00805D62" w:rsidP="00805D6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t2.start();  </w:t>
        </w:r>
      </w:ins>
    </w:p>
    <w:p w:rsidR="00805D62" w:rsidRPr="00805D62" w:rsidRDefault="00805D62" w:rsidP="00805D6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Thread t3 = </w:t>
        </w:r>
        <w:r w:rsidRPr="00805D6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Thread(tg1, </w:t>
        </w:r>
        <w:proofErr w:type="spellStart"/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runnable,</w:t>
        </w:r>
        <w:r w:rsidRPr="00805D62">
          <w:rPr>
            <w:rFonts w:ascii="Verdana" w:eastAsia="Times New Roman" w:hAnsi="Verdana" w:cs="Times New Roman"/>
            <w:color w:val="0000FF"/>
            <w:sz w:val="18"/>
            <w:lang w:eastAsia="en-IN"/>
          </w:rPr>
          <w:t>"three</w:t>
        </w:r>
        <w:proofErr w:type="spellEnd"/>
        <w:r w:rsidRPr="00805D62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805D62" w:rsidRPr="00805D62" w:rsidRDefault="00805D62" w:rsidP="00805D6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t3.start();  </w:t>
        </w:r>
      </w:ins>
    </w:p>
    <w:p w:rsidR="00805D62" w:rsidRPr="00805D62" w:rsidRDefault="00805D62" w:rsidP="00805D6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 </w:t>
        </w:r>
      </w:ins>
    </w:p>
    <w:p w:rsidR="00805D62" w:rsidRPr="00805D62" w:rsidRDefault="00805D62" w:rsidP="00805D6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System.out.println(</w:t>
        </w:r>
        <w:r w:rsidRPr="00805D62">
          <w:rPr>
            <w:rFonts w:ascii="Verdana" w:eastAsia="Times New Roman" w:hAnsi="Verdana" w:cs="Times New Roman"/>
            <w:color w:val="0000FF"/>
            <w:sz w:val="18"/>
            <w:lang w:eastAsia="en-IN"/>
          </w:rPr>
          <w:t>"Thread Group Name: "</w:t>
        </w:r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+tg1.getName());  </w:t>
        </w:r>
      </w:ins>
    </w:p>
    <w:p w:rsidR="00805D62" w:rsidRPr="00805D62" w:rsidRDefault="00805D62" w:rsidP="00805D6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9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tg1.list();  </w:t>
        </w:r>
      </w:ins>
    </w:p>
    <w:p w:rsidR="00805D62" w:rsidRPr="00805D62" w:rsidRDefault="00805D62" w:rsidP="00805D6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1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805D62" w:rsidRPr="00805D62" w:rsidRDefault="00805D62" w:rsidP="00805D6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3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</w:t>
        </w:r>
      </w:ins>
    </w:p>
    <w:p w:rsidR="00805D62" w:rsidRPr="00805D62" w:rsidRDefault="00805D62" w:rsidP="00805D62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5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}  </w:t>
        </w:r>
      </w:ins>
    </w:p>
    <w:p w:rsidR="00805D62" w:rsidRPr="00805D62" w:rsidRDefault="00805D62" w:rsidP="00805D62">
      <w:pPr>
        <w:shd w:val="clear" w:color="auto" w:fill="FFFFFF"/>
        <w:spacing w:before="100" w:beforeAutospacing="1" w:after="100" w:afterAutospacing="1" w:line="240" w:lineRule="auto"/>
        <w:rPr>
          <w:ins w:id="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7" w:author="Unknown">
        <w:r w:rsidRPr="00805D62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Output:</w:t>
        </w:r>
      </w:ins>
    </w:p>
    <w:p w:rsidR="00805D62" w:rsidRPr="00805D62" w:rsidRDefault="00805D62" w:rsidP="0080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ins w:id="4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9" w:author="Unknown">
        <w:r w:rsidRPr="00805D6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one</w:t>
        </w:r>
      </w:ins>
    </w:p>
    <w:p w:rsidR="00805D62" w:rsidRPr="00805D62" w:rsidRDefault="00805D62" w:rsidP="0080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ins w:id="5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1" w:author="Unknown">
        <w:r w:rsidRPr="00805D6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two</w:t>
        </w:r>
      </w:ins>
    </w:p>
    <w:p w:rsidR="00805D62" w:rsidRPr="00805D62" w:rsidRDefault="00805D62" w:rsidP="0080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ins w:id="5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3" w:author="Unknown">
        <w:r w:rsidRPr="00805D6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three</w:t>
        </w:r>
      </w:ins>
    </w:p>
    <w:p w:rsidR="00805D62" w:rsidRPr="00805D62" w:rsidRDefault="00805D62" w:rsidP="0080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ins w:id="5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5" w:author="Unknown">
        <w:r w:rsidRPr="00805D6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Thread Group Name: Parent </w:t>
        </w:r>
        <w:proofErr w:type="spellStart"/>
        <w:r w:rsidRPr="00805D6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ThreadGroup</w:t>
        </w:r>
        <w:proofErr w:type="spellEnd"/>
      </w:ins>
    </w:p>
    <w:p w:rsidR="00805D62" w:rsidRPr="00805D62" w:rsidRDefault="00805D62" w:rsidP="0080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ins w:id="5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57" w:author="Unknown">
        <w:r w:rsidRPr="00805D6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java.lang.ThreadGroup</w:t>
        </w:r>
        <w:proofErr w:type="spellEnd"/>
        <w:r w:rsidRPr="00805D6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[name=Parent </w:t>
        </w:r>
        <w:proofErr w:type="spellStart"/>
        <w:r w:rsidRPr="00805D6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ThreadGroup,maxpri</w:t>
        </w:r>
        <w:proofErr w:type="spellEnd"/>
        <w:r w:rsidRPr="00805D6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=10]</w:t>
        </w:r>
      </w:ins>
    </w:p>
    <w:p w:rsidR="00805D62" w:rsidRPr="00805D62" w:rsidRDefault="00805D62" w:rsidP="0080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ins w:id="5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9" w:author="Unknown">
        <w:r w:rsidRPr="00805D6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Thread[one,5,Parent </w:t>
        </w:r>
        <w:proofErr w:type="spellStart"/>
        <w:r w:rsidRPr="00805D6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ThreadGroup</w:t>
        </w:r>
        <w:proofErr w:type="spellEnd"/>
        <w:r w:rsidRPr="00805D6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805D62" w:rsidRPr="00805D62" w:rsidRDefault="00805D62" w:rsidP="0080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ins w:id="6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1" w:author="Unknown">
        <w:r w:rsidRPr="00805D6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Thread[two,5,Parent </w:t>
        </w:r>
        <w:proofErr w:type="spellStart"/>
        <w:r w:rsidRPr="00805D6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ThreadGroup</w:t>
        </w:r>
        <w:proofErr w:type="spellEnd"/>
        <w:r w:rsidRPr="00805D6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805D62" w:rsidRPr="00805D62" w:rsidRDefault="00805D62" w:rsidP="0080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109" w:line="240" w:lineRule="auto"/>
        <w:ind w:left="136"/>
        <w:rPr>
          <w:ins w:id="6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3" w:author="Unknown">
        <w:r w:rsidRPr="00805D6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Thread[three,5,Parent </w:t>
        </w:r>
        <w:proofErr w:type="spellStart"/>
        <w:r w:rsidRPr="00805D6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ThreadGroup</w:t>
        </w:r>
        <w:proofErr w:type="spellEnd"/>
        <w:r w:rsidRPr="00805D6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835E75" w:rsidRDefault="00835E75"/>
    <w:sectPr w:rsidR="00835E75" w:rsidSect="0083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C1190"/>
    <w:multiLevelType w:val="multilevel"/>
    <w:tmpl w:val="EB98C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F4071"/>
    <w:multiLevelType w:val="multilevel"/>
    <w:tmpl w:val="F33C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C8061E"/>
    <w:multiLevelType w:val="multilevel"/>
    <w:tmpl w:val="C35E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05D62"/>
    <w:rsid w:val="00805D62"/>
    <w:rsid w:val="00835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E75"/>
  </w:style>
  <w:style w:type="paragraph" w:styleId="Heading1">
    <w:name w:val="heading 1"/>
    <w:basedOn w:val="Normal"/>
    <w:link w:val="Heading1Char"/>
    <w:uiPriority w:val="9"/>
    <w:qFormat/>
    <w:rsid w:val="00805D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05D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05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D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5D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05D6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0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05D6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05D62"/>
    <w:rPr>
      <w:color w:val="0000FF"/>
      <w:u w:val="single"/>
    </w:rPr>
  </w:style>
  <w:style w:type="character" w:customStyle="1" w:styleId="keyword">
    <w:name w:val="keyword"/>
    <w:basedOn w:val="DefaultParagraphFont"/>
    <w:rsid w:val="00805D62"/>
  </w:style>
  <w:style w:type="character" w:customStyle="1" w:styleId="string">
    <w:name w:val="string"/>
    <w:basedOn w:val="DefaultParagraphFont"/>
    <w:rsid w:val="00805D62"/>
  </w:style>
  <w:style w:type="paragraph" w:customStyle="1" w:styleId="filename">
    <w:name w:val="filename"/>
    <w:basedOn w:val="Normal"/>
    <w:rsid w:val="0080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D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1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15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0009390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20505315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73790587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threadgroup-destroy-method" TargetMode="External"/><Relationship Id="rId13" Type="http://schemas.openxmlformats.org/officeDocument/2006/relationships/hyperlink" Target="https://www.javatpoint.com/java-threadgroup-interrupt-method" TargetMode="External"/><Relationship Id="rId18" Type="http://schemas.openxmlformats.org/officeDocument/2006/relationships/hyperlink" Target="https://www.javatpoint.com/java-threadgroup-parentof-metho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java-threadgroup-setmaxpriority-method" TargetMode="External"/><Relationship Id="rId7" Type="http://schemas.openxmlformats.org/officeDocument/2006/relationships/hyperlink" Target="https://www.javatpoint.com/java-threadgroup-activegroupcount-method" TargetMode="External"/><Relationship Id="rId12" Type="http://schemas.openxmlformats.org/officeDocument/2006/relationships/hyperlink" Target="https://www.javatpoint.com/java-threadgroup-getparent-method" TargetMode="External"/><Relationship Id="rId17" Type="http://schemas.openxmlformats.org/officeDocument/2006/relationships/hyperlink" Target="https://www.javatpoint.com/java-threadgroup-list-metho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threadgroup-isdestroyed-method" TargetMode="External"/><Relationship Id="rId20" Type="http://schemas.openxmlformats.org/officeDocument/2006/relationships/hyperlink" Target="https://www.javatpoint.com/java-threadgroup-resume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threadgroup-activecount-method" TargetMode="External"/><Relationship Id="rId11" Type="http://schemas.openxmlformats.org/officeDocument/2006/relationships/hyperlink" Target="https://www.javatpoint.com/java-threadgroup-getname-metho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javatpoint.com/java-threadgroup-checkaccess-method" TargetMode="External"/><Relationship Id="rId15" Type="http://schemas.openxmlformats.org/officeDocument/2006/relationships/hyperlink" Target="https://www.javatpoint.com/java-threadgroup-setdaemon-method" TargetMode="External"/><Relationship Id="rId23" Type="http://schemas.openxmlformats.org/officeDocument/2006/relationships/hyperlink" Target="https://www.javatpoint.com/java-threadgroup-tostring-method" TargetMode="External"/><Relationship Id="rId10" Type="http://schemas.openxmlformats.org/officeDocument/2006/relationships/hyperlink" Target="https://www.javatpoint.com/java-threadgroup-getmaxpriority-method" TargetMode="External"/><Relationship Id="rId19" Type="http://schemas.openxmlformats.org/officeDocument/2006/relationships/hyperlink" Target="https://www.javatpoint.com/java-threadgroup-suspend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threadgroup-enumerate-method" TargetMode="External"/><Relationship Id="rId14" Type="http://schemas.openxmlformats.org/officeDocument/2006/relationships/hyperlink" Target="https://www.javatpoint.com/java-threadgroup-isdaemon-method" TargetMode="External"/><Relationship Id="rId22" Type="http://schemas.openxmlformats.org/officeDocument/2006/relationships/hyperlink" Target="https://www.javatpoint.com/java-threadgroup-stop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2019-06-13T14:55:00Z</dcterms:created>
  <dcterms:modified xsi:type="dcterms:W3CDTF">2019-06-13T14:56:00Z</dcterms:modified>
</cp:coreProperties>
</file>