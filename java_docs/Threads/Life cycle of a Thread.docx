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223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23"/>
      </w:tblGrid>
      <w:tr w:rsidR="003C5D44" w:rsidRPr="003C5D44" w:rsidTr="003C5D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5D44" w:rsidRPr="003C5D44" w:rsidRDefault="003C5D44" w:rsidP="003C5D44">
            <w:pPr>
              <w:spacing w:before="68" w:after="100" w:afterAutospacing="1" w:line="312" w:lineRule="atLeast"/>
              <w:ind w:left="272"/>
              <w:outlineLvl w:val="0"/>
              <w:rPr>
                <w:rFonts w:ascii="Helvetica" w:eastAsia="Times New Roman" w:hAnsi="Helvetica" w:cs="Helvetica"/>
                <w:color w:val="610B38"/>
                <w:kern w:val="36"/>
                <w:sz w:val="39"/>
                <w:szCs w:val="39"/>
                <w:lang w:eastAsia="en-IN"/>
              </w:rPr>
            </w:pPr>
            <w:r w:rsidRPr="003C5D44">
              <w:rPr>
                <w:rFonts w:ascii="Helvetica" w:eastAsia="Times New Roman" w:hAnsi="Helvetica" w:cs="Helvetica"/>
                <w:color w:val="610B38"/>
                <w:kern w:val="36"/>
                <w:sz w:val="39"/>
                <w:szCs w:val="39"/>
                <w:lang w:eastAsia="en-IN"/>
              </w:rPr>
              <w:t>Life cycle of a Thread (Thread States)</w:t>
            </w:r>
          </w:p>
          <w:p w:rsidR="003C5D44" w:rsidRPr="003C5D44" w:rsidRDefault="003C5D44" w:rsidP="003C5D44">
            <w:pPr>
              <w:spacing w:before="100" w:beforeAutospacing="1" w:after="100" w:afterAutospacing="1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C5D4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1.</w:t>
            </w:r>
            <w:r w:rsidRPr="003C5D4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ab/>
              <w:t>Life cycle of a thread</w:t>
            </w:r>
          </w:p>
          <w:p w:rsidR="003C5D44" w:rsidRPr="003C5D44" w:rsidRDefault="003C5D44" w:rsidP="003C5D44">
            <w:pPr>
              <w:spacing w:before="100" w:beforeAutospacing="1" w:after="100" w:afterAutospacing="1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C5D4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1.</w:t>
            </w:r>
            <w:r w:rsidRPr="003C5D4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ab/>
              <w:t>New</w:t>
            </w:r>
          </w:p>
          <w:p w:rsidR="003C5D44" w:rsidRPr="003C5D44" w:rsidRDefault="003C5D44" w:rsidP="003C5D44">
            <w:pPr>
              <w:spacing w:before="100" w:beforeAutospacing="1" w:after="100" w:afterAutospacing="1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C5D4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2.</w:t>
            </w:r>
            <w:r w:rsidRPr="003C5D4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ab/>
            </w:r>
            <w:proofErr w:type="spellStart"/>
            <w:r w:rsidRPr="003C5D4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Runnable</w:t>
            </w:r>
            <w:proofErr w:type="spellEnd"/>
          </w:p>
          <w:p w:rsidR="003C5D44" w:rsidRPr="003C5D44" w:rsidRDefault="003C5D44" w:rsidP="003C5D44">
            <w:pPr>
              <w:spacing w:before="100" w:beforeAutospacing="1" w:after="100" w:afterAutospacing="1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C5D4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3.</w:t>
            </w:r>
            <w:r w:rsidRPr="003C5D4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ab/>
              <w:t>Running</w:t>
            </w:r>
          </w:p>
          <w:p w:rsidR="003C5D44" w:rsidRPr="003C5D44" w:rsidRDefault="003C5D44" w:rsidP="003C5D44">
            <w:pPr>
              <w:spacing w:before="100" w:beforeAutospacing="1" w:after="100" w:afterAutospacing="1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C5D4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4.</w:t>
            </w:r>
            <w:r w:rsidRPr="003C5D4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ab/>
              <w:t>Non-</w:t>
            </w:r>
            <w:proofErr w:type="spellStart"/>
            <w:r w:rsidRPr="003C5D4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Runnable</w:t>
            </w:r>
            <w:proofErr w:type="spellEnd"/>
            <w:r w:rsidRPr="003C5D4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(Blocked)</w:t>
            </w:r>
          </w:p>
          <w:p w:rsidR="003C5D44" w:rsidRDefault="003C5D44" w:rsidP="003C5D44">
            <w:pPr>
              <w:spacing w:before="100" w:beforeAutospacing="1" w:after="100" w:afterAutospacing="1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C5D4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5.</w:t>
            </w:r>
            <w:r w:rsidRPr="003C5D4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ab/>
              <w:t>Terminated</w:t>
            </w:r>
          </w:p>
          <w:p w:rsidR="003C5D44" w:rsidRDefault="003C5D44" w:rsidP="003C5D44">
            <w:pPr>
              <w:spacing w:before="100" w:beforeAutospacing="1" w:after="100" w:afterAutospacing="1" w:line="312" w:lineRule="atLeast"/>
              <w:ind w:left="272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C5D4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 thread can be in one of the five states. According to sun, there is only 4 states in </w:t>
            </w:r>
            <w:r w:rsidRPr="003C5D4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  <w:t>thread life cycle in java</w:t>
            </w:r>
          </w:p>
          <w:p w:rsidR="003C5D44" w:rsidRPr="003C5D44" w:rsidRDefault="003C5D44" w:rsidP="003C5D44">
            <w:pPr>
              <w:spacing w:before="100" w:beforeAutospacing="1" w:after="100" w:afterAutospacing="1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C5D4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 new, </w:t>
            </w:r>
            <w:proofErr w:type="spellStart"/>
            <w:r w:rsidRPr="003C5D4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runnable</w:t>
            </w:r>
            <w:proofErr w:type="spellEnd"/>
            <w:r w:rsidRPr="003C5D4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, non-</w:t>
            </w:r>
            <w:proofErr w:type="spellStart"/>
            <w:r w:rsidRPr="003C5D4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runnable</w:t>
            </w:r>
            <w:proofErr w:type="spellEnd"/>
            <w:r w:rsidRPr="003C5D4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and terminated. There is no running state.</w:t>
            </w:r>
          </w:p>
          <w:p w:rsidR="003C5D44" w:rsidRPr="003C5D44" w:rsidRDefault="003C5D44" w:rsidP="003C5D44">
            <w:pPr>
              <w:spacing w:before="100" w:beforeAutospacing="1" w:after="100" w:afterAutospacing="1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C5D4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But for better understanding the threads, we are explaining it in the 5 states.</w:t>
            </w:r>
          </w:p>
          <w:p w:rsidR="003C5D44" w:rsidRPr="003C5D44" w:rsidRDefault="003C5D44" w:rsidP="003C5D44">
            <w:pPr>
              <w:spacing w:before="100" w:beforeAutospacing="1" w:after="100" w:afterAutospacing="1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C5D4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The life cycle of the thread in java is controlled by JVM. The java thread states are as follows:</w:t>
            </w:r>
          </w:p>
          <w:p w:rsidR="003C5D44" w:rsidRPr="003C5D44" w:rsidRDefault="003C5D44" w:rsidP="003C5D44">
            <w:pPr>
              <w:numPr>
                <w:ilvl w:val="0"/>
                <w:numId w:val="2"/>
              </w:numPr>
              <w:spacing w:before="54" w:after="100" w:afterAutospacing="1" w:line="285" w:lineRule="atLeast"/>
              <w:ind w:left="99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C5D4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New</w:t>
            </w:r>
          </w:p>
          <w:p w:rsidR="003C5D44" w:rsidRPr="003C5D44" w:rsidRDefault="003C5D44" w:rsidP="003C5D44">
            <w:pPr>
              <w:numPr>
                <w:ilvl w:val="0"/>
                <w:numId w:val="2"/>
              </w:numPr>
              <w:spacing w:before="54" w:after="100" w:afterAutospacing="1" w:line="285" w:lineRule="atLeast"/>
              <w:ind w:left="99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C5D4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Runnable</w:t>
            </w:r>
            <w:proofErr w:type="spellEnd"/>
          </w:p>
          <w:p w:rsidR="003C5D44" w:rsidRPr="003C5D44" w:rsidRDefault="003C5D44" w:rsidP="003C5D44">
            <w:pPr>
              <w:numPr>
                <w:ilvl w:val="0"/>
                <w:numId w:val="2"/>
              </w:numPr>
              <w:spacing w:before="54" w:after="100" w:afterAutospacing="1" w:line="285" w:lineRule="atLeast"/>
              <w:ind w:left="99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C5D4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Running</w:t>
            </w:r>
          </w:p>
          <w:p w:rsidR="003C5D44" w:rsidRPr="003C5D44" w:rsidRDefault="003C5D44" w:rsidP="003C5D44">
            <w:pPr>
              <w:numPr>
                <w:ilvl w:val="0"/>
                <w:numId w:val="2"/>
              </w:numPr>
              <w:spacing w:before="54" w:after="100" w:afterAutospacing="1" w:line="285" w:lineRule="atLeast"/>
              <w:ind w:left="99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C5D4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Non-</w:t>
            </w:r>
            <w:proofErr w:type="spellStart"/>
            <w:r w:rsidRPr="003C5D4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Runnable</w:t>
            </w:r>
            <w:proofErr w:type="spellEnd"/>
            <w:r w:rsidRPr="003C5D4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(Blocked)</w:t>
            </w:r>
          </w:p>
          <w:p w:rsidR="003C5D44" w:rsidRPr="003C5D44" w:rsidRDefault="003C5D44" w:rsidP="003C5D44">
            <w:pPr>
              <w:numPr>
                <w:ilvl w:val="0"/>
                <w:numId w:val="2"/>
              </w:numPr>
              <w:spacing w:before="54" w:after="100" w:afterAutospacing="1" w:line="285" w:lineRule="atLeast"/>
              <w:ind w:left="99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C5D4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Terminated</w:t>
            </w:r>
          </w:p>
          <w:p w:rsidR="003C5D44" w:rsidRPr="003C5D44" w:rsidRDefault="003C5D44" w:rsidP="003C5D44">
            <w:pPr>
              <w:spacing w:after="0" w:line="312" w:lineRule="atLeast"/>
              <w:ind w:left="272"/>
              <w:rPr>
                <w:ins w:id="0" w:author="Unknown"/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  <w:lang w:eastAsia="en-IN"/>
              </w:rPr>
              <w:drawing>
                <wp:inline distT="0" distB="0" distL="0" distR="0">
                  <wp:extent cx="4599676" cy="3002166"/>
                  <wp:effectExtent l="19050" t="0" r="0" b="0"/>
                  <wp:docPr id="1" name="Picture 1" descr="Java thread life cyc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va thread life cyc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0433" cy="3002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5D44" w:rsidRPr="003C5D44" w:rsidRDefault="003C5D44" w:rsidP="003C5D44">
            <w:pPr>
              <w:spacing w:before="100" w:beforeAutospacing="1" w:after="100" w:afterAutospacing="1" w:line="312" w:lineRule="atLeast"/>
              <w:ind w:left="272"/>
              <w:outlineLvl w:val="2"/>
              <w:rPr>
                <w:ins w:id="1" w:author="Unknown"/>
                <w:rFonts w:ascii="Helvetica" w:eastAsia="Times New Roman" w:hAnsi="Helvetica" w:cs="Helvetica"/>
                <w:color w:val="610B4B"/>
                <w:sz w:val="29"/>
                <w:szCs w:val="29"/>
                <w:lang w:eastAsia="en-IN"/>
              </w:rPr>
            </w:pPr>
            <w:ins w:id="2" w:author="Unknown">
              <w:r w:rsidRPr="003C5D44">
                <w:rPr>
                  <w:rFonts w:ascii="Helvetica" w:eastAsia="Times New Roman" w:hAnsi="Helvetica" w:cs="Helvetica"/>
                  <w:color w:val="610B4B"/>
                  <w:sz w:val="29"/>
                  <w:szCs w:val="29"/>
                  <w:lang w:eastAsia="en-IN"/>
                </w:rPr>
                <w:lastRenderedPageBreak/>
                <w:t>1) New</w:t>
              </w:r>
            </w:ins>
          </w:p>
          <w:p w:rsidR="003C5D44" w:rsidRPr="003C5D44" w:rsidRDefault="003C5D44" w:rsidP="003C5D44">
            <w:pPr>
              <w:spacing w:before="100" w:beforeAutospacing="1" w:after="100" w:afterAutospacing="1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ins w:id="3" w:author="Unknown">
              <w:r w:rsidRPr="003C5D44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lang w:eastAsia="en-IN"/>
                </w:rPr>
                <w:t>The thread is in new state if you create an instance of Thread class but before the invocation of start() method.</w:t>
              </w:r>
            </w:ins>
          </w:p>
        </w:tc>
      </w:tr>
    </w:tbl>
    <w:p w:rsidR="003C5D44" w:rsidRPr="003C5D44" w:rsidRDefault="003C5D44" w:rsidP="003C5D4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r w:rsidRPr="003C5D44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lastRenderedPageBreak/>
        <w:t xml:space="preserve">2) </w:t>
      </w:r>
      <w:proofErr w:type="spellStart"/>
      <w:r w:rsidRPr="003C5D44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Runnable</w:t>
      </w:r>
      <w:proofErr w:type="spellEnd"/>
    </w:p>
    <w:p w:rsidR="003C5D44" w:rsidRPr="003C5D44" w:rsidRDefault="003C5D44" w:rsidP="003C5D4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C5D4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The thread is in </w:t>
      </w:r>
      <w:proofErr w:type="spellStart"/>
      <w:r w:rsidRPr="003C5D4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runnable</w:t>
      </w:r>
      <w:proofErr w:type="spellEnd"/>
      <w:r w:rsidRPr="003C5D4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state after invocation of start() method, but the thread scheduler has not selected it to be the running thread.</w:t>
      </w:r>
    </w:p>
    <w:p w:rsidR="003C5D44" w:rsidRPr="003C5D44" w:rsidRDefault="003C5D44" w:rsidP="003C5D4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r w:rsidRPr="003C5D44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3) Running</w:t>
      </w:r>
    </w:p>
    <w:p w:rsidR="003C5D44" w:rsidRPr="003C5D44" w:rsidRDefault="003C5D44" w:rsidP="003C5D4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C5D4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The thread is in running state if the thread scheduler has selected it.</w:t>
      </w:r>
    </w:p>
    <w:p w:rsidR="003C5D44" w:rsidRPr="003C5D44" w:rsidRDefault="003C5D44" w:rsidP="003C5D4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r w:rsidRPr="003C5D44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4) Non-</w:t>
      </w:r>
      <w:proofErr w:type="spellStart"/>
      <w:r w:rsidRPr="003C5D44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Runnable</w:t>
      </w:r>
      <w:proofErr w:type="spellEnd"/>
      <w:r w:rsidRPr="003C5D44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 xml:space="preserve"> (Blocked)</w:t>
      </w:r>
    </w:p>
    <w:p w:rsidR="003C5D44" w:rsidRPr="003C5D44" w:rsidRDefault="003C5D44" w:rsidP="003C5D4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C5D4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This is the state when the thread is still alive, but is currently not eligible to run.</w:t>
      </w:r>
    </w:p>
    <w:p w:rsidR="003C5D44" w:rsidRPr="003C5D44" w:rsidRDefault="003C5D44" w:rsidP="003C5D4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r w:rsidRPr="003C5D44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5) Terminated</w:t>
      </w:r>
    </w:p>
    <w:p w:rsidR="003C5D44" w:rsidRPr="003C5D44" w:rsidRDefault="003C5D44" w:rsidP="003C5D4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C5D4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 thread is in terminated or dead state when its run() method exits.</w:t>
      </w:r>
    </w:p>
    <w:p w:rsidR="003C5D44" w:rsidRPr="003C5D44" w:rsidRDefault="003C5D44" w:rsidP="003C5D4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C5D44">
        <w:rPr>
          <w:rFonts w:ascii="Times New Roman" w:eastAsia="Times New Roman" w:hAnsi="Times New Roman" w:cs="Times New Roman"/>
          <w:color w:val="FFFFFF"/>
          <w:lang w:eastAsia="en-IN"/>
        </w:rPr>
        <w:t>N</w:t>
      </w:r>
    </w:p>
    <w:p w:rsidR="00E4538E" w:rsidRDefault="00E4538E"/>
    <w:sectPr w:rsidR="00E4538E" w:rsidSect="00E45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573D7"/>
    <w:multiLevelType w:val="multilevel"/>
    <w:tmpl w:val="87924E64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>
      <w:start w:val="1"/>
      <w:numFmt w:val="decimal"/>
      <w:lvlText w:val="%2."/>
      <w:lvlJc w:val="left"/>
      <w:pPr>
        <w:tabs>
          <w:tab w:val="num" w:pos="2073"/>
        </w:tabs>
        <w:ind w:left="2073" w:hanging="360"/>
      </w:pPr>
    </w:lvl>
    <w:lvl w:ilvl="2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abstractNum w:abstractNumId="1">
    <w:nsid w:val="2B5B0C9E"/>
    <w:multiLevelType w:val="multilevel"/>
    <w:tmpl w:val="91BAF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3C5D44"/>
    <w:rsid w:val="003C5D44"/>
    <w:rsid w:val="00E45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38E"/>
  </w:style>
  <w:style w:type="paragraph" w:styleId="Heading1">
    <w:name w:val="heading 1"/>
    <w:basedOn w:val="Normal"/>
    <w:link w:val="Heading1Char"/>
    <w:uiPriority w:val="9"/>
    <w:qFormat/>
    <w:rsid w:val="003C5D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C5D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D4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C5D4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C5D4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C5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exttopictext">
    <w:name w:val="nexttopictext"/>
    <w:basedOn w:val="DefaultParagraphFont"/>
    <w:rsid w:val="003C5D44"/>
  </w:style>
  <w:style w:type="paragraph" w:styleId="BalloonText">
    <w:name w:val="Balloon Text"/>
    <w:basedOn w:val="Normal"/>
    <w:link w:val="BalloonTextChar"/>
    <w:uiPriority w:val="99"/>
    <w:semiHidden/>
    <w:unhideWhenUsed/>
    <w:rsid w:val="003C5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D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0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7231">
          <w:marLeft w:val="136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2058124171">
          <w:marLeft w:val="0"/>
          <w:marRight w:val="0"/>
          <w:marTop w:val="4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2019-06-13T15:00:00Z</dcterms:created>
  <dcterms:modified xsi:type="dcterms:W3CDTF">2019-06-13T15:01:00Z</dcterms:modified>
</cp:coreProperties>
</file>