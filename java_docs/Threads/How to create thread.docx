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E4A" w:rsidRPr="00F21E4A" w:rsidRDefault="00F21E4A" w:rsidP="00F21E4A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F21E4A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How to create thread</w:t>
      </w:r>
    </w:p>
    <w:p w:rsidR="00F21E4A" w:rsidRPr="00F21E4A" w:rsidRDefault="00F21E4A" w:rsidP="00F21E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21E4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There are two ways to create a thread:</w:t>
      </w:r>
    </w:p>
    <w:p w:rsidR="00F21E4A" w:rsidRPr="00F21E4A" w:rsidRDefault="00F21E4A" w:rsidP="00F21E4A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21E4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By extending Thread class</w:t>
      </w:r>
    </w:p>
    <w:p w:rsidR="00F21E4A" w:rsidRPr="00F21E4A" w:rsidRDefault="00F21E4A" w:rsidP="00F21E4A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21E4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By implementing </w:t>
      </w:r>
      <w:proofErr w:type="spellStart"/>
      <w:r w:rsidRPr="00F21E4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Runnable</w:t>
      </w:r>
      <w:proofErr w:type="spellEnd"/>
      <w:r w:rsidRPr="00F21E4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interface.</w:t>
      </w:r>
    </w:p>
    <w:p w:rsidR="00F21E4A" w:rsidRPr="00F21E4A" w:rsidRDefault="00F21E4A" w:rsidP="00F21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E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F21E4A" w:rsidRPr="00F21E4A" w:rsidRDefault="00F21E4A" w:rsidP="00F21E4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F21E4A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Thread class: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F21E4A" w:rsidRPr="00F21E4A" w:rsidTr="00F21E4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21E4A" w:rsidRDefault="00F21E4A" w:rsidP="00F21E4A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 class provide constructors and methods to create and perform operations on a thread.</w:t>
            </w:r>
          </w:p>
          <w:p w:rsidR="00F21E4A" w:rsidRPr="00F21E4A" w:rsidRDefault="00F21E4A" w:rsidP="00F21E4A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Thread class extends Object class and implements </w:t>
            </w:r>
            <w:proofErr w:type="spellStart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Runnable</w:t>
            </w:r>
            <w:proofErr w:type="spellEnd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interface.</w:t>
            </w:r>
          </w:p>
        </w:tc>
      </w:tr>
    </w:tbl>
    <w:p w:rsidR="00F21E4A" w:rsidRPr="00F21E4A" w:rsidRDefault="00F21E4A" w:rsidP="00F21E4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F21E4A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Commonly used Constructors of Thread class: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F21E4A" w:rsidRPr="00F21E4A" w:rsidTr="00F21E4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21E4A" w:rsidRPr="00F21E4A" w:rsidRDefault="00F21E4A" w:rsidP="00F21E4A">
            <w:pPr>
              <w:numPr>
                <w:ilvl w:val="0"/>
                <w:numId w:val="2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Thread()</w:t>
            </w:r>
          </w:p>
          <w:p w:rsidR="00F21E4A" w:rsidRPr="00F21E4A" w:rsidRDefault="00F21E4A" w:rsidP="00F21E4A">
            <w:pPr>
              <w:numPr>
                <w:ilvl w:val="0"/>
                <w:numId w:val="2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Thread(String name)</w:t>
            </w:r>
          </w:p>
          <w:p w:rsidR="00F21E4A" w:rsidRPr="00F21E4A" w:rsidRDefault="00F21E4A" w:rsidP="00F21E4A">
            <w:pPr>
              <w:numPr>
                <w:ilvl w:val="0"/>
                <w:numId w:val="2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Thread(</w:t>
            </w:r>
            <w:proofErr w:type="spellStart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Runnable</w:t>
            </w:r>
            <w:proofErr w:type="spellEnd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r)</w:t>
            </w:r>
          </w:p>
          <w:p w:rsidR="00F21E4A" w:rsidRPr="00F21E4A" w:rsidRDefault="00F21E4A" w:rsidP="00F21E4A">
            <w:pPr>
              <w:numPr>
                <w:ilvl w:val="0"/>
                <w:numId w:val="2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Thread(</w:t>
            </w:r>
            <w:proofErr w:type="spellStart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Runnable</w:t>
            </w:r>
            <w:proofErr w:type="spellEnd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r,String</w:t>
            </w:r>
            <w:proofErr w:type="spellEnd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name)</w:t>
            </w:r>
          </w:p>
        </w:tc>
      </w:tr>
    </w:tbl>
    <w:p w:rsidR="00F21E4A" w:rsidRPr="00F21E4A" w:rsidRDefault="00F21E4A" w:rsidP="00F21E4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F21E4A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Commonly used methods of Thread class: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F21E4A" w:rsidRPr="00F21E4A" w:rsidTr="00F21E4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public void run():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is used to perform action for a thread.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public void start():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starts the execution of the thread.JVM calls the run() method on the thread.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public void sleep(long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miliseconds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Causes the currently executing thread to sleep (temporarily cease execution) for the specified number of milliseconds.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public void join():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waits for a thread to die.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public void join(long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miliseconds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waits for a thread to die for the specified </w:t>
            </w:r>
            <w:proofErr w:type="spellStart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miliseconds</w:t>
            </w:r>
            <w:proofErr w:type="spellEnd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public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int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getPriority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the priority of the thread.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public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int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setPriority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(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int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 priority):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changes the priority of the thread.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public String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getName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the name of the thread.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public void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setName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(String name):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changes the name of the thread.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public Thread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currentThread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the reference of currently executing thread.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public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int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getId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the id of the thread.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public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Thread.State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getState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the state of the thread.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public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boolean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isAlive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tests if the thread is alive.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public void yield():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causes the currently executing thread object to temporarily pause and allow other threads to execute.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public void suspend():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is used to suspend the thread(</w:t>
            </w:r>
            <w:proofErr w:type="spellStart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depricated</w:t>
            </w:r>
            <w:proofErr w:type="spellEnd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public void resume():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is used to resume the suspended thread(</w:t>
            </w:r>
            <w:proofErr w:type="spellStart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depricated</w:t>
            </w:r>
            <w:proofErr w:type="spellEnd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public void stop():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is used to stop the thread(</w:t>
            </w:r>
            <w:proofErr w:type="spellStart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depricated</w:t>
            </w:r>
            <w:proofErr w:type="spellEnd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lastRenderedPageBreak/>
              <w:t xml:space="preserve">public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boolean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isDaemon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tests if the thread is a daemon thread.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public void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setDaemon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(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boolean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 b):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marks the thread as daemon or user thread.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public void interrupt():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interrupts the thread.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public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boolean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isInterrupted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tests if the thread has been interrupted.</w:t>
            </w:r>
          </w:p>
          <w:p w:rsidR="00F21E4A" w:rsidRPr="00F21E4A" w:rsidRDefault="00F21E4A" w:rsidP="00F21E4A">
            <w:pPr>
              <w:numPr>
                <w:ilvl w:val="0"/>
                <w:numId w:val="3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public static </w:t>
            </w:r>
            <w:proofErr w:type="spellStart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boolean</w:t>
            </w:r>
            <w:proofErr w:type="spellEnd"/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 interrupted():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tests if the current thread has been interrupted.</w:t>
            </w:r>
          </w:p>
        </w:tc>
      </w:tr>
    </w:tbl>
    <w:p w:rsidR="00F21E4A" w:rsidRPr="00F21E4A" w:rsidRDefault="00F21E4A" w:rsidP="00F21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E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.7pt" o:hralign="center" o:hrstd="t" o:hrnoshade="t" o:hr="t" fillcolor="#d4d4d4" stroked="f"/>
        </w:pict>
      </w:r>
    </w:p>
    <w:p w:rsidR="00F21E4A" w:rsidRPr="00F21E4A" w:rsidRDefault="00F21E4A" w:rsidP="00F21E4A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proofErr w:type="spellStart"/>
      <w:ins w:id="1" w:author="Unknown">
        <w:r w:rsidRPr="00F21E4A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Runnable</w:t>
        </w:r>
        <w:proofErr w:type="spellEnd"/>
        <w:r w:rsidRPr="00F21E4A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interface:</w:t>
        </w:r>
      </w:ins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F21E4A" w:rsidRPr="00F21E4A" w:rsidTr="00F21E4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21E4A" w:rsidRDefault="00F21E4A" w:rsidP="00F21E4A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The </w:t>
            </w:r>
            <w:proofErr w:type="spellStart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Runnable</w:t>
            </w:r>
            <w:proofErr w:type="spellEnd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interface should be implemented by any class whose instances are intended to be</w:t>
            </w:r>
          </w:p>
          <w:p w:rsidR="00F21E4A" w:rsidRPr="00F21E4A" w:rsidRDefault="00F21E4A" w:rsidP="00F21E4A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executed by a thread. </w:t>
            </w:r>
            <w:proofErr w:type="spellStart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Runnable</w:t>
            </w:r>
            <w:proofErr w:type="spellEnd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interface have only one method named run().</w:t>
            </w:r>
          </w:p>
        </w:tc>
      </w:tr>
    </w:tbl>
    <w:p w:rsidR="00F21E4A" w:rsidRPr="00F21E4A" w:rsidRDefault="00F21E4A" w:rsidP="00F21E4A">
      <w:pPr>
        <w:spacing w:after="0" w:line="240" w:lineRule="auto"/>
        <w:rPr>
          <w:ins w:id="2" w:author="Unknown"/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F21E4A" w:rsidRPr="00F21E4A" w:rsidTr="00F21E4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21E4A" w:rsidRPr="00F21E4A" w:rsidRDefault="00F21E4A" w:rsidP="00F21E4A">
            <w:pPr>
              <w:numPr>
                <w:ilvl w:val="0"/>
                <w:numId w:val="4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public void run(): 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is used to perform action for a thread.</w:t>
            </w:r>
          </w:p>
        </w:tc>
      </w:tr>
    </w:tbl>
    <w:p w:rsidR="00F21E4A" w:rsidRPr="00F21E4A" w:rsidRDefault="00F21E4A" w:rsidP="00F21E4A">
      <w:pPr>
        <w:spacing w:after="0" w:line="240" w:lineRule="auto"/>
        <w:rPr>
          <w:ins w:id="3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" w:author="Unknown">
        <w:r w:rsidRPr="00F21E4A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7" style="width:0;height:.7pt" o:hralign="center" o:hrstd="t" o:hrnoshade="t" o:hr="t" fillcolor="#d4d4d4" stroked="f"/>
          </w:pict>
        </w:r>
      </w:ins>
    </w:p>
    <w:p w:rsidR="00F21E4A" w:rsidRPr="00F21E4A" w:rsidRDefault="00F21E4A" w:rsidP="00F21E4A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5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6" w:author="Unknown">
        <w:r w:rsidRPr="00F21E4A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Starting a thread:</w:t>
        </w:r>
      </w:ins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F21E4A" w:rsidRPr="00F21E4A" w:rsidTr="00F21E4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21E4A" w:rsidRPr="00F21E4A" w:rsidRDefault="00F21E4A" w:rsidP="00F21E4A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start() method</w:t>
            </w: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of Thread class is used to start a newly created thread. It performs following tasks:</w:t>
            </w:r>
          </w:p>
          <w:p w:rsidR="00F21E4A" w:rsidRPr="00F21E4A" w:rsidRDefault="00F21E4A" w:rsidP="00F21E4A">
            <w:pPr>
              <w:numPr>
                <w:ilvl w:val="0"/>
                <w:numId w:val="5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 new thread starts(with new </w:t>
            </w:r>
            <w:proofErr w:type="spellStart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callstack</w:t>
            </w:r>
            <w:proofErr w:type="spellEnd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).</w:t>
            </w:r>
          </w:p>
          <w:p w:rsidR="00F21E4A" w:rsidRPr="00F21E4A" w:rsidRDefault="00F21E4A" w:rsidP="00F21E4A">
            <w:pPr>
              <w:numPr>
                <w:ilvl w:val="0"/>
                <w:numId w:val="5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The thread moves from New state to the </w:t>
            </w:r>
            <w:proofErr w:type="spellStart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Runnable</w:t>
            </w:r>
            <w:proofErr w:type="spellEnd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state.</w:t>
            </w:r>
          </w:p>
          <w:p w:rsidR="00F21E4A" w:rsidRPr="00F21E4A" w:rsidRDefault="00F21E4A" w:rsidP="00F21E4A">
            <w:pPr>
              <w:numPr>
                <w:ilvl w:val="0"/>
                <w:numId w:val="5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When the thread gets a chance to execute, its target run() method will run.</w:t>
            </w:r>
          </w:p>
        </w:tc>
      </w:tr>
    </w:tbl>
    <w:p w:rsidR="00F21E4A" w:rsidRPr="00F21E4A" w:rsidRDefault="00F21E4A" w:rsidP="00F21E4A">
      <w:pPr>
        <w:spacing w:after="0" w:line="240" w:lineRule="auto"/>
        <w:rPr>
          <w:ins w:id="7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8" w:author="Unknown">
        <w:r w:rsidRPr="00F21E4A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8" style="width:0;height:.7pt" o:hralign="center" o:hrstd="t" o:hrnoshade="t" o:hr="t" fillcolor="#d4d4d4" stroked="f"/>
          </w:pict>
        </w:r>
      </w:ins>
    </w:p>
    <w:p w:rsidR="00F21E4A" w:rsidRPr="00F21E4A" w:rsidRDefault="00F21E4A" w:rsidP="00F21E4A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9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0" w:author="Unknown">
        <w:r w:rsidRPr="00F21E4A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1) Java Thread Example by extending Thread class</w:t>
        </w:r>
      </w:ins>
    </w:p>
    <w:p w:rsidR="00F21E4A" w:rsidRPr="00F21E4A" w:rsidRDefault="00F21E4A" w:rsidP="00F21E4A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" w:author="Unknown"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Multi </w:t>
        </w:r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extends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Thread{  </w:t>
        </w:r>
      </w:ins>
    </w:p>
    <w:p w:rsidR="00F21E4A" w:rsidRPr="00F21E4A" w:rsidRDefault="00F21E4A" w:rsidP="00F21E4A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" w:author="Unknown"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run(){  </w:t>
        </w:r>
      </w:ins>
    </w:p>
    <w:p w:rsidR="00F21E4A" w:rsidRPr="00F21E4A" w:rsidRDefault="00F21E4A" w:rsidP="00F21E4A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16" w:author="Unknown"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F21E4A">
          <w:rPr>
            <w:rFonts w:ascii="Verdana" w:eastAsia="Times New Roman" w:hAnsi="Verdana" w:cs="Times New Roman"/>
            <w:color w:val="0000FF"/>
            <w:sz w:val="18"/>
            <w:lang w:eastAsia="en-IN"/>
          </w:rPr>
          <w:t>"thread is running..."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F21E4A" w:rsidRPr="00F21E4A" w:rsidRDefault="00F21E4A" w:rsidP="00F21E4A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" w:author="Unknown"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F21E4A" w:rsidRPr="00F21E4A" w:rsidRDefault="00F21E4A" w:rsidP="00F21E4A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" w:author="Unknown"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F21E4A" w:rsidRPr="00F21E4A" w:rsidRDefault="00F21E4A" w:rsidP="00F21E4A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" w:author="Unknown"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Multi t1=</w:t>
        </w:r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Multi();  </w:t>
        </w:r>
      </w:ins>
    </w:p>
    <w:p w:rsidR="00F21E4A" w:rsidRPr="00F21E4A" w:rsidRDefault="00F21E4A" w:rsidP="00F21E4A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4" w:author="Unknown"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t1.start();  </w:t>
        </w:r>
      </w:ins>
    </w:p>
    <w:p w:rsidR="00F21E4A" w:rsidRPr="00F21E4A" w:rsidRDefault="00F21E4A" w:rsidP="00F21E4A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6" w:author="Unknown"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F21E4A" w:rsidRPr="00F21E4A" w:rsidRDefault="00F21E4A" w:rsidP="00F21E4A">
      <w:pPr>
        <w:numPr>
          <w:ilvl w:val="0"/>
          <w:numId w:val="6"/>
        </w:numPr>
        <w:shd w:val="clear" w:color="auto" w:fill="FFFFFF"/>
        <w:spacing w:after="109" w:line="285" w:lineRule="atLeast"/>
        <w:ind w:left="0"/>
        <w:rPr>
          <w:ins w:id="2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" w:author="Unknown"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F21E4A" w:rsidRPr="00F21E4A" w:rsidRDefault="00F21E4A" w:rsidP="00F21E4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30" w:author="Unknown">
        <w:r w:rsidRPr="00F21E4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Output:thread</w:t>
        </w:r>
        <w:proofErr w:type="spellEnd"/>
        <w:r w:rsidRPr="00F21E4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is running...</w:t>
        </w:r>
      </w:ins>
    </w:p>
    <w:p w:rsidR="00F21E4A" w:rsidRPr="00F21E4A" w:rsidRDefault="00F21E4A" w:rsidP="00F21E4A">
      <w:pPr>
        <w:spacing w:after="0" w:line="240" w:lineRule="auto"/>
        <w:rPr>
          <w:ins w:id="31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2" w:author="Unknown">
        <w:r w:rsidRPr="00F21E4A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9" style="width:0;height:.7pt" o:hralign="center" o:hrstd="t" o:hrnoshade="t" o:hr="t" fillcolor="#d4d4d4" stroked="f"/>
          </w:pict>
        </w:r>
      </w:ins>
    </w:p>
    <w:p w:rsidR="00F21E4A" w:rsidRPr="00F21E4A" w:rsidRDefault="00F21E4A" w:rsidP="00F21E4A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33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34" w:author="Unknown">
        <w:r w:rsidRPr="00F21E4A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2) Java Thread Example by implementing </w:t>
        </w:r>
        <w:proofErr w:type="spellStart"/>
        <w:r w:rsidRPr="00F21E4A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Runnable</w:t>
        </w:r>
        <w:proofErr w:type="spellEnd"/>
        <w:r w:rsidRPr="00F21E4A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interface</w:t>
        </w:r>
      </w:ins>
    </w:p>
    <w:p w:rsidR="00F21E4A" w:rsidRPr="00F21E4A" w:rsidRDefault="00F21E4A" w:rsidP="00F21E4A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6" w:author="Unknown"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Multi3 </w:t>
        </w:r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implements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Runnable</w:t>
        </w:r>
        <w:proofErr w:type="spellEnd"/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F21E4A" w:rsidRPr="00F21E4A" w:rsidRDefault="00F21E4A" w:rsidP="00F21E4A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8" w:author="Unknown"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run(){  </w:t>
        </w:r>
      </w:ins>
    </w:p>
    <w:p w:rsidR="00F21E4A" w:rsidRPr="00F21E4A" w:rsidRDefault="00F21E4A" w:rsidP="00F21E4A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40" w:author="Unknown"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F21E4A">
          <w:rPr>
            <w:rFonts w:ascii="Verdana" w:eastAsia="Times New Roman" w:hAnsi="Verdana" w:cs="Times New Roman"/>
            <w:color w:val="0000FF"/>
            <w:sz w:val="18"/>
            <w:lang w:eastAsia="en-IN"/>
          </w:rPr>
          <w:t>"thread is running..."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F21E4A" w:rsidRPr="00F21E4A" w:rsidRDefault="00F21E4A" w:rsidP="00F21E4A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4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2" w:author="Unknown"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F21E4A" w:rsidRPr="00F21E4A" w:rsidRDefault="00F21E4A" w:rsidP="00F21E4A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4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4" w:author="Unknown"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  </w:t>
        </w:r>
      </w:ins>
    </w:p>
    <w:p w:rsidR="00F21E4A" w:rsidRPr="00F21E4A" w:rsidRDefault="00F21E4A" w:rsidP="00F21E4A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4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6" w:author="Unknown"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F21E4A" w:rsidRPr="00F21E4A" w:rsidRDefault="00F21E4A" w:rsidP="00F21E4A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4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8" w:author="Unknown"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Multi3 m1=</w:t>
        </w:r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Multi3();  </w:t>
        </w:r>
      </w:ins>
    </w:p>
    <w:p w:rsidR="00F21E4A" w:rsidRPr="00F21E4A" w:rsidRDefault="00F21E4A" w:rsidP="00F21E4A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4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0" w:author="Unknown"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Thread t1 =</w:t>
        </w:r>
        <w:r w:rsidRPr="00F21E4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Thread(m1);  </w:t>
        </w:r>
      </w:ins>
    </w:p>
    <w:p w:rsidR="00F21E4A" w:rsidRPr="00F21E4A" w:rsidRDefault="00F21E4A" w:rsidP="00F21E4A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5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2" w:author="Unknown"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t1.start();  </w:t>
        </w:r>
      </w:ins>
    </w:p>
    <w:p w:rsidR="00F21E4A" w:rsidRPr="00F21E4A" w:rsidRDefault="00F21E4A" w:rsidP="00F21E4A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5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4" w:author="Unknown"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F21E4A" w:rsidRPr="00F21E4A" w:rsidRDefault="00F21E4A" w:rsidP="00F21E4A">
      <w:pPr>
        <w:numPr>
          <w:ilvl w:val="0"/>
          <w:numId w:val="7"/>
        </w:numPr>
        <w:shd w:val="clear" w:color="auto" w:fill="FFFFFF"/>
        <w:spacing w:after="109" w:line="285" w:lineRule="atLeast"/>
        <w:ind w:left="0"/>
        <w:rPr>
          <w:ins w:id="5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6" w:author="Unknown">
        <w:r w:rsidRPr="00F21E4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F21E4A" w:rsidRPr="00F21E4A" w:rsidRDefault="00F21E4A" w:rsidP="00F21E4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58" w:author="Unknown">
        <w:r w:rsidRPr="00F21E4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Output:thread</w:t>
        </w:r>
        <w:proofErr w:type="spellEnd"/>
        <w:r w:rsidRPr="00F21E4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is running...</w:t>
        </w:r>
      </w:ins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F21E4A" w:rsidRPr="00F21E4A" w:rsidTr="00F21E4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21E4A" w:rsidRDefault="00F21E4A" w:rsidP="00F21E4A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If you are not extending the Thread </w:t>
            </w:r>
            <w:proofErr w:type="spellStart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class,your</w:t>
            </w:r>
            <w:proofErr w:type="spellEnd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class object would not be treated as a thread object.</w:t>
            </w:r>
          </w:p>
          <w:p w:rsidR="00F21E4A" w:rsidRDefault="00F21E4A" w:rsidP="00F21E4A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So you need to </w:t>
            </w:r>
            <w:proofErr w:type="spellStart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explicitely</w:t>
            </w:r>
            <w:proofErr w:type="spellEnd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create Thread class </w:t>
            </w:r>
            <w:proofErr w:type="spellStart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object.We</w:t>
            </w:r>
            <w:proofErr w:type="spellEnd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are passing the object of your class that</w:t>
            </w:r>
          </w:p>
          <w:p w:rsidR="00F21E4A" w:rsidRPr="00F21E4A" w:rsidRDefault="00F21E4A" w:rsidP="00F21E4A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implements </w:t>
            </w:r>
            <w:proofErr w:type="spellStart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Runnable</w:t>
            </w:r>
            <w:proofErr w:type="spellEnd"/>
            <w:r w:rsidRPr="00F21E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so that your class run() method may execute.</w:t>
            </w:r>
          </w:p>
        </w:tc>
      </w:tr>
    </w:tbl>
    <w:p w:rsidR="00835E75" w:rsidRDefault="00835E75"/>
    <w:sectPr w:rsidR="00835E75" w:rsidSect="0083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4FCC"/>
    <w:multiLevelType w:val="multilevel"/>
    <w:tmpl w:val="F7A6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A209C"/>
    <w:multiLevelType w:val="multilevel"/>
    <w:tmpl w:val="8F900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2C0878"/>
    <w:multiLevelType w:val="multilevel"/>
    <w:tmpl w:val="32CC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CA0871"/>
    <w:multiLevelType w:val="multilevel"/>
    <w:tmpl w:val="FE38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622453"/>
    <w:multiLevelType w:val="multilevel"/>
    <w:tmpl w:val="6A92D1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6A77AD3"/>
    <w:multiLevelType w:val="multilevel"/>
    <w:tmpl w:val="73A62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76E1A57"/>
    <w:multiLevelType w:val="multilevel"/>
    <w:tmpl w:val="873C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21E4A"/>
    <w:rsid w:val="00835E75"/>
    <w:rsid w:val="00F21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75"/>
  </w:style>
  <w:style w:type="paragraph" w:styleId="Heading1">
    <w:name w:val="heading 1"/>
    <w:basedOn w:val="Normal"/>
    <w:link w:val="Heading1Char"/>
    <w:uiPriority w:val="9"/>
    <w:qFormat/>
    <w:rsid w:val="00F21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21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21E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1E4A"/>
    <w:rPr>
      <w:b/>
      <w:bCs/>
    </w:rPr>
  </w:style>
  <w:style w:type="character" w:customStyle="1" w:styleId="keyword">
    <w:name w:val="keyword"/>
    <w:basedOn w:val="DefaultParagraphFont"/>
    <w:rsid w:val="00F21E4A"/>
  </w:style>
  <w:style w:type="character" w:customStyle="1" w:styleId="string">
    <w:name w:val="string"/>
    <w:basedOn w:val="DefaultParagraphFont"/>
    <w:rsid w:val="00F21E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E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74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98196885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90475700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7190760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2019-06-13T14:47:00Z</dcterms:created>
  <dcterms:modified xsi:type="dcterms:W3CDTF">2019-06-13T14:48:00Z</dcterms:modified>
</cp:coreProperties>
</file>