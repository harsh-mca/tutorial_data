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CA" w:rsidRPr="006720CA" w:rsidRDefault="006720CA" w:rsidP="006720CA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6720C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How to perform single task by multiple threads?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6720CA" w:rsidRPr="006720CA" w:rsidTr="006720C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20CA" w:rsidRPr="006720CA" w:rsidRDefault="006720CA" w:rsidP="006720C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you have to perform single task by many threads, have only one run() </w:t>
            </w:r>
            <w:proofErr w:type="spellStart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method.For</w:t>
            </w:r>
            <w:proofErr w:type="spellEnd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example:</w:t>
            </w:r>
          </w:p>
        </w:tc>
      </w:tr>
    </w:tbl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Program of performing single task by multiple threads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TestMultitasking1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6720CA">
        <w:rPr>
          <w:rFonts w:ascii="Verdana" w:eastAsia="Times New Roman" w:hAnsi="Verdana" w:cs="Times New Roman"/>
          <w:color w:val="0000FF"/>
          <w:sz w:val="18"/>
          <w:lang w:eastAsia="en-IN"/>
        </w:rPr>
        <w:t>"task one"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TestMultitasking1 t1=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TestMultitasking1();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TestMultitasking1 t2=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TestMultitasking1();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TestMultitasking1 t3=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TestMultitasking1();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t3.start();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6720CA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Output:task</w:t>
      </w:r>
      <w:proofErr w:type="spellEnd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task one</w:t>
      </w:r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task one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Program of performing single task by multiple threads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TestMultitasking2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implements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Runnable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6720CA">
        <w:rPr>
          <w:rFonts w:ascii="Verdana" w:eastAsia="Times New Roman" w:hAnsi="Verdana" w:cs="Times New Roman"/>
          <w:color w:val="0000FF"/>
          <w:sz w:val="18"/>
          <w:lang w:eastAsia="en-IN"/>
        </w:rPr>
        <w:t>"task one"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 t1 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Thread(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TestMultitasking2());</w:t>
      </w:r>
      <w:r w:rsidRPr="006720CA">
        <w:rPr>
          <w:rFonts w:ascii="Verdana" w:eastAsia="Times New Roman" w:hAnsi="Verdana" w:cs="Times New Roman"/>
          <w:color w:val="008200"/>
          <w:sz w:val="18"/>
          <w:lang w:eastAsia="en-IN"/>
        </w:rPr>
        <w:t>//passing annonymous object of TestMultitasking2 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 t2 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Thread(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TestMultitasking2());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t1.start();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t2.start();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6720CA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Output:task</w:t>
      </w:r>
      <w:proofErr w:type="spellEnd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task one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0C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6720CA" w:rsidRPr="006720CA" w:rsidRDefault="006720CA" w:rsidP="006720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Note: Each thread run in a separate </w:t>
      </w:r>
      <w:proofErr w:type="spellStart"/>
      <w:r w:rsidRPr="006720C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callstack</w:t>
      </w:r>
      <w:proofErr w:type="spellEnd"/>
      <w:r w:rsidRPr="006720C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30825" cy="3657600"/>
            <wp:effectExtent l="19050" t="0" r="3175" b="0"/>
            <wp:docPr id="2" name="Picture 2" descr="MultipleThreads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ThreadsSta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0C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6720CA" w:rsidRPr="006720CA" w:rsidRDefault="006720CA" w:rsidP="006720C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6720CA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How to perform multiple tasks by multiple threads (multitasking in multithreading)?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6720CA" w:rsidRPr="006720CA" w:rsidTr="006720C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20CA" w:rsidRPr="006720CA" w:rsidRDefault="006720CA" w:rsidP="006720C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If you have to perform multiple tasks by multiple </w:t>
            </w:r>
            <w:proofErr w:type="spellStart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threads,have</w:t>
            </w:r>
            <w:proofErr w:type="spellEnd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multiple run() </w:t>
            </w:r>
            <w:proofErr w:type="spellStart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methods.For</w:t>
            </w:r>
            <w:proofErr w:type="spellEnd"/>
            <w:r w:rsidRPr="006720C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example:</w:t>
            </w:r>
          </w:p>
        </w:tc>
      </w:tr>
    </w:tbl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Program of performing two tasks by two threads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Simple1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6720CA">
        <w:rPr>
          <w:rFonts w:ascii="Verdana" w:eastAsia="Times New Roman" w:hAnsi="Verdana" w:cs="Times New Roman"/>
          <w:color w:val="0000FF"/>
          <w:sz w:val="18"/>
          <w:lang w:eastAsia="en-IN"/>
        </w:rPr>
        <w:t>"task one"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Simple2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6720CA">
        <w:rPr>
          <w:rFonts w:ascii="Verdana" w:eastAsia="Times New Roman" w:hAnsi="Verdana" w:cs="Times New Roman"/>
          <w:color w:val="0000FF"/>
          <w:sz w:val="18"/>
          <w:lang w:eastAsia="en-IN"/>
        </w:rPr>
        <w:t>"task two"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TestMultitasking3{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Simple1 t1=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Simple1();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Simple2 t2=</w:t>
      </w:r>
      <w:r w:rsidRPr="006720C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Simple2();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720CA" w:rsidRPr="006720CA" w:rsidRDefault="006720CA" w:rsidP="006720CA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20C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720CA" w:rsidRPr="006720CA" w:rsidRDefault="006720CA" w:rsidP="0067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6720CA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Output:task</w:t>
      </w:r>
      <w:proofErr w:type="spellEnd"/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0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task two</w:t>
      </w:r>
    </w:p>
    <w:p w:rsidR="006720CA" w:rsidRPr="006720CA" w:rsidRDefault="006720CA" w:rsidP="006720C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Same example as above by </w:t>
        </w:r>
        <w:proofErr w:type="spellStart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annonymous</w:t>
        </w:r>
        <w:proofErr w:type="spellEnd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 that extends Thread class:</w:t>
        </w:r>
      </w:ins>
    </w:p>
    <w:p w:rsidR="006720CA" w:rsidRPr="006720CA" w:rsidRDefault="006720CA" w:rsidP="006720CA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" w:author="Unknown">
        <w:r w:rsidRPr="006720CA">
          <w:rPr>
            <w:rFonts w:ascii="Verdana" w:eastAsia="Times New Roman" w:hAnsi="Verdana" w:cs="Times New Roman"/>
            <w:b/>
            <w:bCs/>
            <w:i/>
            <w:iCs/>
            <w:color w:val="000000"/>
            <w:sz w:val="18"/>
            <w:szCs w:val="18"/>
            <w:shd w:val="clear" w:color="auto" w:fill="FFFFFF"/>
            <w:lang w:eastAsia="en-IN"/>
          </w:rPr>
          <w:t>Program of performing two tasks by two threads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TestMultitasking4{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Thread t1=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Thread(){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720C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"task one"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Thread t2=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Thread(){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720C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"task two"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t1.start();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t2.start();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6720CA" w:rsidRPr="006720CA" w:rsidRDefault="006720CA" w:rsidP="006720CA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720CA" w:rsidRPr="006720CA" w:rsidRDefault="006720CA" w:rsidP="006720CA">
      <w:pPr>
        <w:spacing w:after="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1" w:author="Unknown"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"http://www.javatpoint.com/opr/test.jsp?filename=TestMultitasking4" \t "_blank" </w:instrText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6720CA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3" w:author="Unknown"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Output:task</w:t>
        </w:r>
        <w:proofErr w:type="spellEnd"/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one</w:t>
        </w:r>
      </w:ins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" w:author="Unknown"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task two</w:t>
        </w:r>
      </w:ins>
    </w:p>
    <w:p w:rsidR="006720CA" w:rsidRPr="006720CA" w:rsidRDefault="006720CA" w:rsidP="006720CA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7" w:author="Unknown"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Same example as above by </w:t>
        </w:r>
        <w:proofErr w:type="spellStart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annonymous</w:t>
        </w:r>
        <w:proofErr w:type="spellEnd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 that implements </w:t>
        </w:r>
        <w:proofErr w:type="spellStart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Runnable</w:t>
        </w:r>
        <w:proofErr w:type="spellEnd"/>
        <w:r w:rsidRPr="006720CA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interface:</w:t>
        </w:r>
      </w:ins>
    </w:p>
    <w:p w:rsidR="006720CA" w:rsidRPr="006720CA" w:rsidRDefault="006720CA" w:rsidP="006720CA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" w:author="Unknown">
        <w:r w:rsidRPr="006720CA">
          <w:rPr>
            <w:rFonts w:ascii="Verdana" w:eastAsia="Times New Roman" w:hAnsi="Verdana" w:cs="Times New Roman"/>
            <w:b/>
            <w:bCs/>
            <w:i/>
            <w:iCs/>
            <w:color w:val="000000"/>
            <w:sz w:val="18"/>
            <w:szCs w:val="18"/>
            <w:shd w:val="clear" w:color="auto" w:fill="FFFFFF"/>
            <w:lang w:eastAsia="en-IN"/>
          </w:rPr>
          <w:t>Program of performing two tasks by two threads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TestMultitasking5{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r1=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720C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"task one"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r2=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Runnable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run(){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720CA">
          <w:rPr>
            <w:rFonts w:ascii="Verdana" w:eastAsia="Times New Roman" w:hAnsi="Verdana" w:cs="Times New Roman"/>
            <w:color w:val="0000FF"/>
            <w:sz w:val="18"/>
            <w:lang w:eastAsia="en-IN"/>
          </w:rPr>
          <w:t>"task two"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Thread t1=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Thread(r1);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Thread t2=</w:t>
        </w:r>
        <w:r w:rsidRPr="006720C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Thread(r2);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t1.start();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t2.start();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6720CA" w:rsidRPr="006720CA" w:rsidRDefault="006720CA" w:rsidP="006720CA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6720C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720CA" w:rsidRPr="006720CA" w:rsidRDefault="006720CA" w:rsidP="006720CA">
      <w:pPr>
        <w:spacing w:after="0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3" w:author="Unknown"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"http://www.javatpoint.com/opr/test.jsp?filename=TestMultitasking5" \t "_blank" </w:instrText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6720CA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6720CA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5" w:author="Unknown"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Output:task</w:t>
        </w:r>
        <w:proofErr w:type="spellEnd"/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one</w:t>
        </w:r>
      </w:ins>
    </w:p>
    <w:p w:rsidR="006720CA" w:rsidRPr="006720CA" w:rsidRDefault="006720CA" w:rsidP="006720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7" w:author="Unknown">
        <w:r w:rsidRPr="006720C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task two</w:t>
        </w:r>
      </w:ins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FF0"/>
    <w:multiLevelType w:val="multilevel"/>
    <w:tmpl w:val="445A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75740"/>
    <w:multiLevelType w:val="multilevel"/>
    <w:tmpl w:val="D686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A5551"/>
    <w:multiLevelType w:val="multilevel"/>
    <w:tmpl w:val="7AD8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F708DB"/>
    <w:multiLevelType w:val="multilevel"/>
    <w:tmpl w:val="C5F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6D3F0E"/>
    <w:multiLevelType w:val="multilevel"/>
    <w:tmpl w:val="8244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720CA"/>
    <w:rsid w:val="006720CA"/>
    <w:rsid w:val="008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672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72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0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20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20CA"/>
    <w:rPr>
      <w:color w:val="0000FF"/>
      <w:u w:val="single"/>
    </w:rPr>
  </w:style>
  <w:style w:type="character" w:customStyle="1" w:styleId="keyword">
    <w:name w:val="keyword"/>
    <w:basedOn w:val="DefaultParagraphFont"/>
    <w:rsid w:val="006720CA"/>
  </w:style>
  <w:style w:type="character" w:customStyle="1" w:styleId="string">
    <w:name w:val="string"/>
    <w:basedOn w:val="DefaultParagraphFont"/>
    <w:rsid w:val="006720CA"/>
  </w:style>
  <w:style w:type="character" w:customStyle="1" w:styleId="testit">
    <w:name w:val="testit"/>
    <w:basedOn w:val="DefaultParagraphFont"/>
    <w:rsid w:val="006720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672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78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185786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5450684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664583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1151744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614144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0459096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782571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78248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156010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Multitasking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Multitasking2" TargetMode="External"/><Relationship Id="rId5" Type="http://schemas.openxmlformats.org/officeDocument/2006/relationships/hyperlink" Target="http://www.javatpoint.com/opr/test.jsp?filename=TestMultitasking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2019-06-13T14:57:00Z</dcterms:created>
  <dcterms:modified xsi:type="dcterms:W3CDTF">2019-06-13T14:57:00Z</dcterms:modified>
</cp:coreProperties>
</file>