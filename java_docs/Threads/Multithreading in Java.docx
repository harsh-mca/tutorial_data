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F81" w:rsidRPr="00C16F81" w:rsidRDefault="00C16F81" w:rsidP="00C16F81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C16F81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Multithreading in Java</w:t>
      </w:r>
    </w:p>
    <w:p w:rsidR="001B7C6D" w:rsidRPr="001B7C6D" w:rsidRDefault="001B7C6D" w:rsidP="001B7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</w:pP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1.</w:t>
      </w: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ab/>
        <w:t>Multithreading</w:t>
      </w:r>
    </w:p>
    <w:p w:rsidR="001B7C6D" w:rsidRPr="001B7C6D" w:rsidRDefault="001B7C6D" w:rsidP="001B7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</w:pP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2.</w:t>
      </w: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ab/>
        <w:t>Multitasking</w:t>
      </w:r>
    </w:p>
    <w:p w:rsidR="001B7C6D" w:rsidRPr="001B7C6D" w:rsidRDefault="001B7C6D" w:rsidP="001B7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</w:pP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3.</w:t>
      </w: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ab/>
        <w:t>Process-based multitasking</w:t>
      </w:r>
    </w:p>
    <w:p w:rsidR="001B7C6D" w:rsidRPr="001B7C6D" w:rsidRDefault="001B7C6D" w:rsidP="001B7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</w:pP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4.</w:t>
      </w: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ab/>
        <w:t>Thread-based multitasking</w:t>
      </w:r>
    </w:p>
    <w:p w:rsidR="001B7C6D" w:rsidRDefault="001B7C6D" w:rsidP="001B7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</w:pP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5.</w:t>
      </w:r>
      <w:r w:rsidRPr="001B7C6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ab/>
        <w:t>What is Thread</w:t>
      </w:r>
    </w:p>
    <w:p w:rsidR="00C16F81" w:rsidRPr="00C16F81" w:rsidRDefault="00C16F81" w:rsidP="001B7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16F81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Multithreading in java</w:t>
      </w: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is a process of executing multiple threads simultaneously.</w:t>
      </w:r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 thread is a lightweight sub-process, the smallest unit of processing. Multiprocessing and multithreading, both are used to achieve multitasking.</w:t>
      </w:r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 Multithreading is mostly used in games, animation, etc.</w:t>
      </w:r>
    </w:p>
    <w:p w:rsidR="00C16F81" w:rsidRPr="00C16F81" w:rsidRDefault="00C16F81" w:rsidP="00C16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F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C16F81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Advantages of Java Multithreading</w:t>
      </w:r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1) It </w:t>
      </w:r>
      <w:r w:rsidRPr="00C16F81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doesn't block the user</w:t>
      </w: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because threads are independent and you can perform multiple operations at the same time.</w:t>
      </w:r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2) You </w:t>
      </w:r>
      <w:r w:rsidRPr="00C16F81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can perform many operations together, so it saves time</w:t>
      </w: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3) Threads are </w:t>
      </w:r>
      <w:r w:rsidRPr="00C16F81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independent</w:t>
      </w:r>
      <w:r w:rsidRPr="00C16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, so it doesn't affect other threads if an exception occurs in a single thread.</w:t>
      </w:r>
    </w:p>
    <w:p w:rsidR="00C16F81" w:rsidRPr="00C16F81" w:rsidRDefault="00C16F81" w:rsidP="00C16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F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pt" o:hralign="center" o:hrstd="t" o:hrnoshade="t" o:hr="t" fillcolor="#d4d4d4" stroked="f"/>
        </w:pict>
      </w:r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C16F8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Multitasking</w:t>
        </w:r>
      </w:ins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Multitasking is a process of executing multiple tasks simultaneously. We use multitasking to utilize the CPU. Multitasking can be achieved in two ways:</w:t>
        </w:r>
      </w:ins>
    </w:p>
    <w:p w:rsidR="00C16F81" w:rsidRPr="00C16F81" w:rsidRDefault="00C16F81" w:rsidP="00C16F81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Process-based Multitasking (Multiprocessing)</w:t>
        </w:r>
      </w:ins>
    </w:p>
    <w:p w:rsidR="00C16F81" w:rsidRPr="00C16F81" w:rsidRDefault="00C16F81" w:rsidP="00C16F81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Thread-based Multitasking (Multithreading)</w:t>
        </w:r>
      </w:ins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9" w:author="Unknown">
        <w:r w:rsidRPr="00C16F81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1) Process-based Multitasking (Multiprocessing)</w:t>
        </w:r>
      </w:ins>
    </w:p>
    <w:p w:rsidR="00C16F81" w:rsidRPr="00C16F81" w:rsidRDefault="00C16F81" w:rsidP="00C16F81">
      <w:pPr>
        <w:numPr>
          <w:ilvl w:val="0"/>
          <w:numId w:val="3"/>
        </w:numPr>
        <w:shd w:val="clear" w:color="auto" w:fill="FFFFFF"/>
        <w:spacing w:before="54" w:after="100" w:afterAutospacing="1" w:line="285" w:lineRule="atLeast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Each process has an address in memory. In other words, each process allocates a separate memory area.</w:t>
        </w:r>
      </w:ins>
    </w:p>
    <w:p w:rsidR="00C16F81" w:rsidRPr="00C16F81" w:rsidRDefault="00C16F81" w:rsidP="00C16F81">
      <w:pPr>
        <w:numPr>
          <w:ilvl w:val="0"/>
          <w:numId w:val="3"/>
        </w:numPr>
        <w:shd w:val="clear" w:color="auto" w:fill="FFFFFF"/>
        <w:spacing w:before="54" w:after="100" w:afterAutospacing="1" w:line="285" w:lineRule="atLeast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 process is heavyweight.</w:t>
        </w:r>
      </w:ins>
    </w:p>
    <w:p w:rsidR="00C16F81" w:rsidRPr="00C16F81" w:rsidRDefault="00C16F81" w:rsidP="00C16F81">
      <w:pPr>
        <w:numPr>
          <w:ilvl w:val="0"/>
          <w:numId w:val="3"/>
        </w:numPr>
        <w:shd w:val="clear" w:color="auto" w:fill="FFFFFF"/>
        <w:spacing w:before="54" w:after="100" w:afterAutospacing="1" w:line="285" w:lineRule="atLeast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Cost of communication between the process is high.</w:t>
        </w:r>
      </w:ins>
    </w:p>
    <w:p w:rsidR="00C16F81" w:rsidRPr="00C16F81" w:rsidRDefault="00C16F81" w:rsidP="00C16F81">
      <w:pPr>
        <w:numPr>
          <w:ilvl w:val="0"/>
          <w:numId w:val="3"/>
        </w:numPr>
        <w:shd w:val="clear" w:color="auto" w:fill="FFFFFF"/>
        <w:spacing w:before="54" w:after="100" w:afterAutospacing="1" w:line="285" w:lineRule="atLeast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lastRenderedPageBreak/>
          <w:t>Switching from one process to another requires some time for saving and loading registers, memory maps, updating lists, etc.</w:t>
        </w:r>
      </w:ins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9" w:author="Unknown">
        <w:r w:rsidRPr="00C16F81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2) Thread-based Multitasking (Multithreading)</w:t>
        </w:r>
      </w:ins>
    </w:p>
    <w:p w:rsidR="00C16F81" w:rsidRPr="00C16F81" w:rsidRDefault="00C16F81" w:rsidP="00C16F81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Threads share the same address space.</w:t>
        </w:r>
      </w:ins>
    </w:p>
    <w:p w:rsidR="00C16F81" w:rsidRPr="00C16F81" w:rsidRDefault="00C16F81" w:rsidP="00C16F81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 thread is lightweight.</w:t>
        </w:r>
      </w:ins>
    </w:p>
    <w:p w:rsidR="00C16F81" w:rsidRPr="00C16F81" w:rsidRDefault="00C16F81" w:rsidP="00C16F81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Cost of communication between the thread is low.</w:t>
        </w:r>
      </w:ins>
    </w:p>
    <w:p w:rsidR="00C16F81" w:rsidRPr="00C16F81" w:rsidRDefault="00C16F81" w:rsidP="00C16F81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26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27" w:author="Unknown">
        <w:r w:rsidRPr="00C16F81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Note: At least one process is required for each thread.</w:t>
        </w:r>
      </w:ins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28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29" w:author="Unknown">
        <w:r w:rsidRPr="00C16F8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What is Thread in java</w:t>
        </w:r>
      </w:ins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 thread is a lightweight subprocess, the smallest unit of processing. It is a separate path of execution.</w:t>
        </w:r>
      </w:ins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Threads are independent. If there occurs exception in one thread, it doesn't affect other threads. It uses a shared memory area.</w:t>
        </w:r>
      </w:ins>
    </w:p>
    <w:p w:rsidR="00C16F81" w:rsidRPr="00C16F81" w:rsidRDefault="00C16F81" w:rsidP="00C16F81">
      <w:pPr>
        <w:spacing w:after="0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23815" cy="5469255"/>
            <wp:effectExtent l="19050" t="0" r="635" b="0"/>
            <wp:docPr id="3" name="Picture 3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ins w:id="3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As shown in the above figure, a thread is executed inside the process. There is context-switching between the threads. There can be multiple processes inside the OS, and one process can have multiple threads.</w:t>
        </w:r>
      </w:ins>
    </w:p>
    <w:p w:rsidR="00C16F81" w:rsidRPr="00C16F81" w:rsidRDefault="00C16F81" w:rsidP="00C16F81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37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38" w:author="Unknown">
        <w:r w:rsidRPr="00C16F81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Note: At a time one thread is executed only.</w:t>
        </w:r>
      </w:ins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39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40" w:author="Unknown">
        <w:r w:rsidRPr="00C16F8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Thread class</w:t>
        </w:r>
      </w:ins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240" w:lineRule="auto"/>
        <w:rPr>
          <w:ins w:id="4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2" w:author="Unknown"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Java provides </w:t>
        </w:r>
        <w:r w:rsidRPr="00C16F81">
          <w:rPr>
            <w:rFonts w:ascii="Verdana" w:eastAsia="Times New Roman" w:hAnsi="Verdana" w:cs="Times New Roman"/>
            <w:b/>
            <w:bCs/>
            <w:color w:val="000000"/>
            <w:sz w:val="18"/>
            <w:lang w:eastAsia="en-IN"/>
          </w:rPr>
          <w:t>Thread class</w:t>
        </w:r>
        <w:r w:rsidRPr="00C16F8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 to achieve thread programming. Thread class provides constructors and methods to create and perform operations on a thread. Thread class extends Object class and implements Runnable interface.</w:t>
        </w:r>
      </w:ins>
    </w:p>
    <w:p w:rsidR="00C16F81" w:rsidRPr="00C16F81" w:rsidRDefault="00C16F81" w:rsidP="00C16F81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43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44" w:author="Unknown">
        <w:r w:rsidRPr="00C16F8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Thread Methods</w:t>
        </w:r>
      </w:ins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"/>
        <w:gridCol w:w="2197"/>
        <w:gridCol w:w="1985"/>
        <w:gridCol w:w="8164"/>
      </w:tblGrid>
      <w:tr w:rsidR="00C16F81" w:rsidRPr="00C16F81" w:rsidTr="00C16F81">
        <w:tc>
          <w:tcPr>
            <w:tcW w:w="801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16F81" w:rsidRPr="00C16F81" w:rsidRDefault="00C16F81" w:rsidP="00C1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16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S.N.</w:t>
            </w:r>
          </w:p>
        </w:tc>
        <w:tc>
          <w:tcPr>
            <w:tcW w:w="2197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16F81" w:rsidRPr="00C16F81" w:rsidRDefault="00C16F81" w:rsidP="00C1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16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Modifier and Type</w:t>
            </w:r>
          </w:p>
        </w:tc>
        <w:tc>
          <w:tcPr>
            <w:tcW w:w="1985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16F81" w:rsidRPr="00C16F81" w:rsidRDefault="00C16F81" w:rsidP="00C1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16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8164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C16F81" w:rsidRPr="00C16F81" w:rsidRDefault="00C16F81" w:rsidP="00C1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16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1)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start()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start the execution of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7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run()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do an action for a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sleep()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sleeps a thread for the specified amount of time.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Thread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9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currentThread()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a reference to the currently executing thread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object.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5)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0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join()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waits for a thread to die.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6)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1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getPriority()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priority of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7)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2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setPriority()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changes the priority of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8)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3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getName()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name of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9)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4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setName()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changes the name of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10)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long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5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getId()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id of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11)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6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isAlive()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tests if the thread is alive.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12)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7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yield()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causes the currently executing thread object to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pause and allow other threads to execute temporarily.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13)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8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suspend()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suspend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14)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9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resume()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resume the suspended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15)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0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stop()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stop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16)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1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destroy()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destroy the thread group and all of its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subgroups.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17)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2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isDaemon()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tests if the thread is a daemon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18)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3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setDaemon()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marks the thread as daemon or user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19)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4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interrupt()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interrupts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20)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5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isinterrupted()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tests whether the thread has been interrupted.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21)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boolean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6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interrupted()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tests whether the current thread has been interrupted.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22)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int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7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activeCount()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returns the number of active threads in the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current thread's thread group.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23)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8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checkAccess()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determines if the currently running thread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 has permission to modify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24)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boolean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9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holdLock()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returns true if and only if the current thread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holds the monitor lock on the specified object.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25)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0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dumpStack()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print a stack trace of the current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thread to the standard error stream.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26)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StackTraceElement[]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1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getStackTrace()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returns an array of stack trace elements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representing the stack dump of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27)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int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2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enumerate()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copy every active thread's thread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group and its subgroup into the specified array.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28)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Thread.State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3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getState()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state of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29)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ThreadGroup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4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getThreadGroup()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the thread group to which this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 belongs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30)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5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toString()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a string representation of this </w:t>
            </w:r>
          </w:p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thread, including the thread's name, priority, and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 group.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31)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6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notify()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give the notification for only one thread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which is waiting for a particular object.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32)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7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notifyAll()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give the notification to all waiting threads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of a particular object.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33)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8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setContextClassLoader()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sets the context ClassLoader for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34)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ClassLoader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9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getContextClassLoader()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context ClassLoader for the thread.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35)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Thread.UncaughtExceptionHandler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0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getDefaultUncaughtExceptionHandler()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returns the default handler invoked when a </w:t>
            </w:r>
          </w:p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thread abruptly terminates due to an uncaught 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exception.</w:t>
            </w:r>
          </w:p>
        </w:tc>
      </w:tr>
      <w:tr w:rsidR="00C16F81" w:rsidRPr="00C16F81" w:rsidTr="00C16F81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36)</w:t>
            </w:r>
          </w:p>
        </w:tc>
        <w:tc>
          <w:tcPr>
            <w:tcW w:w="2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static void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1" w:history="1">
              <w:r w:rsidRPr="00C16F8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setDefaultUncaughtExceptionHandler()</w:t>
              </w:r>
            </w:hyperlink>
          </w:p>
        </w:tc>
        <w:tc>
          <w:tcPr>
            <w:tcW w:w="8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sets the default handler invoked when a </w:t>
            </w:r>
          </w:p>
          <w:p w:rsid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 abruptly terminates due to an</w:t>
            </w:r>
          </w:p>
          <w:p w:rsidR="00C16F81" w:rsidRPr="00C16F81" w:rsidRDefault="00C16F81" w:rsidP="00C16F8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C16F8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uncaught exception.</w:t>
            </w:r>
          </w:p>
        </w:tc>
      </w:tr>
    </w:tbl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3A73"/>
    <w:multiLevelType w:val="multilevel"/>
    <w:tmpl w:val="33DAC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252A88"/>
    <w:multiLevelType w:val="multilevel"/>
    <w:tmpl w:val="CF1017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54A38F7"/>
    <w:multiLevelType w:val="multilevel"/>
    <w:tmpl w:val="E494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D22B93"/>
    <w:multiLevelType w:val="multilevel"/>
    <w:tmpl w:val="E1341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16F81"/>
    <w:rsid w:val="001B7C6D"/>
    <w:rsid w:val="00835E75"/>
    <w:rsid w:val="00C1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C16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6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6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6F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6F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6F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6F8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16F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6F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0902">
          <w:marLeft w:val="136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hread-sleep-method" TargetMode="External"/><Relationship Id="rId13" Type="http://schemas.openxmlformats.org/officeDocument/2006/relationships/hyperlink" Target="https://www.javatpoint.com/java-thread-getname-method" TargetMode="External"/><Relationship Id="rId18" Type="http://schemas.openxmlformats.org/officeDocument/2006/relationships/hyperlink" Target="https://www.javatpoint.com/java-thread-suspend-method" TargetMode="External"/><Relationship Id="rId26" Type="http://schemas.openxmlformats.org/officeDocument/2006/relationships/hyperlink" Target="https://www.javatpoint.com/java-thread-interrupted-method" TargetMode="External"/><Relationship Id="rId39" Type="http://schemas.openxmlformats.org/officeDocument/2006/relationships/hyperlink" Target="https://www.javatpoint.com/java-thread-getcontextclassloader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thread-destroy-method" TargetMode="External"/><Relationship Id="rId34" Type="http://schemas.openxmlformats.org/officeDocument/2006/relationships/hyperlink" Target="https://www.javatpoint.com/java-thread-getthreadgroup-method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javatpoint.com/java-thread-run-method" TargetMode="External"/><Relationship Id="rId12" Type="http://schemas.openxmlformats.org/officeDocument/2006/relationships/hyperlink" Target="https://www.javatpoint.com/java-thread-setpriority-method" TargetMode="External"/><Relationship Id="rId17" Type="http://schemas.openxmlformats.org/officeDocument/2006/relationships/hyperlink" Target="https://www.javatpoint.com/java-thread-yield-method" TargetMode="External"/><Relationship Id="rId25" Type="http://schemas.openxmlformats.org/officeDocument/2006/relationships/hyperlink" Target="https://www.javatpoint.com/java-thread-isinterrupted-method" TargetMode="External"/><Relationship Id="rId33" Type="http://schemas.openxmlformats.org/officeDocument/2006/relationships/hyperlink" Target="https://www.javatpoint.com/java-thread-getstate-method" TargetMode="External"/><Relationship Id="rId38" Type="http://schemas.openxmlformats.org/officeDocument/2006/relationships/hyperlink" Target="https://www.javatpoint.com/java-thread-setcontextclassloader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thread-isalive-method" TargetMode="External"/><Relationship Id="rId20" Type="http://schemas.openxmlformats.org/officeDocument/2006/relationships/hyperlink" Target="https://www.javatpoint.com/java-thread-stop-method" TargetMode="External"/><Relationship Id="rId29" Type="http://schemas.openxmlformats.org/officeDocument/2006/relationships/hyperlink" Target="https://www.javatpoint.com/java-thread-holdlock-method" TargetMode="External"/><Relationship Id="rId41" Type="http://schemas.openxmlformats.org/officeDocument/2006/relationships/hyperlink" Target="https://www.javatpoint.com/java-thread-setdefaultuncaughtexceptionhandler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thread-start-method" TargetMode="External"/><Relationship Id="rId11" Type="http://schemas.openxmlformats.org/officeDocument/2006/relationships/hyperlink" Target="https://www.javatpoint.com/java-thread-getpriority-method" TargetMode="External"/><Relationship Id="rId24" Type="http://schemas.openxmlformats.org/officeDocument/2006/relationships/hyperlink" Target="https://www.javatpoint.com/java-thread-interrupt-method" TargetMode="External"/><Relationship Id="rId32" Type="http://schemas.openxmlformats.org/officeDocument/2006/relationships/hyperlink" Target="https://www.javatpoint.com/java-thread-enumerate-method" TargetMode="External"/><Relationship Id="rId37" Type="http://schemas.openxmlformats.org/officeDocument/2006/relationships/hyperlink" Target="https://www.javatpoint.com/java-thread-notifyall-method" TargetMode="External"/><Relationship Id="rId40" Type="http://schemas.openxmlformats.org/officeDocument/2006/relationships/hyperlink" Target="https://www.javatpoint.com/java-thread-getdefaultuncaughtexceptionhandler-metho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java-thread-getid-method" TargetMode="External"/><Relationship Id="rId23" Type="http://schemas.openxmlformats.org/officeDocument/2006/relationships/hyperlink" Target="https://www.javatpoint.com/java-thread-setdaemon-method" TargetMode="External"/><Relationship Id="rId28" Type="http://schemas.openxmlformats.org/officeDocument/2006/relationships/hyperlink" Target="https://www.javatpoint.com/java-thread-checkaccess-method" TargetMode="External"/><Relationship Id="rId36" Type="http://schemas.openxmlformats.org/officeDocument/2006/relationships/hyperlink" Target="https://www.javatpoint.com/java-thread-notify-method" TargetMode="External"/><Relationship Id="rId10" Type="http://schemas.openxmlformats.org/officeDocument/2006/relationships/hyperlink" Target="https://www.javatpoint.com/java-thread-join-method" TargetMode="External"/><Relationship Id="rId19" Type="http://schemas.openxmlformats.org/officeDocument/2006/relationships/hyperlink" Target="https://www.javatpoint.com/java-thread-resume-method" TargetMode="External"/><Relationship Id="rId31" Type="http://schemas.openxmlformats.org/officeDocument/2006/relationships/hyperlink" Target="https://www.javatpoint.com/java-thread-getstacktrace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thread-currentthread-method" TargetMode="External"/><Relationship Id="rId14" Type="http://schemas.openxmlformats.org/officeDocument/2006/relationships/hyperlink" Target="https://www.javatpoint.com/java-thread-setname-method" TargetMode="External"/><Relationship Id="rId22" Type="http://schemas.openxmlformats.org/officeDocument/2006/relationships/hyperlink" Target="https://www.javatpoint.com/java-thread-isdaemon-method" TargetMode="External"/><Relationship Id="rId27" Type="http://schemas.openxmlformats.org/officeDocument/2006/relationships/hyperlink" Target="https://www.javatpoint.com/java-thread-activecount-method" TargetMode="External"/><Relationship Id="rId30" Type="http://schemas.openxmlformats.org/officeDocument/2006/relationships/hyperlink" Target="https://www.javatpoint.com/java-thread-dumpstack-method" TargetMode="External"/><Relationship Id="rId35" Type="http://schemas.openxmlformats.org/officeDocument/2006/relationships/hyperlink" Target="https://www.javatpoint.com/java-thread-tostring-method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2</cp:revision>
  <dcterms:created xsi:type="dcterms:W3CDTF">2019-06-13T14:43:00Z</dcterms:created>
  <dcterms:modified xsi:type="dcterms:W3CDTF">2019-06-13T14:59:00Z</dcterms:modified>
</cp:coreProperties>
</file>