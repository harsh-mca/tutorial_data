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7FA" w:rsidRPr="002547FA" w:rsidRDefault="002547FA" w:rsidP="002547FA">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2547FA">
        <w:rPr>
          <w:rFonts w:ascii="Helvetica" w:eastAsia="Times New Roman" w:hAnsi="Helvetica" w:cs="Helvetica"/>
          <w:color w:val="610B38"/>
          <w:kern w:val="36"/>
          <w:sz w:val="39"/>
          <w:szCs w:val="39"/>
          <w:lang w:eastAsia="en-IN"/>
        </w:rPr>
        <w:t>Java Garbage Collection</w:t>
      </w:r>
    </w:p>
    <w:p w:rsidR="002547FA" w:rsidRPr="002547FA" w:rsidRDefault="002547FA" w:rsidP="002547F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In java, garbage means unreferenced objects.</w:t>
      </w:r>
    </w:p>
    <w:p w:rsidR="002547FA" w:rsidRPr="002547FA" w:rsidRDefault="002547FA" w:rsidP="002547F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Garbage Collection is process of reclaiming the runtime unused memory automatically. In other words, it is a way to destroy the unused objects.</w:t>
      </w:r>
    </w:p>
    <w:p w:rsidR="002547FA" w:rsidRPr="002547FA" w:rsidRDefault="002547FA" w:rsidP="002547F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To do so, we were using free() function in C language and delete() in C++. But, in java it is performed automatically. So, java provides better memory management.</w:t>
      </w:r>
    </w:p>
    <w:p w:rsidR="002547FA" w:rsidRPr="002547FA" w:rsidRDefault="002547FA" w:rsidP="002547FA">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2547FA">
        <w:rPr>
          <w:rFonts w:ascii="Helvetica" w:eastAsia="Times New Roman" w:hAnsi="Helvetica" w:cs="Helvetica"/>
          <w:color w:val="610B4B"/>
          <w:sz w:val="29"/>
          <w:szCs w:val="29"/>
          <w:lang w:eastAsia="en-IN"/>
        </w:rPr>
        <w:t>Advantage of Garbage Collection</w:t>
      </w:r>
    </w:p>
    <w:p w:rsidR="002547FA" w:rsidRPr="002547FA" w:rsidRDefault="002547FA" w:rsidP="002547FA">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It makes java </w:t>
      </w:r>
      <w:r w:rsidRPr="002547FA">
        <w:rPr>
          <w:rFonts w:ascii="Verdana" w:eastAsia="Times New Roman" w:hAnsi="Verdana" w:cs="Times New Roman"/>
          <w:b/>
          <w:bCs/>
          <w:color w:val="000000"/>
          <w:sz w:val="18"/>
          <w:lang w:eastAsia="en-IN"/>
        </w:rPr>
        <w:t>memory efficient</w:t>
      </w:r>
      <w:r w:rsidRPr="002547FA">
        <w:rPr>
          <w:rFonts w:ascii="Verdana" w:eastAsia="Times New Roman" w:hAnsi="Verdana" w:cs="Times New Roman"/>
          <w:color w:val="000000"/>
          <w:sz w:val="18"/>
          <w:szCs w:val="18"/>
          <w:lang w:eastAsia="en-IN"/>
        </w:rPr>
        <w:t> because garbage collector removes the unreferenced objects from heap memory.</w:t>
      </w:r>
    </w:p>
    <w:p w:rsidR="002547FA" w:rsidRPr="002547FA" w:rsidRDefault="002547FA" w:rsidP="002547FA">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It is </w:t>
      </w:r>
      <w:r w:rsidRPr="002547FA">
        <w:rPr>
          <w:rFonts w:ascii="Verdana" w:eastAsia="Times New Roman" w:hAnsi="Verdana" w:cs="Times New Roman"/>
          <w:b/>
          <w:bCs/>
          <w:color w:val="000000"/>
          <w:sz w:val="18"/>
          <w:lang w:eastAsia="en-IN"/>
        </w:rPr>
        <w:t>automatically done</w:t>
      </w:r>
      <w:r w:rsidRPr="002547FA">
        <w:rPr>
          <w:rFonts w:ascii="Verdana" w:eastAsia="Times New Roman" w:hAnsi="Verdana" w:cs="Times New Roman"/>
          <w:color w:val="000000"/>
          <w:sz w:val="18"/>
          <w:szCs w:val="18"/>
          <w:lang w:eastAsia="en-IN"/>
        </w:rPr>
        <w:t> by the garbage collector(a part of JVM) so we don't need to make extra efforts.</w:t>
      </w:r>
    </w:p>
    <w:p w:rsidR="002547FA" w:rsidRPr="002547FA" w:rsidRDefault="002547FA" w:rsidP="002547FA">
      <w:pPr>
        <w:spacing w:after="0" w:line="240" w:lineRule="auto"/>
        <w:rPr>
          <w:rFonts w:ascii="Times New Roman" w:eastAsia="Times New Roman" w:hAnsi="Times New Roman" w:cs="Times New Roman"/>
          <w:sz w:val="24"/>
          <w:szCs w:val="24"/>
          <w:lang w:eastAsia="en-IN"/>
        </w:rPr>
      </w:pPr>
      <w:r w:rsidRPr="002547FA">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2547FA" w:rsidRPr="002547FA" w:rsidRDefault="002547FA" w:rsidP="002547FA">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2547FA">
        <w:rPr>
          <w:rFonts w:ascii="Helvetica" w:eastAsia="Times New Roman" w:hAnsi="Helvetica" w:cs="Helvetica"/>
          <w:color w:val="610B38"/>
          <w:sz w:val="34"/>
          <w:szCs w:val="34"/>
          <w:lang w:eastAsia="en-IN"/>
        </w:rPr>
        <w:t>How can an object be unreferenced?</w:t>
      </w:r>
    </w:p>
    <w:p w:rsidR="002547FA" w:rsidRPr="002547FA" w:rsidRDefault="002547FA" w:rsidP="002547F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There are many ways:</w:t>
      </w:r>
    </w:p>
    <w:p w:rsidR="002547FA" w:rsidRPr="002547FA" w:rsidRDefault="002547FA" w:rsidP="002547FA">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 xml:space="preserve">By </w:t>
      </w:r>
      <w:proofErr w:type="spellStart"/>
      <w:r w:rsidRPr="002547FA">
        <w:rPr>
          <w:rFonts w:ascii="Verdana" w:eastAsia="Times New Roman" w:hAnsi="Verdana" w:cs="Times New Roman"/>
          <w:color w:val="000000"/>
          <w:sz w:val="18"/>
          <w:szCs w:val="18"/>
          <w:lang w:eastAsia="en-IN"/>
        </w:rPr>
        <w:t>nulling</w:t>
      </w:r>
      <w:proofErr w:type="spellEnd"/>
      <w:r w:rsidRPr="002547FA">
        <w:rPr>
          <w:rFonts w:ascii="Verdana" w:eastAsia="Times New Roman" w:hAnsi="Verdana" w:cs="Times New Roman"/>
          <w:color w:val="000000"/>
          <w:sz w:val="18"/>
          <w:szCs w:val="18"/>
          <w:lang w:eastAsia="en-IN"/>
        </w:rPr>
        <w:t xml:space="preserve"> the reference</w:t>
      </w:r>
    </w:p>
    <w:p w:rsidR="002547FA" w:rsidRPr="002547FA" w:rsidRDefault="002547FA" w:rsidP="002547FA">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By assigning a reference to another</w:t>
      </w:r>
    </w:p>
    <w:p w:rsidR="002547FA" w:rsidRPr="002547FA" w:rsidRDefault="002547FA" w:rsidP="002547FA">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lang w:eastAsia="en-IN"/>
        </w:rPr>
        <w:t>By anonymous object etc.</w:t>
      </w:r>
    </w:p>
    <w:p w:rsidR="002547FA" w:rsidRPr="002547FA" w:rsidRDefault="002547FA" w:rsidP="002547F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88025" cy="4071620"/>
            <wp:effectExtent l="19050" t="0" r="3175" b="0"/>
            <wp:docPr id="2" name="Picture 2"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Garbage Collection Scenario"/>
                    <pic:cNvPicPr>
                      <a:picLocks noChangeAspect="1" noChangeArrowheads="1"/>
                    </pic:cNvPicPr>
                  </pic:nvPicPr>
                  <pic:blipFill>
                    <a:blip r:embed="rId5"/>
                    <a:srcRect/>
                    <a:stretch>
                      <a:fillRect/>
                    </a:stretch>
                  </pic:blipFill>
                  <pic:spPr bwMode="auto">
                    <a:xfrm>
                      <a:off x="0" y="0"/>
                      <a:ext cx="5788025" cy="4071620"/>
                    </a:xfrm>
                    <a:prstGeom prst="rect">
                      <a:avLst/>
                    </a:prstGeom>
                    <a:noFill/>
                    <a:ln w="9525">
                      <a:noFill/>
                      <a:miter lim="800000"/>
                      <a:headEnd/>
                      <a:tailEnd/>
                    </a:ln>
                  </pic:spPr>
                </pic:pic>
              </a:graphicData>
            </a:graphic>
          </wp:inline>
        </w:drawing>
      </w:r>
    </w:p>
    <w:p w:rsidR="002547FA" w:rsidRPr="002547FA" w:rsidRDefault="002547FA" w:rsidP="002547FA">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2547FA">
        <w:rPr>
          <w:rFonts w:ascii="Helvetica" w:eastAsia="Times New Roman" w:hAnsi="Helvetica" w:cs="Helvetica"/>
          <w:color w:val="610B4B"/>
          <w:sz w:val="29"/>
          <w:szCs w:val="29"/>
          <w:lang w:eastAsia="en-IN"/>
        </w:rPr>
        <w:t xml:space="preserve">1) By </w:t>
      </w:r>
      <w:proofErr w:type="spellStart"/>
      <w:r w:rsidRPr="002547FA">
        <w:rPr>
          <w:rFonts w:ascii="Helvetica" w:eastAsia="Times New Roman" w:hAnsi="Helvetica" w:cs="Helvetica"/>
          <w:color w:val="610B4B"/>
          <w:sz w:val="29"/>
          <w:szCs w:val="29"/>
          <w:lang w:eastAsia="en-IN"/>
        </w:rPr>
        <w:t>nulling</w:t>
      </w:r>
      <w:proofErr w:type="spellEnd"/>
      <w:r w:rsidRPr="002547FA">
        <w:rPr>
          <w:rFonts w:ascii="Helvetica" w:eastAsia="Times New Roman" w:hAnsi="Helvetica" w:cs="Helvetica"/>
          <w:color w:val="610B4B"/>
          <w:sz w:val="29"/>
          <w:szCs w:val="29"/>
          <w:lang w:eastAsia="en-IN"/>
        </w:rPr>
        <w:t xml:space="preserve"> a reference:</w:t>
      </w:r>
    </w:p>
    <w:p w:rsidR="002547FA" w:rsidRPr="002547FA" w:rsidRDefault="002547FA" w:rsidP="002547FA">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bdr w:val="none" w:sz="0" w:space="0" w:color="auto" w:frame="1"/>
          <w:lang w:eastAsia="en-IN"/>
        </w:rPr>
        <w:t>Employee e=</w:t>
      </w:r>
      <w:r w:rsidRPr="002547FA">
        <w:rPr>
          <w:rFonts w:ascii="Verdana" w:eastAsia="Times New Roman" w:hAnsi="Verdana" w:cs="Times New Roman"/>
          <w:b/>
          <w:bCs/>
          <w:color w:val="006699"/>
          <w:sz w:val="18"/>
          <w:lang w:eastAsia="en-IN"/>
        </w:rPr>
        <w:t>new</w:t>
      </w:r>
      <w:r w:rsidRPr="002547FA">
        <w:rPr>
          <w:rFonts w:ascii="Verdana" w:eastAsia="Times New Roman" w:hAnsi="Verdana" w:cs="Times New Roman"/>
          <w:color w:val="000000"/>
          <w:sz w:val="18"/>
          <w:szCs w:val="18"/>
          <w:bdr w:val="none" w:sz="0" w:space="0" w:color="auto" w:frame="1"/>
          <w:lang w:eastAsia="en-IN"/>
        </w:rPr>
        <w:t> Employee();  </w:t>
      </w:r>
    </w:p>
    <w:p w:rsidR="002547FA" w:rsidRPr="002547FA" w:rsidRDefault="002547FA" w:rsidP="002547FA">
      <w:pPr>
        <w:numPr>
          <w:ilvl w:val="0"/>
          <w:numId w:val="3"/>
        </w:numPr>
        <w:shd w:val="clear" w:color="auto" w:fill="FFFFFF"/>
        <w:spacing w:after="109" w:line="285" w:lineRule="atLeast"/>
        <w:ind w:left="0"/>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bdr w:val="none" w:sz="0" w:space="0" w:color="auto" w:frame="1"/>
          <w:lang w:eastAsia="en-IN"/>
        </w:rPr>
        <w:t>e=</w:t>
      </w:r>
      <w:r w:rsidRPr="002547FA">
        <w:rPr>
          <w:rFonts w:ascii="Verdana" w:eastAsia="Times New Roman" w:hAnsi="Verdana" w:cs="Times New Roman"/>
          <w:b/>
          <w:bCs/>
          <w:color w:val="006699"/>
          <w:sz w:val="18"/>
          <w:lang w:eastAsia="en-IN"/>
        </w:rPr>
        <w:t>null</w:t>
      </w:r>
      <w:r w:rsidRPr="002547FA">
        <w:rPr>
          <w:rFonts w:ascii="Verdana" w:eastAsia="Times New Roman" w:hAnsi="Verdana" w:cs="Times New Roman"/>
          <w:color w:val="000000"/>
          <w:sz w:val="18"/>
          <w:szCs w:val="18"/>
          <w:bdr w:val="none" w:sz="0" w:space="0" w:color="auto" w:frame="1"/>
          <w:lang w:eastAsia="en-IN"/>
        </w:rPr>
        <w:t>;  </w:t>
      </w:r>
    </w:p>
    <w:p w:rsidR="002547FA" w:rsidRPr="002547FA" w:rsidRDefault="002547FA" w:rsidP="002547FA">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2547FA">
        <w:rPr>
          <w:rFonts w:ascii="Helvetica" w:eastAsia="Times New Roman" w:hAnsi="Helvetica" w:cs="Helvetica"/>
          <w:color w:val="610B4B"/>
          <w:sz w:val="29"/>
          <w:szCs w:val="29"/>
          <w:lang w:eastAsia="en-IN"/>
        </w:rPr>
        <w:t>2) By assigning a reference to another:</w:t>
      </w:r>
    </w:p>
    <w:p w:rsidR="002547FA" w:rsidRPr="002547FA" w:rsidRDefault="002547FA" w:rsidP="002547F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bdr w:val="none" w:sz="0" w:space="0" w:color="auto" w:frame="1"/>
          <w:lang w:eastAsia="en-IN"/>
        </w:rPr>
        <w:t>Employee e1=</w:t>
      </w:r>
      <w:r w:rsidRPr="002547FA">
        <w:rPr>
          <w:rFonts w:ascii="Verdana" w:eastAsia="Times New Roman" w:hAnsi="Verdana" w:cs="Times New Roman"/>
          <w:b/>
          <w:bCs/>
          <w:color w:val="006699"/>
          <w:sz w:val="18"/>
          <w:lang w:eastAsia="en-IN"/>
        </w:rPr>
        <w:t>new</w:t>
      </w:r>
      <w:r w:rsidRPr="002547FA">
        <w:rPr>
          <w:rFonts w:ascii="Verdana" w:eastAsia="Times New Roman" w:hAnsi="Verdana" w:cs="Times New Roman"/>
          <w:color w:val="000000"/>
          <w:sz w:val="18"/>
          <w:szCs w:val="18"/>
          <w:bdr w:val="none" w:sz="0" w:space="0" w:color="auto" w:frame="1"/>
          <w:lang w:eastAsia="en-IN"/>
        </w:rPr>
        <w:t> Employee();  </w:t>
      </w:r>
    </w:p>
    <w:p w:rsidR="002547FA" w:rsidRPr="002547FA" w:rsidRDefault="002547FA" w:rsidP="002547FA">
      <w:pPr>
        <w:numPr>
          <w:ilvl w:val="0"/>
          <w:numId w:val="4"/>
        </w:numPr>
        <w:shd w:val="clear" w:color="auto" w:fill="FFFFFF"/>
        <w:spacing w:after="0" w:line="285" w:lineRule="atLeast"/>
        <w:ind w:left="0"/>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bdr w:val="none" w:sz="0" w:space="0" w:color="auto" w:frame="1"/>
          <w:lang w:eastAsia="en-IN"/>
        </w:rPr>
        <w:t>Employee e2=</w:t>
      </w:r>
      <w:r w:rsidRPr="002547FA">
        <w:rPr>
          <w:rFonts w:ascii="Verdana" w:eastAsia="Times New Roman" w:hAnsi="Verdana" w:cs="Times New Roman"/>
          <w:b/>
          <w:bCs/>
          <w:color w:val="006699"/>
          <w:sz w:val="18"/>
          <w:lang w:eastAsia="en-IN"/>
        </w:rPr>
        <w:t>new</w:t>
      </w:r>
      <w:r w:rsidRPr="002547FA">
        <w:rPr>
          <w:rFonts w:ascii="Verdana" w:eastAsia="Times New Roman" w:hAnsi="Verdana" w:cs="Times New Roman"/>
          <w:color w:val="000000"/>
          <w:sz w:val="18"/>
          <w:szCs w:val="18"/>
          <w:bdr w:val="none" w:sz="0" w:space="0" w:color="auto" w:frame="1"/>
          <w:lang w:eastAsia="en-IN"/>
        </w:rPr>
        <w:t> Employee();  </w:t>
      </w:r>
    </w:p>
    <w:p w:rsidR="002547FA" w:rsidRPr="002547FA" w:rsidRDefault="002547FA" w:rsidP="002547FA">
      <w:pPr>
        <w:numPr>
          <w:ilvl w:val="0"/>
          <w:numId w:val="4"/>
        </w:numPr>
        <w:shd w:val="clear" w:color="auto" w:fill="FFFFFF"/>
        <w:spacing w:after="109" w:line="285" w:lineRule="atLeast"/>
        <w:ind w:left="0"/>
        <w:rPr>
          <w:rFonts w:ascii="Verdana" w:eastAsia="Times New Roman" w:hAnsi="Verdana" w:cs="Times New Roman"/>
          <w:color w:val="000000"/>
          <w:sz w:val="18"/>
          <w:szCs w:val="18"/>
          <w:lang w:eastAsia="en-IN"/>
        </w:rPr>
      </w:pPr>
      <w:r w:rsidRPr="002547FA">
        <w:rPr>
          <w:rFonts w:ascii="Verdana" w:eastAsia="Times New Roman" w:hAnsi="Verdana" w:cs="Times New Roman"/>
          <w:color w:val="000000"/>
          <w:sz w:val="18"/>
          <w:szCs w:val="18"/>
          <w:bdr w:val="none" w:sz="0" w:space="0" w:color="auto" w:frame="1"/>
          <w:lang w:eastAsia="en-IN"/>
        </w:rPr>
        <w:t>e1=e2;</w:t>
      </w:r>
      <w:r w:rsidRPr="002547FA">
        <w:rPr>
          <w:rFonts w:ascii="Verdana" w:eastAsia="Times New Roman" w:hAnsi="Verdana" w:cs="Times New Roman"/>
          <w:color w:val="008200"/>
          <w:sz w:val="18"/>
          <w:lang w:eastAsia="en-IN"/>
        </w:rPr>
        <w:t>//now the first object referred by e1 is available for garbage collection</w:t>
      </w:r>
      <w:r w:rsidRPr="002547FA">
        <w:rPr>
          <w:rFonts w:ascii="Verdana" w:eastAsia="Times New Roman" w:hAnsi="Verdana" w:cs="Times New Roman"/>
          <w:color w:val="000000"/>
          <w:sz w:val="18"/>
          <w:szCs w:val="18"/>
          <w:bdr w:val="none" w:sz="0" w:space="0" w:color="auto" w:frame="1"/>
          <w:lang w:eastAsia="en-IN"/>
        </w:rPr>
        <w:t>  </w:t>
      </w:r>
    </w:p>
    <w:p w:rsidR="002547FA" w:rsidRPr="002547FA" w:rsidRDefault="002547FA" w:rsidP="002547FA">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2547FA">
        <w:rPr>
          <w:rFonts w:ascii="Helvetica" w:eastAsia="Times New Roman" w:hAnsi="Helvetica" w:cs="Helvetica"/>
          <w:color w:val="610B4B"/>
          <w:sz w:val="29"/>
          <w:szCs w:val="29"/>
          <w:lang w:eastAsia="en-IN"/>
        </w:rPr>
        <w:t>3) By anonymous object:</w:t>
      </w:r>
    </w:p>
    <w:p w:rsidR="002547FA" w:rsidRPr="002547FA" w:rsidRDefault="002547FA" w:rsidP="002547FA">
      <w:pPr>
        <w:numPr>
          <w:ilvl w:val="0"/>
          <w:numId w:val="5"/>
        </w:numPr>
        <w:shd w:val="clear" w:color="auto" w:fill="FFFFFF"/>
        <w:spacing w:after="109" w:line="285" w:lineRule="atLeast"/>
        <w:ind w:left="0"/>
        <w:rPr>
          <w:rFonts w:ascii="Verdana" w:eastAsia="Times New Roman" w:hAnsi="Verdana" w:cs="Times New Roman"/>
          <w:color w:val="000000"/>
          <w:sz w:val="18"/>
          <w:szCs w:val="18"/>
          <w:lang w:eastAsia="en-IN"/>
        </w:rPr>
      </w:pPr>
      <w:r w:rsidRPr="002547FA">
        <w:rPr>
          <w:rFonts w:ascii="Verdana" w:eastAsia="Times New Roman" w:hAnsi="Verdana" w:cs="Times New Roman"/>
          <w:b/>
          <w:bCs/>
          <w:color w:val="006699"/>
          <w:sz w:val="18"/>
          <w:lang w:eastAsia="en-IN"/>
        </w:rPr>
        <w:t>new</w:t>
      </w:r>
      <w:r w:rsidRPr="002547FA">
        <w:rPr>
          <w:rFonts w:ascii="Verdana" w:eastAsia="Times New Roman" w:hAnsi="Verdana" w:cs="Times New Roman"/>
          <w:color w:val="000000"/>
          <w:sz w:val="18"/>
          <w:szCs w:val="18"/>
          <w:bdr w:val="none" w:sz="0" w:space="0" w:color="auto" w:frame="1"/>
          <w:lang w:eastAsia="en-IN"/>
        </w:rPr>
        <w:t> Employee();  </w:t>
      </w:r>
    </w:p>
    <w:p w:rsidR="002547FA" w:rsidRPr="002547FA" w:rsidRDefault="002547FA" w:rsidP="002547FA">
      <w:pPr>
        <w:spacing w:after="0" w:line="240" w:lineRule="auto"/>
        <w:rPr>
          <w:rFonts w:ascii="Times New Roman" w:eastAsia="Times New Roman" w:hAnsi="Times New Roman" w:cs="Times New Roman"/>
          <w:sz w:val="24"/>
          <w:szCs w:val="24"/>
          <w:lang w:eastAsia="en-IN"/>
        </w:rPr>
      </w:pPr>
      <w:r w:rsidRPr="002547FA">
        <w:rPr>
          <w:rFonts w:ascii="Times New Roman" w:eastAsia="Times New Roman" w:hAnsi="Times New Roman" w:cs="Times New Roman"/>
          <w:sz w:val="24"/>
          <w:szCs w:val="24"/>
          <w:lang w:eastAsia="en-IN"/>
        </w:rPr>
        <w:pict>
          <v:rect id="_x0000_i1026" style="width:0;height:.7pt" o:hralign="center" o:hrstd="t" o:hrnoshade="t" o:hr="t" fillcolor="#d4d4d4" stroked="f"/>
        </w:pict>
      </w:r>
    </w:p>
    <w:p w:rsidR="002547FA" w:rsidRPr="002547FA" w:rsidRDefault="002547FA" w:rsidP="002547FA">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38"/>
          <w:sz w:val="34"/>
          <w:szCs w:val="34"/>
          <w:lang w:eastAsia="en-IN"/>
        </w:rPr>
      </w:pPr>
      <w:ins w:id="1" w:author="Unknown">
        <w:r w:rsidRPr="002547FA">
          <w:rPr>
            <w:rFonts w:ascii="Helvetica" w:eastAsia="Times New Roman" w:hAnsi="Helvetica" w:cs="Helvetica"/>
            <w:color w:val="610B38"/>
            <w:sz w:val="34"/>
            <w:szCs w:val="34"/>
            <w:lang w:eastAsia="en-IN"/>
          </w:rPr>
          <w:t>finalize() method</w:t>
        </w:r>
      </w:ins>
    </w:p>
    <w:p w:rsidR="002547FA" w:rsidRPr="002547FA" w:rsidRDefault="002547FA" w:rsidP="002547FA">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2547FA">
          <w:rPr>
            <w:rFonts w:ascii="Verdana" w:eastAsia="Times New Roman" w:hAnsi="Verdana" w:cs="Times New Roman"/>
            <w:color w:val="000000"/>
            <w:sz w:val="18"/>
            <w:szCs w:val="18"/>
            <w:lang w:eastAsia="en-IN"/>
          </w:rPr>
          <w:t>The finalize() method is invoked each time before the object is garbage collected. This method can be used to perform cleanup processing. This method is defined in Object class as:</w:t>
        </w:r>
      </w:ins>
    </w:p>
    <w:p w:rsidR="002547FA" w:rsidRPr="002547FA" w:rsidRDefault="002547FA" w:rsidP="002547FA">
      <w:pPr>
        <w:numPr>
          <w:ilvl w:val="0"/>
          <w:numId w:val="6"/>
        </w:numPr>
        <w:shd w:val="clear" w:color="auto" w:fill="FFFFFF"/>
        <w:spacing w:after="109" w:line="285" w:lineRule="atLeast"/>
        <w:ind w:left="0"/>
        <w:rPr>
          <w:ins w:id="4" w:author="Unknown"/>
          <w:rFonts w:ascii="Verdana" w:eastAsia="Times New Roman" w:hAnsi="Verdana" w:cs="Times New Roman"/>
          <w:color w:val="000000"/>
          <w:sz w:val="18"/>
          <w:szCs w:val="18"/>
          <w:lang w:eastAsia="en-IN"/>
        </w:rPr>
      </w:pPr>
      <w:ins w:id="5" w:author="Unknown">
        <w:r w:rsidRPr="002547FA">
          <w:rPr>
            <w:rFonts w:ascii="Verdana" w:eastAsia="Times New Roman" w:hAnsi="Verdana" w:cs="Times New Roman"/>
            <w:b/>
            <w:bCs/>
            <w:color w:val="006699"/>
            <w:sz w:val="18"/>
            <w:lang w:eastAsia="en-IN"/>
          </w:rPr>
          <w:t>protected</w:t>
        </w:r>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void</w:t>
        </w:r>
        <w:r w:rsidRPr="002547FA">
          <w:rPr>
            <w:rFonts w:ascii="Verdana" w:eastAsia="Times New Roman" w:hAnsi="Verdana" w:cs="Times New Roman"/>
            <w:color w:val="000000"/>
            <w:sz w:val="18"/>
            <w:szCs w:val="18"/>
            <w:bdr w:val="none" w:sz="0" w:space="0" w:color="auto" w:frame="1"/>
            <w:lang w:eastAsia="en-IN"/>
          </w:rPr>
          <w:t> finalize(){}  </w:t>
        </w:r>
      </w:ins>
    </w:p>
    <w:p w:rsidR="002547FA" w:rsidRPr="002547FA" w:rsidRDefault="002547FA" w:rsidP="002547FA">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6" w:author="Unknown"/>
          <w:rFonts w:ascii="Arial" w:eastAsia="Times New Roman" w:hAnsi="Arial" w:cs="Arial"/>
          <w:color w:val="008000"/>
          <w:sz w:val="19"/>
          <w:szCs w:val="19"/>
          <w:lang w:eastAsia="en-IN"/>
        </w:rPr>
      </w:pPr>
      <w:ins w:id="7" w:author="Unknown">
        <w:r w:rsidRPr="002547FA">
          <w:rPr>
            <w:rFonts w:ascii="Arial" w:eastAsia="Times New Roman" w:hAnsi="Arial" w:cs="Arial"/>
            <w:color w:val="008000"/>
            <w:sz w:val="19"/>
            <w:szCs w:val="19"/>
            <w:lang w:eastAsia="en-IN"/>
          </w:rPr>
          <w:lastRenderedPageBreak/>
          <w:t>Note: The Garbage collector of JVM collects only those objects that are created by new keyword. So if you have created any object without new, you can use finalize method to perform cleanup processing (destroying remaining objects).</w:t>
        </w:r>
      </w:ins>
    </w:p>
    <w:p w:rsidR="002547FA" w:rsidRPr="002547FA" w:rsidRDefault="002547FA" w:rsidP="002547FA">
      <w:pPr>
        <w:shd w:val="clear" w:color="auto" w:fill="FFFFFF"/>
        <w:spacing w:before="100" w:beforeAutospacing="1" w:after="100" w:afterAutospacing="1" w:line="312" w:lineRule="atLeast"/>
        <w:outlineLvl w:val="1"/>
        <w:rPr>
          <w:ins w:id="8" w:author="Unknown"/>
          <w:rFonts w:ascii="Helvetica" w:eastAsia="Times New Roman" w:hAnsi="Helvetica" w:cs="Helvetica"/>
          <w:color w:val="610B38"/>
          <w:sz w:val="34"/>
          <w:szCs w:val="34"/>
          <w:lang w:eastAsia="en-IN"/>
        </w:rPr>
      </w:pPr>
      <w:proofErr w:type="spellStart"/>
      <w:ins w:id="9" w:author="Unknown">
        <w:r w:rsidRPr="002547FA">
          <w:rPr>
            <w:rFonts w:ascii="Helvetica" w:eastAsia="Times New Roman" w:hAnsi="Helvetica" w:cs="Helvetica"/>
            <w:color w:val="610B38"/>
            <w:sz w:val="34"/>
            <w:szCs w:val="34"/>
            <w:lang w:eastAsia="en-IN"/>
          </w:rPr>
          <w:t>gc</w:t>
        </w:r>
        <w:proofErr w:type="spellEnd"/>
        <w:r w:rsidRPr="002547FA">
          <w:rPr>
            <w:rFonts w:ascii="Helvetica" w:eastAsia="Times New Roman" w:hAnsi="Helvetica" w:cs="Helvetica"/>
            <w:color w:val="610B38"/>
            <w:sz w:val="34"/>
            <w:szCs w:val="34"/>
            <w:lang w:eastAsia="en-IN"/>
          </w:rPr>
          <w:t>() method</w:t>
        </w:r>
      </w:ins>
    </w:p>
    <w:p w:rsidR="002547FA" w:rsidRPr="002547FA" w:rsidRDefault="002547FA" w:rsidP="002547FA">
      <w:pPr>
        <w:shd w:val="clear" w:color="auto" w:fill="FFFFFF"/>
        <w:spacing w:before="100" w:beforeAutospacing="1" w:after="100" w:afterAutospacing="1" w:line="240" w:lineRule="auto"/>
        <w:rPr>
          <w:ins w:id="10" w:author="Unknown"/>
          <w:rFonts w:ascii="Verdana" w:eastAsia="Times New Roman" w:hAnsi="Verdana" w:cs="Times New Roman"/>
          <w:color w:val="000000"/>
          <w:sz w:val="18"/>
          <w:szCs w:val="18"/>
          <w:lang w:eastAsia="en-IN"/>
        </w:rPr>
      </w:pPr>
      <w:ins w:id="11" w:author="Unknown">
        <w:r w:rsidRPr="002547FA">
          <w:rPr>
            <w:rFonts w:ascii="Verdana" w:eastAsia="Times New Roman" w:hAnsi="Verdana" w:cs="Times New Roman"/>
            <w:color w:val="000000"/>
            <w:sz w:val="18"/>
            <w:szCs w:val="18"/>
            <w:lang w:eastAsia="en-IN"/>
          </w:rPr>
          <w:t xml:space="preserve">The </w:t>
        </w:r>
        <w:proofErr w:type="spellStart"/>
        <w:r w:rsidRPr="002547FA">
          <w:rPr>
            <w:rFonts w:ascii="Verdana" w:eastAsia="Times New Roman" w:hAnsi="Verdana" w:cs="Times New Roman"/>
            <w:color w:val="000000"/>
            <w:sz w:val="18"/>
            <w:szCs w:val="18"/>
            <w:lang w:eastAsia="en-IN"/>
          </w:rPr>
          <w:t>gc</w:t>
        </w:r>
        <w:proofErr w:type="spellEnd"/>
        <w:r w:rsidRPr="002547FA">
          <w:rPr>
            <w:rFonts w:ascii="Verdana" w:eastAsia="Times New Roman" w:hAnsi="Verdana" w:cs="Times New Roman"/>
            <w:color w:val="000000"/>
            <w:sz w:val="18"/>
            <w:szCs w:val="18"/>
            <w:lang w:eastAsia="en-IN"/>
          </w:rPr>
          <w:t xml:space="preserve">() method is used to invoke the garbage collector to perform cleanup processing. The </w:t>
        </w:r>
        <w:proofErr w:type="spellStart"/>
        <w:r w:rsidRPr="002547FA">
          <w:rPr>
            <w:rFonts w:ascii="Verdana" w:eastAsia="Times New Roman" w:hAnsi="Verdana" w:cs="Times New Roman"/>
            <w:color w:val="000000"/>
            <w:sz w:val="18"/>
            <w:szCs w:val="18"/>
            <w:lang w:eastAsia="en-IN"/>
          </w:rPr>
          <w:t>gc</w:t>
        </w:r>
        <w:proofErr w:type="spellEnd"/>
        <w:r w:rsidRPr="002547FA">
          <w:rPr>
            <w:rFonts w:ascii="Verdana" w:eastAsia="Times New Roman" w:hAnsi="Verdana" w:cs="Times New Roman"/>
            <w:color w:val="000000"/>
            <w:sz w:val="18"/>
            <w:szCs w:val="18"/>
            <w:lang w:eastAsia="en-IN"/>
          </w:rPr>
          <w:t>() is found in System and Runtime classes.</w:t>
        </w:r>
      </w:ins>
    </w:p>
    <w:p w:rsidR="002547FA" w:rsidRPr="002547FA" w:rsidRDefault="002547FA" w:rsidP="002547FA">
      <w:pPr>
        <w:numPr>
          <w:ilvl w:val="0"/>
          <w:numId w:val="7"/>
        </w:numPr>
        <w:shd w:val="clear" w:color="auto" w:fill="FFFFFF"/>
        <w:spacing w:after="109" w:line="285" w:lineRule="atLeast"/>
        <w:ind w:left="0"/>
        <w:rPr>
          <w:ins w:id="12" w:author="Unknown"/>
          <w:rFonts w:ascii="Verdana" w:eastAsia="Times New Roman" w:hAnsi="Verdana" w:cs="Times New Roman"/>
          <w:color w:val="000000"/>
          <w:sz w:val="18"/>
          <w:szCs w:val="18"/>
          <w:lang w:eastAsia="en-IN"/>
        </w:rPr>
      </w:pPr>
      <w:ins w:id="13" w:author="Unknown">
        <w:r w:rsidRPr="002547FA">
          <w:rPr>
            <w:rFonts w:ascii="Verdana" w:eastAsia="Times New Roman" w:hAnsi="Verdana" w:cs="Times New Roman"/>
            <w:b/>
            <w:bCs/>
            <w:color w:val="006699"/>
            <w:sz w:val="18"/>
            <w:lang w:eastAsia="en-IN"/>
          </w:rPr>
          <w:t>public</w:t>
        </w:r>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static</w:t>
        </w:r>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void</w:t>
        </w:r>
        <w:r w:rsidRPr="002547FA">
          <w:rPr>
            <w:rFonts w:ascii="Verdana" w:eastAsia="Times New Roman" w:hAnsi="Verdana" w:cs="Times New Roman"/>
            <w:color w:val="000000"/>
            <w:sz w:val="18"/>
            <w:szCs w:val="18"/>
            <w:bdr w:val="none" w:sz="0" w:space="0" w:color="auto" w:frame="1"/>
            <w:lang w:eastAsia="en-IN"/>
          </w:rPr>
          <w:t> </w:t>
        </w:r>
        <w:proofErr w:type="spellStart"/>
        <w:r w:rsidRPr="002547FA">
          <w:rPr>
            <w:rFonts w:ascii="Verdana" w:eastAsia="Times New Roman" w:hAnsi="Verdana" w:cs="Times New Roman"/>
            <w:color w:val="000000"/>
            <w:sz w:val="18"/>
            <w:szCs w:val="18"/>
            <w:bdr w:val="none" w:sz="0" w:space="0" w:color="auto" w:frame="1"/>
            <w:lang w:eastAsia="en-IN"/>
          </w:rPr>
          <w:t>gc</w:t>
        </w:r>
        <w:proofErr w:type="spellEnd"/>
        <w:r w:rsidRPr="002547FA">
          <w:rPr>
            <w:rFonts w:ascii="Verdana" w:eastAsia="Times New Roman" w:hAnsi="Verdana" w:cs="Times New Roman"/>
            <w:color w:val="000000"/>
            <w:sz w:val="18"/>
            <w:szCs w:val="18"/>
            <w:bdr w:val="none" w:sz="0" w:space="0" w:color="auto" w:frame="1"/>
            <w:lang w:eastAsia="en-IN"/>
          </w:rPr>
          <w:t>(){}  </w:t>
        </w:r>
      </w:ins>
    </w:p>
    <w:p w:rsidR="002547FA" w:rsidRPr="002547FA" w:rsidRDefault="002547FA" w:rsidP="002547FA">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14" w:author="Unknown"/>
          <w:rFonts w:ascii="Arial" w:eastAsia="Times New Roman" w:hAnsi="Arial" w:cs="Arial"/>
          <w:color w:val="008000"/>
          <w:sz w:val="19"/>
          <w:szCs w:val="19"/>
          <w:lang w:eastAsia="en-IN"/>
        </w:rPr>
      </w:pPr>
      <w:ins w:id="15" w:author="Unknown">
        <w:r w:rsidRPr="002547FA">
          <w:rPr>
            <w:rFonts w:ascii="Arial" w:eastAsia="Times New Roman" w:hAnsi="Arial" w:cs="Arial"/>
            <w:color w:val="008000"/>
            <w:sz w:val="19"/>
            <w:szCs w:val="19"/>
            <w:lang w:eastAsia="en-IN"/>
          </w:rPr>
          <w:t>Note: Garbage collection is performed by a daemon thread called Garbage Collector(GC). This thread calls the finalize() method before object is garbage collected.</w:t>
        </w:r>
      </w:ins>
    </w:p>
    <w:p w:rsidR="002547FA" w:rsidRPr="002547FA" w:rsidRDefault="002547FA" w:rsidP="002547FA">
      <w:pPr>
        <w:shd w:val="clear" w:color="auto" w:fill="FFFFFF"/>
        <w:spacing w:before="100" w:beforeAutospacing="1" w:after="100" w:afterAutospacing="1" w:line="312" w:lineRule="atLeast"/>
        <w:outlineLvl w:val="2"/>
        <w:rPr>
          <w:ins w:id="16" w:author="Unknown"/>
          <w:rFonts w:ascii="Helvetica" w:eastAsia="Times New Roman" w:hAnsi="Helvetica" w:cs="Helvetica"/>
          <w:color w:val="610B38"/>
          <w:sz w:val="34"/>
          <w:szCs w:val="34"/>
          <w:lang w:eastAsia="en-IN"/>
        </w:rPr>
      </w:pPr>
      <w:ins w:id="17" w:author="Unknown">
        <w:r w:rsidRPr="002547FA">
          <w:rPr>
            <w:rFonts w:ascii="Helvetica" w:eastAsia="Times New Roman" w:hAnsi="Helvetica" w:cs="Helvetica"/>
            <w:color w:val="610B38"/>
            <w:sz w:val="34"/>
            <w:szCs w:val="34"/>
            <w:lang w:eastAsia="en-IN"/>
          </w:rPr>
          <w:t>Simple Example of garbage collection in java</w:t>
        </w:r>
      </w:ins>
    </w:p>
    <w:p w:rsidR="002547FA" w:rsidRPr="002547FA" w:rsidRDefault="002547FA" w:rsidP="002547FA">
      <w:pPr>
        <w:numPr>
          <w:ilvl w:val="0"/>
          <w:numId w:val="8"/>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2547FA">
          <w:rPr>
            <w:rFonts w:ascii="Verdana" w:eastAsia="Times New Roman" w:hAnsi="Verdana" w:cs="Times New Roman"/>
            <w:b/>
            <w:bCs/>
            <w:color w:val="006699"/>
            <w:sz w:val="18"/>
            <w:lang w:eastAsia="en-IN"/>
          </w:rPr>
          <w:t>public</w:t>
        </w:r>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class</w:t>
        </w:r>
        <w:r w:rsidRPr="002547FA">
          <w:rPr>
            <w:rFonts w:ascii="Verdana" w:eastAsia="Times New Roman" w:hAnsi="Verdana" w:cs="Times New Roman"/>
            <w:color w:val="000000"/>
            <w:sz w:val="18"/>
            <w:szCs w:val="18"/>
            <w:bdr w:val="none" w:sz="0" w:space="0" w:color="auto" w:frame="1"/>
            <w:lang w:eastAsia="en-IN"/>
          </w:rPr>
          <w:t> TestGarbage1{  </w:t>
        </w:r>
      </w:ins>
    </w:p>
    <w:p w:rsidR="002547FA" w:rsidRPr="002547FA" w:rsidRDefault="002547FA" w:rsidP="002547FA">
      <w:pPr>
        <w:numPr>
          <w:ilvl w:val="0"/>
          <w:numId w:val="8"/>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public</w:t>
        </w:r>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void</w:t>
        </w:r>
        <w:r w:rsidRPr="002547FA">
          <w:rPr>
            <w:rFonts w:ascii="Verdana" w:eastAsia="Times New Roman" w:hAnsi="Verdana" w:cs="Times New Roman"/>
            <w:color w:val="000000"/>
            <w:sz w:val="18"/>
            <w:szCs w:val="18"/>
            <w:bdr w:val="none" w:sz="0" w:space="0" w:color="auto" w:frame="1"/>
            <w:lang w:eastAsia="en-IN"/>
          </w:rPr>
          <w:t> finalize(){System.out.println(</w:t>
        </w:r>
        <w:r w:rsidRPr="002547FA">
          <w:rPr>
            <w:rFonts w:ascii="Verdana" w:eastAsia="Times New Roman" w:hAnsi="Verdana" w:cs="Times New Roman"/>
            <w:color w:val="0000FF"/>
            <w:sz w:val="18"/>
            <w:lang w:eastAsia="en-IN"/>
          </w:rPr>
          <w:t>"object is garbage collected"</w:t>
        </w:r>
        <w:r w:rsidRPr="002547FA">
          <w:rPr>
            <w:rFonts w:ascii="Verdana" w:eastAsia="Times New Roman" w:hAnsi="Verdana" w:cs="Times New Roman"/>
            <w:color w:val="000000"/>
            <w:sz w:val="18"/>
            <w:szCs w:val="18"/>
            <w:bdr w:val="none" w:sz="0" w:space="0" w:color="auto" w:frame="1"/>
            <w:lang w:eastAsia="en-IN"/>
          </w:rPr>
          <w:t>);}  </w:t>
        </w:r>
      </w:ins>
    </w:p>
    <w:p w:rsidR="002547FA" w:rsidRPr="002547FA" w:rsidRDefault="002547FA" w:rsidP="002547FA">
      <w:pPr>
        <w:numPr>
          <w:ilvl w:val="0"/>
          <w:numId w:val="8"/>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public</w:t>
        </w:r>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static</w:t>
        </w:r>
        <w:r w:rsidRPr="002547FA">
          <w:rPr>
            <w:rFonts w:ascii="Verdana" w:eastAsia="Times New Roman" w:hAnsi="Verdana" w:cs="Times New Roman"/>
            <w:color w:val="000000"/>
            <w:sz w:val="18"/>
            <w:szCs w:val="18"/>
            <w:bdr w:val="none" w:sz="0" w:space="0" w:color="auto" w:frame="1"/>
            <w:lang w:eastAsia="en-IN"/>
          </w:rPr>
          <w:t> </w:t>
        </w:r>
        <w:r w:rsidRPr="002547FA">
          <w:rPr>
            <w:rFonts w:ascii="Verdana" w:eastAsia="Times New Roman" w:hAnsi="Verdana" w:cs="Times New Roman"/>
            <w:b/>
            <w:bCs/>
            <w:color w:val="006699"/>
            <w:sz w:val="18"/>
            <w:lang w:eastAsia="en-IN"/>
          </w:rPr>
          <w:t>void</w:t>
        </w:r>
        <w:r w:rsidRPr="002547FA">
          <w:rPr>
            <w:rFonts w:ascii="Verdana" w:eastAsia="Times New Roman" w:hAnsi="Verdana" w:cs="Times New Roman"/>
            <w:color w:val="000000"/>
            <w:sz w:val="18"/>
            <w:szCs w:val="18"/>
            <w:bdr w:val="none" w:sz="0" w:space="0" w:color="auto" w:frame="1"/>
            <w:lang w:eastAsia="en-IN"/>
          </w:rPr>
          <w:t> main(String </w:t>
        </w:r>
        <w:proofErr w:type="spellStart"/>
        <w:r w:rsidRPr="002547FA">
          <w:rPr>
            <w:rFonts w:ascii="Verdana" w:eastAsia="Times New Roman" w:hAnsi="Verdana" w:cs="Times New Roman"/>
            <w:color w:val="000000"/>
            <w:sz w:val="18"/>
            <w:szCs w:val="18"/>
            <w:bdr w:val="none" w:sz="0" w:space="0" w:color="auto" w:frame="1"/>
            <w:lang w:eastAsia="en-IN"/>
          </w:rPr>
          <w:t>args</w:t>
        </w:r>
        <w:proofErr w:type="spellEnd"/>
        <w:r w:rsidRPr="002547FA">
          <w:rPr>
            <w:rFonts w:ascii="Verdana" w:eastAsia="Times New Roman" w:hAnsi="Verdana" w:cs="Times New Roman"/>
            <w:color w:val="000000"/>
            <w:sz w:val="18"/>
            <w:szCs w:val="18"/>
            <w:bdr w:val="none" w:sz="0" w:space="0" w:color="auto" w:frame="1"/>
            <w:lang w:eastAsia="en-IN"/>
          </w:rPr>
          <w:t>[]){  </w:t>
        </w:r>
      </w:ins>
    </w:p>
    <w:p w:rsidR="002547FA" w:rsidRPr="002547FA" w:rsidRDefault="002547FA" w:rsidP="002547FA">
      <w:pPr>
        <w:numPr>
          <w:ilvl w:val="0"/>
          <w:numId w:val="8"/>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2547FA">
          <w:rPr>
            <w:rFonts w:ascii="Verdana" w:eastAsia="Times New Roman" w:hAnsi="Verdana" w:cs="Times New Roman"/>
            <w:color w:val="000000"/>
            <w:sz w:val="18"/>
            <w:szCs w:val="18"/>
            <w:bdr w:val="none" w:sz="0" w:space="0" w:color="auto" w:frame="1"/>
            <w:lang w:eastAsia="en-IN"/>
          </w:rPr>
          <w:t>  TestGarbage1 s1=</w:t>
        </w:r>
        <w:r w:rsidRPr="002547FA">
          <w:rPr>
            <w:rFonts w:ascii="Verdana" w:eastAsia="Times New Roman" w:hAnsi="Verdana" w:cs="Times New Roman"/>
            <w:b/>
            <w:bCs/>
            <w:color w:val="006699"/>
            <w:sz w:val="18"/>
            <w:lang w:eastAsia="en-IN"/>
          </w:rPr>
          <w:t>new</w:t>
        </w:r>
        <w:r w:rsidRPr="002547FA">
          <w:rPr>
            <w:rFonts w:ascii="Verdana" w:eastAsia="Times New Roman" w:hAnsi="Verdana" w:cs="Times New Roman"/>
            <w:color w:val="000000"/>
            <w:sz w:val="18"/>
            <w:szCs w:val="18"/>
            <w:bdr w:val="none" w:sz="0" w:space="0" w:color="auto" w:frame="1"/>
            <w:lang w:eastAsia="en-IN"/>
          </w:rPr>
          <w:t> TestGarbage1();  </w:t>
        </w:r>
      </w:ins>
    </w:p>
    <w:p w:rsidR="002547FA" w:rsidRPr="002547FA" w:rsidRDefault="002547FA" w:rsidP="002547FA">
      <w:pPr>
        <w:numPr>
          <w:ilvl w:val="0"/>
          <w:numId w:val="8"/>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2547FA">
          <w:rPr>
            <w:rFonts w:ascii="Verdana" w:eastAsia="Times New Roman" w:hAnsi="Verdana" w:cs="Times New Roman"/>
            <w:color w:val="000000"/>
            <w:sz w:val="18"/>
            <w:szCs w:val="18"/>
            <w:bdr w:val="none" w:sz="0" w:space="0" w:color="auto" w:frame="1"/>
            <w:lang w:eastAsia="en-IN"/>
          </w:rPr>
          <w:t>  TestGarbage1 s2=</w:t>
        </w:r>
        <w:r w:rsidRPr="002547FA">
          <w:rPr>
            <w:rFonts w:ascii="Verdana" w:eastAsia="Times New Roman" w:hAnsi="Verdana" w:cs="Times New Roman"/>
            <w:b/>
            <w:bCs/>
            <w:color w:val="006699"/>
            <w:sz w:val="18"/>
            <w:lang w:eastAsia="en-IN"/>
          </w:rPr>
          <w:t>new</w:t>
        </w:r>
        <w:r w:rsidRPr="002547FA">
          <w:rPr>
            <w:rFonts w:ascii="Verdana" w:eastAsia="Times New Roman" w:hAnsi="Verdana" w:cs="Times New Roman"/>
            <w:color w:val="000000"/>
            <w:sz w:val="18"/>
            <w:szCs w:val="18"/>
            <w:bdr w:val="none" w:sz="0" w:space="0" w:color="auto" w:frame="1"/>
            <w:lang w:eastAsia="en-IN"/>
          </w:rPr>
          <w:t> TestGarbage1();  </w:t>
        </w:r>
      </w:ins>
    </w:p>
    <w:p w:rsidR="002547FA" w:rsidRPr="002547FA" w:rsidRDefault="002547FA" w:rsidP="002547FA">
      <w:pPr>
        <w:numPr>
          <w:ilvl w:val="0"/>
          <w:numId w:val="8"/>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2547FA">
          <w:rPr>
            <w:rFonts w:ascii="Verdana" w:eastAsia="Times New Roman" w:hAnsi="Verdana" w:cs="Times New Roman"/>
            <w:color w:val="000000"/>
            <w:sz w:val="18"/>
            <w:szCs w:val="18"/>
            <w:bdr w:val="none" w:sz="0" w:space="0" w:color="auto" w:frame="1"/>
            <w:lang w:eastAsia="en-IN"/>
          </w:rPr>
          <w:t>  s1=</w:t>
        </w:r>
        <w:r w:rsidRPr="002547FA">
          <w:rPr>
            <w:rFonts w:ascii="Verdana" w:eastAsia="Times New Roman" w:hAnsi="Verdana" w:cs="Times New Roman"/>
            <w:b/>
            <w:bCs/>
            <w:color w:val="006699"/>
            <w:sz w:val="18"/>
            <w:lang w:eastAsia="en-IN"/>
          </w:rPr>
          <w:t>null</w:t>
        </w:r>
        <w:r w:rsidRPr="002547FA">
          <w:rPr>
            <w:rFonts w:ascii="Verdana" w:eastAsia="Times New Roman" w:hAnsi="Verdana" w:cs="Times New Roman"/>
            <w:color w:val="000000"/>
            <w:sz w:val="18"/>
            <w:szCs w:val="18"/>
            <w:bdr w:val="none" w:sz="0" w:space="0" w:color="auto" w:frame="1"/>
            <w:lang w:eastAsia="en-IN"/>
          </w:rPr>
          <w:t>;  </w:t>
        </w:r>
      </w:ins>
    </w:p>
    <w:p w:rsidR="002547FA" w:rsidRPr="002547FA" w:rsidRDefault="002547FA" w:rsidP="002547FA">
      <w:pPr>
        <w:numPr>
          <w:ilvl w:val="0"/>
          <w:numId w:val="8"/>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ins w:id="31" w:author="Unknown">
        <w:r w:rsidRPr="002547FA">
          <w:rPr>
            <w:rFonts w:ascii="Verdana" w:eastAsia="Times New Roman" w:hAnsi="Verdana" w:cs="Times New Roman"/>
            <w:color w:val="000000"/>
            <w:sz w:val="18"/>
            <w:szCs w:val="18"/>
            <w:bdr w:val="none" w:sz="0" w:space="0" w:color="auto" w:frame="1"/>
            <w:lang w:eastAsia="en-IN"/>
          </w:rPr>
          <w:t>  s2=</w:t>
        </w:r>
        <w:r w:rsidRPr="002547FA">
          <w:rPr>
            <w:rFonts w:ascii="Verdana" w:eastAsia="Times New Roman" w:hAnsi="Verdana" w:cs="Times New Roman"/>
            <w:b/>
            <w:bCs/>
            <w:color w:val="006699"/>
            <w:sz w:val="18"/>
            <w:lang w:eastAsia="en-IN"/>
          </w:rPr>
          <w:t>null</w:t>
        </w:r>
        <w:r w:rsidRPr="002547FA">
          <w:rPr>
            <w:rFonts w:ascii="Verdana" w:eastAsia="Times New Roman" w:hAnsi="Verdana" w:cs="Times New Roman"/>
            <w:color w:val="000000"/>
            <w:sz w:val="18"/>
            <w:szCs w:val="18"/>
            <w:bdr w:val="none" w:sz="0" w:space="0" w:color="auto" w:frame="1"/>
            <w:lang w:eastAsia="en-IN"/>
          </w:rPr>
          <w:t>;  </w:t>
        </w:r>
      </w:ins>
    </w:p>
    <w:p w:rsidR="002547FA" w:rsidRPr="002547FA" w:rsidRDefault="002547FA" w:rsidP="002547FA">
      <w:pPr>
        <w:numPr>
          <w:ilvl w:val="0"/>
          <w:numId w:val="8"/>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ins w:id="33" w:author="Unknown">
        <w:r w:rsidRPr="002547FA">
          <w:rPr>
            <w:rFonts w:ascii="Verdana" w:eastAsia="Times New Roman" w:hAnsi="Verdana" w:cs="Times New Roman"/>
            <w:color w:val="000000"/>
            <w:sz w:val="18"/>
            <w:szCs w:val="18"/>
            <w:bdr w:val="none" w:sz="0" w:space="0" w:color="auto" w:frame="1"/>
            <w:lang w:eastAsia="en-IN"/>
          </w:rPr>
          <w:t>  </w:t>
        </w:r>
        <w:proofErr w:type="spellStart"/>
        <w:r w:rsidRPr="002547FA">
          <w:rPr>
            <w:rFonts w:ascii="Verdana" w:eastAsia="Times New Roman" w:hAnsi="Verdana" w:cs="Times New Roman"/>
            <w:color w:val="000000"/>
            <w:sz w:val="18"/>
            <w:szCs w:val="18"/>
            <w:bdr w:val="none" w:sz="0" w:space="0" w:color="auto" w:frame="1"/>
            <w:lang w:eastAsia="en-IN"/>
          </w:rPr>
          <w:t>System.gc</w:t>
        </w:r>
        <w:proofErr w:type="spellEnd"/>
        <w:r w:rsidRPr="002547FA">
          <w:rPr>
            <w:rFonts w:ascii="Verdana" w:eastAsia="Times New Roman" w:hAnsi="Verdana" w:cs="Times New Roman"/>
            <w:color w:val="000000"/>
            <w:sz w:val="18"/>
            <w:szCs w:val="18"/>
            <w:bdr w:val="none" w:sz="0" w:space="0" w:color="auto" w:frame="1"/>
            <w:lang w:eastAsia="en-IN"/>
          </w:rPr>
          <w:t>();  </w:t>
        </w:r>
      </w:ins>
    </w:p>
    <w:p w:rsidR="002547FA" w:rsidRPr="002547FA" w:rsidRDefault="002547FA" w:rsidP="002547FA">
      <w:pPr>
        <w:numPr>
          <w:ilvl w:val="0"/>
          <w:numId w:val="8"/>
        </w:numPr>
        <w:shd w:val="clear" w:color="auto" w:fill="FFFFFF"/>
        <w:spacing w:after="0" w:line="285" w:lineRule="atLeast"/>
        <w:ind w:left="0"/>
        <w:rPr>
          <w:ins w:id="34" w:author="Unknown"/>
          <w:rFonts w:ascii="Verdana" w:eastAsia="Times New Roman" w:hAnsi="Verdana" w:cs="Times New Roman"/>
          <w:color w:val="000000"/>
          <w:sz w:val="18"/>
          <w:szCs w:val="18"/>
          <w:lang w:eastAsia="en-IN"/>
        </w:rPr>
      </w:pPr>
      <w:ins w:id="35" w:author="Unknown">
        <w:r w:rsidRPr="002547FA">
          <w:rPr>
            <w:rFonts w:ascii="Verdana" w:eastAsia="Times New Roman" w:hAnsi="Verdana" w:cs="Times New Roman"/>
            <w:color w:val="000000"/>
            <w:sz w:val="18"/>
            <w:szCs w:val="18"/>
            <w:bdr w:val="none" w:sz="0" w:space="0" w:color="auto" w:frame="1"/>
            <w:lang w:eastAsia="en-IN"/>
          </w:rPr>
          <w:t> }  </w:t>
        </w:r>
      </w:ins>
    </w:p>
    <w:p w:rsidR="002547FA" w:rsidRPr="002547FA" w:rsidRDefault="002547FA" w:rsidP="002547FA">
      <w:pPr>
        <w:numPr>
          <w:ilvl w:val="0"/>
          <w:numId w:val="8"/>
        </w:numPr>
        <w:shd w:val="clear" w:color="auto" w:fill="FFFFFF"/>
        <w:spacing w:after="109" w:line="285" w:lineRule="atLeast"/>
        <w:ind w:left="0"/>
        <w:rPr>
          <w:ins w:id="36" w:author="Unknown"/>
          <w:rFonts w:ascii="Verdana" w:eastAsia="Times New Roman" w:hAnsi="Verdana" w:cs="Times New Roman"/>
          <w:color w:val="000000"/>
          <w:sz w:val="18"/>
          <w:szCs w:val="18"/>
          <w:lang w:eastAsia="en-IN"/>
        </w:rPr>
      </w:pPr>
      <w:ins w:id="37" w:author="Unknown">
        <w:r w:rsidRPr="002547FA">
          <w:rPr>
            <w:rFonts w:ascii="Verdana" w:eastAsia="Times New Roman" w:hAnsi="Verdana" w:cs="Times New Roman"/>
            <w:color w:val="000000"/>
            <w:sz w:val="18"/>
            <w:szCs w:val="18"/>
            <w:bdr w:val="none" w:sz="0" w:space="0" w:color="auto" w:frame="1"/>
            <w:lang w:eastAsia="en-IN"/>
          </w:rPr>
          <w:t>}  </w:t>
        </w:r>
      </w:ins>
    </w:p>
    <w:p w:rsidR="002547FA" w:rsidRPr="002547FA" w:rsidRDefault="002547FA" w:rsidP="002547FA">
      <w:pPr>
        <w:spacing w:after="0" w:line="240" w:lineRule="auto"/>
        <w:rPr>
          <w:ins w:id="38" w:author="Unknown"/>
          <w:rFonts w:ascii="Times New Roman" w:eastAsia="Times New Roman" w:hAnsi="Times New Roman" w:cs="Times New Roman"/>
          <w:sz w:val="24"/>
          <w:szCs w:val="24"/>
          <w:lang w:eastAsia="en-IN"/>
        </w:rPr>
      </w:pPr>
      <w:ins w:id="39" w:author="Unknown">
        <w:r w:rsidRPr="002547FA">
          <w:rPr>
            <w:rFonts w:ascii="Verdana" w:eastAsia="Times New Roman" w:hAnsi="Verdana" w:cs="Times New Roman"/>
            <w:color w:val="000000"/>
            <w:sz w:val="18"/>
            <w:lang w:eastAsia="en-IN"/>
          </w:rPr>
          <w:fldChar w:fldCharType="begin"/>
        </w:r>
        <w:r w:rsidRPr="002547FA">
          <w:rPr>
            <w:rFonts w:ascii="Verdana" w:eastAsia="Times New Roman" w:hAnsi="Verdana" w:cs="Times New Roman"/>
            <w:color w:val="000000"/>
            <w:sz w:val="18"/>
            <w:lang w:eastAsia="en-IN"/>
          </w:rPr>
          <w:instrText xml:space="preserve"> HYPERLINK "http://www.javatpoint.com/opr/test.jsp?filename=TestGarbage1" \t "_blank" </w:instrText>
        </w:r>
        <w:r w:rsidRPr="002547FA">
          <w:rPr>
            <w:rFonts w:ascii="Verdana" w:eastAsia="Times New Roman" w:hAnsi="Verdana" w:cs="Times New Roman"/>
            <w:color w:val="000000"/>
            <w:sz w:val="18"/>
            <w:lang w:eastAsia="en-IN"/>
          </w:rPr>
          <w:fldChar w:fldCharType="separate"/>
        </w:r>
        <w:r w:rsidRPr="002547FA">
          <w:rPr>
            <w:rFonts w:ascii="Verdana" w:eastAsia="Times New Roman" w:hAnsi="Verdana" w:cs="Times New Roman"/>
            <w:b/>
            <w:bCs/>
            <w:color w:val="FFFFFF"/>
            <w:sz w:val="18"/>
            <w:u w:val="single"/>
            <w:lang w:eastAsia="en-IN"/>
          </w:rPr>
          <w:t>Test it Now</w:t>
        </w:r>
        <w:r w:rsidRPr="002547FA">
          <w:rPr>
            <w:rFonts w:ascii="Verdana" w:eastAsia="Times New Roman" w:hAnsi="Verdana" w:cs="Times New Roman"/>
            <w:color w:val="000000"/>
            <w:sz w:val="18"/>
            <w:lang w:eastAsia="en-IN"/>
          </w:rPr>
          <w:fldChar w:fldCharType="end"/>
        </w:r>
      </w:ins>
    </w:p>
    <w:p w:rsidR="002547FA" w:rsidRPr="002547FA" w:rsidRDefault="002547FA" w:rsidP="002547F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lang w:eastAsia="en-IN"/>
        </w:rPr>
      </w:pPr>
      <w:ins w:id="41" w:author="Unknown">
        <w:r w:rsidRPr="002547FA">
          <w:rPr>
            <w:rFonts w:ascii="Courier New" w:eastAsia="Times New Roman" w:hAnsi="Courier New" w:cs="Courier New"/>
            <w:color w:val="000000"/>
            <w:sz w:val="20"/>
            <w:szCs w:val="20"/>
            <w:lang w:eastAsia="en-IN"/>
          </w:rPr>
          <w:t xml:space="preserve">       object is garbage collected</w:t>
        </w:r>
      </w:ins>
    </w:p>
    <w:p w:rsidR="002547FA" w:rsidRPr="002547FA" w:rsidRDefault="002547FA" w:rsidP="002547F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color w:val="000000"/>
          <w:sz w:val="20"/>
          <w:szCs w:val="20"/>
          <w:lang w:eastAsia="en-IN"/>
        </w:rPr>
      </w:pPr>
      <w:ins w:id="43" w:author="Unknown">
        <w:r w:rsidRPr="002547FA">
          <w:rPr>
            <w:rFonts w:ascii="Courier New" w:eastAsia="Times New Roman" w:hAnsi="Courier New" w:cs="Courier New"/>
            <w:color w:val="000000"/>
            <w:sz w:val="20"/>
            <w:szCs w:val="20"/>
            <w:lang w:eastAsia="en-IN"/>
          </w:rPr>
          <w:t xml:space="preserve">       object is garbage collected</w:t>
        </w:r>
      </w:ins>
    </w:p>
    <w:p w:rsidR="002547FA" w:rsidRPr="002547FA" w:rsidRDefault="002547FA" w:rsidP="002547FA">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44" w:author="Unknown"/>
          <w:rFonts w:ascii="Arial" w:eastAsia="Times New Roman" w:hAnsi="Arial" w:cs="Arial"/>
          <w:color w:val="008000"/>
          <w:sz w:val="19"/>
          <w:szCs w:val="19"/>
          <w:lang w:eastAsia="en-IN"/>
        </w:rPr>
      </w:pPr>
      <w:ins w:id="45" w:author="Unknown">
        <w:r w:rsidRPr="002547FA">
          <w:rPr>
            <w:rFonts w:ascii="Arial" w:eastAsia="Times New Roman" w:hAnsi="Arial" w:cs="Arial"/>
            <w:color w:val="008000"/>
            <w:sz w:val="19"/>
            <w:szCs w:val="19"/>
            <w:lang w:eastAsia="en-IN"/>
          </w:rPr>
          <w:t>Note: Neither finalization nor garbage collection is guaranteed.</w:t>
        </w:r>
      </w:ins>
    </w:p>
    <w:p w:rsidR="00835E75" w:rsidRDefault="00835E75"/>
    <w:sectPr w:rsidR="00835E75" w:rsidSect="00835E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B0CC0"/>
    <w:multiLevelType w:val="multilevel"/>
    <w:tmpl w:val="CCD6B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AF13E6D"/>
    <w:multiLevelType w:val="multilevel"/>
    <w:tmpl w:val="556C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5755D"/>
    <w:multiLevelType w:val="multilevel"/>
    <w:tmpl w:val="8FB8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067E2"/>
    <w:multiLevelType w:val="multilevel"/>
    <w:tmpl w:val="3C66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66444"/>
    <w:multiLevelType w:val="multilevel"/>
    <w:tmpl w:val="AD64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FF3E62"/>
    <w:multiLevelType w:val="multilevel"/>
    <w:tmpl w:val="E224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9166C5"/>
    <w:multiLevelType w:val="multilevel"/>
    <w:tmpl w:val="CC58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4239B1"/>
    <w:multiLevelType w:val="multilevel"/>
    <w:tmpl w:val="0B2E6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0"/>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547FA"/>
    <w:rsid w:val="002547FA"/>
    <w:rsid w:val="00835E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E75"/>
  </w:style>
  <w:style w:type="paragraph" w:styleId="Heading1">
    <w:name w:val="heading 1"/>
    <w:basedOn w:val="Normal"/>
    <w:link w:val="Heading1Char"/>
    <w:uiPriority w:val="9"/>
    <w:qFormat/>
    <w:rsid w:val="002547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47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47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47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7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47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47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47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4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47FA"/>
    <w:rPr>
      <w:b/>
      <w:bCs/>
    </w:rPr>
  </w:style>
  <w:style w:type="character" w:styleId="Hyperlink">
    <w:name w:val="Hyperlink"/>
    <w:basedOn w:val="DefaultParagraphFont"/>
    <w:uiPriority w:val="99"/>
    <w:semiHidden/>
    <w:unhideWhenUsed/>
    <w:rsid w:val="002547FA"/>
    <w:rPr>
      <w:color w:val="0000FF"/>
      <w:u w:val="single"/>
    </w:rPr>
  </w:style>
  <w:style w:type="character" w:customStyle="1" w:styleId="keyword">
    <w:name w:val="keyword"/>
    <w:basedOn w:val="DefaultParagraphFont"/>
    <w:rsid w:val="002547FA"/>
  </w:style>
  <w:style w:type="character" w:customStyle="1" w:styleId="comment">
    <w:name w:val="comment"/>
    <w:basedOn w:val="DefaultParagraphFont"/>
    <w:rsid w:val="002547FA"/>
  </w:style>
  <w:style w:type="character" w:customStyle="1" w:styleId="string">
    <w:name w:val="string"/>
    <w:basedOn w:val="DefaultParagraphFont"/>
    <w:rsid w:val="002547FA"/>
  </w:style>
  <w:style w:type="character" w:customStyle="1" w:styleId="testit">
    <w:name w:val="testit"/>
    <w:basedOn w:val="DefaultParagraphFont"/>
    <w:rsid w:val="002547FA"/>
  </w:style>
  <w:style w:type="paragraph" w:styleId="HTMLPreformatted">
    <w:name w:val="HTML Preformatted"/>
    <w:basedOn w:val="Normal"/>
    <w:link w:val="HTMLPreformattedChar"/>
    <w:uiPriority w:val="99"/>
    <w:semiHidden/>
    <w:unhideWhenUsed/>
    <w:rsid w:val="00254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47F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54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7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6898563">
      <w:bodyDiv w:val="1"/>
      <w:marLeft w:val="0"/>
      <w:marRight w:val="0"/>
      <w:marTop w:val="0"/>
      <w:marBottom w:val="0"/>
      <w:divBdr>
        <w:top w:val="none" w:sz="0" w:space="0" w:color="auto"/>
        <w:left w:val="none" w:sz="0" w:space="0" w:color="auto"/>
        <w:bottom w:val="none" w:sz="0" w:space="0" w:color="auto"/>
        <w:right w:val="none" w:sz="0" w:space="0" w:color="auto"/>
      </w:divBdr>
      <w:divsChild>
        <w:div w:id="1833375865">
          <w:marLeft w:val="0"/>
          <w:marRight w:val="0"/>
          <w:marTop w:val="0"/>
          <w:marBottom w:val="109"/>
          <w:divBdr>
            <w:top w:val="single" w:sz="6" w:space="0" w:color="D5DDC6"/>
            <w:left w:val="single" w:sz="24" w:space="0" w:color="66BB55"/>
            <w:bottom w:val="single" w:sz="6" w:space="0" w:color="D5DDC6"/>
            <w:right w:val="single" w:sz="6" w:space="0" w:color="D5DDC6"/>
          </w:divBdr>
        </w:div>
        <w:div w:id="446123071">
          <w:marLeft w:val="0"/>
          <w:marRight w:val="0"/>
          <w:marTop w:val="0"/>
          <w:marBottom w:val="109"/>
          <w:divBdr>
            <w:top w:val="single" w:sz="6" w:space="0" w:color="D5DDC6"/>
            <w:left w:val="single" w:sz="24" w:space="0" w:color="66BB55"/>
            <w:bottom w:val="single" w:sz="6" w:space="0" w:color="D5DDC6"/>
            <w:right w:val="single" w:sz="6" w:space="0" w:color="D5DDC6"/>
          </w:divBdr>
        </w:div>
        <w:div w:id="1061367537">
          <w:marLeft w:val="0"/>
          <w:marRight w:val="0"/>
          <w:marTop w:val="0"/>
          <w:marBottom w:val="109"/>
          <w:divBdr>
            <w:top w:val="single" w:sz="6" w:space="0" w:color="D5DDC6"/>
            <w:left w:val="single" w:sz="24" w:space="0" w:color="66BB55"/>
            <w:bottom w:val="single" w:sz="6" w:space="0" w:color="D5DDC6"/>
            <w:right w:val="single" w:sz="6" w:space="0" w:color="D5DDC6"/>
          </w:divBdr>
        </w:div>
        <w:div w:id="1637296983">
          <w:marLeft w:val="0"/>
          <w:marRight w:val="0"/>
          <w:marTop w:val="0"/>
          <w:marBottom w:val="109"/>
          <w:divBdr>
            <w:top w:val="single" w:sz="6" w:space="0" w:color="D5DDC6"/>
            <w:left w:val="single" w:sz="24" w:space="0" w:color="66BB55"/>
            <w:bottom w:val="single" w:sz="6" w:space="0" w:color="D5DDC6"/>
            <w:right w:val="single" w:sz="6" w:space="0" w:color="D5DDC6"/>
          </w:divBdr>
        </w:div>
        <w:div w:id="10451413">
          <w:marLeft w:val="0"/>
          <w:marRight w:val="0"/>
          <w:marTop w:val="0"/>
          <w:marBottom w:val="109"/>
          <w:divBdr>
            <w:top w:val="single" w:sz="6" w:space="0" w:color="D5DDC6"/>
            <w:left w:val="single" w:sz="24" w:space="0" w:color="66BB55"/>
            <w:bottom w:val="single" w:sz="6" w:space="0" w:color="D5DDC6"/>
            <w:right w:val="single" w:sz="6" w:space="0" w:color="D5DDC6"/>
          </w:divBdr>
        </w:div>
        <w:div w:id="1169098186">
          <w:marLeft w:val="0"/>
          <w:marRight w:val="0"/>
          <w:marTop w:val="0"/>
          <w:marBottom w:val="109"/>
          <w:divBdr>
            <w:top w:val="single" w:sz="6" w:space="0" w:color="D5DDC6"/>
            <w:left w:val="single" w:sz="24" w:space="0" w:color="66BB55"/>
            <w:bottom w:val="single" w:sz="6" w:space="0" w:color="D5DDC6"/>
            <w:right w:val="single" w:sz="6" w:space="0" w:color="D5DDC6"/>
          </w:divBdr>
        </w:div>
        <w:div w:id="467548114">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2019-06-13T14:58:00Z</dcterms:created>
  <dcterms:modified xsi:type="dcterms:W3CDTF">2019-06-13T14:58:00Z</dcterms:modified>
</cp:coreProperties>
</file>