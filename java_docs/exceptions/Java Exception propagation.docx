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34" w:rsidRPr="008C5C34" w:rsidRDefault="008C5C34" w:rsidP="008C5C3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8C5C3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Exception propagation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8C5C34" w:rsidRPr="008C5C34" w:rsidTr="008C5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5C34" w:rsidRPr="008C5C34" w:rsidRDefault="008C5C34" w:rsidP="008C5C3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C5C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An exception is first thrown from the top of the stack and if it is not caught, it drops down the call stack to the previous </w:t>
            </w:r>
            <w:proofErr w:type="spellStart"/>
            <w:r w:rsidRPr="008C5C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method,If</w:t>
            </w:r>
            <w:proofErr w:type="spellEnd"/>
            <w:r w:rsidRPr="008C5C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not caught there, the exception again drops down to the previous method, and so on until they are caught or until they reach the very bottom of the call </w:t>
            </w:r>
            <w:proofErr w:type="spellStart"/>
            <w:r w:rsidRPr="008C5C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stack.This</w:t>
            </w:r>
            <w:proofErr w:type="spellEnd"/>
            <w:r w:rsidRPr="008C5C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 called exception propagation.</w:t>
            </w:r>
          </w:p>
        </w:tc>
      </w:tr>
    </w:tbl>
    <w:p w:rsidR="008C5C34" w:rsidRPr="008C5C34" w:rsidRDefault="008C5C34" w:rsidP="008C5C34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19"/>
          <w:szCs w:val="19"/>
          <w:lang w:eastAsia="en-IN"/>
        </w:rPr>
      </w:pPr>
      <w:r w:rsidRPr="008C5C34">
        <w:rPr>
          <w:rFonts w:ascii="Arial" w:eastAsia="Times New Roman" w:hAnsi="Arial" w:cs="Arial"/>
          <w:color w:val="008000"/>
          <w:sz w:val="19"/>
          <w:szCs w:val="19"/>
          <w:lang w:eastAsia="en-IN"/>
        </w:rPr>
        <w:t>Rule: By default Unchecked Exceptions are forwarded in calling chain (propagated).</w:t>
      </w:r>
    </w:p>
    <w:p w:rsidR="008C5C34" w:rsidRPr="008C5C34" w:rsidRDefault="008C5C34" w:rsidP="008C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34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Program of Exception Propagation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TestExceptionPropagation1{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m(){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data=</w:t>
      </w:r>
      <w:r w:rsidRPr="008C5C34">
        <w:rPr>
          <w:rFonts w:ascii="Verdana" w:eastAsia="Times New Roman" w:hAnsi="Verdana" w:cs="Times New Roman"/>
          <w:color w:val="C00000"/>
          <w:sz w:val="18"/>
          <w:lang w:eastAsia="en-IN"/>
        </w:rPr>
        <w:t>50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/</w:t>
      </w:r>
      <w:r w:rsidRPr="008C5C34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n(){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m();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p(){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n();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}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e){System.out.println(</w:t>
      </w:r>
      <w:r w:rsidRPr="008C5C34">
        <w:rPr>
          <w:rFonts w:ascii="Verdana" w:eastAsia="Times New Roman" w:hAnsi="Verdana" w:cs="Times New Roman"/>
          <w:color w:val="0000FF"/>
          <w:sz w:val="18"/>
          <w:lang w:eastAsia="en-IN"/>
        </w:rPr>
        <w:t>"exception handled"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TestExceptionPropagation1 obj=</w:t>
      </w:r>
      <w:r w:rsidRPr="008C5C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TestExceptionPropagation1();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obj.p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8C5C34">
        <w:rPr>
          <w:rFonts w:ascii="Verdana" w:eastAsia="Times New Roman" w:hAnsi="Verdana" w:cs="Times New Roman"/>
          <w:color w:val="0000FF"/>
          <w:sz w:val="18"/>
          <w:lang w:eastAsia="en-IN"/>
        </w:rPr>
        <w:t>"normal flow..."</w:t>
      </w: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8C5C34" w:rsidRPr="008C5C34" w:rsidRDefault="008C5C34" w:rsidP="008C5C34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8C5C34" w:rsidRPr="008C5C34" w:rsidRDefault="008C5C34" w:rsidP="008C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8C5C34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8C5C34" w:rsidRPr="008C5C34" w:rsidRDefault="008C5C34" w:rsidP="008C5C3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C5C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Output:exception</w:t>
      </w:r>
      <w:proofErr w:type="spellEnd"/>
      <w:r w:rsidRPr="008C5C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handled</w:t>
      </w:r>
    </w:p>
    <w:p w:rsidR="008C5C34" w:rsidRPr="008C5C34" w:rsidRDefault="008C5C34" w:rsidP="008C5C3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5C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normal flow...</w:t>
      </w:r>
    </w:p>
    <w:p w:rsidR="008C5C34" w:rsidRPr="008C5C34" w:rsidRDefault="008C5C34" w:rsidP="008C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50210" cy="2579370"/>
            <wp:effectExtent l="19050" t="0" r="2540" b="0"/>
            <wp:docPr id="1" name="Picture 1" descr="exception propa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propag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C34" w:rsidRPr="008C5C34" w:rsidRDefault="008C5C34" w:rsidP="008C5C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 xml:space="preserve">In the above example exception occurs in m() method where it is not </w:t>
      </w:r>
      <w:proofErr w:type="spellStart"/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handled,so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it is propagated to previous n() method where it is not handled, again it is propagated to p() method where exception is handled.</w:t>
      </w:r>
    </w:p>
    <w:p w:rsidR="008C5C34" w:rsidRPr="008C5C34" w:rsidRDefault="008C5C34" w:rsidP="008C5C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Exception can be handled in any method in call stack either in main() </w:t>
      </w:r>
      <w:proofErr w:type="spellStart"/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method,p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</w:t>
      </w:r>
      <w:proofErr w:type="spellStart"/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method,n</w:t>
      </w:r>
      <w:proofErr w:type="spellEnd"/>
      <w:r w:rsidRPr="008C5C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 or m() method.</w:t>
      </w:r>
    </w:p>
    <w:p w:rsidR="008C5C34" w:rsidRPr="008C5C34" w:rsidRDefault="008C5C34" w:rsidP="008C5C34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8C5C3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pt" o:hralign="center" o:hrstd="t" o:hrnoshade="t" o:hr="t" fillcolor="#d4d4d4" stroked="f"/>
          </w:pict>
        </w:r>
      </w:ins>
    </w:p>
    <w:p w:rsidR="008C5C34" w:rsidRPr="008C5C34" w:rsidRDefault="008C5C34" w:rsidP="008C5C34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2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3" w:author="Unknown">
        <w:r w:rsidRPr="008C5C34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Rule: By default, Checked Exceptions are not forwarded in calling chain (propagated).</w:t>
        </w:r>
      </w:ins>
    </w:p>
    <w:p w:rsidR="008C5C34" w:rsidRPr="008C5C34" w:rsidRDefault="008C5C34" w:rsidP="008C5C34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" w:author="Unknown">
        <w:r w:rsidRPr="008C5C34">
          <w:rPr>
            <w:rFonts w:ascii="Verdana" w:eastAsia="Times New Roman" w:hAnsi="Verdana" w:cs="Times New Roman"/>
            <w:b/>
            <w:bCs/>
            <w:i/>
            <w:iCs/>
            <w:color w:val="000000"/>
            <w:sz w:val="18"/>
            <w:szCs w:val="18"/>
            <w:shd w:val="clear" w:color="auto" w:fill="FFFFFF"/>
            <w:lang w:eastAsia="en-IN"/>
          </w:rPr>
          <w:t>Program which describes that checked exceptions are not propagated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TestExceptionPropagation2{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m(){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java.io.IOException(</w:t>
        </w:r>
        <w:r w:rsidRPr="008C5C34">
          <w:rPr>
            <w:rFonts w:ascii="Verdana" w:eastAsia="Times New Roman" w:hAnsi="Verdana" w:cs="Times New Roman"/>
            <w:color w:val="0000FF"/>
            <w:sz w:val="18"/>
            <w:lang w:eastAsia="en-IN"/>
          </w:rPr>
          <w:t>"device error"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8C5C3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//checked exception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n(){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m();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p(){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n();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e){System.out.println(</w:t>
        </w:r>
        <w:r w:rsidRPr="008C5C34">
          <w:rPr>
            <w:rFonts w:ascii="Verdana" w:eastAsia="Times New Roman" w:hAnsi="Verdana" w:cs="Times New Roman"/>
            <w:color w:val="0000FF"/>
            <w:sz w:val="18"/>
            <w:lang w:eastAsia="en-IN"/>
          </w:rPr>
          <w:t>"exception handeled"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TestExceptionPropagation2 obj=</w:t>
        </w:r>
        <w:r w:rsidRPr="008C5C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TestExceptionPropagation2();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obj.p</w:t>
        </w:r>
        <w:proofErr w:type="spellEnd"/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8C5C34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"normal flow"</w:t>
        </w:r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8C5C34" w:rsidRPr="008C5C34" w:rsidRDefault="008C5C34" w:rsidP="008C5C34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8C5C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8C5C34" w:rsidRPr="008C5C34" w:rsidRDefault="008C5C34" w:rsidP="008C5C34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3" w:author="Unknown">
        <w:r w:rsidRPr="008C5C34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8C5C34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"http://www.javatpoint.com/opr/test.jsp?filename=TestExceptionPropagation2" \t "_blank" </w:instrText>
        </w:r>
        <w:r w:rsidRPr="008C5C34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8C5C34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8C5C34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8C5C34" w:rsidRPr="008C5C34" w:rsidRDefault="008C5C34" w:rsidP="008C5C3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5" w:author="Unknown">
        <w:r w:rsidRPr="008C5C3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Output:Compile</w:t>
        </w:r>
        <w:proofErr w:type="spellEnd"/>
        <w:r w:rsidRPr="008C5C3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Time Error</w:t>
        </w:r>
      </w:ins>
    </w:p>
    <w:p w:rsidR="00AC3E75" w:rsidRDefault="00AC3E75"/>
    <w:sectPr w:rsidR="00AC3E75" w:rsidSect="00AC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96784"/>
    <w:multiLevelType w:val="multilevel"/>
    <w:tmpl w:val="1A28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D11300"/>
    <w:multiLevelType w:val="multilevel"/>
    <w:tmpl w:val="2BE8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C5C34"/>
    <w:rsid w:val="008C5C34"/>
    <w:rsid w:val="00AC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75"/>
  </w:style>
  <w:style w:type="paragraph" w:styleId="Heading1">
    <w:name w:val="heading 1"/>
    <w:basedOn w:val="Normal"/>
    <w:link w:val="Heading1Char"/>
    <w:uiPriority w:val="9"/>
    <w:qFormat/>
    <w:rsid w:val="008C5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C5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C5C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5C34"/>
    <w:rPr>
      <w:color w:val="0000FF"/>
      <w:u w:val="single"/>
    </w:rPr>
  </w:style>
  <w:style w:type="character" w:customStyle="1" w:styleId="keyword">
    <w:name w:val="keyword"/>
    <w:basedOn w:val="DefaultParagraphFont"/>
    <w:rsid w:val="008C5C34"/>
  </w:style>
  <w:style w:type="character" w:customStyle="1" w:styleId="number">
    <w:name w:val="number"/>
    <w:basedOn w:val="DefaultParagraphFont"/>
    <w:rsid w:val="008C5C34"/>
  </w:style>
  <w:style w:type="character" w:customStyle="1" w:styleId="string">
    <w:name w:val="string"/>
    <w:basedOn w:val="DefaultParagraphFont"/>
    <w:rsid w:val="008C5C34"/>
  </w:style>
  <w:style w:type="character" w:customStyle="1" w:styleId="testit">
    <w:name w:val="testit"/>
    <w:basedOn w:val="DefaultParagraphFont"/>
    <w:rsid w:val="008C5C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C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8C5C34"/>
  </w:style>
  <w:style w:type="paragraph" w:styleId="BalloonText">
    <w:name w:val="Balloon Text"/>
    <w:basedOn w:val="Normal"/>
    <w:link w:val="BalloonTextChar"/>
    <w:uiPriority w:val="99"/>
    <w:semiHidden/>
    <w:unhideWhenUsed/>
    <w:rsid w:val="008C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68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11217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9873022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103817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javatpoint.com/opr/test.jsp?filename=TestExceptionPropag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2019-06-10T16:36:00Z</dcterms:created>
  <dcterms:modified xsi:type="dcterms:W3CDTF">2019-06-10T16:36:00Z</dcterms:modified>
</cp:coreProperties>
</file>