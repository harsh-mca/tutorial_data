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6D" w:rsidRPr="00F81C6D" w:rsidRDefault="00F81C6D" w:rsidP="00F81C6D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proofErr w:type="spellStart"/>
      <w:r w:rsidRPr="00F81C6D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ExceptionHandling</w:t>
      </w:r>
      <w:proofErr w:type="spellEnd"/>
      <w:r w:rsidRPr="00F81C6D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 with </w:t>
      </w:r>
      <w:proofErr w:type="spellStart"/>
      <w:r w:rsidRPr="00F81C6D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MethodOverriding</w:t>
      </w:r>
      <w:proofErr w:type="spellEnd"/>
      <w:r w:rsidRPr="00F81C6D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 in Java</w:t>
      </w:r>
    </w:p>
    <w:tbl>
      <w:tblPr>
        <w:tblW w:w="13162" w:type="dxa"/>
        <w:tblCellSpacing w:w="15" w:type="dxa"/>
        <w:tblInd w:w="-1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F81C6D" w:rsidRPr="00F81C6D" w:rsidTr="00F81C6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1C6D" w:rsidRPr="00F81C6D" w:rsidRDefault="00F81C6D" w:rsidP="00F81C6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81C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There are many rules if we talk about </w:t>
            </w:r>
            <w:proofErr w:type="spellStart"/>
            <w:r w:rsidRPr="00F81C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methodoverriding</w:t>
            </w:r>
            <w:proofErr w:type="spellEnd"/>
            <w:r w:rsidRPr="00F81C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with exception handling. The Rules are as follows:</w:t>
            </w:r>
          </w:p>
          <w:p w:rsidR="00F81C6D" w:rsidRPr="00F81C6D" w:rsidRDefault="00F81C6D" w:rsidP="00F81C6D">
            <w:pPr>
              <w:numPr>
                <w:ilvl w:val="0"/>
                <w:numId w:val="1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81C6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If the </w:t>
            </w:r>
            <w:proofErr w:type="spellStart"/>
            <w:r w:rsidRPr="00F81C6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superclass</w:t>
            </w:r>
            <w:proofErr w:type="spellEnd"/>
            <w:r w:rsidRPr="00F81C6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 method does not declare an exception</w:t>
            </w:r>
          </w:p>
          <w:p w:rsidR="00F81C6D" w:rsidRDefault="00F81C6D" w:rsidP="00F81C6D">
            <w:pPr>
              <w:numPr>
                <w:ilvl w:val="1"/>
                <w:numId w:val="1"/>
              </w:numPr>
              <w:spacing w:before="54" w:after="100" w:afterAutospacing="1" w:line="285" w:lineRule="atLeast"/>
              <w:ind w:left="17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81C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If the </w:t>
            </w:r>
            <w:proofErr w:type="spellStart"/>
            <w:r w:rsidRPr="00F81C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superclass</w:t>
            </w:r>
            <w:proofErr w:type="spellEnd"/>
            <w:r w:rsidRPr="00F81C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method does not declare an exception, subclass overridden method cannot declare the </w:t>
            </w:r>
          </w:p>
          <w:p w:rsidR="00F81C6D" w:rsidRPr="00F81C6D" w:rsidRDefault="00F81C6D" w:rsidP="00F81C6D">
            <w:pPr>
              <w:numPr>
                <w:ilvl w:val="1"/>
                <w:numId w:val="1"/>
              </w:numPr>
              <w:spacing w:before="54" w:after="100" w:afterAutospacing="1" w:line="285" w:lineRule="atLeast"/>
              <w:ind w:left="17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81C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checked exception but it can declare unchecked exception.</w:t>
            </w:r>
          </w:p>
          <w:p w:rsidR="00F81C6D" w:rsidRPr="00F81C6D" w:rsidRDefault="00F81C6D" w:rsidP="00F81C6D">
            <w:pPr>
              <w:numPr>
                <w:ilvl w:val="0"/>
                <w:numId w:val="1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81C6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If the </w:t>
            </w:r>
            <w:proofErr w:type="spellStart"/>
            <w:r w:rsidRPr="00F81C6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superclass</w:t>
            </w:r>
            <w:proofErr w:type="spellEnd"/>
            <w:r w:rsidRPr="00F81C6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 method declares an exception</w:t>
            </w:r>
          </w:p>
          <w:p w:rsidR="00F81C6D" w:rsidRDefault="00F81C6D" w:rsidP="00F81C6D">
            <w:pPr>
              <w:numPr>
                <w:ilvl w:val="1"/>
                <w:numId w:val="1"/>
              </w:numPr>
              <w:spacing w:before="54" w:after="100" w:afterAutospacing="1" w:line="285" w:lineRule="atLeast"/>
              <w:ind w:left="17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81C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If the </w:t>
            </w:r>
            <w:proofErr w:type="spellStart"/>
            <w:r w:rsidRPr="00F81C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superclass</w:t>
            </w:r>
            <w:proofErr w:type="spellEnd"/>
            <w:r w:rsidRPr="00F81C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method declares an exception, subclass overridden method can declare same, </w:t>
            </w:r>
          </w:p>
          <w:p w:rsidR="00F81C6D" w:rsidRPr="00F81C6D" w:rsidRDefault="00F81C6D" w:rsidP="00F81C6D">
            <w:pPr>
              <w:numPr>
                <w:ilvl w:val="1"/>
                <w:numId w:val="1"/>
              </w:numPr>
              <w:spacing w:before="54" w:after="100" w:afterAutospacing="1" w:line="285" w:lineRule="atLeast"/>
              <w:ind w:left="17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81C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subclass exception or no exception but cannot declare parent exception.</w:t>
            </w:r>
          </w:p>
        </w:tc>
      </w:tr>
    </w:tbl>
    <w:p w:rsidR="00F81C6D" w:rsidRPr="00F81C6D" w:rsidRDefault="00F81C6D" w:rsidP="00F81C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F81C6D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If the </w:t>
      </w:r>
      <w:proofErr w:type="spellStart"/>
      <w:r w:rsidRPr="00F81C6D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superclass</w:t>
      </w:r>
      <w:proofErr w:type="spellEnd"/>
      <w:r w:rsidRPr="00F81C6D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method does not declare an exception</w:t>
      </w:r>
    </w:p>
    <w:p w:rsidR="00F81C6D" w:rsidRPr="00F81C6D" w:rsidRDefault="00F81C6D" w:rsidP="00F81C6D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19"/>
          <w:szCs w:val="19"/>
          <w:lang w:eastAsia="en-IN"/>
        </w:rPr>
      </w:pPr>
      <w:r w:rsidRPr="00F81C6D">
        <w:rPr>
          <w:rFonts w:ascii="Arial" w:eastAsia="Times New Roman" w:hAnsi="Arial" w:cs="Arial"/>
          <w:color w:val="008000"/>
          <w:sz w:val="19"/>
          <w:szCs w:val="19"/>
          <w:lang w:eastAsia="en-IN"/>
        </w:rPr>
        <w:t xml:space="preserve">1) Rule: If the </w:t>
      </w:r>
      <w:proofErr w:type="spellStart"/>
      <w:r w:rsidRPr="00F81C6D">
        <w:rPr>
          <w:rFonts w:ascii="Arial" w:eastAsia="Times New Roman" w:hAnsi="Arial" w:cs="Arial"/>
          <w:color w:val="008000"/>
          <w:sz w:val="19"/>
          <w:szCs w:val="19"/>
          <w:lang w:eastAsia="en-IN"/>
        </w:rPr>
        <w:t>superclass</w:t>
      </w:r>
      <w:proofErr w:type="spellEnd"/>
      <w:r w:rsidRPr="00F81C6D">
        <w:rPr>
          <w:rFonts w:ascii="Arial" w:eastAsia="Times New Roman" w:hAnsi="Arial" w:cs="Arial"/>
          <w:color w:val="008000"/>
          <w:sz w:val="19"/>
          <w:szCs w:val="19"/>
          <w:lang w:eastAsia="en-IN"/>
        </w:rPr>
        <w:t xml:space="preserve"> method does not declare an exception, subclass overridden method cannot declare the checked exception.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import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java.io.*;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Parent{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F81C6D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msg</w:t>
      </w:r>
      <w:proofErr w:type="spellEnd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(){</w:t>
      </w:r>
      <w:proofErr w:type="spellStart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F81C6D">
        <w:rPr>
          <w:rFonts w:ascii="Verdana" w:eastAsia="Times New Roman" w:hAnsi="Verdana" w:cs="Times New Roman"/>
          <w:color w:val="0000FF"/>
          <w:sz w:val="18"/>
          <w:lang w:eastAsia="en-IN"/>
        </w:rPr>
        <w:t>"parent"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);}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TestExceptionChild</w:t>
      </w:r>
      <w:proofErr w:type="spellEnd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F81C6D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Parent{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F81C6D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msg</w:t>
      </w:r>
      <w:proofErr w:type="spellEnd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</w:t>
      </w:r>
      <w:r w:rsidRPr="00F81C6D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throws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IOException</w:t>
      </w:r>
      <w:proofErr w:type="spellEnd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F81C6D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F81C6D">
        <w:rPr>
          <w:rFonts w:ascii="Verdana" w:eastAsia="Times New Roman" w:hAnsi="Verdana" w:cs="Times New Roman"/>
          <w:color w:val="0000FF"/>
          <w:sz w:val="18"/>
          <w:lang w:eastAsia="en-IN"/>
        </w:rPr>
        <w:t>TestExceptionChild</w:t>
      </w:r>
      <w:proofErr w:type="spellEnd"/>
      <w:r w:rsidRPr="00F81C6D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F81C6D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F81C6D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F81C6D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Parent p=</w:t>
      </w:r>
      <w:r w:rsidRPr="00F81C6D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TestExceptionChild</w:t>
      </w:r>
      <w:proofErr w:type="spellEnd"/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p.msg();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F81C6D" w:rsidRPr="00F81C6D" w:rsidRDefault="00F81C6D" w:rsidP="00F81C6D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81C6D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F81C6D" w:rsidRPr="00F81C6D" w:rsidRDefault="00F81C6D" w:rsidP="00F81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F81C6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F81C6D" w:rsidRPr="00F81C6D" w:rsidRDefault="00F81C6D" w:rsidP="00F81C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81C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Output:Compile</w:t>
      </w:r>
      <w:proofErr w:type="spellEnd"/>
      <w:r w:rsidRPr="00F81C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 Error</w:t>
      </w:r>
    </w:p>
    <w:p w:rsidR="00F81C6D" w:rsidRPr="00F81C6D" w:rsidRDefault="00F81C6D" w:rsidP="00F81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C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F81C6D" w:rsidRPr="00F81C6D" w:rsidRDefault="00F81C6D" w:rsidP="00F81C6D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0" w:author="Unknown"/>
          <w:rFonts w:ascii="Arial" w:eastAsia="Times New Roman" w:hAnsi="Arial" w:cs="Arial"/>
          <w:color w:val="008000"/>
          <w:sz w:val="19"/>
          <w:szCs w:val="19"/>
          <w:lang w:eastAsia="en-IN"/>
        </w:rPr>
      </w:pPr>
      <w:ins w:id="1" w:author="Unknown">
        <w:r w:rsidRPr="00F81C6D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 xml:space="preserve">2) Rule: If the </w:t>
        </w:r>
        <w:proofErr w:type="spellStart"/>
        <w:r w:rsidRPr="00F81C6D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superclass</w:t>
        </w:r>
        <w:proofErr w:type="spellEnd"/>
        <w:r w:rsidRPr="00F81C6D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 xml:space="preserve"> method does not declare an exception, subclass overridden method cannot declare the checked exception but can declare unchecked exception.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java.io.*;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Parent{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msg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(){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F81C6D">
          <w:rPr>
            <w:rFonts w:ascii="Verdana" w:eastAsia="Times New Roman" w:hAnsi="Verdana" w:cs="Times New Roman"/>
            <w:color w:val="0000FF"/>
            <w:sz w:val="18"/>
            <w:lang w:eastAsia="en-IN"/>
          </w:rPr>
          <w:t>"parent"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TestExceptionChild1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extends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Parent{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msg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ArithmeticException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 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F81C6D">
          <w:rPr>
            <w:rFonts w:ascii="Verdana" w:eastAsia="Times New Roman" w:hAnsi="Verdana" w:cs="Times New Roman"/>
            <w:color w:val="0000FF"/>
            <w:sz w:val="18"/>
            <w:lang w:eastAsia="en-IN"/>
          </w:rPr>
          <w:t>"child"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Parent p=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TestExceptionChild1();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p.msg();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F81C6D" w:rsidRPr="00F81C6D" w:rsidRDefault="00F81C6D" w:rsidP="00F81C6D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81C6D" w:rsidRPr="00F81C6D" w:rsidRDefault="00F81C6D" w:rsidP="00F81C6D">
      <w:pPr>
        <w:spacing w:after="0" w:line="240" w:lineRule="auto"/>
        <w:rPr>
          <w:ins w:id="3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1" w:author="Unknown"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"http://www.javatpoint.com/opr/test.jsp?filename=TestExceptionChild1" \t "_blank" </w:instrText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F81C6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F81C6D" w:rsidRPr="00F81C6D" w:rsidRDefault="00F81C6D" w:rsidP="00F81C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33" w:author="Unknown">
        <w:r w:rsidRPr="00F81C6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Output:child</w:t>
        </w:r>
        <w:proofErr w:type="spellEnd"/>
      </w:ins>
    </w:p>
    <w:p w:rsidR="00F81C6D" w:rsidRPr="00F81C6D" w:rsidRDefault="00F81C6D" w:rsidP="00F81C6D">
      <w:pPr>
        <w:spacing w:after="0" w:line="240" w:lineRule="auto"/>
        <w:rPr>
          <w:ins w:id="3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5" w:author="Unknown">
        <w:r w:rsidRPr="00F81C6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pt" o:hralign="center" o:hrstd="t" o:hrnoshade="t" o:hr="t" fillcolor="#d4d4d4" stroked="f"/>
          </w:pict>
        </w:r>
      </w:ins>
    </w:p>
    <w:p w:rsidR="00F81C6D" w:rsidRPr="00F81C6D" w:rsidRDefault="00F81C6D" w:rsidP="00F81C6D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6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37" w:author="Unknown">
        <w:r w:rsidRPr="00F81C6D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If the </w:t>
        </w:r>
        <w:proofErr w:type="spellStart"/>
        <w:r w:rsidRPr="00F81C6D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superclass</w:t>
        </w:r>
        <w:proofErr w:type="spellEnd"/>
        <w:r w:rsidRPr="00F81C6D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method declares an exception</w:t>
        </w:r>
      </w:ins>
    </w:p>
    <w:p w:rsidR="00F81C6D" w:rsidRPr="00F81C6D" w:rsidRDefault="00F81C6D" w:rsidP="00F81C6D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38" w:author="Unknown"/>
          <w:rFonts w:ascii="Arial" w:eastAsia="Times New Roman" w:hAnsi="Arial" w:cs="Arial"/>
          <w:color w:val="008000"/>
          <w:sz w:val="19"/>
          <w:szCs w:val="19"/>
          <w:lang w:eastAsia="en-IN"/>
        </w:rPr>
      </w:pPr>
      <w:ins w:id="39" w:author="Unknown">
        <w:r w:rsidRPr="00F81C6D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 xml:space="preserve">1) Rule: If the </w:t>
        </w:r>
        <w:proofErr w:type="spellStart"/>
        <w:r w:rsidRPr="00F81C6D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superclass</w:t>
        </w:r>
        <w:proofErr w:type="spellEnd"/>
        <w:r w:rsidRPr="00F81C6D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 xml:space="preserve"> method declares an exception, subclass overridden method can declare same, subclass exception or no exception but cannot declare parent exception.</w:t>
        </w:r>
      </w:ins>
    </w:p>
    <w:p w:rsidR="00F81C6D" w:rsidRPr="00F81C6D" w:rsidRDefault="00F81C6D" w:rsidP="00F81C6D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41" w:author="Unknown">
        <w:r w:rsidRPr="00F81C6D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Example in case subclass overridden method declares parent exception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java.io.*;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Parent{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msg()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ArithmeticException{System.out.println(</w:t>
        </w:r>
        <w:r w:rsidRPr="00F81C6D">
          <w:rPr>
            <w:rFonts w:ascii="Verdana" w:eastAsia="Times New Roman" w:hAnsi="Verdana" w:cs="Times New Roman"/>
            <w:color w:val="0000FF"/>
            <w:sz w:val="18"/>
            <w:lang w:eastAsia="en-IN"/>
          </w:rPr>
          <w:t>"parent"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TestExceptionChild2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extends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Parent{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msg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Exception{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F81C6D">
          <w:rPr>
            <w:rFonts w:ascii="Verdana" w:eastAsia="Times New Roman" w:hAnsi="Verdana" w:cs="Times New Roman"/>
            <w:color w:val="0000FF"/>
            <w:sz w:val="18"/>
            <w:lang w:eastAsia="en-IN"/>
          </w:rPr>
          <w:t>"child"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Parent p=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TestExceptionChild2();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try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p.msg();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}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catch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(Exception e){}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9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F81C6D" w:rsidRPr="00F81C6D" w:rsidRDefault="00F81C6D" w:rsidP="00F81C6D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1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81C6D" w:rsidRPr="00F81C6D" w:rsidRDefault="00F81C6D" w:rsidP="00F81C6D">
      <w:pPr>
        <w:spacing w:after="0" w:line="240" w:lineRule="auto"/>
        <w:rPr>
          <w:ins w:id="7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3" w:author="Unknown"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"http://www.javatpoint.com/opr/test.jsp?filename=TestExceptionChild2" \t "_blank" </w:instrText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F81C6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F81C6D" w:rsidRPr="00F81C6D" w:rsidRDefault="00F81C6D" w:rsidP="00F81C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75" w:author="Unknown">
        <w:r w:rsidRPr="00F81C6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Output:Compile</w:t>
        </w:r>
        <w:proofErr w:type="spellEnd"/>
        <w:r w:rsidRPr="00F81C6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Time Error</w:t>
        </w:r>
      </w:ins>
    </w:p>
    <w:p w:rsidR="00F81C6D" w:rsidRPr="00F81C6D" w:rsidRDefault="00F81C6D" w:rsidP="00F81C6D">
      <w:pPr>
        <w:spacing w:after="0" w:line="240" w:lineRule="auto"/>
        <w:rPr>
          <w:ins w:id="7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7" w:author="Unknown">
        <w:r w:rsidRPr="00F81C6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7" style="width:0;height:.7pt" o:hralign="center" o:hrstd="t" o:hrnoshade="t" o:hr="t" fillcolor="#d4d4d4" stroked="f"/>
          </w:pict>
        </w:r>
      </w:ins>
    </w:p>
    <w:p w:rsidR="00F81C6D" w:rsidRPr="00F81C6D" w:rsidRDefault="00F81C6D" w:rsidP="00F81C6D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7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79" w:author="Unknown">
        <w:r w:rsidRPr="00F81C6D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Example in case subclass overridden method declares same exception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1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java.io.*;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3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Parent{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msg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Exception{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F81C6D">
          <w:rPr>
            <w:rFonts w:ascii="Verdana" w:eastAsia="Times New Roman" w:hAnsi="Verdana" w:cs="Times New Roman"/>
            <w:color w:val="0000FF"/>
            <w:sz w:val="18"/>
            <w:lang w:eastAsia="en-IN"/>
          </w:rPr>
          <w:t>"parent"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9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1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TestExceptionChild3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extends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Parent{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3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msg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Exception{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F81C6D">
          <w:rPr>
            <w:rFonts w:ascii="Verdana" w:eastAsia="Times New Roman" w:hAnsi="Verdana" w:cs="Times New Roman"/>
            <w:color w:val="0000FF"/>
            <w:sz w:val="18"/>
            <w:lang w:eastAsia="en-IN"/>
          </w:rPr>
          <w:t>"child"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9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Parent p=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TestExceptionChild3();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1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try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3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p.msg();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}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catch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(Exception e){}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F81C6D" w:rsidRPr="00F81C6D" w:rsidRDefault="00F81C6D" w:rsidP="00F81C6D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9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81C6D" w:rsidRPr="00F81C6D" w:rsidRDefault="00F81C6D" w:rsidP="00F81C6D">
      <w:pPr>
        <w:spacing w:after="0" w:line="240" w:lineRule="auto"/>
        <w:rPr>
          <w:ins w:id="11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1" w:author="Unknown"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"http://www.javatpoint.com/opr/test.jsp?filename=TestExceptionChild3" \t "_blank" </w:instrText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F81C6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F81C6D" w:rsidRPr="00F81C6D" w:rsidRDefault="00F81C6D" w:rsidP="00F81C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13" w:author="Unknown">
        <w:r w:rsidRPr="00F81C6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Output:child</w:t>
        </w:r>
        <w:proofErr w:type="spellEnd"/>
      </w:ins>
    </w:p>
    <w:p w:rsidR="00F81C6D" w:rsidRPr="00F81C6D" w:rsidRDefault="00F81C6D" w:rsidP="00F81C6D">
      <w:pPr>
        <w:spacing w:after="0" w:line="240" w:lineRule="auto"/>
        <w:rPr>
          <w:ins w:id="11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5" w:author="Unknown">
        <w:r w:rsidRPr="00F81C6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8" style="width:0;height:.7pt" o:hralign="center" o:hrstd="t" o:hrnoshade="t" o:hr="t" fillcolor="#d4d4d4" stroked="f"/>
          </w:pict>
        </w:r>
      </w:ins>
    </w:p>
    <w:p w:rsidR="00F81C6D" w:rsidRPr="00F81C6D" w:rsidRDefault="00F81C6D" w:rsidP="00F81C6D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16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17" w:author="Unknown">
        <w:r w:rsidRPr="00F81C6D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Example in case subclass overridden method declares subclass exception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9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java.io.*;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1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Parent{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3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msg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Exception{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F81C6D">
          <w:rPr>
            <w:rFonts w:ascii="Verdana" w:eastAsia="Times New Roman" w:hAnsi="Verdana" w:cs="Times New Roman"/>
            <w:color w:val="0000FF"/>
            <w:sz w:val="18"/>
            <w:lang w:eastAsia="en-IN"/>
          </w:rPr>
          <w:t>"parent"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9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TestExceptionChild4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extends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Parent{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1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msg()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ArithmeticException{System.out.println(</w:t>
        </w:r>
        <w:r w:rsidRPr="00F81C6D">
          <w:rPr>
            <w:rFonts w:ascii="Verdana" w:eastAsia="Times New Roman" w:hAnsi="Verdana" w:cs="Times New Roman"/>
            <w:color w:val="0000FF"/>
            <w:sz w:val="18"/>
            <w:lang w:eastAsia="en-IN"/>
          </w:rPr>
          <w:t>"child"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3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Parent p=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TestExceptionChild4();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9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try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1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p.msg();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3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}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catch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(Exception e){}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F81C6D" w:rsidRPr="00F81C6D" w:rsidRDefault="00F81C6D" w:rsidP="00F81C6D">
      <w:pPr>
        <w:numPr>
          <w:ilvl w:val="0"/>
          <w:numId w:val="6"/>
        </w:numPr>
        <w:shd w:val="clear" w:color="auto" w:fill="FFFFFF"/>
        <w:spacing w:after="109" w:line="28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81C6D" w:rsidRPr="00F81C6D" w:rsidRDefault="00F81C6D" w:rsidP="00F81C6D">
      <w:pPr>
        <w:spacing w:after="0" w:line="240" w:lineRule="auto"/>
        <w:rPr>
          <w:ins w:id="14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49" w:author="Unknown"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"http://www.javatpoint.com/opr/test.jsp?filename=TestExceptionChild4" \t "_blank" </w:instrText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F81C6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F81C6D" w:rsidRPr="00F81C6D" w:rsidRDefault="00F81C6D" w:rsidP="00F81C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51" w:author="Unknown">
        <w:r w:rsidRPr="00F81C6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Output:child</w:t>
        </w:r>
        <w:proofErr w:type="spellEnd"/>
      </w:ins>
    </w:p>
    <w:p w:rsidR="00F81C6D" w:rsidRPr="00F81C6D" w:rsidRDefault="00F81C6D" w:rsidP="00F81C6D">
      <w:pPr>
        <w:spacing w:after="0" w:line="240" w:lineRule="auto"/>
        <w:rPr>
          <w:ins w:id="15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3" w:author="Unknown">
        <w:r w:rsidRPr="00F81C6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9" style="width:0;height:.7pt" o:hralign="center" o:hrstd="t" o:hrnoshade="t" o:hr="t" fillcolor="#d4d4d4" stroked="f"/>
          </w:pict>
        </w:r>
      </w:ins>
    </w:p>
    <w:p w:rsidR="00F81C6D" w:rsidRPr="00F81C6D" w:rsidRDefault="00F81C6D" w:rsidP="00F81C6D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54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55" w:author="Unknown">
        <w:r w:rsidRPr="00F81C6D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Example in case subclass overridden method declares no exception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7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java.io.*;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9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Parent{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1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msg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Exception{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F81C6D">
          <w:rPr>
            <w:rFonts w:ascii="Verdana" w:eastAsia="Times New Roman" w:hAnsi="Verdana" w:cs="Times New Roman"/>
            <w:color w:val="0000FF"/>
            <w:sz w:val="18"/>
            <w:lang w:eastAsia="en-IN"/>
          </w:rPr>
          <w:t>"parent"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3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7" w:author="Unknown"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TestExceptionChild5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extends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Parent{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9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msg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(){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F81C6D">
          <w:rPr>
            <w:rFonts w:ascii="Verdana" w:eastAsia="Times New Roman" w:hAnsi="Verdana" w:cs="Times New Roman"/>
            <w:color w:val="0000FF"/>
            <w:sz w:val="18"/>
            <w:lang w:eastAsia="en-IN"/>
          </w:rPr>
          <w:t>"child"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1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3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Parent p=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TestExceptionChild5();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7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try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9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 p.msg();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1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}</w:t>
        </w:r>
        <w:r w:rsidRPr="00F81C6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catch</w:t>
        </w:r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(Exception e){}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1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3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F81C6D" w:rsidRPr="00F81C6D" w:rsidRDefault="00F81C6D" w:rsidP="00F81C6D">
      <w:pPr>
        <w:numPr>
          <w:ilvl w:val="0"/>
          <w:numId w:val="7"/>
        </w:numPr>
        <w:shd w:val="clear" w:color="auto" w:fill="FFFFFF"/>
        <w:spacing w:after="109" w:line="285" w:lineRule="atLeast"/>
        <w:ind w:left="0"/>
        <w:rPr>
          <w:ins w:id="1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5" w:author="Unknown">
        <w:r w:rsidRPr="00F81C6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F81C6D" w:rsidRPr="00F81C6D" w:rsidRDefault="00F81C6D" w:rsidP="00F81C6D">
      <w:pPr>
        <w:spacing w:after="0" w:line="240" w:lineRule="auto"/>
        <w:rPr>
          <w:ins w:id="18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87" w:author="Unknown"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"http://www.javatpoint.com/opr/test.jsp?filename=TestExceptionChild5" \t "_blank" </w:instrText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F81C6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F81C6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F81C6D" w:rsidRPr="00F81C6D" w:rsidRDefault="00F81C6D" w:rsidP="00F81C6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89" w:author="Unknown">
        <w:r w:rsidRPr="00F81C6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Output:child</w:t>
        </w:r>
        <w:proofErr w:type="spellEnd"/>
      </w:ins>
    </w:p>
    <w:p w:rsidR="008738E0" w:rsidRDefault="008738E0"/>
    <w:sectPr w:rsidR="008738E0" w:rsidSect="0087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C51"/>
    <w:multiLevelType w:val="multilevel"/>
    <w:tmpl w:val="58D4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A42771"/>
    <w:multiLevelType w:val="multilevel"/>
    <w:tmpl w:val="B198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533E0"/>
    <w:multiLevelType w:val="multilevel"/>
    <w:tmpl w:val="86C81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59C7957"/>
    <w:multiLevelType w:val="multilevel"/>
    <w:tmpl w:val="B9C4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AA71AB"/>
    <w:multiLevelType w:val="multilevel"/>
    <w:tmpl w:val="FF6C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8E4303"/>
    <w:multiLevelType w:val="multilevel"/>
    <w:tmpl w:val="18D0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E44099"/>
    <w:multiLevelType w:val="multilevel"/>
    <w:tmpl w:val="C6CC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81C6D"/>
    <w:rsid w:val="008738E0"/>
    <w:rsid w:val="00F81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E0"/>
  </w:style>
  <w:style w:type="paragraph" w:styleId="Heading1">
    <w:name w:val="heading 1"/>
    <w:basedOn w:val="Normal"/>
    <w:link w:val="Heading1Char"/>
    <w:uiPriority w:val="9"/>
    <w:qFormat/>
    <w:rsid w:val="00F81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1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81C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C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1C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81C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1C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1C6D"/>
    <w:rPr>
      <w:color w:val="0000FF"/>
      <w:u w:val="single"/>
    </w:rPr>
  </w:style>
  <w:style w:type="character" w:customStyle="1" w:styleId="keyword">
    <w:name w:val="keyword"/>
    <w:basedOn w:val="DefaultParagraphFont"/>
    <w:rsid w:val="00F81C6D"/>
  </w:style>
  <w:style w:type="character" w:customStyle="1" w:styleId="string">
    <w:name w:val="string"/>
    <w:basedOn w:val="DefaultParagraphFont"/>
    <w:rsid w:val="00F81C6D"/>
  </w:style>
  <w:style w:type="character" w:customStyle="1" w:styleId="testit">
    <w:name w:val="testit"/>
    <w:basedOn w:val="DefaultParagraphFont"/>
    <w:rsid w:val="00F81C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99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862176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4711181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6658253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6371596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2581594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5751649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6532964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6949568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974857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3492599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1231086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ExceptionChi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2019-06-10T16:41:00Z</dcterms:created>
  <dcterms:modified xsi:type="dcterms:W3CDTF">2019-06-10T16:42:00Z</dcterms:modified>
</cp:coreProperties>
</file>