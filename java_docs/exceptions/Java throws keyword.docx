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C7" w:rsidRPr="000A50C7" w:rsidRDefault="000A50C7" w:rsidP="000A50C7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0A50C7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throws keyword</w:t>
      </w:r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 </w:t>
      </w:r>
      <w:r w:rsidRPr="000A50C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Java throws keyword</w:t>
      </w:r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is used to declare an exception. It gives an information to the programmer that there may occur an exception so it is better for the </w:t>
      </w:r>
      <w:proofErr w:type="spellStart"/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programmer</w:t>
      </w:r>
      <w:proofErr w:type="spellEnd"/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to provide the exception handling code so that normal flow can be maintained.</w:t>
      </w:r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Exception Handling is mainly used to handle the checked exceptions. If there occurs any unchecked exception such as </w:t>
      </w:r>
      <w:proofErr w:type="spellStart"/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NullPointerException</w:t>
      </w:r>
      <w:proofErr w:type="spellEnd"/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, it is programmers fault that he is not performing check up before the code being used.</w:t>
      </w:r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0A50C7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Syntax of java throws</w:t>
      </w:r>
    </w:p>
    <w:p w:rsidR="000A50C7" w:rsidRPr="000A50C7" w:rsidRDefault="000A50C7" w:rsidP="000A50C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0A50C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return_type</w:t>
      </w:r>
      <w:proofErr w:type="spellEnd"/>
      <w:r w:rsidRPr="000A50C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A50C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method_name</w:t>
      </w:r>
      <w:proofErr w:type="spellEnd"/>
      <w:r w:rsidRPr="000A50C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 </w:t>
      </w:r>
      <w:r w:rsidRPr="000A50C7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throws</w:t>
      </w:r>
      <w:r w:rsidRPr="000A50C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0A50C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exception_class_name</w:t>
      </w:r>
      <w:proofErr w:type="spellEnd"/>
      <w:r w:rsidRPr="000A50C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0A50C7" w:rsidRPr="000A50C7" w:rsidRDefault="000A50C7" w:rsidP="000A50C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50C7">
        <w:rPr>
          <w:rFonts w:ascii="Verdana" w:eastAsia="Times New Roman" w:hAnsi="Verdana" w:cs="Times New Roman"/>
          <w:color w:val="008200"/>
          <w:sz w:val="18"/>
          <w:lang w:eastAsia="en-IN"/>
        </w:rPr>
        <w:t>//method code</w:t>
      </w:r>
      <w:r w:rsidRPr="000A50C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0A50C7" w:rsidRPr="000A50C7" w:rsidRDefault="000A50C7" w:rsidP="000A50C7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50C7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0A50C7" w:rsidRPr="000A50C7" w:rsidRDefault="000A50C7" w:rsidP="000A5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0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0A50C7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Which exception should be declared</w:t>
      </w:r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0A50C7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Ans</w:t>
      </w:r>
      <w:proofErr w:type="spellEnd"/>
      <w:r w:rsidRPr="000A50C7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)</w:t>
      </w:r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checked exception only, because:</w:t>
      </w:r>
    </w:p>
    <w:p w:rsidR="000A50C7" w:rsidRPr="000A50C7" w:rsidRDefault="000A50C7" w:rsidP="000A50C7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50C7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unchecked Exception:</w:t>
      </w:r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under your control so correct your code.</w:t>
      </w:r>
    </w:p>
    <w:p w:rsidR="000A50C7" w:rsidRPr="000A50C7" w:rsidRDefault="000A50C7" w:rsidP="000A50C7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50C7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error:</w:t>
      </w:r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beyond your control e.g. you are unable to do anything if there occurs </w:t>
      </w:r>
      <w:proofErr w:type="spellStart"/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VirtualMachineError</w:t>
      </w:r>
      <w:proofErr w:type="spellEnd"/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or </w:t>
      </w:r>
      <w:proofErr w:type="spellStart"/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StackOverflowError</w:t>
      </w:r>
      <w:proofErr w:type="spellEnd"/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0A50C7" w:rsidRPr="000A50C7" w:rsidRDefault="000A50C7" w:rsidP="000A5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0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pt" o:hralign="center" o:hrstd="t" o:hrnoshade="t" o:hr="t" fillcolor="#d4d4d4" stroked="f"/>
        </w:pict>
      </w:r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0A50C7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Advantage of Java throws keyword</w:t>
      </w:r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Now Checked Exception can be propagated (forwarded in call stack).</w:t>
      </w:r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0A50C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It provides information to the caller of the method about the exception.</w:t>
      </w:r>
    </w:p>
    <w:p w:rsidR="000A50C7" w:rsidRPr="000A50C7" w:rsidRDefault="000A50C7" w:rsidP="000A5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0C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pt" o:hralign="center" o:hrstd="t" o:hrnoshade="t" o:hr="t" fillcolor="#d4d4d4" stroked="f"/>
        </w:pict>
      </w:r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0A50C7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throws example</w:t>
        </w:r>
      </w:ins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Let's see the example of java throws clause which describes that checked exceptions can be propagated by throws keyword.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java.io.IOException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Testthrows1{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m()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IOException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IOException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0A50C7">
          <w:rPr>
            <w:rFonts w:ascii="Verdana" w:eastAsia="Times New Roman" w:hAnsi="Verdana" w:cs="Times New Roman"/>
            <w:color w:val="0000FF"/>
            <w:sz w:val="18"/>
            <w:lang w:eastAsia="en-IN"/>
          </w:rPr>
          <w:t>"device error"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</w:t>
        </w:r>
        <w:r w:rsidRPr="000A50C7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//checked exception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n()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IOException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m();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p(){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n();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}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(Exception e){System.out.println(</w:t>
        </w:r>
        <w:r w:rsidRPr="000A50C7">
          <w:rPr>
            <w:rFonts w:ascii="Verdana" w:eastAsia="Times New Roman" w:hAnsi="Verdana" w:cs="Times New Roman"/>
            <w:color w:val="0000FF"/>
            <w:sz w:val="18"/>
            <w:lang w:eastAsia="en-IN"/>
          </w:rPr>
          <w:t>"exception handled"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Testthrows1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obj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Testthrows1();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obj.p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0A50C7">
          <w:rPr>
            <w:rFonts w:ascii="Verdana" w:eastAsia="Times New Roman" w:hAnsi="Verdana" w:cs="Times New Roman"/>
            <w:color w:val="0000FF"/>
            <w:sz w:val="18"/>
            <w:lang w:eastAsia="en-IN"/>
          </w:rPr>
          <w:t>"normal flow..."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0A50C7" w:rsidRPr="000A50C7" w:rsidRDefault="000A50C7" w:rsidP="000A50C7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0A50C7" w:rsidRPr="000A50C7" w:rsidRDefault="000A50C7" w:rsidP="000A50C7">
      <w:pPr>
        <w:spacing w:after="0" w:line="240" w:lineRule="auto"/>
        <w:rPr>
          <w:ins w:id="4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3" w:author="Unknown"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"http://www.javatpoint.com/opr/test.jsp?filename=Testthrows1" \t "_blank" </w:instrText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0A50C7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240" w:lineRule="auto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0A50C7" w:rsidRPr="000A50C7" w:rsidRDefault="000A50C7" w:rsidP="000A50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7" w:author="Unknown">
        <w:r w:rsidRPr="000A50C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exception handled</w:t>
        </w:r>
      </w:ins>
    </w:p>
    <w:p w:rsidR="000A50C7" w:rsidRPr="000A50C7" w:rsidRDefault="000A50C7" w:rsidP="000A50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9" w:author="Unknown">
        <w:r w:rsidRPr="000A50C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normal flow...</w:t>
        </w:r>
      </w:ins>
    </w:p>
    <w:p w:rsidR="000A50C7" w:rsidRPr="000A50C7" w:rsidRDefault="000A50C7" w:rsidP="000A50C7">
      <w:pPr>
        <w:spacing w:after="0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51" w:author="Unknown">
        <w:r w:rsidRPr="000A50C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8" style="width:0;height:.7pt" o:hralign="center" o:hrstd="t" o:hrnoshade="t" o:hr="t" fillcolor="#d4d4d4" stroked="f"/>
          </w:pict>
        </w:r>
      </w:ins>
    </w:p>
    <w:p w:rsidR="000A50C7" w:rsidRPr="000A50C7" w:rsidRDefault="000A50C7" w:rsidP="000A50C7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312" w:lineRule="atLeast"/>
        <w:outlineLvl w:val="2"/>
        <w:rPr>
          <w:ins w:id="52" w:author="Unknown"/>
          <w:rFonts w:ascii="Arial" w:eastAsia="Times New Roman" w:hAnsi="Arial" w:cs="Arial"/>
          <w:b/>
          <w:bCs/>
          <w:color w:val="008000"/>
          <w:sz w:val="19"/>
          <w:szCs w:val="19"/>
          <w:lang w:eastAsia="en-IN"/>
        </w:rPr>
      </w:pPr>
      <w:ins w:id="53" w:author="Unknown">
        <w:r w:rsidRPr="000A50C7">
          <w:rPr>
            <w:rFonts w:ascii="Arial" w:eastAsia="Times New Roman" w:hAnsi="Arial" w:cs="Arial"/>
            <w:b/>
            <w:bCs/>
            <w:color w:val="008000"/>
            <w:sz w:val="19"/>
            <w:szCs w:val="19"/>
            <w:lang w:eastAsia="en-IN"/>
          </w:rPr>
          <w:t>Rule: If you are calling a method that declares an exception, you must either caught or declare the exception.</w:t>
        </w:r>
      </w:ins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0A50C7" w:rsidRPr="000A50C7" w:rsidTr="000A50C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50C7" w:rsidRPr="000A50C7" w:rsidRDefault="000A50C7" w:rsidP="000A50C7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A50C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There are two cases:</w:t>
            </w:r>
          </w:p>
          <w:p w:rsidR="000A50C7" w:rsidRPr="000A50C7" w:rsidRDefault="000A50C7" w:rsidP="000A50C7">
            <w:pPr>
              <w:numPr>
                <w:ilvl w:val="0"/>
                <w:numId w:val="4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A50C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Case1:</w:t>
            </w:r>
            <w:r w:rsidRPr="000A50C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You caught the exception i.e. handle the exception using try/catch.</w:t>
            </w:r>
          </w:p>
          <w:p w:rsidR="000A50C7" w:rsidRPr="000A50C7" w:rsidRDefault="000A50C7" w:rsidP="000A50C7">
            <w:pPr>
              <w:numPr>
                <w:ilvl w:val="0"/>
                <w:numId w:val="4"/>
              </w:numPr>
              <w:spacing w:before="54" w:after="100" w:afterAutospacing="1" w:line="285" w:lineRule="atLeast"/>
              <w:ind w:left="99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A50C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IN"/>
              </w:rPr>
              <w:t>Case2:</w:t>
            </w:r>
            <w:r w:rsidRPr="000A50C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You declare the exception i.e. specifying throws with the method.</w:t>
            </w:r>
          </w:p>
        </w:tc>
      </w:tr>
    </w:tbl>
    <w:p w:rsidR="000A50C7" w:rsidRPr="000A50C7" w:rsidRDefault="000A50C7" w:rsidP="000A50C7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4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55" w:author="Unknown">
        <w:r w:rsidRPr="000A50C7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Case1: You handle the exception</w:t>
        </w:r>
      </w:ins>
    </w:p>
    <w:p w:rsidR="000A50C7" w:rsidRPr="000A50C7" w:rsidRDefault="000A50C7" w:rsidP="000A50C7">
      <w:pPr>
        <w:numPr>
          <w:ilvl w:val="0"/>
          <w:numId w:val="5"/>
        </w:numPr>
        <w:shd w:val="clear" w:color="auto" w:fill="FFFFFF"/>
        <w:spacing w:before="54" w:after="100" w:afterAutospacing="1" w:line="285" w:lineRule="atLeast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In case you handle the exception, the code will be executed fine whether exception occurs during the program or not.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java.io.*;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M{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method()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IOException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IOException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0A50C7">
          <w:rPr>
            <w:rFonts w:ascii="Verdana" w:eastAsia="Times New Roman" w:hAnsi="Verdana" w:cs="Times New Roman"/>
            <w:color w:val="0000FF"/>
            <w:sz w:val="18"/>
            <w:lang w:eastAsia="en-IN"/>
          </w:rPr>
          <w:t>"device error"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Testthrows2{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try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M m=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M();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m.method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catch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(Exception e){System.out.println(</w:t>
        </w:r>
        <w:r w:rsidRPr="000A50C7">
          <w:rPr>
            <w:rFonts w:ascii="Verdana" w:eastAsia="Times New Roman" w:hAnsi="Verdana" w:cs="Times New Roman"/>
            <w:color w:val="0000FF"/>
            <w:sz w:val="18"/>
            <w:lang w:eastAsia="en-IN"/>
          </w:rPr>
          <w:t>"exception handled"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);}   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5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0A50C7">
          <w:rPr>
            <w:rFonts w:ascii="Verdana" w:eastAsia="Times New Roman" w:hAnsi="Verdana" w:cs="Times New Roman"/>
            <w:color w:val="0000FF"/>
            <w:sz w:val="18"/>
            <w:lang w:eastAsia="en-IN"/>
          </w:rPr>
          <w:t>"normal flow..."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0A50C7" w:rsidRPr="000A50C7" w:rsidRDefault="000A50C7" w:rsidP="000A50C7">
      <w:pPr>
        <w:numPr>
          <w:ilvl w:val="0"/>
          <w:numId w:val="6"/>
        </w:numPr>
        <w:shd w:val="clear" w:color="auto" w:fill="FFFFFF"/>
        <w:spacing w:after="109" w:line="28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}  </w:t>
        </w:r>
      </w:ins>
    </w:p>
    <w:p w:rsidR="000A50C7" w:rsidRPr="000A50C7" w:rsidRDefault="000A50C7" w:rsidP="000A50C7">
      <w:pPr>
        <w:spacing w:after="0" w:line="240" w:lineRule="auto"/>
        <w:rPr>
          <w:ins w:id="9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1" w:author="Unknown"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"http://www.javatpoint.com/opr/test.jsp?filename=Testthrows2" \t "_blank" </w:instrText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0A50C7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0A50C7" w:rsidRPr="000A50C7" w:rsidRDefault="000A50C7" w:rsidP="000A50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93" w:author="Unknown">
        <w:r w:rsidRPr="000A50C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Output:exception</w:t>
        </w:r>
        <w:proofErr w:type="spellEnd"/>
        <w:r w:rsidRPr="000A50C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handled</w:t>
        </w:r>
      </w:ins>
    </w:p>
    <w:p w:rsidR="000A50C7" w:rsidRPr="000A50C7" w:rsidRDefault="000A50C7" w:rsidP="000A50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5" w:author="Unknown">
        <w:r w:rsidRPr="000A50C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normal flow...</w:t>
        </w:r>
      </w:ins>
    </w:p>
    <w:p w:rsidR="000A50C7" w:rsidRPr="000A50C7" w:rsidRDefault="000A50C7" w:rsidP="000A50C7">
      <w:pPr>
        <w:spacing w:after="0" w:line="240" w:lineRule="auto"/>
        <w:rPr>
          <w:ins w:id="9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97" w:author="Unknown">
        <w:r w:rsidRPr="000A50C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9" style="width:0;height:.7pt" o:hralign="center" o:hrstd="t" o:hrnoshade="t" o:hr="t" fillcolor="#d4d4d4" stroked="f"/>
          </w:pict>
        </w:r>
      </w:ins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9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99" w:author="Unknown">
        <w:r w:rsidRPr="000A50C7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Case2: You declare the exception</w:t>
        </w:r>
      </w:ins>
    </w:p>
    <w:p w:rsidR="000A50C7" w:rsidRPr="000A50C7" w:rsidRDefault="000A50C7" w:rsidP="000A50C7">
      <w:pPr>
        <w:numPr>
          <w:ilvl w:val="0"/>
          <w:numId w:val="7"/>
        </w:numPr>
        <w:shd w:val="clear" w:color="auto" w:fill="FFFFFF"/>
        <w:spacing w:before="54" w:after="100" w:afterAutospacing="1" w:line="285" w:lineRule="atLeast"/>
        <w:rPr>
          <w:ins w:id="1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A)In case you declare the exception, if exception does not occur, the code will be executed fine.</w:t>
        </w:r>
      </w:ins>
    </w:p>
    <w:p w:rsidR="000A50C7" w:rsidRPr="000A50C7" w:rsidRDefault="000A50C7" w:rsidP="000A50C7">
      <w:pPr>
        <w:numPr>
          <w:ilvl w:val="0"/>
          <w:numId w:val="7"/>
        </w:numPr>
        <w:shd w:val="clear" w:color="auto" w:fill="FFFFFF"/>
        <w:spacing w:before="54" w:after="100" w:afterAutospacing="1" w:line="285" w:lineRule="atLeast"/>
        <w:rPr>
          <w:ins w:id="1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B)In case you declare the exception if exception 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occures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, an exception will be thrown at runtime because throws does not handle the exception.</w:t>
        </w:r>
      </w:ins>
    </w:p>
    <w:p w:rsidR="000A50C7" w:rsidRPr="000A50C7" w:rsidRDefault="000A50C7" w:rsidP="000A50C7">
      <w:pPr>
        <w:spacing w:after="0" w:line="240" w:lineRule="auto"/>
        <w:rPr>
          <w:ins w:id="10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05" w:author="Unknown">
        <w:r w:rsidRPr="000A50C7">
          <w:rPr>
            <w:rFonts w:ascii="Verdana" w:eastAsia="Times New Roman" w:hAnsi="Verdana" w:cs="Times New Roman"/>
            <w:b/>
            <w:bCs/>
            <w:i/>
            <w:iCs/>
            <w:color w:val="000000"/>
            <w:sz w:val="18"/>
            <w:szCs w:val="18"/>
            <w:shd w:val="clear" w:color="auto" w:fill="FFFFFF"/>
            <w:lang w:eastAsia="en-IN"/>
          </w:rPr>
          <w:t>A)Program if exception does not occur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7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java.io.*;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9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M{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method()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IOException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0A50C7">
          <w:rPr>
            <w:rFonts w:ascii="Verdana" w:eastAsia="Times New Roman" w:hAnsi="Verdana" w:cs="Times New Roman"/>
            <w:color w:val="0000FF"/>
            <w:sz w:val="18"/>
            <w:lang w:eastAsia="en-IN"/>
          </w:rPr>
          <w:t>"device operation performed"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5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9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Testthrows3{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args[])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IOException{</w:t>
        </w:r>
        <w:r w:rsidRPr="000A50C7">
          <w:rPr>
            <w:rFonts w:ascii="Verdana" w:eastAsia="Times New Roman" w:hAnsi="Verdana" w:cs="Times New Roman"/>
            <w:color w:val="008200"/>
            <w:sz w:val="18"/>
            <w:lang w:eastAsia="en-IN"/>
          </w:rPr>
          <w:t>//declare exception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M m=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M();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5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m.method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0A50C7">
          <w:rPr>
            <w:rFonts w:ascii="Verdana" w:eastAsia="Times New Roman" w:hAnsi="Verdana" w:cs="Times New Roman"/>
            <w:color w:val="0000FF"/>
            <w:sz w:val="18"/>
            <w:lang w:eastAsia="en-IN"/>
          </w:rPr>
          <w:t>"normal flow..."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0A50C7" w:rsidRPr="000A50C7" w:rsidRDefault="000A50C7" w:rsidP="000A50C7">
      <w:pPr>
        <w:numPr>
          <w:ilvl w:val="0"/>
          <w:numId w:val="8"/>
        </w:numPr>
        <w:shd w:val="clear" w:color="auto" w:fill="FFFFFF"/>
        <w:spacing w:after="109" w:line="28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0A50C7" w:rsidRPr="000A50C7" w:rsidRDefault="000A50C7" w:rsidP="000A50C7">
      <w:pPr>
        <w:spacing w:after="0" w:line="240" w:lineRule="auto"/>
        <w:rPr>
          <w:ins w:id="134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35" w:author="Unknown"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"http://www.javatpoint.com/opr/test.jsp?filename=Testthrows3" \t "_blank" </w:instrText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0A50C7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0A50C7" w:rsidRPr="000A50C7" w:rsidRDefault="000A50C7" w:rsidP="000A50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37" w:author="Unknown">
        <w:r w:rsidRPr="000A50C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Output:device</w:t>
        </w:r>
        <w:proofErr w:type="spellEnd"/>
        <w:r w:rsidRPr="000A50C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operation performed</w:t>
        </w:r>
      </w:ins>
    </w:p>
    <w:p w:rsidR="000A50C7" w:rsidRPr="000A50C7" w:rsidRDefault="000A50C7" w:rsidP="000A50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9" w:author="Unknown">
        <w:r w:rsidRPr="000A50C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normal flow...</w:t>
        </w:r>
      </w:ins>
    </w:p>
    <w:p w:rsidR="000A50C7" w:rsidRPr="000A50C7" w:rsidRDefault="000A50C7" w:rsidP="000A50C7">
      <w:pPr>
        <w:spacing w:after="0" w:line="240" w:lineRule="auto"/>
        <w:rPr>
          <w:ins w:id="14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br/>
        </w:r>
        <w:r w:rsidRPr="000A50C7">
          <w:rPr>
            <w:rFonts w:ascii="Verdana" w:eastAsia="Times New Roman" w:hAnsi="Verdana" w:cs="Times New Roman"/>
            <w:b/>
            <w:bCs/>
            <w:i/>
            <w:iCs/>
            <w:color w:val="000000"/>
            <w:sz w:val="18"/>
            <w:szCs w:val="18"/>
            <w:shd w:val="clear" w:color="auto" w:fill="FFFFFF"/>
            <w:lang w:eastAsia="en-IN"/>
          </w:rPr>
          <w:t>B)Program if exception occurs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3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java.io.*;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5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M{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method()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IOException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IOException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0A50C7">
          <w:rPr>
            <w:rFonts w:ascii="Verdana" w:eastAsia="Times New Roman" w:hAnsi="Verdana" w:cs="Times New Roman"/>
            <w:color w:val="0000FF"/>
            <w:sz w:val="18"/>
            <w:lang w:eastAsia="en-IN"/>
          </w:rPr>
          <w:t>"device error"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5" w:author="Unknown"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Testthrows4{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args[])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throws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IOException{</w:t>
        </w:r>
        <w:r w:rsidRPr="000A50C7">
          <w:rPr>
            <w:rFonts w:ascii="Verdana" w:eastAsia="Times New Roman" w:hAnsi="Verdana" w:cs="Times New Roman"/>
            <w:color w:val="008200"/>
            <w:sz w:val="18"/>
            <w:lang w:eastAsia="en-IN"/>
          </w:rPr>
          <w:t>//declare exception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M m=</w:t>
        </w:r>
        <w:r w:rsidRPr="000A50C7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M();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1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m.method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5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0A50C7">
          <w:rPr>
            <w:rFonts w:ascii="Verdana" w:eastAsia="Times New Roman" w:hAnsi="Verdana" w:cs="Times New Roman"/>
            <w:color w:val="0000FF"/>
            <w:sz w:val="18"/>
            <w:lang w:eastAsia="en-IN"/>
          </w:rPr>
          <w:t>"normal flow..."</w:t>
        </w:r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7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0A50C7" w:rsidRPr="000A50C7" w:rsidRDefault="000A50C7" w:rsidP="000A50C7">
      <w:pPr>
        <w:numPr>
          <w:ilvl w:val="0"/>
          <w:numId w:val="9"/>
        </w:numPr>
        <w:shd w:val="clear" w:color="auto" w:fill="FFFFFF"/>
        <w:spacing w:after="109" w:line="28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9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0A50C7" w:rsidRPr="000A50C7" w:rsidRDefault="000A50C7" w:rsidP="000A50C7">
      <w:pPr>
        <w:spacing w:after="0" w:line="240" w:lineRule="auto"/>
        <w:rPr>
          <w:ins w:id="17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1" w:author="Unknown"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"http://www.javatpoint.com/opr/test.jsp?filename=Testthrows4" \t "_blank" </w:instrText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0A50C7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0A50C7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0A50C7" w:rsidRPr="000A50C7" w:rsidRDefault="000A50C7" w:rsidP="000A50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73" w:author="Unknown">
        <w:r w:rsidRPr="000A50C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Output:Runtime</w:t>
        </w:r>
        <w:proofErr w:type="spellEnd"/>
        <w:r w:rsidRPr="000A50C7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Exception</w:t>
        </w:r>
      </w:ins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74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75" w:author="Unknown">
        <w:r w:rsidRPr="000A50C7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lastRenderedPageBreak/>
          <w:t>Difference between throw and throws</w:t>
        </w:r>
      </w:ins>
    </w:p>
    <w:p w:rsidR="000A50C7" w:rsidRPr="000A50C7" w:rsidRDefault="000A50C7" w:rsidP="000A50C7">
      <w:pPr>
        <w:spacing w:after="0" w:line="240" w:lineRule="auto"/>
        <w:rPr>
          <w:ins w:id="17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7" w:author="Unknown">
        <w:r w:rsidRPr="000A50C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fldChar w:fldCharType="begin"/>
        </w:r>
        <w:r w:rsidRPr="000A50C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instrText xml:space="preserve"> HYPERLINK "https://www.javatpoint.com/difference-between-throw-and-throws-in-java" </w:instrText>
        </w:r>
        <w:r w:rsidRPr="000A50C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fldChar w:fldCharType="separate"/>
        </w:r>
        <w:r w:rsidRPr="000A50C7">
          <w:rPr>
            <w:rFonts w:ascii="Verdana" w:eastAsia="Times New Roman" w:hAnsi="Verdana" w:cs="Times New Roman"/>
            <w:color w:val="008000"/>
            <w:sz w:val="18"/>
            <w:u w:val="single"/>
            <w:lang w:eastAsia="en-IN"/>
          </w:rPr>
          <w:t>Click me for details</w:t>
        </w:r>
        <w:r w:rsidRPr="000A50C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fldChar w:fldCharType="end"/>
        </w:r>
      </w:ins>
    </w:p>
    <w:p w:rsidR="000A50C7" w:rsidRPr="000A50C7" w:rsidRDefault="000A50C7" w:rsidP="000A50C7">
      <w:pPr>
        <w:spacing w:after="0" w:line="240" w:lineRule="auto"/>
        <w:rPr>
          <w:ins w:id="17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9" w:author="Unknown">
        <w:r w:rsidRPr="000A50C7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0" style="width:0;height:.7pt" o:hralign="center" o:hrstd="t" o:hrnoshade="t" o:hr="t" fillcolor="#d4d4d4" stroked="f"/>
          </w:pict>
        </w:r>
      </w:ins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8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proofErr w:type="spellStart"/>
      <w:ins w:id="181" w:author="Unknown">
        <w:r w:rsidRPr="000A50C7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Que</w:t>
        </w:r>
        <w:proofErr w:type="spellEnd"/>
        <w:r w:rsidRPr="000A50C7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) Can we </w:t>
        </w:r>
        <w:proofErr w:type="spellStart"/>
        <w:r w:rsidRPr="000A50C7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rethrow</w:t>
        </w:r>
        <w:proofErr w:type="spellEnd"/>
        <w:r w:rsidRPr="000A50C7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an exception?</w:t>
        </w:r>
      </w:ins>
    </w:p>
    <w:p w:rsidR="000A50C7" w:rsidRPr="000A50C7" w:rsidRDefault="000A50C7" w:rsidP="000A50C7">
      <w:pPr>
        <w:shd w:val="clear" w:color="auto" w:fill="FFFFFF"/>
        <w:spacing w:before="100" w:beforeAutospacing="1" w:after="100" w:afterAutospacing="1" w:line="240" w:lineRule="auto"/>
        <w:rPr>
          <w:ins w:id="1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3" w:author="Unknown">
        <w:r w:rsidRPr="000A50C7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Yes, by throwing same exception in catch block.</w:t>
        </w:r>
      </w:ins>
    </w:p>
    <w:p w:rsidR="00F532E0" w:rsidRDefault="00F532E0"/>
    <w:sectPr w:rsidR="00F532E0" w:rsidSect="00F5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3370"/>
    <w:multiLevelType w:val="multilevel"/>
    <w:tmpl w:val="158E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E1EFC"/>
    <w:multiLevelType w:val="multilevel"/>
    <w:tmpl w:val="DDC4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6977D1"/>
    <w:multiLevelType w:val="multilevel"/>
    <w:tmpl w:val="983492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8A11C77"/>
    <w:multiLevelType w:val="multilevel"/>
    <w:tmpl w:val="6EEC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157A37"/>
    <w:multiLevelType w:val="multilevel"/>
    <w:tmpl w:val="D6F2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3E232B"/>
    <w:multiLevelType w:val="multilevel"/>
    <w:tmpl w:val="E69A26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B8410E6"/>
    <w:multiLevelType w:val="multilevel"/>
    <w:tmpl w:val="D3D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65292E"/>
    <w:multiLevelType w:val="multilevel"/>
    <w:tmpl w:val="153851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7EEE385B"/>
    <w:multiLevelType w:val="multilevel"/>
    <w:tmpl w:val="9A6C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A50C7"/>
    <w:rsid w:val="000A50C7"/>
    <w:rsid w:val="00F5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E0"/>
  </w:style>
  <w:style w:type="paragraph" w:styleId="Heading1">
    <w:name w:val="heading 1"/>
    <w:basedOn w:val="Normal"/>
    <w:link w:val="Heading1Char"/>
    <w:uiPriority w:val="9"/>
    <w:qFormat/>
    <w:rsid w:val="000A5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5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5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0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50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50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5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50C7"/>
    <w:rPr>
      <w:color w:val="0000FF"/>
      <w:u w:val="single"/>
    </w:rPr>
  </w:style>
  <w:style w:type="character" w:customStyle="1" w:styleId="keyword">
    <w:name w:val="keyword"/>
    <w:basedOn w:val="DefaultParagraphFont"/>
    <w:rsid w:val="000A50C7"/>
  </w:style>
  <w:style w:type="character" w:customStyle="1" w:styleId="comment">
    <w:name w:val="comment"/>
    <w:basedOn w:val="DefaultParagraphFont"/>
    <w:rsid w:val="000A50C7"/>
  </w:style>
  <w:style w:type="character" w:styleId="Strong">
    <w:name w:val="Strong"/>
    <w:basedOn w:val="DefaultParagraphFont"/>
    <w:uiPriority w:val="22"/>
    <w:qFormat/>
    <w:rsid w:val="000A50C7"/>
    <w:rPr>
      <w:b/>
      <w:bCs/>
    </w:rPr>
  </w:style>
  <w:style w:type="character" w:customStyle="1" w:styleId="string">
    <w:name w:val="string"/>
    <w:basedOn w:val="DefaultParagraphFont"/>
    <w:rsid w:val="000A50C7"/>
  </w:style>
  <w:style w:type="character" w:customStyle="1" w:styleId="testit">
    <w:name w:val="testit"/>
    <w:basedOn w:val="DefaultParagraphFont"/>
    <w:rsid w:val="000A50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050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3304673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466081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3509019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124150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31992439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1358059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5708615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7011848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2</cp:revision>
  <dcterms:created xsi:type="dcterms:W3CDTF">2019-06-10T16:37:00Z</dcterms:created>
  <dcterms:modified xsi:type="dcterms:W3CDTF">2019-06-10T16:38:00Z</dcterms:modified>
</cp:coreProperties>
</file>