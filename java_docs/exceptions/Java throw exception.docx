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90" w:rsidRPr="004E0290" w:rsidRDefault="004E0290" w:rsidP="004E029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4E0290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throw exception</w:t>
      </w:r>
    </w:p>
    <w:p w:rsidR="004E0290" w:rsidRPr="004E0290" w:rsidRDefault="004E0290" w:rsidP="004E0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29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r w:rsidRPr="004E0290">
        <w:rPr>
          <w:rFonts w:ascii="Helvetica" w:eastAsia="Times New Roman" w:hAnsi="Helvetica" w:cs="Helvetica"/>
          <w:color w:val="610B38"/>
          <w:sz w:val="34"/>
          <w:szCs w:val="34"/>
          <w:lang w:eastAsia="en-IN"/>
        </w:rPr>
        <w:t>Java throw keyword</w:t>
      </w:r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Java throw keyword is used to explicitly throw an exception.</w:t>
      </w:r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We can throw either checked or </w:t>
      </w:r>
      <w:proofErr w:type="spellStart"/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uncheked</w:t>
      </w:r>
      <w:proofErr w:type="spellEnd"/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exception in java by throw keyword. The throw keyword is mainly used to throw custom exception. We will see custom exceptions later.</w:t>
      </w:r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syntax of java throw keyword is given below.</w:t>
      </w:r>
    </w:p>
    <w:p w:rsidR="004E0290" w:rsidRPr="004E0290" w:rsidRDefault="004E0290" w:rsidP="004E0290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029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throw</w:t>
      </w:r>
      <w:r w:rsidRPr="004E029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exception;  </w:t>
      </w:r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Let's see the example of throw </w:t>
      </w:r>
      <w:proofErr w:type="spellStart"/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IOException</w:t>
      </w:r>
      <w:proofErr w:type="spellEnd"/>
      <w:r w:rsidRPr="004E029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.</w:t>
      </w:r>
    </w:p>
    <w:p w:rsidR="004E0290" w:rsidRPr="004E0290" w:rsidRDefault="004E0290" w:rsidP="004E0290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E029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throw</w:t>
      </w:r>
      <w:r w:rsidRPr="004E029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4E029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4E029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4E029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IOException</w:t>
      </w:r>
      <w:proofErr w:type="spellEnd"/>
      <w:r w:rsidRPr="004E029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("sorry device error);  </w:t>
      </w:r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4E0290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java throw keyword example</w:t>
        </w:r>
      </w:ins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In this example, we have created the validate method that takes integer value as a parameter. If the age is less than 18, we are throwing the </w:t>
        </w:r>
        <w:proofErr w:type="spellStart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ArithmeticException</w:t>
        </w:r>
        <w:proofErr w:type="spellEnd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 xml:space="preserve"> otherwise print a message welcome to vote.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TestThrow1{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validate(</w:t>
        </w:r>
        <w:proofErr w:type="spellStart"/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age){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if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(age&lt;</w:t>
        </w:r>
        <w:r w:rsidRPr="004E0290">
          <w:rPr>
            <w:rFonts w:ascii="Verdana" w:eastAsia="Times New Roman" w:hAnsi="Verdana" w:cs="Times New Roman"/>
            <w:color w:val="C00000"/>
            <w:sz w:val="18"/>
            <w:lang w:eastAsia="en-IN"/>
          </w:rPr>
          <w:t>18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throw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ArithmeticException</w:t>
        </w:r>
        <w:proofErr w:type="spellEnd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4E0290">
          <w:rPr>
            <w:rFonts w:ascii="Verdana" w:eastAsia="Times New Roman" w:hAnsi="Verdana" w:cs="Times New Roman"/>
            <w:color w:val="0000FF"/>
            <w:sz w:val="18"/>
            <w:lang w:eastAsia="en-IN"/>
          </w:rPr>
          <w:t>"not valid"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else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4E0290">
          <w:rPr>
            <w:rFonts w:ascii="Verdana" w:eastAsia="Times New Roman" w:hAnsi="Verdana" w:cs="Times New Roman"/>
            <w:color w:val="0000FF"/>
            <w:sz w:val="18"/>
            <w:lang w:eastAsia="en-IN"/>
          </w:rPr>
          <w:t>"welcome to vote"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}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4E0290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validate(</w:t>
        </w:r>
        <w:r w:rsidRPr="004E0290">
          <w:rPr>
            <w:rFonts w:ascii="Verdana" w:eastAsia="Times New Roman" w:hAnsi="Verdana" w:cs="Times New Roman"/>
            <w:color w:val="C00000"/>
            <w:sz w:val="18"/>
            <w:lang w:eastAsia="en-IN"/>
          </w:rPr>
          <w:t>13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 </w:t>
        </w:r>
        <w:proofErr w:type="spellStart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r w:rsidRPr="004E0290">
          <w:rPr>
            <w:rFonts w:ascii="Verdana" w:eastAsia="Times New Roman" w:hAnsi="Verdana" w:cs="Times New Roman"/>
            <w:color w:val="0000FF"/>
            <w:sz w:val="18"/>
            <w:lang w:eastAsia="en-IN"/>
          </w:rPr>
          <w:t>"rest of the code..."</w:t>
        </w:r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}  </w:t>
        </w:r>
      </w:ins>
    </w:p>
    <w:p w:rsidR="004E0290" w:rsidRPr="004E0290" w:rsidRDefault="004E0290" w:rsidP="004E0290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4E0290" w:rsidRPr="004E0290" w:rsidRDefault="004E0290" w:rsidP="004E0290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eastAsia="en-IN"/>
        </w:rPr>
      </w:pPr>
      <w:ins w:id="29" w:author="Unknown">
        <w:r w:rsidRPr="004E0290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begin"/>
        </w:r>
        <w:r w:rsidRPr="004E0290">
          <w:rPr>
            <w:rFonts w:ascii="Verdana" w:eastAsia="Times New Roman" w:hAnsi="Verdana" w:cs="Times New Roman"/>
            <w:color w:val="000000"/>
            <w:sz w:val="18"/>
            <w:lang w:eastAsia="en-IN"/>
          </w:rPr>
          <w:instrText xml:space="preserve"> HYPERLINK "http://www.javatpoint.com/opr/test.jsp?filename=TestThrow1" \t "_blank" </w:instrText>
        </w:r>
        <w:r w:rsidRPr="004E0290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separate"/>
        </w:r>
        <w:r w:rsidRPr="004E0290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  <w:r w:rsidRPr="004E0290">
          <w:rPr>
            <w:rFonts w:ascii="Verdana" w:eastAsia="Times New Roman" w:hAnsi="Verdana" w:cs="Times New Roman"/>
            <w:color w:val="000000"/>
            <w:sz w:val="18"/>
            <w:lang w:eastAsia="en-IN"/>
          </w:rPr>
          <w:fldChar w:fldCharType="end"/>
        </w:r>
      </w:ins>
    </w:p>
    <w:p w:rsidR="004E0290" w:rsidRPr="004E0290" w:rsidRDefault="004E0290" w:rsidP="004E0290">
      <w:pPr>
        <w:shd w:val="clear" w:color="auto" w:fill="FFFFFF"/>
        <w:spacing w:before="100" w:beforeAutospacing="1" w:after="100" w:afterAutospacing="1" w:line="240" w:lineRule="auto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4E0290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Output:</w:t>
        </w:r>
      </w:ins>
    </w:p>
    <w:p w:rsidR="004E0290" w:rsidRPr="004E0290" w:rsidRDefault="004E0290" w:rsidP="004E029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3" w:author="Unknown">
        <w:r w:rsidRPr="004E02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Exception in thread main </w:t>
        </w:r>
        <w:proofErr w:type="spellStart"/>
        <w:r w:rsidRPr="004E02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java.lang.ArithmeticException:not</w:t>
        </w:r>
        <w:proofErr w:type="spellEnd"/>
        <w:r w:rsidRPr="004E0290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valid</w:t>
        </w:r>
      </w:ins>
    </w:p>
    <w:p w:rsidR="00AC3E75" w:rsidRDefault="00AC3E75"/>
    <w:sectPr w:rsidR="00AC3E75" w:rsidSect="00AC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F5611"/>
    <w:multiLevelType w:val="multilevel"/>
    <w:tmpl w:val="08D4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7F3C7D"/>
    <w:multiLevelType w:val="multilevel"/>
    <w:tmpl w:val="8690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A37209"/>
    <w:multiLevelType w:val="multilevel"/>
    <w:tmpl w:val="2AC2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0290"/>
    <w:rsid w:val="004E0290"/>
    <w:rsid w:val="00AC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75"/>
  </w:style>
  <w:style w:type="paragraph" w:styleId="Heading1">
    <w:name w:val="heading 1"/>
    <w:basedOn w:val="Normal"/>
    <w:link w:val="Heading1Char"/>
    <w:uiPriority w:val="9"/>
    <w:qFormat/>
    <w:rsid w:val="004E0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0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02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0290"/>
    <w:rPr>
      <w:color w:val="0000FF"/>
      <w:u w:val="single"/>
    </w:rPr>
  </w:style>
  <w:style w:type="character" w:customStyle="1" w:styleId="keyword">
    <w:name w:val="keyword"/>
    <w:basedOn w:val="DefaultParagraphFont"/>
    <w:rsid w:val="004E0290"/>
  </w:style>
  <w:style w:type="character" w:customStyle="1" w:styleId="number">
    <w:name w:val="number"/>
    <w:basedOn w:val="DefaultParagraphFont"/>
    <w:rsid w:val="004E0290"/>
  </w:style>
  <w:style w:type="character" w:customStyle="1" w:styleId="string">
    <w:name w:val="string"/>
    <w:basedOn w:val="DefaultParagraphFont"/>
    <w:rsid w:val="004E0290"/>
  </w:style>
  <w:style w:type="character" w:customStyle="1" w:styleId="testit">
    <w:name w:val="testit"/>
    <w:basedOn w:val="DefaultParagraphFont"/>
    <w:rsid w:val="004E02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2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14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516680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2127446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407791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2019-06-10T16:35:00Z</dcterms:created>
  <dcterms:modified xsi:type="dcterms:W3CDTF">2019-06-10T16:36:00Z</dcterms:modified>
</cp:coreProperties>
</file>