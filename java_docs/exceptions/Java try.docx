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63" w:rsidRPr="00A73863" w:rsidRDefault="00A73863" w:rsidP="00A73863">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A73863">
        <w:rPr>
          <w:rFonts w:ascii="Helvetica" w:eastAsia="Times New Roman" w:hAnsi="Helvetica" w:cs="Helvetica"/>
          <w:color w:val="610B38"/>
          <w:kern w:val="36"/>
          <w:sz w:val="39"/>
          <w:szCs w:val="39"/>
          <w:lang w:eastAsia="en-IN"/>
        </w:rPr>
        <w:t>Java try-catch block</w:t>
      </w:r>
    </w:p>
    <w:p w:rsidR="00A73863" w:rsidRPr="00A73863" w:rsidRDefault="00A73863" w:rsidP="00A73863">
      <w:pPr>
        <w:spacing w:after="0" w:line="240" w:lineRule="auto"/>
        <w:rPr>
          <w:rFonts w:ascii="Times New Roman" w:eastAsia="Times New Roman" w:hAnsi="Times New Roman" w:cs="Times New Roman"/>
          <w:sz w:val="24"/>
          <w:szCs w:val="24"/>
          <w:lang w:eastAsia="en-IN"/>
        </w:rPr>
      </w:pPr>
      <w:r w:rsidRPr="00A73863">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A73863" w:rsidRPr="00A73863" w:rsidRDefault="00A73863" w:rsidP="00A73863">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A73863">
        <w:rPr>
          <w:rFonts w:ascii="Helvetica" w:eastAsia="Times New Roman" w:hAnsi="Helvetica" w:cs="Helvetica"/>
          <w:color w:val="610B38"/>
          <w:sz w:val="34"/>
          <w:szCs w:val="34"/>
          <w:lang w:eastAsia="en-IN"/>
        </w:rPr>
        <w:t>Java try block</w:t>
      </w:r>
    </w:p>
    <w:p w:rsidR="00A73863" w:rsidRP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73863">
        <w:rPr>
          <w:rFonts w:ascii="Verdana" w:eastAsia="Times New Roman" w:hAnsi="Verdana" w:cs="Times New Roman"/>
          <w:color w:val="000000"/>
          <w:sz w:val="18"/>
          <w:szCs w:val="18"/>
          <w:lang w:eastAsia="en-IN"/>
        </w:rPr>
        <w:t>Java </w:t>
      </w:r>
      <w:r w:rsidRPr="00A73863">
        <w:rPr>
          <w:rFonts w:ascii="Verdana" w:eastAsia="Times New Roman" w:hAnsi="Verdana" w:cs="Times New Roman"/>
          <w:b/>
          <w:bCs/>
          <w:color w:val="000000"/>
          <w:sz w:val="18"/>
          <w:lang w:eastAsia="en-IN"/>
        </w:rPr>
        <w:t>try</w:t>
      </w:r>
      <w:r w:rsidRPr="00A73863">
        <w:rPr>
          <w:rFonts w:ascii="Verdana" w:eastAsia="Times New Roman" w:hAnsi="Verdana" w:cs="Times New Roman"/>
          <w:color w:val="000000"/>
          <w:sz w:val="18"/>
          <w:szCs w:val="18"/>
          <w:lang w:eastAsia="en-IN"/>
        </w:rPr>
        <w:t> block is used to enclose the code that might throw an exception. It must be used within the method.</w:t>
      </w:r>
    </w:p>
    <w:p w:rsidR="00A73863" w:rsidRP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73863">
        <w:rPr>
          <w:rFonts w:ascii="Verdana" w:eastAsia="Times New Roman" w:hAnsi="Verdana" w:cs="Times New Roman"/>
          <w:color w:val="000000"/>
          <w:sz w:val="18"/>
          <w:szCs w:val="18"/>
          <w:lang w:eastAsia="en-IN"/>
        </w:rPr>
        <w:t>If an exception occurs at the particular statement of try block, the rest of the block code will not execute. So, it is recommended not to keeping the code in try block that will not throw an exception.</w:t>
      </w:r>
    </w:p>
    <w:p w:rsidR="00A73863" w:rsidRP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73863">
        <w:rPr>
          <w:rFonts w:ascii="Verdana" w:eastAsia="Times New Roman" w:hAnsi="Verdana" w:cs="Times New Roman"/>
          <w:color w:val="000000"/>
          <w:sz w:val="18"/>
          <w:szCs w:val="18"/>
          <w:lang w:eastAsia="en-IN"/>
        </w:rPr>
        <w:t>Java try block must be followed by either catch or finally block.</w:t>
      </w:r>
    </w:p>
    <w:p w:rsidR="00A73863" w:rsidRPr="00A73863" w:rsidRDefault="00A73863" w:rsidP="00A7386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A73863">
        <w:rPr>
          <w:rFonts w:ascii="Helvetica" w:eastAsia="Times New Roman" w:hAnsi="Helvetica" w:cs="Helvetica"/>
          <w:color w:val="610B4B"/>
          <w:sz w:val="29"/>
          <w:szCs w:val="29"/>
          <w:lang w:eastAsia="en-IN"/>
        </w:rPr>
        <w:t>Syntax of Java try-catch</w:t>
      </w:r>
    </w:p>
    <w:p w:rsidR="00A73863" w:rsidRPr="00A73863" w:rsidRDefault="00A73863" w:rsidP="00A73863">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p>
    <w:p w:rsidR="00A73863" w:rsidRPr="00A73863" w:rsidRDefault="00A73863" w:rsidP="00A73863">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A73863">
        <w:rPr>
          <w:rFonts w:ascii="Verdana" w:eastAsia="Times New Roman" w:hAnsi="Verdana" w:cs="Times New Roman"/>
          <w:color w:val="008200"/>
          <w:sz w:val="18"/>
          <w:lang w:eastAsia="en-IN"/>
        </w:rPr>
        <w:t>//code that may throw an exception  </w:t>
      </w:r>
      <w:r w:rsidRPr="00A73863">
        <w:rPr>
          <w:rFonts w:ascii="Verdana" w:eastAsia="Times New Roman" w:hAnsi="Verdana" w:cs="Times New Roman"/>
          <w:color w:val="000000"/>
          <w:sz w:val="18"/>
          <w:szCs w:val="18"/>
          <w:bdr w:val="none" w:sz="0" w:space="0" w:color="auto" w:frame="1"/>
          <w:lang w:eastAsia="en-IN"/>
        </w:rPr>
        <w:t>  </w:t>
      </w:r>
    </w:p>
    <w:p w:rsidR="00A73863" w:rsidRPr="00A73863" w:rsidRDefault="00A73863" w:rsidP="00A73863">
      <w:pPr>
        <w:numPr>
          <w:ilvl w:val="0"/>
          <w:numId w:val="1"/>
        </w:numPr>
        <w:shd w:val="clear" w:color="auto" w:fill="FFFFFF"/>
        <w:spacing w:after="109" w:line="285" w:lineRule="atLeast"/>
        <w:ind w:left="0"/>
        <w:rPr>
          <w:rFonts w:ascii="Verdana" w:eastAsia="Times New Roman" w:hAnsi="Verdana" w:cs="Times New Roman"/>
          <w:color w:val="000000"/>
          <w:sz w:val="18"/>
          <w:szCs w:val="18"/>
          <w:lang w:eastAsia="en-IN"/>
        </w:rPr>
      </w:pP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w:t>
      </w:r>
      <w:proofErr w:type="spellStart"/>
      <w:r w:rsidRPr="00A73863">
        <w:rPr>
          <w:rFonts w:ascii="Verdana" w:eastAsia="Times New Roman" w:hAnsi="Verdana" w:cs="Times New Roman"/>
          <w:color w:val="000000"/>
          <w:sz w:val="18"/>
          <w:szCs w:val="18"/>
          <w:bdr w:val="none" w:sz="0" w:space="0" w:color="auto" w:frame="1"/>
          <w:lang w:eastAsia="en-IN"/>
        </w:rPr>
        <w:t>Exception_class_Name</w:t>
      </w:r>
      <w:proofErr w:type="spellEnd"/>
      <w:r w:rsidRPr="00A73863">
        <w:rPr>
          <w:rFonts w:ascii="Verdana" w:eastAsia="Times New Roman" w:hAnsi="Verdana" w:cs="Times New Roman"/>
          <w:color w:val="000000"/>
          <w:sz w:val="18"/>
          <w:szCs w:val="18"/>
          <w:bdr w:val="none" w:sz="0" w:space="0" w:color="auto" w:frame="1"/>
          <w:lang w:eastAsia="en-IN"/>
        </w:rPr>
        <w:t> ref){}    </w:t>
      </w:r>
    </w:p>
    <w:p w:rsidR="00A73863" w:rsidRPr="00A73863" w:rsidRDefault="00A73863" w:rsidP="00A73863">
      <w:pPr>
        <w:shd w:val="clear" w:color="auto" w:fill="FFFFFF"/>
        <w:spacing w:before="100" w:beforeAutospacing="1" w:after="100" w:afterAutospacing="1" w:line="312" w:lineRule="atLeast"/>
        <w:outlineLvl w:val="2"/>
        <w:rPr>
          <w:rFonts w:ascii="Helvetica" w:eastAsia="Times New Roman" w:hAnsi="Helvetica" w:cs="Helvetica"/>
          <w:color w:val="610B4B"/>
          <w:sz w:val="29"/>
          <w:szCs w:val="29"/>
          <w:lang w:eastAsia="en-IN"/>
        </w:rPr>
      </w:pPr>
      <w:r w:rsidRPr="00A73863">
        <w:rPr>
          <w:rFonts w:ascii="Helvetica" w:eastAsia="Times New Roman" w:hAnsi="Helvetica" w:cs="Helvetica"/>
          <w:color w:val="610B4B"/>
          <w:sz w:val="29"/>
          <w:szCs w:val="29"/>
          <w:lang w:eastAsia="en-IN"/>
        </w:rPr>
        <w:t>Syntax of try-finally block</w:t>
      </w:r>
    </w:p>
    <w:p w:rsidR="00A73863" w:rsidRPr="00A73863" w:rsidRDefault="00A73863" w:rsidP="00A73863">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p>
    <w:p w:rsidR="00A73863" w:rsidRPr="00A73863" w:rsidRDefault="00A73863" w:rsidP="00A73863">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A73863">
        <w:rPr>
          <w:rFonts w:ascii="Verdana" w:eastAsia="Times New Roman" w:hAnsi="Verdana" w:cs="Times New Roman"/>
          <w:color w:val="008200"/>
          <w:sz w:val="18"/>
          <w:lang w:eastAsia="en-IN"/>
        </w:rPr>
        <w:t>//code that may throw an exception  </w:t>
      </w:r>
      <w:r w:rsidRPr="00A73863">
        <w:rPr>
          <w:rFonts w:ascii="Verdana" w:eastAsia="Times New Roman" w:hAnsi="Verdana" w:cs="Times New Roman"/>
          <w:color w:val="000000"/>
          <w:sz w:val="18"/>
          <w:szCs w:val="18"/>
          <w:bdr w:val="none" w:sz="0" w:space="0" w:color="auto" w:frame="1"/>
          <w:lang w:eastAsia="en-IN"/>
        </w:rPr>
        <w:t>  </w:t>
      </w:r>
    </w:p>
    <w:p w:rsidR="00A73863" w:rsidRPr="00A73863" w:rsidRDefault="00A73863" w:rsidP="00A73863">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b/>
          <w:bCs/>
          <w:color w:val="006699"/>
          <w:sz w:val="18"/>
          <w:lang w:eastAsia="en-IN"/>
        </w:rPr>
        <w:t>finally</w:t>
      </w:r>
      <w:r w:rsidRPr="00A73863">
        <w:rPr>
          <w:rFonts w:ascii="Verdana" w:eastAsia="Times New Roman" w:hAnsi="Verdana" w:cs="Times New Roman"/>
          <w:color w:val="000000"/>
          <w:sz w:val="18"/>
          <w:szCs w:val="18"/>
          <w:bdr w:val="none" w:sz="0" w:space="0" w:color="auto" w:frame="1"/>
          <w:lang w:eastAsia="en-IN"/>
        </w:rPr>
        <w:t>{}    </w:t>
      </w:r>
    </w:p>
    <w:p w:rsidR="00A73863" w:rsidRPr="00A73863" w:rsidRDefault="00A73863" w:rsidP="00A73863">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A73863">
        <w:rPr>
          <w:rFonts w:ascii="Helvetica" w:eastAsia="Times New Roman" w:hAnsi="Helvetica" w:cs="Helvetica"/>
          <w:color w:val="610B38"/>
          <w:sz w:val="34"/>
          <w:szCs w:val="34"/>
          <w:lang w:eastAsia="en-IN"/>
        </w:rPr>
        <w:t>Java catch block</w:t>
      </w:r>
    </w:p>
    <w:p w:rsidR="00A73863" w:rsidRP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73863">
        <w:rPr>
          <w:rFonts w:ascii="Verdana" w:eastAsia="Times New Roman" w:hAnsi="Verdana" w:cs="Times New Roman"/>
          <w:color w:val="000000"/>
          <w:sz w:val="18"/>
          <w:szCs w:val="18"/>
          <w:lang w:eastAsia="en-IN"/>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rsidR="00A73863" w:rsidRP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A73863">
        <w:rPr>
          <w:rFonts w:ascii="Verdana" w:eastAsia="Times New Roman" w:hAnsi="Verdana" w:cs="Times New Roman"/>
          <w:color w:val="000000"/>
          <w:sz w:val="18"/>
          <w:szCs w:val="18"/>
          <w:lang w:eastAsia="en-IN"/>
        </w:rPr>
        <w:t>The catch block must be used after the try block only. You can use multiple catch block with a single try block.</w:t>
      </w:r>
    </w:p>
    <w:p w:rsidR="00A73863" w:rsidRPr="00A73863" w:rsidRDefault="00A73863" w:rsidP="00A73863">
      <w:pPr>
        <w:spacing w:after="0" w:line="240" w:lineRule="auto"/>
        <w:rPr>
          <w:rFonts w:ascii="Times New Roman" w:eastAsia="Times New Roman" w:hAnsi="Times New Roman" w:cs="Times New Roman"/>
          <w:sz w:val="24"/>
          <w:szCs w:val="24"/>
          <w:lang w:eastAsia="en-IN"/>
        </w:rPr>
      </w:pPr>
      <w:r w:rsidRPr="00A73863">
        <w:rPr>
          <w:rFonts w:ascii="Times New Roman" w:eastAsia="Times New Roman" w:hAnsi="Times New Roman" w:cs="Times New Roman"/>
          <w:sz w:val="24"/>
          <w:szCs w:val="24"/>
          <w:lang w:eastAsia="en-IN"/>
        </w:rPr>
        <w:pict>
          <v:rect id="_x0000_i1026" style="width:0;height:.7pt" o:hralign="center" o:hrstd="t" o:hrnoshade="t" o:hr="t" fillcolor="#d4d4d4" stroked="f"/>
        </w:pict>
      </w:r>
    </w:p>
    <w:p w:rsidR="00A73863" w:rsidRDefault="00A73863" w:rsidP="00A73863">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ins w:id="0" w:author="Unknown">
        <w:r w:rsidRPr="00A73863">
          <w:rPr>
            <w:rFonts w:ascii="Helvetica" w:eastAsia="Times New Roman" w:hAnsi="Helvetica" w:cs="Helvetica"/>
            <w:color w:val="610B38"/>
            <w:sz w:val="34"/>
            <w:szCs w:val="34"/>
            <w:lang w:eastAsia="en-IN"/>
          </w:rPr>
          <w:t>Problem without exception handling</w:t>
        </w:r>
      </w:ins>
    </w:p>
    <w:p w:rsid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
    <w:p w:rsid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
    <w:p w:rsid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
    <w:p w:rsid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
    <w:p w:rsidR="00A73863" w:rsidRDefault="00A73863" w:rsidP="00A73863">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p>
    <w:p w:rsidR="00A73863" w:rsidRPr="00A73863" w:rsidRDefault="00A73863" w:rsidP="00A73863">
      <w:pPr>
        <w:shd w:val="clear" w:color="auto" w:fill="FFFFFF"/>
        <w:spacing w:before="100" w:beforeAutospacing="1" w:after="100" w:afterAutospacing="1" w:line="240" w:lineRule="auto"/>
        <w:rPr>
          <w:ins w:id="1" w:author="Unknown"/>
          <w:rFonts w:ascii="Verdana" w:eastAsia="Times New Roman" w:hAnsi="Verdana" w:cs="Times New Roman"/>
          <w:color w:val="000000"/>
          <w:sz w:val="18"/>
          <w:szCs w:val="18"/>
          <w:lang w:eastAsia="en-IN"/>
        </w:rPr>
      </w:pPr>
      <w:ins w:id="2" w:author="Unknown">
        <w:r w:rsidRPr="00A73863">
          <w:rPr>
            <w:rFonts w:ascii="Verdana" w:eastAsia="Times New Roman" w:hAnsi="Verdana" w:cs="Times New Roman"/>
            <w:color w:val="000000"/>
            <w:sz w:val="18"/>
            <w:szCs w:val="18"/>
            <w:lang w:eastAsia="en-IN"/>
          </w:rPr>
          <w:lastRenderedPageBreak/>
          <w:t>Let's try to understand the problem if we don't use a try-catch block.</w:t>
        </w:r>
      </w:ins>
    </w:p>
    <w:p w:rsidR="00A73863" w:rsidRPr="00A73863" w:rsidRDefault="00A73863" w:rsidP="00A73863">
      <w:pPr>
        <w:shd w:val="clear" w:color="auto" w:fill="FFFFFF"/>
        <w:spacing w:before="100" w:beforeAutospacing="1" w:after="100" w:afterAutospacing="1" w:line="312" w:lineRule="atLeast"/>
        <w:outlineLvl w:val="2"/>
        <w:rPr>
          <w:ins w:id="3" w:author="Unknown"/>
          <w:rFonts w:ascii="Helvetica" w:eastAsia="Times New Roman" w:hAnsi="Helvetica" w:cs="Helvetica"/>
          <w:color w:val="610B4B"/>
          <w:sz w:val="29"/>
          <w:szCs w:val="29"/>
          <w:lang w:eastAsia="en-IN"/>
        </w:rPr>
      </w:pPr>
      <w:ins w:id="4" w:author="Unknown">
        <w:r w:rsidRPr="00A73863">
          <w:rPr>
            <w:rFonts w:ascii="Helvetica" w:eastAsia="Times New Roman" w:hAnsi="Helvetica" w:cs="Helvetica"/>
            <w:color w:val="610B4B"/>
            <w:sz w:val="29"/>
            <w:szCs w:val="29"/>
            <w:lang w:eastAsia="en-IN"/>
          </w:rPr>
          <w:t>Example 1</w:t>
        </w:r>
      </w:ins>
    </w:p>
    <w:p w:rsidR="00A73863" w:rsidRPr="00A73863" w:rsidRDefault="00A73863" w:rsidP="00A73863">
      <w:pPr>
        <w:numPr>
          <w:ilvl w:val="0"/>
          <w:numId w:val="3"/>
        </w:numPr>
        <w:shd w:val="clear" w:color="auto" w:fill="FFFFFF"/>
        <w:spacing w:after="0" w:line="285" w:lineRule="atLeast"/>
        <w:ind w:left="0"/>
        <w:rPr>
          <w:ins w:id="5" w:author="Unknown"/>
          <w:rFonts w:ascii="Verdana" w:eastAsia="Times New Roman" w:hAnsi="Verdana" w:cs="Times New Roman"/>
          <w:color w:val="000000"/>
          <w:sz w:val="18"/>
          <w:szCs w:val="18"/>
          <w:lang w:eastAsia="en-IN"/>
        </w:rPr>
      </w:pPr>
      <w:ins w:id="6"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TryCatchExample1 {  </w:t>
        </w:r>
      </w:ins>
    </w:p>
    <w:p w:rsidR="00A73863" w:rsidRPr="00A73863" w:rsidRDefault="00A73863" w:rsidP="00A73863">
      <w:pPr>
        <w:numPr>
          <w:ilvl w:val="0"/>
          <w:numId w:val="3"/>
        </w:numPr>
        <w:shd w:val="clear" w:color="auto" w:fill="FFFFFF"/>
        <w:spacing w:after="0" w:line="285" w:lineRule="atLeast"/>
        <w:ind w:left="0"/>
        <w:rPr>
          <w:ins w:id="7" w:author="Unknown"/>
          <w:rFonts w:ascii="Verdana" w:eastAsia="Times New Roman" w:hAnsi="Verdana" w:cs="Times New Roman"/>
          <w:color w:val="000000"/>
          <w:sz w:val="18"/>
          <w:szCs w:val="18"/>
          <w:lang w:eastAsia="en-IN"/>
        </w:rPr>
      </w:pPr>
      <w:ins w:id="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3"/>
        </w:numPr>
        <w:shd w:val="clear" w:color="auto" w:fill="FFFFFF"/>
        <w:spacing w:after="0" w:line="285" w:lineRule="atLeast"/>
        <w:ind w:left="0"/>
        <w:rPr>
          <w:ins w:id="9" w:author="Unknown"/>
          <w:rFonts w:ascii="Verdana" w:eastAsia="Times New Roman" w:hAnsi="Verdana" w:cs="Times New Roman"/>
          <w:color w:val="000000"/>
          <w:sz w:val="18"/>
          <w:szCs w:val="18"/>
          <w:lang w:eastAsia="en-IN"/>
        </w:rPr>
      </w:pPr>
      <w:ins w:id="1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3"/>
        </w:numPr>
        <w:shd w:val="clear" w:color="auto" w:fill="FFFFFF"/>
        <w:spacing w:after="0" w:line="285" w:lineRule="atLeast"/>
        <w:ind w:left="0"/>
        <w:rPr>
          <w:ins w:id="11" w:author="Unknown"/>
          <w:rFonts w:ascii="Verdana" w:eastAsia="Times New Roman" w:hAnsi="Verdana" w:cs="Times New Roman"/>
          <w:color w:val="000000"/>
          <w:sz w:val="18"/>
          <w:szCs w:val="18"/>
          <w:lang w:eastAsia="en-IN"/>
        </w:rPr>
      </w:pPr>
      <w:ins w:id="12"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3"/>
        </w:numPr>
        <w:shd w:val="clear" w:color="auto" w:fill="FFFFFF"/>
        <w:spacing w:after="0" w:line="285" w:lineRule="atLeast"/>
        <w:ind w:left="0"/>
        <w:rPr>
          <w:ins w:id="13" w:author="Unknown"/>
          <w:rFonts w:ascii="Verdana" w:eastAsia="Times New Roman" w:hAnsi="Verdana" w:cs="Times New Roman"/>
          <w:color w:val="000000"/>
          <w:sz w:val="18"/>
          <w:szCs w:val="18"/>
          <w:lang w:eastAsia="en-IN"/>
        </w:rPr>
      </w:pPr>
      <w:ins w:id="1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3"/>
        </w:numPr>
        <w:shd w:val="clear" w:color="auto" w:fill="FFFFFF"/>
        <w:spacing w:after="0" w:line="285" w:lineRule="atLeast"/>
        <w:ind w:left="0"/>
        <w:rPr>
          <w:ins w:id="15" w:author="Unknown"/>
          <w:rFonts w:ascii="Verdana" w:eastAsia="Times New Roman" w:hAnsi="Verdana" w:cs="Times New Roman"/>
          <w:color w:val="000000"/>
          <w:sz w:val="18"/>
          <w:szCs w:val="18"/>
          <w:lang w:eastAsia="en-IN"/>
        </w:rPr>
      </w:pPr>
      <w:ins w:id="1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3"/>
        </w:numPr>
        <w:shd w:val="clear" w:color="auto" w:fill="FFFFFF"/>
        <w:spacing w:after="0" w:line="285" w:lineRule="atLeast"/>
        <w:ind w:left="0"/>
        <w:rPr>
          <w:ins w:id="17" w:author="Unknown"/>
          <w:rFonts w:ascii="Verdana" w:eastAsia="Times New Roman" w:hAnsi="Verdana" w:cs="Times New Roman"/>
          <w:color w:val="000000"/>
          <w:sz w:val="18"/>
          <w:szCs w:val="18"/>
          <w:lang w:eastAsia="en-IN"/>
        </w:rPr>
      </w:pPr>
      <w:ins w:id="18"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"rest of the code"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3"/>
        </w:numPr>
        <w:shd w:val="clear" w:color="auto" w:fill="FFFFFF"/>
        <w:spacing w:after="0" w:line="285" w:lineRule="atLeast"/>
        <w:ind w:left="0"/>
        <w:rPr>
          <w:ins w:id="19" w:author="Unknown"/>
          <w:rFonts w:ascii="Verdana" w:eastAsia="Times New Roman" w:hAnsi="Verdana" w:cs="Times New Roman"/>
          <w:color w:val="000000"/>
          <w:sz w:val="18"/>
          <w:szCs w:val="18"/>
          <w:lang w:eastAsia="en-IN"/>
        </w:rPr>
      </w:pPr>
      <w:ins w:id="20"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3"/>
        </w:numPr>
        <w:shd w:val="clear" w:color="auto" w:fill="FFFFFF"/>
        <w:spacing w:after="0" w:line="285" w:lineRule="atLeast"/>
        <w:ind w:left="0"/>
        <w:rPr>
          <w:ins w:id="21" w:author="Unknown"/>
          <w:rFonts w:ascii="Verdana" w:eastAsia="Times New Roman" w:hAnsi="Verdana" w:cs="Times New Roman"/>
          <w:color w:val="000000"/>
          <w:sz w:val="18"/>
          <w:szCs w:val="18"/>
          <w:lang w:eastAsia="en-IN"/>
        </w:rPr>
      </w:pPr>
      <w:ins w:id="2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3"/>
        </w:numPr>
        <w:shd w:val="clear" w:color="auto" w:fill="FFFFFF"/>
        <w:spacing w:after="0" w:line="285" w:lineRule="atLeast"/>
        <w:ind w:left="0"/>
        <w:rPr>
          <w:ins w:id="23" w:author="Unknown"/>
          <w:rFonts w:ascii="Verdana" w:eastAsia="Times New Roman" w:hAnsi="Verdana" w:cs="Times New Roman"/>
          <w:color w:val="000000"/>
          <w:sz w:val="18"/>
          <w:szCs w:val="18"/>
          <w:lang w:eastAsia="en-IN"/>
        </w:rPr>
      </w:pPr>
      <w:ins w:id="2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3"/>
        </w:numPr>
        <w:shd w:val="clear" w:color="auto" w:fill="FFFFFF"/>
        <w:spacing w:after="109" w:line="285" w:lineRule="atLeast"/>
        <w:ind w:left="0"/>
        <w:rPr>
          <w:ins w:id="25" w:author="Unknown"/>
          <w:rFonts w:ascii="Verdana" w:eastAsia="Times New Roman" w:hAnsi="Verdana" w:cs="Times New Roman"/>
          <w:color w:val="000000"/>
          <w:sz w:val="18"/>
          <w:szCs w:val="18"/>
          <w:lang w:eastAsia="en-IN"/>
        </w:rPr>
      </w:pPr>
      <w:ins w:id="2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27" w:author="Unknown"/>
          <w:rFonts w:ascii="Times New Roman" w:eastAsia="Times New Roman" w:hAnsi="Times New Roman" w:cs="Times New Roman"/>
          <w:sz w:val="24"/>
          <w:szCs w:val="24"/>
          <w:lang w:eastAsia="en-IN"/>
        </w:rPr>
      </w:pPr>
      <w:ins w:id="28"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"http://www.javatpoint.com/opr/test.jsp?filename=TryCatchExample1"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29" w:author="Unknown"/>
          <w:rFonts w:ascii="Verdana" w:eastAsia="Times New Roman" w:hAnsi="Verdana" w:cs="Times New Roman"/>
          <w:color w:val="000000"/>
          <w:sz w:val="18"/>
          <w:szCs w:val="18"/>
          <w:lang w:eastAsia="en-IN"/>
        </w:rPr>
      </w:pPr>
      <w:ins w:id="30"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lang w:eastAsia="en-IN"/>
        </w:rPr>
      </w:pPr>
      <w:ins w:id="32" w:author="Unknown">
        <w:r w:rsidRPr="00A73863">
          <w:rPr>
            <w:rFonts w:ascii="Courier New" w:eastAsia="Times New Roman" w:hAnsi="Courier New" w:cs="Courier New"/>
            <w:color w:val="000000"/>
            <w:sz w:val="20"/>
            <w:szCs w:val="20"/>
            <w:lang w:eastAsia="en-IN"/>
          </w:rPr>
          <w:t xml:space="preserve">Exception in thread "main" </w:t>
        </w:r>
        <w:proofErr w:type="spellStart"/>
        <w:r w:rsidRPr="00A73863">
          <w:rPr>
            <w:rFonts w:ascii="Courier New" w:eastAsia="Times New Roman" w:hAnsi="Courier New" w:cs="Courier New"/>
            <w:color w:val="000000"/>
            <w:sz w:val="20"/>
            <w:szCs w:val="20"/>
            <w:lang w:eastAsia="en-IN"/>
          </w:rPr>
          <w:t>java.lang.ArithmeticException</w:t>
        </w:r>
        <w:proofErr w:type="spellEnd"/>
        <w:r w:rsidRPr="00A73863">
          <w:rPr>
            <w:rFonts w:ascii="Courier New" w:eastAsia="Times New Roman" w:hAnsi="Courier New" w:cs="Courier New"/>
            <w:color w:val="000000"/>
            <w:sz w:val="20"/>
            <w:szCs w:val="20"/>
            <w:lang w:eastAsia="en-IN"/>
          </w:rPr>
          <w:t>: / by zero</w:t>
        </w:r>
      </w:ins>
    </w:p>
    <w:p w:rsidR="00A73863" w:rsidRPr="00A73863" w:rsidRDefault="00A73863" w:rsidP="00A73863">
      <w:pPr>
        <w:shd w:val="clear" w:color="auto" w:fill="FFFFFF"/>
        <w:spacing w:before="100" w:beforeAutospacing="1" w:after="100" w:afterAutospacing="1" w:line="240" w:lineRule="auto"/>
        <w:rPr>
          <w:ins w:id="33" w:author="Unknown"/>
          <w:rFonts w:ascii="Verdana" w:eastAsia="Times New Roman" w:hAnsi="Verdana" w:cs="Times New Roman"/>
          <w:color w:val="000000"/>
          <w:sz w:val="18"/>
          <w:szCs w:val="18"/>
          <w:lang w:eastAsia="en-IN"/>
        </w:rPr>
      </w:pPr>
      <w:ins w:id="34" w:author="Unknown">
        <w:r w:rsidRPr="00A73863">
          <w:rPr>
            <w:rFonts w:ascii="Verdana" w:eastAsia="Times New Roman" w:hAnsi="Verdana" w:cs="Times New Roman"/>
            <w:color w:val="000000"/>
            <w:sz w:val="18"/>
            <w:szCs w:val="18"/>
            <w:lang w:eastAsia="en-IN"/>
          </w:rPr>
          <w:t>As displayed in the above example, the </w:t>
        </w:r>
        <w:r w:rsidRPr="00A73863">
          <w:rPr>
            <w:rFonts w:ascii="Verdana" w:eastAsia="Times New Roman" w:hAnsi="Verdana" w:cs="Times New Roman"/>
            <w:b/>
            <w:bCs/>
            <w:color w:val="000000"/>
            <w:sz w:val="18"/>
            <w:lang w:eastAsia="en-IN"/>
          </w:rPr>
          <w:t>rest of the code</w:t>
        </w:r>
        <w:r w:rsidRPr="00A73863">
          <w:rPr>
            <w:rFonts w:ascii="Verdana" w:eastAsia="Times New Roman" w:hAnsi="Verdana" w:cs="Times New Roman"/>
            <w:color w:val="000000"/>
            <w:sz w:val="18"/>
            <w:szCs w:val="18"/>
            <w:lang w:eastAsia="en-IN"/>
          </w:rPr>
          <w:t> is not executed (in such case, the </w:t>
        </w:r>
        <w:r w:rsidRPr="00A73863">
          <w:rPr>
            <w:rFonts w:ascii="Verdana" w:eastAsia="Times New Roman" w:hAnsi="Verdana" w:cs="Times New Roman"/>
            <w:b/>
            <w:bCs/>
            <w:color w:val="000000"/>
            <w:sz w:val="18"/>
            <w:lang w:eastAsia="en-IN"/>
          </w:rPr>
          <w:t>rest of the code</w:t>
        </w:r>
        <w:r w:rsidRPr="00A73863">
          <w:rPr>
            <w:rFonts w:ascii="Verdana" w:eastAsia="Times New Roman" w:hAnsi="Verdana" w:cs="Times New Roman"/>
            <w:color w:val="000000"/>
            <w:sz w:val="18"/>
            <w:szCs w:val="18"/>
            <w:lang w:eastAsia="en-IN"/>
          </w:rPr>
          <w:t> statement is not printed).</w:t>
        </w:r>
      </w:ins>
    </w:p>
    <w:p w:rsidR="00A73863" w:rsidRPr="00A73863" w:rsidRDefault="00A73863" w:rsidP="00A73863">
      <w:pPr>
        <w:shd w:val="clear" w:color="auto" w:fill="FFFFFF"/>
        <w:spacing w:before="100" w:beforeAutospacing="1" w:after="100" w:afterAutospacing="1" w:line="240" w:lineRule="auto"/>
        <w:rPr>
          <w:ins w:id="35" w:author="Unknown"/>
          <w:rFonts w:ascii="Verdana" w:eastAsia="Times New Roman" w:hAnsi="Verdana" w:cs="Times New Roman"/>
          <w:color w:val="000000"/>
          <w:sz w:val="18"/>
          <w:szCs w:val="18"/>
          <w:lang w:eastAsia="en-IN"/>
        </w:rPr>
      </w:pPr>
      <w:ins w:id="36" w:author="Unknown">
        <w:r w:rsidRPr="00A73863">
          <w:rPr>
            <w:rFonts w:ascii="Verdana" w:eastAsia="Times New Roman" w:hAnsi="Verdana" w:cs="Times New Roman"/>
            <w:color w:val="000000"/>
            <w:sz w:val="18"/>
            <w:szCs w:val="18"/>
            <w:lang w:eastAsia="en-IN"/>
          </w:rPr>
          <w:t>There can be 100 lines of code after exception. So all the code after exception will not be executed.</w:t>
        </w:r>
      </w:ins>
    </w:p>
    <w:p w:rsidR="00A73863" w:rsidRPr="00A73863" w:rsidRDefault="00A73863" w:rsidP="00A73863">
      <w:pPr>
        <w:spacing w:after="0" w:line="240" w:lineRule="auto"/>
        <w:rPr>
          <w:ins w:id="37" w:author="Unknown"/>
          <w:rFonts w:ascii="Times New Roman" w:eastAsia="Times New Roman" w:hAnsi="Times New Roman" w:cs="Times New Roman"/>
          <w:sz w:val="24"/>
          <w:szCs w:val="24"/>
          <w:lang w:eastAsia="en-IN"/>
        </w:rPr>
      </w:pPr>
      <w:ins w:id="38" w:author="Unknown">
        <w:r w:rsidRPr="00A73863">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A73863" w:rsidRPr="00A73863" w:rsidRDefault="00A73863" w:rsidP="00A73863">
      <w:pPr>
        <w:shd w:val="clear" w:color="auto" w:fill="FFFFFF"/>
        <w:spacing w:before="100" w:beforeAutospacing="1" w:after="100" w:afterAutospacing="1" w:line="312" w:lineRule="atLeast"/>
        <w:outlineLvl w:val="1"/>
        <w:rPr>
          <w:ins w:id="39" w:author="Unknown"/>
          <w:rFonts w:ascii="Helvetica" w:eastAsia="Times New Roman" w:hAnsi="Helvetica" w:cs="Helvetica"/>
          <w:color w:val="610B38"/>
          <w:sz w:val="34"/>
          <w:szCs w:val="34"/>
          <w:lang w:eastAsia="en-IN"/>
        </w:rPr>
      </w:pPr>
      <w:ins w:id="40" w:author="Unknown">
        <w:r w:rsidRPr="00A73863">
          <w:rPr>
            <w:rFonts w:ascii="Helvetica" w:eastAsia="Times New Roman" w:hAnsi="Helvetica" w:cs="Helvetica"/>
            <w:color w:val="610B38"/>
            <w:sz w:val="34"/>
            <w:szCs w:val="34"/>
            <w:lang w:eastAsia="en-IN"/>
          </w:rPr>
          <w:t>Solution by exception handling</w:t>
        </w:r>
      </w:ins>
    </w:p>
    <w:p w:rsidR="00A73863" w:rsidRPr="00A73863" w:rsidRDefault="00A73863" w:rsidP="00A73863">
      <w:pPr>
        <w:shd w:val="clear" w:color="auto" w:fill="FFFFFF"/>
        <w:spacing w:before="100" w:beforeAutospacing="1" w:after="100" w:afterAutospacing="1" w:line="240" w:lineRule="auto"/>
        <w:rPr>
          <w:ins w:id="41" w:author="Unknown"/>
          <w:rFonts w:ascii="Verdana" w:eastAsia="Times New Roman" w:hAnsi="Verdana" w:cs="Times New Roman"/>
          <w:color w:val="000000"/>
          <w:sz w:val="18"/>
          <w:szCs w:val="18"/>
          <w:lang w:eastAsia="en-IN"/>
        </w:rPr>
      </w:pPr>
      <w:ins w:id="42" w:author="Unknown">
        <w:r w:rsidRPr="00A73863">
          <w:rPr>
            <w:rFonts w:ascii="Verdana" w:eastAsia="Times New Roman" w:hAnsi="Verdana" w:cs="Times New Roman"/>
            <w:color w:val="000000"/>
            <w:sz w:val="18"/>
            <w:szCs w:val="18"/>
            <w:lang w:eastAsia="en-IN"/>
          </w:rPr>
          <w:t>Let's see the solution of the above problem by a java try-catch block.</w:t>
        </w:r>
      </w:ins>
    </w:p>
    <w:p w:rsidR="00A73863" w:rsidRPr="00A73863" w:rsidRDefault="00A73863" w:rsidP="00A73863">
      <w:pPr>
        <w:shd w:val="clear" w:color="auto" w:fill="FFFFFF"/>
        <w:spacing w:before="100" w:beforeAutospacing="1" w:after="100" w:afterAutospacing="1" w:line="312" w:lineRule="atLeast"/>
        <w:outlineLvl w:val="2"/>
        <w:rPr>
          <w:ins w:id="43" w:author="Unknown"/>
          <w:rFonts w:ascii="Helvetica" w:eastAsia="Times New Roman" w:hAnsi="Helvetica" w:cs="Helvetica"/>
          <w:color w:val="610B4B"/>
          <w:sz w:val="29"/>
          <w:szCs w:val="29"/>
          <w:lang w:eastAsia="en-IN"/>
        </w:rPr>
      </w:pPr>
      <w:ins w:id="44" w:author="Unknown">
        <w:r w:rsidRPr="00A73863">
          <w:rPr>
            <w:rFonts w:ascii="Helvetica" w:eastAsia="Times New Roman" w:hAnsi="Helvetica" w:cs="Helvetica"/>
            <w:color w:val="610B4B"/>
            <w:sz w:val="29"/>
            <w:szCs w:val="29"/>
            <w:lang w:eastAsia="en-IN"/>
          </w:rPr>
          <w:t>Example 2</w:t>
        </w:r>
      </w:ins>
    </w:p>
    <w:p w:rsidR="00A73863" w:rsidRPr="00A73863" w:rsidRDefault="00A73863" w:rsidP="00A73863">
      <w:pPr>
        <w:numPr>
          <w:ilvl w:val="0"/>
          <w:numId w:val="4"/>
        </w:numPr>
        <w:shd w:val="clear" w:color="auto" w:fill="FFFFFF"/>
        <w:spacing w:after="0" w:line="285" w:lineRule="atLeast"/>
        <w:ind w:left="0"/>
        <w:rPr>
          <w:ins w:id="45" w:author="Unknown"/>
          <w:rFonts w:ascii="Verdana" w:eastAsia="Times New Roman" w:hAnsi="Verdana" w:cs="Times New Roman"/>
          <w:color w:val="000000"/>
          <w:sz w:val="18"/>
          <w:szCs w:val="18"/>
          <w:lang w:eastAsia="en-IN"/>
        </w:rPr>
      </w:pPr>
      <w:ins w:id="46"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TryCatchExample2 {  </w:t>
        </w:r>
      </w:ins>
    </w:p>
    <w:p w:rsidR="00A73863" w:rsidRPr="00A73863" w:rsidRDefault="00A73863" w:rsidP="00A73863">
      <w:pPr>
        <w:numPr>
          <w:ilvl w:val="0"/>
          <w:numId w:val="4"/>
        </w:numPr>
        <w:shd w:val="clear" w:color="auto" w:fill="FFFFFF"/>
        <w:spacing w:after="0" w:line="285" w:lineRule="atLeast"/>
        <w:ind w:left="0"/>
        <w:rPr>
          <w:ins w:id="47" w:author="Unknown"/>
          <w:rFonts w:ascii="Verdana" w:eastAsia="Times New Roman" w:hAnsi="Verdana" w:cs="Times New Roman"/>
          <w:color w:val="000000"/>
          <w:sz w:val="18"/>
          <w:szCs w:val="18"/>
          <w:lang w:eastAsia="en-IN"/>
        </w:rPr>
      </w:pPr>
      <w:ins w:id="4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4"/>
        </w:numPr>
        <w:shd w:val="clear" w:color="auto" w:fill="FFFFFF"/>
        <w:spacing w:after="0" w:line="285" w:lineRule="atLeast"/>
        <w:ind w:left="0"/>
        <w:rPr>
          <w:ins w:id="49" w:author="Unknown"/>
          <w:rFonts w:ascii="Verdana" w:eastAsia="Times New Roman" w:hAnsi="Verdana" w:cs="Times New Roman"/>
          <w:color w:val="000000"/>
          <w:sz w:val="18"/>
          <w:szCs w:val="18"/>
          <w:lang w:eastAsia="en-IN"/>
        </w:rPr>
      </w:pPr>
      <w:ins w:id="5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4"/>
        </w:numPr>
        <w:shd w:val="clear" w:color="auto" w:fill="FFFFFF"/>
        <w:spacing w:after="0" w:line="285" w:lineRule="atLeast"/>
        <w:ind w:left="0"/>
        <w:rPr>
          <w:ins w:id="51" w:author="Unknown"/>
          <w:rFonts w:ascii="Verdana" w:eastAsia="Times New Roman" w:hAnsi="Verdana" w:cs="Times New Roman"/>
          <w:color w:val="000000"/>
          <w:sz w:val="18"/>
          <w:szCs w:val="18"/>
          <w:lang w:eastAsia="en-IN"/>
        </w:rPr>
      </w:pPr>
      <w:ins w:id="5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4"/>
        </w:numPr>
        <w:shd w:val="clear" w:color="auto" w:fill="FFFFFF"/>
        <w:spacing w:after="0" w:line="285" w:lineRule="atLeast"/>
        <w:ind w:left="0"/>
        <w:rPr>
          <w:ins w:id="53" w:author="Unknown"/>
          <w:rFonts w:ascii="Verdana" w:eastAsia="Times New Roman" w:hAnsi="Verdana" w:cs="Times New Roman"/>
          <w:color w:val="000000"/>
          <w:sz w:val="18"/>
          <w:szCs w:val="18"/>
          <w:lang w:eastAsia="en-IN"/>
        </w:rPr>
      </w:pPr>
      <w:ins w:id="54"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4"/>
        </w:numPr>
        <w:shd w:val="clear" w:color="auto" w:fill="FFFFFF"/>
        <w:spacing w:after="0" w:line="285" w:lineRule="atLeast"/>
        <w:ind w:left="0"/>
        <w:rPr>
          <w:ins w:id="55" w:author="Unknown"/>
          <w:rFonts w:ascii="Verdana" w:eastAsia="Times New Roman" w:hAnsi="Verdana" w:cs="Times New Roman"/>
          <w:color w:val="000000"/>
          <w:sz w:val="18"/>
          <w:szCs w:val="18"/>
          <w:lang w:eastAsia="en-IN"/>
        </w:rPr>
      </w:pPr>
      <w:ins w:id="56"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4"/>
        </w:numPr>
        <w:shd w:val="clear" w:color="auto" w:fill="FFFFFF"/>
        <w:spacing w:after="0" w:line="285" w:lineRule="atLeast"/>
        <w:ind w:left="0"/>
        <w:rPr>
          <w:ins w:id="57" w:author="Unknown"/>
          <w:rFonts w:ascii="Verdana" w:eastAsia="Times New Roman" w:hAnsi="Verdana" w:cs="Times New Roman"/>
          <w:color w:val="000000"/>
          <w:sz w:val="18"/>
          <w:szCs w:val="18"/>
          <w:lang w:eastAsia="en-IN"/>
        </w:rPr>
      </w:pPr>
      <w:ins w:id="5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4"/>
        </w:numPr>
        <w:shd w:val="clear" w:color="auto" w:fill="FFFFFF"/>
        <w:spacing w:after="0" w:line="285" w:lineRule="atLeast"/>
        <w:ind w:left="0"/>
        <w:rPr>
          <w:ins w:id="59" w:author="Unknown"/>
          <w:rFonts w:ascii="Verdana" w:eastAsia="Times New Roman" w:hAnsi="Verdana" w:cs="Times New Roman"/>
          <w:color w:val="000000"/>
          <w:sz w:val="18"/>
          <w:szCs w:val="18"/>
          <w:lang w:eastAsia="en-IN"/>
        </w:rPr>
      </w:pPr>
      <w:ins w:id="6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//handling the exception</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4"/>
        </w:numPr>
        <w:shd w:val="clear" w:color="auto" w:fill="FFFFFF"/>
        <w:spacing w:after="0" w:line="285" w:lineRule="atLeast"/>
        <w:ind w:left="0"/>
        <w:rPr>
          <w:ins w:id="61" w:author="Unknown"/>
          <w:rFonts w:ascii="Verdana" w:eastAsia="Times New Roman" w:hAnsi="Verdana" w:cs="Times New Roman"/>
          <w:color w:val="000000"/>
          <w:sz w:val="18"/>
          <w:szCs w:val="18"/>
          <w:lang w:eastAsia="en-IN"/>
        </w:rPr>
      </w:pPr>
      <w:ins w:id="6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w:t>
        </w:r>
        <w:proofErr w:type="spellStart"/>
        <w:r w:rsidRPr="00A73863">
          <w:rPr>
            <w:rFonts w:ascii="Verdana" w:eastAsia="Times New Roman" w:hAnsi="Verdana" w:cs="Times New Roman"/>
            <w:color w:val="000000"/>
            <w:sz w:val="18"/>
            <w:szCs w:val="18"/>
            <w:bdr w:val="none" w:sz="0" w:space="0" w:color="auto" w:frame="1"/>
            <w:lang w:eastAsia="en-IN"/>
          </w:rPr>
          <w:t>ArithmeticException</w:t>
        </w:r>
        <w:proofErr w:type="spellEnd"/>
        <w:r w:rsidRPr="00A73863">
          <w:rPr>
            <w:rFonts w:ascii="Verdana" w:eastAsia="Times New Roman" w:hAnsi="Verdana" w:cs="Times New Roman"/>
            <w:color w:val="000000"/>
            <w:sz w:val="18"/>
            <w:szCs w:val="18"/>
            <w:bdr w:val="none" w:sz="0" w:space="0" w:color="auto" w:frame="1"/>
            <w:lang w:eastAsia="en-IN"/>
          </w:rPr>
          <w:t> e)  </w:t>
        </w:r>
      </w:ins>
    </w:p>
    <w:p w:rsidR="00A73863" w:rsidRPr="00A73863" w:rsidRDefault="00A73863" w:rsidP="00A73863">
      <w:pPr>
        <w:numPr>
          <w:ilvl w:val="0"/>
          <w:numId w:val="4"/>
        </w:numPr>
        <w:shd w:val="clear" w:color="auto" w:fill="FFFFFF"/>
        <w:spacing w:after="0" w:line="285" w:lineRule="atLeast"/>
        <w:ind w:left="0"/>
        <w:rPr>
          <w:ins w:id="63" w:author="Unknown"/>
          <w:rFonts w:ascii="Verdana" w:eastAsia="Times New Roman" w:hAnsi="Verdana" w:cs="Times New Roman"/>
          <w:color w:val="000000"/>
          <w:sz w:val="18"/>
          <w:szCs w:val="18"/>
          <w:lang w:eastAsia="en-IN"/>
        </w:rPr>
      </w:pPr>
      <w:ins w:id="64"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4"/>
        </w:numPr>
        <w:shd w:val="clear" w:color="auto" w:fill="FFFFFF"/>
        <w:spacing w:after="0" w:line="285" w:lineRule="atLeast"/>
        <w:ind w:left="0"/>
        <w:rPr>
          <w:ins w:id="65" w:author="Unknown"/>
          <w:rFonts w:ascii="Verdana" w:eastAsia="Times New Roman" w:hAnsi="Verdana" w:cs="Times New Roman"/>
          <w:color w:val="000000"/>
          <w:sz w:val="18"/>
          <w:szCs w:val="18"/>
          <w:lang w:eastAsia="en-IN"/>
        </w:rPr>
      </w:pPr>
      <w:ins w:id="66"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(e);  </w:t>
        </w:r>
      </w:ins>
    </w:p>
    <w:p w:rsidR="00A73863" w:rsidRPr="00A73863" w:rsidRDefault="00A73863" w:rsidP="00A73863">
      <w:pPr>
        <w:numPr>
          <w:ilvl w:val="0"/>
          <w:numId w:val="4"/>
        </w:numPr>
        <w:shd w:val="clear" w:color="auto" w:fill="FFFFFF"/>
        <w:spacing w:after="0" w:line="285" w:lineRule="atLeast"/>
        <w:ind w:left="0"/>
        <w:rPr>
          <w:ins w:id="67" w:author="Unknown"/>
          <w:rFonts w:ascii="Verdana" w:eastAsia="Times New Roman" w:hAnsi="Verdana" w:cs="Times New Roman"/>
          <w:color w:val="000000"/>
          <w:sz w:val="18"/>
          <w:szCs w:val="18"/>
          <w:lang w:eastAsia="en-IN"/>
        </w:rPr>
      </w:pPr>
      <w:ins w:id="6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4"/>
        </w:numPr>
        <w:shd w:val="clear" w:color="auto" w:fill="FFFFFF"/>
        <w:spacing w:after="0" w:line="285" w:lineRule="atLeast"/>
        <w:ind w:left="0"/>
        <w:rPr>
          <w:ins w:id="69" w:author="Unknown"/>
          <w:rFonts w:ascii="Verdana" w:eastAsia="Times New Roman" w:hAnsi="Verdana" w:cs="Times New Roman"/>
          <w:color w:val="000000"/>
          <w:sz w:val="18"/>
          <w:szCs w:val="18"/>
          <w:lang w:eastAsia="en-IN"/>
        </w:rPr>
      </w:pPr>
      <w:ins w:id="70"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"rest of the code"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4"/>
        </w:numPr>
        <w:shd w:val="clear" w:color="auto" w:fill="FFFFFF"/>
        <w:spacing w:after="0" w:line="285" w:lineRule="atLeast"/>
        <w:ind w:left="0"/>
        <w:rPr>
          <w:ins w:id="71" w:author="Unknown"/>
          <w:rFonts w:ascii="Verdana" w:eastAsia="Times New Roman" w:hAnsi="Verdana" w:cs="Times New Roman"/>
          <w:color w:val="000000"/>
          <w:sz w:val="18"/>
          <w:szCs w:val="18"/>
          <w:lang w:eastAsia="en-IN"/>
        </w:rPr>
      </w:pPr>
      <w:ins w:id="7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4"/>
        </w:numPr>
        <w:shd w:val="clear" w:color="auto" w:fill="FFFFFF"/>
        <w:spacing w:after="0" w:line="285" w:lineRule="atLeast"/>
        <w:ind w:left="0"/>
        <w:rPr>
          <w:ins w:id="73" w:author="Unknown"/>
          <w:rFonts w:ascii="Verdana" w:eastAsia="Times New Roman" w:hAnsi="Verdana" w:cs="Times New Roman"/>
          <w:color w:val="000000"/>
          <w:sz w:val="18"/>
          <w:szCs w:val="18"/>
          <w:lang w:eastAsia="en-IN"/>
        </w:rPr>
      </w:pPr>
      <w:ins w:id="7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4"/>
        </w:numPr>
        <w:shd w:val="clear" w:color="auto" w:fill="FFFFFF"/>
        <w:spacing w:after="109" w:line="285" w:lineRule="atLeast"/>
        <w:ind w:left="0"/>
        <w:rPr>
          <w:ins w:id="75" w:author="Unknown"/>
          <w:rFonts w:ascii="Verdana" w:eastAsia="Times New Roman" w:hAnsi="Verdana" w:cs="Times New Roman"/>
          <w:color w:val="000000"/>
          <w:sz w:val="18"/>
          <w:szCs w:val="18"/>
          <w:lang w:eastAsia="en-IN"/>
        </w:rPr>
      </w:pPr>
      <w:ins w:id="76" w:author="Unknown">
        <w:r w:rsidRPr="00A73863">
          <w:rPr>
            <w:rFonts w:ascii="Verdana" w:eastAsia="Times New Roman" w:hAnsi="Verdana" w:cs="Times New Roman"/>
            <w:color w:val="000000"/>
            <w:sz w:val="18"/>
            <w:szCs w:val="18"/>
            <w:bdr w:val="none" w:sz="0" w:space="0" w:color="auto" w:frame="1"/>
            <w:lang w:eastAsia="en-IN"/>
          </w:rPr>
          <w:lastRenderedPageBreak/>
          <w:t>}  </w:t>
        </w:r>
      </w:ins>
    </w:p>
    <w:p w:rsidR="00A73863" w:rsidRPr="00A73863" w:rsidRDefault="00A73863" w:rsidP="00A73863">
      <w:pPr>
        <w:spacing w:after="0" w:line="240" w:lineRule="auto"/>
        <w:rPr>
          <w:ins w:id="77" w:author="Unknown"/>
          <w:rFonts w:ascii="Times New Roman" w:eastAsia="Times New Roman" w:hAnsi="Times New Roman" w:cs="Times New Roman"/>
          <w:sz w:val="24"/>
          <w:szCs w:val="24"/>
          <w:lang w:eastAsia="en-IN"/>
        </w:rPr>
      </w:pPr>
      <w:ins w:id="78"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"http://www.javatpoint.com/opr/test.jsp?filename=TryCatchExample2"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79" w:author="Unknown"/>
          <w:rFonts w:ascii="Verdana" w:eastAsia="Times New Roman" w:hAnsi="Verdana" w:cs="Times New Roman"/>
          <w:color w:val="000000"/>
          <w:sz w:val="18"/>
          <w:szCs w:val="18"/>
          <w:lang w:eastAsia="en-IN"/>
        </w:rPr>
      </w:pPr>
      <w:ins w:id="80"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color w:val="000000"/>
          <w:sz w:val="20"/>
          <w:szCs w:val="20"/>
          <w:lang w:eastAsia="en-IN"/>
        </w:rPr>
      </w:pPr>
      <w:proofErr w:type="spellStart"/>
      <w:ins w:id="82" w:author="Unknown">
        <w:r w:rsidRPr="00A73863">
          <w:rPr>
            <w:rFonts w:ascii="Courier New" w:eastAsia="Times New Roman" w:hAnsi="Courier New" w:cs="Courier New"/>
            <w:color w:val="000000"/>
            <w:sz w:val="20"/>
            <w:szCs w:val="20"/>
            <w:lang w:eastAsia="en-IN"/>
          </w:rPr>
          <w:t>java.lang.ArithmeticException</w:t>
        </w:r>
        <w:proofErr w:type="spellEnd"/>
        <w:r w:rsidRPr="00A73863">
          <w:rPr>
            <w:rFonts w:ascii="Courier New" w:eastAsia="Times New Roman" w:hAnsi="Courier New" w:cs="Courier New"/>
            <w:color w:val="000000"/>
            <w:sz w:val="20"/>
            <w:szCs w:val="20"/>
            <w:lang w:eastAsia="en-IN"/>
          </w:rPr>
          <w:t>: / by zero</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lang w:eastAsia="en-IN"/>
        </w:rPr>
      </w:pPr>
      <w:ins w:id="84" w:author="Unknown">
        <w:r w:rsidRPr="00A73863">
          <w:rPr>
            <w:rFonts w:ascii="Courier New" w:eastAsia="Times New Roman" w:hAnsi="Courier New" w:cs="Courier New"/>
            <w:color w:val="000000"/>
            <w:sz w:val="20"/>
            <w:szCs w:val="20"/>
            <w:lang w:eastAsia="en-IN"/>
          </w:rPr>
          <w:t>rest of the code</w:t>
        </w:r>
      </w:ins>
    </w:p>
    <w:p w:rsidR="00A73863" w:rsidRPr="00A73863" w:rsidRDefault="00A73863" w:rsidP="00A73863">
      <w:pPr>
        <w:shd w:val="clear" w:color="auto" w:fill="FFFFFF"/>
        <w:spacing w:before="100" w:beforeAutospacing="1" w:after="100" w:afterAutospacing="1" w:line="240" w:lineRule="auto"/>
        <w:rPr>
          <w:ins w:id="85" w:author="Unknown"/>
          <w:rFonts w:ascii="Verdana" w:eastAsia="Times New Roman" w:hAnsi="Verdana" w:cs="Times New Roman"/>
          <w:color w:val="000000"/>
          <w:sz w:val="18"/>
          <w:szCs w:val="18"/>
          <w:lang w:eastAsia="en-IN"/>
        </w:rPr>
      </w:pPr>
      <w:ins w:id="86" w:author="Unknown">
        <w:r w:rsidRPr="00A73863">
          <w:rPr>
            <w:rFonts w:ascii="Verdana" w:eastAsia="Times New Roman" w:hAnsi="Verdana" w:cs="Times New Roman"/>
            <w:color w:val="000000"/>
            <w:sz w:val="18"/>
            <w:szCs w:val="18"/>
            <w:lang w:eastAsia="en-IN"/>
          </w:rPr>
          <w:t>Now, as displayed in the above example, the </w:t>
        </w:r>
        <w:r w:rsidRPr="00A73863">
          <w:rPr>
            <w:rFonts w:ascii="Verdana" w:eastAsia="Times New Roman" w:hAnsi="Verdana" w:cs="Times New Roman"/>
            <w:b/>
            <w:bCs/>
            <w:color w:val="000000"/>
            <w:sz w:val="18"/>
            <w:lang w:eastAsia="en-IN"/>
          </w:rPr>
          <w:t>rest of the code</w:t>
        </w:r>
        <w:r w:rsidRPr="00A73863">
          <w:rPr>
            <w:rFonts w:ascii="Verdana" w:eastAsia="Times New Roman" w:hAnsi="Verdana" w:cs="Times New Roman"/>
            <w:color w:val="000000"/>
            <w:sz w:val="18"/>
            <w:szCs w:val="18"/>
            <w:lang w:eastAsia="en-IN"/>
          </w:rPr>
          <w:t> is executed, i.e., the </w:t>
        </w:r>
        <w:r w:rsidRPr="00A73863">
          <w:rPr>
            <w:rFonts w:ascii="Verdana" w:eastAsia="Times New Roman" w:hAnsi="Verdana" w:cs="Times New Roman"/>
            <w:b/>
            <w:bCs/>
            <w:color w:val="000000"/>
            <w:sz w:val="18"/>
            <w:lang w:eastAsia="en-IN"/>
          </w:rPr>
          <w:t>rest of the code</w:t>
        </w:r>
        <w:r w:rsidRPr="00A73863">
          <w:rPr>
            <w:rFonts w:ascii="Verdana" w:eastAsia="Times New Roman" w:hAnsi="Verdana" w:cs="Times New Roman"/>
            <w:color w:val="000000"/>
            <w:sz w:val="18"/>
            <w:szCs w:val="18"/>
            <w:lang w:eastAsia="en-IN"/>
          </w:rPr>
          <w:t> statement is printed.</w:t>
        </w:r>
      </w:ins>
    </w:p>
    <w:p w:rsidR="00A73863" w:rsidRPr="00A73863" w:rsidRDefault="00A73863" w:rsidP="00A73863">
      <w:pPr>
        <w:shd w:val="clear" w:color="auto" w:fill="FFFFFF"/>
        <w:spacing w:before="100" w:beforeAutospacing="1" w:after="100" w:afterAutospacing="1" w:line="312" w:lineRule="atLeast"/>
        <w:outlineLvl w:val="2"/>
        <w:rPr>
          <w:ins w:id="87" w:author="Unknown"/>
          <w:rFonts w:ascii="Helvetica" w:eastAsia="Times New Roman" w:hAnsi="Helvetica" w:cs="Helvetica"/>
          <w:color w:val="610B4B"/>
          <w:sz w:val="29"/>
          <w:szCs w:val="29"/>
          <w:lang w:eastAsia="en-IN"/>
        </w:rPr>
      </w:pPr>
      <w:ins w:id="88" w:author="Unknown">
        <w:r w:rsidRPr="00A73863">
          <w:rPr>
            <w:rFonts w:ascii="Helvetica" w:eastAsia="Times New Roman" w:hAnsi="Helvetica" w:cs="Helvetica"/>
            <w:color w:val="610B4B"/>
            <w:sz w:val="29"/>
            <w:szCs w:val="29"/>
            <w:lang w:eastAsia="en-IN"/>
          </w:rPr>
          <w:t>Example 3</w:t>
        </w:r>
      </w:ins>
    </w:p>
    <w:p w:rsidR="00A73863" w:rsidRPr="00A73863" w:rsidRDefault="00A73863" w:rsidP="00A73863">
      <w:pPr>
        <w:shd w:val="clear" w:color="auto" w:fill="FFFFFF"/>
        <w:spacing w:before="100" w:beforeAutospacing="1" w:after="100" w:afterAutospacing="1" w:line="240" w:lineRule="auto"/>
        <w:rPr>
          <w:ins w:id="89" w:author="Unknown"/>
          <w:rFonts w:ascii="Verdana" w:eastAsia="Times New Roman" w:hAnsi="Verdana" w:cs="Times New Roman"/>
          <w:color w:val="000000"/>
          <w:sz w:val="18"/>
          <w:szCs w:val="18"/>
          <w:lang w:eastAsia="en-IN"/>
        </w:rPr>
      </w:pPr>
      <w:ins w:id="90" w:author="Unknown">
        <w:r w:rsidRPr="00A73863">
          <w:rPr>
            <w:rFonts w:ascii="Verdana" w:eastAsia="Times New Roman" w:hAnsi="Verdana" w:cs="Times New Roman"/>
            <w:color w:val="000000"/>
            <w:sz w:val="18"/>
            <w:szCs w:val="18"/>
            <w:lang w:eastAsia="en-IN"/>
          </w:rPr>
          <w:t>In this example, we also kept the code in a try block that will not throw an exception.</w:t>
        </w:r>
      </w:ins>
    </w:p>
    <w:p w:rsidR="00A73863" w:rsidRPr="00A73863" w:rsidRDefault="00A73863" w:rsidP="00A73863">
      <w:pPr>
        <w:numPr>
          <w:ilvl w:val="0"/>
          <w:numId w:val="5"/>
        </w:numPr>
        <w:shd w:val="clear" w:color="auto" w:fill="FFFFFF"/>
        <w:spacing w:after="0" w:line="285" w:lineRule="atLeast"/>
        <w:ind w:left="0"/>
        <w:rPr>
          <w:ins w:id="91" w:author="Unknown"/>
          <w:rFonts w:ascii="Verdana" w:eastAsia="Times New Roman" w:hAnsi="Verdana" w:cs="Times New Roman"/>
          <w:color w:val="000000"/>
          <w:sz w:val="18"/>
          <w:szCs w:val="18"/>
          <w:lang w:eastAsia="en-IN"/>
        </w:rPr>
      </w:pPr>
      <w:ins w:id="92"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TryCatchExample3 {  </w:t>
        </w:r>
      </w:ins>
    </w:p>
    <w:p w:rsidR="00A73863" w:rsidRPr="00A73863" w:rsidRDefault="00A73863" w:rsidP="00A73863">
      <w:pPr>
        <w:numPr>
          <w:ilvl w:val="0"/>
          <w:numId w:val="5"/>
        </w:numPr>
        <w:shd w:val="clear" w:color="auto" w:fill="FFFFFF"/>
        <w:spacing w:after="0" w:line="285" w:lineRule="atLeast"/>
        <w:ind w:left="0"/>
        <w:rPr>
          <w:ins w:id="93" w:author="Unknown"/>
          <w:rFonts w:ascii="Verdana" w:eastAsia="Times New Roman" w:hAnsi="Verdana" w:cs="Times New Roman"/>
          <w:color w:val="000000"/>
          <w:sz w:val="18"/>
          <w:szCs w:val="18"/>
          <w:lang w:eastAsia="en-IN"/>
        </w:rPr>
      </w:pPr>
      <w:ins w:id="9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0" w:line="285" w:lineRule="atLeast"/>
        <w:ind w:left="0"/>
        <w:rPr>
          <w:ins w:id="95" w:author="Unknown"/>
          <w:rFonts w:ascii="Verdana" w:eastAsia="Times New Roman" w:hAnsi="Verdana" w:cs="Times New Roman"/>
          <w:color w:val="000000"/>
          <w:sz w:val="18"/>
          <w:szCs w:val="18"/>
          <w:lang w:eastAsia="en-IN"/>
        </w:rPr>
      </w:pPr>
      <w:ins w:id="96"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5"/>
        </w:numPr>
        <w:shd w:val="clear" w:color="auto" w:fill="FFFFFF"/>
        <w:spacing w:after="0" w:line="285" w:lineRule="atLeast"/>
        <w:ind w:left="0"/>
        <w:rPr>
          <w:ins w:id="97" w:author="Unknown"/>
          <w:rFonts w:ascii="Verdana" w:eastAsia="Times New Roman" w:hAnsi="Verdana" w:cs="Times New Roman"/>
          <w:color w:val="000000"/>
          <w:sz w:val="18"/>
          <w:szCs w:val="18"/>
          <w:lang w:eastAsia="en-IN"/>
        </w:rPr>
      </w:pPr>
      <w:ins w:id="98"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0" w:line="285" w:lineRule="atLeast"/>
        <w:ind w:left="0"/>
        <w:rPr>
          <w:ins w:id="99" w:author="Unknown"/>
          <w:rFonts w:ascii="Verdana" w:eastAsia="Times New Roman" w:hAnsi="Verdana" w:cs="Times New Roman"/>
          <w:color w:val="000000"/>
          <w:sz w:val="18"/>
          <w:szCs w:val="18"/>
          <w:lang w:eastAsia="en-IN"/>
        </w:rPr>
      </w:pPr>
      <w:ins w:id="10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5"/>
        </w:numPr>
        <w:shd w:val="clear" w:color="auto" w:fill="FFFFFF"/>
        <w:spacing w:after="0" w:line="285" w:lineRule="atLeast"/>
        <w:ind w:left="0"/>
        <w:rPr>
          <w:ins w:id="101" w:author="Unknown"/>
          <w:rFonts w:ascii="Verdana" w:eastAsia="Times New Roman" w:hAnsi="Verdana" w:cs="Times New Roman"/>
          <w:color w:val="000000"/>
          <w:sz w:val="18"/>
          <w:szCs w:val="18"/>
          <w:lang w:eastAsia="en-IN"/>
        </w:rPr>
      </w:pPr>
      <w:ins w:id="102"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0" w:line="285" w:lineRule="atLeast"/>
        <w:ind w:left="0"/>
        <w:rPr>
          <w:ins w:id="103" w:author="Unknown"/>
          <w:rFonts w:ascii="Verdana" w:eastAsia="Times New Roman" w:hAnsi="Verdana" w:cs="Times New Roman"/>
          <w:color w:val="000000"/>
          <w:sz w:val="18"/>
          <w:szCs w:val="18"/>
          <w:lang w:eastAsia="en-IN"/>
        </w:rPr>
      </w:pPr>
      <w:ins w:id="104"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if exception occurs, the remaining statement will not exceute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0" w:line="285" w:lineRule="atLeast"/>
        <w:ind w:left="0"/>
        <w:rPr>
          <w:ins w:id="105" w:author="Unknown"/>
          <w:rFonts w:ascii="Verdana" w:eastAsia="Times New Roman" w:hAnsi="Verdana" w:cs="Times New Roman"/>
          <w:color w:val="000000"/>
          <w:sz w:val="18"/>
          <w:szCs w:val="18"/>
          <w:lang w:eastAsia="en-IN"/>
        </w:rPr>
      </w:pPr>
      <w:ins w:id="106"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"rest of the code"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0" w:line="285" w:lineRule="atLeast"/>
        <w:ind w:left="0"/>
        <w:rPr>
          <w:ins w:id="107" w:author="Unknown"/>
          <w:rFonts w:ascii="Verdana" w:eastAsia="Times New Roman" w:hAnsi="Verdana" w:cs="Times New Roman"/>
          <w:color w:val="000000"/>
          <w:sz w:val="18"/>
          <w:szCs w:val="18"/>
          <w:lang w:eastAsia="en-IN"/>
        </w:rPr>
      </w:pPr>
      <w:ins w:id="10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5"/>
        </w:numPr>
        <w:shd w:val="clear" w:color="auto" w:fill="FFFFFF"/>
        <w:spacing w:after="0" w:line="285" w:lineRule="atLeast"/>
        <w:ind w:left="0"/>
        <w:rPr>
          <w:ins w:id="109" w:author="Unknown"/>
          <w:rFonts w:ascii="Verdana" w:eastAsia="Times New Roman" w:hAnsi="Verdana" w:cs="Times New Roman"/>
          <w:color w:val="000000"/>
          <w:sz w:val="18"/>
          <w:szCs w:val="18"/>
          <w:lang w:eastAsia="en-IN"/>
        </w:rPr>
      </w:pPr>
      <w:ins w:id="11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handling the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0" w:line="285" w:lineRule="atLeast"/>
        <w:ind w:left="0"/>
        <w:rPr>
          <w:ins w:id="111" w:author="Unknown"/>
          <w:rFonts w:ascii="Verdana" w:eastAsia="Times New Roman" w:hAnsi="Verdana" w:cs="Times New Roman"/>
          <w:color w:val="000000"/>
          <w:sz w:val="18"/>
          <w:szCs w:val="18"/>
          <w:lang w:eastAsia="en-IN"/>
        </w:rPr>
      </w:pPr>
      <w:ins w:id="11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w:t>
        </w:r>
        <w:proofErr w:type="spellStart"/>
        <w:r w:rsidRPr="00A73863">
          <w:rPr>
            <w:rFonts w:ascii="Verdana" w:eastAsia="Times New Roman" w:hAnsi="Verdana" w:cs="Times New Roman"/>
            <w:color w:val="000000"/>
            <w:sz w:val="18"/>
            <w:szCs w:val="18"/>
            <w:bdr w:val="none" w:sz="0" w:space="0" w:color="auto" w:frame="1"/>
            <w:lang w:eastAsia="en-IN"/>
          </w:rPr>
          <w:t>ArithmeticException</w:t>
        </w:r>
        <w:proofErr w:type="spellEnd"/>
        <w:r w:rsidRPr="00A73863">
          <w:rPr>
            <w:rFonts w:ascii="Verdana" w:eastAsia="Times New Roman" w:hAnsi="Verdana" w:cs="Times New Roman"/>
            <w:color w:val="000000"/>
            <w:sz w:val="18"/>
            <w:szCs w:val="18"/>
            <w:bdr w:val="none" w:sz="0" w:space="0" w:color="auto" w:frame="1"/>
            <w:lang w:eastAsia="en-IN"/>
          </w:rPr>
          <w:t> e)  </w:t>
        </w:r>
      </w:ins>
    </w:p>
    <w:p w:rsidR="00A73863" w:rsidRPr="00A73863" w:rsidRDefault="00A73863" w:rsidP="00A73863">
      <w:pPr>
        <w:numPr>
          <w:ilvl w:val="0"/>
          <w:numId w:val="5"/>
        </w:numPr>
        <w:shd w:val="clear" w:color="auto" w:fill="FFFFFF"/>
        <w:spacing w:after="0" w:line="285" w:lineRule="atLeast"/>
        <w:ind w:left="0"/>
        <w:rPr>
          <w:ins w:id="113" w:author="Unknown"/>
          <w:rFonts w:ascii="Verdana" w:eastAsia="Times New Roman" w:hAnsi="Verdana" w:cs="Times New Roman"/>
          <w:color w:val="000000"/>
          <w:sz w:val="18"/>
          <w:szCs w:val="18"/>
          <w:lang w:eastAsia="en-IN"/>
        </w:rPr>
      </w:pPr>
      <w:ins w:id="114"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5"/>
        </w:numPr>
        <w:shd w:val="clear" w:color="auto" w:fill="FFFFFF"/>
        <w:spacing w:after="0" w:line="285" w:lineRule="atLeast"/>
        <w:ind w:left="0"/>
        <w:rPr>
          <w:ins w:id="115" w:author="Unknown"/>
          <w:rFonts w:ascii="Verdana" w:eastAsia="Times New Roman" w:hAnsi="Verdana" w:cs="Times New Roman"/>
          <w:color w:val="000000"/>
          <w:sz w:val="18"/>
          <w:szCs w:val="18"/>
          <w:lang w:eastAsia="en-IN"/>
        </w:rPr>
      </w:pPr>
      <w:ins w:id="116"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(e);  </w:t>
        </w:r>
      </w:ins>
    </w:p>
    <w:p w:rsidR="00A73863" w:rsidRPr="00A73863" w:rsidRDefault="00A73863" w:rsidP="00A73863">
      <w:pPr>
        <w:numPr>
          <w:ilvl w:val="0"/>
          <w:numId w:val="5"/>
        </w:numPr>
        <w:shd w:val="clear" w:color="auto" w:fill="FFFFFF"/>
        <w:spacing w:after="0" w:line="285" w:lineRule="atLeast"/>
        <w:ind w:left="0"/>
        <w:rPr>
          <w:ins w:id="117" w:author="Unknown"/>
          <w:rFonts w:ascii="Verdana" w:eastAsia="Times New Roman" w:hAnsi="Verdana" w:cs="Times New Roman"/>
          <w:color w:val="000000"/>
          <w:sz w:val="18"/>
          <w:szCs w:val="18"/>
          <w:lang w:eastAsia="en-IN"/>
        </w:rPr>
      </w:pPr>
      <w:ins w:id="11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5"/>
        </w:numPr>
        <w:shd w:val="clear" w:color="auto" w:fill="FFFFFF"/>
        <w:spacing w:after="0" w:line="285" w:lineRule="atLeast"/>
        <w:ind w:left="0"/>
        <w:rPr>
          <w:ins w:id="119" w:author="Unknown"/>
          <w:rFonts w:ascii="Verdana" w:eastAsia="Times New Roman" w:hAnsi="Verdana" w:cs="Times New Roman"/>
          <w:color w:val="000000"/>
          <w:sz w:val="18"/>
          <w:szCs w:val="18"/>
          <w:lang w:eastAsia="en-IN"/>
        </w:rPr>
      </w:pPr>
      <w:ins w:id="120"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0" w:line="285" w:lineRule="atLeast"/>
        <w:ind w:left="0"/>
        <w:rPr>
          <w:ins w:id="121" w:author="Unknown"/>
          <w:rFonts w:ascii="Verdana" w:eastAsia="Times New Roman" w:hAnsi="Verdana" w:cs="Times New Roman"/>
          <w:color w:val="000000"/>
          <w:sz w:val="18"/>
          <w:szCs w:val="18"/>
          <w:lang w:eastAsia="en-IN"/>
        </w:rPr>
      </w:pPr>
      <w:ins w:id="12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5"/>
        </w:numPr>
        <w:shd w:val="clear" w:color="auto" w:fill="FFFFFF"/>
        <w:spacing w:after="0" w:line="285" w:lineRule="atLeast"/>
        <w:ind w:left="0"/>
        <w:rPr>
          <w:ins w:id="123" w:author="Unknown"/>
          <w:rFonts w:ascii="Verdana" w:eastAsia="Times New Roman" w:hAnsi="Verdana" w:cs="Times New Roman"/>
          <w:color w:val="000000"/>
          <w:sz w:val="18"/>
          <w:szCs w:val="18"/>
          <w:lang w:eastAsia="en-IN"/>
        </w:rPr>
      </w:pPr>
      <w:ins w:id="12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5"/>
        </w:numPr>
        <w:shd w:val="clear" w:color="auto" w:fill="FFFFFF"/>
        <w:spacing w:after="109" w:line="285" w:lineRule="atLeast"/>
        <w:ind w:left="0"/>
        <w:rPr>
          <w:ins w:id="125" w:author="Unknown"/>
          <w:rFonts w:ascii="Verdana" w:eastAsia="Times New Roman" w:hAnsi="Verdana" w:cs="Times New Roman"/>
          <w:color w:val="000000"/>
          <w:sz w:val="18"/>
          <w:szCs w:val="18"/>
          <w:lang w:eastAsia="en-IN"/>
        </w:rPr>
      </w:pPr>
      <w:ins w:id="12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127" w:author="Unknown"/>
          <w:rFonts w:ascii="Times New Roman" w:eastAsia="Times New Roman" w:hAnsi="Times New Roman" w:cs="Times New Roman"/>
          <w:sz w:val="24"/>
          <w:szCs w:val="24"/>
          <w:lang w:eastAsia="en-IN"/>
        </w:rPr>
      </w:pPr>
      <w:ins w:id="128"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"http://www.javatpoint.com/opr/test.jsp?filename=TryCatchExample3"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129" w:author="Unknown"/>
          <w:rFonts w:ascii="Verdana" w:eastAsia="Times New Roman" w:hAnsi="Verdana" w:cs="Times New Roman"/>
          <w:color w:val="000000"/>
          <w:sz w:val="18"/>
          <w:szCs w:val="18"/>
          <w:lang w:eastAsia="en-IN"/>
        </w:rPr>
      </w:pPr>
      <w:ins w:id="130"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lang w:eastAsia="en-IN"/>
        </w:rPr>
      </w:pPr>
      <w:proofErr w:type="spellStart"/>
      <w:ins w:id="132" w:author="Unknown">
        <w:r w:rsidRPr="00A73863">
          <w:rPr>
            <w:rFonts w:ascii="Courier New" w:eastAsia="Times New Roman" w:hAnsi="Courier New" w:cs="Courier New"/>
            <w:color w:val="000000"/>
            <w:sz w:val="20"/>
            <w:szCs w:val="20"/>
            <w:lang w:eastAsia="en-IN"/>
          </w:rPr>
          <w:t>java.lang.ArithmeticException</w:t>
        </w:r>
        <w:proofErr w:type="spellEnd"/>
        <w:r w:rsidRPr="00A73863">
          <w:rPr>
            <w:rFonts w:ascii="Courier New" w:eastAsia="Times New Roman" w:hAnsi="Courier New" w:cs="Courier New"/>
            <w:color w:val="000000"/>
            <w:sz w:val="20"/>
            <w:szCs w:val="20"/>
            <w:lang w:eastAsia="en-IN"/>
          </w:rPr>
          <w:t>: / by zero</w:t>
        </w:r>
      </w:ins>
    </w:p>
    <w:p w:rsidR="00A73863" w:rsidRPr="00A73863" w:rsidRDefault="00A73863" w:rsidP="00A73863">
      <w:pPr>
        <w:shd w:val="clear" w:color="auto" w:fill="FFFFFF"/>
        <w:spacing w:before="100" w:beforeAutospacing="1" w:after="100" w:afterAutospacing="1" w:line="240" w:lineRule="auto"/>
        <w:rPr>
          <w:ins w:id="133" w:author="Unknown"/>
          <w:rFonts w:ascii="Verdana" w:eastAsia="Times New Roman" w:hAnsi="Verdana" w:cs="Times New Roman"/>
          <w:color w:val="000000"/>
          <w:sz w:val="18"/>
          <w:szCs w:val="18"/>
          <w:lang w:eastAsia="en-IN"/>
        </w:rPr>
      </w:pPr>
      <w:ins w:id="134" w:author="Unknown">
        <w:r w:rsidRPr="00A73863">
          <w:rPr>
            <w:rFonts w:ascii="Verdana" w:eastAsia="Times New Roman" w:hAnsi="Verdana" w:cs="Times New Roman"/>
            <w:color w:val="000000"/>
            <w:sz w:val="18"/>
            <w:szCs w:val="18"/>
            <w:lang w:eastAsia="en-IN"/>
          </w:rPr>
          <w:t>Here, we can see that if an exception occurs in the try block, the rest of the block code will not execute.</w:t>
        </w:r>
      </w:ins>
    </w:p>
    <w:p w:rsidR="00A73863" w:rsidRPr="00A73863" w:rsidRDefault="00A73863" w:rsidP="00A73863">
      <w:pPr>
        <w:shd w:val="clear" w:color="auto" w:fill="FFFFFF"/>
        <w:spacing w:before="100" w:beforeAutospacing="1" w:after="100" w:afterAutospacing="1" w:line="312" w:lineRule="atLeast"/>
        <w:outlineLvl w:val="2"/>
        <w:rPr>
          <w:ins w:id="135" w:author="Unknown"/>
          <w:rFonts w:ascii="Helvetica" w:eastAsia="Times New Roman" w:hAnsi="Helvetica" w:cs="Helvetica"/>
          <w:color w:val="610B4B"/>
          <w:sz w:val="29"/>
          <w:szCs w:val="29"/>
          <w:lang w:eastAsia="en-IN"/>
        </w:rPr>
      </w:pPr>
      <w:ins w:id="136" w:author="Unknown">
        <w:r w:rsidRPr="00A73863">
          <w:rPr>
            <w:rFonts w:ascii="Helvetica" w:eastAsia="Times New Roman" w:hAnsi="Helvetica" w:cs="Helvetica"/>
            <w:color w:val="610B4B"/>
            <w:sz w:val="29"/>
            <w:szCs w:val="29"/>
            <w:lang w:eastAsia="en-IN"/>
          </w:rPr>
          <w:t>Example 4</w:t>
        </w:r>
      </w:ins>
    </w:p>
    <w:p w:rsidR="00A73863" w:rsidRPr="00A73863" w:rsidRDefault="00A73863" w:rsidP="00A73863">
      <w:pPr>
        <w:shd w:val="clear" w:color="auto" w:fill="FFFFFF"/>
        <w:spacing w:before="100" w:beforeAutospacing="1" w:after="100" w:afterAutospacing="1" w:line="240" w:lineRule="auto"/>
        <w:rPr>
          <w:ins w:id="137" w:author="Unknown"/>
          <w:rFonts w:ascii="Verdana" w:eastAsia="Times New Roman" w:hAnsi="Verdana" w:cs="Times New Roman"/>
          <w:color w:val="000000"/>
          <w:sz w:val="18"/>
          <w:szCs w:val="18"/>
          <w:lang w:eastAsia="en-IN"/>
        </w:rPr>
      </w:pPr>
      <w:ins w:id="138" w:author="Unknown">
        <w:r w:rsidRPr="00A73863">
          <w:rPr>
            <w:rFonts w:ascii="Verdana" w:eastAsia="Times New Roman" w:hAnsi="Verdana" w:cs="Times New Roman"/>
            <w:color w:val="000000"/>
            <w:sz w:val="18"/>
            <w:szCs w:val="18"/>
            <w:lang w:eastAsia="en-IN"/>
          </w:rPr>
          <w:t>Here, we handle the exception using the parent class exception.</w:t>
        </w:r>
      </w:ins>
    </w:p>
    <w:p w:rsidR="00A73863" w:rsidRPr="00A73863" w:rsidRDefault="00A73863" w:rsidP="00A73863">
      <w:pPr>
        <w:numPr>
          <w:ilvl w:val="0"/>
          <w:numId w:val="6"/>
        </w:numPr>
        <w:shd w:val="clear" w:color="auto" w:fill="FFFFFF"/>
        <w:spacing w:after="0" w:line="285" w:lineRule="atLeast"/>
        <w:ind w:left="0"/>
        <w:rPr>
          <w:ins w:id="139" w:author="Unknown"/>
          <w:rFonts w:ascii="Verdana" w:eastAsia="Times New Roman" w:hAnsi="Verdana" w:cs="Times New Roman"/>
          <w:color w:val="000000"/>
          <w:sz w:val="18"/>
          <w:szCs w:val="18"/>
          <w:lang w:eastAsia="en-IN"/>
        </w:rPr>
      </w:pPr>
      <w:ins w:id="140"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TryCatchExample4 {  </w:t>
        </w:r>
      </w:ins>
    </w:p>
    <w:p w:rsidR="00A73863" w:rsidRPr="00A73863" w:rsidRDefault="00A73863" w:rsidP="00A73863">
      <w:pPr>
        <w:numPr>
          <w:ilvl w:val="0"/>
          <w:numId w:val="6"/>
        </w:numPr>
        <w:shd w:val="clear" w:color="auto" w:fill="FFFFFF"/>
        <w:spacing w:after="0" w:line="285" w:lineRule="atLeast"/>
        <w:ind w:left="0"/>
        <w:rPr>
          <w:ins w:id="141" w:author="Unknown"/>
          <w:rFonts w:ascii="Verdana" w:eastAsia="Times New Roman" w:hAnsi="Verdana" w:cs="Times New Roman"/>
          <w:color w:val="000000"/>
          <w:sz w:val="18"/>
          <w:szCs w:val="18"/>
          <w:lang w:eastAsia="en-IN"/>
        </w:rPr>
      </w:pPr>
      <w:ins w:id="142"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6"/>
        </w:numPr>
        <w:shd w:val="clear" w:color="auto" w:fill="FFFFFF"/>
        <w:spacing w:after="0" w:line="285" w:lineRule="atLeast"/>
        <w:ind w:left="0"/>
        <w:rPr>
          <w:ins w:id="143" w:author="Unknown"/>
          <w:rFonts w:ascii="Verdana" w:eastAsia="Times New Roman" w:hAnsi="Verdana" w:cs="Times New Roman"/>
          <w:color w:val="000000"/>
          <w:sz w:val="18"/>
          <w:szCs w:val="18"/>
          <w:lang w:eastAsia="en-IN"/>
        </w:rPr>
      </w:pPr>
      <w:ins w:id="144"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6"/>
        </w:numPr>
        <w:shd w:val="clear" w:color="auto" w:fill="FFFFFF"/>
        <w:spacing w:after="0" w:line="285" w:lineRule="atLeast"/>
        <w:ind w:left="0"/>
        <w:rPr>
          <w:ins w:id="145" w:author="Unknown"/>
          <w:rFonts w:ascii="Verdana" w:eastAsia="Times New Roman" w:hAnsi="Verdana" w:cs="Times New Roman"/>
          <w:color w:val="000000"/>
          <w:sz w:val="18"/>
          <w:szCs w:val="18"/>
          <w:lang w:eastAsia="en-IN"/>
        </w:rPr>
      </w:pPr>
      <w:ins w:id="146"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6"/>
        </w:numPr>
        <w:shd w:val="clear" w:color="auto" w:fill="FFFFFF"/>
        <w:spacing w:after="0" w:line="285" w:lineRule="atLeast"/>
        <w:ind w:left="0"/>
        <w:rPr>
          <w:ins w:id="147" w:author="Unknown"/>
          <w:rFonts w:ascii="Verdana" w:eastAsia="Times New Roman" w:hAnsi="Verdana" w:cs="Times New Roman"/>
          <w:color w:val="000000"/>
          <w:sz w:val="18"/>
          <w:szCs w:val="18"/>
          <w:lang w:eastAsia="en-IN"/>
        </w:rPr>
      </w:pPr>
      <w:ins w:id="14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6"/>
        </w:numPr>
        <w:shd w:val="clear" w:color="auto" w:fill="FFFFFF"/>
        <w:spacing w:after="0" w:line="285" w:lineRule="atLeast"/>
        <w:ind w:left="0"/>
        <w:rPr>
          <w:ins w:id="149" w:author="Unknown"/>
          <w:rFonts w:ascii="Verdana" w:eastAsia="Times New Roman" w:hAnsi="Verdana" w:cs="Times New Roman"/>
          <w:color w:val="000000"/>
          <w:sz w:val="18"/>
          <w:szCs w:val="18"/>
          <w:lang w:eastAsia="en-IN"/>
        </w:rPr>
      </w:pPr>
      <w:ins w:id="150" w:author="Unknown">
        <w:r w:rsidRPr="00A73863">
          <w:rPr>
            <w:rFonts w:ascii="Verdana" w:eastAsia="Times New Roman" w:hAnsi="Verdana" w:cs="Times New Roman"/>
            <w:color w:val="000000"/>
            <w:sz w:val="18"/>
            <w:szCs w:val="18"/>
            <w:bdr w:val="none" w:sz="0" w:space="0" w:color="auto" w:frame="1"/>
            <w:lang w:eastAsia="en-IN"/>
          </w:rPr>
          <w:lastRenderedPageBreak/>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6"/>
        </w:numPr>
        <w:shd w:val="clear" w:color="auto" w:fill="FFFFFF"/>
        <w:spacing w:after="0" w:line="285" w:lineRule="atLeast"/>
        <w:ind w:left="0"/>
        <w:rPr>
          <w:ins w:id="151" w:author="Unknown"/>
          <w:rFonts w:ascii="Verdana" w:eastAsia="Times New Roman" w:hAnsi="Verdana" w:cs="Times New Roman"/>
          <w:color w:val="000000"/>
          <w:sz w:val="18"/>
          <w:szCs w:val="18"/>
          <w:lang w:eastAsia="en-IN"/>
        </w:rPr>
      </w:pPr>
      <w:ins w:id="15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6"/>
        </w:numPr>
        <w:shd w:val="clear" w:color="auto" w:fill="FFFFFF"/>
        <w:spacing w:after="0" w:line="285" w:lineRule="atLeast"/>
        <w:ind w:left="0"/>
        <w:rPr>
          <w:ins w:id="153" w:author="Unknown"/>
          <w:rFonts w:ascii="Verdana" w:eastAsia="Times New Roman" w:hAnsi="Verdana" w:cs="Times New Roman"/>
          <w:color w:val="000000"/>
          <w:sz w:val="18"/>
          <w:szCs w:val="18"/>
          <w:lang w:eastAsia="en-IN"/>
        </w:rPr>
      </w:pPr>
      <w:ins w:id="154"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handling the exception by using Exception class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6"/>
        </w:numPr>
        <w:shd w:val="clear" w:color="auto" w:fill="FFFFFF"/>
        <w:spacing w:after="0" w:line="285" w:lineRule="atLeast"/>
        <w:ind w:left="0"/>
        <w:rPr>
          <w:ins w:id="155" w:author="Unknown"/>
          <w:rFonts w:ascii="Verdana" w:eastAsia="Times New Roman" w:hAnsi="Verdana" w:cs="Times New Roman"/>
          <w:color w:val="000000"/>
          <w:sz w:val="18"/>
          <w:szCs w:val="18"/>
          <w:lang w:eastAsia="en-IN"/>
        </w:rPr>
      </w:pPr>
      <w:ins w:id="156"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(Exception e)  </w:t>
        </w:r>
      </w:ins>
    </w:p>
    <w:p w:rsidR="00A73863" w:rsidRPr="00A73863" w:rsidRDefault="00A73863" w:rsidP="00A73863">
      <w:pPr>
        <w:numPr>
          <w:ilvl w:val="0"/>
          <w:numId w:val="6"/>
        </w:numPr>
        <w:shd w:val="clear" w:color="auto" w:fill="FFFFFF"/>
        <w:spacing w:after="0" w:line="285" w:lineRule="atLeast"/>
        <w:ind w:left="0"/>
        <w:rPr>
          <w:ins w:id="157" w:author="Unknown"/>
          <w:rFonts w:ascii="Verdana" w:eastAsia="Times New Roman" w:hAnsi="Verdana" w:cs="Times New Roman"/>
          <w:color w:val="000000"/>
          <w:sz w:val="18"/>
          <w:szCs w:val="18"/>
          <w:lang w:eastAsia="en-IN"/>
        </w:rPr>
      </w:pPr>
      <w:ins w:id="15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6"/>
        </w:numPr>
        <w:shd w:val="clear" w:color="auto" w:fill="FFFFFF"/>
        <w:spacing w:after="0" w:line="285" w:lineRule="atLeast"/>
        <w:ind w:left="0"/>
        <w:rPr>
          <w:ins w:id="159" w:author="Unknown"/>
          <w:rFonts w:ascii="Verdana" w:eastAsia="Times New Roman" w:hAnsi="Verdana" w:cs="Times New Roman"/>
          <w:color w:val="000000"/>
          <w:sz w:val="18"/>
          <w:szCs w:val="18"/>
          <w:lang w:eastAsia="en-IN"/>
        </w:rPr>
      </w:pPr>
      <w:ins w:id="160"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(e);  </w:t>
        </w:r>
      </w:ins>
    </w:p>
    <w:p w:rsidR="00A73863" w:rsidRPr="00A73863" w:rsidRDefault="00A73863" w:rsidP="00A73863">
      <w:pPr>
        <w:numPr>
          <w:ilvl w:val="0"/>
          <w:numId w:val="6"/>
        </w:numPr>
        <w:shd w:val="clear" w:color="auto" w:fill="FFFFFF"/>
        <w:spacing w:after="0" w:line="285" w:lineRule="atLeast"/>
        <w:ind w:left="0"/>
        <w:rPr>
          <w:ins w:id="161" w:author="Unknown"/>
          <w:rFonts w:ascii="Verdana" w:eastAsia="Times New Roman" w:hAnsi="Verdana" w:cs="Times New Roman"/>
          <w:color w:val="000000"/>
          <w:sz w:val="18"/>
          <w:szCs w:val="18"/>
          <w:lang w:eastAsia="en-IN"/>
        </w:rPr>
      </w:pPr>
      <w:ins w:id="16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6"/>
        </w:numPr>
        <w:shd w:val="clear" w:color="auto" w:fill="FFFFFF"/>
        <w:spacing w:after="0" w:line="285" w:lineRule="atLeast"/>
        <w:ind w:left="0"/>
        <w:rPr>
          <w:ins w:id="163" w:author="Unknown"/>
          <w:rFonts w:ascii="Verdana" w:eastAsia="Times New Roman" w:hAnsi="Verdana" w:cs="Times New Roman"/>
          <w:color w:val="000000"/>
          <w:sz w:val="18"/>
          <w:szCs w:val="18"/>
          <w:lang w:eastAsia="en-IN"/>
        </w:rPr>
      </w:pPr>
      <w:ins w:id="16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"rest of the code"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6"/>
        </w:numPr>
        <w:shd w:val="clear" w:color="auto" w:fill="FFFFFF"/>
        <w:spacing w:after="0" w:line="285" w:lineRule="atLeast"/>
        <w:ind w:left="0"/>
        <w:rPr>
          <w:ins w:id="165" w:author="Unknown"/>
          <w:rFonts w:ascii="Verdana" w:eastAsia="Times New Roman" w:hAnsi="Verdana" w:cs="Times New Roman"/>
          <w:color w:val="000000"/>
          <w:sz w:val="18"/>
          <w:szCs w:val="18"/>
          <w:lang w:eastAsia="en-IN"/>
        </w:rPr>
      </w:pPr>
      <w:ins w:id="16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6"/>
        </w:numPr>
        <w:shd w:val="clear" w:color="auto" w:fill="FFFFFF"/>
        <w:spacing w:after="0" w:line="285" w:lineRule="atLeast"/>
        <w:ind w:left="0"/>
        <w:rPr>
          <w:ins w:id="167" w:author="Unknown"/>
          <w:rFonts w:ascii="Verdana" w:eastAsia="Times New Roman" w:hAnsi="Verdana" w:cs="Times New Roman"/>
          <w:color w:val="000000"/>
          <w:sz w:val="18"/>
          <w:szCs w:val="18"/>
          <w:lang w:eastAsia="en-IN"/>
        </w:rPr>
      </w:pPr>
      <w:ins w:id="16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6"/>
        </w:numPr>
        <w:shd w:val="clear" w:color="auto" w:fill="FFFFFF"/>
        <w:spacing w:after="109" w:line="285" w:lineRule="atLeast"/>
        <w:ind w:left="0"/>
        <w:rPr>
          <w:ins w:id="169" w:author="Unknown"/>
          <w:rFonts w:ascii="Verdana" w:eastAsia="Times New Roman" w:hAnsi="Verdana" w:cs="Times New Roman"/>
          <w:color w:val="000000"/>
          <w:sz w:val="18"/>
          <w:szCs w:val="18"/>
          <w:lang w:eastAsia="en-IN"/>
        </w:rPr>
      </w:pPr>
      <w:ins w:id="170"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171" w:author="Unknown"/>
          <w:rFonts w:ascii="Times New Roman" w:eastAsia="Times New Roman" w:hAnsi="Times New Roman" w:cs="Times New Roman"/>
          <w:sz w:val="24"/>
          <w:szCs w:val="24"/>
          <w:lang w:eastAsia="en-IN"/>
        </w:rPr>
      </w:pPr>
      <w:ins w:id="172"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"http://www.javatpoint.com/opr/test.jsp?filename=TryCatchExample4"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173" w:author="Unknown"/>
          <w:rFonts w:ascii="Verdana" w:eastAsia="Times New Roman" w:hAnsi="Verdana" w:cs="Times New Roman"/>
          <w:color w:val="000000"/>
          <w:sz w:val="18"/>
          <w:szCs w:val="18"/>
          <w:lang w:eastAsia="en-IN"/>
        </w:rPr>
      </w:pPr>
      <w:ins w:id="174"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color w:val="000000"/>
          <w:sz w:val="20"/>
          <w:szCs w:val="20"/>
          <w:lang w:eastAsia="en-IN"/>
        </w:rPr>
      </w:pPr>
      <w:proofErr w:type="spellStart"/>
      <w:ins w:id="176" w:author="Unknown">
        <w:r w:rsidRPr="00A73863">
          <w:rPr>
            <w:rFonts w:ascii="Courier New" w:eastAsia="Times New Roman" w:hAnsi="Courier New" w:cs="Courier New"/>
            <w:color w:val="000000"/>
            <w:sz w:val="20"/>
            <w:szCs w:val="20"/>
            <w:lang w:eastAsia="en-IN"/>
          </w:rPr>
          <w:t>java.lang.ArithmeticException</w:t>
        </w:r>
        <w:proofErr w:type="spellEnd"/>
        <w:r w:rsidRPr="00A73863">
          <w:rPr>
            <w:rFonts w:ascii="Courier New" w:eastAsia="Times New Roman" w:hAnsi="Courier New" w:cs="Courier New"/>
            <w:color w:val="000000"/>
            <w:sz w:val="20"/>
            <w:szCs w:val="20"/>
            <w:lang w:eastAsia="en-IN"/>
          </w:rPr>
          <w:t>: / by zero</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lang w:eastAsia="en-IN"/>
        </w:rPr>
      </w:pPr>
      <w:ins w:id="178" w:author="Unknown">
        <w:r w:rsidRPr="00A73863">
          <w:rPr>
            <w:rFonts w:ascii="Courier New" w:eastAsia="Times New Roman" w:hAnsi="Courier New" w:cs="Courier New"/>
            <w:color w:val="000000"/>
            <w:sz w:val="20"/>
            <w:szCs w:val="20"/>
            <w:lang w:eastAsia="en-IN"/>
          </w:rPr>
          <w:t>rest of the code</w:t>
        </w:r>
      </w:ins>
    </w:p>
    <w:p w:rsidR="00A73863" w:rsidRPr="00A73863" w:rsidRDefault="00A73863" w:rsidP="00A73863">
      <w:pPr>
        <w:shd w:val="clear" w:color="auto" w:fill="FFFFFF"/>
        <w:spacing w:before="100" w:beforeAutospacing="1" w:after="100" w:afterAutospacing="1" w:line="312" w:lineRule="atLeast"/>
        <w:outlineLvl w:val="2"/>
        <w:rPr>
          <w:ins w:id="179" w:author="Unknown"/>
          <w:rFonts w:ascii="Helvetica" w:eastAsia="Times New Roman" w:hAnsi="Helvetica" w:cs="Helvetica"/>
          <w:color w:val="610B4B"/>
          <w:sz w:val="29"/>
          <w:szCs w:val="29"/>
          <w:lang w:eastAsia="en-IN"/>
        </w:rPr>
      </w:pPr>
      <w:ins w:id="180" w:author="Unknown">
        <w:r w:rsidRPr="00A73863">
          <w:rPr>
            <w:rFonts w:ascii="Helvetica" w:eastAsia="Times New Roman" w:hAnsi="Helvetica" w:cs="Helvetica"/>
            <w:color w:val="610B4B"/>
            <w:sz w:val="29"/>
            <w:szCs w:val="29"/>
            <w:lang w:eastAsia="en-IN"/>
          </w:rPr>
          <w:t>Example 5</w:t>
        </w:r>
      </w:ins>
    </w:p>
    <w:p w:rsidR="00A73863" w:rsidRPr="00A73863" w:rsidRDefault="00A73863" w:rsidP="00A73863">
      <w:pPr>
        <w:shd w:val="clear" w:color="auto" w:fill="FFFFFF"/>
        <w:spacing w:before="100" w:beforeAutospacing="1" w:after="100" w:afterAutospacing="1" w:line="240" w:lineRule="auto"/>
        <w:rPr>
          <w:ins w:id="181" w:author="Unknown"/>
          <w:rFonts w:ascii="Verdana" w:eastAsia="Times New Roman" w:hAnsi="Verdana" w:cs="Times New Roman"/>
          <w:color w:val="000000"/>
          <w:sz w:val="18"/>
          <w:szCs w:val="18"/>
          <w:lang w:eastAsia="en-IN"/>
        </w:rPr>
      </w:pPr>
      <w:ins w:id="182" w:author="Unknown">
        <w:r w:rsidRPr="00A73863">
          <w:rPr>
            <w:rFonts w:ascii="Verdana" w:eastAsia="Times New Roman" w:hAnsi="Verdana" w:cs="Times New Roman"/>
            <w:color w:val="000000"/>
            <w:sz w:val="18"/>
            <w:szCs w:val="18"/>
            <w:lang w:eastAsia="en-IN"/>
          </w:rPr>
          <w:t>Let's see an example to print a custom message on exception.</w:t>
        </w:r>
      </w:ins>
    </w:p>
    <w:p w:rsidR="00A73863" w:rsidRPr="00A73863" w:rsidRDefault="00A73863" w:rsidP="00A73863">
      <w:pPr>
        <w:numPr>
          <w:ilvl w:val="0"/>
          <w:numId w:val="7"/>
        </w:numPr>
        <w:shd w:val="clear" w:color="auto" w:fill="FFFFFF"/>
        <w:spacing w:after="0" w:line="285" w:lineRule="atLeast"/>
        <w:ind w:left="0"/>
        <w:rPr>
          <w:ins w:id="183" w:author="Unknown"/>
          <w:rFonts w:ascii="Verdana" w:eastAsia="Times New Roman" w:hAnsi="Verdana" w:cs="Times New Roman"/>
          <w:color w:val="000000"/>
          <w:sz w:val="18"/>
          <w:szCs w:val="18"/>
          <w:lang w:eastAsia="en-IN"/>
        </w:rPr>
      </w:pPr>
      <w:ins w:id="184"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TryCatchExample5 {  </w:t>
        </w:r>
      </w:ins>
    </w:p>
    <w:p w:rsidR="00A73863" w:rsidRPr="00A73863" w:rsidRDefault="00A73863" w:rsidP="00A73863">
      <w:pPr>
        <w:numPr>
          <w:ilvl w:val="0"/>
          <w:numId w:val="7"/>
        </w:numPr>
        <w:shd w:val="clear" w:color="auto" w:fill="FFFFFF"/>
        <w:spacing w:after="0" w:line="285" w:lineRule="atLeast"/>
        <w:ind w:left="0"/>
        <w:rPr>
          <w:ins w:id="185" w:author="Unknown"/>
          <w:rFonts w:ascii="Verdana" w:eastAsia="Times New Roman" w:hAnsi="Verdana" w:cs="Times New Roman"/>
          <w:color w:val="000000"/>
          <w:sz w:val="18"/>
          <w:szCs w:val="18"/>
          <w:lang w:eastAsia="en-IN"/>
        </w:rPr>
      </w:pPr>
      <w:ins w:id="18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7"/>
        </w:numPr>
        <w:shd w:val="clear" w:color="auto" w:fill="FFFFFF"/>
        <w:spacing w:after="0" w:line="285" w:lineRule="atLeast"/>
        <w:ind w:left="0"/>
        <w:rPr>
          <w:ins w:id="187" w:author="Unknown"/>
          <w:rFonts w:ascii="Verdana" w:eastAsia="Times New Roman" w:hAnsi="Verdana" w:cs="Times New Roman"/>
          <w:color w:val="000000"/>
          <w:sz w:val="18"/>
          <w:szCs w:val="18"/>
          <w:lang w:eastAsia="en-IN"/>
        </w:rPr>
      </w:pPr>
      <w:ins w:id="188"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7"/>
        </w:numPr>
        <w:shd w:val="clear" w:color="auto" w:fill="FFFFFF"/>
        <w:spacing w:after="0" w:line="285" w:lineRule="atLeast"/>
        <w:ind w:left="0"/>
        <w:rPr>
          <w:ins w:id="189" w:author="Unknown"/>
          <w:rFonts w:ascii="Verdana" w:eastAsia="Times New Roman" w:hAnsi="Verdana" w:cs="Times New Roman"/>
          <w:color w:val="000000"/>
          <w:sz w:val="18"/>
          <w:szCs w:val="18"/>
          <w:lang w:eastAsia="en-IN"/>
        </w:rPr>
      </w:pPr>
      <w:ins w:id="19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7"/>
        </w:numPr>
        <w:shd w:val="clear" w:color="auto" w:fill="FFFFFF"/>
        <w:spacing w:after="0" w:line="285" w:lineRule="atLeast"/>
        <w:ind w:left="0"/>
        <w:rPr>
          <w:ins w:id="191" w:author="Unknown"/>
          <w:rFonts w:ascii="Verdana" w:eastAsia="Times New Roman" w:hAnsi="Verdana" w:cs="Times New Roman"/>
          <w:color w:val="000000"/>
          <w:sz w:val="18"/>
          <w:szCs w:val="18"/>
          <w:lang w:eastAsia="en-IN"/>
        </w:rPr>
      </w:pPr>
      <w:ins w:id="19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7"/>
        </w:numPr>
        <w:shd w:val="clear" w:color="auto" w:fill="FFFFFF"/>
        <w:spacing w:after="0" w:line="285" w:lineRule="atLeast"/>
        <w:ind w:left="0"/>
        <w:rPr>
          <w:ins w:id="193" w:author="Unknown"/>
          <w:rFonts w:ascii="Verdana" w:eastAsia="Times New Roman" w:hAnsi="Verdana" w:cs="Times New Roman"/>
          <w:color w:val="000000"/>
          <w:sz w:val="18"/>
          <w:szCs w:val="18"/>
          <w:lang w:eastAsia="en-IN"/>
        </w:rPr>
      </w:pPr>
      <w:ins w:id="19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7"/>
        </w:numPr>
        <w:shd w:val="clear" w:color="auto" w:fill="FFFFFF"/>
        <w:spacing w:after="0" w:line="285" w:lineRule="atLeast"/>
        <w:ind w:left="0"/>
        <w:rPr>
          <w:ins w:id="195" w:author="Unknown"/>
          <w:rFonts w:ascii="Verdana" w:eastAsia="Times New Roman" w:hAnsi="Verdana" w:cs="Times New Roman"/>
          <w:color w:val="000000"/>
          <w:sz w:val="18"/>
          <w:szCs w:val="18"/>
          <w:lang w:eastAsia="en-IN"/>
        </w:rPr>
      </w:pPr>
      <w:ins w:id="19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7"/>
        </w:numPr>
        <w:shd w:val="clear" w:color="auto" w:fill="FFFFFF"/>
        <w:spacing w:after="0" w:line="285" w:lineRule="atLeast"/>
        <w:ind w:left="0"/>
        <w:rPr>
          <w:ins w:id="197" w:author="Unknown"/>
          <w:rFonts w:ascii="Verdana" w:eastAsia="Times New Roman" w:hAnsi="Verdana" w:cs="Times New Roman"/>
          <w:color w:val="000000"/>
          <w:sz w:val="18"/>
          <w:szCs w:val="18"/>
          <w:lang w:eastAsia="en-IN"/>
        </w:rPr>
      </w:pPr>
      <w:ins w:id="198"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handling the exception</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7"/>
        </w:numPr>
        <w:shd w:val="clear" w:color="auto" w:fill="FFFFFF"/>
        <w:spacing w:after="0" w:line="285" w:lineRule="atLeast"/>
        <w:ind w:left="0"/>
        <w:rPr>
          <w:ins w:id="199" w:author="Unknown"/>
          <w:rFonts w:ascii="Verdana" w:eastAsia="Times New Roman" w:hAnsi="Verdana" w:cs="Times New Roman"/>
          <w:color w:val="000000"/>
          <w:sz w:val="18"/>
          <w:szCs w:val="18"/>
          <w:lang w:eastAsia="en-IN"/>
        </w:rPr>
      </w:pPr>
      <w:ins w:id="20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(Exception e)  </w:t>
        </w:r>
      </w:ins>
    </w:p>
    <w:p w:rsidR="00A73863" w:rsidRPr="00A73863" w:rsidRDefault="00A73863" w:rsidP="00A73863">
      <w:pPr>
        <w:numPr>
          <w:ilvl w:val="0"/>
          <w:numId w:val="7"/>
        </w:numPr>
        <w:shd w:val="clear" w:color="auto" w:fill="FFFFFF"/>
        <w:spacing w:after="0" w:line="285" w:lineRule="atLeast"/>
        <w:ind w:left="0"/>
        <w:rPr>
          <w:ins w:id="201" w:author="Unknown"/>
          <w:rFonts w:ascii="Verdana" w:eastAsia="Times New Roman" w:hAnsi="Verdana" w:cs="Times New Roman"/>
          <w:color w:val="000000"/>
          <w:sz w:val="18"/>
          <w:szCs w:val="18"/>
          <w:lang w:eastAsia="en-IN"/>
        </w:rPr>
      </w:pPr>
      <w:ins w:id="20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7"/>
        </w:numPr>
        <w:shd w:val="clear" w:color="auto" w:fill="FFFFFF"/>
        <w:spacing w:after="0" w:line="285" w:lineRule="atLeast"/>
        <w:ind w:left="0"/>
        <w:rPr>
          <w:ins w:id="203" w:author="Unknown"/>
          <w:rFonts w:ascii="Verdana" w:eastAsia="Times New Roman" w:hAnsi="Verdana" w:cs="Times New Roman"/>
          <w:color w:val="000000"/>
          <w:sz w:val="18"/>
          <w:szCs w:val="18"/>
          <w:lang w:eastAsia="en-IN"/>
        </w:rPr>
      </w:pPr>
      <w:ins w:id="204"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displaying the custom message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7"/>
        </w:numPr>
        <w:shd w:val="clear" w:color="auto" w:fill="FFFFFF"/>
        <w:spacing w:after="0" w:line="285" w:lineRule="atLeast"/>
        <w:ind w:left="0"/>
        <w:rPr>
          <w:ins w:id="205" w:author="Unknown"/>
          <w:rFonts w:ascii="Verdana" w:eastAsia="Times New Roman" w:hAnsi="Verdana" w:cs="Times New Roman"/>
          <w:color w:val="000000"/>
          <w:sz w:val="18"/>
          <w:szCs w:val="18"/>
          <w:lang w:eastAsia="en-IN"/>
        </w:rPr>
      </w:pPr>
      <w:ins w:id="206"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"Can't divided by zero"</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7"/>
        </w:numPr>
        <w:shd w:val="clear" w:color="auto" w:fill="FFFFFF"/>
        <w:spacing w:after="0" w:line="285" w:lineRule="atLeast"/>
        <w:ind w:left="0"/>
        <w:rPr>
          <w:ins w:id="207" w:author="Unknown"/>
          <w:rFonts w:ascii="Verdana" w:eastAsia="Times New Roman" w:hAnsi="Verdana" w:cs="Times New Roman"/>
          <w:color w:val="000000"/>
          <w:sz w:val="18"/>
          <w:szCs w:val="18"/>
          <w:lang w:eastAsia="en-IN"/>
        </w:rPr>
      </w:pPr>
      <w:ins w:id="20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7"/>
        </w:numPr>
        <w:shd w:val="clear" w:color="auto" w:fill="FFFFFF"/>
        <w:spacing w:after="0" w:line="285" w:lineRule="atLeast"/>
        <w:ind w:left="0"/>
        <w:rPr>
          <w:ins w:id="209" w:author="Unknown"/>
          <w:rFonts w:ascii="Verdana" w:eastAsia="Times New Roman" w:hAnsi="Verdana" w:cs="Times New Roman"/>
          <w:color w:val="000000"/>
          <w:sz w:val="18"/>
          <w:szCs w:val="18"/>
          <w:lang w:eastAsia="en-IN"/>
        </w:rPr>
      </w:pPr>
      <w:ins w:id="21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7"/>
        </w:numPr>
        <w:shd w:val="clear" w:color="auto" w:fill="FFFFFF"/>
        <w:spacing w:after="0" w:line="285" w:lineRule="atLeast"/>
        <w:ind w:left="0"/>
        <w:rPr>
          <w:ins w:id="211" w:author="Unknown"/>
          <w:rFonts w:ascii="Verdana" w:eastAsia="Times New Roman" w:hAnsi="Verdana" w:cs="Times New Roman"/>
          <w:color w:val="000000"/>
          <w:sz w:val="18"/>
          <w:szCs w:val="18"/>
          <w:lang w:eastAsia="en-IN"/>
        </w:rPr>
      </w:pPr>
      <w:ins w:id="212"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7"/>
        </w:numPr>
        <w:shd w:val="clear" w:color="auto" w:fill="FFFFFF"/>
        <w:spacing w:after="109" w:line="285" w:lineRule="atLeast"/>
        <w:ind w:left="0"/>
        <w:rPr>
          <w:ins w:id="213" w:author="Unknown"/>
          <w:rFonts w:ascii="Verdana" w:eastAsia="Times New Roman" w:hAnsi="Verdana" w:cs="Times New Roman"/>
          <w:color w:val="000000"/>
          <w:sz w:val="18"/>
          <w:szCs w:val="18"/>
          <w:lang w:eastAsia="en-IN"/>
        </w:rPr>
      </w:pPr>
      <w:ins w:id="21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215" w:author="Unknown"/>
          <w:rFonts w:ascii="Times New Roman" w:eastAsia="Times New Roman" w:hAnsi="Times New Roman" w:cs="Times New Roman"/>
          <w:sz w:val="24"/>
          <w:szCs w:val="24"/>
          <w:lang w:eastAsia="en-IN"/>
        </w:rPr>
      </w:pPr>
      <w:ins w:id="216"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"http://www.javatpoint.com/opr/test.jsp?filename=TryCatchExample5"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217" w:author="Unknown"/>
          <w:rFonts w:ascii="Verdana" w:eastAsia="Times New Roman" w:hAnsi="Verdana" w:cs="Times New Roman"/>
          <w:color w:val="000000"/>
          <w:sz w:val="18"/>
          <w:szCs w:val="18"/>
          <w:lang w:eastAsia="en-IN"/>
        </w:rPr>
      </w:pPr>
      <w:ins w:id="218"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color w:val="000000"/>
          <w:sz w:val="20"/>
          <w:szCs w:val="20"/>
          <w:lang w:eastAsia="en-IN"/>
        </w:rPr>
      </w:pPr>
      <w:ins w:id="220" w:author="Unknown">
        <w:r w:rsidRPr="00A73863">
          <w:rPr>
            <w:rFonts w:ascii="Courier New" w:eastAsia="Times New Roman" w:hAnsi="Courier New" w:cs="Courier New"/>
            <w:color w:val="000000"/>
            <w:sz w:val="20"/>
            <w:szCs w:val="20"/>
            <w:lang w:eastAsia="en-IN"/>
          </w:rPr>
          <w:t>Can't divided by zero</w:t>
        </w:r>
      </w:ins>
    </w:p>
    <w:p w:rsidR="00A73863" w:rsidRPr="00A73863" w:rsidRDefault="00A73863" w:rsidP="00A73863">
      <w:pPr>
        <w:shd w:val="clear" w:color="auto" w:fill="FFFFFF"/>
        <w:spacing w:before="100" w:beforeAutospacing="1" w:after="100" w:afterAutospacing="1" w:line="312" w:lineRule="atLeast"/>
        <w:outlineLvl w:val="2"/>
        <w:rPr>
          <w:ins w:id="221" w:author="Unknown"/>
          <w:rFonts w:ascii="Helvetica" w:eastAsia="Times New Roman" w:hAnsi="Helvetica" w:cs="Helvetica"/>
          <w:color w:val="610B4B"/>
          <w:sz w:val="29"/>
          <w:szCs w:val="29"/>
          <w:lang w:eastAsia="en-IN"/>
        </w:rPr>
      </w:pPr>
      <w:ins w:id="222" w:author="Unknown">
        <w:r w:rsidRPr="00A73863">
          <w:rPr>
            <w:rFonts w:ascii="Helvetica" w:eastAsia="Times New Roman" w:hAnsi="Helvetica" w:cs="Helvetica"/>
            <w:color w:val="610B4B"/>
            <w:sz w:val="29"/>
            <w:szCs w:val="29"/>
            <w:lang w:eastAsia="en-IN"/>
          </w:rPr>
          <w:t>Example 6</w:t>
        </w:r>
      </w:ins>
    </w:p>
    <w:p w:rsidR="00A73863" w:rsidRPr="00A73863" w:rsidRDefault="00A73863" w:rsidP="00A73863">
      <w:pPr>
        <w:shd w:val="clear" w:color="auto" w:fill="FFFFFF"/>
        <w:spacing w:before="100" w:beforeAutospacing="1" w:after="100" w:afterAutospacing="1" w:line="240" w:lineRule="auto"/>
        <w:rPr>
          <w:ins w:id="223" w:author="Unknown"/>
          <w:rFonts w:ascii="Verdana" w:eastAsia="Times New Roman" w:hAnsi="Verdana" w:cs="Times New Roman"/>
          <w:color w:val="000000"/>
          <w:sz w:val="18"/>
          <w:szCs w:val="18"/>
          <w:lang w:eastAsia="en-IN"/>
        </w:rPr>
      </w:pPr>
      <w:ins w:id="224" w:author="Unknown">
        <w:r w:rsidRPr="00A73863">
          <w:rPr>
            <w:rFonts w:ascii="Verdana" w:eastAsia="Times New Roman" w:hAnsi="Verdana" w:cs="Times New Roman"/>
            <w:color w:val="000000"/>
            <w:sz w:val="18"/>
            <w:szCs w:val="18"/>
            <w:lang w:eastAsia="en-IN"/>
          </w:rPr>
          <w:t>Let's see an example to resolve the exception in a catch block.</w:t>
        </w:r>
      </w:ins>
    </w:p>
    <w:p w:rsidR="00A73863" w:rsidRPr="00A73863" w:rsidRDefault="00A73863" w:rsidP="00A73863">
      <w:pPr>
        <w:numPr>
          <w:ilvl w:val="0"/>
          <w:numId w:val="8"/>
        </w:numPr>
        <w:shd w:val="clear" w:color="auto" w:fill="FFFFFF"/>
        <w:spacing w:after="0" w:line="285" w:lineRule="atLeast"/>
        <w:ind w:left="0"/>
        <w:rPr>
          <w:ins w:id="225" w:author="Unknown"/>
          <w:rFonts w:ascii="Verdana" w:eastAsia="Times New Roman" w:hAnsi="Verdana" w:cs="Times New Roman"/>
          <w:color w:val="000000"/>
          <w:sz w:val="18"/>
          <w:szCs w:val="18"/>
          <w:lang w:eastAsia="en-IN"/>
        </w:rPr>
      </w:pPr>
      <w:ins w:id="226"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TryCatchExample6 {  </w:t>
        </w:r>
      </w:ins>
    </w:p>
    <w:p w:rsidR="00A73863" w:rsidRPr="00A73863" w:rsidRDefault="00A73863" w:rsidP="00A73863">
      <w:pPr>
        <w:numPr>
          <w:ilvl w:val="0"/>
          <w:numId w:val="8"/>
        </w:numPr>
        <w:shd w:val="clear" w:color="auto" w:fill="FFFFFF"/>
        <w:spacing w:after="0" w:line="285" w:lineRule="atLeast"/>
        <w:ind w:left="0"/>
        <w:rPr>
          <w:ins w:id="227" w:author="Unknown"/>
          <w:rFonts w:ascii="Verdana" w:eastAsia="Times New Roman" w:hAnsi="Verdana" w:cs="Times New Roman"/>
          <w:color w:val="000000"/>
          <w:sz w:val="18"/>
          <w:szCs w:val="18"/>
          <w:lang w:eastAsia="en-IN"/>
        </w:rPr>
      </w:pPr>
      <w:ins w:id="22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29" w:author="Unknown"/>
          <w:rFonts w:ascii="Verdana" w:eastAsia="Times New Roman" w:hAnsi="Verdana" w:cs="Times New Roman"/>
          <w:color w:val="000000"/>
          <w:sz w:val="18"/>
          <w:szCs w:val="18"/>
          <w:lang w:eastAsia="en-IN"/>
        </w:rPr>
      </w:pPr>
      <w:ins w:id="230" w:author="Unknown">
        <w:r w:rsidRPr="00A73863">
          <w:rPr>
            <w:rFonts w:ascii="Verdana" w:eastAsia="Times New Roman" w:hAnsi="Verdana" w:cs="Times New Roman"/>
            <w:color w:val="000000"/>
            <w:sz w:val="18"/>
            <w:szCs w:val="18"/>
            <w:bdr w:val="none" w:sz="0" w:space="0" w:color="auto" w:frame="1"/>
            <w:lang w:eastAsia="en-IN"/>
          </w:rPr>
          <w:lastRenderedPageBreak/>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8"/>
        </w:numPr>
        <w:shd w:val="clear" w:color="auto" w:fill="FFFFFF"/>
        <w:spacing w:after="0" w:line="285" w:lineRule="atLeast"/>
        <w:ind w:left="0"/>
        <w:rPr>
          <w:ins w:id="231" w:author="Unknown"/>
          <w:rFonts w:ascii="Verdana" w:eastAsia="Times New Roman" w:hAnsi="Verdana" w:cs="Times New Roman"/>
          <w:color w:val="000000"/>
          <w:sz w:val="18"/>
          <w:szCs w:val="18"/>
          <w:lang w:eastAsia="en-IN"/>
        </w:rPr>
      </w:pPr>
      <w:ins w:id="232"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i</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33" w:author="Unknown"/>
          <w:rFonts w:ascii="Verdana" w:eastAsia="Times New Roman" w:hAnsi="Verdana" w:cs="Times New Roman"/>
          <w:color w:val="000000"/>
          <w:sz w:val="18"/>
          <w:szCs w:val="18"/>
          <w:lang w:eastAsia="en-IN"/>
        </w:rPr>
      </w:pPr>
      <w:ins w:id="23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j=</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35" w:author="Unknown"/>
          <w:rFonts w:ascii="Verdana" w:eastAsia="Times New Roman" w:hAnsi="Verdana" w:cs="Times New Roman"/>
          <w:color w:val="000000"/>
          <w:sz w:val="18"/>
          <w:szCs w:val="18"/>
          <w:lang w:eastAsia="en-IN"/>
        </w:rPr>
      </w:pPr>
      <w:ins w:id="236"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  </w:t>
        </w:r>
      </w:ins>
    </w:p>
    <w:p w:rsidR="00A73863" w:rsidRPr="00A73863" w:rsidRDefault="00A73863" w:rsidP="00A73863">
      <w:pPr>
        <w:numPr>
          <w:ilvl w:val="0"/>
          <w:numId w:val="8"/>
        </w:numPr>
        <w:shd w:val="clear" w:color="auto" w:fill="FFFFFF"/>
        <w:spacing w:after="0" w:line="285" w:lineRule="atLeast"/>
        <w:ind w:left="0"/>
        <w:rPr>
          <w:ins w:id="237" w:author="Unknown"/>
          <w:rFonts w:ascii="Verdana" w:eastAsia="Times New Roman" w:hAnsi="Verdana" w:cs="Times New Roman"/>
          <w:color w:val="000000"/>
          <w:sz w:val="18"/>
          <w:szCs w:val="18"/>
          <w:lang w:eastAsia="en-IN"/>
        </w:rPr>
      </w:pPr>
      <w:ins w:id="238"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39" w:author="Unknown"/>
          <w:rFonts w:ascii="Verdana" w:eastAsia="Times New Roman" w:hAnsi="Verdana" w:cs="Times New Roman"/>
          <w:color w:val="000000"/>
          <w:sz w:val="18"/>
          <w:szCs w:val="18"/>
          <w:lang w:eastAsia="en-IN"/>
        </w:rPr>
      </w:pPr>
      <w:ins w:id="24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8"/>
        </w:numPr>
        <w:shd w:val="clear" w:color="auto" w:fill="FFFFFF"/>
        <w:spacing w:after="0" w:line="285" w:lineRule="atLeast"/>
        <w:ind w:left="0"/>
        <w:rPr>
          <w:ins w:id="241" w:author="Unknown"/>
          <w:rFonts w:ascii="Verdana" w:eastAsia="Times New Roman" w:hAnsi="Verdana" w:cs="Times New Roman"/>
          <w:color w:val="000000"/>
          <w:sz w:val="18"/>
          <w:szCs w:val="18"/>
          <w:lang w:eastAsia="en-IN"/>
        </w:rPr>
      </w:pPr>
      <w:ins w:id="242" w:author="Unknown">
        <w:r w:rsidRPr="00A73863">
          <w:rPr>
            <w:rFonts w:ascii="Verdana" w:eastAsia="Times New Roman" w:hAnsi="Verdana" w:cs="Times New Roman"/>
            <w:color w:val="000000"/>
            <w:sz w:val="18"/>
            <w:szCs w:val="18"/>
            <w:bdr w:val="none" w:sz="0" w:space="0" w:color="auto" w:frame="1"/>
            <w:lang w:eastAsia="en-IN"/>
          </w:rPr>
          <w:t>        data=</w:t>
        </w:r>
        <w:proofErr w:type="spellStart"/>
        <w:r w:rsidRPr="00A73863">
          <w:rPr>
            <w:rFonts w:ascii="Verdana" w:eastAsia="Times New Roman" w:hAnsi="Verdana" w:cs="Times New Roman"/>
            <w:color w:val="000000"/>
            <w:sz w:val="18"/>
            <w:szCs w:val="18"/>
            <w:bdr w:val="none" w:sz="0" w:space="0" w:color="auto" w:frame="1"/>
            <w:lang w:eastAsia="en-IN"/>
          </w:rPr>
          <w:t>i</w:t>
        </w:r>
        <w:proofErr w:type="spellEnd"/>
        <w:r w:rsidRPr="00A73863">
          <w:rPr>
            <w:rFonts w:ascii="Verdana" w:eastAsia="Times New Roman" w:hAnsi="Verdana" w:cs="Times New Roman"/>
            <w:color w:val="000000"/>
            <w:sz w:val="18"/>
            <w:szCs w:val="18"/>
            <w:bdr w:val="none" w:sz="0" w:space="0" w:color="auto" w:frame="1"/>
            <w:lang w:eastAsia="en-IN"/>
          </w:rPr>
          <w:t>/j;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43" w:author="Unknown"/>
          <w:rFonts w:ascii="Verdana" w:eastAsia="Times New Roman" w:hAnsi="Verdana" w:cs="Times New Roman"/>
          <w:color w:val="000000"/>
          <w:sz w:val="18"/>
          <w:szCs w:val="18"/>
          <w:lang w:eastAsia="en-IN"/>
        </w:rPr>
      </w:pPr>
      <w:ins w:id="244"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8"/>
        </w:numPr>
        <w:shd w:val="clear" w:color="auto" w:fill="FFFFFF"/>
        <w:spacing w:after="0" w:line="285" w:lineRule="atLeast"/>
        <w:ind w:left="0"/>
        <w:rPr>
          <w:ins w:id="245" w:author="Unknown"/>
          <w:rFonts w:ascii="Verdana" w:eastAsia="Times New Roman" w:hAnsi="Verdana" w:cs="Times New Roman"/>
          <w:color w:val="000000"/>
          <w:sz w:val="18"/>
          <w:szCs w:val="18"/>
          <w:lang w:eastAsia="en-IN"/>
        </w:rPr>
      </w:pPr>
      <w:ins w:id="246"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handling the exception</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47" w:author="Unknown"/>
          <w:rFonts w:ascii="Verdana" w:eastAsia="Times New Roman" w:hAnsi="Verdana" w:cs="Times New Roman"/>
          <w:color w:val="000000"/>
          <w:sz w:val="18"/>
          <w:szCs w:val="18"/>
          <w:lang w:eastAsia="en-IN"/>
        </w:rPr>
      </w:pPr>
      <w:ins w:id="248"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(Exception e)  </w:t>
        </w:r>
      </w:ins>
    </w:p>
    <w:p w:rsidR="00A73863" w:rsidRPr="00A73863" w:rsidRDefault="00A73863" w:rsidP="00A73863">
      <w:pPr>
        <w:numPr>
          <w:ilvl w:val="0"/>
          <w:numId w:val="8"/>
        </w:numPr>
        <w:shd w:val="clear" w:color="auto" w:fill="FFFFFF"/>
        <w:spacing w:after="0" w:line="285" w:lineRule="atLeast"/>
        <w:ind w:left="0"/>
        <w:rPr>
          <w:ins w:id="249" w:author="Unknown"/>
          <w:rFonts w:ascii="Verdana" w:eastAsia="Times New Roman" w:hAnsi="Verdana" w:cs="Times New Roman"/>
          <w:color w:val="000000"/>
          <w:sz w:val="18"/>
          <w:szCs w:val="18"/>
          <w:lang w:eastAsia="en-IN"/>
        </w:rPr>
      </w:pPr>
      <w:ins w:id="25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8"/>
        </w:numPr>
        <w:shd w:val="clear" w:color="auto" w:fill="FFFFFF"/>
        <w:spacing w:after="0" w:line="285" w:lineRule="atLeast"/>
        <w:ind w:left="0"/>
        <w:rPr>
          <w:ins w:id="251" w:author="Unknown"/>
          <w:rFonts w:ascii="Verdana" w:eastAsia="Times New Roman" w:hAnsi="Verdana" w:cs="Times New Roman"/>
          <w:color w:val="000000"/>
          <w:sz w:val="18"/>
          <w:szCs w:val="18"/>
          <w:lang w:eastAsia="en-IN"/>
        </w:rPr>
      </w:pPr>
      <w:ins w:id="25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resolving the exception in catch block</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53" w:author="Unknown"/>
          <w:rFonts w:ascii="Verdana" w:eastAsia="Times New Roman" w:hAnsi="Verdana" w:cs="Times New Roman"/>
          <w:color w:val="000000"/>
          <w:sz w:val="18"/>
          <w:szCs w:val="18"/>
          <w:lang w:eastAsia="en-IN"/>
        </w:rPr>
      </w:pPr>
      <w:ins w:id="25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proofErr w:type="spellStart"/>
        <w:r w:rsidRPr="00A73863">
          <w:rPr>
            <w:rFonts w:ascii="Verdana" w:eastAsia="Times New Roman" w:hAnsi="Verdana" w:cs="Times New Roman"/>
            <w:color w:val="000000"/>
            <w:sz w:val="18"/>
            <w:szCs w:val="18"/>
            <w:bdr w:val="none" w:sz="0" w:space="0" w:color="auto" w:frame="1"/>
            <w:lang w:eastAsia="en-IN"/>
          </w:rPr>
          <w:t>i</w:t>
        </w:r>
        <w:proofErr w:type="spellEnd"/>
        <w:r w:rsidRPr="00A73863">
          <w:rPr>
            <w:rFonts w:ascii="Verdana" w:eastAsia="Times New Roman" w:hAnsi="Verdana" w:cs="Times New Roman"/>
            <w:color w:val="000000"/>
            <w:sz w:val="18"/>
            <w:szCs w:val="18"/>
            <w:bdr w:val="none" w:sz="0" w:space="0" w:color="auto" w:frame="1"/>
            <w:lang w:eastAsia="en-IN"/>
          </w:rPr>
          <w:t>/(j+</w:t>
        </w:r>
        <w:r w:rsidRPr="00A73863">
          <w:rPr>
            <w:rFonts w:ascii="Verdana" w:eastAsia="Times New Roman" w:hAnsi="Verdana" w:cs="Times New Roman"/>
            <w:color w:val="C00000"/>
            <w:sz w:val="18"/>
            <w:lang w:eastAsia="en-IN"/>
          </w:rPr>
          <w:t>2</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8"/>
        </w:numPr>
        <w:shd w:val="clear" w:color="auto" w:fill="FFFFFF"/>
        <w:spacing w:after="0" w:line="285" w:lineRule="atLeast"/>
        <w:ind w:left="0"/>
        <w:rPr>
          <w:ins w:id="255" w:author="Unknown"/>
          <w:rFonts w:ascii="Verdana" w:eastAsia="Times New Roman" w:hAnsi="Verdana" w:cs="Times New Roman"/>
          <w:color w:val="000000"/>
          <w:sz w:val="18"/>
          <w:szCs w:val="18"/>
          <w:lang w:eastAsia="en-IN"/>
        </w:rPr>
      </w:pPr>
      <w:ins w:id="25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8"/>
        </w:numPr>
        <w:shd w:val="clear" w:color="auto" w:fill="FFFFFF"/>
        <w:spacing w:after="0" w:line="285" w:lineRule="atLeast"/>
        <w:ind w:left="0"/>
        <w:rPr>
          <w:ins w:id="257" w:author="Unknown"/>
          <w:rFonts w:ascii="Verdana" w:eastAsia="Times New Roman" w:hAnsi="Verdana" w:cs="Times New Roman"/>
          <w:color w:val="000000"/>
          <w:sz w:val="18"/>
          <w:szCs w:val="18"/>
          <w:lang w:eastAsia="en-IN"/>
        </w:rPr>
      </w:pPr>
      <w:ins w:id="25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8"/>
        </w:numPr>
        <w:shd w:val="clear" w:color="auto" w:fill="FFFFFF"/>
        <w:spacing w:after="109" w:line="285" w:lineRule="atLeast"/>
        <w:ind w:left="0"/>
        <w:rPr>
          <w:ins w:id="259" w:author="Unknown"/>
          <w:rFonts w:ascii="Verdana" w:eastAsia="Times New Roman" w:hAnsi="Verdana" w:cs="Times New Roman"/>
          <w:color w:val="000000"/>
          <w:sz w:val="18"/>
          <w:szCs w:val="18"/>
          <w:lang w:eastAsia="en-IN"/>
        </w:rPr>
      </w:pPr>
      <w:ins w:id="260"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261" w:author="Unknown"/>
          <w:rFonts w:ascii="Times New Roman" w:eastAsia="Times New Roman" w:hAnsi="Times New Roman" w:cs="Times New Roman"/>
          <w:sz w:val="24"/>
          <w:szCs w:val="24"/>
          <w:lang w:eastAsia="en-IN"/>
        </w:rPr>
      </w:pPr>
      <w:ins w:id="262"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"http://www.javatpoint.com/opr/test.jsp?filename=TryCatchExample6"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263" w:author="Unknown"/>
          <w:rFonts w:ascii="Verdana" w:eastAsia="Times New Roman" w:hAnsi="Verdana" w:cs="Times New Roman"/>
          <w:color w:val="000000"/>
          <w:sz w:val="18"/>
          <w:szCs w:val="18"/>
          <w:lang w:eastAsia="en-IN"/>
        </w:rPr>
      </w:pPr>
      <w:ins w:id="264"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lang w:eastAsia="en-IN"/>
        </w:rPr>
      </w:pPr>
      <w:ins w:id="266" w:author="Unknown">
        <w:r w:rsidRPr="00A73863">
          <w:rPr>
            <w:rFonts w:ascii="Courier New" w:eastAsia="Times New Roman" w:hAnsi="Courier New" w:cs="Courier New"/>
            <w:color w:val="000000"/>
            <w:sz w:val="20"/>
            <w:szCs w:val="20"/>
            <w:lang w:eastAsia="en-IN"/>
          </w:rPr>
          <w:t>25</w:t>
        </w:r>
      </w:ins>
    </w:p>
    <w:p w:rsidR="00A73863" w:rsidRPr="00A73863" w:rsidRDefault="00A73863" w:rsidP="00A73863">
      <w:pPr>
        <w:shd w:val="clear" w:color="auto" w:fill="FFFFFF"/>
        <w:spacing w:before="100" w:beforeAutospacing="1" w:after="100" w:afterAutospacing="1" w:line="312" w:lineRule="atLeast"/>
        <w:outlineLvl w:val="2"/>
        <w:rPr>
          <w:ins w:id="267" w:author="Unknown"/>
          <w:rFonts w:ascii="Helvetica" w:eastAsia="Times New Roman" w:hAnsi="Helvetica" w:cs="Helvetica"/>
          <w:color w:val="610B4B"/>
          <w:sz w:val="29"/>
          <w:szCs w:val="29"/>
          <w:lang w:eastAsia="en-IN"/>
        </w:rPr>
      </w:pPr>
      <w:ins w:id="268" w:author="Unknown">
        <w:r w:rsidRPr="00A73863">
          <w:rPr>
            <w:rFonts w:ascii="Helvetica" w:eastAsia="Times New Roman" w:hAnsi="Helvetica" w:cs="Helvetica"/>
            <w:color w:val="610B4B"/>
            <w:sz w:val="29"/>
            <w:szCs w:val="29"/>
            <w:lang w:eastAsia="en-IN"/>
          </w:rPr>
          <w:t>Example 7</w:t>
        </w:r>
      </w:ins>
    </w:p>
    <w:p w:rsidR="00A73863" w:rsidRPr="00A73863" w:rsidRDefault="00A73863" w:rsidP="00A73863">
      <w:pPr>
        <w:shd w:val="clear" w:color="auto" w:fill="FFFFFF"/>
        <w:spacing w:before="100" w:beforeAutospacing="1" w:after="100" w:afterAutospacing="1" w:line="240" w:lineRule="auto"/>
        <w:rPr>
          <w:ins w:id="269" w:author="Unknown"/>
          <w:rFonts w:ascii="Verdana" w:eastAsia="Times New Roman" w:hAnsi="Verdana" w:cs="Times New Roman"/>
          <w:color w:val="000000"/>
          <w:sz w:val="18"/>
          <w:szCs w:val="18"/>
          <w:lang w:eastAsia="en-IN"/>
        </w:rPr>
      </w:pPr>
      <w:ins w:id="270" w:author="Unknown">
        <w:r w:rsidRPr="00A73863">
          <w:rPr>
            <w:rFonts w:ascii="Verdana" w:eastAsia="Times New Roman" w:hAnsi="Verdana" w:cs="Times New Roman"/>
            <w:color w:val="000000"/>
            <w:sz w:val="18"/>
            <w:szCs w:val="18"/>
            <w:lang w:eastAsia="en-IN"/>
          </w:rPr>
          <w:t>In this example, along with try block, we also enclose exception code in a catch block.</w:t>
        </w:r>
      </w:ins>
    </w:p>
    <w:p w:rsidR="00A73863" w:rsidRPr="00A73863" w:rsidRDefault="00A73863" w:rsidP="00A73863">
      <w:pPr>
        <w:numPr>
          <w:ilvl w:val="0"/>
          <w:numId w:val="9"/>
        </w:numPr>
        <w:shd w:val="clear" w:color="auto" w:fill="FFFFFF"/>
        <w:spacing w:after="0" w:line="285" w:lineRule="atLeast"/>
        <w:ind w:left="0"/>
        <w:rPr>
          <w:ins w:id="271" w:author="Unknown"/>
          <w:rFonts w:ascii="Verdana" w:eastAsia="Times New Roman" w:hAnsi="Verdana" w:cs="Times New Roman"/>
          <w:color w:val="000000"/>
          <w:sz w:val="18"/>
          <w:szCs w:val="18"/>
          <w:lang w:eastAsia="en-IN"/>
        </w:rPr>
      </w:pPr>
      <w:ins w:id="272"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TryCatchExample7 {  </w:t>
        </w:r>
      </w:ins>
    </w:p>
    <w:p w:rsidR="00A73863" w:rsidRPr="00A73863" w:rsidRDefault="00A73863" w:rsidP="00A73863">
      <w:pPr>
        <w:numPr>
          <w:ilvl w:val="0"/>
          <w:numId w:val="9"/>
        </w:numPr>
        <w:shd w:val="clear" w:color="auto" w:fill="FFFFFF"/>
        <w:spacing w:after="0" w:line="285" w:lineRule="atLeast"/>
        <w:ind w:left="0"/>
        <w:rPr>
          <w:ins w:id="273" w:author="Unknown"/>
          <w:rFonts w:ascii="Verdana" w:eastAsia="Times New Roman" w:hAnsi="Verdana" w:cs="Times New Roman"/>
          <w:color w:val="000000"/>
          <w:sz w:val="18"/>
          <w:szCs w:val="18"/>
          <w:lang w:eastAsia="en-IN"/>
        </w:rPr>
      </w:pPr>
      <w:ins w:id="27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75" w:author="Unknown"/>
          <w:rFonts w:ascii="Verdana" w:eastAsia="Times New Roman" w:hAnsi="Verdana" w:cs="Times New Roman"/>
          <w:color w:val="000000"/>
          <w:sz w:val="18"/>
          <w:szCs w:val="18"/>
          <w:lang w:eastAsia="en-IN"/>
        </w:rPr>
      </w:pPr>
      <w:ins w:id="276"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9"/>
        </w:numPr>
        <w:shd w:val="clear" w:color="auto" w:fill="FFFFFF"/>
        <w:spacing w:after="0" w:line="285" w:lineRule="atLeast"/>
        <w:ind w:left="0"/>
        <w:rPr>
          <w:ins w:id="277" w:author="Unknown"/>
          <w:rFonts w:ascii="Verdana" w:eastAsia="Times New Roman" w:hAnsi="Verdana" w:cs="Times New Roman"/>
          <w:color w:val="000000"/>
          <w:sz w:val="18"/>
          <w:szCs w:val="18"/>
          <w:lang w:eastAsia="en-IN"/>
        </w:rPr>
      </w:pPr>
      <w:ins w:id="27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79" w:author="Unknown"/>
          <w:rFonts w:ascii="Verdana" w:eastAsia="Times New Roman" w:hAnsi="Verdana" w:cs="Times New Roman"/>
          <w:color w:val="000000"/>
          <w:sz w:val="18"/>
          <w:szCs w:val="18"/>
          <w:lang w:eastAsia="en-IN"/>
        </w:rPr>
      </w:pPr>
      <w:ins w:id="28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81" w:author="Unknown"/>
          <w:rFonts w:ascii="Verdana" w:eastAsia="Times New Roman" w:hAnsi="Verdana" w:cs="Times New Roman"/>
          <w:color w:val="000000"/>
          <w:sz w:val="18"/>
          <w:szCs w:val="18"/>
          <w:lang w:eastAsia="en-IN"/>
        </w:rPr>
      </w:pPr>
      <w:ins w:id="28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9"/>
        </w:numPr>
        <w:shd w:val="clear" w:color="auto" w:fill="FFFFFF"/>
        <w:spacing w:after="0" w:line="285" w:lineRule="atLeast"/>
        <w:ind w:left="0"/>
        <w:rPr>
          <w:ins w:id="283" w:author="Unknown"/>
          <w:rFonts w:ascii="Verdana" w:eastAsia="Times New Roman" w:hAnsi="Verdana" w:cs="Times New Roman"/>
          <w:color w:val="000000"/>
          <w:sz w:val="18"/>
          <w:szCs w:val="18"/>
          <w:lang w:eastAsia="en-IN"/>
        </w:rPr>
      </w:pPr>
      <w:ins w:id="28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data1=</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85" w:author="Unknown"/>
          <w:rFonts w:ascii="Verdana" w:eastAsia="Times New Roman" w:hAnsi="Verdana" w:cs="Times New Roman"/>
          <w:color w:val="000000"/>
          <w:sz w:val="18"/>
          <w:szCs w:val="18"/>
          <w:lang w:eastAsia="en-IN"/>
        </w:rPr>
      </w:pPr>
      <w:ins w:id="28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87" w:author="Unknown"/>
          <w:rFonts w:ascii="Verdana" w:eastAsia="Times New Roman" w:hAnsi="Verdana" w:cs="Times New Roman"/>
          <w:color w:val="000000"/>
          <w:sz w:val="18"/>
          <w:szCs w:val="18"/>
          <w:lang w:eastAsia="en-IN"/>
        </w:rPr>
      </w:pPr>
      <w:ins w:id="288"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9"/>
        </w:numPr>
        <w:shd w:val="clear" w:color="auto" w:fill="FFFFFF"/>
        <w:spacing w:after="0" w:line="285" w:lineRule="atLeast"/>
        <w:ind w:left="0"/>
        <w:rPr>
          <w:ins w:id="289" w:author="Unknown"/>
          <w:rFonts w:ascii="Verdana" w:eastAsia="Times New Roman" w:hAnsi="Verdana" w:cs="Times New Roman"/>
          <w:color w:val="000000"/>
          <w:sz w:val="18"/>
          <w:szCs w:val="18"/>
          <w:lang w:eastAsia="en-IN"/>
        </w:rPr>
      </w:pPr>
      <w:ins w:id="29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handling the exception</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91" w:author="Unknown"/>
          <w:rFonts w:ascii="Verdana" w:eastAsia="Times New Roman" w:hAnsi="Verdana" w:cs="Times New Roman"/>
          <w:color w:val="000000"/>
          <w:sz w:val="18"/>
          <w:szCs w:val="18"/>
          <w:lang w:eastAsia="en-IN"/>
        </w:rPr>
      </w:pPr>
      <w:ins w:id="29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(Exception e)  </w:t>
        </w:r>
      </w:ins>
    </w:p>
    <w:p w:rsidR="00A73863" w:rsidRPr="00A73863" w:rsidRDefault="00A73863" w:rsidP="00A73863">
      <w:pPr>
        <w:numPr>
          <w:ilvl w:val="0"/>
          <w:numId w:val="9"/>
        </w:numPr>
        <w:shd w:val="clear" w:color="auto" w:fill="FFFFFF"/>
        <w:spacing w:after="0" w:line="285" w:lineRule="atLeast"/>
        <w:ind w:left="0"/>
        <w:rPr>
          <w:ins w:id="293" w:author="Unknown"/>
          <w:rFonts w:ascii="Verdana" w:eastAsia="Times New Roman" w:hAnsi="Verdana" w:cs="Times New Roman"/>
          <w:color w:val="000000"/>
          <w:sz w:val="18"/>
          <w:szCs w:val="18"/>
          <w:lang w:eastAsia="en-IN"/>
        </w:rPr>
      </w:pPr>
      <w:ins w:id="294"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9"/>
        </w:numPr>
        <w:shd w:val="clear" w:color="auto" w:fill="FFFFFF"/>
        <w:spacing w:after="0" w:line="285" w:lineRule="atLeast"/>
        <w:ind w:left="0"/>
        <w:rPr>
          <w:ins w:id="295" w:author="Unknown"/>
          <w:rFonts w:ascii="Verdana" w:eastAsia="Times New Roman" w:hAnsi="Verdana" w:cs="Times New Roman"/>
          <w:color w:val="000000"/>
          <w:sz w:val="18"/>
          <w:szCs w:val="18"/>
          <w:lang w:eastAsia="en-IN"/>
        </w:rPr>
      </w:pPr>
      <w:ins w:id="296"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generating the exception in catch block</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97" w:author="Unknown"/>
          <w:rFonts w:ascii="Verdana" w:eastAsia="Times New Roman" w:hAnsi="Verdana" w:cs="Times New Roman"/>
          <w:color w:val="000000"/>
          <w:sz w:val="18"/>
          <w:szCs w:val="18"/>
          <w:lang w:eastAsia="en-IN"/>
        </w:rPr>
      </w:pPr>
      <w:ins w:id="298"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data2=</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299" w:author="Unknown"/>
          <w:rFonts w:ascii="Verdana" w:eastAsia="Times New Roman" w:hAnsi="Verdana" w:cs="Times New Roman"/>
          <w:color w:val="000000"/>
          <w:sz w:val="18"/>
          <w:szCs w:val="18"/>
          <w:lang w:eastAsia="en-IN"/>
        </w:rPr>
      </w:pPr>
      <w:ins w:id="300"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301" w:author="Unknown"/>
          <w:rFonts w:ascii="Verdana" w:eastAsia="Times New Roman" w:hAnsi="Verdana" w:cs="Times New Roman"/>
          <w:color w:val="000000"/>
          <w:sz w:val="18"/>
          <w:szCs w:val="18"/>
          <w:lang w:eastAsia="en-IN"/>
        </w:rPr>
      </w:pPr>
      <w:ins w:id="30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9"/>
        </w:numPr>
        <w:shd w:val="clear" w:color="auto" w:fill="FFFFFF"/>
        <w:spacing w:after="0" w:line="285" w:lineRule="atLeast"/>
        <w:ind w:left="0"/>
        <w:rPr>
          <w:ins w:id="303" w:author="Unknown"/>
          <w:rFonts w:ascii="Verdana" w:eastAsia="Times New Roman" w:hAnsi="Verdana" w:cs="Times New Roman"/>
          <w:color w:val="000000"/>
          <w:sz w:val="18"/>
          <w:szCs w:val="18"/>
          <w:lang w:eastAsia="en-IN"/>
        </w:rPr>
      </w:pPr>
      <w:ins w:id="30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"rest of the code"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9"/>
        </w:numPr>
        <w:shd w:val="clear" w:color="auto" w:fill="FFFFFF"/>
        <w:spacing w:after="0" w:line="285" w:lineRule="atLeast"/>
        <w:ind w:left="0"/>
        <w:rPr>
          <w:ins w:id="305" w:author="Unknown"/>
          <w:rFonts w:ascii="Verdana" w:eastAsia="Times New Roman" w:hAnsi="Verdana" w:cs="Times New Roman"/>
          <w:color w:val="000000"/>
          <w:sz w:val="18"/>
          <w:szCs w:val="18"/>
          <w:lang w:eastAsia="en-IN"/>
        </w:rPr>
      </w:pPr>
      <w:ins w:id="30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9"/>
        </w:numPr>
        <w:shd w:val="clear" w:color="auto" w:fill="FFFFFF"/>
        <w:spacing w:after="109" w:line="285" w:lineRule="atLeast"/>
        <w:ind w:left="0"/>
        <w:rPr>
          <w:ins w:id="307" w:author="Unknown"/>
          <w:rFonts w:ascii="Verdana" w:eastAsia="Times New Roman" w:hAnsi="Verdana" w:cs="Times New Roman"/>
          <w:color w:val="000000"/>
          <w:sz w:val="18"/>
          <w:szCs w:val="18"/>
          <w:lang w:eastAsia="en-IN"/>
        </w:rPr>
      </w:pPr>
      <w:ins w:id="30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309" w:author="Unknown"/>
          <w:rFonts w:ascii="Times New Roman" w:eastAsia="Times New Roman" w:hAnsi="Times New Roman" w:cs="Times New Roman"/>
          <w:sz w:val="24"/>
          <w:szCs w:val="24"/>
          <w:lang w:eastAsia="en-IN"/>
        </w:rPr>
      </w:pPr>
      <w:ins w:id="310"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"http://www.javatpoint.com/opr/test.jsp?filename=TryCatchExample7"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311" w:author="Unknown"/>
          <w:rFonts w:ascii="Verdana" w:eastAsia="Times New Roman" w:hAnsi="Verdana" w:cs="Times New Roman"/>
          <w:color w:val="000000"/>
          <w:sz w:val="18"/>
          <w:szCs w:val="18"/>
          <w:lang w:eastAsia="en-IN"/>
        </w:rPr>
      </w:pPr>
      <w:ins w:id="312"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lang w:eastAsia="en-IN"/>
        </w:rPr>
      </w:pPr>
      <w:ins w:id="314" w:author="Unknown">
        <w:r w:rsidRPr="00A73863">
          <w:rPr>
            <w:rFonts w:ascii="Courier New" w:eastAsia="Times New Roman" w:hAnsi="Courier New" w:cs="Courier New"/>
            <w:color w:val="000000"/>
            <w:sz w:val="20"/>
            <w:szCs w:val="20"/>
            <w:lang w:eastAsia="en-IN"/>
          </w:rPr>
          <w:lastRenderedPageBreak/>
          <w:t xml:space="preserve">Exception in thread "main" </w:t>
        </w:r>
        <w:proofErr w:type="spellStart"/>
        <w:r w:rsidRPr="00A73863">
          <w:rPr>
            <w:rFonts w:ascii="Courier New" w:eastAsia="Times New Roman" w:hAnsi="Courier New" w:cs="Courier New"/>
            <w:color w:val="000000"/>
            <w:sz w:val="20"/>
            <w:szCs w:val="20"/>
            <w:lang w:eastAsia="en-IN"/>
          </w:rPr>
          <w:t>java.lang.ArithmeticException</w:t>
        </w:r>
        <w:proofErr w:type="spellEnd"/>
        <w:r w:rsidRPr="00A73863">
          <w:rPr>
            <w:rFonts w:ascii="Courier New" w:eastAsia="Times New Roman" w:hAnsi="Courier New" w:cs="Courier New"/>
            <w:color w:val="000000"/>
            <w:sz w:val="20"/>
            <w:szCs w:val="20"/>
            <w:lang w:eastAsia="en-IN"/>
          </w:rPr>
          <w:t>: / by zero</w:t>
        </w:r>
      </w:ins>
    </w:p>
    <w:p w:rsidR="00A73863" w:rsidRPr="00A73863" w:rsidRDefault="00A73863" w:rsidP="00A73863">
      <w:pPr>
        <w:shd w:val="clear" w:color="auto" w:fill="FFFFFF"/>
        <w:spacing w:before="100" w:beforeAutospacing="1" w:after="100" w:afterAutospacing="1" w:line="240" w:lineRule="auto"/>
        <w:rPr>
          <w:ins w:id="315" w:author="Unknown"/>
          <w:rFonts w:ascii="Verdana" w:eastAsia="Times New Roman" w:hAnsi="Verdana" w:cs="Times New Roman"/>
          <w:color w:val="000000"/>
          <w:sz w:val="18"/>
          <w:szCs w:val="18"/>
          <w:lang w:eastAsia="en-IN"/>
        </w:rPr>
      </w:pPr>
      <w:ins w:id="316" w:author="Unknown">
        <w:r w:rsidRPr="00A73863">
          <w:rPr>
            <w:rFonts w:ascii="Verdana" w:eastAsia="Times New Roman" w:hAnsi="Verdana" w:cs="Times New Roman"/>
            <w:color w:val="000000"/>
            <w:sz w:val="18"/>
            <w:szCs w:val="18"/>
            <w:lang w:eastAsia="en-IN"/>
          </w:rPr>
          <w:t>Here, we can see that the catch block didn't contain the exception code. So, enclose exception code within a try block and use catch block only to handle the exceptions.</w:t>
        </w:r>
      </w:ins>
    </w:p>
    <w:p w:rsidR="00A73863" w:rsidRPr="00A73863" w:rsidRDefault="00A73863" w:rsidP="00A73863">
      <w:pPr>
        <w:shd w:val="clear" w:color="auto" w:fill="FFFFFF"/>
        <w:spacing w:before="100" w:beforeAutospacing="1" w:after="100" w:afterAutospacing="1" w:line="312" w:lineRule="atLeast"/>
        <w:outlineLvl w:val="2"/>
        <w:rPr>
          <w:ins w:id="317" w:author="Unknown"/>
          <w:rFonts w:ascii="Helvetica" w:eastAsia="Times New Roman" w:hAnsi="Helvetica" w:cs="Helvetica"/>
          <w:color w:val="610B4B"/>
          <w:sz w:val="29"/>
          <w:szCs w:val="29"/>
          <w:lang w:eastAsia="en-IN"/>
        </w:rPr>
      </w:pPr>
      <w:ins w:id="318" w:author="Unknown">
        <w:r w:rsidRPr="00A73863">
          <w:rPr>
            <w:rFonts w:ascii="Helvetica" w:eastAsia="Times New Roman" w:hAnsi="Helvetica" w:cs="Helvetica"/>
            <w:color w:val="610B4B"/>
            <w:sz w:val="29"/>
            <w:szCs w:val="29"/>
            <w:lang w:eastAsia="en-IN"/>
          </w:rPr>
          <w:t>Example 8</w:t>
        </w:r>
      </w:ins>
    </w:p>
    <w:p w:rsidR="00A73863" w:rsidRPr="00A73863" w:rsidRDefault="00A73863" w:rsidP="00A73863">
      <w:pPr>
        <w:shd w:val="clear" w:color="auto" w:fill="FFFFFF"/>
        <w:spacing w:before="100" w:beforeAutospacing="1" w:after="100" w:afterAutospacing="1" w:line="240" w:lineRule="auto"/>
        <w:rPr>
          <w:ins w:id="319" w:author="Unknown"/>
          <w:rFonts w:ascii="Verdana" w:eastAsia="Times New Roman" w:hAnsi="Verdana" w:cs="Times New Roman"/>
          <w:color w:val="000000"/>
          <w:sz w:val="18"/>
          <w:szCs w:val="18"/>
          <w:lang w:eastAsia="en-IN"/>
        </w:rPr>
      </w:pPr>
      <w:ins w:id="320" w:author="Unknown">
        <w:r w:rsidRPr="00A73863">
          <w:rPr>
            <w:rFonts w:ascii="Verdana" w:eastAsia="Times New Roman" w:hAnsi="Verdana" w:cs="Times New Roman"/>
            <w:color w:val="000000"/>
            <w:sz w:val="18"/>
            <w:szCs w:val="18"/>
            <w:lang w:eastAsia="en-IN"/>
          </w:rPr>
          <w:t>In this example, we handle the generated exception (Arithmetic Exception) with a different type of exception class (</w:t>
        </w:r>
        <w:proofErr w:type="spellStart"/>
        <w:r w:rsidRPr="00A73863">
          <w:rPr>
            <w:rFonts w:ascii="Verdana" w:eastAsia="Times New Roman" w:hAnsi="Verdana" w:cs="Times New Roman"/>
            <w:color w:val="000000"/>
            <w:sz w:val="18"/>
            <w:szCs w:val="18"/>
            <w:lang w:eastAsia="en-IN"/>
          </w:rPr>
          <w:t>ArrayIndexOutOfBoundsException</w:t>
        </w:r>
        <w:proofErr w:type="spellEnd"/>
        <w:r w:rsidRPr="00A73863">
          <w:rPr>
            <w:rFonts w:ascii="Verdana" w:eastAsia="Times New Roman" w:hAnsi="Verdana" w:cs="Times New Roman"/>
            <w:color w:val="000000"/>
            <w:sz w:val="18"/>
            <w:szCs w:val="18"/>
            <w:lang w:eastAsia="en-IN"/>
          </w:rPr>
          <w:t>).</w:t>
        </w:r>
      </w:ins>
    </w:p>
    <w:p w:rsidR="00A73863" w:rsidRPr="00A73863" w:rsidRDefault="00A73863" w:rsidP="00A73863">
      <w:pPr>
        <w:numPr>
          <w:ilvl w:val="0"/>
          <w:numId w:val="10"/>
        </w:numPr>
        <w:shd w:val="clear" w:color="auto" w:fill="FFFFFF"/>
        <w:spacing w:after="0" w:line="285" w:lineRule="atLeast"/>
        <w:ind w:left="0"/>
        <w:rPr>
          <w:ins w:id="321" w:author="Unknown"/>
          <w:rFonts w:ascii="Verdana" w:eastAsia="Times New Roman" w:hAnsi="Verdana" w:cs="Times New Roman"/>
          <w:color w:val="000000"/>
          <w:sz w:val="18"/>
          <w:szCs w:val="18"/>
          <w:lang w:eastAsia="en-IN"/>
        </w:rPr>
      </w:pPr>
      <w:ins w:id="322"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TryCatchExample8 {  </w:t>
        </w:r>
      </w:ins>
    </w:p>
    <w:p w:rsidR="00A73863" w:rsidRPr="00A73863" w:rsidRDefault="00A73863" w:rsidP="00A73863">
      <w:pPr>
        <w:numPr>
          <w:ilvl w:val="0"/>
          <w:numId w:val="10"/>
        </w:numPr>
        <w:shd w:val="clear" w:color="auto" w:fill="FFFFFF"/>
        <w:spacing w:after="0" w:line="285" w:lineRule="atLeast"/>
        <w:ind w:left="0"/>
        <w:rPr>
          <w:ins w:id="323" w:author="Unknown"/>
          <w:rFonts w:ascii="Verdana" w:eastAsia="Times New Roman" w:hAnsi="Verdana" w:cs="Times New Roman"/>
          <w:color w:val="000000"/>
          <w:sz w:val="18"/>
          <w:szCs w:val="18"/>
          <w:lang w:eastAsia="en-IN"/>
        </w:rPr>
      </w:pPr>
      <w:ins w:id="32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0"/>
        </w:numPr>
        <w:shd w:val="clear" w:color="auto" w:fill="FFFFFF"/>
        <w:spacing w:after="0" w:line="285" w:lineRule="atLeast"/>
        <w:ind w:left="0"/>
        <w:rPr>
          <w:ins w:id="325" w:author="Unknown"/>
          <w:rFonts w:ascii="Verdana" w:eastAsia="Times New Roman" w:hAnsi="Verdana" w:cs="Times New Roman"/>
          <w:color w:val="000000"/>
          <w:sz w:val="18"/>
          <w:szCs w:val="18"/>
          <w:lang w:eastAsia="en-IN"/>
        </w:rPr>
      </w:pPr>
      <w:ins w:id="326"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0"/>
        </w:numPr>
        <w:shd w:val="clear" w:color="auto" w:fill="FFFFFF"/>
        <w:spacing w:after="0" w:line="285" w:lineRule="atLeast"/>
        <w:ind w:left="0"/>
        <w:rPr>
          <w:ins w:id="327" w:author="Unknown"/>
          <w:rFonts w:ascii="Verdana" w:eastAsia="Times New Roman" w:hAnsi="Verdana" w:cs="Times New Roman"/>
          <w:color w:val="000000"/>
          <w:sz w:val="18"/>
          <w:szCs w:val="18"/>
          <w:lang w:eastAsia="en-IN"/>
        </w:rPr>
      </w:pPr>
      <w:ins w:id="328"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0"/>
        </w:numPr>
        <w:shd w:val="clear" w:color="auto" w:fill="FFFFFF"/>
        <w:spacing w:after="0" w:line="285" w:lineRule="atLeast"/>
        <w:ind w:left="0"/>
        <w:rPr>
          <w:ins w:id="329" w:author="Unknown"/>
          <w:rFonts w:ascii="Verdana" w:eastAsia="Times New Roman" w:hAnsi="Verdana" w:cs="Times New Roman"/>
          <w:color w:val="000000"/>
          <w:sz w:val="18"/>
          <w:szCs w:val="18"/>
          <w:lang w:eastAsia="en-IN"/>
        </w:rPr>
      </w:pPr>
      <w:ins w:id="33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0"/>
        </w:numPr>
        <w:shd w:val="clear" w:color="auto" w:fill="FFFFFF"/>
        <w:spacing w:after="0" w:line="285" w:lineRule="atLeast"/>
        <w:ind w:left="0"/>
        <w:rPr>
          <w:ins w:id="331" w:author="Unknown"/>
          <w:rFonts w:ascii="Verdana" w:eastAsia="Times New Roman" w:hAnsi="Verdana" w:cs="Times New Roman"/>
          <w:color w:val="000000"/>
          <w:sz w:val="18"/>
          <w:szCs w:val="18"/>
          <w:lang w:eastAsia="en-IN"/>
        </w:rPr>
      </w:pPr>
      <w:ins w:id="332"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data=</w:t>
        </w:r>
        <w:r w:rsidRPr="00A73863">
          <w:rPr>
            <w:rFonts w:ascii="Verdana" w:eastAsia="Times New Roman" w:hAnsi="Verdana" w:cs="Times New Roman"/>
            <w:color w:val="C00000"/>
            <w:sz w:val="18"/>
            <w:lang w:eastAsia="en-IN"/>
          </w:rPr>
          <w:t>50</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0"/>
        </w:numPr>
        <w:shd w:val="clear" w:color="auto" w:fill="FFFFFF"/>
        <w:spacing w:after="0" w:line="285" w:lineRule="atLeast"/>
        <w:ind w:left="0"/>
        <w:rPr>
          <w:ins w:id="333" w:author="Unknown"/>
          <w:rFonts w:ascii="Verdana" w:eastAsia="Times New Roman" w:hAnsi="Verdana" w:cs="Times New Roman"/>
          <w:color w:val="000000"/>
          <w:sz w:val="18"/>
          <w:szCs w:val="18"/>
          <w:lang w:eastAsia="en-IN"/>
        </w:rPr>
      </w:pPr>
      <w:ins w:id="33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0"/>
        </w:numPr>
        <w:shd w:val="clear" w:color="auto" w:fill="FFFFFF"/>
        <w:spacing w:after="0" w:line="285" w:lineRule="atLeast"/>
        <w:ind w:left="0"/>
        <w:rPr>
          <w:ins w:id="335" w:author="Unknown"/>
          <w:rFonts w:ascii="Verdana" w:eastAsia="Times New Roman" w:hAnsi="Verdana" w:cs="Times New Roman"/>
          <w:color w:val="000000"/>
          <w:sz w:val="18"/>
          <w:szCs w:val="18"/>
          <w:lang w:eastAsia="en-IN"/>
        </w:rPr>
      </w:pPr>
      <w:ins w:id="33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0"/>
        </w:numPr>
        <w:shd w:val="clear" w:color="auto" w:fill="FFFFFF"/>
        <w:spacing w:after="0" w:line="285" w:lineRule="atLeast"/>
        <w:ind w:left="0"/>
        <w:rPr>
          <w:ins w:id="337" w:author="Unknown"/>
          <w:rFonts w:ascii="Verdana" w:eastAsia="Times New Roman" w:hAnsi="Verdana" w:cs="Times New Roman"/>
          <w:color w:val="000000"/>
          <w:sz w:val="18"/>
          <w:szCs w:val="18"/>
          <w:lang w:eastAsia="en-IN"/>
        </w:rPr>
      </w:pPr>
      <w:ins w:id="338"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try to handle the ArithmeticException using ArrayIndexOutOfBoundsException</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0"/>
        </w:numPr>
        <w:shd w:val="clear" w:color="auto" w:fill="FFFFFF"/>
        <w:spacing w:after="0" w:line="285" w:lineRule="atLeast"/>
        <w:ind w:left="0"/>
        <w:rPr>
          <w:ins w:id="339" w:author="Unknown"/>
          <w:rFonts w:ascii="Verdana" w:eastAsia="Times New Roman" w:hAnsi="Verdana" w:cs="Times New Roman"/>
          <w:color w:val="000000"/>
          <w:sz w:val="18"/>
          <w:szCs w:val="18"/>
          <w:lang w:eastAsia="en-IN"/>
        </w:rPr>
      </w:pPr>
      <w:ins w:id="34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w:t>
        </w:r>
        <w:proofErr w:type="spellStart"/>
        <w:r w:rsidRPr="00A73863">
          <w:rPr>
            <w:rFonts w:ascii="Verdana" w:eastAsia="Times New Roman" w:hAnsi="Verdana" w:cs="Times New Roman"/>
            <w:color w:val="000000"/>
            <w:sz w:val="18"/>
            <w:szCs w:val="18"/>
            <w:bdr w:val="none" w:sz="0" w:space="0" w:color="auto" w:frame="1"/>
            <w:lang w:eastAsia="en-IN"/>
          </w:rPr>
          <w:t>ArrayIndexOutOfBoundsException</w:t>
        </w:r>
        <w:proofErr w:type="spellEnd"/>
        <w:r w:rsidRPr="00A73863">
          <w:rPr>
            <w:rFonts w:ascii="Verdana" w:eastAsia="Times New Roman" w:hAnsi="Verdana" w:cs="Times New Roman"/>
            <w:color w:val="000000"/>
            <w:sz w:val="18"/>
            <w:szCs w:val="18"/>
            <w:bdr w:val="none" w:sz="0" w:space="0" w:color="auto" w:frame="1"/>
            <w:lang w:eastAsia="en-IN"/>
          </w:rPr>
          <w:t> e)  </w:t>
        </w:r>
      </w:ins>
    </w:p>
    <w:p w:rsidR="00A73863" w:rsidRPr="00A73863" w:rsidRDefault="00A73863" w:rsidP="00A73863">
      <w:pPr>
        <w:numPr>
          <w:ilvl w:val="0"/>
          <w:numId w:val="10"/>
        </w:numPr>
        <w:shd w:val="clear" w:color="auto" w:fill="FFFFFF"/>
        <w:spacing w:after="0" w:line="285" w:lineRule="atLeast"/>
        <w:ind w:left="0"/>
        <w:rPr>
          <w:ins w:id="341" w:author="Unknown"/>
          <w:rFonts w:ascii="Verdana" w:eastAsia="Times New Roman" w:hAnsi="Verdana" w:cs="Times New Roman"/>
          <w:color w:val="000000"/>
          <w:sz w:val="18"/>
          <w:szCs w:val="18"/>
          <w:lang w:eastAsia="en-IN"/>
        </w:rPr>
      </w:pPr>
      <w:ins w:id="342"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0"/>
        </w:numPr>
        <w:shd w:val="clear" w:color="auto" w:fill="FFFFFF"/>
        <w:spacing w:after="0" w:line="285" w:lineRule="atLeast"/>
        <w:ind w:left="0"/>
        <w:rPr>
          <w:ins w:id="343" w:author="Unknown"/>
          <w:rFonts w:ascii="Verdana" w:eastAsia="Times New Roman" w:hAnsi="Verdana" w:cs="Times New Roman"/>
          <w:color w:val="000000"/>
          <w:sz w:val="18"/>
          <w:szCs w:val="18"/>
          <w:lang w:eastAsia="en-IN"/>
        </w:rPr>
      </w:pPr>
      <w:ins w:id="34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(e);  </w:t>
        </w:r>
      </w:ins>
    </w:p>
    <w:p w:rsidR="00A73863" w:rsidRPr="00A73863" w:rsidRDefault="00A73863" w:rsidP="00A73863">
      <w:pPr>
        <w:numPr>
          <w:ilvl w:val="0"/>
          <w:numId w:val="10"/>
        </w:numPr>
        <w:shd w:val="clear" w:color="auto" w:fill="FFFFFF"/>
        <w:spacing w:after="0" w:line="285" w:lineRule="atLeast"/>
        <w:ind w:left="0"/>
        <w:rPr>
          <w:ins w:id="345" w:author="Unknown"/>
          <w:rFonts w:ascii="Verdana" w:eastAsia="Times New Roman" w:hAnsi="Verdana" w:cs="Times New Roman"/>
          <w:color w:val="000000"/>
          <w:sz w:val="18"/>
          <w:szCs w:val="18"/>
          <w:lang w:eastAsia="en-IN"/>
        </w:rPr>
      </w:pPr>
      <w:ins w:id="34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0"/>
        </w:numPr>
        <w:shd w:val="clear" w:color="auto" w:fill="FFFFFF"/>
        <w:spacing w:after="0" w:line="285" w:lineRule="atLeast"/>
        <w:ind w:left="0"/>
        <w:rPr>
          <w:ins w:id="347" w:author="Unknown"/>
          <w:rFonts w:ascii="Verdana" w:eastAsia="Times New Roman" w:hAnsi="Verdana" w:cs="Times New Roman"/>
          <w:color w:val="000000"/>
          <w:sz w:val="18"/>
          <w:szCs w:val="18"/>
          <w:lang w:eastAsia="en-IN"/>
        </w:rPr>
      </w:pPr>
      <w:ins w:id="348"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"rest of the code"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0"/>
        </w:numPr>
        <w:shd w:val="clear" w:color="auto" w:fill="FFFFFF"/>
        <w:spacing w:after="0" w:line="285" w:lineRule="atLeast"/>
        <w:ind w:left="0"/>
        <w:rPr>
          <w:ins w:id="349" w:author="Unknown"/>
          <w:rFonts w:ascii="Verdana" w:eastAsia="Times New Roman" w:hAnsi="Verdana" w:cs="Times New Roman"/>
          <w:color w:val="000000"/>
          <w:sz w:val="18"/>
          <w:szCs w:val="18"/>
          <w:lang w:eastAsia="en-IN"/>
        </w:rPr>
      </w:pPr>
      <w:ins w:id="35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0"/>
        </w:numPr>
        <w:shd w:val="clear" w:color="auto" w:fill="FFFFFF"/>
        <w:spacing w:after="0" w:line="285" w:lineRule="atLeast"/>
        <w:ind w:left="0"/>
        <w:rPr>
          <w:ins w:id="351" w:author="Unknown"/>
          <w:rFonts w:ascii="Verdana" w:eastAsia="Times New Roman" w:hAnsi="Verdana" w:cs="Times New Roman"/>
          <w:color w:val="000000"/>
          <w:sz w:val="18"/>
          <w:szCs w:val="18"/>
          <w:lang w:eastAsia="en-IN"/>
        </w:rPr>
      </w:pPr>
      <w:ins w:id="352"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0"/>
        </w:numPr>
        <w:shd w:val="clear" w:color="auto" w:fill="FFFFFF"/>
        <w:spacing w:after="109" w:line="285" w:lineRule="atLeast"/>
        <w:ind w:left="0"/>
        <w:rPr>
          <w:ins w:id="353" w:author="Unknown"/>
          <w:rFonts w:ascii="Verdana" w:eastAsia="Times New Roman" w:hAnsi="Verdana" w:cs="Times New Roman"/>
          <w:color w:val="000000"/>
          <w:sz w:val="18"/>
          <w:szCs w:val="18"/>
          <w:lang w:eastAsia="en-IN"/>
        </w:rPr>
      </w:pPr>
      <w:ins w:id="35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355" w:author="Unknown"/>
          <w:rFonts w:ascii="Times New Roman" w:eastAsia="Times New Roman" w:hAnsi="Times New Roman" w:cs="Times New Roman"/>
          <w:sz w:val="24"/>
          <w:szCs w:val="24"/>
          <w:lang w:eastAsia="en-IN"/>
        </w:rPr>
      </w:pPr>
      <w:ins w:id="356"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"http://www.javatpoint.com/opr/test.jsp?filename=TryCatchExample8"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357" w:author="Unknown"/>
          <w:rFonts w:ascii="Verdana" w:eastAsia="Times New Roman" w:hAnsi="Verdana" w:cs="Times New Roman"/>
          <w:color w:val="000000"/>
          <w:sz w:val="18"/>
          <w:szCs w:val="18"/>
          <w:lang w:eastAsia="en-IN"/>
        </w:rPr>
      </w:pPr>
      <w:ins w:id="358"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 w:author="Unknown"/>
          <w:rFonts w:ascii="Courier New" w:eastAsia="Times New Roman" w:hAnsi="Courier New" w:cs="Courier New"/>
          <w:color w:val="000000"/>
          <w:sz w:val="20"/>
          <w:szCs w:val="20"/>
          <w:lang w:eastAsia="en-IN"/>
        </w:rPr>
      </w:pPr>
      <w:ins w:id="360" w:author="Unknown">
        <w:r w:rsidRPr="00A73863">
          <w:rPr>
            <w:rFonts w:ascii="Courier New" w:eastAsia="Times New Roman" w:hAnsi="Courier New" w:cs="Courier New"/>
            <w:color w:val="000000"/>
            <w:sz w:val="20"/>
            <w:szCs w:val="20"/>
            <w:lang w:eastAsia="en-IN"/>
          </w:rPr>
          <w:t xml:space="preserve">Exception in thread "main" </w:t>
        </w:r>
        <w:proofErr w:type="spellStart"/>
        <w:r w:rsidRPr="00A73863">
          <w:rPr>
            <w:rFonts w:ascii="Courier New" w:eastAsia="Times New Roman" w:hAnsi="Courier New" w:cs="Courier New"/>
            <w:color w:val="000000"/>
            <w:sz w:val="20"/>
            <w:szCs w:val="20"/>
            <w:lang w:eastAsia="en-IN"/>
          </w:rPr>
          <w:t>java.lang.ArithmeticException</w:t>
        </w:r>
        <w:proofErr w:type="spellEnd"/>
        <w:r w:rsidRPr="00A73863">
          <w:rPr>
            <w:rFonts w:ascii="Courier New" w:eastAsia="Times New Roman" w:hAnsi="Courier New" w:cs="Courier New"/>
            <w:color w:val="000000"/>
            <w:sz w:val="20"/>
            <w:szCs w:val="20"/>
            <w:lang w:eastAsia="en-IN"/>
          </w:rPr>
          <w:t>: / by zero</w:t>
        </w:r>
      </w:ins>
    </w:p>
    <w:p w:rsidR="00A73863" w:rsidRPr="00A73863" w:rsidRDefault="00A73863" w:rsidP="00A73863">
      <w:pPr>
        <w:shd w:val="clear" w:color="auto" w:fill="FFFFFF"/>
        <w:spacing w:before="100" w:beforeAutospacing="1" w:after="100" w:afterAutospacing="1" w:line="312" w:lineRule="atLeast"/>
        <w:outlineLvl w:val="2"/>
        <w:rPr>
          <w:ins w:id="361" w:author="Unknown"/>
          <w:rFonts w:ascii="Helvetica" w:eastAsia="Times New Roman" w:hAnsi="Helvetica" w:cs="Helvetica"/>
          <w:color w:val="610B4B"/>
          <w:sz w:val="29"/>
          <w:szCs w:val="29"/>
          <w:lang w:eastAsia="en-IN"/>
        </w:rPr>
      </w:pPr>
      <w:ins w:id="362" w:author="Unknown">
        <w:r w:rsidRPr="00A73863">
          <w:rPr>
            <w:rFonts w:ascii="Helvetica" w:eastAsia="Times New Roman" w:hAnsi="Helvetica" w:cs="Helvetica"/>
            <w:color w:val="610B4B"/>
            <w:sz w:val="29"/>
            <w:szCs w:val="29"/>
            <w:lang w:eastAsia="en-IN"/>
          </w:rPr>
          <w:t>Example 9</w:t>
        </w:r>
      </w:ins>
    </w:p>
    <w:p w:rsidR="00A73863" w:rsidRPr="00A73863" w:rsidRDefault="00A73863" w:rsidP="00A73863">
      <w:pPr>
        <w:shd w:val="clear" w:color="auto" w:fill="FFFFFF"/>
        <w:spacing w:before="100" w:beforeAutospacing="1" w:after="100" w:afterAutospacing="1" w:line="240" w:lineRule="auto"/>
        <w:rPr>
          <w:ins w:id="363" w:author="Unknown"/>
          <w:rFonts w:ascii="Verdana" w:eastAsia="Times New Roman" w:hAnsi="Verdana" w:cs="Times New Roman"/>
          <w:color w:val="000000"/>
          <w:sz w:val="18"/>
          <w:szCs w:val="18"/>
          <w:lang w:eastAsia="en-IN"/>
        </w:rPr>
      </w:pPr>
      <w:ins w:id="364" w:author="Unknown">
        <w:r w:rsidRPr="00A73863">
          <w:rPr>
            <w:rFonts w:ascii="Verdana" w:eastAsia="Times New Roman" w:hAnsi="Verdana" w:cs="Times New Roman"/>
            <w:color w:val="000000"/>
            <w:sz w:val="18"/>
            <w:szCs w:val="18"/>
            <w:lang w:eastAsia="en-IN"/>
          </w:rPr>
          <w:t>Let's see an example to handle another unchecked exception.</w:t>
        </w:r>
      </w:ins>
    </w:p>
    <w:p w:rsidR="00A73863" w:rsidRPr="00A73863" w:rsidRDefault="00A73863" w:rsidP="00A73863">
      <w:pPr>
        <w:numPr>
          <w:ilvl w:val="0"/>
          <w:numId w:val="11"/>
        </w:numPr>
        <w:shd w:val="clear" w:color="auto" w:fill="FFFFFF"/>
        <w:spacing w:after="0" w:line="285" w:lineRule="atLeast"/>
        <w:ind w:left="0"/>
        <w:rPr>
          <w:ins w:id="365" w:author="Unknown"/>
          <w:rFonts w:ascii="Verdana" w:eastAsia="Times New Roman" w:hAnsi="Verdana" w:cs="Times New Roman"/>
          <w:color w:val="000000"/>
          <w:sz w:val="18"/>
          <w:szCs w:val="18"/>
          <w:lang w:eastAsia="en-IN"/>
        </w:rPr>
      </w:pPr>
      <w:ins w:id="366"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TryCatchExample9 {  </w:t>
        </w:r>
      </w:ins>
    </w:p>
    <w:p w:rsidR="00A73863" w:rsidRPr="00A73863" w:rsidRDefault="00A73863" w:rsidP="00A73863">
      <w:pPr>
        <w:numPr>
          <w:ilvl w:val="0"/>
          <w:numId w:val="11"/>
        </w:numPr>
        <w:shd w:val="clear" w:color="auto" w:fill="FFFFFF"/>
        <w:spacing w:after="0" w:line="285" w:lineRule="atLeast"/>
        <w:ind w:left="0"/>
        <w:rPr>
          <w:ins w:id="367" w:author="Unknown"/>
          <w:rFonts w:ascii="Verdana" w:eastAsia="Times New Roman" w:hAnsi="Verdana" w:cs="Times New Roman"/>
          <w:color w:val="000000"/>
          <w:sz w:val="18"/>
          <w:szCs w:val="18"/>
          <w:lang w:eastAsia="en-IN"/>
        </w:rPr>
      </w:pPr>
      <w:ins w:id="36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1"/>
        </w:numPr>
        <w:shd w:val="clear" w:color="auto" w:fill="FFFFFF"/>
        <w:spacing w:after="0" w:line="285" w:lineRule="atLeast"/>
        <w:ind w:left="0"/>
        <w:rPr>
          <w:ins w:id="369" w:author="Unknown"/>
          <w:rFonts w:ascii="Verdana" w:eastAsia="Times New Roman" w:hAnsi="Verdana" w:cs="Times New Roman"/>
          <w:color w:val="000000"/>
          <w:sz w:val="18"/>
          <w:szCs w:val="18"/>
          <w:lang w:eastAsia="en-IN"/>
        </w:rPr>
      </w:pPr>
      <w:ins w:id="37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1"/>
        </w:numPr>
        <w:shd w:val="clear" w:color="auto" w:fill="FFFFFF"/>
        <w:spacing w:after="0" w:line="285" w:lineRule="atLeast"/>
        <w:ind w:left="0"/>
        <w:rPr>
          <w:ins w:id="371" w:author="Unknown"/>
          <w:rFonts w:ascii="Verdana" w:eastAsia="Times New Roman" w:hAnsi="Verdana" w:cs="Times New Roman"/>
          <w:color w:val="000000"/>
          <w:sz w:val="18"/>
          <w:szCs w:val="18"/>
          <w:lang w:eastAsia="en-IN"/>
        </w:rPr>
      </w:pPr>
      <w:ins w:id="37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1"/>
        </w:numPr>
        <w:shd w:val="clear" w:color="auto" w:fill="FFFFFF"/>
        <w:spacing w:after="0" w:line="285" w:lineRule="atLeast"/>
        <w:ind w:left="0"/>
        <w:rPr>
          <w:ins w:id="373" w:author="Unknown"/>
          <w:rFonts w:ascii="Verdana" w:eastAsia="Times New Roman" w:hAnsi="Verdana" w:cs="Times New Roman"/>
          <w:color w:val="000000"/>
          <w:sz w:val="18"/>
          <w:szCs w:val="18"/>
          <w:lang w:eastAsia="en-IN"/>
        </w:rPr>
      </w:pPr>
      <w:ins w:id="374"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1"/>
        </w:numPr>
        <w:shd w:val="clear" w:color="auto" w:fill="FFFFFF"/>
        <w:spacing w:after="0" w:line="285" w:lineRule="atLeast"/>
        <w:ind w:left="0"/>
        <w:rPr>
          <w:ins w:id="375" w:author="Unknown"/>
          <w:rFonts w:ascii="Verdana" w:eastAsia="Times New Roman" w:hAnsi="Verdana" w:cs="Times New Roman"/>
          <w:color w:val="000000"/>
          <w:sz w:val="18"/>
          <w:szCs w:val="18"/>
          <w:lang w:eastAsia="en-IN"/>
        </w:rPr>
      </w:pPr>
      <w:ins w:id="376"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b/>
            <w:bCs/>
            <w:color w:val="006699"/>
            <w:sz w:val="18"/>
            <w:lang w:eastAsia="en-IN"/>
          </w:rPr>
          <w:t>int</w:t>
        </w:r>
        <w:proofErr w:type="spellEnd"/>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arr</w:t>
        </w:r>
        <w:proofErr w:type="spellEnd"/>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C00000"/>
            <w:sz w:val="18"/>
            <w:lang w:eastAsia="en-IN"/>
          </w:rPr>
          <w:t>1</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3</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5</w:t>
        </w:r>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7</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1"/>
        </w:numPr>
        <w:shd w:val="clear" w:color="auto" w:fill="FFFFFF"/>
        <w:spacing w:after="0" w:line="285" w:lineRule="atLeast"/>
        <w:ind w:left="0"/>
        <w:rPr>
          <w:ins w:id="377" w:author="Unknown"/>
          <w:rFonts w:ascii="Verdana" w:eastAsia="Times New Roman" w:hAnsi="Verdana" w:cs="Times New Roman"/>
          <w:color w:val="000000"/>
          <w:sz w:val="18"/>
          <w:szCs w:val="18"/>
          <w:lang w:eastAsia="en-IN"/>
        </w:rPr>
      </w:pPr>
      <w:ins w:id="378"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proofErr w:type="spellStart"/>
        <w:r w:rsidRPr="00A73863">
          <w:rPr>
            <w:rFonts w:ascii="Verdana" w:eastAsia="Times New Roman" w:hAnsi="Verdana" w:cs="Times New Roman"/>
            <w:color w:val="000000"/>
            <w:sz w:val="18"/>
            <w:szCs w:val="18"/>
            <w:bdr w:val="none" w:sz="0" w:space="0" w:color="auto" w:frame="1"/>
            <w:lang w:eastAsia="en-IN"/>
          </w:rPr>
          <w:t>arr</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C00000"/>
            <w:sz w:val="18"/>
            <w:lang w:eastAsia="en-IN"/>
          </w:rPr>
          <w:t>10</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1"/>
        </w:numPr>
        <w:shd w:val="clear" w:color="auto" w:fill="FFFFFF"/>
        <w:spacing w:after="0" w:line="285" w:lineRule="atLeast"/>
        <w:ind w:left="0"/>
        <w:rPr>
          <w:ins w:id="379" w:author="Unknown"/>
          <w:rFonts w:ascii="Verdana" w:eastAsia="Times New Roman" w:hAnsi="Verdana" w:cs="Times New Roman"/>
          <w:color w:val="000000"/>
          <w:sz w:val="18"/>
          <w:szCs w:val="18"/>
          <w:lang w:eastAsia="en-IN"/>
        </w:rPr>
      </w:pPr>
      <w:ins w:id="38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1"/>
        </w:numPr>
        <w:shd w:val="clear" w:color="auto" w:fill="FFFFFF"/>
        <w:spacing w:after="0" w:line="285" w:lineRule="atLeast"/>
        <w:ind w:left="0"/>
        <w:rPr>
          <w:ins w:id="381" w:author="Unknown"/>
          <w:rFonts w:ascii="Verdana" w:eastAsia="Times New Roman" w:hAnsi="Verdana" w:cs="Times New Roman"/>
          <w:color w:val="000000"/>
          <w:sz w:val="18"/>
          <w:szCs w:val="18"/>
          <w:lang w:eastAsia="en-IN"/>
        </w:rPr>
      </w:pPr>
      <w:ins w:id="38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 handling the array exception</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1"/>
        </w:numPr>
        <w:shd w:val="clear" w:color="auto" w:fill="FFFFFF"/>
        <w:spacing w:after="0" w:line="285" w:lineRule="atLeast"/>
        <w:ind w:left="0"/>
        <w:rPr>
          <w:ins w:id="383" w:author="Unknown"/>
          <w:rFonts w:ascii="Verdana" w:eastAsia="Times New Roman" w:hAnsi="Verdana" w:cs="Times New Roman"/>
          <w:color w:val="000000"/>
          <w:sz w:val="18"/>
          <w:szCs w:val="18"/>
          <w:lang w:eastAsia="en-IN"/>
        </w:rPr>
      </w:pPr>
      <w:ins w:id="384"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w:t>
        </w:r>
        <w:proofErr w:type="spellStart"/>
        <w:r w:rsidRPr="00A73863">
          <w:rPr>
            <w:rFonts w:ascii="Verdana" w:eastAsia="Times New Roman" w:hAnsi="Verdana" w:cs="Times New Roman"/>
            <w:color w:val="000000"/>
            <w:sz w:val="18"/>
            <w:szCs w:val="18"/>
            <w:bdr w:val="none" w:sz="0" w:space="0" w:color="auto" w:frame="1"/>
            <w:lang w:eastAsia="en-IN"/>
          </w:rPr>
          <w:t>ArrayIndexOutOfBoundsException</w:t>
        </w:r>
        <w:proofErr w:type="spellEnd"/>
        <w:r w:rsidRPr="00A73863">
          <w:rPr>
            <w:rFonts w:ascii="Verdana" w:eastAsia="Times New Roman" w:hAnsi="Verdana" w:cs="Times New Roman"/>
            <w:color w:val="000000"/>
            <w:sz w:val="18"/>
            <w:szCs w:val="18"/>
            <w:bdr w:val="none" w:sz="0" w:space="0" w:color="auto" w:frame="1"/>
            <w:lang w:eastAsia="en-IN"/>
          </w:rPr>
          <w:t> e)  </w:t>
        </w:r>
      </w:ins>
    </w:p>
    <w:p w:rsidR="00A73863" w:rsidRPr="00A73863" w:rsidRDefault="00A73863" w:rsidP="00A73863">
      <w:pPr>
        <w:numPr>
          <w:ilvl w:val="0"/>
          <w:numId w:val="11"/>
        </w:numPr>
        <w:shd w:val="clear" w:color="auto" w:fill="FFFFFF"/>
        <w:spacing w:after="0" w:line="285" w:lineRule="atLeast"/>
        <w:ind w:left="0"/>
        <w:rPr>
          <w:ins w:id="385" w:author="Unknown"/>
          <w:rFonts w:ascii="Verdana" w:eastAsia="Times New Roman" w:hAnsi="Verdana" w:cs="Times New Roman"/>
          <w:color w:val="000000"/>
          <w:sz w:val="18"/>
          <w:szCs w:val="18"/>
          <w:lang w:eastAsia="en-IN"/>
        </w:rPr>
      </w:pPr>
      <w:ins w:id="38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1"/>
        </w:numPr>
        <w:shd w:val="clear" w:color="auto" w:fill="FFFFFF"/>
        <w:spacing w:after="0" w:line="285" w:lineRule="atLeast"/>
        <w:ind w:left="0"/>
        <w:rPr>
          <w:ins w:id="387" w:author="Unknown"/>
          <w:rFonts w:ascii="Verdana" w:eastAsia="Times New Roman" w:hAnsi="Verdana" w:cs="Times New Roman"/>
          <w:color w:val="000000"/>
          <w:sz w:val="18"/>
          <w:szCs w:val="18"/>
          <w:lang w:eastAsia="en-IN"/>
        </w:rPr>
      </w:pPr>
      <w:ins w:id="388"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(e);  </w:t>
        </w:r>
      </w:ins>
    </w:p>
    <w:p w:rsidR="00A73863" w:rsidRPr="00A73863" w:rsidRDefault="00A73863" w:rsidP="00A73863">
      <w:pPr>
        <w:numPr>
          <w:ilvl w:val="0"/>
          <w:numId w:val="11"/>
        </w:numPr>
        <w:shd w:val="clear" w:color="auto" w:fill="FFFFFF"/>
        <w:spacing w:after="0" w:line="285" w:lineRule="atLeast"/>
        <w:ind w:left="0"/>
        <w:rPr>
          <w:ins w:id="389" w:author="Unknown"/>
          <w:rFonts w:ascii="Verdana" w:eastAsia="Times New Roman" w:hAnsi="Verdana" w:cs="Times New Roman"/>
          <w:color w:val="000000"/>
          <w:sz w:val="18"/>
          <w:szCs w:val="18"/>
          <w:lang w:eastAsia="en-IN"/>
        </w:rPr>
      </w:pPr>
      <w:ins w:id="39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1"/>
        </w:numPr>
        <w:shd w:val="clear" w:color="auto" w:fill="FFFFFF"/>
        <w:spacing w:after="0" w:line="285" w:lineRule="atLeast"/>
        <w:ind w:left="0"/>
        <w:rPr>
          <w:ins w:id="391" w:author="Unknown"/>
          <w:rFonts w:ascii="Verdana" w:eastAsia="Times New Roman" w:hAnsi="Verdana" w:cs="Times New Roman"/>
          <w:color w:val="000000"/>
          <w:sz w:val="18"/>
          <w:szCs w:val="18"/>
          <w:lang w:eastAsia="en-IN"/>
        </w:rPr>
      </w:pPr>
      <w:ins w:id="392" w:author="Unknown">
        <w:r w:rsidRPr="00A73863">
          <w:rPr>
            <w:rFonts w:ascii="Verdana" w:eastAsia="Times New Roman" w:hAnsi="Verdana" w:cs="Times New Roman"/>
            <w:color w:val="000000"/>
            <w:sz w:val="18"/>
            <w:szCs w:val="18"/>
            <w:bdr w:val="none" w:sz="0" w:space="0" w:color="auto" w:frame="1"/>
            <w:lang w:eastAsia="en-IN"/>
          </w:rPr>
          <w:lastRenderedPageBreak/>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"rest of the code"</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1"/>
        </w:numPr>
        <w:shd w:val="clear" w:color="auto" w:fill="FFFFFF"/>
        <w:spacing w:after="0" w:line="285" w:lineRule="atLeast"/>
        <w:ind w:left="0"/>
        <w:rPr>
          <w:ins w:id="393" w:author="Unknown"/>
          <w:rFonts w:ascii="Verdana" w:eastAsia="Times New Roman" w:hAnsi="Verdana" w:cs="Times New Roman"/>
          <w:color w:val="000000"/>
          <w:sz w:val="18"/>
          <w:szCs w:val="18"/>
          <w:lang w:eastAsia="en-IN"/>
        </w:rPr>
      </w:pPr>
      <w:ins w:id="394"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1"/>
        </w:numPr>
        <w:shd w:val="clear" w:color="auto" w:fill="FFFFFF"/>
        <w:spacing w:after="0" w:line="285" w:lineRule="atLeast"/>
        <w:ind w:left="0"/>
        <w:rPr>
          <w:ins w:id="395" w:author="Unknown"/>
          <w:rFonts w:ascii="Verdana" w:eastAsia="Times New Roman" w:hAnsi="Verdana" w:cs="Times New Roman"/>
          <w:color w:val="000000"/>
          <w:sz w:val="18"/>
          <w:szCs w:val="18"/>
          <w:lang w:eastAsia="en-IN"/>
        </w:rPr>
      </w:pPr>
      <w:ins w:id="39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1"/>
        </w:numPr>
        <w:shd w:val="clear" w:color="auto" w:fill="FFFFFF"/>
        <w:spacing w:after="109" w:line="285" w:lineRule="atLeast"/>
        <w:ind w:left="0"/>
        <w:rPr>
          <w:ins w:id="397" w:author="Unknown"/>
          <w:rFonts w:ascii="Verdana" w:eastAsia="Times New Roman" w:hAnsi="Verdana" w:cs="Times New Roman"/>
          <w:color w:val="000000"/>
          <w:sz w:val="18"/>
          <w:szCs w:val="18"/>
          <w:lang w:eastAsia="en-IN"/>
        </w:rPr>
      </w:pPr>
      <w:ins w:id="398"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399" w:author="Unknown"/>
          <w:rFonts w:ascii="Times New Roman" w:eastAsia="Times New Roman" w:hAnsi="Times New Roman" w:cs="Times New Roman"/>
          <w:sz w:val="24"/>
          <w:szCs w:val="24"/>
          <w:lang w:eastAsia="en-IN"/>
        </w:rPr>
      </w:pPr>
      <w:ins w:id="400"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"http://www.javatpoint.com/opr/test.jsp?filename=TryCatchExample9"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401" w:author="Unknown"/>
          <w:rFonts w:ascii="Verdana" w:eastAsia="Times New Roman" w:hAnsi="Verdana" w:cs="Times New Roman"/>
          <w:color w:val="000000"/>
          <w:sz w:val="18"/>
          <w:szCs w:val="18"/>
          <w:lang w:eastAsia="en-IN"/>
        </w:rPr>
      </w:pPr>
      <w:ins w:id="402"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3" w:author="Unknown"/>
          <w:rFonts w:ascii="Courier New" w:eastAsia="Times New Roman" w:hAnsi="Courier New" w:cs="Courier New"/>
          <w:color w:val="000000"/>
          <w:sz w:val="20"/>
          <w:szCs w:val="20"/>
          <w:lang w:eastAsia="en-IN"/>
        </w:rPr>
      </w:pPr>
      <w:proofErr w:type="spellStart"/>
      <w:ins w:id="404" w:author="Unknown">
        <w:r w:rsidRPr="00A73863">
          <w:rPr>
            <w:rFonts w:ascii="Courier New" w:eastAsia="Times New Roman" w:hAnsi="Courier New" w:cs="Courier New"/>
            <w:color w:val="000000"/>
            <w:sz w:val="20"/>
            <w:szCs w:val="20"/>
            <w:lang w:eastAsia="en-IN"/>
          </w:rPr>
          <w:t>java.lang.ArrayIndexOutOfBoundsException</w:t>
        </w:r>
        <w:proofErr w:type="spellEnd"/>
        <w:r w:rsidRPr="00A73863">
          <w:rPr>
            <w:rFonts w:ascii="Courier New" w:eastAsia="Times New Roman" w:hAnsi="Courier New" w:cs="Courier New"/>
            <w:color w:val="000000"/>
            <w:sz w:val="20"/>
            <w:szCs w:val="20"/>
            <w:lang w:eastAsia="en-IN"/>
          </w:rPr>
          <w:t>: 10</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color w:val="000000"/>
          <w:sz w:val="20"/>
          <w:szCs w:val="20"/>
          <w:lang w:eastAsia="en-IN"/>
        </w:rPr>
      </w:pPr>
      <w:ins w:id="406" w:author="Unknown">
        <w:r w:rsidRPr="00A73863">
          <w:rPr>
            <w:rFonts w:ascii="Courier New" w:eastAsia="Times New Roman" w:hAnsi="Courier New" w:cs="Courier New"/>
            <w:color w:val="000000"/>
            <w:sz w:val="20"/>
            <w:szCs w:val="20"/>
            <w:lang w:eastAsia="en-IN"/>
          </w:rPr>
          <w:t>rest of the code</w:t>
        </w:r>
      </w:ins>
    </w:p>
    <w:p w:rsidR="00A73863" w:rsidRPr="00A73863" w:rsidRDefault="00A73863" w:rsidP="00A73863">
      <w:pPr>
        <w:shd w:val="clear" w:color="auto" w:fill="FFFFFF"/>
        <w:spacing w:before="100" w:beforeAutospacing="1" w:after="100" w:afterAutospacing="1" w:line="312" w:lineRule="atLeast"/>
        <w:outlineLvl w:val="2"/>
        <w:rPr>
          <w:ins w:id="407" w:author="Unknown"/>
          <w:rFonts w:ascii="Helvetica" w:eastAsia="Times New Roman" w:hAnsi="Helvetica" w:cs="Helvetica"/>
          <w:color w:val="610B4B"/>
          <w:sz w:val="29"/>
          <w:szCs w:val="29"/>
          <w:lang w:eastAsia="en-IN"/>
        </w:rPr>
      </w:pPr>
      <w:ins w:id="408" w:author="Unknown">
        <w:r w:rsidRPr="00A73863">
          <w:rPr>
            <w:rFonts w:ascii="Helvetica" w:eastAsia="Times New Roman" w:hAnsi="Helvetica" w:cs="Helvetica"/>
            <w:color w:val="610B4B"/>
            <w:sz w:val="29"/>
            <w:szCs w:val="29"/>
            <w:lang w:eastAsia="en-IN"/>
          </w:rPr>
          <w:t>Example 10</w:t>
        </w:r>
      </w:ins>
    </w:p>
    <w:p w:rsidR="00A73863" w:rsidRPr="00A73863" w:rsidRDefault="00A73863" w:rsidP="00A73863">
      <w:pPr>
        <w:shd w:val="clear" w:color="auto" w:fill="FFFFFF"/>
        <w:spacing w:before="100" w:beforeAutospacing="1" w:after="100" w:afterAutospacing="1" w:line="240" w:lineRule="auto"/>
        <w:rPr>
          <w:ins w:id="409" w:author="Unknown"/>
          <w:rFonts w:ascii="Verdana" w:eastAsia="Times New Roman" w:hAnsi="Verdana" w:cs="Times New Roman"/>
          <w:color w:val="000000"/>
          <w:sz w:val="18"/>
          <w:szCs w:val="18"/>
          <w:lang w:eastAsia="en-IN"/>
        </w:rPr>
      </w:pPr>
      <w:ins w:id="410" w:author="Unknown">
        <w:r w:rsidRPr="00A73863">
          <w:rPr>
            <w:rFonts w:ascii="Verdana" w:eastAsia="Times New Roman" w:hAnsi="Verdana" w:cs="Times New Roman"/>
            <w:color w:val="000000"/>
            <w:sz w:val="18"/>
            <w:szCs w:val="18"/>
            <w:lang w:eastAsia="en-IN"/>
          </w:rPr>
          <w:t>Let's see an example to handle checked exception.</w:t>
        </w:r>
      </w:ins>
    </w:p>
    <w:p w:rsidR="00A73863" w:rsidRPr="00A73863" w:rsidRDefault="00A73863" w:rsidP="00A73863">
      <w:pPr>
        <w:numPr>
          <w:ilvl w:val="0"/>
          <w:numId w:val="12"/>
        </w:numPr>
        <w:shd w:val="clear" w:color="auto" w:fill="FFFFFF"/>
        <w:spacing w:after="0" w:line="285" w:lineRule="atLeast"/>
        <w:ind w:left="0"/>
        <w:rPr>
          <w:ins w:id="411" w:author="Unknown"/>
          <w:rFonts w:ascii="Verdana" w:eastAsia="Times New Roman" w:hAnsi="Verdana" w:cs="Times New Roman"/>
          <w:color w:val="000000"/>
          <w:sz w:val="18"/>
          <w:szCs w:val="18"/>
          <w:lang w:eastAsia="en-IN"/>
        </w:rPr>
      </w:pPr>
      <w:ins w:id="412" w:author="Unknown">
        <w:r w:rsidRPr="00A73863">
          <w:rPr>
            <w:rFonts w:ascii="Verdana" w:eastAsia="Times New Roman" w:hAnsi="Verdana" w:cs="Times New Roman"/>
            <w:b/>
            <w:bCs/>
            <w:color w:val="006699"/>
            <w:sz w:val="18"/>
            <w:lang w:eastAsia="en-IN"/>
          </w:rPr>
          <w:t>import</w:t>
        </w:r>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java.io.FileNotFoundException</w:t>
        </w:r>
        <w:proofErr w:type="spellEnd"/>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13" w:author="Unknown"/>
          <w:rFonts w:ascii="Verdana" w:eastAsia="Times New Roman" w:hAnsi="Verdana" w:cs="Times New Roman"/>
          <w:color w:val="000000"/>
          <w:sz w:val="18"/>
          <w:szCs w:val="18"/>
          <w:lang w:eastAsia="en-IN"/>
        </w:rPr>
      </w:pPr>
      <w:ins w:id="414" w:author="Unknown">
        <w:r w:rsidRPr="00A73863">
          <w:rPr>
            <w:rFonts w:ascii="Verdana" w:eastAsia="Times New Roman" w:hAnsi="Verdana" w:cs="Times New Roman"/>
            <w:b/>
            <w:bCs/>
            <w:color w:val="006699"/>
            <w:sz w:val="18"/>
            <w:lang w:eastAsia="en-IN"/>
          </w:rPr>
          <w:t>import</w:t>
        </w:r>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java.io.PrintWriter</w:t>
        </w:r>
        <w:proofErr w:type="spellEnd"/>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15" w:author="Unknown"/>
          <w:rFonts w:ascii="Verdana" w:eastAsia="Times New Roman" w:hAnsi="Verdana" w:cs="Times New Roman"/>
          <w:color w:val="000000"/>
          <w:sz w:val="18"/>
          <w:szCs w:val="18"/>
          <w:lang w:eastAsia="en-IN"/>
        </w:rPr>
      </w:pPr>
      <w:ins w:id="41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17" w:author="Unknown"/>
          <w:rFonts w:ascii="Verdana" w:eastAsia="Times New Roman" w:hAnsi="Verdana" w:cs="Times New Roman"/>
          <w:color w:val="000000"/>
          <w:sz w:val="18"/>
          <w:szCs w:val="18"/>
          <w:lang w:eastAsia="en-IN"/>
        </w:rPr>
      </w:pPr>
      <w:ins w:id="418" w:author="Unknown">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class</w:t>
        </w:r>
        <w:r w:rsidRPr="00A73863">
          <w:rPr>
            <w:rFonts w:ascii="Verdana" w:eastAsia="Times New Roman" w:hAnsi="Verdana" w:cs="Times New Roman"/>
            <w:color w:val="000000"/>
            <w:sz w:val="18"/>
            <w:szCs w:val="18"/>
            <w:bdr w:val="none" w:sz="0" w:space="0" w:color="auto" w:frame="1"/>
            <w:lang w:eastAsia="en-IN"/>
          </w:rPr>
          <w:t> TryCatchExample10 {  </w:t>
        </w:r>
      </w:ins>
    </w:p>
    <w:p w:rsidR="00A73863" w:rsidRPr="00A73863" w:rsidRDefault="00A73863" w:rsidP="00A73863">
      <w:pPr>
        <w:numPr>
          <w:ilvl w:val="0"/>
          <w:numId w:val="12"/>
        </w:numPr>
        <w:shd w:val="clear" w:color="auto" w:fill="FFFFFF"/>
        <w:spacing w:after="0" w:line="285" w:lineRule="atLeast"/>
        <w:ind w:left="0"/>
        <w:rPr>
          <w:ins w:id="419" w:author="Unknown"/>
          <w:rFonts w:ascii="Verdana" w:eastAsia="Times New Roman" w:hAnsi="Verdana" w:cs="Times New Roman"/>
          <w:color w:val="000000"/>
          <w:sz w:val="18"/>
          <w:szCs w:val="18"/>
          <w:lang w:eastAsia="en-IN"/>
        </w:rPr>
      </w:pPr>
      <w:ins w:id="420"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21" w:author="Unknown"/>
          <w:rFonts w:ascii="Verdana" w:eastAsia="Times New Roman" w:hAnsi="Verdana" w:cs="Times New Roman"/>
          <w:color w:val="000000"/>
          <w:sz w:val="18"/>
          <w:szCs w:val="18"/>
          <w:lang w:eastAsia="en-IN"/>
        </w:rPr>
      </w:pPr>
      <w:ins w:id="422"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public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static</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void</w:t>
        </w:r>
        <w:r w:rsidRPr="00A73863">
          <w:rPr>
            <w:rFonts w:ascii="Verdana" w:eastAsia="Times New Roman" w:hAnsi="Verdana" w:cs="Times New Roman"/>
            <w:color w:val="000000"/>
            <w:sz w:val="18"/>
            <w:szCs w:val="18"/>
            <w:bdr w:val="none" w:sz="0" w:space="0" w:color="auto" w:frame="1"/>
            <w:lang w:eastAsia="en-IN"/>
          </w:rPr>
          <w:t> main(String[] </w:t>
        </w:r>
        <w:proofErr w:type="spellStart"/>
        <w:r w:rsidRPr="00A73863">
          <w:rPr>
            <w:rFonts w:ascii="Verdana" w:eastAsia="Times New Roman" w:hAnsi="Verdana" w:cs="Times New Roman"/>
            <w:color w:val="000000"/>
            <w:sz w:val="18"/>
            <w:szCs w:val="18"/>
            <w:bdr w:val="none" w:sz="0" w:space="0" w:color="auto" w:frame="1"/>
            <w:lang w:eastAsia="en-IN"/>
          </w:rPr>
          <w:t>args</w:t>
        </w:r>
        <w:proofErr w:type="spellEnd"/>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2"/>
        </w:numPr>
        <w:shd w:val="clear" w:color="auto" w:fill="FFFFFF"/>
        <w:spacing w:after="0" w:line="285" w:lineRule="atLeast"/>
        <w:ind w:left="0"/>
        <w:rPr>
          <w:ins w:id="423" w:author="Unknown"/>
          <w:rFonts w:ascii="Verdana" w:eastAsia="Times New Roman" w:hAnsi="Verdana" w:cs="Times New Roman"/>
          <w:color w:val="000000"/>
          <w:sz w:val="18"/>
          <w:szCs w:val="18"/>
          <w:lang w:eastAsia="en-IN"/>
        </w:rPr>
      </w:pPr>
      <w:ins w:id="424"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25" w:author="Unknown"/>
          <w:rFonts w:ascii="Verdana" w:eastAsia="Times New Roman" w:hAnsi="Verdana" w:cs="Times New Roman"/>
          <w:color w:val="000000"/>
          <w:sz w:val="18"/>
          <w:szCs w:val="18"/>
          <w:lang w:eastAsia="en-IN"/>
        </w:rPr>
      </w:pPr>
      <w:ins w:id="426"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27" w:author="Unknown"/>
          <w:rFonts w:ascii="Verdana" w:eastAsia="Times New Roman" w:hAnsi="Verdana" w:cs="Times New Roman"/>
          <w:color w:val="000000"/>
          <w:sz w:val="18"/>
          <w:szCs w:val="18"/>
          <w:lang w:eastAsia="en-IN"/>
        </w:rPr>
      </w:pPr>
      <w:ins w:id="428"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PrintWriter</w:t>
        </w:r>
        <w:proofErr w:type="spellEnd"/>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pw</w:t>
        </w:r>
        <w:proofErr w:type="spellEnd"/>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29" w:author="Unknown"/>
          <w:rFonts w:ascii="Verdana" w:eastAsia="Times New Roman" w:hAnsi="Verdana" w:cs="Times New Roman"/>
          <w:color w:val="000000"/>
          <w:sz w:val="18"/>
          <w:szCs w:val="18"/>
          <w:lang w:eastAsia="en-IN"/>
        </w:rPr>
      </w:pPr>
      <w:ins w:id="43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try</w:t>
        </w:r>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2"/>
        </w:numPr>
        <w:shd w:val="clear" w:color="auto" w:fill="FFFFFF"/>
        <w:spacing w:after="0" w:line="285" w:lineRule="atLeast"/>
        <w:ind w:left="0"/>
        <w:rPr>
          <w:ins w:id="431" w:author="Unknown"/>
          <w:rFonts w:ascii="Verdana" w:eastAsia="Times New Roman" w:hAnsi="Verdana" w:cs="Times New Roman"/>
          <w:color w:val="000000"/>
          <w:sz w:val="18"/>
          <w:szCs w:val="18"/>
          <w:lang w:eastAsia="en-IN"/>
        </w:rPr>
      </w:pPr>
      <w:ins w:id="432" w:author="Unknown">
        <w:r w:rsidRPr="00A73863">
          <w:rPr>
            <w:rFonts w:ascii="Verdana" w:eastAsia="Times New Roman" w:hAnsi="Verdana" w:cs="Times New Roman"/>
            <w:color w:val="000000"/>
            <w:sz w:val="18"/>
            <w:szCs w:val="18"/>
            <w:bdr w:val="none" w:sz="0" w:space="0" w:color="auto" w:frame="1"/>
            <w:lang w:eastAsia="en-IN"/>
          </w:rPr>
          <w:t>            pw = </w:t>
        </w:r>
        <w:r w:rsidRPr="00A73863">
          <w:rPr>
            <w:rFonts w:ascii="Verdana" w:eastAsia="Times New Roman" w:hAnsi="Verdana" w:cs="Times New Roman"/>
            <w:b/>
            <w:bCs/>
            <w:color w:val="006699"/>
            <w:sz w:val="18"/>
            <w:lang w:eastAsia="en-IN"/>
          </w:rPr>
          <w:t>new</w:t>
        </w:r>
        <w:r w:rsidRPr="00A73863">
          <w:rPr>
            <w:rFonts w:ascii="Verdana" w:eastAsia="Times New Roman" w:hAnsi="Verdana" w:cs="Times New Roman"/>
            <w:color w:val="000000"/>
            <w:sz w:val="18"/>
            <w:szCs w:val="18"/>
            <w:bdr w:val="none" w:sz="0" w:space="0" w:color="auto" w:frame="1"/>
            <w:lang w:eastAsia="en-IN"/>
          </w:rPr>
          <w:t> PrintWriter(</w:t>
        </w:r>
        <w:r w:rsidRPr="00A73863">
          <w:rPr>
            <w:rFonts w:ascii="Verdana" w:eastAsia="Times New Roman" w:hAnsi="Verdana" w:cs="Times New Roman"/>
            <w:color w:val="0000FF"/>
            <w:sz w:val="18"/>
            <w:lang w:eastAsia="en-IN"/>
          </w:rPr>
          <w:t>"jtp.txt"</w:t>
        </w:r>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color w:val="008200"/>
            <w:sz w:val="18"/>
            <w:lang w:eastAsia="en-IN"/>
          </w:rPr>
          <w:t>//may throw exception </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33" w:author="Unknown"/>
          <w:rFonts w:ascii="Verdana" w:eastAsia="Times New Roman" w:hAnsi="Verdana" w:cs="Times New Roman"/>
          <w:color w:val="000000"/>
          <w:sz w:val="18"/>
          <w:szCs w:val="18"/>
          <w:lang w:eastAsia="en-IN"/>
        </w:rPr>
      </w:pPr>
      <w:ins w:id="43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pw.println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"saved"</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35" w:author="Unknown"/>
          <w:rFonts w:ascii="Verdana" w:eastAsia="Times New Roman" w:hAnsi="Verdana" w:cs="Times New Roman"/>
          <w:color w:val="000000"/>
          <w:sz w:val="18"/>
          <w:szCs w:val="18"/>
          <w:lang w:eastAsia="en-IN"/>
        </w:rPr>
      </w:pPr>
      <w:ins w:id="43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2"/>
        </w:numPr>
        <w:shd w:val="clear" w:color="auto" w:fill="FFFFFF"/>
        <w:spacing w:after="0" w:line="285" w:lineRule="atLeast"/>
        <w:ind w:left="0"/>
        <w:rPr>
          <w:ins w:id="437" w:author="Unknown"/>
          <w:rFonts w:ascii="Verdana" w:eastAsia="Times New Roman" w:hAnsi="Verdana" w:cs="Times New Roman"/>
          <w:color w:val="000000"/>
          <w:sz w:val="18"/>
          <w:szCs w:val="18"/>
          <w:lang w:eastAsia="en-IN"/>
        </w:rPr>
      </w:pPr>
      <w:ins w:id="438" w:author="Unknown">
        <w:r w:rsidRPr="00A73863">
          <w:rPr>
            <w:rFonts w:ascii="Verdana" w:eastAsia="Times New Roman" w:hAnsi="Verdana" w:cs="Times New Roman"/>
            <w:color w:val="008200"/>
            <w:sz w:val="18"/>
            <w:lang w:eastAsia="en-IN"/>
          </w:rPr>
          <w:t>// providing the checked exception handler</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39" w:author="Unknown"/>
          <w:rFonts w:ascii="Verdana" w:eastAsia="Times New Roman" w:hAnsi="Verdana" w:cs="Times New Roman"/>
          <w:color w:val="000000"/>
          <w:sz w:val="18"/>
          <w:szCs w:val="18"/>
          <w:lang w:eastAsia="en-IN"/>
        </w:rPr>
      </w:pPr>
      <w:ins w:id="440" w:author="Unknown">
        <w:r w:rsidRPr="00A73863">
          <w:rPr>
            <w:rFonts w:ascii="Verdana" w:eastAsia="Times New Roman" w:hAnsi="Verdana" w:cs="Times New Roman"/>
            <w:color w:val="000000"/>
            <w:sz w:val="18"/>
            <w:szCs w:val="18"/>
            <w:bdr w:val="none" w:sz="0" w:space="0" w:color="auto" w:frame="1"/>
            <w:lang w:eastAsia="en-IN"/>
          </w:rPr>
          <w:t> </w:t>
        </w:r>
        <w:r w:rsidRPr="00A73863">
          <w:rPr>
            <w:rFonts w:ascii="Verdana" w:eastAsia="Times New Roman" w:hAnsi="Verdana" w:cs="Times New Roman"/>
            <w:b/>
            <w:bCs/>
            <w:color w:val="006699"/>
            <w:sz w:val="18"/>
            <w:lang w:eastAsia="en-IN"/>
          </w:rPr>
          <w:t>catch</w:t>
        </w:r>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FileNotFoundException</w:t>
        </w:r>
        <w:proofErr w:type="spellEnd"/>
        <w:r w:rsidRPr="00A73863">
          <w:rPr>
            <w:rFonts w:ascii="Verdana" w:eastAsia="Times New Roman" w:hAnsi="Verdana" w:cs="Times New Roman"/>
            <w:color w:val="000000"/>
            <w:sz w:val="18"/>
            <w:szCs w:val="18"/>
            <w:bdr w:val="none" w:sz="0" w:space="0" w:color="auto" w:frame="1"/>
            <w:lang w:eastAsia="en-IN"/>
          </w:rPr>
          <w:t> e) {  </w:t>
        </w:r>
      </w:ins>
    </w:p>
    <w:p w:rsidR="00A73863" w:rsidRPr="00A73863" w:rsidRDefault="00A73863" w:rsidP="00A73863">
      <w:pPr>
        <w:numPr>
          <w:ilvl w:val="0"/>
          <w:numId w:val="12"/>
        </w:numPr>
        <w:shd w:val="clear" w:color="auto" w:fill="FFFFFF"/>
        <w:spacing w:after="0" w:line="285" w:lineRule="atLeast"/>
        <w:ind w:left="0"/>
        <w:rPr>
          <w:ins w:id="441" w:author="Unknown"/>
          <w:rFonts w:ascii="Verdana" w:eastAsia="Times New Roman" w:hAnsi="Verdana" w:cs="Times New Roman"/>
          <w:color w:val="000000"/>
          <w:sz w:val="18"/>
          <w:szCs w:val="18"/>
          <w:lang w:eastAsia="en-IN"/>
        </w:rPr>
      </w:pPr>
      <w:ins w:id="442"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43" w:author="Unknown"/>
          <w:rFonts w:ascii="Verdana" w:eastAsia="Times New Roman" w:hAnsi="Verdana" w:cs="Times New Roman"/>
          <w:color w:val="000000"/>
          <w:sz w:val="18"/>
          <w:szCs w:val="18"/>
          <w:lang w:eastAsia="en-IN"/>
        </w:rPr>
      </w:pPr>
      <w:ins w:id="444"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(e);  </w:t>
        </w:r>
      </w:ins>
    </w:p>
    <w:p w:rsidR="00A73863" w:rsidRPr="00A73863" w:rsidRDefault="00A73863" w:rsidP="00A73863">
      <w:pPr>
        <w:numPr>
          <w:ilvl w:val="0"/>
          <w:numId w:val="12"/>
        </w:numPr>
        <w:shd w:val="clear" w:color="auto" w:fill="FFFFFF"/>
        <w:spacing w:after="0" w:line="285" w:lineRule="atLeast"/>
        <w:ind w:left="0"/>
        <w:rPr>
          <w:ins w:id="445" w:author="Unknown"/>
          <w:rFonts w:ascii="Verdana" w:eastAsia="Times New Roman" w:hAnsi="Verdana" w:cs="Times New Roman"/>
          <w:color w:val="000000"/>
          <w:sz w:val="18"/>
          <w:szCs w:val="18"/>
          <w:lang w:eastAsia="en-IN"/>
        </w:rPr>
      </w:pPr>
      <w:ins w:id="446"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2"/>
        </w:numPr>
        <w:shd w:val="clear" w:color="auto" w:fill="FFFFFF"/>
        <w:spacing w:after="0" w:line="285" w:lineRule="atLeast"/>
        <w:ind w:left="0"/>
        <w:rPr>
          <w:ins w:id="447" w:author="Unknown"/>
          <w:rFonts w:ascii="Verdana" w:eastAsia="Times New Roman" w:hAnsi="Verdana" w:cs="Times New Roman"/>
          <w:color w:val="000000"/>
          <w:sz w:val="18"/>
          <w:szCs w:val="18"/>
          <w:lang w:eastAsia="en-IN"/>
        </w:rPr>
      </w:pPr>
      <w:ins w:id="448" w:author="Unknown">
        <w:r w:rsidRPr="00A73863">
          <w:rPr>
            <w:rFonts w:ascii="Verdana" w:eastAsia="Times New Roman" w:hAnsi="Verdana" w:cs="Times New Roman"/>
            <w:color w:val="000000"/>
            <w:sz w:val="18"/>
            <w:szCs w:val="18"/>
            <w:bdr w:val="none" w:sz="0" w:space="0" w:color="auto" w:frame="1"/>
            <w:lang w:eastAsia="en-IN"/>
          </w:rPr>
          <w:t>    </w:t>
        </w:r>
        <w:proofErr w:type="spellStart"/>
        <w:r w:rsidRPr="00A73863">
          <w:rPr>
            <w:rFonts w:ascii="Verdana" w:eastAsia="Times New Roman" w:hAnsi="Verdana" w:cs="Times New Roman"/>
            <w:color w:val="000000"/>
            <w:sz w:val="18"/>
            <w:szCs w:val="18"/>
            <w:bdr w:val="none" w:sz="0" w:space="0" w:color="auto" w:frame="1"/>
            <w:lang w:eastAsia="en-IN"/>
          </w:rPr>
          <w:t>System.out.println</w:t>
        </w:r>
        <w:proofErr w:type="spellEnd"/>
        <w:r w:rsidRPr="00A73863">
          <w:rPr>
            <w:rFonts w:ascii="Verdana" w:eastAsia="Times New Roman" w:hAnsi="Verdana" w:cs="Times New Roman"/>
            <w:color w:val="000000"/>
            <w:sz w:val="18"/>
            <w:szCs w:val="18"/>
            <w:bdr w:val="none" w:sz="0" w:space="0" w:color="auto" w:frame="1"/>
            <w:lang w:eastAsia="en-IN"/>
          </w:rPr>
          <w:t>(</w:t>
        </w:r>
        <w:r w:rsidRPr="00A73863">
          <w:rPr>
            <w:rFonts w:ascii="Verdana" w:eastAsia="Times New Roman" w:hAnsi="Verdana" w:cs="Times New Roman"/>
            <w:color w:val="0000FF"/>
            <w:sz w:val="18"/>
            <w:lang w:eastAsia="en-IN"/>
          </w:rPr>
          <w:t>"File saved successfully"</w:t>
        </w:r>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numPr>
          <w:ilvl w:val="0"/>
          <w:numId w:val="12"/>
        </w:numPr>
        <w:shd w:val="clear" w:color="auto" w:fill="FFFFFF"/>
        <w:spacing w:after="0" w:line="285" w:lineRule="atLeast"/>
        <w:ind w:left="0"/>
        <w:rPr>
          <w:ins w:id="449" w:author="Unknown"/>
          <w:rFonts w:ascii="Verdana" w:eastAsia="Times New Roman" w:hAnsi="Verdana" w:cs="Times New Roman"/>
          <w:color w:val="000000"/>
          <w:sz w:val="18"/>
          <w:szCs w:val="18"/>
          <w:lang w:eastAsia="en-IN"/>
        </w:rPr>
      </w:pPr>
      <w:ins w:id="450" w:author="Unknown">
        <w:r w:rsidRPr="00A73863">
          <w:rPr>
            <w:rFonts w:ascii="Verdana" w:eastAsia="Times New Roman" w:hAnsi="Verdana" w:cs="Times New Roman"/>
            <w:color w:val="000000"/>
            <w:sz w:val="18"/>
            <w:szCs w:val="18"/>
            <w:bdr w:val="none" w:sz="0" w:space="0" w:color="auto" w:frame="1"/>
            <w:lang w:eastAsia="en-IN"/>
          </w:rPr>
          <w:t>    }  </w:t>
        </w:r>
      </w:ins>
    </w:p>
    <w:p w:rsidR="00A73863" w:rsidRPr="00A73863" w:rsidRDefault="00A73863" w:rsidP="00A73863">
      <w:pPr>
        <w:numPr>
          <w:ilvl w:val="0"/>
          <w:numId w:val="12"/>
        </w:numPr>
        <w:shd w:val="clear" w:color="auto" w:fill="FFFFFF"/>
        <w:spacing w:after="109" w:line="285" w:lineRule="atLeast"/>
        <w:ind w:left="0"/>
        <w:rPr>
          <w:ins w:id="451" w:author="Unknown"/>
          <w:rFonts w:ascii="Verdana" w:eastAsia="Times New Roman" w:hAnsi="Verdana" w:cs="Times New Roman"/>
          <w:color w:val="000000"/>
          <w:sz w:val="18"/>
          <w:szCs w:val="18"/>
          <w:lang w:eastAsia="en-IN"/>
        </w:rPr>
      </w:pPr>
      <w:ins w:id="452" w:author="Unknown">
        <w:r w:rsidRPr="00A73863">
          <w:rPr>
            <w:rFonts w:ascii="Verdana" w:eastAsia="Times New Roman" w:hAnsi="Verdana" w:cs="Times New Roman"/>
            <w:color w:val="000000"/>
            <w:sz w:val="18"/>
            <w:szCs w:val="18"/>
            <w:bdr w:val="none" w:sz="0" w:space="0" w:color="auto" w:frame="1"/>
            <w:lang w:eastAsia="en-IN"/>
          </w:rPr>
          <w:t>}  </w:t>
        </w:r>
      </w:ins>
    </w:p>
    <w:p w:rsidR="00A73863" w:rsidRPr="00A73863" w:rsidRDefault="00A73863" w:rsidP="00A73863">
      <w:pPr>
        <w:spacing w:after="0" w:line="240" w:lineRule="auto"/>
        <w:rPr>
          <w:ins w:id="453" w:author="Unknown"/>
          <w:rFonts w:ascii="Times New Roman" w:eastAsia="Times New Roman" w:hAnsi="Times New Roman" w:cs="Times New Roman"/>
          <w:sz w:val="24"/>
          <w:szCs w:val="24"/>
          <w:lang w:eastAsia="en-IN"/>
        </w:rPr>
      </w:pPr>
      <w:ins w:id="454" w:author="Unknown">
        <w:r w:rsidRPr="00A73863">
          <w:rPr>
            <w:rFonts w:ascii="Verdana" w:eastAsia="Times New Roman" w:hAnsi="Verdana" w:cs="Times New Roman"/>
            <w:color w:val="000000"/>
            <w:sz w:val="18"/>
            <w:lang w:eastAsia="en-IN"/>
          </w:rPr>
          <w:fldChar w:fldCharType="begin"/>
        </w:r>
        <w:r w:rsidRPr="00A73863">
          <w:rPr>
            <w:rFonts w:ascii="Verdana" w:eastAsia="Times New Roman" w:hAnsi="Verdana" w:cs="Times New Roman"/>
            <w:color w:val="000000"/>
            <w:sz w:val="18"/>
            <w:lang w:eastAsia="en-IN"/>
          </w:rPr>
          <w:instrText xml:space="preserve"> HYPERLINK "http://www.javatpoint.com/opr/test.jsp?filename=TryCatchExample10" \t "_blank" </w:instrText>
        </w:r>
        <w:r w:rsidRPr="00A73863">
          <w:rPr>
            <w:rFonts w:ascii="Verdana" w:eastAsia="Times New Roman" w:hAnsi="Verdana" w:cs="Times New Roman"/>
            <w:color w:val="000000"/>
            <w:sz w:val="18"/>
            <w:lang w:eastAsia="en-IN"/>
          </w:rPr>
          <w:fldChar w:fldCharType="separate"/>
        </w:r>
        <w:r w:rsidRPr="00A73863">
          <w:rPr>
            <w:rFonts w:ascii="Verdana" w:eastAsia="Times New Roman" w:hAnsi="Verdana" w:cs="Times New Roman"/>
            <w:b/>
            <w:bCs/>
            <w:color w:val="FFFFFF"/>
            <w:sz w:val="18"/>
            <w:lang w:eastAsia="en-IN"/>
          </w:rPr>
          <w:t>Test it Now</w:t>
        </w:r>
        <w:r w:rsidRPr="00A73863">
          <w:rPr>
            <w:rFonts w:ascii="Verdana" w:eastAsia="Times New Roman" w:hAnsi="Verdana" w:cs="Times New Roman"/>
            <w:color w:val="000000"/>
            <w:sz w:val="18"/>
            <w:lang w:eastAsia="en-IN"/>
          </w:rPr>
          <w:fldChar w:fldCharType="end"/>
        </w:r>
      </w:ins>
    </w:p>
    <w:p w:rsidR="00A73863" w:rsidRPr="00A73863" w:rsidRDefault="00A73863" w:rsidP="00A73863">
      <w:pPr>
        <w:shd w:val="clear" w:color="auto" w:fill="FFFFFF"/>
        <w:spacing w:before="100" w:beforeAutospacing="1" w:after="100" w:afterAutospacing="1" w:line="240" w:lineRule="auto"/>
        <w:rPr>
          <w:ins w:id="455" w:author="Unknown"/>
          <w:rFonts w:ascii="Verdana" w:eastAsia="Times New Roman" w:hAnsi="Verdana" w:cs="Times New Roman"/>
          <w:color w:val="000000"/>
          <w:sz w:val="18"/>
          <w:szCs w:val="18"/>
          <w:lang w:eastAsia="en-IN"/>
        </w:rPr>
      </w:pPr>
      <w:ins w:id="456" w:author="Unknown">
        <w:r w:rsidRPr="00A73863">
          <w:rPr>
            <w:rFonts w:ascii="Verdana" w:eastAsia="Times New Roman" w:hAnsi="Verdana" w:cs="Times New Roman"/>
            <w:b/>
            <w:bCs/>
            <w:color w:val="000000"/>
            <w:sz w:val="18"/>
            <w:lang w:eastAsia="en-IN"/>
          </w:rPr>
          <w:t>Output:</w:t>
        </w:r>
      </w:ins>
    </w:p>
    <w:p w:rsidR="00A73863" w:rsidRPr="00A73863" w:rsidRDefault="00A73863" w:rsidP="00A7386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Courier New" w:eastAsia="Times New Roman" w:hAnsi="Courier New" w:cs="Courier New"/>
          <w:color w:val="000000"/>
          <w:sz w:val="20"/>
          <w:szCs w:val="20"/>
          <w:lang w:eastAsia="en-IN"/>
        </w:rPr>
      </w:pPr>
      <w:ins w:id="458" w:author="Unknown">
        <w:r w:rsidRPr="00A73863">
          <w:rPr>
            <w:rFonts w:ascii="Courier New" w:eastAsia="Times New Roman" w:hAnsi="Courier New" w:cs="Courier New"/>
            <w:color w:val="000000"/>
            <w:sz w:val="20"/>
            <w:szCs w:val="20"/>
            <w:lang w:eastAsia="en-IN"/>
          </w:rPr>
          <w:t>File saved successfully</w:t>
        </w:r>
      </w:ins>
    </w:p>
    <w:p w:rsidR="00A73863" w:rsidRPr="00A73863" w:rsidRDefault="00A73863" w:rsidP="00A73863">
      <w:pPr>
        <w:spacing w:after="0" w:line="240" w:lineRule="auto"/>
        <w:rPr>
          <w:ins w:id="459" w:author="Unknown"/>
          <w:rFonts w:ascii="Times New Roman" w:eastAsia="Times New Roman" w:hAnsi="Times New Roman" w:cs="Times New Roman"/>
          <w:sz w:val="24"/>
          <w:szCs w:val="24"/>
          <w:lang w:eastAsia="en-IN"/>
        </w:rPr>
      </w:pPr>
      <w:ins w:id="460" w:author="Unknown">
        <w:r w:rsidRPr="00A73863">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A73863" w:rsidRDefault="00A73863" w:rsidP="00A73863">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p>
    <w:p w:rsidR="00A73863" w:rsidRDefault="00A73863" w:rsidP="00A73863">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p>
    <w:p w:rsidR="00A73863" w:rsidRDefault="00A73863" w:rsidP="00A73863">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p>
    <w:p w:rsidR="00A73863" w:rsidRPr="00A73863" w:rsidRDefault="00A73863" w:rsidP="00A73863">
      <w:pPr>
        <w:shd w:val="clear" w:color="auto" w:fill="FFFFFF"/>
        <w:spacing w:before="100" w:beforeAutospacing="1" w:after="100" w:afterAutospacing="1" w:line="312" w:lineRule="atLeast"/>
        <w:outlineLvl w:val="1"/>
        <w:rPr>
          <w:ins w:id="461" w:author="Unknown"/>
          <w:rFonts w:ascii="Helvetica" w:eastAsia="Times New Roman" w:hAnsi="Helvetica" w:cs="Helvetica"/>
          <w:color w:val="610B38"/>
          <w:sz w:val="34"/>
          <w:szCs w:val="34"/>
          <w:lang w:eastAsia="en-IN"/>
        </w:rPr>
      </w:pPr>
      <w:ins w:id="462" w:author="Unknown">
        <w:r w:rsidRPr="00A73863">
          <w:rPr>
            <w:rFonts w:ascii="Helvetica" w:eastAsia="Times New Roman" w:hAnsi="Helvetica" w:cs="Helvetica"/>
            <w:color w:val="610B38"/>
            <w:sz w:val="34"/>
            <w:szCs w:val="34"/>
            <w:lang w:eastAsia="en-IN"/>
          </w:rPr>
          <w:lastRenderedPageBreak/>
          <w:t>Internal working of java try-catch block</w:t>
        </w:r>
      </w:ins>
    </w:p>
    <w:p w:rsidR="00A73863" w:rsidRPr="00A73863" w:rsidRDefault="00A73863" w:rsidP="00A73863">
      <w:pPr>
        <w:spacing w:after="0" w:line="240" w:lineRule="auto"/>
        <w:rPr>
          <w:ins w:id="463"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54263" cy="3725254"/>
            <wp:effectExtent l="19050" t="0" r="8287" b="0"/>
            <wp:docPr id="8" name="Picture 8"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nal working of try-catch block"/>
                    <pic:cNvPicPr>
                      <a:picLocks noChangeAspect="1" noChangeArrowheads="1"/>
                    </pic:cNvPicPr>
                  </pic:nvPicPr>
                  <pic:blipFill>
                    <a:blip r:embed="rId5"/>
                    <a:srcRect/>
                    <a:stretch>
                      <a:fillRect/>
                    </a:stretch>
                  </pic:blipFill>
                  <pic:spPr bwMode="auto">
                    <a:xfrm>
                      <a:off x="0" y="0"/>
                      <a:ext cx="5155502" cy="3726150"/>
                    </a:xfrm>
                    <a:prstGeom prst="rect">
                      <a:avLst/>
                    </a:prstGeom>
                    <a:noFill/>
                    <a:ln w="9525">
                      <a:noFill/>
                      <a:miter lim="800000"/>
                      <a:headEnd/>
                      <a:tailEnd/>
                    </a:ln>
                  </pic:spPr>
                </pic:pic>
              </a:graphicData>
            </a:graphic>
          </wp:inline>
        </w:drawing>
      </w:r>
    </w:p>
    <w:p w:rsidR="00A73863" w:rsidRPr="00A73863" w:rsidRDefault="00A73863" w:rsidP="00A73863">
      <w:pPr>
        <w:shd w:val="clear" w:color="auto" w:fill="FFFFFF"/>
        <w:spacing w:before="100" w:beforeAutospacing="1" w:after="100" w:afterAutospacing="1" w:line="240" w:lineRule="auto"/>
        <w:rPr>
          <w:ins w:id="464" w:author="Unknown"/>
          <w:rFonts w:ascii="Verdana" w:eastAsia="Times New Roman" w:hAnsi="Verdana" w:cs="Times New Roman"/>
          <w:color w:val="000000"/>
          <w:sz w:val="18"/>
          <w:szCs w:val="18"/>
          <w:lang w:eastAsia="en-IN"/>
        </w:rPr>
      </w:pPr>
      <w:ins w:id="465" w:author="Unknown">
        <w:r w:rsidRPr="00A73863">
          <w:rPr>
            <w:rFonts w:ascii="Verdana" w:eastAsia="Times New Roman" w:hAnsi="Verdana" w:cs="Times New Roman"/>
            <w:color w:val="000000"/>
            <w:sz w:val="18"/>
            <w:szCs w:val="18"/>
            <w:lang w:eastAsia="en-IN"/>
          </w:rPr>
          <w:t>The JVM firstly checks whether the exception is handled or not. If exception is not handled, JVM provides a default exception handler that performs the following tasks:</w:t>
        </w:r>
      </w:ins>
    </w:p>
    <w:p w:rsidR="00A73863" w:rsidRPr="00A73863" w:rsidRDefault="00A73863" w:rsidP="00A73863">
      <w:pPr>
        <w:numPr>
          <w:ilvl w:val="0"/>
          <w:numId w:val="13"/>
        </w:numPr>
        <w:shd w:val="clear" w:color="auto" w:fill="FFFFFF"/>
        <w:spacing w:before="54" w:after="100" w:afterAutospacing="1" w:line="285" w:lineRule="atLeast"/>
        <w:rPr>
          <w:ins w:id="466" w:author="Unknown"/>
          <w:rFonts w:ascii="Verdana" w:eastAsia="Times New Roman" w:hAnsi="Verdana" w:cs="Times New Roman"/>
          <w:color w:val="000000"/>
          <w:sz w:val="18"/>
          <w:szCs w:val="18"/>
          <w:lang w:eastAsia="en-IN"/>
        </w:rPr>
      </w:pPr>
      <w:ins w:id="467" w:author="Unknown">
        <w:r w:rsidRPr="00A73863">
          <w:rPr>
            <w:rFonts w:ascii="Verdana" w:eastAsia="Times New Roman" w:hAnsi="Verdana" w:cs="Times New Roman"/>
            <w:color w:val="000000"/>
            <w:sz w:val="18"/>
            <w:szCs w:val="18"/>
            <w:lang w:eastAsia="en-IN"/>
          </w:rPr>
          <w:t>Prints out exception description.</w:t>
        </w:r>
      </w:ins>
    </w:p>
    <w:p w:rsidR="00A73863" w:rsidRPr="00A73863" w:rsidRDefault="00A73863" w:rsidP="00A73863">
      <w:pPr>
        <w:numPr>
          <w:ilvl w:val="0"/>
          <w:numId w:val="13"/>
        </w:numPr>
        <w:shd w:val="clear" w:color="auto" w:fill="FFFFFF"/>
        <w:spacing w:before="54" w:after="100" w:afterAutospacing="1" w:line="285" w:lineRule="atLeast"/>
        <w:rPr>
          <w:ins w:id="468" w:author="Unknown"/>
          <w:rFonts w:ascii="Verdana" w:eastAsia="Times New Roman" w:hAnsi="Verdana" w:cs="Times New Roman"/>
          <w:color w:val="000000"/>
          <w:sz w:val="18"/>
          <w:szCs w:val="18"/>
          <w:lang w:eastAsia="en-IN"/>
        </w:rPr>
      </w:pPr>
      <w:ins w:id="469" w:author="Unknown">
        <w:r w:rsidRPr="00A73863">
          <w:rPr>
            <w:rFonts w:ascii="Verdana" w:eastAsia="Times New Roman" w:hAnsi="Verdana" w:cs="Times New Roman"/>
            <w:color w:val="000000"/>
            <w:sz w:val="18"/>
            <w:szCs w:val="18"/>
            <w:lang w:eastAsia="en-IN"/>
          </w:rPr>
          <w:t>Prints the stack trace (Hierarchy of methods where the exception occurred).</w:t>
        </w:r>
      </w:ins>
    </w:p>
    <w:p w:rsidR="00A73863" w:rsidRPr="00A73863" w:rsidRDefault="00A73863" w:rsidP="00A73863">
      <w:pPr>
        <w:numPr>
          <w:ilvl w:val="0"/>
          <w:numId w:val="13"/>
        </w:numPr>
        <w:shd w:val="clear" w:color="auto" w:fill="FFFFFF"/>
        <w:spacing w:before="54" w:after="100" w:afterAutospacing="1" w:line="285" w:lineRule="atLeast"/>
        <w:rPr>
          <w:ins w:id="470" w:author="Unknown"/>
          <w:rFonts w:ascii="Verdana" w:eastAsia="Times New Roman" w:hAnsi="Verdana" w:cs="Times New Roman"/>
          <w:color w:val="000000"/>
          <w:sz w:val="18"/>
          <w:szCs w:val="18"/>
          <w:lang w:eastAsia="en-IN"/>
        </w:rPr>
      </w:pPr>
      <w:ins w:id="471" w:author="Unknown">
        <w:r w:rsidRPr="00A73863">
          <w:rPr>
            <w:rFonts w:ascii="Verdana" w:eastAsia="Times New Roman" w:hAnsi="Verdana" w:cs="Times New Roman"/>
            <w:color w:val="000000"/>
            <w:sz w:val="18"/>
            <w:szCs w:val="18"/>
            <w:lang w:eastAsia="en-IN"/>
          </w:rPr>
          <w:t>Causes the program to terminate.</w:t>
        </w:r>
      </w:ins>
    </w:p>
    <w:p w:rsidR="00A73863" w:rsidRPr="00A73863" w:rsidRDefault="00A73863" w:rsidP="00A73863">
      <w:pPr>
        <w:shd w:val="clear" w:color="auto" w:fill="FFFFFF"/>
        <w:spacing w:before="100" w:beforeAutospacing="1" w:after="100" w:afterAutospacing="1" w:line="240" w:lineRule="auto"/>
        <w:rPr>
          <w:ins w:id="472" w:author="Unknown"/>
          <w:rFonts w:ascii="Verdana" w:eastAsia="Times New Roman" w:hAnsi="Verdana" w:cs="Times New Roman"/>
          <w:color w:val="000000"/>
          <w:sz w:val="18"/>
          <w:szCs w:val="18"/>
          <w:lang w:eastAsia="en-IN"/>
        </w:rPr>
      </w:pPr>
      <w:ins w:id="473" w:author="Unknown">
        <w:r w:rsidRPr="00A73863">
          <w:rPr>
            <w:rFonts w:ascii="Verdana" w:eastAsia="Times New Roman" w:hAnsi="Verdana" w:cs="Times New Roman"/>
            <w:color w:val="000000"/>
            <w:sz w:val="18"/>
            <w:szCs w:val="18"/>
            <w:lang w:eastAsia="en-IN"/>
          </w:rPr>
          <w:t>But if exception is handled by the application programmer, normal flow of the application is maintained i.e. rest of the code is executed.</w:t>
        </w:r>
      </w:ins>
    </w:p>
    <w:p w:rsidR="00AC3E75" w:rsidRDefault="00AC3E75"/>
    <w:sectPr w:rsidR="00AC3E75" w:rsidSect="00AC3E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0392"/>
    <w:multiLevelType w:val="multilevel"/>
    <w:tmpl w:val="330E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627BB"/>
    <w:multiLevelType w:val="multilevel"/>
    <w:tmpl w:val="E30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781A13"/>
    <w:multiLevelType w:val="multilevel"/>
    <w:tmpl w:val="EE34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E1CF7"/>
    <w:multiLevelType w:val="multilevel"/>
    <w:tmpl w:val="AA4E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95E14"/>
    <w:multiLevelType w:val="multilevel"/>
    <w:tmpl w:val="F282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A60DB"/>
    <w:multiLevelType w:val="multilevel"/>
    <w:tmpl w:val="08D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96148C"/>
    <w:multiLevelType w:val="multilevel"/>
    <w:tmpl w:val="0212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9E716E"/>
    <w:multiLevelType w:val="multilevel"/>
    <w:tmpl w:val="C5A4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A559EA"/>
    <w:multiLevelType w:val="multilevel"/>
    <w:tmpl w:val="76646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D25148"/>
    <w:multiLevelType w:val="multilevel"/>
    <w:tmpl w:val="FAD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F717F2"/>
    <w:multiLevelType w:val="multilevel"/>
    <w:tmpl w:val="AF0C0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705F4C25"/>
    <w:multiLevelType w:val="multilevel"/>
    <w:tmpl w:val="C23E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720E45"/>
    <w:multiLevelType w:val="multilevel"/>
    <w:tmpl w:val="E390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4"/>
  </w:num>
  <w:num w:numId="4">
    <w:abstractNumId w:val="5"/>
  </w:num>
  <w:num w:numId="5">
    <w:abstractNumId w:val="9"/>
  </w:num>
  <w:num w:numId="6">
    <w:abstractNumId w:val="11"/>
  </w:num>
  <w:num w:numId="7">
    <w:abstractNumId w:val="6"/>
  </w:num>
  <w:num w:numId="8">
    <w:abstractNumId w:val="2"/>
  </w:num>
  <w:num w:numId="9">
    <w:abstractNumId w:val="0"/>
  </w:num>
  <w:num w:numId="10">
    <w:abstractNumId w:val="7"/>
  </w:num>
  <w:num w:numId="11">
    <w:abstractNumId w:val="1"/>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73863"/>
    <w:rsid w:val="00A73863"/>
    <w:rsid w:val="00AC3E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E75"/>
  </w:style>
  <w:style w:type="paragraph" w:styleId="Heading1">
    <w:name w:val="heading 1"/>
    <w:basedOn w:val="Normal"/>
    <w:link w:val="Heading1Char"/>
    <w:uiPriority w:val="9"/>
    <w:qFormat/>
    <w:rsid w:val="00A738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38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738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863"/>
    <w:rPr>
      <w:rFonts w:ascii="Tahoma" w:hAnsi="Tahoma" w:cs="Tahoma"/>
      <w:sz w:val="16"/>
      <w:szCs w:val="16"/>
    </w:rPr>
  </w:style>
  <w:style w:type="character" w:customStyle="1" w:styleId="Heading1Char">
    <w:name w:val="Heading 1 Char"/>
    <w:basedOn w:val="DefaultParagraphFont"/>
    <w:link w:val="Heading1"/>
    <w:uiPriority w:val="9"/>
    <w:rsid w:val="00A738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38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738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738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3863"/>
    <w:rPr>
      <w:b/>
      <w:bCs/>
    </w:rPr>
  </w:style>
  <w:style w:type="character" w:styleId="Hyperlink">
    <w:name w:val="Hyperlink"/>
    <w:basedOn w:val="DefaultParagraphFont"/>
    <w:uiPriority w:val="99"/>
    <w:semiHidden/>
    <w:unhideWhenUsed/>
    <w:rsid w:val="00A73863"/>
    <w:rPr>
      <w:color w:val="0000FF"/>
      <w:u w:val="single"/>
    </w:rPr>
  </w:style>
  <w:style w:type="character" w:customStyle="1" w:styleId="keyword">
    <w:name w:val="keyword"/>
    <w:basedOn w:val="DefaultParagraphFont"/>
    <w:rsid w:val="00A73863"/>
  </w:style>
  <w:style w:type="character" w:customStyle="1" w:styleId="comment">
    <w:name w:val="comment"/>
    <w:basedOn w:val="DefaultParagraphFont"/>
    <w:rsid w:val="00A73863"/>
  </w:style>
  <w:style w:type="character" w:customStyle="1" w:styleId="number">
    <w:name w:val="number"/>
    <w:basedOn w:val="DefaultParagraphFont"/>
    <w:rsid w:val="00A73863"/>
  </w:style>
  <w:style w:type="character" w:customStyle="1" w:styleId="string">
    <w:name w:val="string"/>
    <w:basedOn w:val="DefaultParagraphFont"/>
    <w:rsid w:val="00A73863"/>
  </w:style>
  <w:style w:type="character" w:customStyle="1" w:styleId="testit">
    <w:name w:val="testit"/>
    <w:basedOn w:val="DefaultParagraphFont"/>
    <w:rsid w:val="00A73863"/>
  </w:style>
  <w:style w:type="paragraph" w:styleId="HTMLPreformatted">
    <w:name w:val="HTML Preformatted"/>
    <w:basedOn w:val="Normal"/>
    <w:link w:val="HTMLPreformattedChar"/>
    <w:uiPriority w:val="99"/>
    <w:semiHidden/>
    <w:unhideWhenUsed/>
    <w:rsid w:val="00A73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386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73777550">
      <w:bodyDiv w:val="1"/>
      <w:marLeft w:val="0"/>
      <w:marRight w:val="0"/>
      <w:marTop w:val="0"/>
      <w:marBottom w:val="0"/>
      <w:divBdr>
        <w:top w:val="none" w:sz="0" w:space="0" w:color="auto"/>
        <w:left w:val="none" w:sz="0" w:space="0" w:color="auto"/>
        <w:bottom w:val="none" w:sz="0" w:space="0" w:color="auto"/>
        <w:right w:val="none" w:sz="0" w:space="0" w:color="auto"/>
      </w:divBdr>
      <w:divsChild>
        <w:div w:id="42366224">
          <w:marLeft w:val="0"/>
          <w:marRight w:val="0"/>
          <w:marTop w:val="0"/>
          <w:marBottom w:val="109"/>
          <w:divBdr>
            <w:top w:val="single" w:sz="6" w:space="0" w:color="D5DDC6"/>
            <w:left w:val="single" w:sz="24" w:space="0" w:color="66BB55"/>
            <w:bottom w:val="single" w:sz="6" w:space="0" w:color="D5DDC6"/>
            <w:right w:val="single" w:sz="6" w:space="0" w:color="D5DDC6"/>
          </w:divBdr>
        </w:div>
        <w:div w:id="1468275932">
          <w:marLeft w:val="0"/>
          <w:marRight w:val="0"/>
          <w:marTop w:val="0"/>
          <w:marBottom w:val="109"/>
          <w:divBdr>
            <w:top w:val="single" w:sz="6" w:space="0" w:color="D5DDC6"/>
            <w:left w:val="single" w:sz="24" w:space="0" w:color="66BB55"/>
            <w:bottom w:val="single" w:sz="6" w:space="0" w:color="D5DDC6"/>
            <w:right w:val="single" w:sz="6" w:space="0" w:color="D5DDC6"/>
          </w:divBdr>
        </w:div>
        <w:div w:id="605506129">
          <w:marLeft w:val="0"/>
          <w:marRight w:val="0"/>
          <w:marTop w:val="0"/>
          <w:marBottom w:val="109"/>
          <w:divBdr>
            <w:top w:val="single" w:sz="6" w:space="0" w:color="D5DDC6"/>
            <w:left w:val="single" w:sz="24" w:space="0" w:color="66BB55"/>
            <w:bottom w:val="single" w:sz="6" w:space="0" w:color="D5DDC6"/>
            <w:right w:val="single" w:sz="6" w:space="0" w:color="D5DDC6"/>
          </w:divBdr>
        </w:div>
        <w:div w:id="318653322">
          <w:marLeft w:val="0"/>
          <w:marRight w:val="0"/>
          <w:marTop w:val="109"/>
          <w:marBottom w:val="0"/>
          <w:divBdr>
            <w:top w:val="single" w:sz="6" w:space="0" w:color="D5DDC6"/>
            <w:left w:val="single" w:sz="6" w:space="3" w:color="D5DDC6"/>
            <w:bottom w:val="single" w:sz="6" w:space="0" w:color="D5DDC6"/>
            <w:right w:val="single" w:sz="6" w:space="0" w:color="D5DDC6"/>
          </w:divBdr>
        </w:div>
        <w:div w:id="2064940460">
          <w:marLeft w:val="0"/>
          <w:marRight w:val="0"/>
          <w:marTop w:val="0"/>
          <w:marBottom w:val="109"/>
          <w:divBdr>
            <w:top w:val="single" w:sz="6" w:space="0" w:color="D5DDC6"/>
            <w:left w:val="single" w:sz="24" w:space="0" w:color="66BB55"/>
            <w:bottom w:val="single" w:sz="6" w:space="0" w:color="D5DDC6"/>
            <w:right w:val="single" w:sz="6" w:space="0" w:color="D5DDC6"/>
          </w:divBdr>
        </w:div>
        <w:div w:id="1710107363">
          <w:marLeft w:val="0"/>
          <w:marRight w:val="0"/>
          <w:marTop w:val="109"/>
          <w:marBottom w:val="0"/>
          <w:divBdr>
            <w:top w:val="single" w:sz="6" w:space="0" w:color="D5DDC6"/>
            <w:left w:val="single" w:sz="6" w:space="3" w:color="D5DDC6"/>
            <w:bottom w:val="single" w:sz="6" w:space="0" w:color="D5DDC6"/>
            <w:right w:val="single" w:sz="6" w:space="0" w:color="D5DDC6"/>
          </w:divBdr>
        </w:div>
        <w:div w:id="1368064430">
          <w:marLeft w:val="0"/>
          <w:marRight w:val="0"/>
          <w:marTop w:val="0"/>
          <w:marBottom w:val="109"/>
          <w:divBdr>
            <w:top w:val="single" w:sz="6" w:space="0" w:color="D5DDC6"/>
            <w:left w:val="single" w:sz="24" w:space="0" w:color="66BB55"/>
            <w:bottom w:val="single" w:sz="6" w:space="0" w:color="D5DDC6"/>
            <w:right w:val="single" w:sz="6" w:space="0" w:color="D5DDC6"/>
          </w:divBdr>
        </w:div>
        <w:div w:id="1761944821">
          <w:marLeft w:val="0"/>
          <w:marRight w:val="0"/>
          <w:marTop w:val="109"/>
          <w:marBottom w:val="0"/>
          <w:divBdr>
            <w:top w:val="single" w:sz="6" w:space="0" w:color="D5DDC6"/>
            <w:left w:val="single" w:sz="6" w:space="3" w:color="D5DDC6"/>
            <w:bottom w:val="single" w:sz="6" w:space="0" w:color="D5DDC6"/>
            <w:right w:val="single" w:sz="6" w:space="0" w:color="D5DDC6"/>
          </w:divBdr>
        </w:div>
        <w:div w:id="190649272">
          <w:marLeft w:val="0"/>
          <w:marRight w:val="0"/>
          <w:marTop w:val="0"/>
          <w:marBottom w:val="109"/>
          <w:divBdr>
            <w:top w:val="single" w:sz="6" w:space="0" w:color="D5DDC6"/>
            <w:left w:val="single" w:sz="24" w:space="0" w:color="66BB55"/>
            <w:bottom w:val="single" w:sz="6" w:space="0" w:color="D5DDC6"/>
            <w:right w:val="single" w:sz="6" w:space="0" w:color="D5DDC6"/>
          </w:divBdr>
        </w:div>
        <w:div w:id="439253672">
          <w:marLeft w:val="0"/>
          <w:marRight w:val="0"/>
          <w:marTop w:val="109"/>
          <w:marBottom w:val="0"/>
          <w:divBdr>
            <w:top w:val="single" w:sz="6" w:space="0" w:color="D5DDC6"/>
            <w:left w:val="single" w:sz="6" w:space="3" w:color="D5DDC6"/>
            <w:bottom w:val="single" w:sz="6" w:space="0" w:color="D5DDC6"/>
            <w:right w:val="single" w:sz="6" w:space="0" w:color="D5DDC6"/>
          </w:divBdr>
        </w:div>
        <w:div w:id="2111467292">
          <w:marLeft w:val="0"/>
          <w:marRight w:val="0"/>
          <w:marTop w:val="0"/>
          <w:marBottom w:val="109"/>
          <w:divBdr>
            <w:top w:val="single" w:sz="6" w:space="0" w:color="D5DDC6"/>
            <w:left w:val="single" w:sz="24" w:space="0" w:color="66BB55"/>
            <w:bottom w:val="single" w:sz="6" w:space="0" w:color="D5DDC6"/>
            <w:right w:val="single" w:sz="6" w:space="0" w:color="D5DDC6"/>
          </w:divBdr>
        </w:div>
        <w:div w:id="647705300">
          <w:marLeft w:val="0"/>
          <w:marRight w:val="0"/>
          <w:marTop w:val="109"/>
          <w:marBottom w:val="0"/>
          <w:divBdr>
            <w:top w:val="single" w:sz="6" w:space="0" w:color="D5DDC6"/>
            <w:left w:val="single" w:sz="6" w:space="3" w:color="D5DDC6"/>
            <w:bottom w:val="single" w:sz="6" w:space="0" w:color="D5DDC6"/>
            <w:right w:val="single" w:sz="6" w:space="0" w:color="D5DDC6"/>
          </w:divBdr>
        </w:div>
        <w:div w:id="396128849">
          <w:marLeft w:val="0"/>
          <w:marRight w:val="0"/>
          <w:marTop w:val="0"/>
          <w:marBottom w:val="109"/>
          <w:divBdr>
            <w:top w:val="single" w:sz="6" w:space="0" w:color="D5DDC6"/>
            <w:left w:val="single" w:sz="24" w:space="0" w:color="66BB55"/>
            <w:bottom w:val="single" w:sz="6" w:space="0" w:color="D5DDC6"/>
            <w:right w:val="single" w:sz="6" w:space="0" w:color="D5DDC6"/>
          </w:divBdr>
        </w:div>
        <w:div w:id="1068766380">
          <w:marLeft w:val="0"/>
          <w:marRight w:val="0"/>
          <w:marTop w:val="109"/>
          <w:marBottom w:val="0"/>
          <w:divBdr>
            <w:top w:val="single" w:sz="6" w:space="0" w:color="D5DDC6"/>
            <w:left w:val="single" w:sz="6" w:space="3" w:color="D5DDC6"/>
            <w:bottom w:val="single" w:sz="6" w:space="0" w:color="D5DDC6"/>
            <w:right w:val="single" w:sz="6" w:space="0" w:color="D5DDC6"/>
          </w:divBdr>
        </w:div>
        <w:div w:id="243494378">
          <w:marLeft w:val="0"/>
          <w:marRight w:val="0"/>
          <w:marTop w:val="0"/>
          <w:marBottom w:val="109"/>
          <w:divBdr>
            <w:top w:val="single" w:sz="6" w:space="0" w:color="D5DDC6"/>
            <w:left w:val="single" w:sz="24" w:space="0" w:color="66BB55"/>
            <w:bottom w:val="single" w:sz="6" w:space="0" w:color="D5DDC6"/>
            <w:right w:val="single" w:sz="6" w:space="0" w:color="D5DDC6"/>
          </w:divBdr>
        </w:div>
        <w:div w:id="1651204137">
          <w:marLeft w:val="0"/>
          <w:marRight w:val="0"/>
          <w:marTop w:val="109"/>
          <w:marBottom w:val="0"/>
          <w:divBdr>
            <w:top w:val="single" w:sz="6" w:space="0" w:color="D5DDC6"/>
            <w:left w:val="single" w:sz="6" w:space="3" w:color="D5DDC6"/>
            <w:bottom w:val="single" w:sz="6" w:space="0" w:color="D5DDC6"/>
            <w:right w:val="single" w:sz="6" w:space="0" w:color="D5DDC6"/>
          </w:divBdr>
        </w:div>
        <w:div w:id="800414899">
          <w:marLeft w:val="0"/>
          <w:marRight w:val="0"/>
          <w:marTop w:val="0"/>
          <w:marBottom w:val="109"/>
          <w:divBdr>
            <w:top w:val="single" w:sz="6" w:space="0" w:color="D5DDC6"/>
            <w:left w:val="single" w:sz="24" w:space="0" w:color="66BB55"/>
            <w:bottom w:val="single" w:sz="6" w:space="0" w:color="D5DDC6"/>
            <w:right w:val="single" w:sz="6" w:space="0" w:color="D5DDC6"/>
          </w:divBdr>
        </w:div>
        <w:div w:id="1340813212">
          <w:marLeft w:val="0"/>
          <w:marRight w:val="0"/>
          <w:marTop w:val="109"/>
          <w:marBottom w:val="0"/>
          <w:divBdr>
            <w:top w:val="single" w:sz="6" w:space="0" w:color="D5DDC6"/>
            <w:left w:val="single" w:sz="6" w:space="3" w:color="D5DDC6"/>
            <w:bottom w:val="single" w:sz="6" w:space="0" w:color="D5DDC6"/>
            <w:right w:val="single" w:sz="6" w:space="0" w:color="D5DDC6"/>
          </w:divBdr>
        </w:div>
        <w:div w:id="1452482189">
          <w:marLeft w:val="0"/>
          <w:marRight w:val="0"/>
          <w:marTop w:val="0"/>
          <w:marBottom w:val="109"/>
          <w:divBdr>
            <w:top w:val="single" w:sz="6" w:space="0" w:color="D5DDC6"/>
            <w:left w:val="single" w:sz="24" w:space="0" w:color="66BB55"/>
            <w:bottom w:val="single" w:sz="6" w:space="0" w:color="D5DDC6"/>
            <w:right w:val="single" w:sz="6" w:space="0" w:color="D5DDC6"/>
          </w:divBdr>
        </w:div>
        <w:div w:id="630329657">
          <w:marLeft w:val="0"/>
          <w:marRight w:val="0"/>
          <w:marTop w:val="109"/>
          <w:marBottom w:val="0"/>
          <w:divBdr>
            <w:top w:val="single" w:sz="6" w:space="0" w:color="D5DDC6"/>
            <w:left w:val="single" w:sz="6" w:space="3" w:color="D5DDC6"/>
            <w:bottom w:val="single" w:sz="6" w:space="0" w:color="D5DDC6"/>
            <w:right w:val="single" w:sz="6" w:space="0" w:color="D5DDC6"/>
          </w:divBdr>
        </w:div>
        <w:div w:id="728530655">
          <w:marLeft w:val="0"/>
          <w:marRight w:val="0"/>
          <w:marTop w:val="0"/>
          <w:marBottom w:val="109"/>
          <w:divBdr>
            <w:top w:val="single" w:sz="6" w:space="0" w:color="D5DDC6"/>
            <w:left w:val="single" w:sz="24" w:space="0" w:color="66BB55"/>
            <w:bottom w:val="single" w:sz="6" w:space="0" w:color="D5DDC6"/>
            <w:right w:val="single" w:sz="6" w:space="0" w:color="D5DDC6"/>
          </w:divBdr>
        </w:div>
        <w:div w:id="1910536733">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2019-06-10T16:30:00Z</dcterms:created>
  <dcterms:modified xsi:type="dcterms:W3CDTF">2019-06-10T16:32:00Z</dcterms:modified>
</cp:coreProperties>
</file>