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085F" w:rsidRPr="0012085F" w:rsidRDefault="0012085F" w:rsidP="0012085F">
      <w:pPr>
        <w:shd w:val="clear" w:color="auto" w:fill="FFFFFF"/>
        <w:spacing w:before="68" w:after="100" w:afterAutospacing="1" w:line="312" w:lineRule="atLeast"/>
        <w:outlineLvl w:val="0"/>
        <w:rPr>
          <w:rFonts w:ascii="Helvetica" w:eastAsia="Times New Roman" w:hAnsi="Helvetica" w:cs="Helvetica"/>
          <w:color w:val="610B38"/>
          <w:kern w:val="36"/>
          <w:sz w:val="39"/>
          <w:szCs w:val="39"/>
          <w:lang w:eastAsia="en-IN"/>
        </w:rPr>
      </w:pPr>
      <w:r w:rsidRPr="0012085F">
        <w:rPr>
          <w:rFonts w:ascii="Helvetica" w:eastAsia="Times New Roman" w:hAnsi="Helvetica" w:cs="Helvetica"/>
          <w:color w:val="610B38"/>
          <w:kern w:val="36"/>
          <w:sz w:val="39"/>
          <w:szCs w:val="39"/>
          <w:lang w:eastAsia="en-IN"/>
        </w:rPr>
        <w:t>Java finally block</w:t>
      </w:r>
    </w:p>
    <w:p w:rsidR="0012085F" w:rsidRPr="0012085F" w:rsidRDefault="0012085F" w:rsidP="0012085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12085F">
        <w:rPr>
          <w:rFonts w:ascii="Verdana" w:eastAsia="Times New Roman" w:hAnsi="Verdana" w:cs="Times New Roman"/>
          <w:b/>
          <w:bCs/>
          <w:color w:val="000000"/>
          <w:sz w:val="18"/>
          <w:lang w:eastAsia="en-IN"/>
        </w:rPr>
        <w:t>Java finally block</w:t>
      </w:r>
      <w:r w:rsidRPr="0012085F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 is a block that is used </w:t>
      </w:r>
      <w:r w:rsidRPr="0012085F">
        <w:rPr>
          <w:rFonts w:ascii="Verdana" w:eastAsia="Times New Roman" w:hAnsi="Verdana" w:cs="Times New Roman"/>
          <w:i/>
          <w:iCs/>
          <w:color w:val="000000"/>
          <w:sz w:val="18"/>
          <w:lang w:eastAsia="en-IN"/>
        </w:rPr>
        <w:t>to execute important code</w:t>
      </w:r>
      <w:r w:rsidRPr="0012085F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 such as closing connection, stream etc.</w:t>
      </w:r>
    </w:p>
    <w:p w:rsidR="0012085F" w:rsidRPr="0012085F" w:rsidRDefault="0012085F" w:rsidP="0012085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12085F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Java finally block is always executed whether exception is handled or not.</w:t>
      </w:r>
    </w:p>
    <w:p w:rsidR="0012085F" w:rsidRPr="0012085F" w:rsidRDefault="0012085F" w:rsidP="0012085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12085F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Java finally block follows try or catch block.</w:t>
      </w:r>
    </w:p>
    <w:p w:rsidR="0012085F" w:rsidRPr="0012085F" w:rsidRDefault="0012085F" w:rsidP="001208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4451350" cy="5305425"/>
            <wp:effectExtent l="19050" t="0" r="6350" b="0"/>
            <wp:docPr id="1" name="Picture 1" descr="java finall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 finally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350" cy="530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085F" w:rsidRPr="0012085F" w:rsidRDefault="0012085F" w:rsidP="0012085F">
      <w:pPr>
        <w:pBdr>
          <w:top w:val="single" w:sz="6" w:space="10" w:color="FFC0CB"/>
          <w:left w:val="single" w:sz="18" w:space="27" w:color="FFA500"/>
          <w:bottom w:val="single" w:sz="6" w:space="10" w:color="FFC0CB"/>
          <w:right w:val="single" w:sz="6" w:space="10" w:color="FFC0CB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color w:val="008000"/>
          <w:sz w:val="19"/>
          <w:szCs w:val="19"/>
          <w:lang w:eastAsia="en-IN"/>
        </w:rPr>
      </w:pPr>
      <w:r w:rsidRPr="0012085F">
        <w:rPr>
          <w:rFonts w:ascii="Arial" w:eastAsia="Times New Roman" w:hAnsi="Arial" w:cs="Arial"/>
          <w:color w:val="008000"/>
          <w:sz w:val="19"/>
          <w:szCs w:val="19"/>
          <w:lang w:eastAsia="en-IN"/>
        </w:rPr>
        <w:t>Note: If you don't handle exception, before terminating the program, JVM executes finally block(if any).</w:t>
      </w:r>
    </w:p>
    <w:p w:rsidR="0012085F" w:rsidRPr="0012085F" w:rsidRDefault="0012085F" w:rsidP="001208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085F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.7pt" o:hralign="center" o:hrstd="t" o:hrnoshade="t" o:hr="t" fillcolor="#d4d4d4" stroked="f"/>
        </w:pict>
      </w:r>
    </w:p>
    <w:p w:rsidR="0012085F" w:rsidRPr="0012085F" w:rsidRDefault="0012085F" w:rsidP="0012085F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Helvetica"/>
          <w:color w:val="610B38"/>
          <w:sz w:val="34"/>
          <w:szCs w:val="34"/>
          <w:lang w:eastAsia="en-IN"/>
        </w:rPr>
      </w:pPr>
      <w:r w:rsidRPr="0012085F">
        <w:rPr>
          <w:rFonts w:ascii="Helvetica" w:eastAsia="Times New Roman" w:hAnsi="Helvetica" w:cs="Helvetica"/>
          <w:color w:val="610B38"/>
          <w:sz w:val="34"/>
          <w:szCs w:val="34"/>
          <w:lang w:eastAsia="en-IN"/>
        </w:rPr>
        <w:t>Why use java finally</w:t>
      </w:r>
    </w:p>
    <w:p w:rsidR="0012085F" w:rsidRPr="0012085F" w:rsidRDefault="0012085F" w:rsidP="0012085F">
      <w:pPr>
        <w:numPr>
          <w:ilvl w:val="0"/>
          <w:numId w:val="1"/>
        </w:numPr>
        <w:shd w:val="clear" w:color="auto" w:fill="FFFFFF"/>
        <w:spacing w:before="54" w:after="100" w:afterAutospacing="1" w:line="285" w:lineRule="atLeast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12085F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Finally block in java can be used to put "cleanup" code such as closing a file, closing connection etc.</w:t>
      </w:r>
    </w:p>
    <w:p w:rsidR="0012085F" w:rsidRPr="0012085F" w:rsidRDefault="0012085F" w:rsidP="001208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085F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pict>
          <v:rect id="_x0000_i1026" style="width:0;height:.7pt" o:hralign="center" o:hrstd="t" o:hrnoshade="t" o:hr="t" fillcolor="#d4d4d4" stroked="f"/>
        </w:pict>
      </w:r>
    </w:p>
    <w:p w:rsidR="0012085F" w:rsidRPr="0012085F" w:rsidRDefault="0012085F" w:rsidP="0012085F">
      <w:pPr>
        <w:shd w:val="clear" w:color="auto" w:fill="FFFFFF"/>
        <w:spacing w:before="100" w:beforeAutospacing="1" w:after="100" w:afterAutospacing="1" w:line="312" w:lineRule="atLeast"/>
        <w:outlineLvl w:val="1"/>
        <w:rPr>
          <w:ins w:id="0" w:author="Unknown"/>
          <w:rFonts w:ascii="Helvetica" w:eastAsia="Times New Roman" w:hAnsi="Helvetica" w:cs="Helvetica"/>
          <w:color w:val="610B38"/>
          <w:sz w:val="34"/>
          <w:szCs w:val="34"/>
          <w:lang w:eastAsia="en-IN"/>
        </w:rPr>
      </w:pPr>
      <w:ins w:id="1" w:author="Unknown">
        <w:r w:rsidRPr="0012085F">
          <w:rPr>
            <w:rFonts w:ascii="Helvetica" w:eastAsia="Times New Roman" w:hAnsi="Helvetica" w:cs="Helvetica"/>
            <w:color w:val="610B38"/>
            <w:sz w:val="34"/>
            <w:szCs w:val="34"/>
            <w:lang w:eastAsia="en-IN"/>
          </w:rPr>
          <w:t>Usage of Java finally</w:t>
        </w:r>
      </w:ins>
    </w:p>
    <w:p w:rsidR="0012085F" w:rsidRPr="0012085F" w:rsidRDefault="0012085F" w:rsidP="0012085F">
      <w:pPr>
        <w:shd w:val="clear" w:color="auto" w:fill="FFFFFF"/>
        <w:spacing w:before="100" w:beforeAutospacing="1" w:after="100" w:afterAutospacing="1" w:line="240" w:lineRule="auto"/>
        <w:rPr>
          <w:ins w:id="2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3" w:author="Unknown">
        <w:r w:rsidRPr="0012085F">
          <w:rPr>
            <w:rFonts w:ascii="Verdana" w:eastAsia="Times New Roman" w:hAnsi="Verdana" w:cs="Times New Roman"/>
            <w:color w:val="000000"/>
            <w:sz w:val="18"/>
            <w:szCs w:val="18"/>
            <w:lang w:eastAsia="en-IN"/>
          </w:rPr>
          <w:t>Let's see the different cases where java finally block can be used.</w:t>
        </w:r>
      </w:ins>
    </w:p>
    <w:p w:rsidR="0012085F" w:rsidRPr="0012085F" w:rsidRDefault="0012085F" w:rsidP="0012085F">
      <w:pPr>
        <w:shd w:val="clear" w:color="auto" w:fill="FFFFFF"/>
        <w:spacing w:before="100" w:beforeAutospacing="1" w:after="100" w:afterAutospacing="1" w:line="312" w:lineRule="atLeast"/>
        <w:outlineLvl w:val="2"/>
        <w:rPr>
          <w:ins w:id="4" w:author="Unknown"/>
          <w:rFonts w:ascii="Helvetica" w:eastAsia="Times New Roman" w:hAnsi="Helvetica" w:cs="Helvetica"/>
          <w:color w:val="610B4B"/>
          <w:sz w:val="29"/>
          <w:szCs w:val="29"/>
          <w:lang w:eastAsia="en-IN"/>
        </w:rPr>
      </w:pPr>
      <w:ins w:id="5" w:author="Unknown">
        <w:r w:rsidRPr="0012085F">
          <w:rPr>
            <w:rFonts w:ascii="Helvetica" w:eastAsia="Times New Roman" w:hAnsi="Helvetica" w:cs="Helvetica"/>
            <w:color w:val="610B4B"/>
            <w:sz w:val="29"/>
            <w:szCs w:val="29"/>
            <w:lang w:eastAsia="en-IN"/>
          </w:rPr>
          <w:t>Case 1</w:t>
        </w:r>
      </w:ins>
    </w:p>
    <w:p w:rsidR="0012085F" w:rsidRPr="0012085F" w:rsidRDefault="0012085F" w:rsidP="0012085F">
      <w:pPr>
        <w:shd w:val="clear" w:color="auto" w:fill="FFFFFF"/>
        <w:spacing w:before="100" w:beforeAutospacing="1" w:after="100" w:afterAutospacing="1" w:line="240" w:lineRule="auto"/>
        <w:rPr>
          <w:ins w:id="6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7" w:author="Unknown">
        <w:r w:rsidRPr="0012085F">
          <w:rPr>
            <w:rFonts w:ascii="Verdana" w:eastAsia="Times New Roman" w:hAnsi="Verdana" w:cs="Times New Roman"/>
            <w:color w:val="000000"/>
            <w:sz w:val="18"/>
            <w:szCs w:val="18"/>
            <w:lang w:eastAsia="en-IN"/>
          </w:rPr>
          <w:t>Let's see the java finally example where </w:t>
        </w:r>
        <w:r w:rsidRPr="0012085F">
          <w:rPr>
            <w:rFonts w:ascii="Verdana" w:eastAsia="Times New Roman" w:hAnsi="Verdana" w:cs="Times New Roman"/>
            <w:b/>
            <w:bCs/>
            <w:color w:val="000000"/>
            <w:sz w:val="18"/>
            <w:lang w:eastAsia="en-IN"/>
          </w:rPr>
          <w:t>exception doesn't occur</w:t>
        </w:r>
        <w:r w:rsidRPr="0012085F">
          <w:rPr>
            <w:rFonts w:ascii="Verdana" w:eastAsia="Times New Roman" w:hAnsi="Verdana" w:cs="Times New Roman"/>
            <w:color w:val="000000"/>
            <w:sz w:val="18"/>
            <w:szCs w:val="18"/>
            <w:lang w:eastAsia="en-IN"/>
          </w:rPr>
          <w:t>.</w:t>
        </w:r>
      </w:ins>
    </w:p>
    <w:p w:rsidR="0012085F" w:rsidRPr="0012085F" w:rsidRDefault="0012085F" w:rsidP="0012085F">
      <w:pPr>
        <w:numPr>
          <w:ilvl w:val="0"/>
          <w:numId w:val="2"/>
        </w:numPr>
        <w:shd w:val="clear" w:color="auto" w:fill="FFFFFF"/>
        <w:spacing w:after="0" w:line="285" w:lineRule="atLeast"/>
        <w:ind w:left="0"/>
        <w:rPr>
          <w:ins w:id="8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9" w:author="Unknown">
        <w:r w:rsidRPr="0012085F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class</w:t>
        </w:r>
        <w:r w:rsidRPr="0012085F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</w:t>
        </w:r>
        <w:proofErr w:type="spellStart"/>
        <w:r w:rsidRPr="0012085F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TestFinallyBlock</w:t>
        </w:r>
        <w:proofErr w:type="spellEnd"/>
        <w:r w:rsidRPr="0012085F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{  </w:t>
        </w:r>
      </w:ins>
    </w:p>
    <w:p w:rsidR="0012085F" w:rsidRPr="0012085F" w:rsidRDefault="0012085F" w:rsidP="0012085F">
      <w:pPr>
        <w:numPr>
          <w:ilvl w:val="0"/>
          <w:numId w:val="2"/>
        </w:numPr>
        <w:shd w:val="clear" w:color="auto" w:fill="FFFFFF"/>
        <w:spacing w:after="0" w:line="285" w:lineRule="atLeast"/>
        <w:ind w:left="0"/>
        <w:rPr>
          <w:ins w:id="10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11" w:author="Unknown">
        <w:r w:rsidRPr="0012085F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</w:t>
        </w:r>
        <w:r w:rsidRPr="0012085F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public</w:t>
        </w:r>
        <w:r w:rsidRPr="0012085F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</w:t>
        </w:r>
        <w:r w:rsidRPr="0012085F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static</w:t>
        </w:r>
        <w:r w:rsidRPr="0012085F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</w:t>
        </w:r>
        <w:r w:rsidRPr="0012085F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void</w:t>
        </w:r>
        <w:r w:rsidRPr="0012085F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main(String </w:t>
        </w:r>
        <w:proofErr w:type="spellStart"/>
        <w:r w:rsidRPr="0012085F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args</w:t>
        </w:r>
        <w:proofErr w:type="spellEnd"/>
        <w:r w:rsidRPr="0012085F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[]){  </w:t>
        </w:r>
      </w:ins>
    </w:p>
    <w:p w:rsidR="0012085F" w:rsidRPr="0012085F" w:rsidRDefault="0012085F" w:rsidP="0012085F">
      <w:pPr>
        <w:numPr>
          <w:ilvl w:val="0"/>
          <w:numId w:val="2"/>
        </w:numPr>
        <w:shd w:val="clear" w:color="auto" w:fill="FFFFFF"/>
        <w:spacing w:after="0" w:line="285" w:lineRule="atLeast"/>
        <w:ind w:left="0"/>
        <w:rPr>
          <w:ins w:id="12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13" w:author="Unknown">
        <w:r w:rsidRPr="0012085F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</w:t>
        </w:r>
        <w:r w:rsidRPr="0012085F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try</w:t>
        </w:r>
        <w:r w:rsidRPr="0012085F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{  </w:t>
        </w:r>
      </w:ins>
    </w:p>
    <w:p w:rsidR="0012085F" w:rsidRPr="0012085F" w:rsidRDefault="0012085F" w:rsidP="0012085F">
      <w:pPr>
        <w:numPr>
          <w:ilvl w:val="0"/>
          <w:numId w:val="2"/>
        </w:numPr>
        <w:shd w:val="clear" w:color="auto" w:fill="FFFFFF"/>
        <w:spacing w:after="0" w:line="285" w:lineRule="atLeast"/>
        <w:ind w:left="0"/>
        <w:rPr>
          <w:ins w:id="14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15" w:author="Unknown">
        <w:r w:rsidRPr="0012085F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</w:t>
        </w:r>
        <w:proofErr w:type="spellStart"/>
        <w:r w:rsidRPr="0012085F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int</w:t>
        </w:r>
        <w:proofErr w:type="spellEnd"/>
        <w:r w:rsidRPr="0012085F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data=</w:t>
        </w:r>
        <w:r w:rsidRPr="0012085F">
          <w:rPr>
            <w:rFonts w:ascii="Verdana" w:eastAsia="Times New Roman" w:hAnsi="Verdana" w:cs="Times New Roman"/>
            <w:color w:val="C00000"/>
            <w:sz w:val="18"/>
            <w:lang w:eastAsia="en-IN"/>
          </w:rPr>
          <w:t>25</w:t>
        </w:r>
        <w:r w:rsidRPr="0012085F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/</w:t>
        </w:r>
        <w:r w:rsidRPr="0012085F">
          <w:rPr>
            <w:rFonts w:ascii="Verdana" w:eastAsia="Times New Roman" w:hAnsi="Verdana" w:cs="Times New Roman"/>
            <w:color w:val="C00000"/>
            <w:sz w:val="18"/>
            <w:lang w:eastAsia="en-IN"/>
          </w:rPr>
          <w:t>5</w:t>
        </w:r>
        <w:r w:rsidRPr="0012085F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;  </w:t>
        </w:r>
      </w:ins>
    </w:p>
    <w:p w:rsidR="0012085F" w:rsidRPr="0012085F" w:rsidRDefault="0012085F" w:rsidP="0012085F">
      <w:pPr>
        <w:numPr>
          <w:ilvl w:val="0"/>
          <w:numId w:val="2"/>
        </w:numPr>
        <w:shd w:val="clear" w:color="auto" w:fill="FFFFFF"/>
        <w:spacing w:after="0" w:line="285" w:lineRule="atLeast"/>
        <w:ind w:left="0"/>
        <w:rPr>
          <w:ins w:id="16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17" w:author="Unknown">
        <w:r w:rsidRPr="0012085F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</w:t>
        </w:r>
        <w:proofErr w:type="spellStart"/>
        <w:r w:rsidRPr="0012085F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System.out.println</w:t>
        </w:r>
        <w:proofErr w:type="spellEnd"/>
        <w:r w:rsidRPr="0012085F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(data);  </w:t>
        </w:r>
      </w:ins>
    </w:p>
    <w:p w:rsidR="0012085F" w:rsidRPr="0012085F" w:rsidRDefault="0012085F" w:rsidP="0012085F">
      <w:pPr>
        <w:numPr>
          <w:ilvl w:val="0"/>
          <w:numId w:val="2"/>
        </w:numPr>
        <w:shd w:val="clear" w:color="auto" w:fill="FFFFFF"/>
        <w:spacing w:after="0" w:line="285" w:lineRule="atLeast"/>
        <w:ind w:left="0"/>
        <w:rPr>
          <w:ins w:id="18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19" w:author="Unknown">
        <w:r w:rsidRPr="0012085F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}  </w:t>
        </w:r>
      </w:ins>
    </w:p>
    <w:p w:rsidR="0012085F" w:rsidRPr="0012085F" w:rsidRDefault="0012085F" w:rsidP="0012085F">
      <w:pPr>
        <w:numPr>
          <w:ilvl w:val="0"/>
          <w:numId w:val="2"/>
        </w:numPr>
        <w:shd w:val="clear" w:color="auto" w:fill="FFFFFF"/>
        <w:spacing w:after="0" w:line="285" w:lineRule="atLeast"/>
        <w:ind w:left="0"/>
        <w:rPr>
          <w:ins w:id="20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21" w:author="Unknown">
        <w:r w:rsidRPr="0012085F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</w:t>
        </w:r>
        <w:r w:rsidRPr="0012085F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catch</w:t>
        </w:r>
        <w:r w:rsidRPr="0012085F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(</w:t>
        </w:r>
        <w:proofErr w:type="spellStart"/>
        <w:r w:rsidRPr="0012085F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NullPointerException</w:t>
        </w:r>
        <w:proofErr w:type="spellEnd"/>
        <w:r w:rsidRPr="0012085F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e){</w:t>
        </w:r>
        <w:proofErr w:type="spellStart"/>
        <w:r w:rsidRPr="0012085F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System.out.println</w:t>
        </w:r>
        <w:proofErr w:type="spellEnd"/>
        <w:r w:rsidRPr="0012085F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(e);}  </w:t>
        </w:r>
      </w:ins>
    </w:p>
    <w:p w:rsidR="0012085F" w:rsidRPr="0012085F" w:rsidRDefault="0012085F" w:rsidP="0012085F">
      <w:pPr>
        <w:numPr>
          <w:ilvl w:val="0"/>
          <w:numId w:val="2"/>
        </w:numPr>
        <w:shd w:val="clear" w:color="auto" w:fill="FFFFFF"/>
        <w:spacing w:after="0" w:line="285" w:lineRule="atLeast"/>
        <w:ind w:left="0"/>
        <w:rPr>
          <w:ins w:id="22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23" w:author="Unknown">
        <w:r w:rsidRPr="0012085F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</w:t>
        </w:r>
        <w:r w:rsidRPr="0012085F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finally</w:t>
        </w:r>
        <w:r w:rsidRPr="0012085F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{System.out.println(</w:t>
        </w:r>
        <w:r w:rsidRPr="0012085F">
          <w:rPr>
            <w:rFonts w:ascii="Verdana" w:eastAsia="Times New Roman" w:hAnsi="Verdana" w:cs="Times New Roman"/>
            <w:color w:val="0000FF"/>
            <w:sz w:val="18"/>
            <w:lang w:eastAsia="en-IN"/>
          </w:rPr>
          <w:t>"finally block is always executed"</w:t>
        </w:r>
        <w:r w:rsidRPr="0012085F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);}  </w:t>
        </w:r>
      </w:ins>
    </w:p>
    <w:p w:rsidR="0012085F" w:rsidRPr="0012085F" w:rsidRDefault="0012085F" w:rsidP="0012085F">
      <w:pPr>
        <w:numPr>
          <w:ilvl w:val="0"/>
          <w:numId w:val="2"/>
        </w:numPr>
        <w:shd w:val="clear" w:color="auto" w:fill="FFFFFF"/>
        <w:spacing w:after="0" w:line="285" w:lineRule="atLeast"/>
        <w:ind w:left="0"/>
        <w:rPr>
          <w:ins w:id="24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25" w:author="Unknown">
        <w:r w:rsidRPr="0012085F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</w:t>
        </w:r>
        <w:proofErr w:type="spellStart"/>
        <w:r w:rsidRPr="0012085F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System.out.println</w:t>
        </w:r>
        <w:proofErr w:type="spellEnd"/>
        <w:r w:rsidRPr="0012085F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(</w:t>
        </w:r>
        <w:r w:rsidRPr="0012085F">
          <w:rPr>
            <w:rFonts w:ascii="Verdana" w:eastAsia="Times New Roman" w:hAnsi="Verdana" w:cs="Times New Roman"/>
            <w:color w:val="0000FF"/>
            <w:sz w:val="18"/>
            <w:lang w:eastAsia="en-IN"/>
          </w:rPr>
          <w:t>"rest of the code..."</w:t>
        </w:r>
        <w:r w:rsidRPr="0012085F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);  </w:t>
        </w:r>
      </w:ins>
    </w:p>
    <w:p w:rsidR="0012085F" w:rsidRPr="0012085F" w:rsidRDefault="0012085F" w:rsidP="0012085F">
      <w:pPr>
        <w:numPr>
          <w:ilvl w:val="0"/>
          <w:numId w:val="2"/>
        </w:numPr>
        <w:shd w:val="clear" w:color="auto" w:fill="FFFFFF"/>
        <w:spacing w:after="0" w:line="285" w:lineRule="atLeast"/>
        <w:ind w:left="0"/>
        <w:rPr>
          <w:ins w:id="26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27" w:author="Unknown">
        <w:r w:rsidRPr="0012085F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}  </w:t>
        </w:r>
      </w:ins>
    </w:p>
    <w:p w:rsidR="0012085F" w:rsidRPr="0012085F" w:rsidRDefault="0012085F" w:rsidP="0012085F">
      <w:pPr>
        <w:numPr>
          <w:ilvl w:val="0"/>
          <w:numId w:val="2"/>
        </w:numPr>
        <w:shd w:val="clear" w:color="auto" w:fill="FFFFFF"/>
        <w:spacing w:after="109" w:line="285" w:lineRule="atLeast"/>
        <w:ind w:left="0"/>
        <w:rPr>
          <w:ins w:id="28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29" w:author="Unknown">
        <w:r w:rsidRPr="0012085F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}  </w:t>
        </w:r>
      </w:ins>
    </w:p>
    <w:p w:rsidR="0012085F" w:rsidRPr="0012085F" w:rsidRDefault="0012085F" w:rsidP="0012085F">
      <w:pPr>
        <w:spacing w:after="0" w:line="240" w:lineRule="auto"/>
        <w:rPr>
          <w:ins w:id="30" w:author="Unknown"/>
          <w:rFonts w:ascii="Times New Roman" w:eastAsia="Times New Roman" w:hAnsi="Times New Roman" w:cs="Times New Roman"/>
          <w:sz w:val="24"/>
          <w:szCs w:val="24"/>
          <w:lang w:eastAsia="en-IN"/>
        </w:rPr>
      </w:pPr>
      <w:ins w:id="31" w:author="Unknown">
        <w:r w:rsidRPr="0012085F">
          <w:rPr>
            <w:rFonts w:ascii="Verdana" w:eastAsia="Times New Roman" w:hAnsi="Verdana" w:cs="Times New Roman"/>
            <w:color w:val="000000"/>
            <w:sz w:val="18"/>
            <w:lang w:eastAsia="en-IN"/>
          </w:rPr>
          <w:fldChar w:fldCharType="begin"/>
        </w:r>
        <w:r w:rsidRPr="0012085F">
          <w:rPr>
            <w:rFonts w:ascii="Verdana" w:eastAsia="Times New Roman" w:hAnsi="Verdana" w:cs="Times New Roman"/>
            <w:color w:val="000000"/>
            <w:sz w:val="18"/>
            <w:lang w:eastAsia="en-IN"/>
          </w:rPr>
          <w:instrText xml:space="preserve"> HYPERLINK "http://www.javatpoint.com/opr/test.jsp?filename=TestFinallyBlock" \t "_blank" </w:instrText>
        </w:r>
        <w:r w:rsidRPr="0012085F">
          <w:rPr>
            <w:rFonts w:ascii="Verdana" w:eastAsia="Times New Roman" w:hAnsi="Verdana" w:cs="Times New Roman"/>
            <w:color w:val="000000"/>
            <w:sz w:val="18"/>
            <w:lang w:eastAsia="en-IN"/>
          </w:rPr>
          <w:fldChar w:fldCharType="separate"/>
        </w:r>
        <w:r w:rsidRPr="0012085F">
          <w:rPr>
            <w:rFonts w:ascii="Verdana" w:eastAsia="Times New Roman" w:hAnsi="Verdana" w:cs="Times New Roman"/>
            <w:b/>
            <w:bCs/>
            <w:color w:val="FFFFFF"/>
            <w:sz w:val="18"/>
            <w:lang w:eastAsia="en-IN"/>
          </w:rPr>
          <w:t>Test it Now</w:t>
        </w:r>
        <w:r w:rsidRPr="0012085F">
          <w:rPr>
            <w:rFonts w:ascii="Verdana" w:eastAsia="Times New Roman" w:hAnsi="Verdana" w:cs="Times New Roman"/>
            <w:color w:val="000000"/>
            <w:sz w:val="18"/>
            <w:lang w:eastAsia="en-IN"/>
          </w:rPr>
          <w:fldChar w:fldCharType="end"/>
        </w:r>
      </w:ins>
    </w:p>
    <w:p w:rsidR="0012085F" w:rsidRPr="0012085F" w:rsidRDefault="0012085F" w:rsidP="0012085F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2" w:author="Unknown"/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ins w:id="33" w:author="Unknown">
        <w:r w:rsidRPr="0012085F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Output:5</w:t>
        </w:r>
      </w:ins>
    </w:p>
    <w:p w:rsidR="0012085F" w:rsidRPr="0012085F" w:rsidRDefault="0012085F" w:rsidP="0012085F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4" w:author="Unknown"/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ins w:id="35" w:author="Unknown">
        <w:r w:rsidRPr="0012085F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 xml:space="preserve">       finally block is always executed</w:t>
        </w:r>
      </w:ins>
    </w:p>
    <w:p w:rsidR="0012085F" w:rsidRPr="0012085F" w:rsidRDefault="0012085F" w:rsidP="0012085F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6" w:author="Unknown"/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ins w:id="37" w:author="Unknown">
        <w:r w:rsidRPr="0012085F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 xml:space="preserve">       rest of the code...</w:t>
        </w:r>
      </w:ins>
    </w:p>
    <w:p w:rsidR="0012085F" w:rsidRPr="0012085F" w:rsidRDefault="0012085F" w:rsidP="0012085F">
      <w:pPr>
        <w:shd w:val="clear" w:color="auto" w:fill="FFFFFF"/>
        <w:spacing w:before="100" w:beforeAutospacing="1" w:after="100" w:afterAutospacing="1" w:line="312" w:lineRule="atLeast"/>
        <w:outlineLvl w:val="2"/>
        <w:rPr>
          <w:ins w:id="38" w:author="Unknown"/>
          <w:rFonts w:ascii="Helvetica" w:eastAsia="Times New Roman" w:hAnsi="Helvetica" w:cs="Helvetica"/>
          <w:color w:val="610B4B"/>
          <w:sz w:val="29"/>
          <w:szCs w:val="29"/>
          <w:lang w:eastAsia="en-IN"/>
        </w:rPr>
      </w:pPr>
      <w:ins w:id="39" w:author="Unknown">
        <w:r w:rsidRPr="0012085F">
          <w:rPr>
            <w:rFonts w:ascii="Helvetica" w:eastAsia="Times New Roman" w:hAnsi="Helvetica" w:cs="Helvetica"/>
            <w:color w:val="610B4B"/>
            <w:sz w:val="29"/>
            <w:szCs w:val="29"/>
            <w:lang w:eastAsia="en-IN"/>
          </w:rPr>
          <w:t>Case 2</w:t>
        </w:r>
      </w:ins>
    </w:p>
    <w:p w:rsidR="0012085F" w:rsidRPr="0012085F" w:rsidRDefault="0012085F" w:rsidP="0012085F">
      <w:pPr>
        <w:shd w:val="clear" w:color="auto" w:fill="FFFFFF"/>
        <w:spacing w:before="100" w:beforeAutospacing="1" w:after="100" w:afterAutospacing="1" w:line="240" w:lineRule="auto"/>
        <w:rPr>
          <w:ins w:id="40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41" w:author="Unknown">
        <w:r w:rsidRPr="0012085F">
          <w:rPr>
            <w:rFonts w:ascii="Verdana" w:eastAsia="Times New Roman" w:hAnsi="Verdana" w:cs="Times New Roman"/>
            <w:color w:val="000000"/>
            <w:sz w:val="18"/>
            <w:szCs w:val="18"/>
            <w:lang w:eastAsia="en-IN"/>
          </w:rPr>
          <w:t>Let's see the java finally example where </w:t>
        </w:r>
        <w:r w:rsidRPr="0012085F">
          <w:rPr>
            <w:rFonts w:ascii="Verdana" w:eastAsia="Times New Roman" w:hAnsi="Verdana" w:cs="Times New Roman"/>
            <w:b/>
            <w:bCs/>
            <w:color w:val="000000"/>
            <w:sz w:val="18"/>
            <w:lang w:eastAsia="en-IN"/>
          </w:rPr>
          <w:t>exception occurs and not handled</w:t>
        </w:r>
        <w:r w:rsidRPr="0012085F">
          <w:rPr>
            <w:rFonts w:ascii="Verdana" w:eastAsia="Times New Roman" w:hAnsi="Verdana" w:cs="Times New Roman"/>
            <w:color w:val="000000"/>
            <w:sz w:val="18"/>
            <w:szCs w:val="18"/>
            <w:lang w:eastAsia="en-IN"/>
          </w:rPr>
          <w:t>.</w:t>
        </w:r>
      </w:ins>
    </w:p>
    <w:p w:rsidR="0012085F" w:rsidRPr="0012085F" w:rsidRDefault="0012085F" w:rsidP="0012085F">
      <w:pPr>
        <w:numPr>
          <w:ilvl w:val="0"/>
          <w:numId w:val="3"/>
        </w:numPr>
        <w:shd w:val="clear" w:color="auto" w:fill="FFFFFF"/>
        <w:spacing w:after="0" w:line="285" w:lineRule="atLeast"/>
        <w:ind w:left="0"/>
        <w:rPr>
          <w:ins w:id="42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43" w:author="Unknown">
        <w:r w:rsidRPr="0012085F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class</w:t>
        </w:r>
        <w:r w:rsidRPr="0012085F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TestFinallyBlock1{  </w:t>
        </w:r>
      </w:ins>
    </w:p>
    <w:p w:rsidR="0012085F" w:rsidRPr="0012085F" w:rsidRDefault="0012085F" w:rsidP="0012085F">
      <w:pPr>
        <w:numPr>
          <w:ilvl w:val="0"/>
          <w:numId w:val="3"/>
        </w:numPr>
        <w:shd w:val="clear" w:color="auto" w:fill="FFFFFF"/>
        <w:spacing w:after="0" w:line="285" w:lineRule="atLeast"/>
        <w:ind w:left="0"/>
        <w:rPr>
          <w:ins w:id="44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45" w:author="Unknown">
        <w:r w:rsidRPr="0012085F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</w:t>
        </w:r>
        <w:r w:rsidRPr="0012085F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public</w:t>
        </w:r>
        <w:r w:rsidRPr="0012085F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</w:t>
        </w:r>
        <w:r w:rsidRPr="0012085F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static</w:t>
        </w:r>
        <w:r w:rsidRPr="0012085F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</w:t>
        </w:r>
        <w:r w:rsidRPr="0012085F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void</w:t>
        </w:r>
        <w:r w:rsidRPr="0012085F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main(String </w:t>
        </w:r>
        <w:proofErr w:type="spellStart"/>
        <w:r w:rsidRPr="0012085F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args</w:t>
        </w:r>
        <w:proofErr w:type="spellEnd"/>
        <w:r w:rsidRPr="0012085F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[]){  </w:t>
        </w:r>
      </w:ins>
    </w:p>
    <w:p w:rsidR="0012085F" w:rsidRPr="0012085F" w:rsidRDefault="0012085F" w:rsidP="0012085F">
      <w:pPr>
        <w:numPr>
          <w:ilvl w:val="0"/>
          <w:numId w:val="3"/>
        </w:numPr>
        <w:shd w:val="clear" w:color="auto" w:fill="FFFFFF"/>
        <w:spacing w:after="0" w:line="285" w:lineRule="atLeast"/>
        <w:ind w:left="0"/>
        <w:rPr>
          <w:ins w:id="46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47" w:author="Unknown">
        <w:r w:rsidRPr="0012085F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</w:t>
        </w:r>
        <w:r w:rsidRPr="0012085F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try</w:t>
        </w:r>
        <w:r w:rsidRPr="0012085F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{  </w:t>
        </w:r>
      </w:ins>
    </w:p>
    <w:p w:rsidR="0012085F" w:rsidRPr="0012085F" w:rsidRDefault="0012085F" w:rsidP="0012085F">
      <w:pPr>
        <w:numPr>
          <w:ilvl w:val="0"/>
          <w:numId w:val="3"/>
        </w:numPr>
        <w:shd w:val="clear" w:color="auto" w:fill="FFFFFF"/>
        <w:spacing w:after="0" w:line="285" w:lineRule="atLeast"/>
        <w:ind w:left="0"/>
        <w:rPr>
          <w:ins w:id="48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49" w:author="Unknown">
        <w:r w:rsidRPr="0012085F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</w:t>
        </w:r>
        <w:proofErr w:type="spellStart"/>
        <w:r w:rsidRPr="0012085F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int</w:t>
        </w:r>
        <w:proofErr w:type="spellEnd"/>
        <w:r w:rsidRPr="0012085F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data=</w:t>
        </w:r>
        <w:r w:rsidRPr="0012085F">
          <w:rPr>
            <w:rFonts w:ascii="Verdana" w:eastAsia="Times New Roman" w:hAnsi="Verdana" w:cs="Times New Roman"/>
            <w:color w:val="C00000"/>
            <w:sz w:val="18"/>
            <w:lang w:eastAsia="en-IN"/>
          </w:rPr>
          <w:t>25</w:t>
        </w:r>
        <w:r w:rsidRPr="0012085F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/</w:t>
        </w:r>
        <w:r w:rsidRPr="0012085F">
          <w:rPr>
            <w:rFonts w:ascii="Verdana" w:eastAsia="Times New Roman" w:hAnsi="Verdana" w:cs="Times New Roman"/>
            <w:color w:val="C00000"/>
            <w:sz w:val="18"/>
            <w:lang w:eastAsia="en-IN"/>
          </w:rPr>
          <w:t>0</w:t>
        </w:r>
        <w:r w:rsidRPr="0012085F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;  </w:t>
        </w:r>
      </w:ins>
    </w:p>
    <w:p w:rsidR="0012085F" w:rsidRPr="0012085F" w:rsidRDefault="0012085F" w:rsidP="0012085F">
      <w:pPr>
        <w:numPr>
          <w:ilvl w:val="0"/>
          <w:numId w:val="3"/>
        </w:numPr>
        <w:shd w:val="clear" w:color="auto" w:fill="FFFFFF"/>
        <w:spacing w:after="0" w:line="285" w:lineRule="atLeast"/>
        <w:ind w:left="0"/>
        <w:rPr>
          <w:ins w:id="50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51" w:author="Unknown">
        <w:r w:rsidRPr="0012085F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</w:t>
        </w:r>
        <w:proofErr w:type="spellStart"/>
        <w:r w:rsidRPr="0012085F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System.out.println</w:t>
        </w:r>
        <w:proofErr w:type="spellEnd"/>
        <w:r w:rsidRPr="0012085F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(data);  </w:t>
        </w:r>
      </w:ins>
    </w:p>
    <w:p w:rsidR="0012085F" w:rsidRPr="0012085F" w:rsidRDefault="0012085F" w:rsidP="0012085F">
      <w:pPr>
        <w:numPr>
          <w:ilvl w:val="0"/>
          <w:numId w:val="3"/>
        </w:numPr>
        <w:shd w:val="clear" w:color="auto" w:fill="FFFFFF"/>
        <w:spacing w:after="0" w:line="285" w:lineRule="atLeast"/>
        <w:ind w:left="0"/>
        <w:rPr>
          <w:ins w:id="52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53" w:author="Unknown">
        <w:r w:rsidRPr="0012085F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}  </w:t>
        </w:r>
      </w:ins>
    </w:p>
    <w:p w:rsidR="0012085F" w:rsidRPr="0012085F" w:rsidRDefault="0012085F" w:rsidP="0012085F">
      <w:pPr>
        <w:numPr>
          <w:ilvl w:val="0"/>
          <w:numId w:val="3"/>
        </w:numPr>
        <w:shd w:val="clear" w:color="auto" w:fill="FFFFFF"/>
        <w:spacing w:after="0" w:line="285" w:lineRule="atLeast"/>
        <w:ind w:left="0"/>
        <w:rPr>
          <w:ins w:id="54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55" w:author="Unknown">
        <w:r w:rsidRPr="0012085F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</w:t>
        </w:r>
        <w:r w:rsidRPr="0012085F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catch</w:t>
        </w:r>
        <w:r w:rsidRPr="0012085F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(</w:t>
        </w:r>
        <w:proofErr w:type="spellStart"/>
        <w:r w:rsidRPr="0012085F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NullPointerException</w:t>
        </w:r>
        <w:proofErr w:type="spellEnd"/>
        <w:r w:rsidRPr="0012085F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e){</w:t>
        </w:r>
        <w:proofErr w:type="spellStart"/>
        <w:r w:rsidRPr="0012085F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System.out.println</w:t>
        </w:r>
        <w:proofErr w:type="spellEnd"/>
        <w:r w:rsidRPr="0012085F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(e);}  </w:t>
        </w:r>
      </w:ins>
    </w:p>
    <w:p w:rsidR="0012085F" w:rsidRPr="0012085F" w:rsidRDefault="0012085F" w:rsidP="0012085F">
      <w:pPr>
        <w:numPr>
          <w:ilvl w:val="0"/>
          <w:numId w:val="3"/>
        </w:numPr>
        <w:shd w:val="clear" w:color="auto" w:fill="FFFFFF"/>
        <w:spacing w:after="0" w:line="285" w:lineRule="atLeast"/>
        <w:ind w:left="0"/>
        <w:rPr>
          <w:ins w:id="56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57" w:author="Unknown">
        <w:r w:rsidRPr="0012085F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</w:t>
        </w:r>
        <w:r w:rsidRPr="0012085F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finally</w:t>
        </w:r>
        <w:r w:rsidRPr="0012085F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{System.out.println(</w:t>
        </w:r>
        <w:r w:rsidRPr="0012085F">
          <w:rPr>
            <w:rFonts w:ascii="Verdana" w:eastAsia="Times New Roman" w:hAnsi="Verdana" w:cs="Times New Roman"/>
            <w:color w:val="0000FF"/>
            <w:sz w:val="18"/>
            <w:lang w:eastAsia="en-IN"/>
          </w:rPr>
          <w:t>"finally block is always executed"</w:t>
        </w:r>
        <w:r w:rsidRPr="0012085F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);}  </w:t>
        </w:r>
      </w:ins>
    </w:p>
    <w:p w:rsidR="0012085F" w:rsidRPr="0012085F" w:rsidRDefault="0012085F" w:rsidP="0012085F">
      <w:pPr>
        <w:numPr>
          <w:ilvl w:val="0"/>
          <w:numId w:val="3"/>
        </w:numPr>
        <w:shd w:val="clear" w:color="auto" w:fill="FFFFFF"/>
        <w:spacing w:after="0" w:line="285" w:lineRule="atLeast"/>
        <w:ind w:left="0"/>
        <w:rPr>
          <w:ins w:id="58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59" w:author="Unknown">
        <w:r w:rsidRPr="0012085F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</w:t>
        </w:r>
        <w:proofErr w:type="spellStart"/>
        <w:r w:rsidRPr="0012085F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System.out.println</w:t>
        </w:r>
        <w:proofErr w:type="spellEnd"/>
        <w:r w:rsidRPr="0012085F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(</w:t>
        </w:r>
        <w:r w:rsidRPr="0012085F">
          <w:rPr>
            <w:rFonts w:ascii="Verdana" w:eastAsia="Times New Roman" w:hAnsi="Verdana" w:cs="Times New Roman"/>
            <w:color w:val="0000FF"/>
            <w:sz w:val="18"/>
            <w:lang w:eastAsia="en-IN"/>
          </w:rPr>
          <w:t>"rest of the code..."</w:t>
        </w:r>
        <w:r w:rsidRPr="0012085F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);  </w:t>
        </w:r>
      </w:ins>
    </w:p>
    <w:p w:rsidR="0012085F" w:rsidRPr="0012085F" w:rsidRDefault="0012085F" w:rsidP="0012085F">
      <w:pPr>
        <w:numPr>
          <w:ilvl w:val="0"/>
          <w:numId w:val="3"/>
        </w:numPr>
        <w:shd w:val="clear" w:color="auto" w:fill="FFFFFF"/>
        <w:spacing w:after="0" w:line="285" w:lineRule="atLeast"/>
        <w:ind w:left="0"/>
        <w:rPr>
          <w:ins w:id="60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61" w:author="Unknown">
        <w:r w:rsidRPr="0012085F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}  </w:t>
        </w:r>
      </w:ins>
    </w:p>
    <w:p w:rsidR="0012085F" w:rsidRPr="0012085F" w:rsidRDefault="0012085F" w:rsidP="0012085F">
      <w:pPr>
        <w:numPr>
          <w:ilvl w:val="0"/>
          <w:numId w:val="3"/>
        </w:numPr>
        <w:shd w:val="clear" w:color="auto" w:fill="FFFFFF"/>
        <w:spacing w:after="109" w:line="285" w:lineRule="atLeast"/>
        <w:ind w:left="0"/>
        <w:rPr>
          <w:ins w:id="62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63" w:author="Unknown">
        <w:r w:rsidRPr="0012085F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}  </w:t>
        </w:r>
      </w:ins>
    </w:p>
    <w:p w:rsidR="0012085F" w:rsidRPr="0012085F" w:rsidRDefault="0012085F" w:rsidP="0012085F">
      <w:pPr>
        <w:spacing w:after="0" w:line="240" w:lineRule="auto"/>
        <w:rPr>
          <w:ins w:id="64" w:author="Unknown"/>
          <w:rFonts w:ascii="Times New Roman" w:eastAsia="Times New Roman" w:hAnsi="Times New Roman" w:cs="Times New Roman"/>
          <w:sz w:val="24"/>
          <w:szCs w:val="24"/>
          <w:lang w:eastAsia="en-IN"/>
        </w:rPr>
      </w:pPr>
      <w:ins w:id="65" w:author="Unknown">
        <w:r w:rsidRPr="0012085F">
          <w:rPr>
            <w:rFonts w:ascii="Verdana" w:eastAsia="Times New Roman" w:hAnsi="Verdana" w:cs="Times New Roman"/>
            <w:color w:val="000000"/>
            <w:sz w:val="18"/>
            <w:lang w:eastAsia="en-IN"/>
          </w:rPr>
          <w:fldChar w:fldCharType="begin"/>
        </w:r>
        <w:r w:rsidRPr="0012085F">
          <w:rPr>
            <w:rFonts w:ascii="Verdana" w:eastAsia="Times New Roman" w:hAnsi="Verdana" w:cs="Times New Roman"/>
            <w:color w:val="000000"/>
            <w:sz w:val="18"/>
            <w:lang w:eastAsia="en-IN"/>
          </w:rPr>
          <w:instrText xml:space="preserve"> HYPERLINK "http://www.javatpoint.com/opr/test.jsp?filename=TestFinallyBlock1" \t "_blank" </w:instrText>
        </w:r>
        <w:r w:rsidRPr="0012085F">
          <w:rPr>
            <w:rFonts w:ascii="Verdana" w:eastAsia="Times New Roman" w:hAnsi="Verdana" w:cs="Times New Roman"/>
            <w:color w:val="000000"/>
            <w:sz w:val="18"/>
            <w:lang w:eastAsia="en-IN"/>
          </w:rPr>
          <w:fldChar w:fldCharType="separate"/>
        </w:r>
        <w:r w:rsidRPr="0012085F">
          <w:rPr>
            <w:rFonts w:ascii="Verdana" w:eastAsia="Times New Roman" w:hAnsi="Verdana" w:cs="Times New Roman"/>
            <w:b/>
            <w:bCs/>
            <w:color w:val="FFFFFF"/>
            <w:sz w:val="18"/>
            <w:lang w:eastAsia="en-IN"/>
          </w:rPr>
          <w:t>Test it Now</w:t>
        </w:r>
        <w:r w:rsidRPr="0012085F">
          <w:rPr>
            <w:rFonts w:ascii="Verdana" w:eastAsia="Times New Roman" w:hAnsi="Verdana" w:cs="Times New Roman"/>
            <w:color w:val="000000"/>
            <w:sz w:val="18"/>
            <w:lang w:eastAsia="en-IN"/>
          </w:rPr>
          <w:fldChar w:fldCharType="end"/>
        </w:r>
      </w:ins>
    </w:p>
    <w:p w:rsidR="0012085F" w:rsidRPr="0012085F" w:rsidRDefault="0012085F" w:rsidP="0012085F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66" w:author="Unknown"/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ins w:id="67" w:author="Unknown">
        <w:r w:rsidRPr="0012085F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Output:finally</w:t>
        </w:r>
        <w:proofErr w:type="spellEnd"/>
        <w:r w:rsidRPr="0012085F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 xml:space="preserve"> block is always executed</w:t>
        </w:r>
      </w:ins>
    </w:p>
    <w:p w:rsidR="0012085F" w:rsidRPr="0012085F" w:rsidRDefault="0012085F" w:rsidP="0012085F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68" w:author="Unknown"/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ins w:id="69" w:author="Unknown">
        <w:r w:rsidRPr="0012085F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 xml:space="preserve">       Exception in thread main </w:t>
        </w:r>
        <w:proofErr w:type="spellStart"/>
        <w:r w:rsidRPr="0012085F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java.lang.ArithmeticException</w:t>
        </w:r>
        <w:proofErr w:type="spellEnd"/>
        <w:r w:rsidRPr="0012085F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:/ by zero</w:t>
        </w:r>
      </w:ins>
    </w:p>
    <w:p w:rsidR="0012085F" w:rsidRPr="0012085F" w:rsidRDefault="0012085F" w:rsidP="0012085F">
      <w:pPr>
        <w:shd w:val="clear" w:color="auto" w:fill="FFFFFF"/>
        <w:spacing w:before="100" w:beforeAutospacing="1" w:after="100" w:afterAutospacing="1" w:line="312" w:lineRule="atLeast"/>
        <w:outlineLvl w:val="2"/>
        <w:rPr>
          <w:ins w:id="70" w:author="Unknown"/>
          <w:rFonts w:ascii="Helvetica" w:eastAsia="Times New Roman" w:hAnsi="Helvetica" w:cs="Helvetica"/>
          <w:color w:val="610B4B"/>
          <w:sz w:val="29"/>
          <w:szCs w:val="29"/>
          <w:lang w:eastAsia="en-IN"/>
        </w:rPr>
      </w:pPr>
      <w:ins w:id="71" w:author="Unknown">
        <w:r w:rsidRPr="0012085F">
          <w:rPr>
            <w:rFonts w:ascii="Helvetica" w:eastAsia="Times New Roman" w:hAnsi="Helvetica" w:cs="Helvetica"/>
            <w:color w:val="610B4B"/>
            <w:sz w:val="29"/>
            <w:szCs w:val="29"/>
            <w:lang w:eastAsia="en-IN"/>
          </w:rPr>
          <w:t>Case 3</w:t>
        </w:r>
      </w:ins>
    </w:p>
    <w:p w:rsidR="0012085F" w:rsidRPr="0012085F" w:rsidRDefault="0012085F" w:rsidP="0012085F">
      <w:pPr>
        <w:shd w:val="clear" w:color="auto" w:fill="FFFFFF"/>
        <w:spacing w:before="100" w:beforeAutospacing="1" w:after="100" w:afterAutospacing="1" w:line="240" w:lineRule="auto"/>
        <w:rPr>
          <w:ins w:id="72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73" w:author="Unknown">
        <w:r w:rsidRPr="0012085F">
          <w:rPr>
            <w:rFonts w:ascii="Verdana" w:eastAsia="Times New Roman" w:hAnsi="Verdana" w:cs="Times New Roman"/>
            <w:color w:val="000000"/>
            <w:sz w:val="18"/>
            <w:szCs w:val="18"/>
            <w:lang w:eastAsia="en-IN"/>
          </w:rPr>
          <w:t>Let's see the java finally example where </w:t>
        </w:r>
        <w:r w:rsidRPr="0012085F">
          <w:rPr>
            <w:rFonts w:ascii="Verdana" w:eastAsia="Times New Roman" w:hAnsi="Verdana" w:cs="Times New Roman"/>
            <w:b/>
            <w:bCs/>
            <w:color w:val="000000"/>
            <w:sz w:val="18"/>
            <w:lang w:eastAsia="en-IN"/>
          </w:rPr>
          <w:t>exception occurs and handled</w:t>
        </w:r>
        <w:r w:rsidRPr="0012085F">
          <w:rPr>
            <w:rFonts w:ascii="Verdana" w:eastAsia="Times New Roman" w:hAnsi="Verdana" w:cs="Times New Roman"/>
            <w:color w:val="000000"/>
            <w:sz w:val="18"/>
            <w:szCs w:val="18"/>
            <w:lang w:eastAsia="en-IN"/>
          </w:rPr>
          <w:t>.</w:t>
        </w:r>
      </w:ins>
    </w:p>
    <w:p w:rsidR="0012085F" w:rsidRPr="0012085F" w:rsidRDefault="0012085F" w:rsidP="0012085F">
      <w:pPr>
        <w:numPr>
          <w:ilvl w:val="0"/>
          <w:numId w:val="4"/>
        </w:numPr>
        <w:shd w:val="clear" w:color="auto" w:fill="FFFFFF"/>
        <w:spacing w:after="0" w:line="285" w:lineRule="atLeast"/>
        <w:ind w:left="0"/>
        <w:rPr>
          <w:ins w:id="74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75" w:author="Unknown">
        <w:r w:rsidRPr="0012085F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lastRenderedPageBreak/>
          <w:t>public</w:t>
        </w:r>
        <w:r w:rsidRPr="0012085F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</w:t>
        </w:r>
        <w:r w:rsidRPr="0012085F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class</w:t>
        </w:r>
        <w:r w:rsidRPr="0012085F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TestFinallyBlock2{  </w:t>
        </w:r>
      </w:ins>
    </w:p>
    <w:p w:rsidR="0012085F" w:rsidRPr="0012085F" w:rsidRDefault="0012085F" w:rsidP="0012085F">
      <w:pPr>
        <w:numPr>
          <w:ilvl w:val="0"/>
          <w:numId w:val="4"/>
        </w:numPr>
        <w:shd w:val="clear" w:color="auto" w:fill="FFFFFF"/>
        <w:spacing w:after="0" w:line="285" w:lineRule="atLeast"/>
        <w:ind w:left="0"/>
        <w:rPr>
          <w:ins w:id="76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77" w:author="Unknown">
        <w:r w:rsidRPr="0012085F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</w:t>
        </w:r>
        <w:r w:rsidRPr="0012085F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public</w:t>
        </w:r>
        <w:r w:rsidRPr="0012085F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</w:t>
        </w:r>
        <w:r w:rsidRPr="0012085F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static</w:t>
        </w:r>
        <w:r w:rsidRPr="0012085F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</w:t>
        </w:r>
        <w:r w:rsidRPr="0012085F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void</w:t>
        </w:r>
        <w:r w:rsidRPr="0012085F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main(String </w:t>
        </w:r>
        <w:proofErr w:type="spellStart"/>
        <w:r w:rsidRPr="0012085F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args</w:t>
        </w:r>
        <w:proofErr w:type="spellEnd"/>
        <w:r w:rsidRPr="0012085F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[]){  </w:t>
        </w:r>
      </w:ins>
    </w:p>
    <w:p w:rsidR="0012085F" w:rsidRPr="0012085F" w:rsidRDefault="0012085F" w:rsidP="0012085F">
      <w:pPr>
        <w:numPr>
          <w:ilvl w:val="0"/>
          <w:numId w:val="4"/>
        </w:numPr>
        <w:shd w:val="clear" w:color="auto" w:fill="FFFFFF"/>
        <w:spacing w:after="0" w:line="285" w:lineRule="atLeast"/>
        <w:ind w:left="0"/>
        <w:rPr>
          <w:ins w:id="78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79" w:author="Unknown">
        <w:r w:rsidRPr="0012085F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</w:t>
        </w:r>
        <w:r w:rsidRPr="0012085F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try</w:t>
        </w:r>
        <w:r w:rsidRPr="0012085F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{  </w:t>
        </w:r>
      </w:ins>
    </w:p>
    <w:p w:rsidR="0012085F" w:rsidRPr="0012085F" w:rsidRDefault="0012085F" w:rsidP="0012085F">
      <w:pPr>
        <w:numPr>
          <w:ilvl w:val="0"/>
          <w:numId w:val="4"/>
        </w:numPr>
        <w:shd w:val="clear" w:color="auto" w:fill="FFFFFF"/>
        <w:spacing w:after="0" w:line="285" w:lineRule="atLeast"/>
        <w:ind w:left="0"/>
        <w:rPr>
          <w:ins w:id="80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81" w:author="Unknown">
        <w:r w:rsidRPr="0012085F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</w:t>
        </w:r>
        <w:proofErr w:type="spellStart"/>
        <w:r w:rsidRPr="0012085F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int</w:t>
        </w:r>
        <w:proofErr w:type="spellEnd"/>
        <w:r w:rsidRPr="0012085F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data=</w:t>
        </w:r>
        <w:r w:rsidRPr="0012085F">
          <w:rPr>
            <w:rFonts w:ascii="Verdana" w:eastAsia="Times New Roman" w:hAnsi="Verdana" w:cs="Times New Roman"/>
            <w:color w:val="C00000"/>
            <w:sz w:val="18"/>
            <w:lang w:eastAsia="en-IN"/>
          </w:rPr>
          <w:t>25</w:t>
        </w:r>
        <w:r w:rsidRPr="0012085F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/</w:t>
        </w:r>
        <w:r w:rsidRPr="0012085F">
          <w:rPr>
            <w:rFonts w:ascii="Verdana" w:eastAsia="Times New Roman" w:hAnsi="Verdana" w:cs="Times New Roman"/>
            <w:color w:val="C00000"/>
            <w:sz w:val="18"/>
            <w:lang w:eastAsia="en-IN"/>
          </w:rPr>
          <w:t>0</w:t>
        </w:r>
        <w:r w:rsidRPr="0012085F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;  </w:t>
        </w:r>
      </w:ins>
    </w:p>
    <w:p w:rsidR="0012085F" w:rsidRPr="0012085F" w:rsidRDefault="0012085F" w:rsidP="0012085F">
      <w:pPr>
        <w:numPr>
          <w:ilvl w:val="0"/>
          <w:numId w:val="4"/>
        </w:numPr>
        <w:shd w:val="clear" w:color="auto" w:fill="FFFFFF"/>
        <w:spacing w:after="0" w:line="285" w:lineRule="atLeast"/>
        <w:ind w:left="0"/>
        <w:rPr>
          <w:ins w:id="82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83" w:author="Unknown">
        <w:r w:rsidRPr="0012085F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</w:t>
        </w:r>
        <w:proofErr w:type="spellStart"/>
        <w:r w:rsidRPr="0012085F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System.out.println</w:t>
        </w:r>
        <w:proofErr w:type="spellEnd"/>
        <w:r w:rsidRPr="0012085F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(data);  </w:t>
        </w:r>
      </w:ins>
    </w:p>
    <w:p w:rsidR="0012085F" w:rsidRPr="0012085F" w:rsidRDefault="0012085F" w:rsidP="0012085F">
      <w:pPr>
        <w:numPr>
          <w:ilvl w:val="0"/>
          <w:numId w:val="4"/>
        </w:numPr>
        <w:shd w:val="clear" w:color="auto" w:fill="FFFFFF"/>
        <w:spacing w:after="0" w:line="285" w:lineRule="atLeast"/>
        <w:ind w:left="0"/>
        <w:rPr>
          <w:ins w:id="84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85" w:author="Unknown">
        <w:r w:rsidRPr="0012085F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}  </w:t>
        </w:r>
      </w:ins>
    </w:p>
    <w:p w:rsidR="0012085F" w:rsidRPr="0012085F" w:rsidRDefault="0012085F" w:rsidP="0012085F">
      <w:pPr>
        <w:numPr>
          <w:ilvl w:val="0"/>
          <w:numId w:val="4"/>
        </w:numPr>
        <w:shd w:val="clear" w:color="auto" w:fill="FFFFFF"/>
        <w:spacing w:after="0" w:line="285" w:lineRule="atLeast"/>
        <w:ind w:left="0"/>
        <w:rPr>
          <w:ins w:id="86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87" w:author="Unknown">
        <w:r w:rsidRPr="0012085F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</w:t>
        </w:r>
        <w:r w:rsidRPr="0012085F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catch</w:t>
        </w:r>
        <w:r w:rsidRPr="0012085F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(</w:t>
        </w:r>
        <w:proofErr w:type="spellStart"/>
        <w:r w:rsidRPr="0012085F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ArithmeticException</w:t>
        </w:r>
        <w:proofErr w:type="spellEnd"/>
        <w:r w:rsidRPr="0012085F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e){</w:t>
        </w:r>
        <w:proofErr w:type="spellStart"/>
        <w:r w:rsidRPr="0012085F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System.out.println</w:t>
        </w:r>
        <w:proofErr w:type="spellEnd"/>
        <w:r w:rsidRPr="0012085F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(e);}  </w:t>
        </w:r>
      </w:ins>
    </w:p>
    <w:p w:rsidR="0012085F" w:rsidRPr="0012085F" w:rsidRDefault="0012085F" w:rsidP="0012085F">
      <w:pPr>
        <w:numPr>
          <w:ilvl w:val="0"/>
          <w:numId w:val="4"/>
        </w:numPr>
        <w:shd w:val="clear" w:color="auto" w:fill="FFFFFF"/>
        <w:spacing w:after="0" w:line="285" w:lineRule="atLeast"/>
        <w:ind w:left="0"/>
        <w:rPr>
          <w:ins w:id="88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89" w:author="Unknown">
        <w:r w:rsidRPr="0012085F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</w:t>
        </w:r>
        <w:r w:rsidRPr="0012085F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finally</w:t>
        </w:r>
        <w:r w:rsidRPr="0012085F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{System.out.println(</w:t>
        </w:r>
        <w:r w:rsidRPr="0012085F">
          <w:rPr>
            <w:rFonts w:ascii="Verdana" w:eastAsia="Times New Roman" w:hAnsi="Verdana" w:cs="Times New Roman"/>
            <w:color w:val="0000FF"/>
            <w:sz w:val="18"/>
            <w:lang w:eastAsia="en-IN"/>
          </w:rPr>
          <w:t>"finally block is always executed"</w:t>
        </w:r>
        <w:r w:rsidRPr="0012085F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);}  </w:t>
        </w:r>
      </w:ins>
    </w:p>
    <w:p w:rsidR="0012085F" w:rsidRPr="0012085F" w:rsidRDefault="0012085F" w:rsidP="0012085F">
      <w:pPr>
        <w:numPr>
          <w:ilvl w:val="0"/>
          <w:numId w:val="4"/>
        </w:numPr>
        <w:shd w:val="clear" w:color="auto" w:fill="FFFFFF"/>
        <w:spacing w:after="0" w:line="285" w:lineRule="atLeast"/>
        <w:ind w:left="0"/>
        <w:rPr>
          <w:ins w:id="90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91" w:author="Unknown">
        <w:r w:rsidRPr="0012085F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</w:t>
        </w:r>
        <w:proofErr w:type="spellStart"/>
        <w:r w:rsidRPr="0012085F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System.out.println</w:t>
        </w:r>
        <w:proofErr w:type="spellEnd"/>
        <w:r w:rsidRPr="0012085F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(</w:t>
        </w:r>
        <w:r w:rsidRPr="0012085F">
          <w:rPr>
            <w:rFonts w:ascii="Verdana" w:eastAsia="Times New Roman" w:hAnsi="Verdana" w:cs="Times New Roman"/>
            <w:color w:val="0000FF"/>
            <w:sz w:val="18"/>
            <w:lang w:eastAsia="en-IN"/>
          </w:rPr>
          <w:t>"rest of the code..."</w:t>
        </w:r>
        <w:r w:rsidRPr="0012085F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);  </w:t>
        </w:r>
      </w:ins>
    </w:p>
    <w:p w:rsidR="0012085F" w:rsidRPr="0012085F" w:rsidRDefault="0012085F" w:rsidP="0012085F">
      <w:pPr>
        <w:numPr>
          <w:ilvl w:val="0"/>
          <w:numId w:val="4"/>
        </w:numPr>
        <w:shd w:val="clear" w:color="auto" w:fill="FFFFFF"/>
        <w:spacing w:after="0" w:line="285" w:lineRule="atLeast"/>
        <w:ind w:left="0"/>
        <w:rPr>
          <w:ins w:id="92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93" w:author="Unknown">
        <w:r w:rsidRPr="0012085F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}  </w:t>
        </w:r>
      </w:ins>
    </w:p>
    <w:p w:rsidR="0012085F" w:rsidRPr="0012085F" w:rsidRDefault="0012085F" w:rsidP="0012085F">
      <w:pPr>
        <w:numPr>
          <w:ilvl w:val="0"/>
          <w:numId w:val="4"/>
        </w:numPr>
        <w:shd w:val="clear" w:color="auto" w:fill="FFFFFF"/>
        <w:spacing w:after="109" w:line="285" w:lineRule="atLeast"/>
        <w:ind w:left="0"/>
        <w:rPr>
          <w:ins w:id="94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95" w:author="Unknown">
        <w:r w:rsidRPr="0012085F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}  </w:t>
        </w:r>
      </w:ins>
    </w:p>
    <w:p w:rsidR="0012085F" w:rsidRPr="0012085F" w:rsidRDefault="0012085F" w:rsidP="0012085F">
      <w:pPr>
        <w:spacing w:after="0" w:line="240" w:lineRule="auto"/>
        <w:rPr>
          <w:ins w:id="96" w:author="Unknown"/>
          <w:rFonts w:ascii="Times New Roman" w:eastAsia="Times New Roman" w:hAnsi="Times New Roman" w:cs="Times New Roman"/>
          <w:sz w:val="24"/>
          <w:szCs w:val="24"/>
          <w:lang w:eastAsia="en-IN"/>
        </w:rPr>
      </w:pPr>
      <w:ins w:id="97" w:author="Unknown">
        <w:r w:rsidRPr="0012085F">
          <w:rPr>
            <w:rFonts w:ascii="Verdana" w:eastAsia="Times New Roman" w:hAnsi="Verdana" w:cs="Times New Roman"/>
            <w:color w:val="000000"/>
            <w:sz w:val="18"/>
            <w:lang w:eastAsia="en-IN"/>
          </w:rPr>
          <w:fldChar w:fldCharType="begin"/>
        </w:r>
        <w:r w:rsidRPr="0012085F">
          <w:rPr>
            <w:rFonts w:ascii="Verdana" w:eastAsia="Times New Roman" w:hAnsi="Verdana" w:cs="Times New Roman"/>
            <w:color w:val="000000"/>
            <w:sz w:val="18"/>
            <w:lang w:eastAsia="en-IN"/>
          </w:rPr>
          <w:instrText xml:space="preserve"> HYPERLINK "http://www.javatpoint.com/opr/test.jsp?filename=TestFinallyBlock2" \t "_blank" </w:instrText>
        </w:r>
        <w:r w:rsidRPr="0012085F">
          <w:rPr>
            <w:rFonts w:ascii="Verdana" w:eastAsia="Times New Roman" w:hAnsi="Verdana" w:cs="Times New Roman"/>
            <w:color w:val="000000"/>
            <w:sz w:val="18"/>
            <w:lang w:eastAsia="en-IN"/>
          </w:rPr>
          <w:fldChar w:fldCharType="separate"/>
        </w:r>
        <w:r w:rsidRPr="0012085F">
          <w:rPr>
            <w:rFonts w:ascii="Verdana" w:eastAsia="Times New Roman" w:hAnsi="Verdana" w:cs="Times New Roman"/>
            <w:b/>
            <w:bCs/>
            <w:color w:val="FFFFFF"/>
            <w:sz w:val="18"/>
            <w:lang w:eastAsia="en-IN"/>
          </w:rPr>
          <w:t>Test it Now</w:t>
        </w:r>
        <w:r w:rsidRPr="0012085F">
          <w:rPr>
            <w:rFonts w:ascii="Verdana" w:eastAsia="Times New Roman" w:hAnsi="Verdana" w:cs="Times New Roman"/>
            <w:color w:val="000000"/>
            <w:sz w:val="18"/>
            <w:lang w:eastAsia="en-IN"/>
          </w:rPr>
          <w:fldChar w:fldCharType="end"/>
        </w:r>
      </w:ins>
    </w:p>
    <w:p w:rsidR="0012085F" w:rsidRPr="0012085F" w:rsidRDefault="0012085F" w:rsidP="0012085F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98" w:author="Unknown"/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ins w:id="99" w:author="Unknown">
        <w:r w:rsidRPr="0012085F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Output:Exception</w:t>
        </w:r>
        <w:proofErr w:type="spellEnd"/>
        <w:r w:rsidRPr="0012085F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 xml:space="preserve"> in thread main </w:t>
        </w:r>
        <w:proofErr w:type="spellStart"/>
        <w:r w:rsidRPr="0012085F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java.lang.ArithmeticException</w:t>
        </w:r>
        <w:proofErr w:type="spellEnd"/>
        <w:r w:rsidRPr="0012085F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:/ by zero</w:t>
        </w:r>
      </w:ins>
    </w:p>
    <w:p w:rsidR="0012085F" w:rsidRPr="0012085F" w:rsidRDefault="0012085F" w:rsidP="0012085F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00" w:author="Unknown"/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ins w:id="101" w:author="Unknown">
        <w:r w:rsidRPr="0012085F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 xml:space="preserve">       finally block is always executed</w:t>
        </w:r>
      </w:ins>
    </w:p>
    <w:p w:rsidR="0012085F" w:rsidRPr="0012085F" w:rsidRDefault="0012085F" w:rsidP="0012085F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02" w:author="Unknown"/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ins w:id="103" w:author="Unknown">
        <w:r w:rsidRPr="0012085F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 xml:space="preserve">       rest of the code...</w:t>
        </w:r>
      </w:ins>
    </w:p>
    <w:p w:rsidR="0012085F" w:rsidRPr="0012085F" w:rsidRDefault="0012085F" w:rsidP="0012085F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04" w:author="Unknown"/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12085F" w:rsidRPr="0012085F" w:rsidRDefault="0012085F" w:rsidP="0012085F">
      <w:pPr>
        <w:pBdr>
          <w:top w:val="single" w:sz="6" w:space="10" w:color="FFC0CB"/>
          <w:left w:val="single" w:sz="18" w:space="27" w:color="FFA500"/>
          <w:bottom w:val="single" w:sz="6" w:space="10" w:color="FFC0CB"/>
          <w:right w:val="single" w:sz="6" w:space="10" w:color="FFC0CB"/>
        </w:pBdr>
        <w:shd w:val="clear" w:color="auto" w:fill="FFFFFF"/>
        <w:spacing w:before="100" w:beforeAutospacing="1" w:after="100" w:afterAutospacing="1" w:line="240" w:lineRule="auto"/>
        <w:outlineLvl w:val="3"/>
        <w:rPr>
          <w:ins w:id="105" w:author="Unknown"/>
          <w:rFonts w:ascii="Arial" w:eastAsia="Times New Roman" w:hAnsi="Arial" w:cs="Arial"/>
          <w:color w:val="008000"/>
          <w:sz w:val="19"/>
          <w:szCs w:val="19"/>
          <w:lang w:eastAsia="en-IN"/>
        </w:rPr>
      </w:pPr>
      <w:ins w:id="106" w:author="Unknown">
        <w:r w:rsidRPr="0012085F">
          <w:rPr>
            <w:rFonts w:ascii="Arial" w:eastAsia="Times New Roman" w:hAnsi="Arial" w:cs="Arial"/>
            <w:color w:val="008000"/>
            <w:sz w:val="19"/>
            <w:szCs w:val="19"/>
            <w:lang w:eastAsia="en-IN"/>
          </w:rPr>
          <w:t>Rule: For each try block there can be zero or more catch blocks, but only one finally block.</w:t>
        </w:r>
      </w:ins>
    </w:p>
    <w:p w:rsidR="0012085F" w:rsidRPr="0012085F" w:rsidRDefault="0012085F" w:rsidP="0012085F">
      <w:pPr>
        <w:pBdr>
          <w:top w:val="single" w:sz="6" w:space="10" w:color="FFC0CB"/>
          <w:left w:val="single" w:sz="18" w:space="27" w:color="FFA500"/>
          <w:bottom w:val="single" w:sz="6" w:space="10" w:color="FFC0CB"/>
          <w:right w:val="single" w:sz="6" w:space="10" w:color="FFC0CB"/>
        </w:pBdr>
        <w:shd w:val="clear" w:color="auto" w:fill="FFFFFF"/>
        <w:spacing w:before="100" w:beforeAutospacing="1" w:after="100" w:afterAutospacing="1" w:line="240" w:lineRule="auto"/>
        <w:outlineLvl w:val="3"/>
        <w:rPr>
          <w:ins w:id="107" w:author="Unknown"/>
          <w:rFonts w:ascii="Arial" w:eastAsia="Times New Roman" w:hAnsi="Arial" w:cs="Arial"/>
          <w:color w:val="008000"/>
          <w:sz w:val="19"/>
          <w:szCs w:val="19"/>
          <w:lang w:eastAsia="en-IN"/>
        </w:rPr>
      </w:pPr>
      <w:ins w:id="108" w:author="Unknown">
        <w:r w:rsidRPr="0012085F">
          <w:rPr>
            <w:rFonts w:ascii="Arial" w:eastAsia="Times New Roman" w:hAnsi="Arial" w:cs="Arial"/>
            <w:color w:val="008000"/>
            <w:sz w:val="19"/>
            <w:szCs w:val="19"/>
            <w:lang w:eastAsia="en-IN"/>
          </w:rPr>
          <w:t xml:space="preserve">Note: The finally block will not be executed if program exits(either by calling </w:t>
        </w:r>
        <w:proofErr w:type="spellStart"/>
        <w:r w:rsidRPr="0012085F">
          <w:rPr>
            <w:rFonts w:ascii="Arial" w:eastAsia="Times New Roman" w:hAnsi="Arial" w:cs="Arial"/>
            <w:color w:val="008000"/>
            <w:sz w:val="19"/>
            <w:szCs w:val="19"/>
            <w:lang w:eastAsia="en-IN"/>
          </w:rPr>
          <w:t>System.exit</w:t>
        </w:r>
        <w:proofErr w:type="spellEnd"/>
        <w:r w:rsidRPr="0012085F">
          <w:rPr>
            <w:rFonts w:ascii="Arial" w:eastAsia="Times New Roman" w:hAnsi="Arial" w:cs="Arial"/>
            <w:color w:val="008000"/>
            <w:sz w:val="19"/>
            <w:szCs w:val="19"/>
            <w:lang w:eastAsia="en-IN"/>
          </w:rPr>
          <w:t>() or by causing a fatal error that causes the process to abort).</w:t>
        </w:r>
      </w:ins>
    </w:p>
    <w:p w:rsidR="00AC3E75" w:rsidRDefault="00AC3E75"/>
    <w:sectPr w:rsidR="00AC3E75" w:rsidSect="00AC3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3A23A5"/>
    <w:multiLevelType w:val="multilevel"/>
    <w:tmpl w:val="554A8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26041C0"/>
    <w:multiLevelType w:val="multilevel"/>
    <w:tmpl w:val="5F9C7E1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>
    <w:nsid w:val="646961FB"/>
    <w:multiLevelType w:val="multilevel"/>
    <w:tmpl w:val="549C72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9BC7459"/>
    <w:multiLevelType w:val="multilevel"/>
    <w:tmpl w:val="731673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12085F"/>
    <w:rsid w:val="0012085F"/>
    <w:rsid w:val="00AC3E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3E75"/>
  </w:style>
  <w:style w:type="paragraph" w:styleId="Heading1">
    <w:name w:val="heading 1"/>
    <w:basedOn w:val="Normal"/>
    <w:link w:val="Heading1Char"/>
    <w:uiPriority w:val="9"/>
    <w:qFormat/>
    <w:rsid w:val="0012085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12085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12085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12085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085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12085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12085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12085F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1208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2085F"/>
    <w:rPr>
      <w:b/>
      <w:bCs/>
    </w:rPr>
  </w:style>
  <w:style w:type="character" w:styleId="Emphasis">
    <w:name w:val="Emphasis"/>
    <w:basedOn w:val="DefaultParagraphFont"/>
    <w:uiPriority w:val="20"/>
    <w:qFormat/>
    <w:rsid w:val="0012085F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12085F"/>
    <w:rPr>
      <w:color w:val="0000FF"/>
      <w:u w:val="single"/>
    </w:rPr>
  </w:style>
  <w:style w:type="character" w:customStyle="1" w:styleId="keyword">
    <w:name w:val="keyword"/>
    <w:basedOn w:val="DefaultParagraphFont"/>
    <w:rsid w:val="0012085F"/>
  </w:style>
  <w:style w:type="character" w:customStyle="1" w:styleId="number">
    <w:name w:val="number"/>
    <w:basedOn w:val="DefaultParagraphFont"/>
    <w:rsid w:val="0012085F"/>
  </w:style>
  <w:style w:type="character" w:customStyle="1" w:styleId="string">
    <w:name w:val="string"/>
    <w:basedOn w:val="DefaultParagraphFont"/>
    <w:rsid w:val="0012085F"/>
  </w:style>
  <w:style w:type="character" w:customStyle="1" w:styleId="testit">
    <w:name w:val="testit"/>
    <w:basedOn w:val="DefaultParagraphFont"/>
    <w:rsid w:val="0012085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08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085F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08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085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1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042792">
          <w:marLeft w:val="0"/>
          <w:marRight w:val="0"/>
          <w:marTop w:val="0"/>
          <w:marBottom w:val="109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23988909">
          <w:marLeft w:val="0"/>
          <w:marRight w:val="0"/>
          <w:marTop w:val="109"/>
          <w:marBottom w:val="0"/>
          <w:divBdr>
            <w:top w:val="single" w:sz="6" w:space="0" w:color="D5DDC6"/>
            <w:left w:val="single" w:sz="6" w:space="3" w:color="D5DDC6"/>
            <w:bottom w:val="single" w:sz="6" w:space="0" w:color="D5DDC6"/>
            <w:right w:val="single" w:sz="6" w:space="0" w:color="D5DDC6"/>
          </w:divBdr>
        </w:div>
        <w:div w:id="1152402640">
          <w:marLeft w:val="0"/>
          <w:marRight w:val="0"/>
          <w:marTop w:val="0"/>
          <w:marBottom w:val="109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8748928">
          <w:marLeft w:val="0"/>
          <w:marRight w:val="0"/>
          <w:marTop w:val="109"/>
          <w:marBottom w:val="0"/>
          <w:divBdr>
            <w:top w:val="single" w:sz="6" w:space="0" w:color="D5DDC6"/>
            <w:left w:val="single" w:sz="6" w:space="3" w:color="D5DDC6"/>
            <w:bottom w:val="single" w:sz="6" w:space="0" w:color="D5DDC6"/>
            <w:right w:val="single" w:sz="6" w:space="0" w:color="D5DDC6"/>
          </w:divBdr>
        </w:div>
        <w:div w:id="267858726">
          <w:marLeft w:val="0"/>
          <w:marRight w:val="0"/>
          <w:marTop w:val="0"/>
          <w:marBottom w:val="109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494681063">
          <w:marLeft w:val="0"/>
          <w:marRight w:val="0"/>
          <w:marTop w:val="109"/>
          <w:marBottom w:val="0"/>
          <w:divBdr>
            <w:top w:val="single" w:sz="6" w:space="0" w:color="D5DDC6"/>
            <w:left w:val="single" w:sz="6" w:space="3" w:color="D5DDC6"/>
            <w:bottom w:val="single" w:sz="6" w:space="0" w:color="D5DDC6"/>
            <w:right w:val="single" w:sz="6" w:space="0" w:color="D5DDC6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398</Words>
  <Characters>2275</Characters>
  <Application>Microsoft Office Word</Application>
  <DocSecurity>0</DocSecurity>
  <Lines>18</Lines>
  <Paragraphs>5</Paragraphs>
  <ScaleCrop>false</ScaleCrop>
  <Company/>
  <LinksUpToDate>false</LinksUpToDate>
  <CharactersWithSpaces>2668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 Vardhan</dc:creator>
  <cp:lastModifiedBy>Harsh Vardhan</cp:lastModifiedBy>
  <cp:revision>1</cp:revision>
  <dcterms:created xsi:type="dcterms:W3CDTF">2019-06-10T16:34:00Z</dcterms:created>
  <dcterms:modified xsi:type="dcterms:W3CDTF">2019-06-10T16:34:00Z</dcterms:modified>
</cp:coreProperties>
</file>