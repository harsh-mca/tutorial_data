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39" w:rsidRPr="003E2839" w:rsidRDefault="003E2839" w:rsidP="003E2839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3E283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Difference between throw and throws in Java</w:t>
      </w:r>
    </w:p>
    <w:p w:rsidR="003E2839" w:rsidRPr="003E2839" w:rsidRDefault="003E2839" w:rsidP="003E283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E283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There are many differences between throw and throws keywords. A list of differences between throw and throws are given below: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1"/>
        <w:gridCol w:w="2541"/>
        <w:gridCol w:w="9865"/>
      </w:tblGrid>
      <w:tr w:rsidR="003E2839" w:rsidRPr="003E2839" w:rsidTr="003E2839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3E2839" w:rsidRPr="003E2839" w:rsidRDefault="003E2839" w:rsidP="003E28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28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No.</w:t>
            </w:r>
          </w:p>
        </w:tc>
        <w:tc>
          <w:tcPr>
            <w:tcW w:w="2541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3E2839" w:rsidRPr="003E2839" w:rsidRDefault="003E2839" w:rsidP="003E28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28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throw</w:t>
            </w:r>
          </w:p>
        </w:tc>
        <w:tc>
          <w:tcPr>
            <w:tcW w:w="9865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3E2839" w:rsidRPr="003E2839" w:rsidRDefault="003E2839" w:rsidP="003E28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E28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throws</w:t>
            </w:r>
          </w:p>
        </w:tc>
      </w:tr>
      <w:tr w:rsidR="003E2839" w:rsidRPr="003E2839" w:rsidTr="003E283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1)</w:t>
            </w:r>
          </w:p>
        </w:tc>
        <w:tc>
          <w:tcPr>
            <w:tcW w:w="2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Java throw keyword is used to explicitly throw an exception.</w:t>
            </w:r>
          </w:p>
        </w:tc>
        <w:tc>
          <w:tcPr>
            <w:tcW w:w="9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Java throws keyword is used to declare an exception.</w:t>
            </w:r>
          </w:p>
        </w:tc>
      </w:tr>
      <w:tr w:rsidR="003E2839" w:rsidRPr="003E2839" w:rsidTr="003E283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2)</w:t>
            </w:r>
          </w:p>
        </w:tc>
        <w:tc>
          <w:tcPr>
            <w:tcW w:w="2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Checked exception cannot be propagated using throw only.</w:t>
            </w:r>
          </w:p>
        </w:tc>
        <w:tc>
          <w:tcPr>
            <w:tcW w:w="9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Checked exception can be propagated with throws.</w:t>
            </w:r>
          </w:p>
        </w:tc>
      </w:tr>
      <w:tr w:rsidR="003E2839" w:rsidRPr="003E2839" w:rsidTr="003E283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3)</w:t>
            </w:r>
          </w:p>
        </w:tc>
        <w:tc>
          <w:tcPr>
            <w:tcW w:w="2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Throw is followed by an instance.</w:t>
            </w:r>
          </w:p>
        </w:tc>
        <w:tc>
          <w:tcPr>
            <w:tcW w:w="9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Throws is followed by class.</w:t>
            </w:r>
          </w:p>
        </w:tc>
      </w:tr>
      <w:tr w:rsidR="003E2839" w:rsidRPr="003E2839" w:rsidTr="003E283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4)</w:t>
            </w:r>
          </w:p>
        </w:tc>
        <w:tc>
          <w:tcPr>
            <w:tcW w:w="2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Throw is used within the method.</w:t>
            </w:r>
          </w:p>
        </w:tc>
        <w:tc>
          <w:tcPr>
            <w:tcW w:w="9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Throws is used with the method signature.</w:t>
            </w:r>
          </w:p>
        </w:tc>
      </w:tr>
      <w:tr w:rsidR="003E2839" w:rsidRPr="003E2839" w:rsidTr="003E283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5)</w:t>
            </w:r>
          </w:p>
        </w:tc>
        <w:tc>
          <w:tcPr>
            <w:tcW w:w="25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You cannot throw multiple exceptions.</w:t>
            </w:r>
          </w:p>
        </w:tc>
        <w:tc>
          <w:tcPr>
            <w:tcW w:w="9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E2839" w:rsidRPr="003E2839" w:rsidRDefault="003E2839" w:rsidP="003E283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You can declare multiple exceptions e.g.</w:t>
            </w:r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br/>
              <w:t xml:space="preserve">public void method()throws </w:t>
            </w:r>
            <w:proofErr w:type="spellStart"/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IOException,SQLException</w:t>
            </w:r>
            <w:proofErr w:type="spellEnd"/>
            <w:r w:rsidRPr="003E283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3E2839" w:rsidRDefault="003E2839" w:rsidP="003E283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</w:p>
    <w:p w:rsidR="003E2839" w:rsidRPr="003E2839" w:rsidRDefault="003E2839" w:rsidP="003E2839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3E2839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throw example</w:t>
        </w:r>
      </w:ins>
    </w:p>
    <w:p w:rsidR="003E2839" w:rsidRPr="003E2839" w:rsidRDefault="003E2839" w:rsidP="003E283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3E283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m(){  </w:t>
        </w:r>
      </w:ins>
    </w:p>
    <w:p w:rsidR="003E2839" w:rsidRPr="003E2839" w:rsidRDefault="003E2839" w:rsidP="003E283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3E283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E283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ArithmeticException</w:t>
        </w:r>
        <w:proofErr w:type="spellEnd"/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3E2839">
          <w:rPr>
            <w:rFonts w:ascii="Verdana" w:eastAsia="Times New Roman" w:hAnsi="Verdana" w:cs="Times New Roman"/>
            <w:color w:val="0000FF"/>
            <w:sz w:val="18"/>
            <w:lang w:eastAsia="en-IN"/>
          </w:rPr>
          <w:t>"sorry"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3E2839" w:rsidRPr="003E2839" w:rsidRDefault="003E2839" w:rsidP="003E2839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3E2839" w:rsidRPr="003E2839" w:rsidRDefault="003E2839" w:rsidP="003E2839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8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9" w:author="Unknown">
        <w:r w:rsidRPr="003E2839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throws example</w:t>
        </w:r>
      </w:ins>
    </w:p>
    <w:p w:rsidR="003E2839" w:rsidRPr="003E2839" w:rsidRDefault="003E2839" w:rsidP="003E283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3E283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m()</w:t>
        </w:r>
        <w:r w:rsidRPr="003E283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ArithmeticException</w:t>
        </w:r>
        <w:proofErr w:type="spellEnd"/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3E2839" w:rsidRPr="003E2839" w:rsidRDefault="003E2839" w:rsidP="003E283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3E283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//method code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E2839" w:rsidRPr="003E2839" w:rsidRDefault="003E2839" w:rsidP="003E2839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3E2839" w:rsidRPr="003E2839" w:rsidRDefault="003E2839" w:rsidP="003E2839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16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7" w:author="Unknown">
        <w:r w:rsidRPr="003E2839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throw and throws example</w:t>
        </w:r>
      </w:ins>
    </w:p>
    <w:p w:rsidR="003E2839" w:rsidRPr="003E2839" w:rsidRDefault="003E2839" w:rsidP="003E283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3E283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m()</w:t>
        </w:r>
        <w:r w:rsidRPr="003E283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ArithmeticException</w:t>
        </w:r>
        <w:proofErr w:type="spellEnd"/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3E2839" w:rsidRPr="003E2839" w:rsidRDefault="003E2839" w:rsidP="003E283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3E283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E283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ArithmeticException</w:t>
        </w:r>
        <w:proofErr w:type="spellEnd"/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3E2839">
          <w:rPr>
            <w:rFonts w:ascii="Verdana" w:eastAsia="Times New Roman" w:hAnsi="Verdana" w:cs="Times New Roman"/>
            <w:color w:val="0000FF"/>
            <w:sz w:val="18"/>
            <w:lang w:eastAsia="en-IN"/>
          </w:rPr>
          <w:t>"sorry"</w:t>
        </w:r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3E2839" w:rsidRPr="003E2839" w:rsidRDefault="003E2839" w:rsidP="003E2839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3E283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8738E0" w:rsidRDefault="008738E0"/>
    <w:sectPr w:rsidR="008738E0" w:rsidSect="0087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90C13"/>
    <w:multiLevelType w:val="multilevel"/>
    <w:tmpl w:val="CE62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3221B0"/>
    <w:multiLevelType w:val="multilevel"/>
    <w:tmpl w:val="12D4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8D4732"/>
    <w:multiLevelType w:val="multilevel"/>
    <w:tmpl w:val="8240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E2839"/>
    <w:rsid w:val="003E2839"/>
    <w:rsid w:val="00873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E0"/>
  </w:style>
  <w:style w:type="paragraph" w:styleId="Heading1">
    <w:name w:val="heading 1"/>
    <w:basedOn w:val="Normal"/>
    <w:link w:val="Heading1Char"/>
    <w:uiPriority w:val="9"/>
    <w:qFormat/>
    <w:rsid w:val="003E2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2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8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28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3E2839"/>
  </w:style>
  <w:style w:type="character" w:customStyle="1" w:styleId="string">
    <w:name w:val="string"/>
    <w:basedOn w:val="DefaultParagraphFont"/>
    <w:rsid w:val="003E2839"/>
  </w:style>
  <w:style w:type="character" w:customStyle="1" w:styleId="comment">
    <w:name w:val="comment"/>
    <w:basedOn w:val="DefaultParagraphFont"/>
    <w:rsid w:val="003E28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308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4913754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459389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2019-06-10T16:39:00Z</dcterms:created>
  <dcterms:modified xsi:type="dcterms:W3CDTF">2019-06-10T16:40:00Z</dcterms:modified>
</cp:coreProperties>
</file>