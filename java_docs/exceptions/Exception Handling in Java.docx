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AC1" w:rsidRPr="00207AC1" w:rsidRDefault="00207AC1" w:rsidP="00207AC1">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207AC1">
        <w:rPr>
          <w:rFonts w:ascii="Helvetica" w:eastAsia="Times New Roman" w:hAnsi="Helvetica" w:cs="Helvetica"/>
          <w:color w:val="610B38"/>
          <w:kern w:val="36"/>
          <w:sz w:val="39"/>
          <w:szCs w:val="39"/>
          <w:lang w:eastAsia="en-IN"/>
        </w:rPr>
        <w:t>Exception Handling in Java</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1.</w:t>
      </w:r>
      <w:r w:rsidRPr="00207AC1">
        <w:rPr>
          <w:rFonts w:ascii="Verdana" w:eastAsia="Times New Roman" w:hAnsi="Verdana" w:cs="Times New Roman"/>
          <w:color w:val="000000"/>
          <w:sz w:val="18"/>
          <w:szCs w:val="18"/>
          <w:lang w:eastAsia="en-IN"/>
        </w:rPr>
        <w:tab/>
        <w:t>Exception Handling</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2.</w:t>
      </w:r>
      <w:r w:rsidRPr="00207AC1">
        <w:rPr>
          <w:rFonts w:ascii="Verdana" w:eastAsia="Times New Roman" w:hAnsi="Verdana" w:cs="Times New Roman"/>
          <w:color w:val="000000"/>
          <w:sz w:val="18"/>
          <w:szCs w:val="18"/>
          <w:lang w:eastAsia="en-IN"/>
        </w:rPr>
        <w:tab/>
        <w:t>Advantage of Exception Handling</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3.</w:t>
      </w:r>
      <w:r w:rsidRPr="00207AC1">
        <w:rPr>
          <w:rFonts w:ascii="Verdana" w:eastAsia="Times New Roman" w:hAnsi="Verdana" w:cs="Times New Roman"/>
          <w:color w:val="000000"/>
          <w:sz w:val="18"/>
          <w:szCs w:val="18"/>
          <w:lang w:eastAsia="en-IN"/>
        </w:rPr>
        <w:tab/>
        <w:t>Hierarchy of Exception classes</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4.</w:t>
      </w:r>
      <w:r w:rsidRPr="00207AC1">
        <w:rPr>
          <w:rFonts w:ascii="Verdana" w:eastAsia="Times New Roman" w:hAnsi="Verdana" w:cs="Times New Roman"/>
          <w:color w:val="000000"/>
          <w:sz w:val="18"/>
          <w:szCs w:val="18"/>
          <w:lang w:eastAsia="en-IN"/>
        </w:rPr>
        <w:tab/>
        <w:t>Types of Exception</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5.</w:t>
      </w:r>
      <w:r w:rsidRPr="00207AC1">
        <w:rPr>
          <w:rFonts w:ascii="Verdana" w:eastAsia="Times New Roman" w:hAnsi="Verdana" w:cs="Times New Roman"/>
          <w:color w:val="000000"/>
          <w:sz w:val="18"/>
          <w:szCs w:val="18"/>
          <w:lang w:eastAsia="en-IN"/>
        </w:rPr>
        <w:tab/>
        <w:t>Exception Example</w:t>
      </w:r>
    </w:p>
    <w:p w:rsid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6.</w:t>
      </w:r>
      <w:r w:rsidRPr="00207AC1">
        <w:rPr>
          <w:rFonts w:ascii="Verdana" w:eastAsia="Times New Roman" w:hAnsi="Verdana" w:cs="Times New Roman"/>
          <w:color w:val="000000"/>
          <w:sz w:val="18"/>
          <w:szCs w:val="18"/>
          <w:lang w:eastAsia="en-IN"/>
        </w:rPr>
        <w:tab/>
        <w:t>Scenarios where an exception may occur</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w:t>
      </w:r>
      <w:r w:rsidRPr="00207AC1">
        <w:rPr>
          <w:rFonts w:ascii="Verdana" w:eastAsia="Times New Roman" w:hAnsi="Verdana" w:cs="Times New Roman"/>
          <w:b/>
          <w:bCs/>
          <w:color w:val="000000"/>
          <w:sz w:val="18"/>
          <w:lang w:eastAsia="en-IN"/>
        </w:rPr>
        <w:t>Exception Handling in Java</w:t>
      </w:r>
      <w:r w:rsidRPr="00207AC1">
        <w:rPr>
          <w:rFonts w:ascii="Verdana" w:eastAsia="Times New Roman" w:hAnsi="Verdana" w:cs="Times New Roman"/>
          <w:color w:val="000000"/>
          <w:sz w:val="18"/>
          <w:szCs w:val="18"/>
          <w:lang w:eastAsia="en-IN"/>
        </w:rPr>
        <w:t> is one of the powerful </w:t>
      </w:r>
      <w:r w:rsidRPr="00207AC1">
        <w:rPr>
          <w:rFonts w:ascii="Verdana" w:eastAsia="Times New Roman" w:hAnsi="Verdana" w:cs="Times New Roman"/>
          <w:i/>
          <w:iCs/>
          <w:color w:val="000000"/>
          <w:sz w:val="18"/>
          <w:lang w:eastAsia="en-IN"/>
        </w:rPr>
        <w:t>mechanism to handle the runtime errors</w:t>
      </w:r>
      <w:r w:rsidRPr="00207AC1">
        <w:rPr>
          <w:rFonts w:ascii="Verdana" w:eastAsia="Times New Roman" w:hAnsi="Verdana" w:cs="Times New Roman"/>
          <w:color w:val="000000"/>
          <w:sz w:val="18"/>
          <w:szCs w:val="18"/>
          <w:lang w:eastAsia="en-IN"/>
        </w:rPr>
        <w:t> so that normal flow of the application can be maintained.</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In this page, we will learn about Java exceptions, its type and the difference between checked and unchecked exceptions.</w:t>
      </w:r>
    </w:p>
    <w:p w:rsidR="00207AC1" w:rsidRPr="00207AC1" w:rsidRDefault="00207AC1" w:rsidP="00207AC1">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07AC1">
        <w:rPr>
          <w:rFonts w:ascii="Helvetica" w:eastAsia="Times New Roman" w:hAnsi="Helvetica" w:cs="Helvetica"/>
          <w:color w:val="610B38"/>
          <w:sz w:val="34"/>
          <w:szCs w:val="34"/>
          <w:lang w:eastAsia="en-IN"/>
        </w:rPr>
        <w:t>What is Exception in Java</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b/>
          <w:bCs/>
          <w:color w:val="000000"/>
          <w:sz w:val="18"/>
          <w:lang w:eastAsia="en-IN"/>
        </w:rPr>
        <w:t>Dictionary Meaning:</w:t>
      </w:r>
      <w:r w:rsidRPr="00207AC1">
        <w:rPr>
          <w:rFonts w:ascii="Verdana" w:eastAsia="Times New Roman" w:hAnsi="Verdana" w:cs="Times New Roman"/>
          <w:color w:val="000000"/>
          <w:sz w:val="18"/>
          <w:szCs w:val="18"/>
          <w:lang w:eastAsia="en-IN"/>
        </w:rPr>
        <w:t> Exception is an abnormal condition.</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In Java, an exception is an event that disrupts the normal flow of the program. It is an object which is thrown at runtime.</w:t>
      </w:r>
    </w:p>
    <w:p w:rsidR="00207AC1" w:rsidRPr="00207AC1" w:rsidRDefault="00207AC1" w:rsidP="00207AC1">
      <w:pPr>
        <w:spacing w:after="0" w:line="240" w:lineRule="auto"/>
        <w:rPr>
          <w:rFonts w:ascii="Times New Roman" w:eastAsia="Times New Roman" w:hAnsi="Times New Roman" w:cs="Times New Roman"/>
          <w:sz w:val="24"/>
          <w:szCs w:val="24"/>
          <w:lang w:eastAsia="en-IN"/>
        </w:rPr>
      </w:pPr>
      <w:r w:rsidRPr="00207AC1">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207AC1" w:rsidRPr="00207AC1" w:rsidRDefault="00207AC1" w:rsidP="00207AC1">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07AC1">
        <w:rPr>
          <w:rFonts w:ascii="Helvetica" w:eastAsia="Times New Roman" w:hAnsi="Helvetica" w:cs="Helvetica"/>
          <w:color w:val="610B38"/>
          <w:sz w:val="34"/>
          <w:szCs w:val="34"/>
          <w:lang w:eastAsia="en-IN"/>
        </w:rPr>
        <w:t>What is Exception Handling</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 xml:space="preserve">Exception Handling is a mechanism to handle runtime errors such as </w:t>
      </w:r>
      <w:proofErr w:type="spellStart"/>
      <w:r w:rsidRPr="00207AC1">
        <w:rPr>
          <w:rFonts w:ascii="Verdana" w:eastAsia="Times New Roman" w:hAnsi="Verdana" w:cs="Times New Roman"/>
          <w:color w:val="000000"/>
          <w:sz w:val="18"/>
          <w:szCs w:val="18"/>
          <w:lang w:eastAsia="en-IN"/>
        </w:rPr>
        <w:t>ClassNotFoundException</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IOException</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SQLException</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RemoteException</w:t>
      </w:r>
      <w:proofErr w:type="spellEnd"/>
      <w:r w:rsidRPr="00207AC1">
        <w:rPr>
          <w:rFonts w:ascii="Verdana" w:eastAsia="Times New Roman" w:hAnsi="Verdana" w:cs="Times New Roman"/>
          <w:color w:val="000000"/>
          <w:sz w:val="18"/>
          <w:szCs w:val="18"/>
          <w:lang w:eastAsia="en-IN"/>
        </w:rPr>
        <w:t>, etc.</w:t>
      </w:r>
    </w:p>
    <w:p w:rsidR="00207AC1" w:rsidRPr="00207AC1" w:rsidRDefault="00207AC1" w:rsidP="00207AC1">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207AC1">
        <w:rPr>
          <w:rFonts w:ascii="Helvetica" w:eastAsia="Times New Roman" w:hAnsi="Helvetica" w:cs="Helvetica"/>
          <w:color w:val="610B4B"/>
          <w:sz w:val="23"/>
          <w:szCs w:val="23"/>
          <w:lang w:eastAsia="en-IN"/>
        </w:rPr>
        <w:t>Advantage of Exception Handling</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core advantage of exception handling is </w:t>
      </w:r>
      <w:r w:rsidRPr="00207AC1">
        <w:rPr>
          <w:rFonts w:ascii="Verdana" w:eastAsia="Times New Roman" w:hAnsi="Verdana" w:cs="Times New Roman"/>
          <w:b/>
          <w:bCs/>
          <w:color w:val="000000"/>
          <w:sz w:val="18"/>
          <w:lang w:eastAsia="en-IN"/>
        </w:rPr>
        <w:t>to maintain the normal flow of the application</w:t>
      </w:r>
      <w:r w:rsidRPr="00207AC1">
        <w:rPr>
          <w:rFonts w:ascii="Verdana" w:eastAsia="Times New Roman" w:hAnsi="Verdana" w:cs="Times New Roman"/>
          <w:color w:val="000000"/>
          <w:sz w:val="18"/>
          <w:szCs w:val="18"/>
          <w:lang w:eastAsia="en-IN"/>
        </w:rPr>
        <w:t>. An exception normally disrupts the normal flow of the application that is why we use exception handling. Let's take a scenario:</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1</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2</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3</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4</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5</w:t>
      </w:r>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008200"/>
          <w:sz w:val="18"/>
          <w:lang w:eastAsia="en-IN"/>
        </w:rPr>
        <w:t>//exception occurs</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6</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7</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8</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9</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bdr w:val="none" w:sz="0" w:space="0" w:color="auto" w:frame="1"/>
          <w:lang w:eastAsia="en-IN"/>
        </w:rPr>
        <w:t>statement </w:t>
      </w:r>
      <w:r w:rsidRPr="00207AC1">
        <w:rPr>
          <w:rFonts w:ascii="Verdana" w:eastAsia="Times New Roman" w:hAnsi="Verdana" w:cs="Times New Roman"/>
          <w:color w:val="C00000"/>
          <w:sz w:val="18"/>
          <w:lang w:eastAsia="en-IN"/>
        </w:rPr>
        <w:t>10</w:t>
      </w:r>
      <w:r w:rsidRPr="00207AC1">
        <w:rPr>
          <w:rFonts w:ascii="Verdana" w:eastAsia="Times New Roman" w:hAnsi="Verdana" w:cs="Times New Roman"/>
          <w:color w:val="000000"/>
          <w:sz w:val="18"/>
          <w:szCs w:val="18"/>
          <w:bdr w:val="none" w:sz="0" w:space="0" w:color="auto" w:frame="1"/>
          <w:lang w:eastAsia="en-IN"/>
        </w:rPr>
        <w:t>;  </w:t>
      </w:r>
    </w:p>
    <w:p w:rsidR="00207AC1" w:rsidRPr="00207AC1" w:rsidRDefault="00207AC1" w:rsidP="00207AC1">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lastRenderedPageBreak/>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207AC1" w:rsidRPr="00207AC1" w:rsidRDefault="00207AC1" w:rsidP="00207AC1">
      <w:pPr>
        <w:spacing w:after="0" w:line="240" w:lineRule="auto"/>
        <w:rPr>
          <w:ins w:id="0" w:author="Unknown"/>
          <w:rFonts w:ascii="Times New Roman" w:eastAsia="Times New Roman" w:hAnsi="Times New Roman" w:cs="Times New Roman"/>
          <w:sz w:val="24"/>
          <w:szCs w:val="24"/>
          <w:lang w:eastAsia="en-IN"/>
        </w:rPr>
      </w:pPr>
      <w:ins w:id="1" w:author="Unknown">
        <w:r w:rsidRPr="00207AC1">
          <w:rPr>
            <w:rFonts w:ascii="Verdana" w:eastAsia="Times New Roman" w:hAnsi="Verdana" w:cs="Times New Roman"/>
            <w:color w:val="000000"/>
            <w:sz w:val="18"/>
            <w:szCs w:val="18"/>
            <w:lang w:eastAsia="en-IN"/>
          </w:rPr>
          <w:br/>
        </w:r>
        <w:r w:rsidRPr="00207AC1">
          <w:rPr>
            <w:rFonts w:ascii="Times New Roman" w:eastAsia="Times New Roman" w:hAnsi="Times New Roman" w:cs="Times New Roman"/>
            <w:sz w:val="24"/>
            <w:szCs w:val="24"/>
            <w:lang w:eastAsia="en-IN"/>
          </w:rPr>
          <w:t>Do You Know?</w:t>
        </w:r>
      </w:ins>
    </w:p>
    <w:tbl>
      <w:tblPr>
        <w:tblW w:w="12815" w:type="dxa"/>
        <w:tblCellSpacing w:w="15" w:type="dxa"/>
        <w:tblCellMar>
          <w:top w:w="15" w:type="dxa"/>
          <w:left w:w="15" w:type="dxa"/>
          <w:bottom w:w="15" w:type="dxa"/>
          <w:right w:w="15" w:type="dxa"/>
        </w:tblCellMar>
        <w:tblLook w:val="04A0"/>
      </w:tblPr>
      <w:tblGrid>
        <w:gridCol w:w="12815"/>
      </w:tblGrid>
      <w:tr w:rsidR="00207AC1" w:rsidRPr="00207AC1" w:rsidTr="00207AC1">
        <w:trPr>
          <w:tblCellSpacing w:w="15" w:type="dxa"/>
        </w:trPr>
        <w:tc>
          <w:tcPr>
            <w:tcW w:w="0" w:type="auto"/>
            <w:vAlign w:val="center"/>
            <w:hideMark/>
          </w:tcPr>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What is the difference between checked and unchecked exceptions?</w:t>
            </w:r>
          </w:p>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 xml:space="preserve">What happens behind the code </w:t>
            </w:r>
            <w:proofErr w:type="spellStart"/>
            <w:r w:rsidRPr="00207AC1">
              <w:rPr>
                <w:rFonts w:ascii="Verdana" w:eastAsia="Times New Roman" w:hAnsi="Verdana" w:cs="Times New Roman"/>
                <w:color w:val="000000"/>
                <w:sz w:val="18"/>
                <w:szCs w:val="18"/>
                <w:lang w:eastAsia="en-IN"/>
              </w:rPr>
              <w:t>int</w:t>
            </w:r>
            <w:proofErr w:type="spellEnd"/>
            <w:r w:rsidRPr="00207AC1">
              <w:rPr>
                <w:rFonts w:ascii="Verdana" w:eastAsia="Times New Roman" w:hAnsi="Verdana" w:cs="Times New Roman"/>
                <w:color w:val="000000"/>
                <w:sz w:val="18"/>
                <w:szCs w:val="18"/>
                <w:lang w:eastAsia="en-IN"/>
              </w:rPr>
              <w:t xml:space="preserve"> data=50/0;?</w:t>
            </w:r>
          </w:p>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Why use multiple catch block?</w:t>
            </w:r>
          </w:p>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Is there any possibility when finally block is not executed?</w:t>
            </w:r>
          </w:p>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What is exception propagation?</w:t>
            </w:r>
          </w:p>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What is the difference between throw and throws keyword?</w:t>
            </w:r>
          </w:p>
          <w:p w:rsidR="00207AC1" w:rsidRPr="00207AC1" w:rsidRDefault="00207AC1" w:rsidP="00207AC1">
            <w:pPr>
              <w:numPr>
                <w:ilvl w:val="0"/>
                <w:numId w:val="3"/>
              </w:numPr>
              <w:spacing w:before="54" w:after="100" w:afterAutospacing="1" w:line="285" w:lineRule="atLeast"/>
              <w:ind w:left="99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What are the 4 rules for using exception handling with method overriding?</w:t>
            </w:r>
          </w:p>
        </w:tc>
      </w:tr>
    </w:tbl>
    <w:p w:rsidR="00207AC1" w:rsidRPr="00207AC1" w:rsidRDefault="00207AC1" w:rsidP="00207AC1">
      <w:pPr>
        <w:shd w:val="clear" w:color="auto" w:fill="FFFFFF"/>
        <w:spacing w:before="100" w:beforeAutospacing="1" w:after="100" w:afterAutospacing="1" w:line="312" w:lineRule="atLeast"/>
        <w:outlineLvl w:val="1"/>
        <w:rPr>
          <w:ins w:id="2" w:author="Unknown"/>
          <w:rFonts w:ascii="Helvetica" w:eastAsia="Times New Roman" w:hAnsi="Helvetica" w:cs="Helvetica"/>
          <w:color w:val="610B38"/>
          <w:sz w:val="34"/>
          <w:szCs w:val="34"/>
          <w:lang w:eastAsia="en-IN"/>
        </w:rPr>
      </w:pPr>
      <w:ins w:id="3" w:author="Unknown">
        <w:r w:rsidRPr="00207AC1">
          <w:rPr>
            <w:rFonts w:ascii="Helvetica" w:eastAsia="Times New Roman" w:hAnsi="Helvetica" w:cs="Helvetica"/>
            <w:color w:val="610B38"/>
            <w:sz w:val="34"/>
            <w:szCs w:val="34"/>
            <w:lang w:eastAsia="en-IN"/>
          </w:rPr>
          <w:t>Hierarchy of Java Exception classes</w:t>
        </w:r>
      </w:ins>
    </w:p>
    <w:p w:rsidR="00207AC1" w:rsidRPr="00207AC1" w:rsidRDefault="00207AC1" w:rsidP="002F53D5">
      <w:pPr>
        <w:shd w:val="clear" w:color="auto" w:fill="FFFFFF"/>
        <w:spacing w:before="100" w:beforeAutospacing="1" w:after="100" w:afterAutospacing="1" w:line="240" w:lineRule="auto"/>
        <w:rPr>
          <w:ins w:id="4" w:author="Unknown"/>
          <w:rFonts w:ascii="Times New Roman" w:eastAsia="Times New Roman" w:hAnsi="Times New Roman" w:cs="Times New Roman"/>
          <w:sz w:val="24"/>
          <w:szCs w:val="24"/>
          <w:lang w:eastAsia="en-IN"/>
        </w:rPr>
      </w:pPr>
      <w:ins w:id="5" w:author="Unknown">
        <w:r w:rsidRPr="00207AC1">
          <w:rPr>
            <w:rFonts w:ascii="Verdana" w:eastAsia="Times New Roman" w:hAnsi="Verdana" w:cs="Times New Roman"/>
            <w:color w:val="000000"/>
            <w:sz w:val="18"/>
            <w:szCs w:val="18"/>
            <w:lang w:eastAsia="en-IN"/>
          </w:rPr>
          <w:t xml:space="preserve">The </w:t>
        </w:r>
        <w:proofErr w:type="spellStart"/>
        <w:r w:rsidRPr="00207AC1">
          <w:rPr>
            <w:rFonts w:ascii="Verdana" w:eastAsia="Times New Roman" w:hAnsi="Verdana" w:cs="Times New Roman"/>
            <w:color w:val="000000"/>
            <w:sz w:val="18"/>
            <w:szCs w:val="18"/>
            <w:lang w:eastAsia="en-IN"/>
          </w:rPr>
          <w:t>java.lang.Throwable</w:t>
        </w:r>
        <w:proofErr w:type="spellEnd"/>
        <w:r w:rsidRPr="00207AC1">
          <w:rPr>
            <w:rFonts w:ascii="Verdana" w:eastAsia="Times New Roman" w:hAnsi="Verdana" w:cs="Times New Roman"/>
            <w:color w:val="000000"/>
            <w:sz w:val="18"/>
            <w:szCs w:val="18"/>
            <w:lang w:eastAsia="en-IN"/>
          </w:rPr>
          <w:t xml:space="preserve"> class is the root class of Java Exception hierarchy which is inherited by two subclasses: Exception and Error. A hierarchy of Java Exception classes are given below:</w:t>
        </w:r>
      </w:ins>
      <w:r>
        <w:rPr>
          <w:rFonts w:ascii="Times New Roman" w:eastAsia="Times New Roman" w:hAnsi="Times New Roman" w:cs="Times New Roman"/>
          <w:noProof/>
          <w:sz w:val="24"/>
          <w:szCs w:val="24"/>
          <w:lang w:eastAsia="en-IN"/>
        </w:rPr>
        <w:drawing>
          <wp:inline distT="0" distB="0" distL="0" distR="0">
            <wp:extent cx="3981439" cy="5061823"/>
            <wp:effectExtent l="19050" t="0" r="11"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5"/>
                    <a:srcRect/>
                    <a:stretch>
                      <a:fillRect/>
                    </a:stretch>
                  </pic:blipFill>
                  <pic:spPr bwMode="auto">
                    <a:xfrm>
                      <a:off x="0" y="0"/>
                      <a:ext cx="3982054" cy="5062605"/>
                    </a:xfrm>
                    <a:prstGeom prst="rect">
                      <a:avLst/>
                    </a:prstGeom>
                    <a:noFill/>
                    <a:ln w="9525">
                      <a:noFill/>
                      <a:miter lim="800000"/>
                      <a:headEnd/>
                      <a:tailEnd/>
                    </a:ln>
                  </pic:spPr>
                </pic:pic>
              </a:graphicData>
            </a:graphic>
          </wp:inline>
        </w:drawing>
      </w:r>
    </w:p>
    <w:p w:rsidR="00207AC1" w:rsidRPr="00207AC1" w:rsidRDefault="00207AC1" w:rsidP="00207AC1">
      <w:pPr>
        <w:spacing w:after="0" w:line="240" w:lineRule="auto"/>
        <w:rPr>
          <w:ins w:id="6" w:author="Unknown"/>
          <w:rFonts w:ascii="Times New Roman" w:eastAsia="Times New Roman" w:hAnsi="Times New Roman" w:cs="Times New Roman"/>
          <w:sz w:val="24"/>
          <w:szCs w:val="24"/>
          <w:lang w:eastAsia="en-IN"/>
        </w:rPr>
      </w:pPr>
      <w:ins w:id="7" w:author="Unknown">
        <w:r w:rsidRPr="00207AC1">
          <w:rPr>
            <w:rFonts w:ascii="Times New Roman" w:eastAsia="Times New Roman" w:hAnsi="Times New Roman" w:cs="Times New Roman"/>
            <w:sz w:val="24"/>
            <w:szCs w:val="24"/>
            <w:lang w:eastAsia="en-IN"/>
          </w:rPr>
          <w:lastRenderedPageBreak/>
          <w:pict>
            <v:rect id="_x0000_i1026" style="width:0;height:.7pt" o:hralign="center" o:hrstd="t" o:hrnoshade="t" o:hr="t" fillcolor="#d4d4d4" stroked="f"/>
          </w:pict>
        </w:r>
      </w:ins>
    </w:p>
    <w:p w:rsidR="00207AC1" w:rsidRPr="00207AC1" w:rsidRDefault="00207AC1" w:rsidP="00207AC1">
      <w:pPr>
        <w:shd w:val="clear" w:color="auto" w:fill="FFFFFF"/>
        <w:spacing w:before="100" w:beforeAutospacing="1" w:after="100" w:afterAutospacing="1" w:line="312" w:lineRule="atLeast"/>
        <w:outlineLvl w:val="2"/>
        <w:rPr>
          <w:ins w:id="8" w:author="Unknown"/>
          <w:rFonts w:ascii="Helvetica" w:eastAsia="Times New Roman" w:hAnsi="Helvetica" w:cs="Helvetica"/>
          <w:color w:val="610B38"/>
          <w:sz w:val="34"/>
          <w:szCs w:val="34"/>
          <w:lang w:eastAsia="en-IN"/>
        </w:rPr>
      </w:pPr>
      <w:ins w:id="9" w:author="Unknown">
        <w:r w:rsidRPr="00207AC1">
          <w:rPr>
            <w:rFonts w:ascii="Helvetica" w:eastAsia="Times New Roman" w:hAnsi="Helvetica" w:cs="Helvetica"/>
            <w:color w:val="610B38"/>
            <w:sz w:val="34"/>
            <w:szCs w:val="34"/>
            <w:lang w:eastAsia="en-IN"/>
          </w:rPr>
          <w:t>Types of Java Exceptions</w:t>
        </w:r>
      </w:ins>
    </w:p>
    <w:p w:rsidR="00207AC1" w:rsidRPr="00207AC1" w:rsidRDefault="00207AC1" w:rsidP="00207AC1">
      <w:pPr>
        <w:shd w:val="clear" w:color="auto" w:fill="FFFFFF"/>
        <w:spacing w:before="100" w:beforeAutospacing="1" w:after="100" w:afterAutospacing="1" w:line="240" w:lineRule="auto"/>
        <w:rPr>
          <w:ins w:id="10" w:author="Unknown"/>
          <w:rFonts w:ascii="Verdana" w:eastAsia="Times New Roman" w:hAnsi="Verdana" w:cs="Times New Roman"/>
          <w:color w:val="000000"/>
          <w:sz w:val="18"/>
          <w:szCs w:val="18"/>
          <w:lang w:eastAsia="en-IN"/>
        </w:rPr>
      </w:pPr>
      <w:ins w:id="11" w:author="Unknown">
        <w:r w:rsidRPr="00207AC1">
          <w:rPr>
            <w:rFonts w:ascii="Verdana" w:eastAsia="Times New Roman" w:hAnsi="Verdana" w:cs="Times New Roman"/>
            <w:color w:val="000000"/>
            <w:sz w:val="18"/>
            <w:szCs w:val="18"/>
            <w:lang w:eastAsia="en-IN"/>
          </w:rPr>
          <w:t>There are mainly two types of exceptions: checked and unchecked. Here, an error is considered as the unchecked exception. According to Oracle, there are three types of exceptions:</w:t>
        </w:r>
      </w:ins>
    </w:p>
    <w:p w:rsidR="00207AC1" w:rsidRPr="00207AC1" w:rsidRDefault="00207AC1" w:rsidP="00207AC1">
      <w:pPr>
        <w:numPr>
          <w:ilvl w:val="0"/>
          <w:numId w:val="4"/>
        </w:numPr>
        <w:shd w:val="clear" w:color="auto" w:fill="FFFFFF"/>
        <w:spacing w:before="54" w:after="100" w:afterAutospacing="1" w:line="285" w:lineRule="atLeast"/>
        <w:rPr>
          <w:ins w:id="12" w:author="Unknown"/>
          <w:rFonts w:ascii="Verdana" w:eastAsia="Times New Roman" w:hAnsi="Verdana" w:cs="Times New Roman"/>
          <w:color w:val="000000"/>
          <w:sz w:val="18"/>
          <w:szCs w:val="18"/>
          <w:lang w:eastAsia="en-IN"/>
        </w:rPr>
      </w:pPr>
      <w:ins w:id="13" w:author="Unknown">
        <w:r w:rsidRPr="00207AC1">
          <w:rPr>
            <w:rFonts w:ascii="Verdana" w:eastAsia="Times New Roman" w:hAnsi="Verdana" w:cs="Times New Roman"/>
            <w:color w:val="000000"/>
            <w:sz w:val="18"/>
            <w:szCs w:val="18"/>
            <w:lang w:eastAsia="en-IN"/>
          </w:rPr>
          <w:t>Checked Exception</w:t>
        </w:r>
      </w:ins>
    </w:p>
    <w:p w:rsidR="00207AC1" w:rsidRPr="00207AC1" w:rsidRDefault="00207AC1" w:rsidP="00207AC1">
      <w:pPr>
        <w:numPr>
          <w:ilvl w:val="0"/>
          <w:numId w:val="4"/>
        </w:numPr>
        <w:shd w:val="clear" w:color="auto" w:fill="FFFFFF"/>
        <w:spacing w:before="54" w:after="100" w:afterAutospacing="1" w:line="285" w:lineRule="atLeast"/>
        <w:rPr>
          <w:ins w:id="14" w:author="Unknown"/>
          <w:rFonts w:ascii="Verdana" w:eastAsia="Times New Roman" w:hAnsi="Verdana" w:cs="Times New Roman"/>
          <w:color w:val="000000"/>
          <w:sz w:val="18"/>
          <w:szCs w:val="18"/>
          <w:lang w:eastAsia="en-IN"/>
        </w:rPr>
      </w:pPr>
      <w:ins w:id="15" w:author="Unknown">
        <w:r w:rsidRPr="00207AC1">
          <w:rPr>
            <w:rFonts w:ascii="Verdana" w:eastAsia="Times New Roman" w:hAnsi="Verdana" w:cs="Times New Roman"/>
            <w:color w:val="000000"/>
            <w:sz w:val="18"/>
            <w:szCs w:val="18"/>
            <w:lang w:eastAsia="en-IN"/>
          </w:rPr>
          <w:t>Unchecked Exception</w:t>
        </w:r>
      </w:ins>
    </w:p>
    <w:p w:rsidR="00207AC1" w:rsidRPr="00207AC1" w:rsidRDefault="00207AC1" w:rsidP="00207AC1">
      <w:pPr>
        <w:numPr>
          <w:ilvl w:val="0"/>
          <w:numId w:val="4"/>
        </w:numPr>
        <w:shd w:val="clear" w:color="auto" w:fill="FFFFFF"/>
        <w:spacing w:before="54" w:after="100" w:afterAutospacing="1" w:line="285" w:lineRule="atLeast"/>
        <w:rPr>
          <w:ins w:id="16" w:author="Unknown"/>
          <w:rFonts w:ascii="Verdana" w:eastAsia="Times New Roman" w:hAnsi="Verdana" w:cs="Times New Roman"/>
          <w:color w:val="000000"/>
          <w:sz w:val="18"/>
          <w:szCs w:val="18"/>
          <w:lang w:eastAsia="en-IN"/>
        </w:rPr>
      </w:pPr>
      <w:ins w:id="17" w:author="Unknown">
        <w:r w:rsidRPr="00207AC1">
          <w:rPr>
            <w:rFonts w:ascii="Verdana" w:eastAsia="Times New Roman" w:hAnsi="Verdana" w:cs="Times New Roman"/>
            <w:color w:val="000000"/>
            <w:sz w:val="18"/>
            <w:szCs w:val="18"/>
            <w:lang w:eastAsia="en-IN"/>
          </w:rPr>
          <w:t>Error</w:t>
        </w:r>
      </w:ins>
    </w:p>
    <w:p w:rsidR="00207AC1" w:rsidRPr="00207AC1" w:rsidRDefault="00207AC1" w:rsidP="00207AC1">
      <w:pPr>
        <w:spacing w:after="0" w:line="240" w:lineRule="auto"/>
        <w:rPr>
          <w:ins w:id="18"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1865" cy="4382135"/>
            <wp:effectExtent l="19050" t="0" r="635" b="0"/>
            <wp:docPr id="4" name="Picture 4" descr="Types of 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Java Exceptions"/>
                    <pic:cNvPicPr>
                      <a:picLocks noChangeAspect="1" noChangeArrowheads="1"/>
                    </pic:cNvPicPr>
                  </pic:nvPicPr>
                  <pic:blipFill>
                    <a:blip r:embed="rId6"/>
                    <a:srcRect/>
                    <a:stretch>
                      <a:fillRect/>
                    </a:stretch>
                  </pic:blipFill>
                  <pic:spPr bwMode="auto">
                    <a:xfrm>
                      <a:off x="0" y="0"/>
                      <a:ext cx="4761865" cy="4382135"/>
                    </a:xfrm>
                    <a:prstGeom prst="rect">
                      <a:avLst/>
                    </a:prstGeom>
                    <a:noFill/>
                    <a:ln w="9525">
                      <a:noFill/>
                      <a:miter lim="800000"/>
                      <a:headEnd/>
                      <a:tailEnd/>
                    </a:ln>
                  </pic:spPr>
                </pic:pic>
              </a:graphicData>
            </a:graphic>
          </wp:inline>
        </w:drawing>
      </w:r>
    </w:p>
    <w:p w:rsidR="00207AC1" w:rsidRPr="00207AC1" w:rsidRDefault="00207AC1" w:rsidP="00207AC1">
      <w:pPr>
        <w:shd w:val="clear" w:color="auto" w:fill="FFFFFF"/>
        <w:spacing w:before="100" w:beforeAutospacing="1" w:after="100" w:afterAutospacing="1" w:line="312" w:lineRule="atLeast"/>
        <w:outlineLvl w:val="1"/>
        <w:rPr>
          <w:ins w:id="19" w:author="Unknown"/>
          <w:rFonts w:ascii="Helvetica" w:eastAsia="Times New Roman" w:hAnsi="Helvetica" w:cs="Helvetica"/>
          <w:color w:val="610B38"/>
          <w:sz w:val="34"/>
          <w:szCs w:val="34"/>
          <w:lang w:eastAsia="en-IN"/>
        </w:rPr>
      </w:pPr>
      <w:ins w:id="20" w:author="Unknown">
        <w:r w:rsidRPr="00207AC1">
          <w:rPr>
            <w:rFonts w:ascii="Helvetica" w:eastAsia="Times New Roman" w:hAnsi="Helvetica" w:cs="Helvetica"/>
            <w:color w:val="610B38"/>
            <w:sz w:val="34"/>
            <w:szCs w:val="34"/>
            <w:lang w:eastAsia="en-IN"/>
          </w:rPr>
          <w:t>Difference between Checked and Unchecked Exceptions</w:t>
        </w:r>
      </w:ins>
    </w:p>
    <w:p w:rsidR="00207AC1" w:rsidRPr="00207AC1" w:rsidRDefault="00207AC1" w:rsidP="00207AC1">
      <w:pPr>
        <w:shd w:val="clear" w:color="auto" w:fill="FFFFFF"/>
        <w:spacing w:before="100" w:beforeAutospacing="1" w:after="100" w:afterAutospacing="1" w:line="312" w:lineRule="atLeast"/>
        <w:outlineLvl w:val="2"/>
        <w:rPr>
          <w:ins w:id="21" w:author="Unknown"/>
          <w:rFonts w:ascii="Helvetica" w:eastAsia="Times New Roman" w:hAnsi="Helvetica" w:cs="Helvetica"/>
          <w:color w:val="610B4B"/>
          <w:sz w:val="23"/>
          <w:szCs w:val="23"/>
          <w:lang w:eastAsia="en-IN"/>
        </w:rPr>
      </w:pPr>
      <w:ins w:id="22" w:author="Unknown">
        <w:r w:rsidRPr="00207AC1">
          <w:rPr>
            <w:rFonts w:ascii="Helvetica" w:eastAsia="Times New Roman" w:hAnsi="Helvetica" w:cs="Helvetica"/>
            <w:color w:val="610B4B"/>
            <w:sz w:val="23"/>
            <w:szCs w:val="23"/>
            <w:lang w:eastAsia="en-IN"/>
          </w:rPr>
          <w:t>1) Checked Exception</w:t>
        </w:r>
      </w:ins>
    </w:p>
    <w:p w:rsidR="00207AC1" w:rsidRPr="00207AC1" w:rsidRDefault="00207AC1" w:rsidP="00207AC1">
      <w:pPr>
        <w:shd w:val="clear" w:color="auto" w:fill="FFFFFF"/>
        <w:spacing w:before="100" w:beforeAutospacing="1" w:after="100" w:afterAutospacing="1" w:line="240" w:lineRule="auto"/>
        <w:rPr>
          <w:ins w:id="23" w:author="Unknown"/>
          <w:rFonts w:ascii="Verdana" w:eastAsia="Times New Roman" w:hAnsi="Verdana" w:cs="Times New Roman"/>
          <w:color w:val="000000"/>
          <w:sz w:val="18"/>
          <w:szCs w:val="18"/>
          <w:lang w:eastAsia="en-IN"/>
        </w:rPr>
      </w:pPr>
      <w:ins w:id="24" w:author="Unknown">
        <w:r w:rsidRPr="00207AC1">
          <w:rPr>
            <w:rFonts w:ascii="Verdana" w:eastAsia="Times New Roman" w:hAnsi="Verdana" w:cs="Times New Roman"/>
            <w:color w:val="000000"/>
            <w:sz w:val="18"/>
            <w:szCs w:val="18"/>
            <w:lang w:eastAsia="en-IN"/>
          </w:rPr>
          <w:t xml:space="preserve">The classes which directly inherit </w:t>
        </w:r>
        <w:proofErr w:type="spellStart"/>
        <w:r w:rsidRPr="00207AC1">
          <w:rPr>
            <w:rFonts w:ascii="Verdana" w:eastAsia="Times New Roman" w:hAnsi="Verdana" w:cs="Times New Roman"/>
            <w:color w:val="000000"/>
            <w:sz w:val="18"/>
            <w:szCs w:val="18"/>
            <w:lang w:eastAsia="en-IN"/>
          </w:rPr>
          <w:t>Throwable</w:t>
        </w:r>
        <w:proofErr w:type="spellEnd"/>
        <w:r w:rsidRPr="00207AC1">
          <w:rPr>
            <w:rFonts w:ascii="Verdana" w:eastAsia="Times New Roman" w:hAnsi="Verdana" w:cs="Times New Roman"/>
            <w:color w:val="000000"/>
            <w:sz w:val="18"/>
            <w:szCs w:val="18"/>
            <w:lang w:eastAsia="en-IN"/>
          </w:rPr>
          <w:t xml:space="preserve"> class except </w:t>
        </w:r>
        <w:proofErr w:type="spellStart"/>
        <w:r w:rsidRPr="00207AC1">
          <w:rPr>
            <w:rFonts w:ascii="Verdana" w:eastAsia="Times New Roman" w:hAnsi="Verdana" w:cs="Times New Roman"/>
            <w:color w:val="000000"/>
            <w:sz w:val="18"/>
            <w:szCs w:val="18"/>
            <w:lang w:eastAsia="en-IN"/>
          </w:rPr>
          <w:t>RuntimeException</w:t>
        </w:r>
        <w:proofErr w:type="spellEnd"/>
        <w:r w:rsidRPr="00207AC1">
          <w:rPr>
            <w:rFonts w:ascii="Verdana" w:eastAsia="Times New Roman" w:hAnsi="Verdana" w:cs="Times New Roman"/>
            <w:color w:val="000000"/>
            <w:sz w:val="18"/>
            <w:szCs w:val="18"/>
            <w:lang w:eastAsia="en-IN"/>
          </w:rPr>
          <w:t xml:space="preserve"> and Error are known as checked exceptions e.g. </w:t>
        </w:r>
        <w:proofErr w:type="spellStart"/>
        <w:r w:rsidRPr="00207AC1">
          <w:rPr>
            <w:rFonts w:ascii="Verdana" w:eastAsia="Times New Roman" w:hAnsi="Verdana" w:cs="Times New Roman"/>
            <w:color w:val="000000"/>
            <w:sz w:val="18"/>
            <w:szCs w:val="18"/>
            <w:lang w:eastAsia="en-IN"/>
          </w:rPr>
          <w:t>IOException</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SQLException</w:t>
        </w:r>
        <w:proofErr w:type="spellEnd"/>
        <w:r w:rsidRPr="00207AC1">
          <w:rPr>
            <w:rFonts w:ascii="Verdana" w:eastAsia="Times New Roman" w:hAnsi="Verdana" w:cs="Times New Roman"/>
            <w:color w:val="000000"/>
            <w:sz w:val="18"/>
            <w:szCs w:val="18"/>
            <w:lang w:eastAsia="en-IN"/>
          </w:rPr>
          <w:t xml:space="preserve"> etc. Checked exceptions are checked at compile-time.</w:t>
        </w:r>
      </w:ins>
    </w:p>
    <w:p w:rsidR="00207AC1" w:rsidRPr="00207AC1" w:rsidRDefault="00207AC1" w:rsidP="00207AC1">
      <w:pPr>
        <w:shd w:val="clear" w:color="auto" w:fill="FFFFFF"/>
        <w:spacing w:before="100" w:beforeAutospacing="1" w:after="100" w:afterAutospacing="1" w:line="312" w:lineRule="atLeast"/>
        <w:outlineLvl w:val="2"/>
        <w:rPr>
          <w:ins w:id="25" w:author="Unknown"/>
          <w:rFonts w:ascii="Helvetica" w:eastAsia="Times New Roman" w:hAnsi="Helvetica" w:cs="Helvetica"/>
          <w:color w:val="610B4B"/>
          <w:sz w:val="23"/>
          <w:szCs w:val="23"/>
          <w:lang w:eastAsia="en-IN"/>
        </w:rPr>
      </w:pPr>
      <w:ins w:id="26" w:author="Unknown">
        <w:r w:rsidRPr="00207AC1">
          <w:rPr>
            <w:rFonts w:ascii="Helvetica" w:eastAsia="Times New Roman" w:hAnsi="Helvetica" w:cs="Helvetica"/>
            <w:color w:val="610B4B"/>
            <w:sz w:val="23"/>
            <w:szCs w:val="23"/>
            <w:lang w:eastAsia="en-IN"/>
          </w:rPr>
          <w:t>2) Unchecked Exception</w:t>
        </w:r>
      </w:ins>
    </w:p>
    <w:p w:rsidR="00207AC1" w:rsidRPr="00207AC1" w:rsidRDefault="00207AC1" w:rsidP="00207AC1">
      <w:pPr>
        <w:shd w:val="clear" w:color="auto" w:fill="FFFFFF"/>
        <w:spacing w:before="100" w:beforeAutospacing="1" w:after="100" w:afterAutospacing="1" w:line="240" w:lineRule="auto"/>
        <w:rPr>
          <w:ins w:id="27" w:author="Unknown"/>
          <w:rFonts w:ascii="Verdana" w:eastAsia="Times New Roman" w:hAnsi="Verdana" w:cs="Times New Roman"/>
          <w:color w:val="000000"/>
          <w:sz w:val="18"/>
          <w:szCs w:val="18"/>
          <w:lang w:eastAsia="en-IN"/>
        </w:rPr>
      </w:pPr>
      <w:ins w:id="28" w:author="Unknown">
        <w:r w:rsidRPr="00207AC1">
          <w:rPr>
            <w:rFonts w:ascii="Verdana" w:eastAsia="Times New Roman" w:hAnsi="Verdana" w:cs="Times New Roman"/>
            <w:color w:val="000000"/>
            <w:sz w:val="18"/>
            <w:szCs w:val="18"/>
            <w:lang w:eastAsia="en-IN"/>
          </w:rPr>
          <w:t xml:space="preserve">The classes which inherit </w:t>
        </w:r>
        <w:proofErr w:type="spellStart"/>
        <w:r w:rsidRPr="00207AC1">
          <w:rPr>
            <w:rFonts w:ascii="Verdana" w:eastAsia="Times New Roman" w:hAnsi="Verdana" w:cs="Times New Roman"/>
            <w:color w:val="000000"/>
            <w:sz w:val="18"/>
            <w:szCs w:val="18"/>
            <w:lang w:eastAsia="en-IN"/>
          </w:rPr>
          <w:t>RuntimeException</w:t>
        </w:r>
        <w:proofErr w:type="spellEnd"/>
        <w:r w:rsidRPr="00207AC1">
          <w:rPr>
            <w:rFonts w:ascii="Verdana" w:eastAsia="Times New Roman" w:hAnsi="Verdana" w:cs="Times New Roman"/>
            <w:color w:val="000000"/>
            <w:sz w:val="18"/>
            <w:szCs w:val="18"/>
            <w:lang w:eastAsia="en-IN"/>
          </w:rPr>
          <w:t xml:space="preserve"> are known as unchecked exceptions e.g. </w:t>
        </w:r>
        <w:proofErr w:type="spellStart"/>
        <w:r w:rsidRPr="00207AC1">
          <w:rPr>
            <w:rFonts w:ascii="Verdana" w:eastAsia="Times New Roman" w:hAnsi="Verdana" w:cs="Times New Roman"/>
            <w:color w:val="000000"/>
            <w:sz w:val="18"/>
            <w:szCs w:val="18"/>
            <w:lang w:eastAsia="en-IN"/>
          </w:rPr>
          <w:t>ArithmeticException</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NullPointerException</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ArrayIndexOutOfBoundsException</w:t>
        </w:r>
        <w:proofErr w:type="spellEnd"/>
        <w:r w:rsidRPr="00207AC1">
          <w:rPr>
            <w:rFonts w:ascii="Verdana" w:eastAsia="Times New Roman" w:hAnsi="Verdana" w:cs="Times New Roman"/>
            <w:color w:val="000000"/>
            <w:sz w:val="18"/>
            <w:szCs w:val="18"/>
            <w:lang w:eastAsia="en-IN"/>
          </w:rPr>
          <w:t xml:space="preserve"> etc. Unchecked exceptions are not checked at compile-time, but they are checked at runtime.</w:t>
        </w:r>
      </w:ins>
    </w:p>
    <w:p w:rsidR="00207AC1" w:rsidRPr="00207AC1" w:rsidRDefault="00207AC1" w:rsidP="00207AC1">
      <w:pPr>
        <w:shd w:val="clear" w:color="auto" w:fill="FFFFFF"/>
        <w:spacing w:before="100" w:beforeAutospacing="1" w:after="100" w:afterAutospacing="1" w:line="312" w:lineRule="atLeast"/>
        <w:outlineLvl w:val="2"/>
        <w:rPr>
          <w:ins w:id="29" w:author="Unknown"/>
          <w:rFonts w:ascii="Helvetica" w:eastAsia="Times New Roman" w:hAnsi="Helvetica" w:cs="Helvetica"/>
          <w:color w:val="610B4B"/>
          <w:sz w:val="23"/>
          <w:szCs w:val="23"/>
          <w:lang w:eastAsia="en-IN"/>
        </w:rPr>
      </w:pPr>
      <w:ins w:id="30" w:author="Unknown">
        <w:r w:rsidRPr="00207AC1">
          <w:rPr>
            <w:rFonts w:ascii="Helvetica" w:eastAsia="Times New Roman" w:hAnsi="Helvetica" w:cs="Helvetica"/>
            <w:color w:val="610B4B"/>
            <w:sz w:val="23"/>
            <w:szCs w:val="23"/>
            <w:lang w:eastAsia="en-IN"/>
          </w:rPr>
          <w:lastRenderedPageBreak/>
          <w:t>3) Error</w:t>
        </w:r>
      </w:ins>
    </w:p>
    <w:p w:rsidR="00207AC1" w:rsidRPr="00207AC1" w:rsidRDefault="00207AC1" w:rsidP="00207AC1">
      <w:pPr>
        <w:shd w:val="clear" w:color="auto" w:fill="FFFFFF"/>
        <w:spacing w:before="100" w:beforeAutospacing="1" w:after="100" w:afterAutospacing="1" w:line="240" w:lineRule="auto"/>
        <w:rPr>
          <w:ins w:id="31" w:author="Unknown"/>
          <w:rFonts w:ascii="Verdana" w:eastAsia="Times New Roman" w:hAnsi="Verdana" w:cs="Times New Roman"/>
          <w:color w:val="000000"/>
          <w:sz w:val="18"/>
          <w:szCs w:val="18"/>
          <w:lang w:eastAsia="en-IN"/>
        </w:rPr>
      </w:pPr>
      <w:ins w:id="32" w:author="Unknown">
        <w:r w:rsidRPr="00207AC1">
          <w:rPr>
            <w:rFonts w:ascii="Verdana" w:eastAsia="Times New Roman" w:hAnsi="Verdana" w:cs="Times New Roman"/>
            <w:color w:val="000000"/>
            <w:sz w:val="18"/>
            <w:szCs w:val="18"/>
            <w:lang w:eastAsia="en-IN"/>
          </w:rPr>
          <w:t xml:space="preserve">Error is irrecoverable e.g. </w:t>
        </w:r>
        <w:proofErr w:type="spellStart"/>
        <w:r w:rsidRPr="00207AC1">
          <w:rPr>
            <w:rFonts w:ascii="Verdana" w:eastAsia="Times New Roman" w:hAnsi="Verdana" w:cs="Times New Roman"/>
            <w:color w:val="000000"/>
            <w:sz w:val="18"/>
            <w:szCs w:val="18"/>
            <w:lang w:eastAsia="en-IN"/>
          </w:rPr>
          <w:t>OutOfMemoryError</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VirtualMachineError</w:t>
        </w:r>
        <w:proofErr w:type="spellEnd"/>
        <w:r w:rsidRPr="00207AC1">
          <w:rPr>
            <w:rFonts w:ascii="Verdana" w:eastAsia="Times New Roman" w:hAnsi="Verdana" w:cs="Times New Roman"/>
            <w:color w:val="000000"/>
            <w:sz w:val="18"/>
            <w:szCs w:val="18"/>
            <w:lang w:eastAsia="en-IN"/>
          </w:rPr>
          <w:t xml:space="preserve">, </w:t>
        </w:r>
        <w:proofErr w:type="spellStart"/>
        <w:r w:rsidRPr="00207AC1">
          <w:rPr>
            <w:rFonts w:ascii="Verdana" w:eastAsia="Times New Roman" w:hAnsi="Verdana" w:cs="Times New Roman"/>
            <w:color w:val="000000"/>
            <w:sz w:val="18"/>
            <w:szCs w:val="18"/>
            <w:lang w:eastAsia="en-IN"/>
          </w:rPr>
          <w:t>AssertionError</w:t>
        </w:r>
        <w:proofErr w:type="spellEnd"/>
        <w:r w:rsidRPr="00207AC1">
          <w:rPr>
            <w:rFonts w:ascii="Verdana" w:eastAsia="Times New Roman" w:hAnsi="Verdana" w:cs="Times New Roman"/>
            <w:color w:val="000000"/>
            <w:sz w:val="18"/>
            <w:szCs w:val="18"/>
            <w:lang w:eastAsia="en-IN"/>
          </w:rPr>
          <w:t xml:space="preserve"> etc.</w:t>
        </w:r>
      </w:ins>
    </w:p>
    <w:p w:rsidR="00207AC1" w:rsidRPr="00207AC1" w:rsidRDefault="00207AC1" w:rsidP="00207AC1">
      <w:pPr>
        <w:spacing w:after="0" w:line="240" w:lineRule="auto"/>
        <w:rPr>
          <w:ins w:id="33" w:author="Unknown"/>
          <w:rFonts w:ascii="Times New Roman" w:eastAsia="Times New Roman" w:hAnsi="Times New Roman" w:cs="Times New Roman"/>
          <w:sz w:val="24"/>
          <w:szCs w:val="24"/>
          <w:lang w:eastAsia="en-IN"/>
        </w:rPr>
      </w:pPr>
      <w:ins w:id="34" w:author="Unknown">
        <w:r w:rsidRPr="00207AC1">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207AC1" w:rsidRPr="00207AC1" w:rsidRDefault="00207AC1" w:rsidP="00207AC1">
      <w:pPr>
        <w:shd w:val="clear" w:color="auto" w:fill="FFFFFF"/>
        <w:spacing w:before="100" w:beforeAutospacing="1" w:after="100" w:afterAutospacing="1" w:line="312" w:lineRule="atLeast"/>
        <w:outlineLvl w:val="1"/>
        <w:rPr>
          <w:ins w:id="35" w:author="Unknown"/>
          <w:rFonts w:ascii="Helvetica" w:eastAsia="Times New Roman" w:hAnsi="Helvetica" w:cs="Helvetica"/>
          <w:color w:val="610B38"/>
          <w:sz w:val="34"/>
          <w:szCs w:val="34"/>
          <w:lang w:eastAsia="en-IN"/>
        </w:rPr>
      </w:pPr>
      <w:ins w:id="36" w:author="Unknown">
        <w:r w:rsidRPr="00207AC1">
          <w:rPr>
            <w:rFonts w:ascii="Helvetica" w:eastAsia="Times New Roman" w:hAnsi="Helvetica" w:cs="Helvetica"/>
            <w:color w:val="610B38"/>
            <w:sz w:val="34"/>
            <w:szCs w:val="34"/>
            <w:lang w:eastAsia="en-IN"/>
          </w:rPr>
          <w:t>Java Exception Keywords</w:t>
        </w:r>
      </w:ins>
    </w:p>
    <w:p w:rsidR="00207AC1" w:rsidRPr="00207AC1" w:rsidRDefault="00207AC1" w:rsidP="00207AC1">
      <w:pPr>
        <w:shd w:val="clear" w:color="auto" w:fill="FFFFFF"/>
        <w:spacing w:before="100" w:beforeAutospacing="1" w:after="100" w:afterAutospacing="1" w:line="240" w:lineRule="auto"/>
        <w:rPr>
          <w:ins w:id="37" w:author="Unknown"/>
          <w:rFonts w:ascii="Verdana" w:eastAsia="Times New Roman" w:hAnsi="Verdana" w:cs="Times New Roman"/>
          <w:color w:val="000000"/>
          <w:sz w:val="18"/>
          <w:szCs w:val="18"/>
          <w:lang w:eastAsia="en-IN"/>
        </w:rPr>
      </w:pPr>
      <w:ins w:id="38" w:author="Unknown">
        <w:r w:rsidRPr="00207AC1">
          <w:rPr>
            <w:rFonts w:ascii="Verdana" w:eastAsia="Times New Roman" w:hAnsi="Verdana" w:cs="Times New Roman"/>
            <w:color w:val="000000"/>
            <w:sz w:val="18"/>
            <w:szCs w:val="18"/>
            <w:lang w:eastAsia="en-IN"/>
          </w:rPr>
          <w:t>There are 5 keywords which are used in handling exceptions in Java.</w:t>
        </w:r>
      </w:ins>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34"/>
        <w:gridCol w:w="11913"/>
      </w:tblGrid>
      <w:tr w:rsidR="00207AC1" w:rsidRPr="00207AC1" w:rsidTr="00207AC1">
        <w:tc>
          <w:tcPr>
            <w:tcW w:w="0" w:type="auto"/>
            <w:shd w:val="clear" w:color="auto" w:fill="C7CCBE"/>
            <w:tcMar>
              <w:top w:w="163" w:type="dxa"/>
              <w:left w:w="163" w:type="dxa"/>
              <w:bottom w:w="163" w:type="dxa"/>
              <w:right w:w="163" w:type="dxa"/>
            </w:tcMar>
            <w:hideMark/>
          </w:tcPr>
          <w:p w:rsidR="00207AC1" w:rsidRPr="00207AC1" w:rsidRDefault="00207AC1" w:rsidP="00207AC1">
            <w:pPr>
              <w:spacing w:after="0" w:line="240" w:lineRule="auto"/>
              <w:rPr>
                <w:rFonts w:ascii="Times New Roman" w:eastAsia="Times New Roman" w:hAnsi="Times New Roman" w:cs="Times New Roman"/>
                <w:b/>
                <w:bCs/>
                <w:color w:val="000000"/>
                <w:sz w:val="23"/>
                <w:szCs w:val="23"/>
                <w:lang w:eastAsia="en-IN"/>
              </w:rPr>
            </w:pPr>
            <w:r w:rsidRPr="00207AC1">
              <w:rPr>
                <w:rFonts w:ascii="Times New Roman" w:eastAsia="Times New Roman" w:hAnsi="Times New Roman" w:cs="Times New Roman"/>
                <w:b/>
                <w:bCs/>
                <w:color w:val="000000"/>
                <w:sz w:val="23"/>
                <w:szCs w:val="23"/>
                <w:lang w:eastAsia="en-IN"/>
              </w:rPr>
              <w:t>Keyword</w:t>
            </w:r>
          </w:p>
        </w:tc>
        <w:tc>
          <w:tcPr>
            <w:tcW w:w="0" w:type="auto"/>
            <w:shd w:val="clear" w:color="auto" w:fill="C7CCBE"/>
            <w:tcMar>
              <w:top w:w="163" w:type="dxa"/>
              <w:left w:w="163" w:type="dxa"/>
              <w:bottom w:w="163" w:type="dxa"/>
              <w:right w:w="163" w:type="dxa"/>
            </w:tcMar>
            <w:hideMark/>
          </w:tcPr>
          <w:p w:rsidR="00207AC1" w:rsidRPr="00207AC1" w:rsidRDefault="00207AC1" w:rsidP="00207AC1">
            <w:pPr>
              <w:spacing w:after="0" w:line="240" w:lineRule="auto"/>
              <w:rPr>
                <w:rFonts w:ascii="Times New Roman" w:eastAsia="Times New Roman" w:hAnsi="Times New Roman" w:cs="Times New Roman"/>
                <w:b/>
                <w:bCs/>
                <w:color w:val="000000"/>
                <w:sz w:val="23"/>
                <w:szCs w:val="23"/>
                <w:lang w:eastAsia="en-IN"/>
              </w:rPr>
            </w:pPr>
            <w:r w:rsidRPr="00207AC1">
              <w:rPr>
                <w:rFonts w:ascii="Times New Roman" w:eastAsia="Times New Roman" w:hAnsi="Times New Roman" w:cs="Times New Roman"/>
                <w:b/>
                <w:bCs/>
                <w:color w:val="000000"/>
                <w:sz w:val="23"/>
                <w:szCs w:val="23"/>
                <w:lang w:eastAsia="en-IN"/>
              </w:rPr>
              <w:t>Description</w:t>
            </w:r>
          </w:p>
        </w:tc>
      </w:tr>
      <w:tr w:rsidR="00207AC1" w:rsidRPr="00207AC1" w:rsidTr="00207A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"try" keyword is used to specify a block where we should place exception code. The try block must be followed by either catch or finally. It means, we can't use try block alone.</w:t>
            </w:r>
          </w:p>
        </w:tc>
      </w:tr>
      <w:tr w:rsidR="00207AC1" w:rsidRPr="00207AC1" w:rsidTr="00207A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"catch" block is used to handle the exception. It must be preceded by try block which means we can't use catch block alone. It can be followed by finally block later.</w:t>
            </w:r>
          </w:p>
        </w:tc>
      </w:tr>
      <w:tr w:rsidR="00207AC1" w:rsidRPr="00207AC1" w:rsidTr="00207A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"finally" block is used to execute the important code of the program. It is executed whether an exception is handled or not.</w:t>
            </w:r>
          </w:p>
        </w:tc>
      </w:tr>
      <w:tr w:rsidR="00207AC1" w:rsidRPr="00207AC1" w:rsidTr="00207A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"throw" keyword is used to throw an exception.</w:t>
            </w:r>
          </w:p>
        </w:tc>
      </w:tr>
      <w:tr w:rsidR="00207AC1" w:rsidRPr="00207AC1" w:rsidTr="00207A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207AC1" w:rsidRPr="00207AC1" w:rsidRDefault="00207AC1" w:rsidP="00207AC1">
            <w:pPr>
              <w:spacing w:after="0" w:line="312" w:lineRule="atLeast"/>
              <w:ind w:left="272"/>
              <w:rPr>
                <w:rFonts w:ascii="Verdana" w:eastAsia="Times New Roman" w:hAnsi="Verdana" w:cs="Times New Roman"/>
                <w:color w:val="000000"/>
                <w:sz w:val="18"/>
                <w:szCs w:val="18"/>
                <w:lang w:eastAsia="en-IN"/>
              </w:rPr>
            </w:pPr>
            <w:r w:rsidRPr="00207AC1">
              <w:rPr>
                <w:rFonts w:ascii="Verdana" w:eastAsia="Times New Roman" w:hAnsi="Verdana" w:cs="Times New Roman"/>
                <w:color w:val="000000"/>
                <w:sz w:val="18"/>
                <w:szCs w:val="18"/>
                <w:lang w:eastAsia="en-IN"/>
              </w:rPr>
              <w:t>The "throws" keyword is used to declare exceptions. It doesn't throw an exception. It specifies that there may occur an exception in the method. It is always used with method signature.</w:t>
            </w:r>
          </w:p>
        </w:tc>
      </w:tr>
    </w:tbl>
    <w:p w:rsidR="00207AC1" w:rsidRPr="00207AC1" w:rsidRDefault="00207AC1" w:rsidP="00207AC1">
      <w:pPr>
        <w:shd w:val="clear" w:color="auto" w:fill="FFFFFF"/>
        <w:spacing w:before="100" w:beforeAutospacing="1" w:after="100" w:afterAutospacing="1" w:line="312" w:lineRule="atLeast"/>
        <w:outlineLvl w:val="1"/>
        <w:rPr>
          <w:ins w:id="39" w:author="Unknown"/>
          <w:rFonts w:ascii="Helvetica" w:eastAsia="Times New Roman" w:hAnsi="Helvetica" w:cs="Helvetica"/>
          <w:color w:val="610B38"/>
          <w:sz w:val="34"/>
          <w:szCs w:val="34"/>
          <w:lang w:eastAsia="en-IN"/>
        </w:rPr>
      </w:pPr>
      <w:ins w:id="40" w:author="Unknown">
        <w:r w:rsidRPr="00207AC1">
          <w:rPr>
            <w:rFonts w:ascii="Helvetica" w:eastAsia="Times New Roman" w:hAnsi="Helvetica" w:cs="Helvetica"/>
            <w:color w:val="610B38"/>
            <w:sz w:val="34"/>
            <w:szCs w:val="34"/>
            <w:lang w:eastAsia="en-IN"/>
          </w:rPr>
          <w:t>Java Exception Handling Example</w:t>
        </w:r>
      </w:ins>
    </w:p>
    <w:p w:rsidR="00207AC1" w:rsidRPr="00207AC1" w:rsidRDefault="00207AC1" w:rsidP="00207AC1">
      <w:pPr>
        <w:shd w:val="clear" w:color="auto" w:fill="FFFFFF"/>
        <w:spacing w:before="100" w:beforeAutospacing="1" w:after="100" w:afterAutospacing="1" w:line="240" w:lineRule="auto"/>
        <w:rPr>
          <w:ins w:id="41" w:author="Unknown"/>
          <w:rFonts w:ascii="Verdana" w:eastAsia="Times New Roman" w:hAnsi="Verdana" w:cs="Times New Roman"/>
          <w:color w:val="000000"/>
          <w:sz w:val="18"/>
          <w:szCs w:val="18"/>
          <w:lang w:eastAsia="en-IN"/>
        </w:rPr>
      </w:pPr>
      <w:ins w:id="42" w:author="Unknown">
        <w:r w:rsidRPr="00207AC1">
          <w:rPr>
            <w:rFonts w:ascii="Verdana" w:eastAsia="Times New Roman" w:hAnsi="Verdana" w:cs="Times New Roman"/>
            <w:color w:val="000000"/>
            <w:sz w:val="18"/>
            <w:szCs w:val="18"/>
            <w:lang w:eastAsia="en-IN"/>
          </w:rPr>
          <w:t>Let's see an example of Java Exception Handling where we using a try-catch statement to handle the exception.</w:t>
        </w:r>
      </w:ins>
    </w:p>
    <w:p w:rsidR="00207AC1" w:rsidRPr="00207AC1" w:rsidRDefault="00207AC1" w:rsidP="00207AC1">
      <w:pPr>
        <w:numPr>
          <w:ilvl w:val="0"/>
          <w:numId w:val="5"/>
        </w:numPr>
        <w:shd w:val="clear" w:color="auto" w:fill="FFFFFF"/>
        <w:spacing w:after="0" w:line="285" w:lineRule="atLeast"/>
        <w:ind w:left="0"/>
        <w:rPr>
          <w:ins w:id="43" w:author="Unknown"/>
          <w:rFonts w:ascii="Verdana" w:eastAsia="Times New Roman" w:hAnsi="Verdana" w:cs="Times New Roman"/>
          <w:color w:val="000000"/>
          <w:sz w:val="18"/>
          <w:szCs w:val="18"/>
          <w:lang w:eastAsia="en-IN"/>
        </w:rPr>
      </w:pPr>
      <w:ins w:id="44" w:author="Unknown">
        <w:r w:rsidRPr="00207AC1">
          <w:rPr>
            <w:rFonts w:ascii="Verdana" w:eastAsia="Times New Roman" w:hAnsi="Verdana" w:cs="Times New Roman"/>
            <w:b/>
            <w:bCs/>
            <w:color w:val="006699"/>
            <w:sz w:val="18"/>
            <w:lang w:eastAsia="en-IN"/>
          </w:rPr>
          <w:t>public</w:t>
        </w:r>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b/>
            <w:bCs/>
            <w:color w:val="006699"/>
            <w:sz w:val="18"/>
            <w:lang w:eastAsia="en-IN"/>
          </w:rPr>
          <w:t>class</w:t>
        </w:r>
        <w:r w:rsidRPr="00207AC1">
          <w:rPr>
            <w:rFonts w:ascii="Verdana" w:eastAsia="Times New Roman" w:hAnsi="Verdana" w:cs="Times New Roman"/>
            <w:color w:val="000000"/>
            <w:sz w:val="18"/>
            <w:szCs w:val="18"/>
            <w:bdr w:val="none" w:sz="0" w:space="0" w:color="auto" w:frame="1"/>
            <w:lang w:eastAsia="en-IN"/>
          </w:rPr>
          <w:t> </w:t>
        </w:r>
        <w:proofErr w:type="spellStart"/>
        <w:r w:rsidRPr="00207AC1">
          <w:rPr>
            <w:rFonts w:ascii="Verdana" w:eastAsia="Times New Roman" w:hAnsi="Verdana" w:cs="Times New Roman"/>
            <w:color w:val="000000"/>
            <w:sz w:val="18"/>
            <w:szCs w:val="18"/>
            <w:bdr w:val="none" w:sz="0" w:space="0" w:color="auto" w:frame="1"/>
            <w:lang w:eastAsia="en-IN"/>
          </w:rPr>
          <w:t>JavaExceptionExample</w:t>
        </w:r>
        <w:proofErr w:type="spellEnd"/>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45" w:author="Unknown"/>
          <w:rFonts w:ascii="Verdana" w:eastAsia="Times New Roman" w:hAnsi="Verdana" w:cs="Times New Roman"/>
          <w:color w:val="000000"/>
          <w:sz w:val="18"/>
          <w:szCs w:val="18"/>
          <w:lang w:eastAsia="en-IN"/>
        </w:rPr>
      </w:pPr>
      <w:ins w:id="46" w:author="Unknown">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b/>
            <w:bCs/>
            <w:color w:val="006699"/>
            <w:sz w:val="18"/>
            <w:lang w:eastAsia="en-IN"/>
          </w:rPr>
          <w:t>public</w:t>
        </w:r>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b/>
            <w:bCs/>
            <w:color w:val="006699"/>
            <w:sz w:val="18"/>
            <w:lang w:eastAsia="en-IN"/>
          </w:rPr>
          <w:t>static</w:t>
        </w:r>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b/>
            <w:bCs/>
            <w:color w:val="006699"/>
            <w:sz w:val="18"/>
            <w:lang w:eastAsia="en-IN"/>
          </w:rPr>
          <w:t>void</w:t>
        </w:r>
        <w:r w:rsidRPr="00207AC1">
          <w:rPr>
            <w:rFonts w:ascii="Verdana" w:eastAsia="Times New Roman" w:hAnsi="Verdana" w:cs="Times New Roman"/>
            <w:color w:val="000000"/>
            <w:sz w:val="18"/>
            <w:szCs w:val="18"/>
            <w:bdr w:val="none" w:sz="0" w:space="0" w:color="auto" w:frame="1"/>
            <w:lang w:eastAsia="en-IN"/>
          </w:rPr>
          <w:t> main(String </w:t>
        </w:r>
        <w:proofErr w:type="spellStart"/>
        <w:r w:rsidRPr="00207AC1">
          <w:rPr>
            <w:rFonts w:ascii="Verdana" w:eastAsia="Times New Roman" w:hAnsi="Verdana" w:cs="Times New Roman"/>
            <w:color w:val="000000"/>
            <w:sz w:val="18"/>
            <w:szCs w:val="18"/>
            <w:bdr w:val="none" w:sz="0" w:space="0" w:color="auto" w:frame="1"/>
            <w:lang w:eastAsia="en-IN"/>
          </w:rPr>
          <w:t>args</w:t>
        </w:r>
        <w:proofErr w:type="spellEnd"/>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47" w:author="Unknown"/>
          <w:rFonts w:ascii="Verdana" w:eastAsia="Times New Roman" w:hAnsi="Verdana" w:cs="Times New Roman"/>
          <w:color w:val="000000"/>
          <w:sz w:val="18"/>
          <w:szCs w:val="18"/>
          <w:lang w:eastAsia="en-IN"/>
        </w:rPr>
      </w:pPr>
      <w:ins w:id="48" w:author="Unknown">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b/>
            <w:bCs/>
            <w:color w:val="006699"/>
            <w:sz w:val="18"/>
            <w:lang w:eastAsia="en-IN"/>
          </w:rPr>
          <w:t>try</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49" w:author="Unknown"/>
          <w:rFonts w:ascii="Verdana" w:eastAsia="Times New Roman" w:hAnsi="Verdana" w:cs="Times New Roman"/>
          <w:color w:val="000000"/>
          <w:sz w:val="18"/>
          <w:szCs w:val="18"/>
          <w:lang w:eastAsia="en-IN"/>
        </w:rPr>
      </w:pPr>
      <w:ins w:id="50" w:author="Unknown">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color w:val="008200"/>
            <w:sz w:val="18"/>
            <w:lang w:eastAsia="en-IN"/>
          </w:rPr>
          <w:t>//code that may raise exception</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51" w:author="Unknown"/>
          <w:rFonts w:ascii="Verdana" w:eastAsia="Times New Roman" w:hAnsi="Verdana" w:cs="Times New Roman"/>
          <w:color w:val="000000"/>
          <w:sz w:val="18"/>
          <w:szCs w:val="18"/>
          <w:lang w:eastAsia="en-IN"/>
        </w:rPr>
      </w:pPr>
      <w:ins w:id="52" w:author="Unknown">
        <w:r w:rsidRPr="00207AC1">
          <w:rPr>
            <w:rFonts w:ascii="Verdana" w:eastAsia="Times New Roman" w:hAnsi="Verdana" w:cs="Times New Roman"/>
            <w:color w:val="000000"/>
            <w:sz w:val="18"/>
            <w:szCs w:val="18"/>
            <w:bdr w:val="none" w:sz="0" w:space="0" w:color="auto" w:frame="1"/>
            <w:lang w:eastAsia="en-IN"/>
          </w:rPr>
          <w:t>      </w:t>
        </w:r>
        <w:proofErr w:type="spellStart"/>
        <w:r w:rsidRPr="00207AC1">
          <w:rPr>
            <w:rFonts w:ascii="Verdana" w:eastAsia="Times New Roman" w:hAnsi="Verdana" w:cs="Times New Roman"/>
            <w:b/>
            <w:bCs/>
            <w:color w:val="006699"/>
            <w:sz w:val="18"/>
            <w:lang w:eastAsia="en-IN"/>
          </w:rPr>
          <w:t>int</w:t>
        </w:r>
        <w:proofErr w:type="spellEnd"/>
        <w:r w:rsidRPr="00207AC1">
          <w:rPr>
            <w:rFonts w:ascii="Verdana" w:eastAsia="Times New Roman" w:hAnsi="Verdana" w:cs="Times New Roman"/>
            <w:color w:val="000000"/>
            <w:sz w:val="18"/>
            <w:szCs w:val="18"/>
            <w:bdr w:val="none" w:sz="0" w:space="0" w:color="auto" w:frame="1"/>
            <w:lang w:eastAsia="en-IN"/>
          </w:rPr>
          <w:t> data=</w:t>
        </w:r>
        <w:r w:rsidRPr="00207AC1">
          <w:rPr>
            <w:rFonts w:ascii="Verdana" w:eastAsia="Times New Roman" w:hAnsi="Verdana" w:cs="Times New Roman"/>
            <w:color w:val="C00000"/>
            <w:sz w:val="18"/>
            <w:lang w:eastAsia="en-IN"/>
          </w:rPr>
          <w:t>100</w:t>
        </w:r>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C00000"/>
            <w:sz w:val="18"/>
            <w:lang w:eastAsia="en-IN"/>
          </w:rPr>
          <w:t>0</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53" w:author="Unknown"/>
          <w:rFonts w:ascii="Verdana" w:eastAsia="Times New Roman" w:hAnsi="Verdana" w:cs="Times New Roman"/>
          <w:color w:val="000000"/>
          <w:sz w:val="18"/>
          <w:szCs w:val="18"/>
          <w:lang w:eastAsia="en-IN"/>
        </w:rPr>
      </w:pPr>
      <w:ins w:id="54" w:author="Unknown">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b/>
            <w:bCs/>
            <w:color w:val="006699"/>
            <w:sz w:val="18"/>
            <w:lang w:eastAsia="en-IN"/>
          </w:rPr>
          <w:t>catch</w:t>
        </w:r>
        <w:r w:rsidRPr="00207AC1">
          <w:rPr>
            <w:rFonts w:ascii="Verdana" w:eastAsia="Times New Roman" w:hAnsi="Verdana" w:cs="Times New Roman"/>
            <w:color w:val="000000"/>
            <w:sz w:val="18"/>
            <w:szCs w:val="18"/>
            <w:bdr w:val="none" w:sz="0" w:space="0" w:color="auto" w:frame="1"/>
            <w:lang w:eastAsia="en-IN"/>
          </w:rPr>
          <w:t>(</w:t>
        </w:r>
        <w:proofErr w:type="spellStart"/>
        <w:r w:rsidRPr="00207AC1">
          <w:rPr>
            <w:rFonts w:ascii="Verdana" w:eastAsia="Times New Roman" w:hAnsi="Verdana" w:cs="Times New Roman"/>
            <w:color w:val="000000"/>
            <w:sz w:val="18"/>
            <w:szCs w:val="18"/>
            <w:bdr w:val="none" w:sz="0" w:space="0" w:color="auto" w:frame="1"/>
            <w:lang w:eastAsia="en-IN"/>
          </w:rPr>
          <w:t>ArithmeticException</w:t>
        </w:r>
        <w:proofErr w:type="spellEnd"/>
        <w:r w:rsidRPr="00207AC1">
          <w:rPr>
            <w:rFonts w:ascii="Verdana" w:eastAsia="Times New Roman" w:hAnsi="Verdana" w:cs="Times New Roman"/>
            <w:color w:val="000000"/>
            <w:sz w:val="18"/>
            <w:szCs w:val="18"/>
            <w:bdr w:val="none" w:sz="0" w:space="0" w:color="auto" w:frame="1"/>
            <w:lang w:eastAsia="en-IN"/>
          </w:rPr>
          <w:t> e){</w:t>
        </w:r>
        <w:proofErr w:type="spellStart"/>
        <w:r w:rsidRPr="00207AC1">
          <w:rPr>
            <w:rFonts w:ascii="Verdana" w:eastAsia="Times New Roman" w:hAnsi="Verdana" w:cs="Times New Roman"/>
            <w:color w:val="000000"/>
            <w:sz w:val="18"/>
            <w:szCs w:val="18"/>
            <w:bdr w:val="none" w:sz="0" w:space="0" w:color="auto" w:frame="1"/>
            <w:lang w:eastAsia="en-IN"/>
          </w:rPr>
          <w:t>System.out.println</w:t>
        </w:r>
        <w:proofErr w:type="spellEnd"/>
        <w:r w:rsidRPr="00207AC1">
          <w:rPr>
            <w:rFonts w:ascii="Verdana" w:eastAsia="Times New Roman" w:hAnsi="Verdana" w:cs="Times New Roman"/>
            <w:color w:val="000000"/>
            <w:sz w:val="18"/>
            <w:szCs w:val="18"/>
            <w:bdr w:val="none" w:sz="0" w:space="0" w:color="auto" w:frame="1"/>
            <w:lang w:eastAsia="en-IN"/>
          </w:rPr>
          <w:t>(e);}  </w:t>
        </w:r>
      </w:ins>
    </w:p>
    <w:p w:rsidR="00207AC1" w:rsidRPr="00207AC1" w:rsidRDefault="00207AC1" w:rsidP="00207AC1">
      <w:pPr>
        <w:numPr>
          <w:ilvl w:val="0"/>
          <w:numId w:val="5"/>
        </w:numPr>
        <w:shd w:val="clear" w:color="auto" w:fill="FFFFFF"/>
        <w:spacing w:after="0" w:line="285" w:lineRule="atLeast"/>
        <w:ind w:left="0"/>
        <w:rPr>
          <w:ins w:id="55" w:author="Unknown"/>
          <w:rFonts w:ascii="Verdana" w:eastAsia="Times New Roman" w:hAnsi="Verdana" w:cs="Times New Roman"/>
          <w:color w:val="000000"/>
          <w:sz w:val="18"/>
          <w:szCs w:val="18"/>
          <w:lang w:eastAsia="en-IN"/>
        </w:rPr>
      </w:pPr>
      <w:ins w:id="56" w:author="Unknown">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color w:val="008200"/>
            <w:sz w:val="18"/>
            <w:lang w:eastAsia="en-IN"/>
          </w:rPr>
          <w:t>//rest code of the program </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57" w:author="Unknown"/>
          <w:rFonts w:ascii="Verdana" w:eastAsia="Times New Roman" w:hAnsi="Verdana" w:cs="Times New Roman"/>
          <w:color w:val="000000"/>
          <w:sz w:val="18"/>
          <w:szCs w:val="18"/>
          <w:lang w:eastAsia="en-IN"/>
        </w:rPr>
      </w:pPr>
      <w:ins w:id="58" w:author="Unknown">
        <w:r w:rsidRPr="00207AC1">
          <w:rPr>
            <w:rFonts w:ascii="Verdana" w:eastAsia="Times New Roman" w:hAnsi="Verdana" w:cs="Times New Roman"/>
            <w:color w:val="000000"/>
            <w:sz w:val="18"/>
            <w:szCs w:val="18"/>
            <w:bdr w:val="none" w:sz="0" w:space="0" w:color="auto" w:frame="1"/>
            <w:lang w:eastAsia="en-IN"/>
          </w:rPr>
          <w:t>   </w:t>
        </w:r>
        <w:proofErr w:type="spellStart"/>
        <w:r w:rsidRPr="00207AC1">
          <w:rPr>
            <w:rFonts w:ascii="Verdana" w:eastAsia="Times New Roman" w:hAnsi="Verdana" w:cs="Times New Roman"/>
            <w:color w:val="000000"/>
            <w:sz w:val="18"/>
            <w:szCs w:val="18"/>
            <w:bdr w:val="none" w:sz="0" w:space="0" w:color="auto" w:frame="1"/>
            <w:lang w:eastAsia="en-IN"/>
          </w:rPr>
          <w:t>System.out.println</w:t>
        </w:r>
        <w:proofErr w:type="spellEnd"/>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0000FF"/>
            <w:sz w:val="18"/>
            <w:lang w:eastAsia="en-IN"/>
          </w:rPr>
          <w:t>"rest of the code..."</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5"/>
        </w:numPr>
        <w:shd w:val="clear" w:color="auto" w:fill="FFFFFF"/>
        <w:spacing w:after="0" w:line="285" w:lineRule="atLeast"/>
        <w:ind w:left="0"/>
        <w:rPr>
          <w:ins w:id="59" w:author="Unknown"/>
          <w:rFonts w:ascii="Verdana" w:eastAsia="Times New Roman" w:hAnsi="Verdana" w:cs="Times New Roman"/>
          <w:color w:val="000000"/>
          <w:sz w:val="18"/>
          <w:szCs w:val="18"/>
          <w:lang w:eastAsia="en-IN"/>
        </w:rPr>
      </w:pPr>
      <w:ins w:id="60" w:author="Unknown">
        <w:r w:rsidRPr="00207AC1">
          <w:rPr>
            <w:rFonts w:ascii="Verdana" w:eastAsia="Times New Roman" w:hAnsi="Verdana" w:cs="Times New Roman"/>
            <w:color w:val="000000"/>
            <w:sz w:val="18"/>
            <w:szCs w:val="18"/>
            <w:bdr w:val="none" w:sz="0" w:space="0" w:color="auto" w:frame="1"/>
            <w:lang w:eastAsia="en-IN"/>
          </w:rPr>
          <w:t>  }  </w:t>
        </w:r>
      </w:ins>
    </w:p>
    <w:p w:rsidR="00207AC1" w:rsidRPr="00207AC1" w:rsidRDefault="00207AC1" w:rsidP="00207AC1">
      <w:pPr>
        <w:numPr>
          <w:ilvl w:val="0"/>
          <w:numId w:val="5"/>
        </w:numPr>
        <w:shd w:val="clear" w:color="auto" w:fill="FFFFFF"/>
        <w:spacing w:after="109" w:line="285" w:lineRule="atLeast"/>
        <w:ind w:left="0"/>
        <w:rPr>
          <w:ins w:id="61" w:author="Unknown"/>
          <w:rFonts w:ascii="Verdana" w:eastAsia="Times New Roman" w:hAnsi="Verdana" w:cs="Times New Roman"/>
          <w:color w:val="000000"/>
          <w:sz w:val="18"/>
          <w:szCs w:val="18"/>
          <w:lang w:eastAsia="en-IN"/>
        </w:rPr>
      </w:pPr>
      <w:ins w:id="62" w:author="Unknown">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spacing w:after="0" w:line="240" w:lineRule="auto"/>
        <w:rPr>
          <w:ins w:id="63" w:author="Unknown"/>
          <w:rFonts w:ascii="Times New Roman" w:eastAsia="Times New Roman" w:hAnsi="Times New Roman" w:cs="Times New Roman"/>
          <w:sz w:val="24"/>
          <w:szCs w:val="24"/>
          <w:lang w:eastAsia="en-IN"/>
        </w:rPr>
      </w:pPr>
      <w:ins w:id="64" w:author="Unknown">
        <w:r w:rsidRPr="00207AC1">
          <w:rPr>
            <w:rFonts w:ascii="Verdana" w:eastAsia="Times New Roman" w:hAnsi="Verdana" w:cs="Times New Roman"/>
            <w:color w:val="000000"/>
            <w:sz w:val="18"/>
            <w:lang w:eastAsia="en-IN"/>
          </w:rPr>
          <w:fldChar w:fldCharType="begin"/>
        </w:r>
        <w:r w:rsidRPr="00207AC1">
          <w:rPr>
            <w:rFonts w:ascii="Verdana" w:eastAsia="Times New Roman" w:hAnsi="Verdana" w:cs="Times New Roman"/>
            <w:color w:val="000000"/>
            <w:sz w:val="18"/>
            <w:lang w:eastAsia="en-IN"/>
          </w:rPr>
          <w:instrText xml:space="preserve"> HYPERLINK "http://www.javatpoint.com/opr/test.jsp?filename=JavaExceptionExample" \t "_blank" </w:instrText>
        </w:r>
        <w:r w:rsidRPr="00207AC1">
          <w:rPr>
            <w:rFonts w:ascii="Verdana" w:eastAsia="Times New Roman" w:hAnsi="Verdana" w:cs="Times New Roman"/>
            <w:color w:val="000000"/>
            <w:sz w:val="18"/>
            <w:lang w:eastAsia="en-IN"/>
          </w:rPr>
          <w:fldChar w:fldCharType="separate"/>
        </w:r>
        <w:r w:rsidRPr="00207AC1">
          <w:rPr>
            <w:rFonts w:ascii="Verdana" w:eastAsia="Times New Roman" w:hAnsi="Verdana" w:cs="Times New Roman"/>
            <w:b/>
            <w:bCs/>
            <w:color w:val="FFFFFF"/>
            <w:sz w:val="18"/>
            <w:u w:val="single"/>
            <w:lang w:eastAsia="en-IN"/>
          </w:rPr>
          <w:t>Test it Now</w:t>
        </w:r>
        <w:r w:rsidRPr="00207AC1">
          <w:rPr>
            <w:rFonts w:ascii="Verdana" w:eastAsia="Times New Roman" w:hAnsi="Verdana" w:cs="Times New Roman"/>
            <w:color w:val="000000"/>
            <w:sz w:val="18"/>
            <w:lang w:eastAsia="en-IN"/>
          </w:rPr>
          <w:fldChar w:fldCharType="end"/>
        </w:r>
      </w:ins>
    </w:p>
    <w:p w:rsidR="00207AC1" w:rsidRPr="00207AC1" w:rsidRDefault="00207AC1" w:rsidP="00207AC1">
      <w:pPr>
        <w:shd w:val="clear" w:color="auto" w:fill="FFFFFF"/>
        <w:spacing w:before="100" w:beforeAutospacing="1" w:after="100" w:afterAutospacing="1" w:line="240" w:lineRule="auto"/>
        <w:rPr>
          <w:ins w:id="65" w:author="Unknown"/>
          <w:rFonts w:ascii="Verdana" w:eastAsia="Times New Roman" w:hAnsi="Verdana" w:cs="Times New Roman"/>
          <w:color w:val="000000"/>
          <w:sz w:val="18"/>
          <w:szCs w:val="18"/>
          <w:lang w:eastAsia="en-IN"/>
        </w:rPr>
      </w:pPr>
      <w:ins w:id="66" w:author="Unknown">
        <w:r w:rsidRPr="00207AC1">
          <w:rPr>
            <w:rFonts w:ascii="Verdana" w:eastAsia="Times New Roman" w:hAnsi="Verdana" w:cs="Times New Roman"/>
            <w:color w:val="000000"/>
            <w:sz w:val="18"/>
            <w:szCs w:val="18"/>
            <w:lang w:eastAsia="en-IN"/>
          </w:rPr>
          <w:t>Output:</w:t>
        </w:r>
      </w:ins>
    </w:p>
    <w:p w:rsidR="00207AC1" w:rsidRPr="00207AC1" w:rsidRDefault="00207AC1" w:rsidP="00207AC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color w:val="000000"/>
          <w:sz w:val="20"/>
          <w:szCs w:val="20"/>
          <w:lang w:eastAsia="en-IN"/>
        </w:rPr>
      </w:pPr>
      <w:ins w:id="68" w:author="Unknown">
        <w:r w:rsidRPr="00207AC1">
          <w:rPr>
            <w:rFonts w:ascii="Courier New" w:eastAsia="Times New Roman" w:hAnsi="Courier New" w:cs="Courier New"/>
            <w:color w:val="000000"/>
            <w:sz w:val="20"/>
            <w:szCs w:val="20"/>
            <w:lang w:eastAsia="en-IN"/>
          </w:rPr>
          <w:t xml:space="preserve">Exception in thread main </w:t>
        </w:r>
        <w:proofErr w:type="spellStart"/>
        <w:r w:rsidRPr="00207AC1">
          <w:rPr>
            <w:rFonts w:ascii="Courier New" w:eastAsia="Times New Roman" w:hAnsi="Courier New" w:cs="Courier New"/>
            <w:color w:val="000000"/>
            <w:sz w:val="20"/>
            <w:szCs w:val="20"/>
            <w:lang w:eastAsia="en-IN"/>
          </w:rPr>
          <w:t>java.lang.ArithmeticException</w:t>
        </w:r>
        <w:proofErr w:type="spellEnd"/>
        <w:r w:rsidRPr="00207AC1">
          <w:rPr>
            <w:rFonts w:ascii="Courier New" w:eastAsia="Times New Roman" w:hAnsi="Courier New" w:cs="Courier New"/>
            <w:color w:val="000000"/>
            <w:sz w:val="20"/>
            <w:szCs w:val="20"/>
            <w:lang w:eastAsia="en-IN"/>
          </w:rPr>
          <w:t>:/ by zero</w:t>
        </w:r>
      </w:ins>
    </w:p>
    <w:p w:rsidR="00207AC1" w:rsidRPr="00207AC1" w:rsidRDefault="00207AC1" w:rsidP="00207AC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color w:val="000000"/>
          <w:sz w:val="20"/>
          <w:szCs w:val="20"/>
          <w:lang w:eastAsia="en-IN"/>
        </w:rPr>
      </w:pPr>
      <w:ins w:id="70" w:author="Unknown">
        <w:r w:rsidRPr="00207AC1">
          <w:rPr>
            <w:rFonts w:ascii="Courier New" w:eastAsia="Times New Roman" w:hAnsi="Courier New" w:cs="Courier New"/>
            <w:color w:val="000000"/>
            <w:sz w:val="20"/>
            <w:szCs w:val="20"/>
            <w:lang w:eastAsia="en-IN"/>
          </w:rPr>
          <w:t>rest of the code...</w:t>
        </w:r>
      </w:ins>
    </w:p>
    <w:p w:rsidR="00207AC1" w:rsidRPr="00207AC1" w:rsidRDefault="00207AC1" w:rsidP="00207AC1">
      <w:pPr>
        <w:shd w:val="clear" w:color="auto" w:fill="FFFFFF"/>
        <w:spacing w:before="100" w:beforeAutospacing="1" w:after="100" w:afterAutospacing="1" w:line="240" w:lineRule="auto"/>
        <w:rPr>
          <w:ins w:id="71" w:author="Unknown"/>
          <w:rFonts w:ascii="Verdana" w:eastAsia="Times New Roman" w:hAnsi="Verdana" w:cs="Times New Roman"/>
          <w:color w:val="000000"/>
          <w:sz w:val="18"/>
          <w:szCs w:val="18"/>
          <w:lang w:eastAsia="en-IN"/>
        </w:rPr>
      </w:pPr>
      <w:ins w:id="72" w:author="Unknown">
        <w:r w:rsidRPr="00207AC1">
          <w:rPr>
            <w:rFonts w:ascii="Verdana" w:eastAsia="Times New Roman" w:hAnsi="Verdana" w:cs="Times New Roman"/>
            <w:color w:val="000000"/>
            <w:sz w:val="18"/>
            <w:szCs w:val="18"/>
            <w:lang w:eastAsia="en-IN"/>
          </w:rPr>
          <w:lastRenderedPageBreak/>
          <w:t xml:space="preserve">In the above example, 100/0 raises an </w:t>
        </w:r>
        <w:proofErr w:type="spellStart"/>
        <w:r w:rsidRPr="00207AC1">
          <w:rPr>
            <w:rFonts w:ascii="Verdana" w:eastAsia="Times New Roman" w:hAnsi="Verdana" w:cs="Times New Roman"/>
            <w:color w:val="000000"/>
            <w:sz w:val="18"/>
            <w:szCs w:val="18"/>
            <w:lang w:eastAsia="en-IN"/>
          </w:rPr>
          <w:t>ArithmeticException</w:t>
        </w:r>
        <w:proofErr w:type="spellEnd"/>
        <w:r w:rsidRPr="00207AC1">
          <w:rPr>
            <w:rFonts w:ascii="Verdana" w:eastAsia="Times New Roman" w:hAnsi="Verdana" w:cs="Times New Roman"/>
            <w:color w:val="000000"/>
            <w:sz w:val="18"/>
            <w:szCs w:val="18"/>
            <w:lang w:eastAsia="en-IN"/>
          </w:rPr>
          <w:t xml:space="preserve"> which is handled by a try-catch block.</w:t>
        </w:r>
      </w:ins>
    </w:p>
    <w:p w:rsidR="00207AC1" w:rsidRPr="00207AC1" w:rsidRDefault="00207AC1" w:rsidP="00207AC1">
      <w:pPr>
        <w:spacing w:after="0" w:line="240" w:lineRule="auto"/>
        <w:rPr>
          <w:ins w:id="73" w:author="Unknown"/>
          <w:rFonts w:ascii="Times New Roman" w:eastAsia="Times New Roman" w:hAnsi="Times New Roman" w:cs="Times New Roman"/>
          <w:sz w:val="24"/>
          <w:szCs w:val="24"/>
          <w:lang w:eastAsia="en-IN"/>
        </w:rPr>
      </w:pPr>
      <w:ins w:id="74" w:author="Unknown">
        <w:r w:rsidRPr="00207AC1">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207AC1" w:rsidRPr="00207AC1" w:rsidRDefault="00207AC1" w:rsidP="00207AC1">
      <w:pPr>
        <w:shd w:val="clear" w:color="auto" w:fill="FFFFFF"/>
        <w:spacing w:before="100" w:beforeAutospacing="1" w:after="100" w:afterAutospacing="1" w:line="312" w:lineRule="atLeast"/>
        <w:outlineLvl w:val="1"/>
        <w:rPr>
          <w:ins w:id="75" w:author="Unknown"/>
          <w:rFonts w:ascii="Helvetica" w:eastAsia="Times New Roman" w:hAnsi="Helvetica" w:cs="Helvetica"/>
          <w:color w:val="610B38"/>
          <w:sz w:val="34"/>
          <w:szCs w:val="34"/>
          <w:lang w:eastAsia="en-IN"/>
        </w:rPr>
      </w:pPr>
      <w:ins w:id="76" w:author="Unknown">
        <w:r w:rsidRPr="00207AC1">
          <w:rPr>
            <w:rFonts w:ascii="Helvetica" w:eastAsia="Times New Roman" w:hAnsi="Helvetica" w:cs="Helvetica"/>
            <w:color w:val="610B38"/>
            <w:sz w:val="34"/>
            <w:szCs w:val="34"/>
            <w:lang w:eastAsia="en-IN"/>
          </w:rPr>
          <w:t>Common Scenarios of Java Exceptions</w:t>
        </w:r>
      </w:ins>
    </w:p>
    <w:p w:rsidR="00207AC1" w:rsidRPr="00207AC1" w:rsidRDefault="00207AC1" w:rsidP="00207AC1">
      <w:pPr>
        <w:shd w:val="clear" w:color="auto" w:fill="FFFFFF"/>
        <w:spacing w:before="100" w:beforeAutospacing="1" w:after="100" w:afterAutospacing="1" w:line="240" w:lineRule="auto"/>
        <w:rPr>
          <w:ins w:id="77" w:author="Unknown"/>
          <w:rFonts w:ascii="Verdana" w:eastAsia="Times New Roman" w:hAnsi="Verdana" w:cs="Times New Roman"/>
          <w:color w:val="000000"/>
          <w:sz w:val="18"/>
          <w:szCs w:val="18"/>
          <w:lang w:eastAsia="en-IN"/>
        </w:rPr>
      </w:pPr>
      <w:ins w:id="78" w:author="Unknown">
        <w:r w:rsidRPr="00207AC1">
          <w:rPr>
            <w:rFonts w:ascii="Verdana" w:eastAsia="Times New Roman" w:hAnsi="Verdana" w:cs="Times New Roman"/>
            <w:color w:val="000000"/>
            <w:sz w:val="18"/>
            <w:szCs w:val="18"/>
            <w:lang w:eastAsia="en-IN"/>
          </w:rPr>
          <w:t>There are given some scenarios where unchecked exceptions may occur. They are as follows:</w:t>
        </w:r>
      </w:ins>
    </w:p>
    <w:p w:rsidR="00207AC1" w:rsidRPr="00207AC1" w:rsidRDefault="00207AC1" w:rsidP="00207AC1">
      <w:pPr>
        <w:shd w:val="clear" w:color="auto" w:fill="FFFFFF"/>
        <w:spacing w:before="100" w:beforeAutospacing="1" w:after="100" w:afterAutospacing="1" w:line="312" w:lineRule="atLeast"/>
        <w:outlineLvl w:val="2"/>
        <w:rPr>
          <w:ins w:id="79" w:author="Unknown"/>
          <w:rFonts w:ascii="Helvetica" w:eastAsia="Times New Roman" w:hAnsi="Helvetica" w:cs="Helvetica"/>
          <w:color w:val="610B4B"/>
          <w:sz w:val="23"/>
          <w:szCs w:val="23"/>
          <w:lang w:eastAsia="en-IN"/>
        </w:rPr>
      </w:pPr>
      <w:ins w:id="80" w:author="Unknown">
        <w:r w:rsidRPr="00207AC1">
          <w:rPr>
            <w:rFonts w:ascii="Helvetica" w:eastAsia="Times New Roman" w:hAnsi="Helvetica" w:cs="Helvetica"/>
            <w:color w:val="610B4B"/>
            <w:sz w:val="23"/>
            <w:szCs w:val="23"/>
            <w:lang w:eastAsia="en-IN"/>
          </w:rPr>
          <w:t xml:space="preserve">1) A scenario where </w:t>
        </w:r>
        <w:proofErr w:type="spellStart"/>
        <w:r w:rsidRPr="00207AC1">
          <w:rPr>
            <w:rFonts w:ascii="Helvetica" w:eastAsia="Times New Roman" w:hAnsi="Helvetica" w:cs="Helvetica"/>
            <w:color w:val="610B4B"/>
            <w:sz w:val="23"/>
            <w:szCs w:val="23"/>
            <w:lang w:eastAsia="en-IN"/>
          </w:rPr>
          <w:t>ArithmeticException</w:t>
        </w:r>
        <w:proofErr w:type="spellEnd"/>
        <w:r w:rsidRPr="00207AC1">
          <w:rPr>
            <w:rFonts w:ascii="Helvetica" w:eastAsia="Times New Roman" w:hAnsi="Helvetica" w:cs="Helvetica"/>
            <w:color w:val="610B4B"/>
            <w:sz w:val="23"/>
            <w:szCs w:val="23"/>
            <w:lang w:eastAsia="en-IN"/>
          </w:rPr>
          <w:t xml:space="preserve"> occurs</w:t>
        </w:r>
      </w:ins>
    </w:p>
    <w:p w:rsidR="00207AC1" w:rsidRPr="00207AC1" w:rsidRDefault="00207AC1" w:rsidP="00207AC1">
      <w:pPr>
        <w:shd w:val="clear" w:color="auto" w:fill="FFFFFF"/>
        <w:spacing w:before="100" w:beforeAutospacing="1" w:after="100" w:afterAutospacing="1" w:line="240" w:lineRule="auto"/>
        <w:rPr>
          <w:ins w:id="81" w:author="Unknown"/>
          <w:rFonts w:ascii="Verdana" w:eastAsia="Times New Roman" w:hAnsi="Verdana" w:cs="Times New Roman"/>
          <w:color w:val="000000"/>
          <w:sz w:val="18"/>
          <w:szCs w:val="18"/>
          <w:lang w:eastAsia="en-IN"/>
        </w:rPr>
      </w:pPr>
      <w:ins w:id="82" w:author="Unknown">
        <w:r w:rsidRPr="00207AC1">
          <w:rPr>
            <w:rFonts w:ascii="Verdana" w:eastAsia="Times New Roman" w:hAnsi="Verdana" w:cs="Times New Roman"/>
            <w:color w:val="000000"/>
            <w:sz w:val="18"/>
            <w:szCs w:val="18"/>
            <w:lang w:eastAsia="en-IN"/>
          </w:rPr>
          <w:t xml:space="preserve">If we divide any number by zero, there occurs an </w:t>
        </w:r>
        <w:proofErr w:type="spellStart"/>
        <w:r w:rsidRPr="00207AC1">
          <w:rPr>
            <w:rFonts w:ascii="Verdana" w:eastAsia="Times New Roman" w:hAnsi="Verdana" w:cs="Times New Roman"/>
            <w:color w:val="000000"/>
            <w:sz w:val="18"/>
            <w:szCs w:val="18"/>
            <w:lang w:eastAsia="en-IN"/>
          </w:rPr>
          <w:t>ArithmeticException</w:t>
        </w:r>
        <w:proofErr w:type="spellEnd"/>
        <w:r w:rsidRPr="00207AC1">
          <w:rPr>
            <w:rFonts w:ascii="Verdana" w:eastAsia="Times New Roman" w:hAnsi="Verdana" w:cs="Times New Roman"/>
            <w:color w:val="000000"/>
            <w:sz w:val="18"/>
            <w:szCs w:val="18"/>
            <w:lang w:eastAsia="en-IN"/>
          </w:rPr>
          <w:t>.</w:t>
        </w:r>
      </w:ins>
    </w:p>
    <w:p w:rsidR="00207AC1" w:rsidRPr="00207AC1" w:rsidRDefault="00207AC1" w:rsidP="00207AC1">
      <w:pPr>
        <w:numPr>
          <w:ilvl w:val="0"/>
          <w:numId w:val="6"/>
        </w:numPr>
        <w:shd w:val="clear" w:color="auto" w:fill="FFFFFF"/>
        <w:spacing w:after="109" w:line="285" w:lineRule="atLeast"/>
        <w:ind w:left="0"/>
        <w:rPr>
          <w:ins w:id="83" w:author="Unknown"/>
          <w:rFonts w:ascii="Verdana" w:eastAsia="Times New Roman" w:hAnsi="Verdana" w:cs="Times New Roman"/>
          <w:color w:val="000000"/>
          <w:sz w:val="18"/>
          <w:szCs w:val="18"/>
          <w:lang w:eastAsia="en-IN"/>
        </w:rPr>
      </w:pPr>
      <w:proofErr w:type="spellStart"/>
      <w:ins w:id="84" w:author="Unknown">
        <w:r w:rsidRPr="00207AC1">
          <w:rPr>
            <w:rFonts w:ascii="Verdana" w:eastAsia="Times New Roman" w:hAnsi="Verdana" w:cs="Times New Roman"/>
            <w:b/>
            <w:bCs/>
            <w:color w:val="006699"/>
            <w:sz w:val="18"/>
            <w:lang w:eastAsia="en-IN"/>
          </w:rPr>
          <w:t>int</w:t>
        </w:r>
        <w:proofErr w:type="spellEnd"/>
        <w:r w:rsidRPr="00207AC1">
          <w:rPr>
            <w:rFonts w:ascii="Verdana" w:eastAsia="Times New Roman" w:hAnsi="Verdana" w:cs="Times New Roman"/>
            <w:color w:val="000000"/>
            <w:sz w:val="18"/>
            <w:szCs w:val="18"/>
            <w:bdr w:val="none" w:sz="0" w:space="0" w:color="auto" w:frame="1"/>
            <w:lang w:eastAsia="en-IN"/>
          </w:rPr>
          <w:t> a=</w:t>
        </w:r>
        <w:r w:rsidRPr="00207AC1">
          <w:rPr>
            <w:rFonts w:ascii="Verdana" w:eastAsia="Times New Roman" w:hAnsi="Verdana" w:cs="Times New Roman"/>
            <w:color w:val="C00000"/>
            <w:sz w:val="18"/>
            <w:lang w:eastAsia="en-IN"/>
          </w:rPr>
          <w:t>50</w:t>
        </w:r>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C00000"/>
            <w:sz w:val="18"/>
            <w:lang w:eastAsia="en-IN"/>
          </w:rPr>
          <w:t>0</w:t>
        </w:r>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008200"/>
            <w:sz w:val="18"/>
            <w:lang w:eastAsia="en-IN"/>
          </w:rPr>
          <w:t>//</w:t>
        </w:r>
        <w:proofErr w:type="spellStart"/>
        <w:r w:rsidRPr="00207AC1">
          <w:rPr>
            <w:rFonts w:ascii="Verdana" w:eastAsia="Times New Roman" w:hAnsi="Verdana" w:cs="Times New Roman"/>
            <w:color w:val="008200"/>
            <w:sz w:val="18"/>
            <w:lang w:eastAsia="en-IN"/>
          </w:rPr>
          <w:t>ArithmeticException</w:t>
        </w:r>
        <w:proofErr w:type="spellEnd"/>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spacing w:after="0" w:line="240" w:lineRule="auto"/>
        <w:rPr>
          <w:ins w:id="85" w:author="Unknown"/>
          <w:rFonts w:ascii="Times New Roman" w:eastAsia="Times New Roman" w:hAnsi="Times New Roman" w:cs="Times New Roman"/>
          <w:sz w:val="24"/>
          <w:szCs w:val="24"/>
          <w:lang w:eastAsia="en-IN"/>
        </w:rPr>
      </w:pPr>
      <w:ins w:id="86" w:author="Unknown">
        <w:r w:rsidRPr="00207AC1">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207AC1" w:rsidRPr="00207AC1" w:rsidRDefault="00207AC1" w:rsidP="00207AC1">
      <w:pPr>
        <w:shd w:val="clear" w:color="auto" w:fill="FFFFFF"/>
        <w:spacing w:before="100" w:beforeAutospacing="1" w:after="100" w:afterAutospacing="1" w:line="312" w:lineRule="atLeast"/>
        <w:outlineLvl w:val="2"/>
        <w:rPr>
          <w:ins w:id="87" w:author="Unknown"/>
          <w:rFonts w:ascii="Helvetica" w:eastAsia="Times New Roman" w:hAnsi="Helvetica" w:cs="Helvetica"/>
          <w:color w:val="610B4B"/>
          <w:sz w:val="23"/>
          <w:szCs w:val="23"/>
          <w:lang w:eastAsia="en-IN"/>
        </w:rPr>
      </w:pPr>
      <w:ins w:id="88" w:author="Unknown">
        <w:r w:rsidRPr="00207AC1">
          <w:rPr>
            <w:rFonts w:ascii="Helvetica" w:eastAsia="Times New Roman" w:hAnsi="Helvetica" w:cs="Helvetica"/>
            <w:color w:val="610B4B"/>
            <w:sz w:val="23"/>
            <w:szCs w:val="23"/>
            <w:lang w:eastAsia="en-IN"/>
          </w:rPr>
          <w:t xml:space="preserve">2) A scenario where </w:t>
        </w:r>
        <w:proofErr w:type="spellStart"/>
        <w:r w:rsidRPr="00207AC1">
          <w:rPr>
            <w:rFonts w:ascii="Helvetica" w:eastAsia="Times New Roman" w:hAnsi="Helvetica" w:cs="Helvetica"/>
            <w:color w:val="610B4B"/>
            <w:sz w:val="23"/>
            <w:szCs w:val="23"/>
            <w:lang w:eastAsia="en-IN"/>
          </w:rPr>
          <w:t>NullPointerException</w:t>
        </w:r>
        <w:proofErr w:type="spellEnd"/>
        <w:r w:rsidRPr="00207AC1">
          <w:rPr>
            <w:rFonts w:ascii="Helvetica" w:eastAsia="Times New Roman" w:hAnsi="Helvetica" w:cs="Helvetica"/>
            <w:color w:val="610B4B"/>
            <w:sz w:val="23"/>
            <w:szCs w:val="23"/>
            <w:lang w:eastAsia="en-IN"/>
          </w:rPr>
          <w:t xml:space="preserve"> occurs</w:t>
        </w:r>
      </w:ins>
    </w:p>
    <w:p w:rsidR="00207AC1" w:rsidRPr="00207AC1" w:rsidRDefault="00207AC1" w:rsidP="00207AC1">
      <w:pPr>
        <w:shd w:val="clear" w:color="auto" w:fill="FFFFFF"/>
        <w:spacing w:before="100" w:beforeAutospacing="1" w:after="100" w:afterAutospacing="1" w:line="240" w:lineRule="auto"/>
        <w:rPr>
          <w:ins w:id="89" w:author="Unknown"/>
          <w:rFonts w:ascii="Verdana" w:eastAsia="Times New Roman" w:hAnsi="Verdana" w:cs="Times New Roman"/>
          <w:color w:val="000000"/>
          <w:sz w:val="18"/>
          <w:szCs w:val="18"/>
          <w:lang w:eastAsia="en-IN"/>
        </w:rPr>
      </w:pPr>
      <w:ins w:id="90" w:author="Unknown">
        <w:r w:rsidRPr="00207AC1">
          <w:rPr>
            <w:rFonts w:ascii="Verdana" w:eastAsia="Times New Roman" w:hAnsi="Verdana" w:cs="Times New Roman"/>
            <w:color w:val="000000"/>
            <w:sz w:val="18"/>
            <w:szCs w:val="18"/>
            <w:lang w:eastAsia="en-IN"/>
          </w:rPr>
          <w:t xml:space="preserve">If we have a null value in any variable, performing any operation on the variable throws a </w:t>
        </w:r>
        <w:proofErr w:type="spellStart"/>
        <w:r w:rsidRPr="00207AC1">
          <w:rPr>
            <w:rFonts w:ascii="Verdana" w:eastAsia="Times New Roman" w:hAnsi="Verdana" w:cs="Times New Roman"/>
            <w:color w:val="000000"/>
            <w:sz w:val="18"/>
            <w:szCs w:val="18"/>
            <w:lang w:eastAsia="en-IN"/>
          </w:rPr>
          <w:t>NullPointerException</w:t>
        </w:r>
        <w:proofErr w:type="spellEnd"/>
        <w:r w:rsidRPr="00207AC1">
          <w:rPr>
            <w:rFonts w:ascii="Verdana" w:eastAsia="Times New Roman" w:hAnsi="Verdana" w:cs="Times New Roman"/>
            <w:color w:val="000000"/>
            <w:sz w:val="18"/>
            <w:szCs w:val="18"/>
            <w:lang w:eastAsia="en-IN"/>
          </w:rPr>
          <w:t>.</w:t>
        </w:r>
      </w:ins>
    </w:p>
    <w:p w:rsidR="00207AC1" w:rsidRPr="00207AC1" w:rsidRDefault="00207AC1" w:rsidP="00207AC1">
      <w:pPr>
        <w:numPr>
          <w:ilvl w:val="0"/>
          <w:numId w:val="7"/>
        </w:numPr>
        <w:shd w:val="clear" w:color="auto" w:fill="FFFFFF"/>
        <w:spacing w:after="0" w:line="285" w:lineRule="atLeast"/>
        <w:ind w:left="0"/>
        <w:rPr>
          <w:ins w:id="91" w:author="Unknown"/>
          <w:rFonts w:ascii="Verdana" w:eastAsia="Times New Roman" w:hAnsi="Verdana" w:cs="Times New Roman"/>
          <w:color w:val="000000"/>
          <w:sz w:val="18"/>
          <w:szCs w:val="18"/>
          <w:lang w:eastAsia="en-IN"/>
        </w:rPr>
      </w:pPr>
      <w:ins w:id="92" w:author="Unknown">
        <w:r w:rsidRPr="00207AC1">
          <w:rPr>
            <w:rFonts w:ascii="Verdana" w:eastAsia="Times New Roman" w:hAnsi="Verdana" w:cs="Times New Roman"/>
            <w:color w:val="000000"/>
            <w:sz w:val="18"/>
            <w:szCs w:val="18"/>
            <w:bdr w:val="none" w:sz="0" w:space="0" w:color="auto" w:frame="1"/>
            <w:lang w:eastAsia="en-IN"/>
          </w:rPr>
          <w:t>String s=</w:t>
        </w:r>
        <w:r w:rsidRPr="00207AC1">
          <w:rPr>
            <w:rFonts w:ascii="Verdana" w:eastAsia="Times New Roman" w:hAnsi="Verdana" w:cs="Times New Roman"/>
            <w:b/>
            <w:bCs/>
            <w:color w:val="006699"/>
            <w:sz w:val="18"/>
            <w:lang w:eastAsia="en-IN"/>
          </w:rPr>
          <w:t>null</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7"/>
        </w:numPr>
        <w:shd w:val="clear" w:color="auto" w:fill="FFFFFF"/>
        <w:spacing w:after="109" w:line="285" w:lineRule="atLeast"/>
        <w:ind w:left="0"/>
        <w:rPr>
          <w:ins w:id="93" w:author="Unknown"/>
          <w:rFonts w:ascii="Verdana" w:eastAsia="Times New Roman" w:hAnsi="Verdana" w:cs="Times New Roman"/>
          <w:color w:val="000000"/>
          <w:sz w:val="18"/>
          <w:szCs w:val="18"/>
          <w:lang w:eastAsia="en-IN"/>
        </w:rPr>
      </w:pPr>
      <w:proofErr w:type="spellStart"/>
      <w:ins w:id="94" w:author="Unknown">
        <w:r w:rsidRPr="00207AC1">
          <w:rPr>
            <w:rFonts w:ascii="Verdana" w:eastAsia="Times New Roman" w:hAnsi="Verdana" w:cs="Times New Roman"/>
            <w:color w:val="000000"/>
            <w:sz w:val="18"/>
            <w:szCs w:val="18"/>
            <w:bdr w:val="none" w:sz="0" w:space="0" w:color="auto" w:frame="1"/>
            <w:lang w:eastAsia="en-IN"/>
          </w:rPr>
          <w:t>System.out.println</w:t>
        </w:r>
        <w:proofErr w:type="spellEnd"/>
        <w:r w:rsidRPr="00207AC1">
          <w:rPr>
            <w:rFonts w:ascii="Verdana" w:eastAsia="Times New Roman" w:hAnsi="Verdana" w:cs="Times New Roman"/>
            <w:color w:val="000000"/>
            <w:sz w:val="18"/>
            <w:szCs w:val="18"/>
            <w:bdr w:val="none" w:sz="0" w:space="0" w:color="auto" w:frame="1"/>
            <w:lang w:eastAsia="en-IN"/>
          </w:rPr>
          <w:t>(</w:t>
        </w:r>
        <w:proofErr w:type="spellStart"/>
        <w:r w:rsidRPr="00207AC1">
          <w:rPr>
            <w:rFonts w:ascii="Verdana" w:eastAsia="Times New Roman" w:hAnsi="Verdana" w:cs="Times New Roman"/>
            <w:color w:val="000000"/>
            <w:sz w:val="18"/>
            <w:szCs w:val="18"/>
            <w:bdr w:val="none" w:sz="0" w:space="0" w:color="auto" w:frame="1"/>
            <w:lang w:eastAsia="en-IN"/>
          </w:rPr>
          <w:t>s.length</w:t>
        </w:r>
        <w:proofErr w:type="spellEnd"/>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008200"/>
            <w:sz w:val="18"/>
            <w:lang w:eastAsia="en-IN"/>
          </w:rPr>
          <w:t>//</w:t>
        </w:r>
        <w:proofErr w:type="spellStart"/>
        <w:r w:rsidRPr="00207AC1">
          <w:rPr>
            <w:rFonts w:ascii="Verdana" w:eastAsia="Times New Roman" w:hAnsi="Verdana" w:cs="Times New Roman"/>
            <w:color w:val="008200"/>
            <w:sz w:val="18"/>
            <w:lang w:eastAsia="en-IN"/>
          </w:rPr>
          <w:t>NullPointerException</w:t>
        </w:r>
        <w:proofErr w:type="spellEnd"/>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spacing w:after="0" w:line="240" w:lineRule="auto"/>
        <w:rPr>
          <w:ins w:id="95" w:author="Unknown"/>
          <w:rFonts w:ascii="Times New Roman" w:eastAsia="Times New Roman" w:hAnsi="Times New Roman" w:cs="Times New Roman"/>
          <w:sz w:val="24"/>
          <w:szCs w:val="24"/>
          <w:lang w:eastAsia="en-IN"/>
        </w:rPr>
      </w:pPr>
      <w:ins w:id="96" w:author="Unknown">
        <w:r w:rsidRPr="00207AC1">
          <w:rPr>
            <w:rFonts w:ascii="Times New Roman" w:eastAsia="Times New Roman" w:hAnsi="Times New Roman" w:cs="Times New Roman"/>
            <w:sz w:val="24"/>
            <w:szCs w:val="24"/>
            <w:lang w:eastAsia="en-IN"/>
          </w:rPr>
          <w:pict>
            <v:rect id="_x0000_i1030" style="width:0;height:.7pt" o:hralign="center" o:hrstd="t" o:hrnoshade="t" o:hr="t" fillcolor="#d4d4d4" stroked="f"/>
          </w:pict>
        </w:r>
      </w:ins>
    </w:p>
    <w:p w:rsidR="00207AC1" w:rsidRPr="00207AC1" w:rsidRDefault="00207AC1" w:rsidP="00207AC1">
      <w:pPr>
        <w:shd w:val="clear" w:color="auto" w:fill="FFFFFF"/>
        <w:spacing w:before="100" w:beforeAutospacing="1" w:after="100" w:afterAutospacing="1" w:line="312" w:lineRule="atLeast"/>
        <w:outlineLvl w:val="2"/>
        <w:rPr>
          <w:ins w:id="97" w:author="Unknown"/>
          <w:rFonts w:ascii="Helvetica" w:eastAsia="Times New Roman" w:hAnsi="Helvetica" w:cs="Helvetica"/>
          <w:color w:val="610B4B"/>
          <w:sz w:val="23"/>
          <w:szCs w:val="23"/>
          <w:lang w:eastAsia="en-IN"/>
        </w:rPr>
      </w:pPr>
      <w:ins w:id="98" w:author="Unknown">
        <w:r w:rsidRPr="00207AC1">
          <w:rPr>
            <w:rFonts w:ascii="Helvetica" w:eastAsia="Times New Roman" w:hAnsi="Helvetica" w:cs="Helvetica"/>
            <w:color w:val="610B4B"/>
            <w:sz w:val="23"/>
            <w:szCs w:val="23"/>
            <w:lang w:eastAsia="en-IN"/>
          </w:rPr>
          <w:t xml:space="preserve">3) A scenario where </w:t>
        </w:r>
        <w:proofErr w:type="spellStart"/>
        <w:r w:rsidRPr="00207AC1">
          <w:rPr>
            <w:rFonts w:ascii="Helvetica" w:eastAsia="Times New Roman" w:hAnsi="Helvetica" w:cs="Helvetica"/>
            <w:color w:val="610B4B"/>
            <w:sz w:val="23"/>
            <w:szCs w:val="23"/>
            <w:lang w:eastAsia="en-IN"/>
          </w:rPr>
          <w:t>NumberFormatException</w:t>
        </w:r>
        <w:proofErr w:type="spellEnd"/>
        <w:r w:rsidRPr="00207AC1">
          <w:rPr>
            <w:rFonts w:ascii="Helvetica" w:eastAsia="Times New Roman" w:hAnsi="Helvetica" w:cs="Helvetica"/>
            <w:color w:val="610B4B"/>
            <w:sz w:val="23"/>
            <w:szCs w:val="23"/>
            <w:lang w:eastAsia="en-IN"/>
          </w:rPr>
          <w:t xml:space="preserve"> occurs</w:t>
        </w:r>
      </w:ins>
    </w:p>
    <w:p w:rsidR="00207AC1" w:rsidRPr="00207AC1" w:rsidRDefault="00207AC1" w:rsidP="00207AC1">
      <w:pPr>
        <w:shd w:val="clear" w:color="auto" w:fill="FFFFFF"/>
        <w:spacing w:before="100" w:beforeAutospacing="1" w:after="100" w:afterAutospacing="1" w:line="240" w:lineRule="auto"/>
        <w:rPr>
          <w:ins w:id="99" w:author="Unknown"/>
          <w:rFonts w:ascii="Verdana" w:eastAsia="Times New Roman" w:hAnsi="Verdana" w:cs="Times New Roman"/>
          <w:color w:val="000000"/>
          <w:sz w:val="18"/>
          <w:szCs w:val="18"/>
          <w:lang w:eastAsia="en-IN"/>
        </w:rPr>
      </w:pPr>
      <w:ins w:id="100" w:author="Unknown">
        <w:r w:rsidRPr="00207AC1">
          <w:rPr>
            <w:rFonts w:ascii="Verdana" w:eastAsia="Times New Roman" w:hAnsi="Verdana" w:cs="Times New Roman"/>
            <w:color w:val="000000"/>
            <w:sz w:val="18"/>
            <w:szCs w:val="18"/>
            <w:lang w:eastAsia="en-IN"/>
          </w:rPr>
          <w:t xml:space="preserve">The wrong formatting of any value may occur </w:t>
        </w:r>
        <w:proofErr w:type="spellStart"/>
        <w:r w:rsidRPr="00207AC1">
          <w:rPr>
            <w:rFonts w:ascii="Verdana" w:eastAsia="Times New Roman" w:hAnsi="Verdana" w:cs="Times New Roman"/>
            <w:color w:val="000000"/>
            <w:sz w:val="18"/>
            <w:szCs w:val="18"/>
            <w:lang w:eastAsia="en-IN"/>
          </w:rPr>
          <w:t>NumberFormatException</w:t>
        </w:r>
        <w:proofErr w:type="spellEnd"/>
        <w:r w:rsidRPr="00207AC1">
          <w:rPr>
            <w:rFonts w:ascii="Verdana" w:eastAsia="Times New Roman" w:hAnsi="Verdana" w:cs="Times New Roman"/>
            <w:color w:val="000000"/>
            <w:sz w:val="18"/>
            <w:szCs w:val="18"/>
            <w:lang w:eastAsia="en-IN"/>
          </w:rPr>
          <w:t xml:space="preserve">. Suppose I have a string variable that has characters, converting this variable into digit will occur </w:t>
        </w:r>
        <w:proofErr w:type="spellStart"/>
        <w:r w:rsidRPr="00207AC1">
          <w:rPr>
            <w:rFonts w:ascii="Verdana" w:eastAsia="Times New Roman" w:hAnsi="Verdana" w:cs="Times New Roman"/>
            <w:color w:val="000000"/>
            <w:sz w:val="18"/>
            <w:szCs w:val="18"/>
            <w:lang w:eastAsia="en-IN"/>
          </w:rPr>
          <w:t>NumberFormatException</w:t>
        </w:r>
        <w:proofErr w:type="spellEnd"/>
        <w:r w:rsidRPr="00207AC1">
          <w:rPr>
            <w:rFonts w:ascii="Verdana" w:eastAsia="Times New Roman" w:hAnsi="Verdana" w:cs="Times New Roman"/>
            <w:color w:val="000000"/>
            <w:sz w:val="18"/>
            <w:szCs w:val="18"/>
            <w:lang w:eastAsia="en-IN"/>
          </w:rPr>
          <w:t>.</w:t>
        </w:r>
      </w:ins>
    </w:p>
    <w:p w:rsidR="00207AC1" w:rsidRPr="00207AC1" w:rsidRDefault="00207AC1" w:rsidP="00207AC1">
      <w:pPr>
        <w:numPr>
          <w:ilvl w:val="0"/>
          <w:numId w:val="8"/>
        </w:numPr>
        <w:shd w:val="clear" w:color="auto" w:fill="FFFFFF"/>
        <w:spacing w:after="0" w:line="285" w:lineRule="atLeast"/>
        <w:ind w:left="0"/>
        <w:rPr>
          <w:ins w:id="101" w:author="Unknown"/>
          <w:rFonts w:ascii="Verdana" w:eastAsia="Times New Roman" w:hAnsi="Verdana" w:cs="Times New Roman"/>
          <w:color w:val="000000"/>
          <w:sz w:val="18"/>
          <w:szCs w:val="18"/>
          <w:lang w:eastAsia="en-IN"/>
        </w:rPr>
      </w:pPr>
      <w:ins w:id="102" w:author="Unknown">
        <w:r w:rsidRPr="00207AC1">
          <w:rPr>
            <w:rFonts w:ascii="Verdana" w:eastAsia="Times New Roman" w:hAnsi="Verdana" w:cs="Times New Roman"/>
            <w:color w:val="000000"/>
            <w:sz w:val="18"/>
            <w:szCs w:val="18"/>
            <w:bdr w:val="none" w:sz="0" w:space="0" w:color="auto" w:frame="1"/>
            <w:lang w:eastAsia="en-IN"/>
          </w:rPr>
          <w:t>String s=</w:t>
        </w:r>
        <w:r w:rsidRPr="00207AC1">
          <w:rPr>
            <w:rFonts w:ascii="Verdana" w:eastAsia="Times New Roman" w:hAnsi="Verdana" w:cs="Times New Roman"/>
            <w:color w:val="0000FF"/>
            <w:sz w:val="18"/>
            <w:lang w:eastAsia="en-IN"/>
          </w:rPr>
          <w:t>"</w:t>
        </w:r>
        <w:proofErr w:type="spellStart"/>
        <w:r w:rsidRPr="00207AC1">
          <w:rPr>
            <w:rFonts w:ascii="Verdana" w:eastAsia="Times New Roman" w:hAnsi="Verdana" w:cs="Times New Roman"/>
            <w:color w:val="0000FF"/>
            <w:sz w:val="18"/>
            <w:lang w:eastAsia="en-IN"/>
          </w:rPr>
          <w:t>abc</w:t>
        </w:r>
        <w:proofErr w:type="spellEnd"/>
        <w:r w:rsidRPr="00207AC1">
          <w:rPr>
            <w:rFonts w:ascii="Verdana" w:eastAsia="Times New Roman" w:hAnsi="Verdana" w:cs="Times New Roman"/>
            <w:color w:val="0000FF"/>
            <w:sz w:val="18"/>
            <w:lang w:eastAsia="en-IN"/>
          </w:rPr>
          <w:t>"</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8"/>
        </w:numPr>
        <w:shd w:val="clear" w:color="auto" w:fill="FFFFFF"/>
        <w:spacing w:after="109" w:line="285" w:lineRule="atLeast"/>
        <w:ind w:left="0"/>
        <w:rPr>
          <w:ins w:id="103" w:author="Unknown"/>
          <w:rFonts w:ascii="Verdana" w:eastAsia="Times New Roman" w:hAnsi="Verdana" w:cs="Times New Roman"/>
          <w:color w:val="000000"/>
          <w:sz w:val="18"/>
          <w:szCs w:val="18"/>
          <w:lang w:eastAsia="en-IN"/>
        </w:rPr>
      </w:pPr>
      <w:proofErr w:type="spellStart"/>
      <w:ins w:id="104" w:author="Unknown">
        <w:r w:rsidRPr="00207AC1">
          <w:rPr>
            <w:rFonts w:ascii="Verdana" w:eastAsia="Times New Roman" w:hAnsi="Verdana" w:cs="Times New Roman"/>
            <w:b/>
            <w:bCs/>
            <w:color w:val="006699"/>
            <w:sz w:val="18"/>
            <w:lang w:eastAsia="en-IN"/>
          </w:rPr>
          <w:t>int</w:t>
        </w:r>
        <w:proofErr w:type="spellEnd"/>
        <w:r w:rsidRPr="00207AC1">
          <w:rPr>
            <w:rFonts w:ascii="Verdana" w:eastAsia="Times New Roman" w:hAnsi="Verdana" w:cs="Times New Roman"/>
            <w:color w:val="000000"/>
            <w:sz w:val="18"/>
            <w:szCs w:val="18"/>
            <w:bdr w:val="none" w:sz="0" w:space="0" w:color="auto" w:frame="1"/>
            <w:lang w:eastAsia="en-IN"/>
          </w:rPr>
          <w:t> </w:t>
        </w:r>
        <w:proofErr w:type="spellStart"/>
        <w:r w:rsidRPr="00207AC1">
          <w:rPr>
            <w:rFonts w:ascii="Verdana" w:eastAsia="Times New Roman" w:hAnsi="Verdana" w:cs="Times New Roman"/>
            <w:color w:val="000000"/>
            <w:sz w:val="18"/>
            <w:szCs w:val="18"/>
            <w:bdr w:val="none" w:sz="0" w:space="0" w:color="auto" w:frame="1"/>
            <w:lang w:eastAsia="en-IN"/>
          </w:rPr>
          <w:t>i</w:t>
        </w:r>
        <w:proofErr w:type="spellEnd"/>
        <w:r w:rsidRPr="00207AC1">
          <w:rPr>
            <w:rFonts w:ascii="Verdana" w:eastAsia="Times New Roman" w:hAnsi="Verdana" w:cs="Times New Roman"/>
            <w:color w:val="000000"/>
            <w:sz w:val="18"/>
            <w:szCs w:val="18"/>
            <w:bdr w:val="none" w:sz="0" w:space="0" w:color="auto" w:frame="1"/>
            <w:lang w:eastAsia="en-IN"/>
          </w:rPr>
          <w:t>=</w:t>
        </w:r>
        <w:proofErr w:type="spellStart"/>
        <w:r w:rsidRPr="00207AC1">
          <w:rPr>
            <w:rFonts w:ascii="Verdana" w:eastAsia="Times New Roman" w:hAnsi="Verdana" w:cs="Times New Roman"/>
            <w:color w:val="000000"/>
            <w:sz w:val="18"/>
            <w:szCs w:val="18"/>
            <w:bdr w:val="none" w:sz="0" w:space="0" w:color="auto" w:frame="1"/>
            <w:lang w:eastAsia="en-IN"/>
          </w:rPr>
          <w:t>Integer.parseInt</w:t>
        </w:r>
        <w:proofErr w:type="spellEnd"/>
        <w:r w:rsidRPr="00207AC1">
          <w:rPr>
            <w:rFonts w:ascii="Verdana" w:eastAsia="Times New Roman" w:hAnsi="Verdana" w:cs="Times New Roman"/>
            <w:color w:val="000000"/>
            <w:sz w:val="18"/>
            <w:szCs w:val="18"/>
            <w:bdr w:val="none" w:sz="0" w:space="0" w:color="auto" w:frame="1"/>
            <w:lang w:eastAsia="en-IN"/>
          </w:rPr>
          <w:t>(s);</w:t>
        </w:r>
        <w:r w:rsidRPr="00207AC1">
          <w:rPr>
            <w:rFonts w:ascii="Verdana" w:eastAsia="Times New Roman" w:hAnsi="Verdana" w:cs="Times New Roman"/>
            <w:color w:val="008200"/>
            <w:sz w:val="18"/>
            <w:lang w:eastAsia="en-IN"/>
          </w:rPr>
          <w:t>//</w:t>
        </w:r>
        <w:proofErr w:type="spellStart"/>
        <w:r w:rsidRPr="00207AC1">
          <w:rPr>
            <w:rFonts w:ascii="Verdana" w:eastAsia="Times New Roman" w:hAnsi="Verdana" w:cs="Times New Roman"/>
            <w:color w:val="008200"/>
            <w:sz w:val="18"/>
            <w:lang w:eastAsia="en-IN"/>
          </w:rPr>
          <w:t>NumberFormatException</w:t>
        </w:r>
        <w:proofErr w:type="spellEnd"/>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spacing w:after="0" w:line="240" w:lineRule="auto"/>
        <w:rPr>
          <w:ins w:id="105" w:author="Unknown"/>
          <w:rFonts w:ascii="Times New Roman" w:eastAsia="Times New Roman" w:hAnsi="Times New Roman" w:cs="Times New Roman"/>
          <w:sz w:val="24"/>
          <w:szCs w:val="24"/>
          <w:lang w:eastAsia="en-IN"/>
        </w:rPr>
      </w:pPr>
      <w:ins w:id="106" w:author="Unknown">
        <w:r w:rsidRPr="00207AC1">
          <w:rPr>
            <w:rFonts w:ascii="Times New Roman" w:eastAsia="Times New Roman" w:hAnsi="Times New Roman" w:cs="Times New Roman"/>
            <w:sz w:val="24"/>
            <w:szCs w:val="24"/>
            <w:lang w:eastAsia="en-IN"/>
          </w:rPr>
          <w:pict>
            <v:rect id="_x0000_i1031" style="width:0;height:.7pt" o:hralign="center" o:hrstd="t" o:hrnoshade="t" o:hr="t" fillcolor="#d4d4d4" stroked="f"/>
          </w:pict>
        </w:r>
      </w:ins>
    </w:p>
    <w:p w:rsidR="00207AC1" w:rsidRPr="00207AC1" w:rsidRDefault="00207AC1" w:rsidP="00207AC1">
      <w:pPr>
        <w:shd w:val="clear" w:color="auto" w:fill="FFFFFF"/>
        <w:spacing w:before="100" w:beforeAutospacing="1" w:after="100" w:afterAutospacing="1" w:line="312" w:lineRule="atLeast"/>
        <w:outlineLvl w:val="2"/>
        <w:rPr>
          <w:ins w:id="107" w:author="Unknown"/>
          <w:rFonts w:ascii="Helvetica" w:eastAsia="Times New Roman" w:hAnsi="Helvetica" w:cs="Helvetica"/>
          <w:color w:val="610B4B"/>
          <w:sz w:val="23"/>
          <w:szCs w:val="23"/>
          <w:lang w:eastAsia="en-IN"/>
        </w:rPr>
      </w:pPr>
      <w:ins w:id="108" w:author="Unknown">
        <w:r w:rsidRPr="00207AC1">
          <w:rPr>
            <w:rFonts w:ascii="Helvetica" w:eastAsia="Times New Roman" w:hAnsi="Helvetica" w:cs="Helvetica"/>
            <w:color w:val="610B4B"/>
            <w:sz w:val="23"/>
            <w:szCs w:val="23"/>
            <w:lang w:eastAsia="en-IN"/>
          </w:rPr>
          <w:t xml:space="preserve">4) A scenario where </w:t>
        </w:r>
        <w:proofErr w:type="spellStart"/>
        <w:r w:rsidRPr="00207AC1">
          <w:rPr>
            <w:rFonts w:ascii="Helvetica" w:eastAsia="Times New Roman" w:hAnsi="Helvetica" w:cs="Helvetica"/>
            <w:color w:val="610B4B"/>
            <w:sz w:val="23"/>
            <w:szCs w:val="23"/>
            <w:lang w:eastAsia="en-IN"/>
          </w:rPr>
          <w:t>ArrayIndexOutOfBoundsException</w:t>
        </w:r>
        <w:proofErr w:type="spellEnd"/>
        <w:r w:rsidRPr="00207AC1">
          <w:rPr>
            <w:rFonts w:ascii="Helvetica" w:eastAsia="Times New Roman" w:hAnsi="Helvetica" w:cs="Helvetica"/>
            <w:color w:val="610B4B"/>
            <w:sz w:val="23"/>
            <w:szCs w:val="23"/>
            <w:lang w:eastAsia="en-IN"/>
          </w:rPr>
          <w:t xml:space="preserve"> occurs</w:t>
        </w:r>
      </w:ins>
    </w:p>
    <w:p w:rsidR="00207AC1" w:rsidRPr="00207AC1" w:rsidRDefault="00207AC1" w:rsidP="00207AC1">
      <w:pPr>
        <w:shd w:val="clear" w:color="auto" w:fill="FFFFFF"/>
        <w:spacing w:before="100" w:beforeAutospacing="1" w:after="100" w:afterAutospacing="1" w:line="240" w:lineRule="auto"/>
        <w:rPr>
          <w:ins w:id="109" w:author="Unknown"/>
          <w:rFonts w:ascii="Verdana" w:eastAsia="Times New Roman" w:hAnsi="Verdana" w:cs="Times New Roman"/>
          <w:color w:val="000000"/>
          <w:sz w:val="18"/>
          <w:szCs w:val="18"/>
          <w:lang w:eastAsia="en-IN"/>
        </w:rPr>
      </w:pPr>
      <w:ins w:id="110" w:author="Unknown">
        <w:r w:rsidRPr="00207AC1">
          <w:rPr>
            <w:rFonts w:ascii="Verdana" w:eastAsia="Times New Roman" w:hAnsi="Verdana" w:cs="Times New Roman"/>
            <w:color w:val="000000"/>
            <w:sz w:val="18"/>
            <w:szCs w:val="18"/>
            <w:lang w:eastAsia="en-IN"/>
          </w:rPr>
          <w:t xml:space="preserve">If you are inserting any value in the wrong index, it would result in </w:t>
        </w:r>
        <w:proofErr w:type="spellStart"/>
        <w:r w:rsidRPr="00207AC1">
          <w:rPr>
            <w:rFonts w:ascii="Verdana" w:eastAsia="Times New Roman" w:hAnsi="Verdana" w:cs="Times New Roman"/>
            <w:color w:val="000000"/>
            <w:sz w:val="18"/>
            <w:szCs w:val="18"/>
            <w:lang w:eastAsia="en-IN"/>
          </w:rPr>
          <w:t>ArrayIndexOutOfBoundsException</w:t>
        </w:r>
        <w:proofErr w:type="spellEnd"/>
        <w:r w:rsidRPr="00207AC1">
          <w:rPr>
            <w:rFonts w:ascii="Verdana" w:eastAsia="Times New Roman" w:hAnsi="Verdana" w:cs="Times New Roman"/>
            <w:color w:val="000000"/>
            <w:sz w:val="18"/>
            <w:szCs w:val="18"/>
            <w:lang w:eastAsia="en-IN"/>
          </w:rPr>
          <w:t xml:space="preserve"> as shown below:</w:t>
        </w:r>
      </w:ins>
    </w:p>
    <w:p w:rsidR="00207AC1" w:rsidRPr="00207AC1" w:rsidRDefault="00207AC1" w:rsidP="00207AC1">
      <w:pPr>
        <w:numPr>
          <w:ilvl w:val="0"/>
          <w:numId w:val="9"/>
        </w:numPr>
        <w:shd w:val="clear" w:color="auto" w:fill="FFFFFF"/>
        <w:spacing w:after="0" w:line="285" w:lineRule="atLeast"/>
        <w:ind w:left="0"/>
        <w:rPr>
          <w:ins w:id="111" w:author="Unknown"/>
          <w:rFonts w:ascii="Verdana" w:eastAsia="Times New Roman" w:hAnsi="Verdana" w:cs="Times New Roman"/>
          <w:color w:val="000000"/>
          <w:sz w:val="18"/>
          <w:szCs w:val="18"/>
          <w:lang w:eastAsia="en-IN"/>
        </w:rPr>
      </w:pPr>
      <w:proofErr w:type="spellStart"/>
      <w:ins w:id="112" w:author="Unknown">
        <w:r w:rsidRPr="00207AC1">
          <w:rPr>
            <w:rFonts w:ascii="Verdana" w:eastAsia="Times New Roman" w:hAnsi="Verdana" w:cs="Times New Roman"/>
            <w:b/>
            <w:bCs/>
            <w:color w:val="006699"/>
            <w:sz w:val="18"/>
            <w:lang w:eastAsia="en-IN"/>
          </w:rPr>
          <w:t>int</w:t>
        </w:r>
        <w:proofErr w:type="spellEnd"/>
        <w:r w:rsidRPr="00207AC1">
          <w:rPr>
            <w:rFonts w:ascii="Verdana" w:eastAsia="Times New Roman" w:hAnsi="Verdana" w:cs="Times New Roman"/>
            <w:color w:val="000000"/>
            <w:sz w:val="18"/>
            <w:szCs w:val="18"/>
            <w:bdr w:val="none" w:sz="0" w:space="0" w:color="auto" w:frame="1"/>
            <w:lang w:eastAsia="en-IN"/>
          </w:rPr>
          <w:t> a[]=</w:t>
        </w:r>
        <w:r w:rsidRPr="00207AC1">
          <w:rPr>
            <w:rFonts w:ascii="Verdana" w:eastAsia="Times New Roman" w:hAnsi="Verdana" w:cs="Times New Roman"/>
            <w:b/>
            <w:bCs/>
            <w:color w:val="006699"/>
            <w:sz w:val="18"/>
            <w:lang w:eastAsia="en-IN"/>
          </w:rPr>
          <w:t>new</w:t>
        </w:r>
        <w:r w:rsidRPr="00207AC1">
          <w:rPr>
            <w:rFonts w:ascii="Verdana" w:eastAsia="Times New Roman" w:hAnsi="Verdana" w:cs="Times New Roman"/>
            <w:color w:val="000000"/>
            <w:sz w:val="18"/>
            <w:szCs w:val="18"/>
            <w:bdr w:val="none" w:sz="0" w:space="0" w:color="auto" w:frame="1"/>
            <w:lang w:eastAsia="en-IN"/>
          </w:rPr>
          <w:t> </w:t>
        </w:r>
        <w:proofErr w:type="spellStart"/>
        <w:r w:rsidRPr="00207AC1">
          <w:rPr>
            <w:rFonts w:ascii="Verdana" w:eastAsia="Times New Roman" w:hAnsi="Verdana" w:cs="Times New Roman"/>
            <w:b/>
            <w:bCs/>
            <w:color w:val="006699"/>
            <w:sz w:val="18"/>
            <w:lang w:eastAsia="en-IN"/>
          </w:rPr>
          <w:t>int</w:t>
        </w:r>
        <w:proofErr w:type="spellEnd"/>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C00000"/>
            <w:sz w:val="18"/>
            <w:lang w:eastAsia="en-IN"/>
          </w:rPr>
          <w:t>5</w:t>
        </w:r>
        <w:r w:rsidRPr="00207AC1">
          <w:rPr>
            <w:rFonts w:ascii="Verdana" w:eastAsia="Times New Roman" w:hAnsi="Verdana" w:cs="Times New Roman"/>
            <w:color w:val="000000"/>
            <w:sz w:val="18"/>
            <w:szCs w:val="18"/>
            <w:bdr w:val="none" w:sz="0" w:space="0" w:color="auto" w:frame="1"/>
            <w:lang w:eastAsia="en-IN"/>
          </w:rPr>
          <w:t>];  </w:t>
        </w:r>
      </w:ins>
    </w:p>
    <w:p w:rsidR="00207AC1" w:rsidRPr="00207AC1" w:rsidRDefault="00207AC1" w:rsidP="00207AC1">
      <w:pPr>
        <w:numPr>
          <w:ilvl w:val="0"/>
          <w:numId w:val="9"/>
        </w:numPr>
        <w:shd w:val="clear" w:color="auto" w:fill="FFFFFF"/>
        <w:spacing w:after="109" w:line="285" w:lineRule="atLeast"/>
        <w:ind w:left="0"/>
        <w:rPr>
          <w:ins w:id="113" w:author="Unknown"/>
          <w:rFonts w:ascii="Verdana" w:eastAsia="Times New Roman" w:hAnsi="Verdana" w:cs="Times New Roman"/>
          <w:color w:val="000000"/>
          <w:sz w:val="18"/>
          <w:szCs w:val="18"/>
          <w:lang w:eastAsia="en-IN"/>
        </w:rPr>
      </w:pPr>
      <w:ins w:id="114" w:author="Unknown">
        <w:r w:rsidRPr="00207AC1">
          <w:rPr>
            <w:rFonts w:ascii="Verdana" w:eastAsia="Times New Roman" w:hAnsi="Verdana" w:cs="Times New Roman"/>
            <w:color w:val="000000"/>
            <w:sz w:val="18"/>
            <w:szCs w:val="18"/>
            <w:bdr w:val="none" w:sz="0" w:space="0" w:color="auto" w:frame="1"/>
            <w:lang w:eastAsia="en-IN"/>
          </w:rPr>
          <w:t>a[</w:t>
        </w:r>
        <w:r w:rsidRPr="00207AC1">
          <w:rPr>
            <w:rFonts w:ascii="Verdana" w:eastAsia="Times New Roman" w:hAnsi="Verdana" w:cs="Times New Roman"/>
            <w:color w:val="C00000"/>
            <w:sz w:val="18"/>
            <w:lang w:eastAsia="en-IN"/>
          </w:rPr>
          <w:t>10</w:t>
        </w:r>
        <w:r w:rsidRPr="00207AC1">
          <w:rPr>
            <w:rFonts w:ascii="Verdana" w:eastAsia="Times New Roman" w:hAnsi="Verdana" w:cs="Times New Roman"/>
            <w:color w:val="000000"/>
            <w:sz w:val="18"/>
            <w:szCs w:val="18"/>
            <w:bdr w:val="none" w:sz="0" w:space="0" w:color="auto" w:frame="1"/>
            <w:lang w:eastAsia="en-IN"/>
          </w:rPr>
          <w:t>]=</w:t>
        </w:r>
        <w:r w:rsidRPr="00207AC1">
          <w:rPr>
            <w:rFonts w:ascii="Verdana" w:eastAsia="Times New Roman" w:hAnsi="Verdana" w:cs="Times New Roman"/>
            <w:color w:val="C00000"/>
            <w:sz w:val="18"/>
            <w:lang w:eastAsia="en-IN"/>
          </w:rPr>
          <w:t>50</w:t>
        </w:r>
        <w:r w:rsidRPr="00207AC1">
          <w:rPr>
            <w:rFonts w:ascii="Verdana" w:eastAsia="Times New Roman" w:hAnsi="Verdana" w:cs="Times New Roman"/>
            <w:color w:val="000000"/>
            <w:sz w:val="18"/>
            <w:szCs w:val="18"/>
            <w:bdr w:val="none" w:sz="0" w:space="0" w:color="auto" w:frame="1"/>
            <w:lang w:eastAsia="en-IN"/>
          </w:rPr>
          <w:t>; </w:t>
        </w:r>
        <w:r w:rsidRPr="00207AC1">
          <w:rPr>
            <w:rFonts w:ascii="Verdana" w:eastAsia="Times New Roman" w:hAnsi="Verdana" w:cs="Times New Roman"/>
            <w:color w:val="008200"/>
            <w:sz w:val="18"/>
            <w:lang w:eastAsia="en-IN"/>
          </w:rPr>
          <w:t>//</w:t>
        </w:r>
        <w:proofErr w:type="spellStart"/>
        <w:r w:rsidRPr="00207AC1">
          <w:rPr>
            <w:rFonts w:ascii="Verdana" w:eastAsia="Times New Roman" w:hAnsi="Verdana" w:cs="Times New Roman"/>
            <w:color w:val="008200"/>
            <w:sz w:val="18"/>
            <w:lang w:eastAsia="en-IN"/>
          </w:rPr>
          <w:t>ArrayIndexOutOfBoundsException</w:t>
        </w:r>
        <w:proofErr w:type="spellEnd"/>
        <w:r w:rsidRPr="00207AC1">
          <w:rPr>
            <w:rFonts w:ascii="Verdana" w:eastAsia="Times New Roman" w:hAnsi="Verdana" w:cs="Times New Roman"/>
            <w:color w:val="000000"/>
            <w:sz w:val="18"/>
            <w:szCs w:val="18"/>
            <w:bdr w:val="none" w:sz="0" w:space="0" w:color="auto" w:frame="1"/>
            <w:lang w:eastAsia="en-IN"/>
          </w:rPr>
          <w:t>  </w:t>
        </w:r>
      </w:ins>
    </w:p>
    <w:p w:rsidR="004C3092" w:rsidRDefault="004C3092"/>
    <w:sectPr w:rsidR="004C3092" w:rsidSect="004C30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76AF"/>
    <w:multiLevelType w:val="multilevel"/>
    <w:tmpl w:val="E292AB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70A140E"/>
    <w:multiLevelType w:val="multilevel"/>
    <w:tmpl w:val="2920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D080E"/>
    <w:multiLevelType w:val="multilevel"/>
    <w:tmpl w:val="6290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F6589"/>
    <w:multiLevelType w:val="multilevel"/>
    <w:tmpl w:val="18C2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E4DEC"/>
    <w:multiLevelType w:val="multilevel"/>
    <w:tmpl w:val="2CE4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36685E"/>
    <w:multiLevelType w:val="multilevel"/>
    <w:tmpl w:val="4E86D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5E5499"/>
    <w:multiLevelType w:val="multilevel"/>
    <w:tmpl w:val="535E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FA175E"/>
    <w:multiLevelType w:val="multilevel"/>
    <w:tmpl w:val="42C2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47255"/>
    <w:multiLevelType w:val="multilevel"/>
    <w:tmpl w:val="FC78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922241"/>
    <w:multiLevelType w:val="multilevel"/>
    <w:tmpl w:val="9EC4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2"/>
  </w:num>
  <w:num w:numId="5">
    <w:abstractNumId w:val="7"/>
  </w:num>
  <w:num w:numId="6">
    <w:abstractNumId w:val="3"/>
  </w:num>
  <w:num w:numId="7">
    <w:abstractNumId w:val="8"/>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07AC1"/>
    <w:rsid w:val="00207AC1"/>
    <w:rsid w:val="002F53D5"/>
    <w:rsid w:val="004C30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92"/>
  </w:style>
  <w:style w:type="paragraph" w:styleId="Heading1">
    <w:name w:val="heading 1"/>
    <w:basedOn w:val="Normal"/>
    <w:link w:val="Heading1Char"/>
    <w:uiPriority w:val="9"/>
    <w:qFormat/>
    <w:rsid w:val="00207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7A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7A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A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7AC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7AC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07AC1"/>
    <w:rPr>
      <w:color w:val="0000FF"/>
      <w:u w:val="single"/>
    </w:rPr>
  </w:style>
  <w:style w:type="paragraph" w:styleId="NormalWeb">
    <w:name w:val="Normal (Web)"/>
    <w:basedOn w:val="Normal"/>
    <w:uiPriority w:val="99"/>
    <w:semiHidden/>
    <w:unhideWhenUsed/>
    <w:rsid w:val="00207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AC1"/>
    <w:rPr>
      <w:b/>
      <w:bCs/>
    </w:rPr>
  </w:style>
  <w:style w:type="character" w:styleId="Emphasis">
    <w:name w:val="Emphasis"/>
    <w:basedOn w:val="DefaultParagraphFont"/>
    <w:uiPriority w:val="20"/>
    <w:qFormat/>
    <w:rsid w:val="00207AC1"/>
    <w:rPr>
      <w:i/>
      <w:iCs/>
    </w:rPr>
  </w:style>
  <w:style w:type="character" w:customStyle="1" w:styleId="number">
    <w:name w:val="number"/>
    <w:basedOn w:val="DefaultParagraphFont"/>
    <w:rsid w:val="00207AC1"/>
  </w:style>
  <w:style w:type="character" w:customStyle="1" w:styleId="comment">
    <w:name w:val="comment"/>
    <w:basedOn w:val="DefaultParagraphFont"/>
    <w:rsid w:val="00207AC1"/>
  </w:style>
  <w:style w:type="character" w:customStyle="1" w:styleId="keyword">
    <w:name w:val="keyword"/>
    <w:basedOn w:val="DefaultParagraphFont"/>
    <w:rsid w:val="00207AC1"/>
  </w:style>
  <w:style w:type="character" w:customStyle="1" w:styleId="string">
    <w:name w:val="string"/>
    <w:basedOn w:val="DefaultParagraphFont"/>
    <w:rsid w:val="00207AC1"/>
  </w:style>
  <w:style w:type="character" w:customStyle="1" w:styleId="testit">
    <w:name w:val="testit"/>
    <w:basedOn w:val="DefaultParagraphFont"/>
    <w:rsid w:val="00207AC1"/>
  </w:style>
  <w:style w:type="paragraph" w:styleId="HTMLPreformatted">
    <w:name w:val="HTML Preformatted"/>
    <w:basedOn w:val="Normal"/>
    <w:link w:val="HTMLPreformattedChar"/>
    <w:uiPriority w:val="99"/>
    <w:semiHidden/>
    <w:unhideWhenUsed/>
    <w:rsid w:val="002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7AC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07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0336388">
      <w:bodyDiv w:val="1"/>
      <w:marLeft w:val="0"/>
      <w:marRight w:val="0"/>
      <w:marTop w:val="0"/>
      <w:marBottom w:val="0"/>
      <w:divBdr>
        <w:top w:val="none" w:sz="0" w:space="0" w:color="auto"/>
        <w:left w:val="none" w:sz="0" w:space="0" w:color="auto"/>
        <w:bottom w:val="none" w:sz="0" w:space="0" w:color="auto"/>
        <w:right w:val="none" w:sz="0" w:space="0" w:color="auto"/>
      </w:divBdr>
      <w:divsChild>
        <w:div w:id="1955019608">
          <w:marLeft w:val="136"/>
          <w:marRight w:val="0"/>
          <w:marTop w:val="0"/>
          <w:marBottom w:val="0"/>
          <w:divBdr>
            <w:top w:val="single" w:sz="6" w:space="0" w:color="FFC0CB"/>
            <w:left w:val="single" w:sz="6" w:space="1" w:color="FFC0CB"/>
            <w:bottom w:val="single" w:sz="6" w:space="1" w:color="FFC0CB"/>
            <w:right w:val="single" w:sz="6" w:space="1" w:color="FFC0CB"/>
          </w:divBdr>
        </w:div>
        <w:div w:id="649408353">
          <w:marLeft w:val="0"/>
          <w:marRight w:val="0"/>
          <w:marTop w:val="0"/>
          <w:marBottom w:val="109"/>
          <w:divBdr>
            <w:top w:val="single" w:sz="6" w:space="0" w:color="D5DDC6"/>
            <w:left w:val="single" w:sz="24" w:space="0" w:color="66BB55"/>
            <w:bottom w:val="single" w:sz="6" w:space="0" w:color="D5DDC6"/>
            <w:right w:val="single" w:sz="6" w:space="0" w:color="D5DDC6"/>
          </w:divBdr>
        </w:div>
        <w:div w:id="475414610">
          <w:marLeft w:val="0"/>
          <w:marRight w:val="0"/>
          <w:marTop w:val="0"/>
          <w:marBottom w:val="0"/>
          <w:divBdr>
            <w:top w:val="none" w:sz="0" w:space="0" w:color="auto"/>
            <w:left w:val="none" w:sz="0" w:space="0" w:color="auto"/>
            <w:bottom w:val="none" w:sz="0" w:space="0" w:color="auto"/>
            <w:right w:val="none" w:sz="0" w:space="0" w:color="auto"/>
          </w:divBdr>
        </w:div>
        <w:div w:id="522281519">
          <w:marLeft w:val="0"/>
          <w:marRight w:val="0"/>
          <w:marTop w:val="0"/>
          <w:marBottom w:val="109"/>
          <w:divBdr>
            <w:top w:val="single" w:sz="6" w:space="0" w:color="D5DDC6"/>
            <w:left w:val="single" w:sz="24" w:space="0" w:color="66BB55"/>
            <w:bottom w:val="single" w:sz="6" w:space="0" w:color="D5DDC6"/>
            <w:right w:val="single" w:sz="6" w:space="0" w:color="D5DDC6"/>
          </w:divBdr>
        </w:div>
        <w:div w:id="1026252988">
          <w:marLeft w:val="0"/>
          <w:marRight w:val="0"/>
          <w:marTop w:val="109"/>
          <w:marBottom w:val="0"/>
          <w:divBdr>
            <w:top w:val="single" w:sz="6" w:space="0" w:color="D5DDC6"/>
            <w:left w:val="single" w:sz="6" w:space="3" w:color="D5DDC6"/>
            <w:bottom w:val="single" w:sz="6" w:space="0" w:color="D5DDC6"/>
            <w:right w:val="single" w:sz="6" w:space="0" w:color="D5DDC6"/>
          </w:divBdr>
        </w:div>
        <w:div w:id="1670214146">
          <w:marLeft w:val="0"/>
          <w:marRight w:val="0"/>
          <w:marTop w:val="0"/>
          <w:marBottom w:val="109"/>
          <w:divBdr>
            <w:top w:val="single" w:sz="6" w:space="0" w:color="D5DDC6"/>
            <w:left w:val="single" w:sz="24" w:space="0" w:color="66BB55"/>
            <w:bottom w:val="single" w:sz="6" w:space="0" w:color="D5DDC6"/>
            <w:right w:val="single" w:sz="6" w:space="0" w:color="D5DDC6"/>
          </w:divBdr>
        </w:div>
        <w:div w:id="2133984086">
          <w:marLeft w:val="0"/>
          <w:marRight w:val="0"/>
          <w:marTop w:val="0"/>
          <w:marBottom w:val="109"/>
          <w:divBdr>
            <w:top w:val="single" w:sz="6" w:space="0" w:color="D5DDC6"/>
            <w:left w:val="single" w:sz="24" w:space="0" w:color="66BB55"/>
            <w:bottom w:val="single" w:sz="6" w:space="0" w:color="D5DDC6"/>
            <w:right w:val="single" w:sz="6" w:space="0" w:color="D5DDC6"/>
          </w:divBdr>
        </w:div>
        <w:div w:id="925769407">
          <w:marLeft w:val="0"/>
          <w:marRight w:val="0"/>
          <w:marTop w:val="0"/>
          <w:marBottom w:val="109"/>
          <w:divBdr>
            <w:top w:val="single" w:sz="6" w:space="0" w:color="D5DDC6"/>
            <w:left w:val="single" w:sz="24" w:space="0" w:color="66BB55"/>
            <w:bottom w:val="single" w:sz="6" w:space="0" w:color="D5DDC6"/>
            <w:right w:val="single" w:sz="6" w:space="0" w:color="D5DDC6"/>
          </w:divBdr>
        </w:div>
        <w:div w:id="85931620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2</cp:revision>
  <dcterms:created xsi:type="dcterms:W3CDTF">2019-06-06T17:07:00Z</dcterms:created>
  <dcterms:modified xsi:type="dcterms:W3CDTF">2019-06-06T17:08:00Z</dcterms:modified>
</cp:coreProperties>
</file>