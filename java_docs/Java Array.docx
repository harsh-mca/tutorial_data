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CF5" w:rsidRPr="00586CF5" w:rsidRDefault="00586CF5" w:rsidP="00586CF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86CF5">
        <w:rPr>
          <w:rFonts w:ascii="Helvetica" w:eastAsia="Times New Roman" w:hAnsi="Helvetica" w:cs="Helvetica"/>
          <w:color w:val="610B38"/>
          <w:kern w:val="36"/>
          <w:sz w:val="44"/>
          <w:szCs w:val="44"/>
          <w:lang w:eastAsia="en-IN"/>
        </w:rPr>
        <w:t>Java Array</w:t>
      </w:r>
    </w:p>
    <w:p w:rsidR="00586CF5" w:rsidRPr="00586CF5" w:rsidRDefault="00586CF5" w:rsidP="00586C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86CF5">
        <w:rPr>
          <w:rFonts w:ascii="Verdana" w:eastAsia="Times New Roman" w:hAnsi="Verdana" w:cs="Times New Roman"/>
          <w:color w:val="000000"/>
          <w:sz w:val="20"/>
          <w:szCs w:val="20"/>
          <w:lang w:eastAsia="en-IN"/>
        </w:rPr>
        <w:t>Normally, an array is a collection of similar type of elements that have a contiguous memory location.</w:t>
      </w:r>
    </w:p>
    <w:p w:rsidR="00586CF5" w:rsidRPr="00586CF5" w:rsidRDefault="00586CF5" w:rsidP="00586C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86CF5">
        <w:rPr>
          <w:rFonts w:ascii="Verdana" w:eastAsia="Times New Roman" w:hAnsi="Verdana" w:cs="Times New Roman"/>
          <w:b/>
          <w:bCs/>
          <w:color w:val="2F4F4F"/>
          <w:sz w:val="20"/>
          <w:szCs w:val="20"/>
          <w:lang w:eastAsia="en-IN"/>
        </w:rPr>
        <w:t>Java array</w:t>
      </w:r>
      <w:r w:rsidRPr="00586CF5">
        <w:rPr>
          <w:rFonts w:ascii="Verdana" w:eastAsia="Times New Roman" w:hAnsi="Verdana" w:cs="Times New Roman"/>
          <w:color w:val="000000"/>
          <w:sz w:val="20"/>
          <w:szCs w:val="20"/>
          <w:lang w:eastAsia="en-IN"/>
        </w:rPr>
        <w:t> is an object which contains elements of a similar data type. It is a data structure where we store similar elements. We can store only a fixed set of elements in a Java array.</w:t>
      </w:r>
    </w:p>
    <w:p w:rsidR="00586CF5" w:rsidRPr="00586CF5" w:rsidRDefault="00586CF5" w:rsidP="00586C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86CF5">
        <w:rPr>
          <w:rFonts w:ascii="Verdana" w:eastAsia="Times New Roman" w:hAnsi="Verdana" w:cs="Times New Roman"/>
          <w:color w:val="000000"/>
          <w:sz w:val="20"/>
          <w:szCs w:val="20"/>
          <w:lang w:eastAsia="en-IN"/>
        </w:rPr>
        <w:t>Array in java is index-based, the first element of the array is stored at the 0 index.</w:t>
      </w:r>
    </w:p>
    <w:p w:rsidR="00586CF5" w:rsidRPr="00586CF5" w:rsidRDefault="00586CF5" w:rsidP="00586C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190875" cy="1181100"/>
            <wp:effectExtent l="1905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srcRect/>
                    <a:stretch>
                      <a:fillRect/>
                    </a:stretch>
                  </pic:blipFill>
                  <pic:spPr bwMode="auto">
                    <a:xfrm>
                      <a:off x="0" y="0"/>
                      <a:ext cx="3190875" cy="1181100"/>
                    </a:xfrm>
                    <a:prstGeom prst="rect">
                      <a:avLst/>
                    </a:prstGeom>
                    <a:noFill/>
                    <a:ln w="9525">
                      <a:noFill/>
                      <a:miter lim="800000"/>
                      <a:headEnd/>
                      <a:tailEnd/>
                    </a:ln>
                  </pic:spPr>
                </pic:pic>
              </a:graphicData>
            </a:graphic>
          </wp:inline>
        </w:drawing>
      </w:r>
    </w:p>
    <w:p w:rsidR="00586CF5" w:rsidRPr="00586CF5" w:rsidRDefault="00586CF5" w:rsidP="00586CF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86CF5">
        <w:rPr>
          <w:rFonts w:ascii="Helvetica" w:eastAsia="Times New Roman" w:hAnsi="Helvetica" w:cs="Helvetica"/>
          <w:color w:val="610B4B"/>
          <w:sz w:val="32"/>
          <w:szCs w:val="32"/>
          <w:lang w:eastAsia="en-IN"/>
        </w:rPr>
        <w:t>Advantages</w:t>
      </w:r>
    </w:p>
    <w:p w:rsidR="00586CF5" w:rsidRPr="00586CF5" w:rsidRDefault="00586CF5" w:rsidP="00586C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86CF5">
        <w:rPr>
          <w:rFonts w:ascii="Verdana" w:eastAsia="Times New Roman" w:hAnsi="Verdana" w:cs="Times New Roman"/>
          <w:b/>
          <w:bCs/>
          <w:color w:val="2F4F4F"/>
          <w:sz w:val="20"/>
          <w:lang w:eastAsia="en-IN"/>
        </w:rPr>
        <w:t>Code Optimization:</w:t>
      </w:r>
      <w:r w:rsidRPr="00586CF5">
        <w:rPr>
          <w:rFonts w:ascii="Verdana" w:eastAsia="Times New Roman" w:hAnsi="Verdana" w:cs="Times New Roman"/>
          <w:color w:val="000000"/>
          <w:sz w:val="20"/>
          <w:szCs w:val="20"/>
          <w:lang w:eastAsia="en-IN"/>
        </w:rPr>
        <w:t> It makes the code optimized, we can retrieve or sort the data efficiently.</w:t>
      </w:r>
    </w:p>
    <w:p w:rsidR="00586CF5" w:rsidRPr="00586CF5" w:rsidRDefault="00586CF5" w:rsidP="00586C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86CF5">
        <w:rPr>
          <w:rFonts w:ascii="Verdana" w:eastAsia="Times New Roman" w:hAnsi="Verdana" w:cs="Times New Roman"/>
          <w:b/>
          <w:bCs/>
          <w:color w:val="2F4F4F"/>
          <w:sz w:val="20"/>
          <w:lang w:eastAsia="en-IN"/>
        </w:rPr>
        <w:t>Random access:</w:t>
      </w:r>
      <w:r w:rsidRPr="00586CF5">
        <w:rPr>
          <w:rFonts w:ascii="Verdana" w:eastAsia="Times New Roman" w:hAnsi="Verdana" w:cs="Times New Roman"/>
          <w:color w:val="000000"/>
          <w:sz w:val="20"/>
          <w:szCs w:val="20"/>
          <w:lang w:eastAsia="en-IN"/>
        </w:rPr>
        <w:t> We can get any data located at an index position.</w:t>
      </w:r>
    </w:p>
    <w:p w:rsidR="00586CF5" w:rsidRPr="00586CF5" w:rsidRDefault="00586CF5" w:rsidP="00586CF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586CF5">
        <w:rPr>
          <w:rFonts w:ascii="Helvetica" w:eastAsia="Times New Roman" w:hAnsi="Helvetica" w:cs="Helvetica"/>
          <w:color w:val="610B4B"/>
          <w:sz w:val="32"/>
          <w:szCs w:val="32"/>
          <w:lang w:eastAsia="en-IN"/>
        </w:rPr>
        <w:t>Disadvantages</w:t>
      </w:r>
    </w:p>
    <w:p w:rsidR="00586CF5" w:rsidRPr="00586CF5" w:rsidRDefault="00586CF5" w:rsidP="00586CF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86CF5">
        <w:rPr>
          <w:rFonts w:ascii="Verdana" w:eastAsia="Times New Roman" w:hAnsi="Verdana" w:cs="Times New Roman"/>
          <w:b/>
          <w:bCs/>
          <w:color w:val="2F4F4F"/>
          <w:sz w:val="20"/>
          <w:lang w:eastAsia="en-IN"/>
        </w:rPr>
        <w:t>Size Limit:</w:t>
      </w:r>
      <w:r w:rsidRPr="00586CF5">
        <w:rPr>
          <w:rFonts w:ascii="Verdana" w:eastAsia="Times New Roman" w:hAnsi="Verdana" w:cs="Times New Roman"/>
          <w:color w:val="000000"/>
          <w:sz w:val="20"/>
          <w:szCs w:val="20"/>
          <w:lang w:eastAsia="en-IN"/>
        </w:rPr>
        <w:t> We can store only the fixed size of elements in the array. It doesn't grow its size at runtime. To solve this problem, collection framework is used in Java which grows automatically.</w:t>
      </w:r>
    </w:p>
    <w:p w:rsidR="00586CF5" w:rsidRPr="00586CF5" w:rsidRDefault="00586CF5" w:rsidP="00586CF5">
      <w:pPr>
        <w:spacing w:after="0" w:line="240" w:lineRule="auto"/>
        <w:rPr>
          <w:rFonts w:ascii="Times New Roman" w:eastAsia="Times New Roman" w:hAnsi="Times New Roman" w:cs="Times New Roman"/>
          <w:sz w:val="24"/>
          <w:szCs w:val="24"/>
          <w:lang w:eastAsia="en-IN"/>
        </w:rPr>
      </w:pPr>
      <w:r w:rsidRPr="00586CF5">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586CF5" w:rsidRPr="00586CF5" w:rsidRDefault="00586CF5" w:rsidP="00586CF5">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38"/>
          <w:sz w:val="38"/>
          <w:szCs w:val="38"/>
          <w:lang w:eastAsia="en-IN"/>
        </w:rPr>
      </w:pPr>
      <w:ins w:id="1" w:author="Unknown">
        <w:r w:rsidRPr="00586CF5">
          <w:rPr>
            <w:rFonts w:ascii="Helvetica" w:eastAsia="Times New Roman" w:hAnsi="Helvetica" w:cs="Helvetica"/>
            <w:color w:val="610B38"/>
            <w:sz w:val="38"/>
            <w:szCs w:val="38"/>
            <w:lang w:eastAsia="en-IN"/>
          </w:rPr>
          <w:t>Types of Array in java</w:t>
        </w:r>
      </w:ins>
    </w:p>
    <w:p w:rsidR="00586CF5" w:rsidRPr="00586CF5" w:rsidRDefault="00586CF5" w:rsidP="00586CF5">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586CF5">
          <w:rPr>
            <w:rFonts w:ascii="Verdana" w:eastAsia="Times New Roman" w:hAnsi="Verdana" w:cs="Times New Roman"/>
            <w:color w:val="000000"/>
            <w:sz w:val="20"/>
            <w:szCs w:val="20"/>
            <w:lang w:eastAsia="en-IN"/>
          </w:rPr>
          <w:t>There are two types of array.</w:t>
        </w:r>
      </w:ins>
    </w:p>
    <w:p w:rsidR="00586CF5" w:rsidRPr="00586CF5" w:rsidRDefault="00586CF5" w:rsidP="00586CF5">
      <w:pPr>
        <w:numPr>
          <w:ilvl w:val="0"/>
          <w:numId w:val="3"/>
        </w:numPr>
        <w:shd w:val="clear" w:color="auto" w:fill="FFFFFF"/>
        <w:spacing w:before="60" w:after="100" w:afterAutospacing="1" w:line="315" w:lineRule="atLeast"/>
        <w:rPr>
          <w:ins w:id="4" w:author="Unknown"/>
          <w:rFonts w:ascii="Verdana" w:eastAsia="Times New Roman" w:hAnsi="Verdana" w:cs="Times New Roman"/>
          <w:color w:val="000000"/>
          <w:sz w:val="20"/>
          <w:szCs w:val="20"/>
          <w:lang w:eastAsia="en-IN"/>
        </w:rPr>
      </w:pPr>
      <w:ins w:id="5" w:author="Unknown">
        <w:r w:rsidRPr="00586CF5">
          <w:rPr>
            <w:rFonts w:ascii="Verdana" w:eastAsia="Times New Roman" w:hAnsi="Verdana" w:cs="Times New Roman"/>
            <w:color w:val="000000"/>
            <w:sz w:val="20"/>
            <w:szCs w:val="20"/>
            <w:lang w:eastAsia="en-IN"/>
          </w:rPr>
          <w:t>Single Dimensional Array</w:t>
        </w:r>
      </w:ins>
    </w:p>
    <w:p w:rsidR="00586CF5" w:rsidRPr="00586CF5" w:rsidRDefault="00586CF5" w:rsidP="00586CF5">
      <w:pPr>
        <w:numPr>
          <w:ilvl w:val="0"/>
          <w:numId w:val="3"/>
        </w:numPr>
        <w:shd w:val="clear" w:color="auto" w:fill="FFFFFF"/>
        <w:spacing w:before="60" w:after="100" w:afterAutospacing="1" w:line="315" w:lineRule="atLeast"/>
        <w:rPr>
          <w:ins w:id="6" w:author="Unknown"/>
          <w:rFonts w:ascii="Verdana" w:eastAsia="Times New Roman" w:hAnsi="Verdana" w:cs="Times New Roman"/>
          <w:color w:val="000000"/>
          <w:sz w:val="20"/>
          <w:szCs w:val="20"/>
          <w:lang w:eastAsia="en-IN"/>
        </w:rPr>
      </w:pPr>
      <w:ins w:id="7" w:author="Unknown">
        <w:r w:rsidRPr="00586CF5">
          <w:rPr>
            <w:rFonts w:ascii="Verdana" w:eastAsia="Times New Roman" w:hAnsi="Verdana" w:cs="Times New Roman"/>
            <w:color w:val="000000"/>
            <w:sz w:val="20"/>
            <w:szCs w:val="20"/>
            <w:lang w:eastAsia="en-IN"/>
          </w:rPr>
          <w:t>Multidimensional Array</w:t>
        </w:r>
      </w:ins>
    </w:p>
    <w:p w:rsidR="00586CF5" w:rsidRPr="00586CF5" w:rsidRDefault="00586CF5" w:rsidP="00586CF5">
      <w:pPr>
        <w:spacing w:after="0" w:line="240" w:lineRule="auto"/>
        <w:rPr>
          <w:ins w:id="8" w:author="Unknown"/>
          <w:rFonts w:ascii="Times New Roman" w:eastAsia="Times New Roman" w:hAnsi="Times New Roman" w:cs="Times New Roman"/>
          <w:sz w:val="24"/>
          <w:szCs w:val="24"/>
          <w:lang w:eastAsia="en-IN"/>
        </w:rPr>
      </w:pPr>
      <w:ins w:id="9" w:author="Unknown">
        <w:r w:rsidRPr="00586CF5">
          <w:rPr>
            <w:rFonts w:ascii="Times New Roman" w:eastAsia="Times New Roman" w:hAnsi="Times New Roman" w:cs="Times New Roman"/>
            <w:sz w:val="24"/>
            <w:szCs w:val="24"/>
            <w:lang w:eastAsia="en-IN"/>
          </w:rPr>
          <w:pict>
            <v:rect id="_x0000_i1026"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10" w:author="Unknown"/>
          <w:rFonts w:ascii="Helvetica" w:eastAsia="Times New Roman" w:hAnsi="Helvetica" w:cs="Helvetica"/>
          <w:color w:val="610B38"/>
          <w:sz w:val="38"/>
          <w:szCs w:val="38"/>
          <w:lang w:eastAsia="en-IN"/>
        </w:rPr>
      </w:pPr>
      <w:ins w:id="11" w:author="Unknown">
        <w:r w:rsidRPr="00586CF5">
          <w:rPr>
            <w:rFonts w:ascii="Helvetica" w:eastAsia="Times New Roman" w:hAnsi="Helvetica" w:cs="Helvetica"/>
            <w:color w:val="610B38"/>
            <w:sz w:val="38"/>
            <w:szCs w:val="38"/>
            <w:lang w:eastAsia="en-IN"/>
          </w:rPr>
          <w:t>Single Dimensional Array in Java</w:t>
        </w:r>
      </w:ins>
    </w:p>
    <w:p w:rsidR="00586CF5" w:rsidRPr="00586CF5" w:rsidRDefault="00586CF5" w:rsidP="00586CF5">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lang w:eastAsia="en-IN"/>
        </w:rPr>
      </w:pPr>
      <w:ins w:id="13" w:author="Unknown">
        <w:r w:rsidRPr="00586CF5">
          <w:rPr>
            <w:rFonts w:ascii="Verdana" w:eastAsia="Times New Roman" w:hAnsi="Verdana" w:cs="Times New Roman"/>
            <w:b/>
            <w:bCs/>
            <w:color w:val="2F4F4F"/>
            <w:sz w:val="20"/>
            <w:lang w:eastAsia="en-IN"/>
          </w:rPr>
          <w:t>Syntax to Declare an Array in Java</w:t>
        </w:r>
      </w:ins>
    </w:p>
    <w:p w:rsidR="00586CF5" w:rsidRPr="00586CF5" w:rsidRDefault="00586CF5" w:rsidP="00586CF5">
      <w:pPr>
        <w:numPr>
          <w:ilvl w:val="0"/>
          <w:numId w:val="4"/>
        </w:numPr>
        <w:shd w:val="clear" w:color="auto" w:fill="FFFFFF"/>
        <w:spacing w:after="0" w:line="315" w:lineRule="atLeast"/>
        <w:ind w:left="0"/>
        <w:rPr>
          <w:ins w:id="14" w:author="Unknown"/>
          <w:rFonts w:ascii="Verdana" w:eastAsia="Times New Roman" w:hAnsi="Verdana" w:cs="Times New Roman"/>
          <w:color w:val="000000"/>
          <w:sz w:val="20"/>
          <w:szCs w:val="20"/>
          <w:lang w:eastAsia="en-IN"/>
        </w:rPr>
      </w:pPr>
      <w:proofErr w:type="spellStart"/>
      <w:ins w:id="15" w:author="Unknown">
        <w:r w:rsidRPr="00586CF5">
          <w:rPr>
            <w:rFonts w:ascii="Verdana" w:eastAsia="Times New Roman" w:hAnsi="Verdana" w:cs="Times New Roman"/>
            <w:color w:val="000000"/>
            <w:sz w:val="20"/>
            <w:szCs w:val="20"/>
            <w:bdr w:val="none" w:sz="0" w:space="0" w:color="auto" w:frame="1"/>
            <w:lang w:eastAsia="en-IN"/>
          </w:rPr>
          <w:lastRenderedPageBreak/>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(or)  </w:t>
        </w:r>
      </w:ins>
    </w:p>
    <w:p w:rsidR="00586CF5" w:rsidRPr="00586CF5" w:rsidRDefault="00586CF5" w:rsidP="00586CF5">
      <w:pPr>
        <w:numPr>
          <w:ilvl w:val="0"/>
          <w:numId w:val="4"/>
        </w:numPr>
        <w:shd w:val="clear" w:color="auto" w:fill="FFFFFF"/>
        <w:spacing w:after="0" w:line="315" w:lineRule="atLeast"/>
        <w:ind w:left="0"/>
        <w:rPr>
          <w:ins w:id="16" w:author="Unknown"/>
          <w:rFonts w:ascii="Verdana" w:eastAsia="Times New Roman" w:hAnsi="Verdana" w:cs="Times New Roman"/>
          <w:color w:val="000000"/>
          <w:sz w:val="20"/>
          <w:szCs w:val="20"/>
          <w:lang w:eastAsia="en-IN"/>
        </w:rPr>
      </w:pPr>
      <w:proofErr w:type="spellStart"/>
      <w:ins w:id="17"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(or)  </w:t>
        </w:r>
      </w:ins>
    </w:p>
    <w:p w:rsidR="00586CF5" w:rsidRPr="00586CF5" w:rsidRDefault="00586CF5" w:rsidP="00586CF5">
      <w:pPr>
        <w:numPr>
          <w:ilvl w:val="0"/>
          <w:numId w:val="4"/>
        </w:numPr>
        <w:shd w:val="clear" w:color="auto" w:fill="FFFFFF"/>
        <w:spacing w:after="120" w:line="315" w:lineRule="atLeast"/>
        <w:ind w:left="0"/>
        <w:rPr>
          <w:ins w:id="18" w:author="Unknown"/>
          <w:rFonts w:ascii="Verdana" w:eastAsia="Times New Roman" w:hAnsi="Verdana" w:cs="Times New Roman"/>
          <w:color w:val="000000"/>
          <w:sz w:val="20"/>
          <w:szCs w:val="20"/>
          <w:lang w:eastAsia="en-IN"/>
        </w:rPr>
      </w:pPr>
      <w:proofErr w:type="spellStart"/>
      <w:ins w:id="19"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240" w:lineRule="auto"/>
        <w:rPr>
          <w:ins w:id="20" w:author="Unknown"/>
          <w:rFonts w:ascii="Verdana" w:eastAsia="Times New Roman" w:hAnsi="Verdana" w:cs="Times New Roman"/>
          <w:color w:val="000000"/>
          <w:sz w:val="20"/>
          <w:szCs w:val="20"/>
          <w:lang w:eastAsia="en-IN"/>
        </w:rPr>
      </w:pPr>
      <w:ins w:id="21" w:author="Unknown">
        <w:r w:rsidRPr="00586CF5">
          <w:rPr>
            <w:rFonts w:ascii="Verdana" w:eastAsia="Times New Roman" w:hAnsi="Verdana" w:cs="Times New Roman"/>
            <w:b/>
            <w:bCs/>
            <w:color w:val="2F4F4F"/>
            <w:sz w:val="20"/>
            <w:lang w:eastAsia="en-IN"/>
          </w:rPr>
          <w:t>Instantiation of an Array in Java</w:t>
        </w:r>
      </w:ins>
    </w:p>
    <w:p w:rsidR="00586CF5" w:rsidRPr="00586CF5" w:rsidRDefault="00586CF5" w:rsidP="00586CF5">
      <w:pPr>
        <w:numPr>
          <w:ilvl w:val="0"/>
          <w:numId w:val="5"/>
        </w:numPr>
        <w:shd w:val="clear" w:color="auto" w:fill="FFFFFF"/>
        <w:spacing w:after="120" w:line="315" w:lineRule="atLeast"/>
        <w:ind w:left="0"/>
        <w:rPr>
          <w:ins w:id="22" w:author="Unknown"/>
          <w:rFonts w:ascii="Verdana" w:eastAsia="Times New Roman" w:hAnsi="Verdana" w:cs="Times New Roman"/>
          <w:color w:val="000000"/>
          <w:sz w:val="20"/>
          <w:szCs w:val="20"/>
          <w:lang w:eastAsia="en-IN"/>
        </w:rPr>
      </w:pPr>
      <w:proofErr w:type="spellStart"/>
      <w:ins w:id="23" w:author="Unknown">
        <w:r w:rsidRPr="00586CF5">
          <w:rPr>
            <w:rFonts w:ascii="Verdana" w:eastAsia="Times New Roman" w:hAnsi="Verdana" w:cs="Times New Roman"/>
            <w:color w:val="000000"/>
            <w:sz w:val="20"/>
            <w:szCs w:val="20"/>
            <w:bdr w:val="none" w:sz="0" w:space="0" w:color="auto" w:frame="1"/>
            <w:lang w:eastAsia="en-IN"/>
          </w:rPr>
          <w:t>arrayRefVar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[size];  </w:t>
        </w:r>
      </w:ins>
    </w:p>
    <w:p w:rsidR="00586CF5" w:rsidRPr="00586CF5" w:rsidRDefault="00586CF5" w:rsidP="00586CF5">
      <w:pPr>
        <w:shd w:val="clear" w:color="auto" w:fill="FFFFFF"/>
        <w:spacing w:before="100" w:beforeAutospacing="1" w:after="100" w:afterAutospacing="1" w:line="240" w:lineRule="auto"/>
        <w:outlineLvl w:val="2"/>
        <w:rPr>
          <w:ins w:id="24" w:author="Unknown"/>
          <w:rFonts w:ascii="Tahoma" w:eastAsia="Times New Roman" w:hAnsi="Tahoma" w:cs="Tahoma"/>
          <w:color w:val="610B4B"/>
          <w:sz w:val="33"/>
          <w:szCs w:val="33"/>
          <w:lang w:eastAsia="en-IN"/>
        </w:rPr>
      </w:pPr>
      <w:ins w:id="25" w:author="Unknown">
        <w:r w:rsidRPr="00586CF5">
          <w:rPr>
            <w:rFonts w:ascii="Tahoma" w:eastAsia="Times New Roman" w:hAnsi="Tahoma" w:cs="Tahoma"/>
            <w:color w:val="610B4B"/>
            <w:sz w:val="33"/>
            <w:szCs w:val="33"/>
            <w:lang w:eastAsia="en-IN"/>
          </w:rPr>
          <w:t>Example of Java Array</w:t>
        </w:r>
      </w:ins>
    </w:p>
    <w:p w:rsidR="00586CF5" w:rsidRPr="00586CF5" w:rsidRDefault="00586CF5" w:rsidP="00586CF5">
      <w:pPr>
        <w:shd w:val="clear" w:color="auto" w:fill="FFFFFF"/>
        <w:spacing w:before="100" w:beforeAutospacing="1" w:after="100" w:afterAutospacing="1" w:line="240" w:lineRule="auto"/>
        <w:rPr>
          <w:ins w:id="26" w:author="Unknown"/>
          <w:rFonts w:ascii="Verdana" w:eastAsia="Times New Roman" w:hAnsi="Verdana" w:cs="Times New Roman"/>
          <w:color w:val="000000"/>
          <w:sz w:val="20"/>
          <w:szCs w:val="20"/>
          <w:lang w:eastAsia="en-IN"/>
        </w:rPr>
      </w:pPr>
      <w:ins w:id="27" w:author="Unknown">
        <w:r w:rsidRPr="00586CF5">
          <w:rPr>
            <w:rFonts w:ascii="Verdana" w:eastAsia="Times New Roman" w:hAnsi="Verdana" w:cs="Times New Roman"/>
            <w:color w:val="000000"/>
            <w:sz w:val="20"/>
            <w:szCs w:val="20"/>
            <w:lang w:eastAsia="en-IN"/>
          </w:rPr>
          <w:t>Let's see the simple example of java array, where we are going to declare, instantiate, initialize and traverse an array.</w:t>
        </w:r>
      </w:ins>
    </w:p>
    <w:p w:rsidR="00586CF5" w:rsidRPr="00586CF5" w:rsidRDefault="00586CF5" w:rsidP="00586CF5">
      <w:pPr>
        <w:numPr>
          <w:ilvl w:val="0"/>
          <w:numId w:val="6"/>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586CF5">
          <w:rPr>
            <w:rFonts w:ascii="Verdana" w:eastAsia="Times New Roman" w:hAnsi="Verdana" w:cs="Times New Roman"/>
            <w:color w:val="008200"/>
            <w:sz w:val="20"/>
            <w:lang w:eastAsia="en-IN"/>
          </w:rPr>
          <w:t>//Java Program to illustrate how to declare, instantiate, initialize</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586CF5">
          <w:rPr>
            <w:rFonts w:ascii="Verdana" w:eastAsia="Times New Roman" w:hAnsi="Verdana" w:cs="Times New Roman"/>
            <w:color w:val="008200"/>
            <w:sz w:val="20"/>
            <w:lang w:eastAsia="en-IN"/>
          </w:rPr>
          <w:t>//and traverse the Java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32" w:author="Unknown"/>
          <w:rFonts w:ascii="Verdana" w:eastAsia="Times New Roman" w:hAnsi="Verdana" w:cs="Times New Roman"/>
          <w:color w:val="000000"/>
          <w:sz w:val="20"/>
          <w:szCs w:val="20"/>
          <w:lang w:eastAsia="en-IN"/>
        </w:rPr>
      </w:pPr>
      <w:ins w:id="33"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Testarray</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34" w:author="Unknown"/>
          <w:rFonts w:ascii="Verdana" w:eastAsia="Times New Roman" w:hAnsi="Verdana" w:cs="Times New Roman"/>
          <w:color w:val="000000"/>
          <w:sz w:val="20"/>
          <w:szCs w:val="20"/>
          <w:lang w:eastAsia="en-IN"/>
        </w:rPr>
      </w:pPr>
      <w:ins w:id="35"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36" w:author="Unknown"/>
          <w:rFonts w:ascii="Verdana" w:eastAsia="Times New Roman" w:hAnsi="Verdana" w:cs="Times New Roman"/>
          <w:color w:val="000000"/>
          <w:sz w:val="20"/>
          <w:szCs w:val="20"/>
          <w:lang w:eastAsia="en-IN"/>
        </w:rPr>
      </w:pPr>
      <w:proofErr w:type="spellStart"/>
      <w:ins w:id="37"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//declaration and instantiation</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38" w:author="Unknown"/>
          <w:rFonts w:ascii="Verdana" w:eastAsia="Times New Roman" w:hAnsi="Verdana" w:cs="Times New Roman"/>
          <w:color w:val="000000"/>
          <w:sz w:val="20"/>
          <w:szCs w:val="20"/>
          <w:lang w:eastAsia="en-IN"/>
        </w:rPr>
      </w:pPr>
      <w:ins w:id="39" w:author="Unknown">
        <w:r w:rsidRPr="00586CF5">
          <w:rPr>
            <w:rFonts w:ascii="Verdana" w:eastAsia="Times New Roman" w:hAnsi="Verdana" w:cs="Times New Roman"/>
            <w:color w:val="000000"/>
            <w:sz w:val="20"/>
            <w:szCs w:val="20"/>
            <w:bdr w:val="none" w:sz="0" w:space="0" w:color="auto" w:frame="1"/>
            <w:lang w:eastAsia="en-IN"/>
          </w:rPr>
          <w:t>a[</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//initialization</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40" w:author="Unknown"/>
          <w:rFonts w:ascii="Verdana" w:eastAsia="Times New Roman" w:hAnsi="Verdana" w:cs="Times New Roman"/>
          <w:color w:val="000000"/>
          <w:sz w:val="20"/>
          <w:szCs w:val="20"/>
          <w:lang w:eastAsia="en-IN"/>
        </w:rPr>
      </w:pPr>
      <w:ins w:id="41" w:author="Unknown">
        <w:r w:rsidRPr="00586CF5">
          <w:rPr>
            <w:rFonts w:ascii="Verdana" w:eastAsia="Times New Roman" w:hAnsi="Verdana" w:cs="Times New Roman"/>
            <w:color w:val="000000"/>
            <w:sz w:val="20"/>
            <w:szCs w:val="20"/>
            <w:bdr w:val="none" w:sz="0" w:space="0" w:color="auto" w:frame="1"/>
            <w:lang w:eastAsia="en-IN"/>
          </w:rPr>
          <w:t>a[</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42" w:author="Unknown"/>
          <w:rFonts w:ascii="Verdana" w:eastAsia="Times New Roman" w:hAnsi="Verdana" w:cs="Times New Roman"/>
          <w:color w:val="000000"/>
          <w:sz w:val="20"/>
          <w:szCs w:val="20"/>
          <w:lang w:eastAsia="en-IN"/>
        </w:rPr>
      </w:pPr>
      <w:ins w:id="43" w:author="Unknown">
        <w:r w:rsidRPr="00586CF5">
          <w:rPr>
            <w:rFonts w:ascii="Verdana" w:eastAsia="Times New Roman" w:hAnsi="Verdana" w:cs="Times New Roman"/>
            <w:color w:val="000000"/>
            <w:sz w:val="20"/>
            <w:szCs w:val="20"/>
            <w:bdr w:val="none" w:sz="0" w:space="0" w:color="auto" w:frame="1"/>
            <w:lang w:eastAsia="en-IN"/>
          </w:rPr>
          <w:t>a[</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70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44" w:author="Unknown"/>
          <w:rFonts w:ascii="Verdana" w:eastAsia="Times New Roman" w:hAnsi="Verdana" w:cs="Times New Roman"/>
          <w:color w:val="000000"/>
          <w:sz w:val="20"/>
          <w:szCs w:val="20"/>
          <w:lang w:eastAsia="en-IN"/>
        </w:rPr>
      </w:pPr>
      <w:ins w:id="45" w:author="Unknown">
        <w:r w:rsidRPr="00586CF5">
          <w:rPr>
            <w:rFonts w:ascii="Verdana" w:eastAsia="Times New Roman" w:hAnsi="Verdana" w:cs="Times New Roman"/>
            <w:color w:val="000000"/>
            <w:sz w:val="20"/>
            <w:szCs w:val="20"/>
            <w:bdr w:val="none" w:sz="0" w:space="0" w:color="auto" w:frame="1"/>
            <w:lang w:eastAsia="en-IN"/>
          </w:rPr>
          <w:t>a[</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46" w:author="Unknown"/>
          <w:rFonts w:ascii="Verdana" w:eastAsia="Times New Roman" w:hAnsi="Verdana" w:cs="Times New Roman"/>
          <w:color w:val="000000"/>
          <w:sz w:val="20"/>
          <w:szCs w:val="20"/>
          <w:lang w:eastAsia="en-IN"/>
        </w:rPr>
      </w:pPr>
      <w:ins w:id="47" w:author="Unknown">
        <w:r w:rsidRPr="00586CF5">
          <w:rPr>
            <w:rFonts w:ascii="Verdana" w:eastAsia="Times New Roman" w:hAnsi="Verdana" w:cs="Times New Roman"/>
            <w:color w:val="000000"/>
            <w:sz w:val="20"/>
            <w:szCs w:val="20"/>
            <w:bdr w:val="none" w:sz="0" w:space="0" w:color="auto" w:frame="1"/>
            <w:lang w:eastAsia="en-IN"/>
          </w:rPr>
          <w:t>a[</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48" w:author="Unknown"/>
          <w:rFonts w:ascii="Verdana" w:eastAsia="Times New Roman" w:hAnsi="Verdana" w:cs="Times New Roman"/>
          <w:color w:val="000000"/>
          <w:sz w:val="20"/>
          <w:szCs w:val="20"/>
          <w:lang w:eastAsia="en-IN"/>
        </w:rPr>
      </w:pPr>
      <w:ins w:id="49" w:author="Unknown">
        <w:r w:rsidRPr="00586CF5">
          <w:rPr>
            <w:rFonts w:ascii="Verdana" w:eastAsia="Times New Roman" w:hAnsi="Verdana" w:cs="Times New Roman"/>
            <w:color w:val="008200"/>
            <w:sz w:val="20"/>
            <w:lang w:eastAsia="en-IN"/>
          </w:rPr>
          <w:t>//traversing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50" w:author="Unknown"/>
          <w:rFonts w:ascii="Verdana" w:eastAsia="Times New Roman" w:hAnsi="Verdana" w:cs="Times New Roman"/>
          <w:color w:val="000000"/>
          <w:sz w:val="20"/>
          <w:szCs w:val="20"/>
          <w:lang w:eastAsia="en-IN"/>
        </w:rPr>
      </w:pPr>
      <w:ins w:id="51"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a.length;i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//length is the property of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0" w:line="315" w:lineRule="atLeast"/>
        <w:ind w:left="0"/>
        <w:rPr>
          <w:ins w:id="52" w:author="Unknown"/>
          <w:rFonts w:ascii="Verdana" w:eastAsia="Times New Roman" w:hAnsi="Verdana" w:cs="Times New Roman"/>
          <w:color w:val="000000"/>
          <w:sz w:val="20"/>
          <w:szCs w:val="20"/>
          <w:lang w:eastAsia="en-IN"/>
        </w:rPr>
      </w:pPr>
      <w:proofErr w:type="spellStart"/>
      <w:ins w:id="53"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(a[</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6"/>
        </w:numPr>
        <w:shd w:val="clear" w:color="auto" w:fill="FFFFFF"/>
        <w:spacing w:after="120" w:line="315" w:lineRule="atLeast"/>
        <w:ind w:left="0"/>
        <w:rPr>
          <w:ins w:id="54" w:author="Unknown"/>
          <w:rFonts w:ascii="Verdana" w:eastAsia="Times New Roman" w:hAnsi="Verdana" w:cs="Times New Roman"/>
          <w:color w:val="000000"/>
          <w:sz w:val="20"/>
          <w:szCs w:val="20"/>
          <w:lang w:eastAsia="en-IN"/>
        </w:rPr>
      </w:pPr>
      <w:ins w:id="55"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56" w:author="Unknown"/>
          <w:rFonts w:ascii="Times New Roman" w:eastAsia="Times New Roman" w:hAnsi="Times New Roman" w:cs="Times New Roman"/>
          <w:sz w:val="24"/>
          <w:szCs w:val="24"/>
          <w:lang w:eastAsia="en-IN"/>
        </w:rPr>
      </w:pPr>
      <w:ins w:id="57"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58" w:author="Unknown"/>
          <w:rFonts w:ascii="Verdana" w:eastAsia="Times New Roman" w:hAnsi="Verdana" w:cs="Times New Roman"/>
          <w:color w:val="000000"/>
          <w:sz w:val="20"/>
          <w:szCs w:val="20"/>
          <w:lang w:eastAsia="en-IN"/>
        </w:rPr>
      </w:pPr>
      <w:ins w:id="59"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lang w:eastAsia="en-IN"/>
        </w:rPr>
      </w:pPr>
      <w:ins w:id="61" w:author="Unknown">
        <w:r w:rsidRPr="00586CF5">
          <w:rPr>
            <w:rFonts w:ascii="Courier New" w:eastAsia="Times New Roman" w:hAnsi="Courier New" w:cs="Courier New"/>
            <w:color w:val="000000"/>
            <w:sz w:val="20"/>
            <w:szCs w:val="20"/>
            <w:lang w:eastAsia="en-IN"/>
          </w:rPr>
          <w:t>10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000000"/>
          <w:sz w:val="20"/>
          <w:szCs w:val="20"/>
          <w:lang w:eastAsia="en-IN"/>
        </w:rPr>
      </w:pPr>
      <w:ins w:id="63" w:author="Unknown">
        <w:r w:rsidRPr="00586CF5">
          <w:rPr>
            <w:rFonts w:ascii="Courier New" w:eastAsia="Times New Roman" w:hAnsi="Courier New" w:cs="Courier New"/>
            <w:color w:val="000000"/>
            <w:sz w:val="20"/>
            <w:szCs w:val="20"/>
            <w:lang w:eastAsia="en-IN"/>
          </w:rPr>
          <w:t>20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0000"/>
          <w:sz w:val="20"/>
          <w:szCs w:val="20"/>
          <w:lang w:eastAsia="en-IN"/>
        </w:rPr>
      </w:pPr>
      <w:ins w:id="65" w:author="Unknown">
        <w:r w:rsidRPr="00586CF5">
          <w:rPr>
            <w:rFonts w:ascii="Courier New" w:eastAsia="Times New Roman" w:hAnsi="Courier New" w:cs="Courier New"/>
            <w:color w:val="000000"/>
            <w:sz w:val="20"/>
            <w:szCs w:val="20"/>
            <w:lang w:eastAsia="en-IN"/>
          </w:rPr>
          <w:t>70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lang w:eastAsia="en-IN"/>
        </w:rPr>
      </w:pPr>
      <w:ins w:id="67" w:author="Unknown">
        <w:r w:rsidRPr="00586CF5">
          <w:rPr>
            <w:rFonts w:ascii="Courier New" w:eastAsia="Times New Roman" w:hAnsi="Courier New" w:cs="Courier New"/>
            <w:color w:val="000000"/>
            <w:sz w:val="20"/>
            <w:szCs w:val="20"/>
            <w:lang w:eastAsia="en-IN"/>
          </w:rPr>
          <w:t>40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lang w:eastAsia="en-IN"/>
        </w:rPr>
      </w:pPr>
      <w:ins w:id="69" w:author="Unknown">
        <w:r w:rsidRPr="00586CF5">
          <w:rPr>
            <w:rFonts w:ascii="Courier New" w:eastAsia="Times New Roman" w:hAnsi="Courier New" w:cs="Courier New"/>
            <w:color w:val="000000"/>
            <w:sz w:val="20"/>
            <w:szCs w:val="20"/>
            <w:lang w:eastAsia="en-IN"/>
          </w:rPr>
          <w:t>50</w:t>
        </w:r>
      </w:ins>
    </w:p>
    <w:p w:rsidR="00586CF5" w:rsidRPr="00586CF5" w:rsidRDefault="00586CF5" w:rsidP="00586CF5">
      <w:pPr>
        <w:spacing w:after="0" w:line="240" w:lineRule="auto"/>
        <w:rPr>
          <w:ins w:id="70" w:author="Unknown"/>
          <w:rFonts w:ascii="Times New Roman" w:eastAsia="Times New Roman" w:hAnsi="Times New Roman" w:cs="Times New Roman"/>
          <w:sz w:val="24"/>
          <w:szCs w:val="24"/>
          <w:lang w:eastAsia="en-IN"/>
        </w:rPr>
      </w:pPr>
      <w:ins w:id="71" w:author="Unknown">
        <w:r w:rsidRPr="00586CF5">
          <w:rPr>
            <w:rFonts w:ascii="Times New Roman" w:eastAsia="Times New Roman" w:hAnsi="Times New Roman" w:cs="Times New Roman"/>
            <w:sz w:val="24"/>
            <w:szCs w:val="24"/>
            <w:lang w:eastAsia="en-IN"/>
          </w:rPr>
          <w:pict>
            <v:rect id="_x0000_i1027"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72" w:author="Unknown"/>
          <w:rFonts w:ascii="Helvetica" w:eastAsia="Times New Roman" w:hAnsi="Helvetica" w:cs="Helvetica"/>
          <w:color w:val="610B38"/>
          <w:sz w:val="38"/>
          <w:szCs w:val="38"/>
          <w:lang w:eastAsia="en-IN"/>
        </w:rPr>
      </w:pPr>
      <w:ins w:id="73" w:author="Unknown">
        <w:r w:rsidRPr="00586CF5">
          <w:rPr>
            <w:rFonts w:ascii="Helvetica" w:eastAsia="Times New Roman" w:hAnsi="Helvetica" w:cs="Helvetica"/>
            <w:color w:val="610B38"/>
            <w:sz w:val="38"/>
            <w:szCs w:val="38"/>
            <w:lang w:eastAsia="en-IN"/>
          </w:rPr>
          <w:t>Declaration, Instantiation and Initialization of Java Array</w:t>
        </w:r>
      </w:ins>
    </w:p>
    <w:p w:rsidR="00586CF5" w:rsidRPr="00586CF5" w:rsidRDefault="00586CF5" w:rsidP="00586CF5">
      <w:pPr>
        <w:shd w:val="clear" w:color="auto" w:fill="FFFFFF"/>
        <w:spacing w:before="100" w:beforeAutospacing="1" w:after="100" w:afterAutospacing="1" w:line="240" w:lineRule="auto"/>
        <w:rPr>
          <w:ins w:id="74" w:author="Unknown"/>
          <w:rFonts w:ascii="Verdana" w:eastAsia="Times New Roman" w:hAnsi="Verdana" w:cs="Times New Roman"/>
          <w:color w:val="000000"/>
          <w:sz w:val="20"/>
          <w:szCs w:val="20"/>
          <w:lang w:eastAsia="en-IN"/>
        </w:rPr>
      </w:pPr>
      <w:ins w:id="75" w:author="Unknown">
        <w:r w:rsidRPr="00586CF5">
          <w:rPr>
            <w:rFonts w:ascii="Verdana" w:eastAsia="Times New Roman" w:hAnsi="Verdana" w:cs="Times New Roman"/>
            <w:color w:val="000000"/>
            <w:sz w:val="20"/>
            <w:szCs w:val="20"/>
            <w:lang w:eastAsia="en-IN"/>
          </w:rPr>
          <w:t>We can declare, instantiate and initialize the java array together by:</w:t>
        </w:r>
      </w:ins>
    </w:p>
    <w:p w:rsidR="00586CF5" w:rsidRPr="00586CF5" w:rsidRDefault="00586CF5" w:rsidP="00586CF5">
      <w:pPr>
        <w:numPr>
          <w:ilvl w:val="0"/>
          <w:numId w:val="7"/>
        </w:numPr>
        <w:shd w:val="clear" w:color="auto" w:fill="FFFFFF"/>
        <w:spacing w:after="120" w:line="315" w:lineRule="atLeast"/>
        <w:ind w:left="0"/>
        <w:rPr>
          <w:ins w:id="76" w:author="Unknown"/>
          <w:rFonts w:ascii="Verdana" w:eastAsia="Times New Roman" w:hAnsi="Verdana" w:cs="Times New Roman"/>
          <w:color w:val="000000"/>
          <w:sz w:val="20"/>
          <w:szCs w:val="20"/>
          <w:lang w:eastAsia="en-IN"/>
        </w:rPr>
      </w:pPr>
      <w:ins w:id="77" w:author="Unknown">
        <w:r w:rsidRPr="00586CF5">
          <w:rPr>
            <w:rFonts w:ascii="Verdana" w:eastAsia="Times New Roman" w:hAnsi="Verdana" w:cs="Times New Roman"/>
            <w:b/>
            <w:bCs/>
            <w:color w:val="006699"/>
            <w:sz w:val="20"/>
            <w:lang w:eastAsia="en-IN"/>
          </w:rPr>
          <w:t>int</w:t>
        </w:r>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color w:val="C00000"/>
            <w:sz w:val="20"/>
            <w:lang w:eastAsia="en-IN"/>
          </w:rPr>
          <w:t>33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//declaration, instantiation and initialization</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240" w:lineRule="auto"/>
        <w:rPr>
          <w:ins w:id="78" w:author="Unknown"/>
          <w:rFonts w:ascii="Verdana" w:eastAsia="Times New Roman" w:hAnsi="Verdana" w:cs="Times New Roman"/>
          <w:color w:val="000000"/>
          <w:sz w:val="20"/>
          <w:szCs w:val="20"/>
          <w:lang w:eastAsia="en-IN"/>
        </w:rPr>
      </w:pPr>
      <w:ins w:id="79" w:author="Unknown">
        <w:r w:rsidRPr="00586CF5">
          <w:rPr>
            <w:rFonts w:ascii="Verdana" w:eastAsia="Times New Roman" w:hAnsi="Verdana" w:cs="Times New Roman"/>
            <w:color w:val="000000"/>
            <w:sz w:val="20"/>
            <w:szCs w:val="20"/>
            <w:lang w:eastAsia="en-IN"/>
          </w:rPr>
          <w:t>Let's see the simple example to print this array.</w:t>
        </w:r>
      </w:ins>
    </w:p>
    <w:p w:rsidR="00586CF5" w:rsidRPr="00586CF5" w:rsidRDefault="00586CF5" w:rsidP="00586CF5">
      <w:pPr>
        <w:numPr>
          <w:ilvl w:val="0"/>
          <w:numId w:val="8"/>
        </w:numPr>
        <w:shd w:val="clear" w:color="auto" w:fill="FFFFFF"/>
        <w:spacing w:after="0" w:line="315" w:lineRule="atLeast"/>
        <w:ind w:left="0"/>
        <w:rPr>
          <w:ins w:id="80" w:author="Unknown"/>
          <w:rFonts w:ascii="Verdana" w:eastAsia="Times New Roman" w:hAnsi="Verdana" w:cs="Times New Roman"/>
          <w:color w:val="000000"/>
          <w:sz w:val="20"/>
          <w:szCs w:val="20"/>
          <w:lang w:eastAsia="en-IN"/>
        </w:rPr>
      </w:pPr>
      <w:ins w:id="81" w:author="Unknown">
        <w:r w:rsidRPr="00586CF5">
          <w:rPr>
            <w:rFonts w:ascii="Verdana" w:eastAsia="Times New Roman" w:hAnsi="Verdana" w:cs="Times New Roman"/>
            <w:color w:val="008200"/>
            <w:sz w:val="20"/>
            <w:lang w:eastAsia="en-IN"/>
          </w:rPr>
          <w:lastRenderedPageBreak/>
          <w:t>//Java Program to illustrate the use of declaration, instantiation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82" w:author="Unknown"/>
          <w:rFonts w:ascii="Verdana" w:eastAsia="Times New Roman" w:hAnsi="Verdana" w:cs="Times New Roman"/>
          <w:color w:val="000000"/>
          <w:sz w:val="20"/>
          <w:szCs w:val="20"/>
          <w:lang w:eastAsia="en-IN"/>
        </w:rPr>
      </w:pPr>
      <w:ins w:id="83" w:author="Unknown">
        <w:r w:rsidRPr="00586CF5">
          <w:rPr>
            <w:rFonts w:ascii="Verdana" w:eastAsia="Times New Roman" w:hAnsi="Verdana" w:cs="Times New Roman"/>
            <w:color w:val="008200"/>
            <w:sz w:val="20"/>
            <w:lang w:eastAsia="en-IN"/>
          </w:rPr>
          <w:t>//and initialization of Java array in a single line</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84" w:author="Unknown"/>
          <w:rFonts w:ascii="Verdana" w:eastAsia="Times New Roman" w:hAnsi="Verdana" w:cs="Times New Roman"/>
          <w:color w:val="000000"/>
          <w:sz w:val="20"/>
          <w:szCs w:val="20"/>
          <w:lang w:eastAsia="en-IN"/>
        </w:rPr>
      </w:pPr>
      <w:ins w:id="85"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Testarray1{  </w:t>
        </w:r>
      </w:ins>
    </w:p>
    <w:p w:rsidR="00586CF5" w:rsidRPr="00586CF5" w:rsidRDefault="00586CF5" w:rsidP="00586CF5">
      <w:pPr>
        <w:numPr>
          <w:ilvl w:val="0"/>
          <w:numId w:val="8"/>
        </w:numPr>
        <w:shd w:val="clear" w:color="auto" w:fill="FFFFFF"/>
        <w:spacing w:after="0" w:line="315" w:lineRule="atLeast"/>
        <w:ind w:left="0"/>
        <w:rPr>
          <w:ins w:id="86" w:author="Unknown"/>
          <w:rFonts w:ascii="Verdana" w:eastAsia="Times New Roman" w:hAnsi="Verdana" w:cs="Times New Roman"/>
          <w:color w:val="000000"/>
          <w:sz w:val="20"/>
          <w:szCs w:val="20"/>
          <w:lang w:eastAsia="en-IN"/>
        </w:rPr>
      </w:pPr>
      <w:ins w:id="87"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88" w:author="Unknown"/>
          <w:rFonts w:ascii="Verdana" w:eastAsia="Times New Roman" w:hAnsi="Verdana" w:cs="Times New Roman"/>
          <w:color w:val="000000"/>
          <w:sz w:val="20"/>
          <w:szCs w:val="20"/>
          <w:lang w:eastAsia="en-IN"/>
        </w:rPr>
      </w:pPr>
      <w:ins w:id="89" w:author="Unknown">
        <w:r w:rsidRPr="00586CF5">
          <w:rPr>
            <w:rFonts w:ascii="Verdana" w:eastAsia="Times New Roman" w:hAnsi="Verdana" w:cs="Times New Roman"/>
            <w:b/>
            <w:bCs/>
            <w:color w:val="006699"/>
            <w:sz w:val="20"/>
            <w:lang w:eastAsia="en-IN"/>
          </w:rPr>
          <w:t>int</w:t>
        </w:r>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color w:val="C00000"/>
            <w:sz w:val="20"/>
            <w:lang w:eastAsia="en-IN"/>
          </w:rPr>
          <w:t>33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//declaration, instantiation and initialization</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90" w:author="Unknown"/>
          <w:rFonts w:ascii="Verdana" w:eastAsia="Times New Roman" w:hAnsi="Verdana" w:cs="Times New Roman"/>
          <w:color w:val="000000"/>
          <w:sz w:val="20"/>
          <w:szCs w:val="20"/>
          <w:lang w:eastAsia="en-IN"/>
        </w:rPr>
      </w:pPr>
      <w:ins w:id="91" w:author="Unknown">
        <w:r w:rsidRPr="00586CF5">
          <w:rPr>
            <w:rFonts w:ascii="Verdana" w:eastAsia="Times New Roman" w:hAnsi="Verdana" w:cs="Times New Roman"/>
            <w:color w:val="008200"/>
            <w:sz w:val="20"/>
            <w:lang w:eastAsia="en-IN"/>
          </w:rPr>
          <w:t>//printing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92" w:author="Unknown"/>
          <w:rFonts w:ascii="Verdana" w:eastAsia="Times New Roman" w:hAnsi="Verdana" w:cs="Times New Roman"/>
          <w:color w:val="000000"/>
          <w:sz w:val="20"/>
          <w:szCs w:val="20"/>
          <w:lang w:eastAsia="en-IN"/>
        </w:rPr>
      </w:pPr>
      <w:ins w:id="93"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a.length;i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//length is the property of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0" w:line="315" w:lineRule="atLeast"/>
        <w:ind w:left="0"/>
        <w:rPr>
          <w:ins w:id="94" w:author="Unknown"/>
          <w:rFonts w:ascii="Verdana" w:eastAsia="Times New Roman" w:hAnsi="Verdana" w:cs="Times New Roman"/>
          <w:color w:val="000000"/>
          <w:sz w:val="20"/>
          <w:szCs w:val="20"/>
          <w:lang w:eastAsia="en-IN"/>
        </w:rPr>
      </w:pPr>
      <w:proofErr w:type="spellStart"/>
      <w:ins w:id="95"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(a[</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8"/>
        </w:numPr>
        <w:shd w:val="clear" w:color="auto" w:fill="FFFFFF"/>
        <w:spacing w:after="120" w:line="315" w:lineRule="atLeast"/>
        <w:ind w:left="0"/>
        <w:rPr>
          <w:ins w:id="96" w:author="Unknown"/>
          <w:rFonts w:ascii="Verdana" w:eastAsia="Times New Roman" w:hAnsi="Verdana" w:cs="Times New Roman"/>
          <w:color w:val="000000"/>
          <w:sz w:val="20"/>
          <w:szCs w:val="20"/>
          <w:lang w:eastAsia="en-IN"/>
        </w:rPr>
      </w:pPr>
      <w:ins w:id="97"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98" w:author="Unknown"/>
          <w:rFonts w:ascii="Times New Roman" w:eastAsia="Times New Roman" w:hAnsi="Times New Roman" w:cs="Times New Roman"/>
          <w:sz w:val="24"/>
          <w:szCs w:val="24"/>
          <w:lang w:eastAsia="en-IN"/>
        </w:rPr>
      </w:pPr>
      <w:ins w:id="99"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"http://www.javatpoint.com/opr/test.jsp?filename=Testarray1"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100" w:author="Unknown"/>
          <w:rFonts w:ascii="Verdana" w:eastAsia="Times New Roman" w:hAnsi="Verdana" w:cs="Times New Roman"/>
          <w:color w:val="000000"/>
          <w:sz w:val="20"/>
          <w:szCs w:val="20"/>
          <w:lang w:eastAsia="en-IN"/>
        </w:rPr>
      </w:pPr>
      <w:ins w:id="101"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lang w:eastAsia="en-IN"/>
        </w:rPr>
      </w:pPr>
      <w:ins w:id="103" w:author="Unknown">
        <w:r w:rsidRPr="00586CF5">
          <w:rPr>
            <w:rFonts w:ascii="Courier New" w:eastAsia="Times New Roman" w:hAnsi="Courier New" w:cs="Courier New"/>
            <w:color w:val="000000"/>
            <w:sz w:val="20"/>
            <w:szCs w:val="20"/>
            <w:lang w:eastAsia="en-IN"/>
          </w:rPr>
          <w:t>33</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lang w:eastAsia="en-IN"/>
        </w:rPr>
      </w:pPr>
      <w:ins w:id="105" w:author="Unknown">
        <w:r w:rsidRPr="00586CF5">
          <w:rPr>
            <w:rFonts w:ascii="Courier New" w:eastAsia="Times New Roman" w:hAnsi="Courier New" w:cs="Courier New"/>
            <w:color w:val="000000"/>
            <w:sz w:val="20"/>
            <w:szCs w:val="20"/>
            <w:lang w:eastAsia="en-IN"/>
          </w:rPr>
          <w:t>3</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lang w:eastAsia="en-IN"/>
        </w:rPr>
      </w:pPr>
      <w:ins w:id="107" w:author="Unknown">
        <w:r w:rsidRPr="00586CF5">
          <w:rPr>
            <w:rFonts w:ascii="Courier New" w:eastAsia="Times New Roman" w:hAnsi="Courier New" w:cs="Courier New"/>
            <w:color w:val="000000"/>
            <w:sz w:val="20"/>
            <w:szCs w:val="20"/>
            <w:lang w:eastAsia="en-IN"/>
          </w:rPr>
          <w:t>4</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lang w:eastAsia="en-IN"/>
        </w:rPr>
      </w:pPr>
      <w:ins w:id="109" w:author="Unknown">
        <w:r w:rsidRPr="00586CF5">
          <w:rPr>
            <w:rFonts w:ascii="Courier New" w:eastAsia="Times New Roman" w:hAnsi="Courier New" w:cs="Courier New"/>
            <w:color w:val="000000"/>
            <w:sz w:val="20"/>
            <w:szCs w:val="20"/>
            <w:lang w:eastAsia="en-IN"/>
          </w:rPr>
          <w:t>5</w:t>
        </w:r>
      </w:ins>
    </w:p>
    <w:p w:rsidR="00586CF5" w:rsidRPr="00586CF5" w:rsidRDefault="00586CF5" w:rsidP="00586CF5">
      <w:pPr>
        <w:spacing w:after="0" w:line="240" w:lineRule="auto"/>
        <w:rPr>
          <w:ins w:id="110" w:author="Unknown"/>
          <w:rFonts w:ascii="Times New Roman" w:eastAsia="Times New Roman" w:hAnsi="Times New Roman" w:cs="Times New Roman"/>
          <w:sz w:val="24"/>
          <w:szCs w:val="24"/>
          <w:lang w:eastAsia="en-IN"/>
        </w:rPr>
      </w:pPr>
      <w:ins w:id="111" w:author="Unknown">
        <w:r w:rsidRPr="00586CF5">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112" w:author="Unknown"/>
          <w:rFonts w:ascii="Helvetica" w:eastAsia="Times New Roman" w:hAnsi="Helvetica" w:cs="Helvetica"/>
          <w:color w:val="610B38"/>
          <w:sz w:val="38"/>
          <w:szCs w:val="38"/>
          <w:lang w:eastAsia="en-IN"/>
        </w:rPr>
      </w:pPr>
      <w:ins w:id="113" w:author="Unknown">
        <w:r w:rsidRPr="00586CF5">
          <w:rPr>
            <w:rFonts w:ascii="Helvetica" w:eastAsia="Times New Roman" w:hAnsi="Helvetica" w:cs="Helvetica"/>
            <w:color w:val="610B38"/>
            <w:sz w:val="38"/>
            <w:szCs w:val="38"/>
            <w:lang w:eastAsia="en-IN"/>
          </w:rPr>
          <w:t>Passing Array to Method in Java</w:t>
        </w:r>
      </w:ins>
    </w:p>
    <w:p w:rsidR="00586CF5" w:rsidRPr="00586CF5" w:rsidRDefault="00586CF5" w:rsidP="00586CF5">
      <w:pPr>
        <w:shd w:val="clear" w:color="auto" w:fill="FFFFFF"/>
        <w:spacing w:before="100" w:beforeAutospacing="1" w:after="100" w:afterAutospacing="1" w:line="240" w:lineRule="auto"/>
        <w:rPr>
          <w:ins w:id="114" w:author="Unknown"/>
          <w:rFonts w:ascii="Verdana" w:eastAsia="Times New Roman" w:hAnsi="Verdana" w:cs="Times New Roman"/>
          <w:color w:val="000000"/>
          <w:sz w:val="20"/>
          <w:szCs w:val="20"/>
          <w:lang w:eastAsia="en-IN"/>
        </w:rPr>
      </w:pPr>
      <w:ins w:id="115" w:author="Unknown">
        <w:r w:rsidRPr="00586CF5">
          <w:rPr>
            <w:rFonts w:ascii="Verdana" w:eastAsia="Times New Roman" w:hAnsi="Verdana" w:cs="Times New Roman"/>
            <w:color w:val="000000"/>
            <w:sz w:val="20"/>
            <w:szCs w:val="20"/>
            <w:lang w:eastAsia="en-IN"/>
          </w:rPr>
          <w:t>We can pass the java array to method so that we can reuse the same logic on any array.</w:t>
        </w:r>
      </w:ins>
    </w:p>
    <w:p w:rsidR="00586CF5" w:rsidRPr="00586CF5" w:rsidRDefault="00586CF5" w:rsidP="00586CF5">
      <w:pPr>
        <w:shd w:val="clear" w:color="auto" w:fill="FFFFFF"/>
        <w:spacing w:before="100" w:beforeAutospacing="1" w:after="100" w:afterAutospacing="1" w:line="240" w:lineRule="auto"/>
        <w:rPr>
          <w:ins w:id="116" w:author="Unknown"/>
          <w:rFonts w:ascii="Verdana" w:eastAsia="Times New Roman" w:hAnsi="Verdana" w:cs="Times New Roman"/>
          <w:color w:val="000000"/>
          <w:sz w:val="20"/>
          <w:szCs w:val="20"/>
          <w:lang w:eastAsia="en-IN"/>
        </w:rPr>
      </w:pPr>
      <w:ins w:id="117" w:author="Unknown">
        <w:r w:rsidRPr="00586CF5">
          <w:rPr>
            <w:rFonts w:ascii="Verdana" w:eastAsia="Times New Roman" w:hAnsi="Verdana" w:cs="Times New Roman"/>
            <w:color w:val="000000"/>
            <w:sz w:val="20"/>
            <w:szCs w:val="20"/>
            <w:lang w:eastAsia="en-IN"/>
          </w:rPr>
          <w:t>Let's see the simple example to get the minimum number of an array using a method.</w:t>
        </w:r>
      </w:ins>
    </w:p>
    <w:p w:rsidR="00586CF5" w:rsidRPr="00586CF5" w:rsidRDefault="00586CF5" w:rsidP="00586CF5">
      <w:pPr>
        <w:numPr>
          <w:ilvl w:val="0"/>
          <w:numId w:val="9"/>
        </w:numPr>
        <w:shd w:val="clear" w:color="auto" w:fill="FFFFFF"/>
        <w:spacing w:after="0" w:line="315" w:lineRule="atLeast"/>
        <w:ind w:left="0"/>
        <w:rPr>
          <w:ins w:id="118" w:author="Unknown"/>
          <w:rFonts w:ascii="Verdana" w:eastAsia="Times New Roman" w:hAnsi="Verdana" w:cs="Times New Roman"/>
          <w:color w:val="000000"/>
          <w:sz w:val="20"/>
          <w:szCs w:val="20"/>
          <w:lang w:eastAsia="en-IN"/>
        </w:rPr>
      </w:pPr>
      <w:ins w:id="119" w:author="Unknown">
        <w:r w:rsidRPr="00586CF5">
          <w:rPr>
            <w:rFonts w:ascii="Verdana" w:eastAsia="Times New Roman" w:hAnsi="Verdana" w:cs="Times New Roman"/>
            <w:color w:val="008200"/>
            <w:sz w:val="20"/>
            <w:lang w:eastAsia="en-IN"/>
          </w:rPr>
          <w:t>//Java Program to demonstrate the way of passing an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20" w:author="Unknown"/>
          <w:rFonts w:ascii="Verdana" w:eastAsia="Times New Roman" w:hAnsi="Verdana" w:cs="Times New Roman"/>
          <w:color w:val="000000"/>
          <w:sz w:val="20"/>
          <w:szCs w:val="20"/>
          <w:lang w:eastAsia="en-IN"/>
        </w:rPr>
      </w:pPr>
      <w:ins w:id="121" w:author="Unknown">
        <w:r w:rsidRPr="00586CF5">
          <w:rPr>
            <w:rFonts w:ascii="Verdana" w:eastAsia="Times New Roman" w:hAnsi="Verdana" w:cs="Times New Roman"/>
            <w:color w:val="008200"/>
            <w:sz w:val="20"/>
            <w:lang w:eastAsia="en-IN"/>
          </w:rPr>
          <w:t>//to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22" w:author="Unknown"/>
          <w:rFonts w:ascii="Verdana" w:eastAsia="Times New Roman" w:hAnsi="Verdana" w:cs="Times New Roman"/>
          <w:color w:val="000000"/>
          <w:sz w:val="20"/>
          <w:szCs w:val="20"/>
          <w:lang w:eastAsia="en-IN"/>
        </w:rPr>
      </w:pPr>
      <w:ins w:id="123"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Testarray2{  </w:t>
        </w:r>
      </w:ins>
    </w:p>
    <w:p w:rsidR="00586CF5" w:rsidRPr="00586CF5" w:rsidRDefault="00586CF5" w:rsidP="00586CF5">
      <w:pPr>
        <w:numPr>
          <w:ilvl w:val="0"/>
          <w:numId w:val="9"/>
        </w:numPr>
        <w:shd w:val="clear" w:color="auto" w:fill="FFFFFF"/>
        <w:spacing w:after="0" w:line="315" w:lineRule="atLeast"/>
        <w:ind w:left="0"/>
        <w:rPr>
          <w:ins w:id="124" w:author="Unknown"/>
          <w:rFonts w:ascii="Verdana" w:eastAsia="Times New Roman" w:hAnsi="Verdana" w:cs="Times New Roman"/>
          <w:color w:val="000000"/>
          <w:sz w:val="20"/>
          <w:szCs w:val="20"/>
          <w:lang w:eastAsia="en-IN"/>
        </w:rPr>
      </w:pPr>
      <w:ins w:id="125" w:author="Unknown">
        <w:r w:rsidRPr="00586CF5">
          <w:rPr>
            <w:rFonts w:ascii="Verdana" w:eastAsia="Times New Roman" w:hAnsi="Verdana" w:cs="Times New Roman"/>
            <w:color w:val="008200"/>
            <w:sz w:val="20"/>
            <w:lang w:eastAsia="en-IN"/>
          </w:rPr>
          <w:t>//creating a method which receives an array as a parameter</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26" w:author="Unknown"/>
          <w:rFonts w:ascii="Verdana" w:eastAsia="Times New Roman" w:hAnsi="Verdana" w:cs="Times New Roman"/>
          <w:color w:val="000000"/>
          <w:sz w:val="20"/>
          <w:szCs w:val="20"/>
          <w:lang w:eastAsia="en-IN"/>
        </w:rPr>
      </w:pPr>
      <w:ins w:id="127" w:author="Unknown">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min(</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28" w:author="Unknown"/>
          <w:rFonts w:ascii="Verdana" w:eastAsia="Times New Roman" w:hAnsi="Verdana" w:cs="Times New Roman"/>
          <w:color w:val="000000"/>
          <w:sz w:val="20"/>
          <w:szCs w:val="20"/>
          <w:lang w:eastAsia="en-IN"/>
        </w:rPr>
      </w:pPr>
      <w:proofErr w:type="spellStart"/>
      <w:ins w:id="129"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min=</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30" w:author="Unknown"/>
          <w:rFonts w:ascii="Verdana" w:eastAsia="Times New Roman" w:hAnsi="Verdana" w:cs="Times New Roman"/>
          <w:color w:val="000000"/>
          <w:sz w:val="20"/>
          <w:szCs w:val="20"/>
          <w:lang w:eastAsia="en-IN"/>
        </w:rPr>
      </w:pPr>
      <w:ins w:id="131"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arr.length;i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32" w:author="Unknown"/>
          <w:rFonts w:ascii="Verdana" w:eastAsia="Times New Roman" w:hAnsi="Verdana" w:cs="Times New Roman"/>
          <w:color w:val="000000"/>
          <w:sz w:val="20"/>
          <w:szCs w:val="20"/>
          <w:lang w:eastAsia="en-IN"/>
        </w:rPr>
      </w:pPr>
      <w:ins w:id="133"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if</w:t>
        </w:r>
        <w:r w:rsidRPr="00586CF5">
          <w:rPr>
            <w:rFonts w:ascii="Verdana" w:eastAsia="Times New Roman" w:hAnsi="Verdana" w:cs="Times New Roman"/>
            <w:color w:val="000000"/>
            <w:sz w:val="20"/>
            <w:szCs w:val="20"/>
            <w:bdr w:val="none" w:sz="0" w:space="0" w:color="auto" w:frame="1"/>
            <w:lang w:eastAsia="en-IN"/>
          </w:rPr>
          <w:t>(min&gt;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34" w:author="Unknown"/>
          <w:rFonts w:ascii="Verdana" w:eastAsia="Times New Roman" w:hAnsi="Verdana" w:cs="Times New Roman"/>
          <w:color w:val="000000"/>
          <w:sz w:val="20"/>
          <w:szCs w:val="20"/>
          <w:lang w:eastAsia="en-IN"/>
        </w:rPr>
      </w:pPr>
      <w:ins w:id="135" w:author="Unknown">
        <w:r w:rsidRPr="00586CF5">
          <w:rPr>
            <w:rFonts w:ascii="Verdana" w:eastAsia="Times New Roman" w:hAnsi="Verdana" w:cs="Times New Roman"/>
            <w:color w:val="000000"/>
            <w:sz w:val="20"/>
            <w:szCs w:val="20"/>
            <w:bdr w:val="none" w:sz="0" w:space="0" w:color="auto" w:frame="1"/>
            <w:lang w:eastAsia="en-IN"/>
          </w:rPr>
          <w:t>  min=</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36" w:author="Unknown"/>
          <w:rFonts w:ascii="Verdana" w:eastAsia="Times New Roman" w:hAnsi="Verdana" w:cs="Times New Roman"/>
          <w:color w:val="000000"/>
          <w:sz w:val="20"/>
          <w:szCs w:val="20"/>
          <w:lang w:eastAsia="en-IN"/>
        </w:rPr>
      </w:pPr>
      <w:ins w:id="137"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38" w:author="Unknown"/>
          <w:rFonts w:ascii="Verdana" w:eastAsia="Times New Roman" w:hAnsi="Verdana" w:cs="Times New Roman"/>
          <w:color w:val="000000"/>
          <w:sz w:val="20"/>
          <w:szCs w:val="20"/>
          <w:lang w:eastAsia="en-IN"/>
        </w:rPr>
      </w:pPr>
      <w:proofErr w:type="spellStart"/>
      <w:ins w:id="139"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(min);  </w:t>
        </w:r>
      </w:ins>
    </w:p>
    <w:p w:rsidR="00586CF5" w:rsidRPr="00586CF5" w:rsidRDefault="00586CF5" w:rsidP="00586CF5">
      <w:pPr>
        <w:numPr>
          <w:ilvl w:val="0"/>
          <w:numId w:val="9"/>
        </w:numPr>
        <w:shd w:val="clear" w:color="auto" w:fill="FFFFFF"/>
        <w:spacing w:after="0" w:line="315" w:lineRule="atLeast"/>
        <w:ind w:left="0"/>
        <w:rPr>
          <w:ins w:id="140" w:author="Unknown"/>
          <w:rFonts w:ascii="Verdana" w:eastAsia="Times New Roman" w:hAnsi="Verdana" w:cs="Times New Roman"/>
          <w:color w:val="000000"/>
          <w:sz w:val="20"/>
          <w:szCs w:val="20"/>
          <w:lang w:eastAsia="en-IN"/>
        </w:rPr>
      </w:pPr>
      <w:ins w:id="14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42" w:author="Unknown"/>
          <w:rFonts w:ascii="Verdana" w:eastAsia="Times New Roman" w:hAnsi="Verdana" w:cs="Times New Roman"/>
          <w:color w:val="000000"/>
          <w:sz w:val="20"/>
          <w:szCs w:val="20"/>
          <w:lang w:eastAsia="en-IN"/>
        </w:rPr>
      </w:pPr>
      <w:ins w:id="14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44" w:author="Unknown"/>
          <w:rFonts w:ascii="Verdana" w:eastAsia="Times New Roman" w:hAnsi="Verdana" w:cs="Times New Roman"/>
          <w:color w:val="000000"/>
          <w:sz w:val="20"/>
          <w:szCs w:val="20"/>
          <w:lang w:eastAsia="en-IN"/>
        </w:rPr>
      </w:pPr>
      <w:ins w:id="145"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46" w:author="Unknown"/>
          <w:rFonts w:ascii="Verdana" w:eastAsia="Times New Roman" w:hAnsi="Verdana" w:cs="Times New Roman"/>
          <w:color w:val="000000"/>
          <w:sz w:val="20"/>
          <w:szCs w:val="20"/>
          <w:lang w:eastAsia="en-IN"/>
        </w:rPr>
      </w:pPr>
      <w:proofErr w:type="spellStart"/>
      <w:ins w:id="147"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color w:val="C00000"/>
            <w:sz w:val="20"/>
            <w:lang w:eastAsia="en-IN"/>
          </w:rPr>
          <w:t>33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//declaring and initializing an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0" w:line="315" w:lineRule="atLeast"/>
        <w:ind w:left="0"/>
        <w:rPr>
          <w:ins w:id="148" w:author="Unknown"/>
          <w:rFonts w:ascii="Verdana" w:eastAsia="Times New Roman" w:hAnsi="Verdana" w:cs="Times New Roman"/>
          <w:color w:val="000000"/>
          <w:sz w:val="20"/>
          <w:szCs w:val="20"/>
          <w:lang w:eastAsia="en-IN"/>
        </w:rPr>
      </w:pPr>
      <w:ins w:id="149" w:author="Unknown">
        <w:r w:rsidRPr="00586CF5">
          <w:rPr>
            <w:rFonts w:ascii="Verdana" w:eastAsia="Times New Roman" w:hAnsi="Verdana" w:cs="Times New Roman"/>
            <w:color w:val="000000"/>
            <w:sz w:val="20"/>
            <w:szCs w:val="20"/>
            <w:bdr w:val="none" w:sz="0" w:space="0" w:color="auto" w:frame="1"/>
            <w:lang w:eastAsia="en-IN"/>
          </w:rPr>
          <w:t>min(a);</w:t>
        </w:r>
        <w:r w:rsidRPr="00586CF5">
          <w:rPr>
            <w:rFonts w:ascii="Verdana" w:eastAsia="Times New Roman" w:hAnsi="Verdana" w:cs="Times New Roman"/>
            <w:color w:val="008200"/>
            <w:sz w:val="20"/>
            <w:lang w:eastAsia="en-IN"/>
          </w:rPr>
          <w:t>//passing array to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9"/>
        </w:numPr>
        <w:shd w:val="clear" w:color="auto" w:fill="FFFFFF"/>
        <w:spacing w:after="120" w:line="315" w:lineRule="atLeast"/>
        <w:ind w:left="0"/>
        <w:rPr>
          <w:ins w:id="150" w:author="Unknown"/>
          <w:rFonts w:ascii="Verdana" w:eastAsia="Times New Roman" w:hAnsi="Verdana" w:cs="Times New Roman"/>
          <w:color w:val="000000"/>
          <w:sz w:val="20"/>
          <w:szCs w:val="20"/>
          <w:lang w:eastAsia="en-IN"/>
        </w:rPr>
      </w:pPr>
      <w:ins w:id="15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152" w:author="Unknown"/>
          <w:rFonts w:ascii="Times New Roman" w:eastAsia="Times New Roman" w:hAnsi="Times New Roman" w:cs="Times New Roman"/>
          <w:sz w:val="24"/>
          <w:szCs w:val="24"/>
          <w:lang w:eastAsia="en-IN"/>
        </w:rPr>
      </w:pPr>
      <w:ins w:id="153"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"http://www.javatpoint.com/opr/test.jsp?filename=Testarray2"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154" w:author="Unknown"/>
          <w:rFonts w:ascii="Verdana" w:eastAsia="Times New Roman" w:hAnsi="Verdana" w:cs="Times New Roman"/>
          <w:color w:val="000000"/>
          <w:sz w:val="20"/>
          <w:szCs w:val="20"/>
          <w:lang w:eastAsia="en-IN"/>
        </w:rPr>
      </w:pPr>
      <w:ins w:id="155"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lang w:eastAsia="en-IN"/>
        </w:rPr>
      </w:pPr>
      <w:ins w:id="157" w:author="Unknown">
        <w:r w:rsidRPr="00586CF5">
          <w:rPr>
            <w:rFonts w:ascii="Courier New" w:eastAsia="Times New Roman" w:hAnsi="Courier New" w:cs="Courier New"/>
            <w:color w:val="000000"/>
            <w:sz w:val="20"/>
            <w:szCs w:val="20"/>
            <w:lang w:eastAsia="en-IN"/>
          </w:rPr>
          <w:lastRenderedPageBreak/>
          <w:t>3</w:t>
        </w:r>
      </w:ins>
    </w:p>
    <w:p w:rsidR="00586CF5" w:rsidRPr="00586CF5" w:rsidRDefault="00586CF5" w:rsidP="00586CF5">
      <w:pPr>
        <w:shd w:val="clear" w:color="auto" w:fill="FFFFFF"/>
        <w:spacing w:before="100" w:beforeAutospacing="1" w:after="100" w:afterAutospacing="1" w:line="312" w:lineRule="atLeast"/>
        <w:outlineLvl w:val="1"/>
        <w:rPr>
          <w:ins w:id="158" w:author="Unknown"/>
          <w:rFonts w:ascii="Helvetica" w:eastAsia="Times New Roman" w:hAnsi="Helvetica" w:cs="Helvetica"/>
          <w:color w:val="610B38"/>
          <w:sz w:val="38"/>
          <w:szCs w:val="38"/>
          <w:lang w:eastAsia="en-IN"/>
        </w:rPr>
      </w:pPr>
      <w:ins w:id="159" w:author="Unknown">
        <w:r w:rsidRPr="00586CF5">
          <w:rPr>
            <w:rFonts w:ascii="Helvetica" w:eastAsia="Times New Roman" w:hAnsi="Helvetica" w:cs="Helvetica"/>
            <w:color w:val="610B38"/>
            <w:sz w:val="38"/>
            <w:szCs w:val="38"/>
            <w:lang w:eastAsia="en-IN"/>
          </w:rPr>
          <w:t>Anonymous Array in Java</w:t>
        </w:r>
      </w:ins>
    </w:p>
    <w:p w:rsidR="00586CF5" w:rsidRPr="00586CF5" w:rsidRDefault="00586CF5" w:rsidP="00586CF5">
      <w:pPr>
        <w:shd w:val="clear" w:color="auto" w:fill="FFFFFF"/>
        <w:spacing w:before="100" w:beforeAutospacing="1" w:after="100" w:afterAutospacing="1" w:line="240" w:lineRule="auto"/>
        <w:rPr>
          <w:ins w:id="160" w:author="Unknown"/>
          <w:rFonts w:ascii="Verdana" w:eastAsia="Times New Roman" w:hAnsi="Verdana" w:cs="Times New Roman"/>
          <w:color w:val="000000"/>
          <w:sz w:val="20"/>
          <w:szCs w:val="20"/>
          <w:lang w:eastAsia="en-IN"/>
        </w:rPr>
      </w:pPr>
      <w:ins w:id="161" w:author="Unknown">
        <w:r w:rsidRPr="00586CF5">
          <w:rPr>
            <w:rFonts w:ascii="Verdana" w:eastAsia="Times New Roman" w:hAnsi="Verdana" w:cs="Times New Roman"/>
            <w:color w:val="000000"/>
            <w:sz w:val="20"/>
            <w:szCs w:val="20"/>
            <w:lang w:eastAsia="en-IN"/>
          </w:rPr>
          <w:t>Java supports the feature of an anonymous array, so you don't need to declare the array while passing an array to the method.</w:t>
        </w:r>
      </w:ins>
    </w:p>
    <w:p w:rsidR="00586CF5" w:rsidRPr="00586CF5" w:rsidRDefault="00586CF5" w:rsidP="00586CF5">
      <w:pPr>
        <w:numPr>
          <w:ilvl w:val="0"/>
          <w:numId w:val="10"/>
        </w:numPr>
        <w:shd w:val="clear" w:color="auto" w:fill="FFFFFF"/>
        <w:spacing w:after="0" w:line="315" w:lineRule="atLeast"/>
        <w:ind w:left="0"/>
        <w:rPr>
          <w:ins w:id="162" w:author="Unknown"/>
          <w:rFonts w:ascii="Verdana" w:eastAsia="Times New Roman" w:hAnsi="Verdana" w:cs="Times New Roman"/>
          <w:color w:val="000000"/>
          <w:sz w:val="20"/>
          <w:szCs w:val="20"/>
          <w:lang w:eastAsia="en-IN"/>
        </w:rPr>
      </w:pPr>
      <w:ins w:id="163" w:author="Unknown">
        <w:r w:rsidRPr="00586CF5">
          <w:rPr>
            <w:rFonts w:ascii="Verdana" w:eastAsia="Times New Roman" w:hAnsi="Verdana" w:cs="Times New Roman"/>
            <w:color w:val="008200"/>
            <w:sz w:val="20"/>
            <w:lang w:eastAsia="en-IN"/>
          </w:rPr>
          <w:t>//Java Program to demonstrate the way of passing an anonymous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64" w:author="Unknown"/>
          <w:rFonts w:ascii="Verdana" w:eastAsia="Times New Roman" w:hAnsi="Verdana" w:cs="Times New Roman"/>
          <w:color w:val="000000"/>
          <w:sz w:val="20"/>
          <w:szCs w:val="20"/>
          <w:lang w:eastAsia="en-IN"/>
        </w:rPr>
      </w:pPr>
      <w:ins w:id="165" w:author="Unknown">
        <w:r w:rsidRPr="00586CF5">
          <w:rPr>
            <w:rFonts w:ascii="Verdana" w:eastAsia="Times New Roman" w:hAnsi="Verdana" w:cs="Times New Roman"/>
            <w:color w:val="008200"/>
            <w:sz w:val="20"/>
            <w:lang w:eastAsia="en-IN"/>
          </w:rPr>
          <w:t>//to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66" w:author="Unknown"/>
          <w:rFonts w:ascii="Verdana" w:eastAsia="Times New Roman" w:hAnsi="Verdana" w:cs="Times New Roman"/>
          <w:color w:val="000000"/>
          <w:sz w:val="20"/>
          <w:szCs w:val="20"/>
          <w:lang w:eastAsia="en-IN"/>
        </w:rPr>
      </w:pPr>
      <w:ins w:id="167"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TestAnonymousArray</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68" w:author="Unknown"/>
          <w:rFonts w:ascii="Verdana" w:eastAsia="Times New Roman" w:hAnsi="Verdana" w:cs="Times New Roman"/>
          <w:color w:val="000000"/>
          <w:sz w:val="20"/>
          <w:szCs w:val="20"/>
          <w:lang w:eastAsia="en-IN"/>
        </w:rPr>
      </w:pPr>
      <w:ins w:id="169" w:author="Unknown">
        <w:r w:rsidRPr="00586CF5">
          <w:rPr>
            <w:rFonts w:ascii="Verdana" w:eastAsia="Times New Roman" w:hAnsi="Verdana" w:cs="Times New Roman"/>
            <w:color w:val="008200"/>
            <w:sz w:val="20"/>
            <w:lang w:eastAsia="en-IN"/>
          </w:rPr>
          <w:t>//creating a method which receives an array as a parameter</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70" w:author="Unknown"/>
          <w:rFonts w:ascii="Verdana" w:eastAsia="Times New Roman" w:hAnsi="Verdana" w:cs="Times New Roman"/>
          <w:color w:val="000000"/>
          <w:sz w:val="20"/>
          <w:szCs w:val="20"/>
          <w:lang w:eastAsia="en-IN"/>
        </w:rPr>
      </w:pPr>
      <w:ins w:id="171" w:author="Unknown">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printArray</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72" w:author="Unknown"/>
          <w:rFonts w:ascii="Verdana" w:eastAsia="Times New Roman" w:hAnsi="Verdana" w:cs="Times New Roman"/>
          <w:color w:val="000000"/>
          <w:sz w:val="20"/>
          <w:szCs w:val="20"/>
          <w:lang w:eastAsia="en-IN"/>
        </w:rPr>
      </w:pPr>
      <w:ins w:id="173"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arr.length;i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74" w:author="Unknown"/>
          <w:rFonts w:ascii="Verdana" w:eastAsia="Times New Roman" w:hAnsi="Verdana" w:cs="Times New Roman"/>
          <w:color w:val="000000"/>
          <w:sz w:val="20"/>
          <w:szCs w:val="20"/>
          <w:lang w:eastAsia="en-IN"/>
        </w:rPr>
      </w:pPr>
      <w:proofErr w:type="spellStart"/>
      <w:ins w:id="175"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76" w:author="Unknown"/>
          <w:rFonts w:ascii="Verdana" w:eastAsia="Times New Roman" w:hAnsi="Verdana" w:cs="Times New Roman"/>
          <w:color w:val="000000"/>
          <w:sz w:val="20"/>
          <w:szCs w:val="20"/>
          <w:lang w:eastAsia="en-IN"/>
        </w:rPr>
      </w:pPr>
      <w:ins w:id="177"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78" w:author="Unknown"/>
          <w:rFonts w:ascii="Verdana" w:eastAsia="Times New Roman" w:hAnsi="Verdana" w:cs="Times New Roman"/>
          <w:color w:val="000000"/>
          <w:sz w:val="20"/>
          <w:szCs w:val="20"/>
          <w:lang w:eastAsia="en-IN"/>
        </w:rPr>
      </w:pPr>
      <w:ins w:id="179"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80" w:author="Unknown"/>
          <w:rFonts w:ascii="Verdana" w:eastAsia="Times New Roman" w:hAnsi="Verdana" w:cs="Times New Roman"/>
          <w:color w:val="000000"/>
          <w:sz w:val="20"/>
          <w:szCs w:val="20"/>
          <w:lang w:eastAsia="en-IN"/>
        </w:rPr>
      </w:pPr>
      <w:ins w:id="181"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0" w:line="315" w:lineRule="atLeast"/>
        <w:ind w:left="0"/>
        <w:rPr>
          <w:ins w:id="182" w:author="Unknown"/>
          <w:rFonts w:ascii="Verdana" w:eastAsia="Times New Roman" w:hAnsi="Verdana" w:cs="Times New Roman"/>
          <w:color w:val="000000"/>
          <w:sz w:val="20"/>
          <w:szCs w:val="20"/>
          <w:lang w:eastAsia="en-IN"/>
        </w:rPr>
      </w:pPr>
      <w:ins w:id="183" w:author="Unknown">
        <w:r w:rsidRPr="00586CF5">
          <w:rPr>
            <w:rFonts w:ascii="Verdana" w:eastAsia="Times New Roman" w:hAnsi="Verdana" w:cs="Times New Roman"/>
            <w:color w:val="000000"/>
            <w:sz w:val="20"/>
            <w:szCs w:val="20"/>
            <w:bdr w:val="none" w:sz="0" w:space="0" w:color="auto" w:frame="1"/>
            <w:lang w:eastAsia="en-IN"/>
          </w:rPr>
          <w:t>printArray(</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int</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66</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//passing anonymous array to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0"/>
        </w:numPr>
        <w:shd w:val="clear" w:color="auto" w:fill="FFFFFF"/>
        <w:spacing w:after="120" w:line="315" w:lineRule="atLeast"/>
        <w:ind w:left="0"/>
        <w:rPr>
          <w:ins w:id="184" w:author="Unknown"/>
          <w:rFonts w:ascii="Verdana" w:eastAsia="Times New Roman" w:hAnsi="Verdana" w:cs="Times New Roman"/>
          <w:color w:val="000000"/>
          <w:sz w:val="20"/>
          <w:szCs w:val="20"/>
          <w:lang w:eastAsia="en-IN"/>
        </w:rPr>
      </w:pPr>
      <w:ins w:id="185"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186" w:author="Unknown"/>
          <w:rFonts w:ascii="Times New Roman" w:eastAsia="Times New Roman" w:hAnsi="Times New Roman" w:cs="Times New Roman"/>
          <w:sz w:val="24"/>
          <w:szCs w:val="24"/>
          <w:lang w:eastAsia="en-IN"/>
        </w:rPr>
      </w:pPr>
      <w:ins w:id="187"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"http://www.javatpoint.com/opr/test.jsp?filename=TestAnonymousArray"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188" w:author="Unknown"/>
          <w:rFonts w:ascii="Verdana" w:eastAsia="Times New Roman" w:hAnsi="Verdana" w:cs="Times New Roman"/>
          <w:color w:val="000000"/>
          <w:sz w:val="20"/>
          <w:szCs w:val="20"/>
          <w:lang w:eastAsia="en-IN"/>
        </w:rPr>
      </w:pPr>
      <w:ins w:id="189"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lang w:eastAsia="en-IN"/>
        </w:rPr>
      </w:pPr>
      <w:ins w:id="191" w:author="Unknown">
        <w:r w:rsidRPr="00586CF5">
          <w:rPr>
            <w:rFonts w:ascii="Courier New" w:eastAsia="Times New Roman" w:hAnsi="Courier New" w:cs="Courier New"/>
            <w:color w:val="000000"/>
            <w:sz w:val="20"/>
            <w:szCs w:val="20"/>
            <w:lang w:eastAsia="en-IN"/>
          </w:rPr>
          <w:t>10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lang w:eastAsia="en-IN"/>
        </w:rPr>
      </w:pPr>
      <w:ins w:id="193" w:author="Unknown">
        <w:r w:rsidRPr="00586CF5">
          <w:rPr>
            <w:rFonts w:ascii="Courier New" w:eastAsia="Times New Roman" w:hAnsi="Courier New" w:cs="Courier New"/>
            <w:color w:val="000000"/>
            <w:sz w:val="20"/>
            <w:szCs w:val="20"/>
            <w:lang w:eastAsia="en-IN"/>
          </w:rPr>
          <w:t>22</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lang w:eastAsia="en-IN"/>
        </w:rPr>
      </w:pPr>
      <w:ins w:id="195" w:author="Unknown">
        <w:r w:rsidRPr="00586CF5">
          <w:rPr>
            <w:rFonts w:ascii="Courier New" w:eastAsia="Times New Roman" w:hAnsi="Courier New" w:cs="Courier New"/>
            <w:color w:val="000000"/>
            <w:sz w:val="20"/>
            <w:szCs w:val="20"/>
            <w:lang w:eastAsia="en-IN"/>
          </w:rPr>
          <w:t>44</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lang w:eastAsia="en-IN"/>
        </w:rPr>
      </w:pPr>
      <w:ins w:id="197" w:author="Unknown">
        <w:r w:rsidRPr="00586CF5">
          <w:rPr>
            <w:rFonts w:ascii="Courier New" w:eastAsia="Times New Roman" w:hAnsi="Courier New" w:cs="Courier New"/>
            <w:color w:val="000000"/>
            <w:sz w:val="20"/>
            <w:szCs w:val="20"/>
            <w:lang w:eastAsia="en-IN"/>
          </w:rPr>
          <w:t>66</w:t>
        </w:r>
      </w:ins>
    </w:p>
    <w:p w:rsidR="00586CF5" w:rsidRPr="00586CF5" w:rsidRDefault="00586CF5" w:rsidP="00586CF5">
      <w:pPr>
        <w:shd w:val="clear" w:color="auto" w:fill="FFFFFF"/>
        <w:spacing w:before="100" w:beforeAutospacing="1" w:after="100" w:afterAutospacing="1" w:line="312" w:lineRule="atLeast"/>
        <w:outlineLvl w:val="1"/>
        <w:rPr>
          <w:ins w:id="198" w:author="Unknown"/>
          <w:rFonts w:ascii="Helvetica" w:eastAsia="Times New Roman" w:hAnsi="Helvetica" w:cs="Helvetica"/>
          <w:color w:val="610B38"/>
          <w:sz w:val="38"/>
          <w:szCs w:val="38"/>
          <w:lang w:eastAsia="en-IN"/>
        </w:rPr>
      </w:pPr>
      <w:ins w:id="199" w:author="Unknown">
        <w:r w:rsidRPr="00586CF5">
          <w:rPr>
            <w:rFonts w:ascii="Helvetica" w:eastAsia="Times New Roman" w:hAnsi="Helvetica" w:cs="Helvetica"/>
            <w:color w:val="610B38"/>
            <w:sz w:val="38"/>
            <w:szCs w:val="38"/>
            <w:lang w:eastAsia="en-IN"/>
          </w:rPr>
          <w:t>Returning Array from the Method</w:t>
        </w:r>
      </w:ins>
    </w:p>
    <w:p w:rsidR="00586CF5" w:rsidRPr="00586CF5" w:rsidRDefault="00586CF5" w:rsidP="00586CF5">
      <w:pPr>
        <w:shd w:val="clear" w:color="auto" w:fill="FFFFFF"/>
        <w:spacing w:before="100" w:beforeAutospacing="1" w:after="100" w:afterAutospacing="1" w:line="240" w:lineRule="auto"/>
        <w:rPr>
          <w:ins w:id="200" w:author="Unknown"/>
          <w:rFonts w:ascii="Verdana" w:eastAsia="Times New Roman" w:hAnsi="Verdana" w:cs="Times New Roman"/>
          <w:color w:val="000000"/>
          <w:sz w:val="20"/>
          <w:szCs w:val="20"/>
          <w:lang w:eastAsia="en-IN"/>
        </w:rPr>
      </w:pPr>
      <w:ins w:id="201" w:author="Unknown">
        <w:r w:rsidRPr="00586CF5">
          <w:rPr>
            <w:rFonts w:ascii="Verdana" w:eastAsia="Times New Roman" w:hAnsi="Verdana" w:cs="Times New Roman"/>
            <w:color w:val="000000"/>
            <w:sz w:val="20"/>
            <w:szCs w:val="20"/>
            <w:lang w:eastAsia="en-IN"/>
          </w:rPr>
          <w:t>We can also return an array from the method in Java.</w:t>
        </w:r>
      </w:ins>
    </w:p>
    <w:p w:rsidR="00586CF5" w:rsidRPr="00586CF5" w:rsidRDefault="00586CF5" w:rsidP="00586CF5">
      <w:pPr>
        <w:numPr>
          <w:ilvl w:val="0"/>
          <w:numId w:val="11"/>
        </w:numPr>
        <w:shd w:val="clear" w:color="auto" w:fill="FFFFFF"/>
        <w:spacing w:after="0" w:line="315" w:lineRule="atLeast"/>
        <w:ind w:left="0"/>
        <w:rPr>
          <w:ins w:id="202" w:author="Unknown"/>
          <w:rFonts w:ascii="Verdana" w:eastAsia="Times New Roman" w:hAnsi="Verdana" w:cs="Times New Roman"/>
          <w:color w:val="000000"/>
          <w:sz w:val="20"/>
          <w:szCs w:val="20"/>
          <w:lang w:eastAsia="en-IN"/>
        </w:rPr>
      </w:pPr>
      <w:ins w:id="203" w:author="Unknown">
        <w:r w:rsidRPr="00586CF5">
          <w:rPr>
            <w:rFonts w:ascii="Verdana" w:eastAsia="Times New Roman" w:hAnsi="Verdana" w:cs="Times New Roman"/>
            <w:color w:val="008200"/>
            <w:sz w:val="20"/>
            <w:lang w:eastAsia="en-IN"/>
          </w:rPr>
          <w:t>//Java Program to return an array from the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04" w:author="Unknown"/>
          <w:rFonts w:ascii="Verdana" w:eastAsia="Times New Roman" w:hAnsi="Verdana" w:cs="Times New Roman"/>
          <w:color w:val="000000"/>
          <w:sz w:val="20"/>
          <w:szCs w:val="20"/>
          <w:lang w:eastAsia="en-IN"/>
        </w:rPr>
      </w:pPr>
      <w:ins w:id="205"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TestReturnArray</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06" w:author="Unknown"/>
          <w:rFonts w:ascii="Verdana" w:eastAsia="Times New Roman" w:hAnsi="Verdana" w:cs="Times New Roman"/>
          <w:color w:val="000000"/>
          <w:sz w:val="20"/>
          <w:szCs w:val="20"/>
          <w:lang w:eastAsia="en-IN"/>
        </w:rPr>
      </w:pPr>
      <w:ins w:id="207" w:author="Unknown">
        <w:r w:rsidRPr="00586CF5">
          <w:rPr>
            <w:rFonts w:ascii="Verdana" w:eastAsia="Times New Roman" w:hAnsi="Verdana" w:cs="Times New Roman"/>
            <w:color w:val="008200"/>
            <w:sz w:val="20"/>
            <w:lang w:eastAsia="en-IN"/>
          </w:rPr>
          <w:t>//creating method which returns an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08" w:author="Unknown"/>
          <w:rFonts w:ascii="Verdana" w:eastAsia="Times New Roman" w:hAnsi="Verdana" w:cs="Times New Roman"/>
          <w:color w:val="000000"/>
          <w:sz w:val="20"/>
          <w:szCs w:val="20"/>
          <w:lang w:eastAsia="en-IN"/>
        </w:rPr>
      </w:pPr>
      <w:ins w:id="209" w:author="Unknown">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get(){  </w:t>
        </w:r>
      </w:ins>
    </w:p>
    <w:p w:rsidR="00586CF5" w:rsidRPr="00586CF5" w:rsidRDefault="00586CF5" w:rsidP="00586CF5">
      <w:pPr>
        <w:numPr>
          <w:ilvl w:val="0"/>
          <w:numId w:val="11"/>
        </w:numPr>
        <w:shd w:val="clear" w:color="auto" w:fill="FFFFFF"/>
        <w:spacing w:after="0" w:line="315" w:lineRule="atLeast"/>
        <w:ind w:left="0"/>
        <w:rPr>
          <w:ins w:id="210" w:author="Unknown"/>
          <w:rFonts w:ascii="Verdana" w:eastAsia="Times New Roman" w:hAnsi="Verdana" w:cs="Times New Roman"/>
          <w:color w:val="000000"/>
          <w:sz w:val="20"/>
          <w:szCs w:val="20"/>
          <w:lang w:eastAsia="en-IN"/>
        </w:rPr>
      </w:pPr>
      <w:ins w:id="211" w:author="Unknown">
        <w:r w:rsidRPr="00586CF5">
          <w:rPr>
            <w:rFonts w:ascii="Verdana" w:eastAsia="Times New Roman" w:hAnsi="Verdana" w:cs="Times New Roman"/>
            <w:b/>
            <w:bCs/>
            <w:color w:val="006699"/>
            <w:sz w:val="20"/>
            <w:lang w:eastAsia="en-IN"/>
          </w:rPr>
          <w:t>return</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90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60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12" w:author="Unknown"/>
          <w:rFonts w:ascii="Verdana" w:eastAsia="Times New Roman" w:hAnsi="Verdana" w:cs="Times New Roman"/>
          <w:color w:val="000000"/>
          <w:sz w:val="20"/>
          <w:szCs w:val="20"/>
          <w:lang w:eastAsia="en-IN"/>
        </w:rPr>
      </w:pPr>
      <w:ins w:id="21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14" w:author="Unknown"/>
          <w:rFonts w:ascii="Verdana" w:eastAsia="Times New Roman" w:hAnsi="Verdana" w:cs="Times New Roman"/>
          <w:color w:val="000000"/>
          <w:sz w:val="20"/>
          <w:szCs w:val="20"/>
          <w:lang w:eastAsia="en-IN"/>
        </w:rPr>
      </w:pPr>
      <w:ins w:id="215"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16" w:author="Unknown"/>
          <w:rFonts w:ascii="Verdana" w:eastAsia="Times New Roman" w:hAnsi="Verdana" w:cs="Times New Roman"/>
          <w:color w:val="000000"/>
          <w:sz w:val="20"/>
          <w:szCs w:val="20"/>
          <w:lang w:eastAsia="en-IN"/>
        </w:rPr>
      </w:pPr>
      <w:ins w:id="217"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18" w:author="Unknown"/>
          <w:rFonts w:ascii="Verdana" w:eastAsia="Times New Roman" w:hAnsi="Verdana" w:cs="Times New Roman"/>
          <w:color w:val="000000"/>
          <w:sz w:val="20"/>
          <w:szCs w:val="20"/>
          <w:lang w:eastAsia="en-IN"/>
        </w:rPr>
      </w:pPr>
      <w:ins w:id="219" w:author="Unknown">
        <w:r w:rsidRPr="00586CF5">
          <w:rPr>
            <w:rFonts w:ascii="Verdana" w:eastAsia="Times New Roman" w:hAnsi="Verdana" w:cs="Times New Roman"/>
            <w:color w:val="008200"/>
            <w:sz w:val="20"/>
            <w:lang w:eastAsia="en-IN"/>
          </w:rPr>
          <w:t>//calling method which returns an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20" w:author="Unknown"/>
          <w:rFonts w:ascii="Verdana" w:eastAsia="Times New Roman" w:hAnsi="Verdana" w:cs="Times New Roman"/>
          <w:color w:val="000000"/>
          <w:sz w:val="20"/>
          <w:szCs w:val="20"/>
          <w:lang w:eastAsia="en-IN"/>
        </w:rPr>
      </w:pPr>
      <w:proofErr w:type="spellStart"/>
      <w:ins w:id="221"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[]=get();  </w:t>
        </w:r>
      </w:ins>
    </w:p>
    <w:p w:rsidR="00586CF5" w:rsidRPr="00586CF5" w:rsidRDefault="00586CF5" w:rsidP="00586CF5">
      <w:pPr>
        <w:numPr>
          <w:ilvl w:val="0"/>
          <w:numId w:val="11"/>
        </w:numPr>
        <w:shd w:val="clear" w:color="auto" w:fill="FFFFFF"/>
        <w:spacing w:after="0" w:line="315" w:lineRule="atLeast"/>
        <w:ind w:left="0"/>
        <w:rPr>
          <w:ins w:id="222" w:author="Unknown"/>
          <w:rFonts w:ascii="Verdana" w:eastAsia="Times New Roman" w:hAnsi="Verdana" w:cs="Times New Roman"/>
          <w:color w:val="000000"/>
          <w:sz w:val="20"/>
          <w:szCs w:val="20"/>
          <w:lang w:eastAsia="en-IN"/>
        </w:rPr>
      </w:pPr>
      <w:ins w:id="223" w:author="Unknown">
        <w:r w:rsidRPr="00586CF5">
          <w:rPr>
            <w:rFonts w:ascii="Verdana" w:eastAsia="Times New Roman" w:hAnsi="Verdana" w:cs="Times New Roman"/>
            <w:color w:val="008200"/>
            <w:sz w:val="20"/>
            <w:lang w:eastAsia="en-IN"/>
          </w:rPr>
          <w:t>//printing the values of an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24" w:author="Unknown"/>
          <w:rFonts w:ascii="Verdana" w:eastAsia="Times New Roman" w:hAnsi="Verdana" w:cs="Times New Roman"/>
          <w:color w:val="000000"/>
          <w:sz w:val="20"/>
          <w:szCs w:val="20"/>
          <w:lang w:eastAsia="en-IN"/>
        </w:rPr>
      </w:pPr>
      <w:ins w:id="225"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arr.length;i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0" w:line="315" w:lineRule="atLeast"/>
        <w:ind w:left="0"/>
        <w:rPr>
          <w:ins w:id="226" w:author="Unknown"/>
          <w:rFonts w:ascii="Verdana" w:eastAsia="Times New Roman" w:hAnsi="Verdana" w:cs="Times New Roman"/>
          <w:color w:val="000000"/>
          <w:sz w:val="20"/>
          <w:szCs w:val="20"/>
          <w:lang w:eastAsia="en-IN"/>
        </w:rPr>
      </w:pPr>
      <w:proofErr w:type="spellStart"/>
      <w:ins w:id="227"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1"/>
        </w:numPr>
        <w:shd w:val="clear" w:color="auto" w:fill="FFFFFF"/>
        <w:spacing w:after="120" w:line="315" w:lineRule="atLeast"/>
        <w:ind w:left="0"/>
        <w:rPr>
          <w:ins w:id="228" w:author="Unknown"/>
          <w:rFonts w:ascii="Verdana" w:eastAsia="Times New Roman" w:hAnsi="Verdana" w:cs="Times New Roman"/>
          <w:color w:val="000000"/>
          <w:sz w:val="20"/>
          <w:szCs w:val="20"/>
          <w:lang w:eastAsia="en-IN"/>
        </w:rPr>
      </w:pPr>
      <w:ins w:id="229"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230" w:author="Unknown"/>
          <w:rFonts w:ascii="Times New Roman" w:eastAsia="Times New Roman" w:hAnsi="Times New Roman" w:cs="Times New Roman"/>
          <w:sz w:val="24"/>
          <w:szCs w:val="24"/>
          <w:lang w:eastAsia="en-IN"/>
        </w:rPr>
      </w:pPr>
      <w:ins w:id="231" w:author="Unknown">
        <w:r w:rsidRPr="00586CF5">
          <w:rPr>
            <w:rFonts w:ascii="Verdana" w:eastAsia="Times New Roman" w:hAnsi="Verdana" w:cs="Times New Roman"/>
            <w:color w:val="000000"/>
            <w:sz w:val="20"/>
            <w:lang w:eastAsia="en-IN"/>
          </w:rPr>
          <w:lastRenderedPageBreak/>
          <w:fldChar w:fldCharType="begin"/>
        </w:r>
        <w:r w:rsidRPr="00586CF5">
          <w:rPr>
            <w:rFonts w:ascii="Verdana" w:eastAsia="Times New Roman" w:hAnsi="Verdana" w:cs="Times New Roman"/>
            <w:color w:val="000000"/>
            <w:sz w:val="20"/>
            <w:lang w:eastAsia="en-IN"/>
          </w:rPr>
          <w:instrText xml:space="preserve"> HYPERLINK "http://www.javatpoint.com/opr/test.jsp?filename=TestReturnArray"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232" w:author="Unknown"/>
          <w:rFonts w:ascii="Verdana" w:eastAsia="Times New Roman" w:hAnsi="Verdana" w:cs="Times New Roman"/>
          <w:color w:val="000000"/>
          <w:sz w:val="20"/>
          <w:szCs w:val="20"/>
          <w:lang w:eastAsia="en-IN"/>
        </w:rPr>
      </w:pPr>
      <w:ins w:id="233"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lang w:eastAsia="en-IN"/>
        </w:rPr>
      </w:pPr>
      <w:ins w:id="235" w:author="Unknown">
        <w:r w:rsidRPr="00586CF5">
          <w:rPr>
            <w:rFonts w:ascii="Courier New" w:eastAsia="Times New Roman" w:hAnsi="Courier New" w:cs="Courier New"/>
            <w:color w:val="000000"/>
            <w:sz w:val="20"/>
            <w:szCs w:val="20"/>
            <w:lang w:eastAsia="en-IN"/>
          </w:rPr>
          <w:t>10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lang w:eastAsia="en-IN"/>
        </w:rPr>
      </w:pPr>
      <w:ins w:id="237" w:author="Unknown">
        <w:r w:rsidRPr="00586CF5">
          <w:rPr>
            <w:rFonts w:ascii="Courier New" w:eastAsia="Times New Roman" w:hAnsi="Courier New" w:cs="Courier New"/>
            <w:color w:val="000000"/>
            <w:sz w:val="20"/>
            <w:szCs w:val="20"/>
            <w:lang w:eastAsia="en-IN"/>
          </w:rPr>
          <w:t>30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lang w:eastAsia="en-IN"/>
        </w:rPr>
      </w:pPr>
      <w:ins w:id="239" w:author="Unknown">
        <w:r w:rsidRPr="00586CF5">
          <w:rPr>
            <w:rFonts w:ascii="Courier New" w:eastAsia="Times New Roman" w:hAnsi="Courier New" w:cs="Courier New"/>
            <w:color w:val="000000"/>
            <w:sz w:val="20"/>
            <w:szCs w:val="20"/>
            <w:lang w:eastAsia="en-IN"/>
          </w:rPr>
          <w:t>50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lang w:eastAsia="en-IN"/>
        </w:rPr>
      </w:pPr>
      <w:ins w:id="241" w:author="Unknown">
        <w:r w:rsidRPr="00586CF5">
          <w:rPr>
            <w:rFonts w:ascii="Courier New" w:eastAsia="Times New Roman" w:hAnsi="Courier New" w:cs="Courier New"/>
            <w:color w:val="000000"/>
            <w:sz w:val="20"/>
            <w:szCs w:val="20"/>
            <w:lang w:eastAsia="en-IN"/>
          </w:rPr>
          <w:t>90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color w:val="000000"/>
          <w:sz w:val="20"/>
          <w:szCs w:val="20"/>
          <w:lang w:eastAsia="en-IN"/>
        </w:rPr>
      </w:pPr>
      <w:ins w:id="243" w:author="Unknown">
        <w:r w:rsidRPr="00586CF5">
          <w:rPr>
            <w:rFonts w:ascii="Courier New" w:eastAsia="Times New Roman" w:hAnsi="Courier New" w:cs="Courier New"/>
            <w:color w:val="000000"/>
            <w:sz w:val="20"/>
            <w:szCs w:val="20"/>
            <w:lang w:eastAsia="en-IN"/>
          </w:rPr>
          <w:t>60</w:t>
        </w:r>
      </w:ins>
    </w:p>
    <w:p w:rsidR="00586CF5" w:rsidRPr="00586CF5" w:rsidRDefault="00586CF5" w:rsidP="00586CF5">
      <w:pPr>
        <w:shd w:val="clear" w:color="auto" w:fill="FFFFFF"/>
        <w:spacing w:before="100" w:beforeAutospacing="1" w:after="100" w:afterAutospacing="1" w:line="312" w:lineRule="atLeast"/>
        <w:outlineLvl w:val="1"/>
        <w:rPr>
          <w:ins w:id="244" w:author="Unknown"/>
          <w:rFonts w:ascii="Helvetica" w:eastAsia="Times New Roman" w:hAnsi="Helvetica" w:cs="Helvetica"/>
          <w:color w:val="610B38"/>
          <w:sz w:val="38"/>
          <w:szCs w:val="38"/>
          <w:lang w:eastAsia="en-IN"/>
        </w:rPr>
      </w:pPr>
      <w:proofErr w:type="spellStart"/>
      <w:ins w:id="245" w:author="Unknown">
        <w:r w:rsidRPr="00586CF5">
          <w:rPr>
            <w:rFonts w:ascii="Helvetica" w:eastAsia="Times New Roman" w:hAnsi="Helvetica" w:cs="Helvetica"/>
            <w:color w:val="610B38"/>
            <w:sz w:val="38"/>
            <w:szCs w:val="38"/>
            <w:lang w:eastAsia="en-IN"/>
          </w:rPr>
          <w:t>ArrayIndexOutOfBoundsException</w:t>
        </w:r>
        <w:proofErr w:type="spellEnd"/>
      </w:ins>
    </w:p>
    <w:p w:rsidR="00586CF5" w:rsidRPr="00586CF5" w:rsidRDefault="00586CF5" w:rsidP="00586CF5">
      <w:pPr>
        <w:shd w:val="clear" w:color="auto" w:fill="FFFFFF"/>
        <w:spacing w:before="100" w:beforeAutospacing="1" w:after="100" w:afterAutospacing="1" w:line="240" w:lineRule="auto"/>
        <w:rPr>
          <w:ins w:id="246" w:author="Unknown"/>
          <w:rFonts w:ascii="Verdana" w:eastAsia="Times New Roman" w:hAnsi="Verdana" w:cs="Times New Roman"/>
          <w:color w:val="000000"/>
          <w:sz w:val="20"/>
          <w:szCs w:val="20"/>
          <w:lang w:eastAsia="en-IN"/>
        </w:rPr>
      </w:pPr>
      <w:ins w:id="247" w:author="Unknown">
        <w:r w:rsidRPr="00586CF5">
          <w:rPr>
            <w:rFonts w:ascii="Verdana" w:eastAsia="Times New Roman" w:hAnsi="Verdana" w:cs="Times New Roman"/>
            <w:color w:val="000000"/>
            <w:sz w:val="20"/>
            <w:szCs w:val="20"/>
            <w:lang w:eastAsia="en-IN"/>
          </w:rPr>
          <w:t xml:space="preserve">The Java Virtual Machine (JVM) throws an </w:t>
        </w:r>
        <w:proofErr w:type="spellStart"/>
        <w:r w:rsidRPr="00586CF5">
          <w:rPr>
            <w:rFonts w:ascii="Verdana" w:eastAsia="Times New Roman" w:hAnsi="Verdana" w:cs="Times New Roman"/>
            <w:color w:val="000000"/>
            <w:sz w:val="20"/>
            <w:szCs w:val="20"/>
            <w:lang w:eastAsia="en-IN"/>
          </w:rPr>
          <w:t>ArrayIndexOutOfBoundsException</w:t>
        </w:r>
        <w:proofErr w:type="spellEnd"/>
        <w:r w:rsidRPr="00586CF5">
          <w:rPr>
            <w:rFonts w:ascii="Verdana" w:eastAsia="Times New Roman" w:hAnsi="Verdana" w:cs="Times New Roman"/>
            <w:color w:val="000000"/>
            <w:sz w:val="20"/>
            <w:szCs w:val="20"/>
            <w:lang w:eastAsia="en-IN"/>
          </w:rPr>
          <w:t xml:space="preserve"> if length of the array in negative, equal to the array size or greater than the array size while traversing the array.</w:t>
        </w:r>
      </w:ins>
    </w:p>
    <w:p w:rsidR="00586CF5" w:rsidRPr="00586CF5" w:rsidRDefault="00586CF5" w:rsidP="00586CF5">
      <w:pPr>
        <w:numPr>
          <w:ilvl w:val="0"/>
          <w:numId w:val="12"/>
        </w:numPr>
        <w:shd w:val="clear" w:color="auto" w:fill="FFFFFF"/>
        <w:spacing w:after="0" w:line="315" w:lineRule="atLeast"/>
        <w:ind w:left="0"/>
        <w:rPr>
          <w:ins w:id="248" w:author="Unknown"/>
          <w:rFonts w:ascii="Verdana" w:eastAsia="Times New Roman" w:hAnsi="Verdana" w:cs="Times New Roman"/>
          <w:color w:val="000000"/>
          <w:sz w:val="20"/>
          <w:szCs w:val="20"/>
          <w:lang w:eastAsia="en-IN"/>
        </w:rPr>
      </w:pPr>
      <w:ins w:id="249" w:author="Unknown">
        <w:r w:rsidRPr="00586CF5">
          <w:rPr>
            <w:rFonts w:ascii="Verdana" w:eastAsia="Times New Roman" w:hAnsi="Verdana" w:cs="Times New Roman"/>
            <w:color w:val="008200"/>
            <w:sz w:val="20"/>
            <w:lang w:eastAsia="en-IN"/>
          </w:rPr>
          <w:t>//Java Program to demonstrate the case of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50" w:author="Unknown"/>
          <w:rFonts w:ascii="Verdana" w:eastAsia="Times New Roman" w:hAnsi="Verdana" w:cs="Times New Roman"/>
          <w:color w:val="000000"/>
          <w:sz w:val="20"/>
          <w:szCs w:val="20"/>
          <w:lang w:eastAsia="en-IN"/>
        </w:rPr>
      </w:pPr>
      <w:ins w:id="251" w:author="Unknown">
        <w:r w:rsidRPr="00586CF5">
          <w:rPr>
            <w:rFonts w:ascii="Verdana" w:eastAsia="Times New Roman" w:hAnsi="Verdana" w:cs="Times New Roman"/>
            <w:color w:val="008200"/>
            <w:sz w:val="20"/>
            <w:lang w:eastAsia="en-IN"/>
          </w:rPr>
          <w:t>//</w:t>
        </w:r>
        <w:proofErr w:type="spellStart"/>
        <w:r w:rsidRPr="00586CF5">
          <w:rPr>
            <w:rFonts w:ascii="Verdana" w:eastAsia="Times New Roman" w:hAnsi="Verdana" w:cs="Times New Roman"/>
            <w:color w:val="008200"/>
            <w:sz w:val="20"/>
            <w:lang w:eastAsia="en-IN"/>
          </w:rPr>
          <w:t>ArrayIndexOutOfBoundsException</w:t>
        </w:r>
        <w:proofErr w:type="spellEnd"/>
        <w:r w:rsidRPr="00586CF5">
          <w:rPr>
            <w:rFonts w:ascii="Verdana" w:eastAsia="Times New Roman" w:hAnsi="Verdana" w:cs="Times New Roman"/>
            <w:color w:val="008200"/>
            <w:sz w:val="20"/>
            <w:lang w:eastAsia="en-IN"/>
          </w:rPr>
          <w:t> in a Java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52" w:author="Unknown"/>
          <w:rFonts w:ascii="Verdana" w:eastAsia="Times New Roman" w:hAnsi="Verdana" w:cs="Times New Roman"/>
          <w:color w:val="000000"/>
          <w:sz w:val="20"/>
          <w:szCs w:val="20"/>
          <w:lang w:eastAsia="en-IN"/>
        </w:rPr>
      </w:pPr>
      <w:ins w:id="253"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TestArrayException</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54" w:author="Unknown"/>
          <w:rFonts w:ascii="Verdana" w:eastAsia="Times New Roman" w:hAnsi="Verdana" w:cs="Times New Roman"/>
          <w:color w:val="000000"/>
          <w:sz w:val="20"/>
          <w:szCs w:val="20"/>
          <w:lang w:eastAsia="en-IN"/>
        </w:rPr>
      </w:pPr>
      <w:ins w:id="255"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56" w:author="Unknown"/>
          <w:rFonts w:ascii="Verdana" w:eastAsia="Times New Roman" w:hAnsi="Verdana" w:cs="Times New Roman"/>
          <w:color w:val="000000"/>
          <w:sz w:val="20"/>
          <w:szCs w:val="20"/>
          <w:lang w:eastAsia="en-IN"/>
        </w:rPr>
      </w:pPr>
      <w:proofErr w:type="spellStart"/>
      <w:ins w:id="257"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60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70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80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58" w:author="Unknown"/>
          <w:rFonts w:ascii="Verdana" w:eastAsia="Times New Roman" w:hAnsi="Verdana" w:cs="Times New Roman"/>
          <w:color w:val="000000"/>
          <w:sz w:val="20"/>
          <w:szCs w:val="20"/>
          <w:lang w:eastAsia="en-IN"/>
        </w:rPr>
      </w:pPr>
      <w:ins w:id="259"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proofErr w:type="spellStart"/>
        <w:r w:rsidRPr="00586CF5">
          <w:rPr>
            <w:rFonts w:ascii="Verdana" w:eastAsia="Times New Roman" w:hAnsi="Verdana" w:cs="Times New Roman"/>
            <w:color w:val="000000"/>
            <w:sz w:val="20"/>
            <w:szCs w:val="20"/>
            <w:bdr w:val="none" w:sz="0" w:space="0" w:color="auto" w:frame="1"/>
            <w:lang w:eastAsia="en-IN"/>
          </w:rPr>
          <w:t>arr.length;i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60" w:author="Unknown"/>
          <w:rFonts w:ascii="Verdana" w:eastAsia="Times New Roman" w:hAnsi="Verdana" w:cs="Times New Roman"/>
          <w:color w:val="000000"/>
          <w:sz w:val="20"/>
          <w:szCs w:val="20"/>
          <w:lang w:eastAsia="en-IN"/>
        </w:rPr>
      </w:pPr>
      <w:proofErr w:type="spellStart"/>
      <w:ins w:id="261"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0" w:line="315" w:lineRule="atLeast"/>
        <w:ind w:left="0"/>
        <w:rPr>
          <w:ins w:id="262" w:author="Unknown"/>
          <w:rFonts w:ascii="Verdana" w:eastAsia="Times New Roman" w:hAnsi="Verdana" w:cs="Times New Roman"/>
          <w:color w:val="000000"/>
          <w:sz w:val="20"/>
          <w:szCs w:val="20"/>
          <w:lang w:eastAsia="en-IN"/>
        </w:rPr>
      </w:pPr>
      <w:ins w:id="26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2"/>
        </w:numPr>
        <w:shd w:val="clear" w:color="auto" w:fill="FFFFFF"/>
        <w:spacing w:after="120" w:line="315" w:lineRule="atLeast"/>
        <w:ind w:left="0"/>
        <w:rPr>
          <w:ins w:id="264" w:author="Unknown"/>
          <w:rFonts w:ascii="Verdana" w:eastAsia="Times New Roman" w:hAnsi="Verdana" w:cs="Times New Roman"/>
          <w:color w:val="000000"/>
          <w:sz w:val="20"/>
          <w:szCs w:val="20"/>
          <w:lang w:eastAsia="en-IN"/>
        </w:rPr>
      </w:pPr>
      <w:ins w:id="265"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266" w:author="Unknown"/>
          <w:rFonts w:ascii="Times New Roman" w:eastAsia="Times New Roman" w:hAnsi="Times New Roman" w:cs="Times New Roman"/>
          <w:sz w:val="24"/>
          <w:szCs w:val="24"/>
          <w:lang w:eastAsia="en-IN"/>
        </w:rPr>
      </w:pPr>
      <w:ins w:id="267"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"http://www.javatpoint.com/opr/test.jsp?filename=TestArrayException"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268" w:author="Unknown"/>
          <w:rFonts w:ascii="Verdana" w:eastAsia="Times New Roman" w:hAnsi="Verdana" w:cs="Times New Roman"/>
          <w:color w:val="000000"/>
          <w:sz w:val="20"/>
          <w:szCs w:val="20"/>
          <w:lang w:eastAsia="en-IN"/>
        </w:rPr>
      </w:pPr>
      <w:ins w:id="269"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lang w:eastAsia="en-IN"/>
        </w:rPr>
      </w:pPr>
      <w:ins w:id="271" w:author="Unknown">
        <w:r w:rsidRPr="00586CF5">
          <w:rPr>
            <w:rFonts w:ascii="Courier New" w:eastAsia="Times New Roman" w:hAnsi="Courier New" w:cs="Courier New"/>
            <w:color w:val="000000"/>
            <w:sz w:val="20"/>
            <w:szCs w:val="20"/>
            <w:lang w:eastAsia="en-IN"/>
          </w:rPr>
          <w:t xml:space="preserve">Exception in thread "main" </w:t>
        </w:r>
        <w:proofErr w:type="spellStart"/>
        <w:r w:rsidRPr="00586CF5">
          <w:rPr>
            <w:rFonts w:ascii="Courier New" w:eastAsia="Times New Roman" w:hAnsi="Courier New" w:cs="Courier New"/>
            <w:color w:val="000000"/>
            <w:sz w:val="20"/>
            <w:szCs w:val="20"/>
            <w:lang w:eastAsia="en-IN"/>
          </w:rPr>
          <w:t>java.lang.ArrayIndexOutOfBoundsException</w:t>
        </w:r>
        <w:proofErr w:type="spellEnd"/>
        <w:r w:rsidRPr="00586CF5">
          <w:rPr>
            <w:rFonts w:ascii="Courier New" w:eastAsia="Times New Roman" w:hAnsi="Courier New" w:cs="Courier New"/>
            <w:color w:val="000000"/>
            <w:sz w:val="20"/>
            <w:szCs w:val="20"/>
            <w:lang w:eastAsia="en-IN"/>
          </w:rPr>
          <w:t>: 4</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lang w:eastAsia="en-IN"/>
        </w:rPr>
      </w:pPr>
      <w:ins w:id="273" w:author="Unknown">
        <w:r w:rsidRPr="00586CF5">
          <w:rPr>
            <w:rFonts w:ascii="Courier New" w:eastAsia="Times New Roman" w:hAnsi="Courier New" w:cs="Courier New"/>
            <w:color w:val="000000"/>
            <w:sz w:val="20"/>
            <w:szCs w:val="20"/>
            <w:lang w:eastAsia="en-IN"/>
          </w:rPr>
          <w:tab/>
          <w:t xml:space="preserve">at </w:t>
        </w:r>
        <w:proofErr w:type="spellStart"/>
        <w:r w:rsidRPr="00586CF5">
          <w:rPr>
            <w:rFonts w:ascii="Courier New" w:eastAsia="Times New Roman" w:hAnsi="Courier New" w:cs="Courier New"/>
            <w:color w:val="000000"/>
            <w:sz w:val="20"/>
            <w:szCs w:val="20"/>
            <w:lang w:eastAsia="en-IN"/>
          </w:rPr>
          <w:t>TestArrayException.main</w:t>
        </w:r>
        <w:proofErr w:type="spellEnd"/>
        <w:r w:rsidRPr="00586CF5">
          <w:rPr>
            <w:rFonts w:ascii="Courier New" w:eastAsia="Times New Roman" w:hAnsi="Courier New" w:cs="Courier New"/>
            <w:color w:val="000000"/>
            <w:sz w:val="20"/>
            <w:szCs w:val="20"/>
            <w:lang w:eastAsia="en-IN"/>
          </w:rPr>
          <w:t>(TestArrayException.java:5)</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lang w:eastAsia="en-IN"/>
        </w:rPr>
      </w:pPr>
      <w:ins w:id="275" w:author="Unknown">
        <w:r w:rsidRPr="00586CF5">
          <w:rPr>
            <w:rFonts w:ascii="Courier New" w:eastAsia="Times New Roman" w:hAnsi="Courier New" w:cs="Courier New"/>
            <w:color w:val="000000"/>
            <w:sz w:val="20"/>
            <w:szCs w:val="20"/>
            <w:lang w:eastAsia="en-IN"/>
          </w:rPr>
          <w:t>50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lang w:eastAsia="en-IN"/>
        </w:rPr>
      </w:pPr>
      <w:ins w:id="277" w:author="Unknown">
        <w:r w:rsidRPr="00586CF5">
          <w:rPr>
            <w:rFonts w:ascii="Courier New" w:eastAsia="Times New Roman" w:hAnsi="Courier New" w:cs="Courier New"/>
            <w:color w:val="000000"/>
            <w:sz w:val="20"/>
            <w:szCs w:val="20"/>
            <w:lang w:eastAsia="en-IN"/>
          </w:rPr>
          <w:t>60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lang w:eastAsia="en-IN"/>
        </w:rPr>
      </w:pPr>
      <w:ins w:id="279" w:author="Unknown">
        <w:r w:rsidRPr="00586CF5">
          <w:rPr>
            <w:rFonts w:ascii="Courier New" w:eastAsia="Times New Roman" w:hAnsi="Courier New" w:cs="Courier New"/>
            <w:color w:val="000000"/>
            <w:sz w:val="20"/>
            <w:szCs w:val="20"/>
            <w:lang w:eastAsia="en-IN"/>
          </w:rPr>
          <w:t>70</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lang w:eastAsia="en-IN"/>
        </w:rPr>
      </w:pPr>
      <w:ins w:id="281" w:author="Unknown">
        <w:r w:rsidRPr="00586CF5">
          <w:rPr>
            <w:rFonts w:ascii="Courier New" w:eastAsia="Times New Roman" w:hAnsi="Courier New" w:cs="Courier New"/>
            <w:color w:val="000000"/>
            <w:sz w:val="20"/>
            <w:szCs w:val="20"/>
            <w:lang w:eastAsia="en-IN"/>
          </w:rPr>
          <w:t>80</w:t>
        </w:r>
      </w:ins>
    </w:p>
    <w:p w:rsidR="00586CF5" w:rsidRPr="00586CF5" w:rsidRDefault="00586CF5" w:rsidP="00586CF5">
      <w:pPr>
        <w:spacing w:after="0" w:line="240" w:lineRule="auto"/>
        <w:rPr>
          <w:ins w:id="282" w:author="Unknown"/>
          <w:rFonts w:ascii="Times New Roman" w:eastAsia="Times New Roman" w:hAnsi="Times New Roman" w:cs="Times New Roman"/>
          <w:sz w:val="24"/>
          <w:szCs w:val="24"/>
          <w:lang w:eastAsia="en-IN"/>
        </w:rPr>
      </w:pPr>
      <w:ins w:id="283" w:author="Unknown">
        <w:r w:rsidRPr="00586CF5">
          <w:rPr>
            <w:rFonts w:ascii="Times New Roman" w:eastAsia="Times New Roman" w:hAnsi="Times New Roman" w:cs="Times New Roman"/>
            <w:sz w:val="24"/>
            <w:szCs w:val="24"/>
            <w:lang w:eastAsia="en-IN"/>
          </w:rPr>
          <w:pict>
            <v:rect id="_x0000_i1029"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284" w:author="Unknown"/>
          <w:rFonts w:ascii="Helvetica" w:eastAsia="Times New Roman" w:hAnsi="Helvetica" w:cs="Helvetica"/>
          <w:color w:val="610B38"/>
          <w:sz w:val="38"/>
          <w:szCs w:val="38"/>
          <w:lang w:eastAsia="en-IN"/>
        </w:rPr>
      </w:pPr>
      <w:ins w:id="285" w:author="Unknown">
        <w:r w:rsidRPr="00586CF5">
          <w:rPr>
            <w:rFonts w:ascii="Helvetica" w:eastAsia="Times New Roman" w:hAnsi="Helvetica" w:cs="Helvetica"/>
            <w:color w:val="610B38"/>
            <w:sz w:val="38"/>
            <w:szCs w:val="38"/>
            <w:lang w:eastAsia="en-IN"/>
          </w:rPr>
          <w:t>Multidimensional Array in Java</w:t>
        </w:r>
      </w:ins>
    </w:p>
    <w:p w:rsidR="00586CF5" w:rsidRPr="00586CF5" w:rsidRDefault="00586CF5" w:rsidP="00586CF5">
      <w:pPr>
        <w:shd w:val="clear" w:color="auto" w:fill="FFFFFF"/>
        <w:spacing w:before="100" w:beforeAutospacing="1" w:after="100" w:afterAutospacing="1" w:line="240" w:lineRule="auto"/>
        <w:rPr>
          <w:ins w:id="286" w:author="Unknown"/>
          <w:rFonts w:ascii="Verdana" w:eastAsia="Times New Roman" w:hAnsi="Verdana" w:cs="Times New Roman"/>
          <w:color w:val="000000"/>
          <w:sz w:val="20"/>
          <w:szCs w:val="20"/>
          <w:lang w:eastAsia="en-IN"/>
        </w:rPr>
      </w:pPr>
      <w:ins w:id="287" w:author="Unknown">
        <w:r w:rsidRPr="00586CF5">
          <w:rPr>
            <w:rFonts w:ascii="Verdana" w:eastAsia="Times New Roman" w:hAnsi="Verdana" w:cs="Times New Roman"/>
            <w:color w:val="000000"/>
            <w:sz w:val="20"/>
            <w:szCs w:val="20"/>
            <w:lang w:eastAsia="en-IN"/>
          </w:rPr>
          <w:t>In such case, data is stored in row and column based index (also known as matrix form).</w:t>
        </w:r>
      </w:ins>
    </w:p>
    <w:p w:rsidR="00586CF5" w:rsidRPr="00586CF5" w:rsidRDefault="00586CF5" w:rsidP="00586CF5">
      <w:pPr>
        <w:shd w:val="clear" w:color="auto" w:fill="FFFFFF"/>
        <w:spacing w:before="100" w:beforeAutospacing="1" w:after="100" w:afterAutospacing="1" w:line="240" w:lineRule="auto"/>
        <w:rPr>
          <w:ins w:id="288" w:author="Unknown"/>
          <w:rFonts w:ascii="Verdana" w:eastAsia="Times New Roman" w:hAnsi="Verdana" w:cs="Times New Roman"/>
          <w:color w:val="000000"/>
          <w:sz w:val="20"/>
          <w:szCs w:val="20"/>
          <w:lang w:eastAsia="en-IN"/>
        </w:rPr>
      </w:pPr>
      <w:ins w:id="289" w:author="Unknown">
        <w:r w:rsidRPr="00586CF5">
          <w:rPr>
            <w:rFonts w:ascii="Verdana" w:eastAsia="Times New Roman" w:hAnsi="Verdana" w:cs="Times New Roman"/>
            <w:b/>
            <w:bCs/>
            <w:color w:val="2F4F4F"/>
            <w:sz w:val="20"/>
            <w:lang w:eastAsia="en-IN"/>
          </w:rPr>
          <w:t>Syntax to Declare Multidimensional Array in Java</w:t>
        </w:r>
      </w:ins>
    </w:p>
    <w:p w:rsidR="00586CF5" w:rsidRPr="00586CF5" w:rsidRDefault="00586CF5" w:rsidP="00586CF5">
      <w:pPr>
        <w:numPr>
          <w:ilvl w:val="0"/>
          <w:numId w:val="13"/>
        </w:numPr>
        <w:shd w:val="clear" w:color="auto" w:fill="FFFFFF"/>
        <w:spacing w:after="0" w:line="315" w:lineRule="atLeast"/>
        <w:ind w:left="0"/>
        <w:rPr>
          <w:ins w:id="290" w:author="Unknown"/>
          <w:rFonts w:ascii="Verdana" w:eastAsia="Times New Roman" w:hAnsi="Verdana" w:cs="Times New Roman"/>
          <w:color w:val="000000"/>
          <w:sz w:val="20"/>
          <w:szCs w:val="20"/>
          <w:lang w:eastAsia="en-IN"/>
        </w:rPr>
      </w:pPr>
      <w:proofErr w:type="spellStart"/>
      <w:ins w:id="291"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arrayRefVar</w:t>
        </w:r>
        <w:proofErr w:type="spellEnd"/>
        <w:r w:rsidRPr="00586CF5">
          <w:rPr>
            <w:rFonts w:ascii="Verdana" w:eastAsia="Times New Roman" w:hAnsi="Verdana" w:cs="Times New Roman"/>
            <w:color w:val="000000"/>
            <w:sz w:val="20"/>
            <w:szCs w:val="20"/>
            <w:bdr w:val="none" w:sz="0" w:space="0" w:color="auto" w:frame="1"/>
            <w:lang w:eastAsia="en-IN"/>
          </w:rPr>
          <w:t>; (or)  </w:t>
        </w:r>
      </w:ins>
    </w:p>
    <w:p w:rsidR="00586CF5" w:rsidRPr="00586CF5" w:rsidRDefault="00586CF5" w:rsidP="00586CF5">
      <w:pPr>
        <w:numPr>
          <w:ilvl w:val="0"/>
          <w:numId w:val="13"/>
        </w:numPr>
        <w:shd w:val="clear" w:color="auto" w:fill="FFFFFF"/>
        <w:spacing w:after="0" w:line="315" w:lineRule="atLeast"/>
        <w:ind w:left="0"/>
        <w:rPr>
          <w:ins w:id="292" w:author="Unknown"/>
          <w:rFonts w:ascii="Verdana" w:eastAsia="Times New Roman" w:hAnsi="Verdana" w:cs="Times New Roman"/>
          <w:color w:val="000000"/>
          <w:sz w:val="20"/>
          <w:szCs w:val="20"/>
          <w:lang w:eastAsia="en-IN"/>
        </w:rPr>
      </w:pPr>
      <w:proofErr w:type="spellStart"/>
      <w:ins w:id="293"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arrayRefVar</w:t>
        </w:r>
        <w:proofErr w:type="spellEnd"/>
        <w:r w:rsidRPr="00586CF5">
          <w:rPr>
            <w:rFonts w:ascii="Verdana" w:eastAsia="Times New Roman" w:hAnsi="Verdana" w:cs="Times New Roman"/>
            <w:color w:val="000000"/>
            <w:sz w:val="20"/>
            <w:szCs w:val="20"/>
            <w:bdr w:val="none" w:sz="0" w:space="0" w:color="auto" w:frame="1"/>
            <w:lang w:eastAsia="en-IN"/>
          </w:rPr>
          <w:t>; (or)  </w:t>
        </w:r>
      </w:ins>
    </w:p>
    <w:p w:rsidR="00586CF5" w:rsidRPr="00586CF5" w:rsidRDefault="00586CF5" w:rsidP="00586CF5">
      <w:pPr>
        <w:numPr>
          <w:ilvl w:val="0"/>
          <w:numId w:val="13"/>
        </w:numPr>
        <w:shd w:val="clear" w:color="auto" w:fill="FFFFFF"/>
        <w:spacing w:after="0" w:line="315" w:lineRule="atLeast"/>
        <w:ind w:left="0"/>
        <w:rPr>
          <w:ins w:id="294" w:author="Unknown"/>
          <w:rFonts w:ascii="Verdana" w:eastAsia="Times New Roman" w:hAnsi="Verdana" w:cs="Times New Roman"/>
          <w:color w:val="000000"/>
          <w:sz w:val="20"/>
          <w:szCs w:val="20"/>
          <w:lang w:eastAsia="en-IN"/>
        </w:rPr>
      </w:pPr>
      <w:proofErr w:type="spellStart"/>
      <w:ins w:id="295"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arrayRefVar</w:t>
        </w:r>
        <w:proofErr w:type="spellEnd"/>
        <w:r w:rsidRPr="00586CF5">
          <w:rPr>
            <w:rFonts w:ascii="Verdana" w:eastAsia="Times New Roman" w:hAnsi="Verdana" w:cs="Times New Roman"/>
            <w:color w:val="000000"/>
            <w:sz w:val="20"/>
            <w:szCs w:val="20"/>
            <w:bdr w:val="none" w:sz="0" w:space="0" w:color="auto" w:frame="1"/>
            <w:lang w:eastAsia="en-IN"/>
          </w:rPr>
          <w:t>[][]; (or)  </w:t>
        </w:r>
      </w:ins>
    </w:p>
    <w:p w:rsidR="00586CF5" w:rsidRPr="00586CF5" w:rsidRDefault="00586CF5" w:rsidP="00586CF5">
      <w:pPr>
        <w:numPr>
          <w:ilvl w:val="0"/>
          <w:numId w:val="13"/>
        </w:numPr>
        <w:shd w:val="clear" w:color="auto" w:fill="FFFFFF"/>
        <w:spacing w:after="120" w:line="315" w:lineRule="atLeast"/>
        <w:ind w:left="0"/>
        <w:rPr>
          <w:ins w:id="296" w:author="Unknown"/>
          <w:rFonts w:ascii="Verdana" w:eastAsia="Times New Roman" w:hAnsi="Verdana" w:cs="Times New Roman"/>
          <w:color w:val="000000"/>
          <w:sz w:val="20"/>
          <w:szCs w:val="20"/>
          <w:lang w:eastAsia="en-IN"/>
        </w:rPr>
      </w:pPr>
      <w:proofErr w:type="spellStart"/>
      <w:ins w:id="297" w:author="Unknown">
        <w:r w:rsidRPr="00586CF5">
          <w:rPr>
            <w:rFonts w:ascii="Verdana" w:eastAsia="Times New Roman" w:hAnsi="Verdana" w:cs="Times New Roman"/>
            <w:color w:val="000000"/>
            <w:sz w:val="20"/>
            <w:szCs w:val="20"/>
            <w:bdr w:val="none" w:sz="0" w:space="0" w:color="auto" w:frame="1"/>
            <w:lang w:eastAsia="en-IN"/>
          </w:rPr>
          <w:t>dataType</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arrayRefVar</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240" w:lineRule="auto"/>
        <w:rPr>
          <w:ins w:id="298" w:author="Unknown"/>
          <w:rFonts w:ascii="Verdana" w:eastAsia="Times New Roman" w:hAnsi="Verdana" w:cs="Times New Roman"/>
          <w:color w:val="000000"/>
          <w:sz w:val="20"/>
          <w:szCs w:val="20"/>
          <w:lang w:eastAsia="en-IN"/>
        </w:rPr>
      </w:pPr>
      <w:ins w:id="299" w:author="Unknown">
        <w:r w:rsidRPr="00586CF5">
          <w:rPr>
            <w:rFonts w:ascii="Verdana" w:eastAsia="Times New Roman" w:hAnsi="Verdana" w:cs="Times New Roman"/>
            <w:b/>
            <w:bCs/>
            <w:color w:val="2F4F4F"/>
            <w:sz w:val="20"/>
            <w:lang w:eastAsia="en-IN"/>
          </w:rPr>
          <w:t>Example to instantiate Multidimensional Array in Java</w:t>
        </w:r>
      </w:ins>
    </w:p>
    <w:p w:rsidR="00586CF5" w:rsidRPr="00586CF5" w:rsidRDefault="00586CF5" w:rsidP="00586CF5">
      <w:pPr>
        <w:numPr>
          <w:ilvl w:val="0"/>
          <w:numId w:val="14"/>
        </w:numPr>
        <w:shd w:val="clear" w:color="auto" w:fill="FFFFFF"/>
        <w:spacing w:after="120" w:line="315" w:lineRule="atLeast"/>
        <w:ind w:left="0"/>
        <w:rPr>
          <w:ins w:id="300" w:author="Unknown"/>
          <w:rFonts w:ascii="Verdana" w:eastAsia="Times New Roman" w:hAnsi="Verdana" w:cs="Times New Roman"/>
          <w:color w:val="000000"/>
          <w:sz w:val="20"/>
          <w:szCs w:val="20"/>
          <w:lang w:eastAsia="en-IN"/>
        </w:rPr>
      </w:pPr>
      <w:proofErr w:type="spellStart"/>
      <w:ins w:id="301" w:author="Unknown">
        <w:r w:rsidRPr="00586CF5">
          <w:rPr>
            <w:rFonts w:ascii="Verdana" w:eastAsia="Times New Roman" w:hAnsi="Verdana" w:cs="Times New Roman"/>
            <w:b/>
            <w:bCs/>
            <w:color w:val="006699"/>
            <w:sz w:val="20"/>
            <w:lang w:eastAsia="en-IN"/>
          </w:rPr>
          <w:lastRenderedPageBreak/>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//3 row and 3 column</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240" w:lineRule="auto"/>
        <w:rPr>
          <w:ins w:id="302" w:author="Unknown"/>
          <w:rFonts w:ascii="Verdana" w:eastAsia="Times New Roman" w:hAnsi="Verdana" w:cs="Times New Roman"/>
          <w:color w:val="000000"/>
          <w:sz w:val="20"/>
          <w:szCs w:val="20"/>
          <w:lang w:eastAsia="en-IN"/>
        </w:rPr>
      </w:pPr>
      <w:ins w:id="303" w:author="Unknown">
        <w:r w:rsidRPr="00586CF5">
          <w:rPr>
            <w:rFonts w:ascii="Verdana" w:eastAsia="Times New Roman" w:hAnsi="Verdana" w:cs="Times New Roman"/>
            <w:b/>
            <w:bCs/>
            <w:color w:val="2F4F4F"/>
            <w:sz w:val="20"/>
            <w:lang w:eastAsia="en-IN"/>
          </w:rPr>
          <w:t>Example to initialize Multidimensional Array in Java</w:t>
        </w:r>
      </w:ins>
    </w:p>
    <w:p w:rsidR="00586CF5" w:rsidRPr="00586CF5" w:rsidRDefault="00586CF5" w:rsidP="00586CF5">
      <w:pPr>
        <w:numPr>
          <w:ilvl w:val="0"/>
          <w:numId w:val="15"/>
        </w:numPr>
        <w:shd w:val="clear" w:color="auto" w:fill="FFFFFF"/>
        <w:spacing w:after="0" w:line="315" w:lineRule="atLeast"/>
        <w:ind w:left="0"/>
        <w:rPr>
          <w:ins w:id="304" w:author="Unknown"/>
          <w:rFonts w:ascii="Verdana" w:eastAsia="Times New Roman" w:hAnsi="Verdana" w:cs="Times New Roman"/>
          <w:color w:val="000000"/>
          <w:sz w:val="20"/>
          <w:szCs w:val="20"/>
          <w:lang w:eastAsia="en-IN"/>
        </w:rPr>
      </w:pPr>
      <w:proofErr w:type="spellStart"/>
      <w:ins w:id="305"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06" w:author="Unknown"/>
          <w:rFonts w:ascii="Verdana" w:eastAsia="Times New Roman" w:hAnsi="Verdana" w:cs="Times New Roman"/>
          <w:color w:val="000000"/>
          <w:sz w:val="20"/>
          <w:szCs w:val="20"/>
          <w:lang w:eastAsia="en-IN"/>
        </w:rPr>
      </w:pPr>
      <w:proofErr w:type="spellStart"/>
      <w:ins w:id="307"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08" w:author="Unknown"/>
          <w:rFonts w:ascii="Verdana" w:eastAsia="Times New Roman" w:hAnsi="Verdana" w:cs="Times New Roman"/>
          <w:color w:val="000000"/>
          <w:sz w:val="20"/>
          <w:szCs w:val="20"/>
          <w:lang w:eastAsia="en-IN"/>
        </w:rPr>
      </w:pPr>
      <w:proofErr w:type="spellStart"/>
      <w:ins w:id="309"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10" w:author="Unknown"/>
          <w:rFonts w:ascii="Verdana" w:eastAsia="Times New Roman" w:hAnsi="Verdana" w:cs="Times New Roman"/>
          <w:color w:val="000000"/>
          <w:sz w:val="20"/>
          <w:szCs w:val="20"/>
          <w:lang w:eastAsia="en-IN"/>
        </w:rPr>
      </w:pPr>
      <w:proofErr w:type="spellStart"/>
      <w:ins w:id="311"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12" w:author="Unknown"/>
          <w:rFonts w:ascii="Verdana" w:eastAsia="Times New Roman" w:hAnsi="Verdana" w:cs="Times New Roman"/>
          <w:color w:val="000000"/>
          <w:sz w:val="20"/>
          <w:szCs w:val="20"/>
          <w:lang w:eastAsia="en-IN"/>
        </w:rPr>
      </w:pPr>
      <w:proofErr w:type="spellStart"/>
      <w:ins w:id="313"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14" w:author="Unknown"/>
          <w:rFonts w:ascii="Verdana" w:eastAsia="Times New Roman" w:hAnsi="Verdana" w:cs="Times New Roman"/>
          <w:color w:val="000000"/>
          <w:sz w:val="20"/>
          <w:szCs w:val="20"/>
          <w:lang w:eastAsia="en-IN"/>
        </w:rPr>
      </w:pPr>
      <w:proofErr w:type="spellStart"/>
      <w:ins w:id="315"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6</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16" w:author="Unknown"/>
          <w:rFonts w:ascii="Verdana" w:eastAsia="Times New Roman" w:hAnsi="Verdana" w:cs="Times New Roman"/>
          <w:color w:val="000000"/>
          <w:sz w:val="20"/>
          <w:szCs w:val="20"/>
          <w:lang w:eastAsia="en-IN"/>
        </w:rPr>
      </w:pPr>
      <w:proofErr w:type="spellStart"/>
      <w:ins w:id="317"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7</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0" w:line="315" w:lineRule="atLeast"/>
        <w:ind w:left="0"/>
        <w:rPr>
          <w:ins w:id="318" w:author="Unknown"/>
          <w:rFonts w:ascii="Verdana" w:eastAsia="Times New Roman" w:hAnsi="Verdana" w:cs="Times New Roman"/>
          <w:color w:val="000000"/>
          <w:sz w:val="20"/>
          <w:szCs w:val="20"/>
          <w:lang w:eastAsia="en-IN"/>
        </w:rPr>
      </w:pPr>
      <w:proofErr w:type="spellStart"/>
      <w:ins w:id="319"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8</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5"/>
        </w:numPr>
        <w:shd w:val="clear" w:color="auto" w:fill="FFFFFF"/>
        <w:spacing w:after="120" w:line="315" w:lineRule="atLeast"/>
        <w:ind w:left="0"/>
        <w:rPr>
          <w:ins w:id="320" w:author="Unknown"/>
          <w:rFonts w:ascii="Verdana" w:eastAsia="Times New Roman" w:hAnsi="Verdana" w:cs="Times New Roman"/>
          <w:color w:val="000000"/>
          <w:sz w:val="20"/>
          <w:szCs w:val="20"/>
          <w:lang w:eastAsia="en-IN"/>
        </w:rPr>
      </w:pPr>
      <w:proofErr w:type="spellStart"/>
      <w:ins w:id="321" w:author="Unknown">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9</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240" w:lineRule="auto"/>
        <w:outlineLvl w:val="2"/>
        <w:rPr>
          <w:ins w:id="322" w:author="Unknown"/>
          <w:rFonts w:ascii="Tahoma" w:eastAsia="Times New Roman" w:hAnsi="Tahoma" w:cs="Tahoma"/>
          <w:color w:val="610B4B"/>
          <w:sz w:val="33"/>
          <w:szCs w:val="33"/>
          <w:lang w:eastAsia="en-IN"/>
        </w:rPr>
      </w:pPr>
      <w:ins w:id="323" w:author="Unknown">
        <w:r w:rsidRPr="00586CF5">
          <w:rPr>
            <w:rFonts w:ascii="Tahoma" w:eastAsia="Times New Roman" w:hAnsi="Tahoma" w:cs="Tahoma"/>
            <w:color w:val="610B4B"/>
            <w:sz w:val="33"/>
            <w:szCs w:val="33"/>
            <w:lang w:eastAsia="en-IN"/>
          </w:rPr>
          <w:t>Example of Multidimensional Java Array</w:t>
        </w:r>
      </w:ins>
    </w:p>
    <w:p w:rsidR="00586CF5" w:rsidRPr="00586CF5" w:rsidRDefault="00586CF5" w:rsidP="00586CF5">
      <w:pPr>
        <w:shd w:val="clear" w:color="auto" w:fill="FFFFFF"/>
        <w:spacing w:before="100" w:beforeAutospacing="1" w:after="100" w:afterAutospacing="1" w:line="240" w:lineRule="auto"/>
        <w:rPr>
          <w:ins w:id="324" w:author="Unknown"/>
          <w:rFonts w:ascii="Verdana" w:eastAsia="Times New Roman" w:hAnsi="Verdana" w:cs="Times New Roman"/>
          <w:color w:val="000000"/>
          <w:sz w:val="20"/>
          <w:szCs w:val="20"/>
          <w:lang w:eastAsia="en-IN"/>
        </w:rPr>
      </w:pPr>
      <w:ins w:id="325" w:author="Unknown">
        <w:r w:rsidRPr="00586CF5">
          <w:rPr>
            <w:rFonts w:ascii="Verdana" w:eastAsia="Times New Roman" w:hAnsi="Verdana" w:cs="Times New Roman"/>
            <w:color w:val="000000"/>
            <w:sz w:val="20"/>
            <w:szCs w:val="20"/>
            <w:lang w:eastAsia="en-IN"/>
          </w:rPr>
          <w:t>Let's see the simple example to declare, instantiate, initialize and print the 2Dimensional array.</w:t>
        </w:r>
      </w:ins>
    </w:p>
    <w:p w:rsidR="00586CF5" w:rsidRPr="00586CF5" w:rsidRDefault="00586CF5" w:rsidP="00586CF5">
      <w:pPr>
        <w:numPr>
          <w:ilvl w:val="0"/>
          <w:numId w:val="16"/>
        </w:numPr>
        <w:shd w:val="clear" w:color="auto" w:fill="FFFFFF"/>
        <w:spacing w:after="0" w:line="315" w:lineRule="atLeast"/>
        <w:ind w:left="0"/>
        <w:rPr>
          <w:ins w:id="326" w:author="Unknown"/>
          <w:rFonts w:ascii="Verdana" w:eastAsia="Times New Roman" w:hAnsi="Verdana" w:cs="Times New Roman"/>
          <w:color w:val="000000"/>
          <w:sz w:val="20"/>
          <w:szCs w:val="20"/>
          <w:lang w:eastAsia="en-IN"/>
        </w:rPr>
      </w:pPr>
      <w:ins w:id="327" w:author="Unknown">
        <w:r w:rsidRPr="00586CF5">
          <w:rPr>
            <w:rFonts w:ascii="Verdana" w:eastAsia="Times New Roman" w:hAnsi="Verdana" w:cs="Times New Roman"/>
            <w:color w:val="008200"/>
            <w:sz w:val="20"/>
            <w:lang w:eastAsia="en-IN"/>
          </w:rPr>
          <w:t>//Java Program to illustrate the use of multidimensional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28" w:author="Unknown"/>
          <w:rFonts w:ascii="Verdana" w:eastAsia="Times New Roman" w:hAnsi="Verdana" w:cs="Times New Roman"/>
          <w:color w:val="000000"/>
          <w:sz w:val="20"/>
          <w:szCs w:val="20"/>
          <w:lang w:eastAsia="en-IN"/>
        </w:rPr>
      </w:pPr>
      <w:ins w:id="329"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Testarray3{  </w:t>
        </w:r>
      </w:ins>
    </w:p>
    <w:p w:rsidR="00586CF5" w:rsidRPr="00586CF5" w:rsidRDefault="00586CF5" w:rsidP="00586CF5">
      <w:pPr>
        <w:numPr>
          <w:ilvl w:val="0"/>
          <w:numId w:val="16"/>
        </w:numPr>
        <w:shd w:val="clear" w:color="auto" w:fill="FFFFFF"/>
        <w:spacing w:after="0" w:line="315" w:lineRule="atLeast"/>
        <w:ind w:left="0"/>
        <w:rPr>
          <w:ins w:id="330" w:author="Unknown"/>
          <w:rFonts w:ascii="Verdana" w:eastAsia="Times New Roman" w:hAnsi="Verdana" w:cs="Times New Roman"/>
          <w:color w:val="000000"/>
          <w:sz w:val="20"/>
          <w:szCs w:val="20"/>
          <w:lang w:eastAsia="en-IN"/>
        </w:rPr>
      </w:pPr>
      <w:ins w:id="331"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32" w:author="Unknown"/>
          <w:rFonts w:ascii="Verdana" w:eastAsia="Times New Roman" w:hAnsi="Verdana" w:cs="Times New Roman"/>
          <w:color w:val="000000"/>
          <w:sz w:val="20"/>
          <w:szCs w:val="20"/>
          <w:lang w:eastAsia="en-IN"/>
        </w:rPr>
      </w:pPr>
      <w:ins w:id="333" w:author="Unknown">
        <w:r w:rsidRPr="00586CF5">
          <w:rPr>
            <w:rFonts w:ascii="Verdana" w:eastAsia="Times New Roman" w:hAnsi="Verdana" w:cs="Times New Roman"/>
            <w:color w:val="008200"/>
            <w:sz w:val="20"/>
            <w:lang w:eastAsia="en-IN"/>
          </w:rPr>
          <w:t>//declaring and initializing 2D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34" w:author="Unknown"/>
          <w:rFonts w:ascii="Verdana" w:eastAsia="Times New Roman" w:hAnsi="Verdana" w:cs="Times New Roman"/>
          <w:color w:val="000000"/>
          <w:sz w:val="20"/>
          <w:szCs w:val="20"/>
          <w:lang w:eastAsia="en-IN"/>
        </w:rPr>
      </w:pPr>
      <w:proofErr w:type="spellStart"/>
      <w:ins w:id="335"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36" w:author="Unknown"/>
          <w:rFonts w:ascii="Verdana" w:eastAsia="Times New Roman" w:hAnsi="Verdana" w:cs="Times New Roman"/>
          <w:color w:val="000000"/>
          <w:sz w:val="20"/>
          <w:szCs w:val="20"/>
          <w:lang w:eastAsia="en-IN"/>
        </w:rPr>
      </w:pPr>
      <w:ins w:id="337" w:author="Unknown">
        <w:r w:rsidRPr="00586CF5">
          <w:rPr>
            <w:rFonts w:ascii="Verdana" w:eastAsia="Times New Roman" w:hAnsi="Verdana" w:cs="Times New Roman"/>
            <w:color w:val="008200"/>
            <w:sz w:val="20"/>
            <w:lang w:eastAsia="en-IN"/>
          </w:rPr>
          <w:t>//printing 2D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38" w:author="Unknown"/>
          <w:rFonts w:ascii="Verdana" w:eastAsia="Times New Roman" w:hAnsi="Verdana" w:cs="Times New Roman"/>
          <w:color w:val="000000"/>
          <w:sz w:val="20"/>
          <w:szCs w:val="20"/>
          <w:lang w:eastAsia="en-IN"/>
        </w:rPr>
      </w:pPr>
      <w:ins w:id="339"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;i++){  </w:t>
        </w:r>
      </w:ins>
    </w:p>
    <w:p w:rsidR="00586CF5" w:rsidRPr="00586CF5" w:rsidRDefault="00586CF5" w:rsidP="00586CF5">
      <w:pPr>
        <w:numPr>
          <w:ilvl w:val="0"/>
          <w:numId w:val="16"/>
        </w:numPr>
        <w:shd w:val="clear" w:color="auto" w:fill="FFFFFF"/>
        <w:spacing w:after="0" w:line="315" w:lineRule="atLeast"/>
        <w:ind w:left="0"/>
        <w:rPr>
          <w:ins w:id="340" w:author="Unknown"/>
          <w:rFonts w:ascii="Verdana" w:eastAsia="Times New Roman" w:hAnsi="Verdana" w:cs="Times New Roman"/>
          <w:color w:val="000000"/>
          <w:sz w:val="20"/>
          <w:szCs w:val="20"/>
          <w:lang w:eastAsia="en-IN"/>
        </w:rPr>
      </w:pPr>
      <w:ins w:id="341"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;j&lt;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;j++){  </w:t>
        </w:r>
      </w:ins>
    </w:p>
    <w:p w:rsidR="00586CF5" w:rsidRPr="00586CF5" w:rsidRDefault="00586CF5" w:rsidP="00586CF5">
      <w:pPr>
        <w:numPr>
          <w:ilvl w:val="0"/>
          <w:numId w:val="16"/>
        </w:numPr>
        <w:shd w:val="clear" w:color="auto" w:fill="FFFFFF"/>
        <w:spacing w:after="0" w:line="315" w:lineRule="atLeast"/>
        <w:ind w:left="0"/>
        <w:rPr>
          <w:ins w:id="342" w:author="Unknown"/>
          <w:rFonts w:ascii="Verdana" w:eastAsia="Times New Roman" w:hAnsi="Verdana" w:cs="Times New Roman"/>
          <w:color w:val="000000"/>
          <w:sz w:val="20"/>
          <w:szCs w:val="20"/>
          <w:lang w:eastAsia="en-IN"/>
        </w:rPr>
      </w:pPr>
      <w:ins w:id="343"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System.out.print</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w:t>
        </w:r>
        <w:r w:rsidRPr="00586CF5">
          <w:rPr>
            <w:rFonts w:ascii="Verdana" w:eastAsia="Times New Roman" w:hAnsi="Verdana" w:cs="Times New Roman"/>
            <w:color w:val="0000FF"/>
            <w:sz w:val="20"/>
            <w:lang w:eastAsia="en-IN"/>
          </w:rPr>
          <w:t>"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44" w:author="Unknown"/>
          <w:rFonts w:ascii="Verdana" w:eastAsia="Times New Roman" w:hAnsi="Verdana" w:cs="Times New Roman"/>
          <w:color w:val="000000"/>
          <w:sz w:val="20"/>
          <w:szCs w:val="20"/>
          <w:lang w:eastAsia="en-IN"/>
        </w:rPr>
      </w:pPr>
      <w:ins w:id="345" w:author="Unknown">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16"/>
        </w:numPr>
        <w:shd w:val="clear" w:color="auto" w:fill="FFFFFF"/>
        <w:spacing w:after="0" w:line="315" w:lineRule="atLeast"/>
        <w:ind w:left="0"/>
        <w:rPr>
          <w:ins w:id="346" w:author="Unknown"/>
          <w:rFonts w:ascii="Verdana" w:eastAsia="Times New Roman" w:hAnsi="Verdana" w:cs="Times New Roman"/>
          <w:color w:val="000000"/>
          <w:sz w:val="20"/>
          <w:szCs w:val="20"/>
          <w:lang w:eastAsia="en-IN"/>
        </w:rPr>
      </w:pPr>
      <w:ins w:id="347"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0" w:line="315" w:lineRule="atLeast"/>
        <w:ind w:left="0"/>
        <w:rPr>
          <w:ins w:id="348" w:author="Unknown"/>
          <w:rFonts w:ascii="Verdana" w:eastAsia="Times New Roman" w:hAnsi="Verdana" w:cs="Times New Roman"/>
          <w:color w:val="000000"/>
          <w:sz w:val="20"/>
          <w:szCs w:val="20"/>
          <w:lang w:eastAsia="en-IN"/>
        </w:rPr>
      </w:pPr>
      <w:ins w:id="349"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6"/>
        </w:numPr>
        <w:shd w:val="clear" w:color="auto" w:fill="FFFFFF"/>
        <w:spacing w:after="120" w:line="315" w:lineRule="atLeast"/>
        <w:ind w:left="0"/>
        <w:rPr>
          <w:ins w:id="350" w:author="Unknown"/>
          <w:rFonts w:ascii="Verdana" w:eastAsia="Times New Roman" w:hAnsi="Verdana" w:cs="Times New Roman"/>
          <w:color w:val="000000"/>
          <w:sz w:val="20"/>
          <w:szCs w:val="20"/>
          <w:lang w:eastAsia="en-IN"/>
        </w:rPr>
      </w:pPr>
      <w:ins w:id="35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352" w:author="Unknown"/>
          <w:rFonts w:ascii="Times New Roman" w:eastAsia="Times New Roman" w:hAnsi="Times New Roman" w:cs="Times New Roman"/>
          <w:sz w:val="24"/>
          <w:szCs w:val="24"/>
          <w:lang w:eastAsia="en-IN"/>
        </w:rPr>
      </w:pPr>
      <w:ins w:id="353"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"http://www.javatpoint.com/opr/test.jsp?filename=Testarray3"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354" w:author="Unknown"/>
          <w:rFonts w:ascii="Verdana" w:eastAsia="Times New Roman" w:hAnsi="Verdana" w:cs="Times New Roman"/>
          <w:color w:val="000000"/>
          <w:sz w:val="20"/>
          <w:szCs w:val="20"/>
          <w:lang w:eastAsia="en-IN"/>
        </w:rPr>
      </w:pPr>
      <w:ins w:id="355"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lang w:eastAsia="en-IN"/>
        </w:rPr>
      </w:pPr>
      <w:ins w:id="357" w:author="Unknown">
        <w:r w:rsidRPr="00586CF5">
          <w:rPr>
            <w:rFonts w:ascii="Courier New" w:eastAsia="Times New Roman" w:hAnsi="Courier New" w:cs="Courier New"/>
            <w:color w:val="000000"/>
            <w:sz w:val="20"/>
            <w:szCs w:val="20"/>
            <w:lang w:eastAsia="en-IN"/>
          </w:rPr>
          <w:t>1 2 3</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lang w:eastAsia="en-IN"/>
        </w:rPr>
      </w:pPr>
      <w:ins w:id="359" w:author="Unknown">
        <w:r w:rsidRPr="00586CF5">
          <w:rPr>
            <w:rFonts w:ascii="Courier New" w:eastAsia="Times New Roman" w:hAnsi="Courier New" w:cs="Courier New"/>
            <w:color w:val="000000"/>
            <w:sz w:val="20"/>
            <w:szCs w:val="20"/>
            <w:lang w:eastAsia="en-IN"/>
          </w:rPr>
          <w:t>2 4 5</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lang w:eastAsia="en-IN"/>
        </w:rPr>
      </w:pPr>
      <w:ins w:id="361" w:author="Unknown">
        <w:r w:rsidRPr="00586CF5">
          <w:rPr>
            <w:rFonts w:ascii="Courier New" w:eastAsia="Times New Roman" w:hAnsi="Courier New" w:cs="Courier New"/>
            <w:color w:val="000000"/>
            <w:sz w:val="20"/>
            <w:szCs w:val="20"/>
            <w:lang w:eastAsia="en-IN"/>
          </w:rPr>
          <w:t xml:space="preserve">4 </w:t>
        </w:r>
        <w:proofErr w:type="spellStart"/>
        <w:r w:rsidRPr="00586CF5">
          <w:rPr>
            <w:rFonts w:ascii="Courier New" w:eastAsia="Times New Roman" w:hAnsi="Courier New" w:cs="Courier New"/>
            <w:color w:val="000000"/>
            <w:sz w:val="20"/>
            <w:szCs w:val="20"/>
            <w:lang w:eastAsia="en-IN"/>
          </w:rPr>
          <w:t>4</w:t>
        </w:r>
        <w:proofErr w:type="spellEnd"/>
        <w:r w:rsidRPr="00586CF5">
          <w:rPr>
            <w:rFonts w:ascii="Courier New" w:eastAsia="Times New Roman" w:hAnsi="Courier New" w:cs="Courier New"/>
            <w:color w:val="000000"/>
            <w:sz w:val="20"/>
            <w:szCs w:val="20"/>
            <w:lang w:eastAsia="en-IN"/>
          </w:rPr>
          <w:t xml:space="preserve"> 5</w:t>
        </w:r>
      </w:ins>
    </w:p>
    <w:p w:rsidR="00586CF5" w:rsidRPr="00586CF5" w:rsidRDefault="00586CF5" w:rsidP="00586CF5">
      <w:pPr>
        <w:shd w:val="clear" w:color="auto" w:fill="FFFFFF"/>
        <w:spacing w:before="100" w:beforeAutospacing="1" w:after="100" w:afterAutospacing="1" w:line="312" w:lineRule="atLeast"/>
        <w:outlineLvl w:val="1"/>
        <w:rPr>
          <w:ins w:id="362" w:author="Unknown"/>
          <w:rFonts w:ascii="Helvetica" w:eastAsia="Times New Roman" w:hAnsi="Helvetica" w:cs="Helvetica"/>
          <w:color w:val="610B38"/>
          <w:sz w:val="38"/>
          <w:szCs w:val="38"/>
          <w:lang w:eastAsia="en-IN"/>
        </w:rPr>
      </w:pPr>
      <w:ins w:id="363" w:author="Unknown">
        <w:r w:rsidRPr="00586CF5">
          <w:rPr>
            <w:rFonts w:ascii="Helvetica" w:eastAsia="Times New Roman" w:hAnsi="Helvetica" w:cs="Helvetica"/>
            <w:color w:val="610B38"/>
            <w:sz w:val="38"/>
            <w:szCs w:val="38"/>
            <w:lang w:eastAsia="en-IN"/>
          </w:rPr>
          <w:t>Jagged Array in Java</w:t>
        </w:r>
      </w:ins>
    </w:p>
    <w:p w:rsidR="00586CF5" w:rsidRPr="00586CF5" w:rsidRDefault="00586CF5" w:rsidP="00586CF5">
      <w:pPr>
        <w:shd w:val="clear" w:color="auto" w:fill="FFFFFF"/>
        <w:spacing w:before="100" w:beforeAutospacing="1" w:after="100" w:afterAutospacing="1" w:line="240" w:lineRule="auto"/>
        <w:rPr>
          <w:ins w:id="364" w:author="Unknown"/>
          <w:rFonts w:ascii="Verdana" w:eastAsia="Times New Roman" w:hAnsi="Verdana" w:cs="Times New Roman"/>
          <w:color w:val="000000"/>
          <w:sz w:val="20"/>
          <w:szCs w:val="20"/>
          <w:lang w:eastAsia="en-IN"/>
        </w:rPr>
      </w:pPr>
      <w:ins w:id="365" w:author="Unknown">
        <w:r w:rsidRPr="00586CF5">
          <w:rPr>
            <w:rFonts w:ascii="Verdana" w:eastAsia="Times New Roman" w:hAnsi="Verdana" w:cs="Times New Roman"/>
            <w:color w:val="000000"/>
            <w:sz w:val="20"/>
            <w:szCs w:val="20"/>
            <w:lang w:eastAsia="en-IN"/>
          </w:rPr>
          <w:t>If we are creating odd number of columns in a 2D array, it is known as a jagged array. In other words, it is an array of arrays with different number of columns.</w:t>
        </w:r>
      </w:ins>
    </w:p>
    <w:p w:rsidR="00586CF5" w:rsidRPr="00586CF5" w:rsidRDefault="00586CF5" w:rsidP="00586CF5">
      <w:pPr>
        <w:numPr>
          <w:ilvl w:val="0"/>
          <w:numId w:val="17"/>
        </w:numPr>
        <w:shd w:val="clear" w:color="auto" w:fill="FFFFFF"/>
        <w:spacing w:after="0" w:line="315" w:lineRule="atLeast"/>
        <w:ind w:left="0"/>
        <w:rPr>
          <w:ins w:id="366" w:author="Unknown"/>
          <w:rFonts w:ascii="Verdana" w:eastAsia="Times New Roman" w:hAnsi="Verdana" w:cs="Times New Roman"/>
          <w:color w:val="000000"/>
          <w:sz w:val="20"/>
          <w:szCs w:val="20"/>
          <w:lang w:eastAsia="en-IN"/>
        </w:rPr>
      </w:pPr>
      <w:ins w:id="367" w:author="Unknown">
        <w:r w:rsidRPr="00586CF5">
          <w:rPr>
            <w:rFonts w:ascii="Verdana" w:eastAsia="Times New Roman" w:hAnsi="Verdana" w:cs="Times New Roman"/>
            <w:color w:val="008200"/>
            <w:sz w:val="20"/>
            <w:lang w:eastAsia="en-IN"/>
          </w:rPr>
          <w:t>//Java Program to illustrate the jagged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68" w:author="Unknown"/>
          <w:rFonts w:ascii="Verdana" w:eastAsia="Times New Roman" w:hAnsi="Verdana" w:cs="Times New Roman"/>
          <w:color w:val="000000"/>
          <w:sz w:val="20"/>
          <w:szCs w:val="20"/>
          <w:lang w:eastAsia="en-IN"/>
        </w:rPr>
      </w:pPr>
      <w:ins w:id="369" w:author="Unknown">
        <w:r w:rsidRPr="00586CF5">
          <w:rPr>
            <w:rFonts w:ascii="Verdana" w:eastAsia="Times New Roman" w:hAnsi="Verdana" w:cs="Times New Roman"/>
            <w:b/>
            <w:bCs/>
            <w:color w:val="006699"/>
            <w:sz w:val="20"/>
            <w:lang w:eastAsia="en-IN"/>
          </w:rPr>
          <w:lastRenderedPageBreak/>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TestJaggedArray</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70" w:author="Unknown"/>
          <w:rFonts w:ascii="Verdana" w:eastAsia="Times New Roman" w:hAnsi="Verdana" w:cs="Times New Roman"/>
          <w:color w:val="000000"/>
          <w:sz w:val="20"/>
          <w:szCs w:val="20"/>
          <w:lang w:eastAsia="en-IN"/>
        </w:rPr>
      </w:pPr>
      <w:ins w:id="371"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72" w:author="Unknown"/>
          <w:rFonts w:ascii="Verdana" w:eastAsia="Times New Roman" w:hAnsi="Verdana" w:cs="Times New Roman"/>
          <w:color w:val="000000"/>
          <w:sz w:val="20"/>
          <w:szCs w:val="20"/>
          <w:lang w:eastAsia="en-IN"/>
        </w:rPr>
      </w:pPr>
      <w:ins w:id="373"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//declaring a 2D array with odd columns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74" w:author="Unknown"/>
          <w:rFonts w:ascii="Verdana" w:eastAsia="Times New Roman" w:hAnsi="Verdana" w:cs="Times New Roman"/>
          <w:color w:val="000000"/>
          <w:sz w:val="20"/>
          <w:szCs w:val="20"/>
          <w:lang w:eastAsia="en-IN"/>
        </w:rPr>
      </w:pPr>
      <w:ins w:id="375"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 =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76" w:author="Unknown"/>
          <w:rFonts w:ascii="Verdana" w:eastAsia="Times New Roman" w:hAnsi="Verdana" w:cs="Times New Roman"/>
          <w:color w:val="000000"/>
          <w:sz w:val="20"/>
          <w:szCs w:val="20"/>
          <w:lang w:eastAsia="en-IN"/>
        </w:rPr>
      </w:pPr>
      <w:ins w:id="377"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78" w:author="Unknown"/>
          <w:rFonts w:ascii="Verdana" w:eastAsia="Times New Roman" w:hAnsi="Verdana" w:cs="Times New Roman"/>
          <w:color w:val="000000"/>
          <w:sz w:val="20"/>
          <w:szCs w:val="20"/>
          <w:lang w:eastAsia="en-IN"/>
        </w:rPr>
      </w:pPr>
      <w:ins w:id="379"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 =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80" w:author="Unknown"/>
          <w:rFonts w:ascii="Verdana" w:eastAsia="Times New Roman" w:hAnsi="Verdana" w:cs="Times New Roman"/>
          <w:color w:val="000000"/>
          <w:sz w:val="20"/>
          <w:szCs w:val="20"/>
          <w:lang w:eastAsia="en-IN"/>
        </w:rPr>
      </w:pPr>
      <w:ins w:id="381"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 =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82" w:author="Unknown"/>
          <w:rFonts w:ascii="Verdana" w:eastAsia="Times New Roman" w:hAnsi="Verdana" w:cs="Times New Roman"/>
          <w:color w:val="000000"/>
          <w:sz w:val="20"/>
          <w:szCs w:val="20"/>
          <w:lang w:eastAsia="en-IN"/>
        </w:rPr>
      </w:pPr>
      <w:ins w:id="383"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//initializing a jagged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84" w:author="Unknown"/>
          <w:rFonts w:ascii="Verdana" w:eastAsia="Times New Roman" w:hAnsi="Verdana" w:cs="Times New Roman"/>
          <w:color w:val="000000"/>
          <w:sz w:val="20"/>
          <w:szCs w:val="20"/>
          <w:lang w:eastAsia="en-IN"/>
        </w:rPr>
      </w:pPr>
      <w:ins w:id="385"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count = </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86" w:author="Unknown"/>
          <w:rFonts w:ascii="Verdana" w:eastAsia="Times New Roman" w:hAnsi="Verdana" w:cs="Times New Roman"/>
          <w:color w:val="000000"/>
          <w:sz w:val="20"/>
          <w:szCs w:val="20"/>
          <w:lang w:eastAsia="en-IN"/>
        </w:rPr>
      </w:pPr>
      <w:ins w:id="387"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&lt;</w:t>
        </w:r>
        <w:proofErr w:type="spellStart"/>
        <w:r w:rsidRPr="00586CF5">
          <w:rPr>
            <w:rFonts w:ascii="Verdana" w:eastAsia="Times New Roman" w:hAnsi="Verdana" w:cs="Times New Roman"/>
            <w:color w:val="000000"/>
            <w:sz w:val="20"/>
            <w:szCs w:val="20"/>
            <w:bdr w:val="none" w:sz="0" w:space="0" w:color="auto" w:frame="1"/>
            <w:lang w:eastAsia="en-IN"/>
          </w:rPr>
          <w:t>arr.length</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88" w:author="Unknown"/>
          <w:rFonts w:ascii="Verdana" w:eastAsia="Times New Roman" w:hAnsi="Verdana" w:cs="Times New Roman"/>
          <w:color w:val="000000"/>
          <w:sz w:val="20"/>
          <w:szCs w:val="20"/>
          <w:lang w:eastAsia="en-IN"/>
        </w:rPr>
      </w:pPr>
      <w:ins w:id="389"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j&lt;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].length; j++)  </w:t>
        </w:r>
      </w:ins>
    </w:p>
    <w:p w:rsidR="00586CF5" w:rsidRPr="00586CF5" w:rsidRDefault="00586CF5" w:rsidP="00586CF5">
      <w:pPr>
        <w:numPr>
          <w:ilvl w:val="0"/>
          <w:numId w:val="17"/>
        </w:numPr>
        <w:shd w:val="clear" w:color="auto" w:fill="FFFFFF"/>
        <w:spacing w:after="0" w:line="315" w:lineRule="atLeast"/>
        <w:ind w:left="0"/>
        <w:rPr>
          <w:ins w:id="390" w:author="Unknown"/>
          <w:rFonts w:ascii="Verdana" w:eastAsia="Times New Roman" w:hAnsi="Verdana" w:cs="Times New Roman"/>
          <w:color w:val="000000"/>
          <w:sz w:val="20"/>
          <w:szCs w:val="20"/>
          <w:lang w:eastAsia="en-IN"/>
        </w:rPr>
      </w:pPr>
      <w:ins w:id="391"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 = count++;  </w:t>
        </w:r>
      </w:ins>
    </w:p>
    <w:p w:rsidR="00586CF5" w:rsidRPr="00586CF5" w:rsidRDefault="00586CF5" w:rsidP="00586CF5">
      <w:pPr>
        <w:numPr>
          <w:ilvl w:val="0"/>
          <w:numId w:val="17"/>
        </w:numPr>
        <w:shd w:val="clear" w:color="auto" w:fill="FFFFFF"/>
        <w:spacing w:after="0" w:line="315" w:lineRule="atLeast"/>
        <w:ind w:left="0"/>
        <w:rPr>
          <w:ins w:id="392" w:author="Unknown"/>
          <w:rFonts w:ascii="Verdana" w:eastAsia="Times New Roman" w:hAnsi="Verdana" w:cs="Times New Roman"/>
          <w:color w:val="000000"/>
          <w:sz w:val="20"/>
          <w:szCs w:val="20"/>
          <w:lang w:eastAsia="en-IN"/>
        </w:rPr>
      </w:pPr>
      <w:ins w:id="39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94" w:author="Unknown"/>
          <w:rFonts w:ascii="Verdana" w:eastAsia="Times New Roman" w:hAnsi="Verdana" w:cs="Times New Roman"/>
          <w:color w:val="000000"/>
          <w:sz w:val="20"/>
          <w:szCs w:val="20"/>
          <w:lang w:eastAsia="en-IN"/>
        </w:rPr>
      </w:pPr>
      <w:ins w:id="395"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//printing the data of a jagged array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96" w:author="Unknown"/>
          <w:rFonts w:ascii="Verdana" w:eastAsia="Times New Roman" w:hAnsi="Verdana" w:cs="Times New Roman"/>
          <w:color w:val="000000"/>
          <w:sz w:val="20"/>
          <w:szCs w:val="20"/>
          <w:lang w:eastAsia="en-IN"/>
        </w:rPr>
      </w:pPr>
      <w:ins w:id="397"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&lt;</w:t>
        </w:r>
        <w:proofErr w:type="spellStart"/>
        <w:r w:rsidRPr="00586CF5">
          <w:rPr>
            <w:rFonts w:ascii="Verdana" w:eastAsia="Times New Roman" w:hAnsi="Verdana" w:cs="Times New Roman"/>
            <w:color w:val="000000"/>
            <w:sz w:val="20"/>
            <w:szCs w:val="20"/>
            <w:bdr w:val="none" w:sz="0" w:space="0" w:color="auto" w:frame="1"/>
            <w:lang w:eastAsia="en-IN"/>
          </w:rPr>
          <w:t>arr.length</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398" w:author="Unknown"/>
          <w:rFonts w:ascii="Verdana" w:eastAsia="Times New Roman" w:hAnsi="Verdana" w:cs="Times New Roman"/>
          <w:color w:val="000000"/>
          <w:sz w:val="20"/>
          <w:szCs w:val="20"/>
          <w:lang w:eastAsia="en-IN"/>
        </w:rPr>
      </w:pPr>
      <w:ins w:id="399"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j&lt;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].length; j++){  </w:t>
        </w:r>
      </w:ins>
    </w:p>
    <w:p w:rsidR="00586CF5" w:rsidRPr="00586CF5" w:rsidRDefault="00586CF5" w:rsidP="00586CF5">
      <w:pPr>
        <w:numPr>
          <w:ilvl w:val="0"/>
          <w:numId w:val="17"/>
        </w:numPr>
        <w:shd w:val="clear" w:color="auto" w:fill="FFFFFF"/>
        <w:spacing w:after="0" w:line="315" w:lineRule="atLeast"/>
        <w:ind w:left="0"/>
        <w:rPr>
          <w:ins w:id="400" w:author="Unknown"/>
          <w:rFonts w:ascii="Verdana" w:eastAsia="Times New Roman" w:hAnsi="Verdana" w:cs="Times New Roman"/>
          <w:color w:val="000000"/>
          <w:sz w:val="20"/>
          <w:szCs w:val="20"/>
          <w:lang w:eastAsia="en-IN"/>
        </w:rPr>
      </w:pPr>
      <w:ins w:id="401"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System.out.print</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w:t>
        </w:r>
        <w:r w:rsidRPr="00586CF5">
          <w:rPr>
            <w:rFonts w:ascii="Verdana" w:eastAsia="Times New Roman" w:hAnsi="Verdana" w:cs="Times New Roman"/>
            <w:color w:val="0000FF"/>
            <w:sz w:val="20"/>
            <w:lang w:eastAsia="en-IN"/>
          </w:rPr>
          <w:t>"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402" w:author="Unknown"/>
          <w:rFonts w:ascii="Verdana" w:eastAsia="Times New Roman" w:hAnsi="Verdana" w:cs="Times New Roman"/>
          <w:color w:val="000000"/>
          <w:sz w:val="20"/>
          <w:szCs w:val="20"/>
          <w:lang w:eastAsia="en-IN"/>
        </w:rPr>
      </w:pPr>
      <w:ins w:id="403" w:author="Unknown">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17"/>
        </w:numPr>
        <w:shd w:val="clear" w:color="auto" w:fill="FFFFFF"/>
        <w:spacing w:after="0" w:line="315" w:lineRule="atLeast"/>
        <w:ind w:left="0"/>
        <w:rPr>
          <w:ins w:id="404" w:author="Unknown"/>
          <w:rFonts w:ascii="Verdana" w:eastAsia="Times New Roman" w:hAnsi="Verdana" w:cs="Times New Roman"/>
          <w:color w:val="000000"/>
          <w:sz w:val="20"/>
          <w:szCs w:val="20"/>
          <w:lang w:eastAsia="en-IN"/>
        </w:rPr>
      </w:pPr>
      <w:ins w:id="405"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//new line</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7"/>
        </w:numPr>
        <w:shd w:val="clear" w:color="auto" w:fill="FFFFFF"/>
        <w:spacing w:after="0" w:line="315" w:lineRule="atLeast"/>
        <w:ind w:left="0"/>
        <w:rPr>
          <w:ins w:id="406" w:author="Unknown"/>
          <w:rFonts w:ascii="Verdana" w:eastAsia="Times New Roman" w:hAnsi="Verdana" w:cs="Times New Roman"/>
          <w:color w:val="000000"/>
          <w:sz w:val="20"/>
          <w:szCs w:val="20"/>
          <w:lang w:eastAsia="en-IN"/>
        </w:rPr>
      </w:pPr>
      <w:ins w:id="407" w:author="Unknown">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17"/>
        </w:numPr>
        <w:shd w:val="clear" w:color="auto" w:fill="FFFFFF"/>
        <w:spacing w:after="0" w:line="315" w:lineRule="atLeast"/>
        <w:ind w:left="0"/>
        <w:rPr>
          <w:ins w:id="408" w:author="Unknown"/>
          <w:rFonts w:ascii="Verdana" w:eastAsia="Times New Roman" w:hAnsi="Verdana" w:cs="Times New Roman"/>
          <w:color w:val="000000"/>
          <w:sz w:val="20"/>
          <w:szCs w:val="20"/>
          <w:lang w:eastAsia="en-IN"/>
        </w:rPr>
      </w:pPr>
      <w:ins w:id="409" w:author="Unknown">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17"/>
        </w:numPr>
        <w:shd w:val="clear" w:color="auto" w:fill="FFFFFF"/>
        <w:spacing w:after="120" w:line="315" w:lineRule="atLeast"/>
        <w:ind w:left="0"/>
        <w:rPr>
          <w:ins w:id="410" w:author="Unknown"/>
          <w:rFonts w:ascii="Verdana" w:eastAsia="Times New Roman" w:hAnsi="Verdana" w:cs="Times New Roman"/>
          <w:color w:val="000000"/>
          <w:sz w:val="20"/>
          <w:szCs w:val="20"/>
          <w:lang w:eastAsia="en-IN"/>
        </w:rPr>
      </w:pPr>
      <w:ins w:id="41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412" w:author="Unknown"/>
          <w:rFonts w:ascii="Times New Roman" w:eastAsia="Times New Roman" w:hAnsi="Times New Roman" w:cs="Times New Roman"/>
          <w:sz w:val="24"/>
          <w:szCs w:val="24"/>
          <w:lang w:eastAsia="en-IN"/>
        </w:rPr>
      </w:pPr>
      <w:ins w:id="413"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"http://www.javatpoint.com/opr/test.jsp?filename=TestJaggedArray"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414" w:author="Unknown"/>
          <w:rFonts w:ascii="Verdana" w:eastAsia="Times New Roman" w:hAnsi="Verdana" w:cs="Times New Roman"/>
          <w:color w:val="000000"/>
          <w:sz w:val="20"/>
          <w:szCs w:val="20"/>
          <w:lang w:eastAsia="en-IN"/>
        </w:rPr>
      </w:pPr>
      <w:ins w:id="415"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lang w:eastAsia="en-IN"/>
        </w:rPr>
      </w:pPr>
      <w:ins w:id="417" w:author="Unknown">
        <w:r w:rsidRPr="00586CF5">
          <w:rPr>
            <w:rFonts w:ascii="Courier New" w:eastAsia="Times New Roman" w:hAnsi="Courier New" w:cs="Courier New"/>
            <w:color w:val="000000"/>
            <w:sz w:val="20"/>
            <w:szCs w:val="20"/>
            <w:lang w:eastAsia="en-IN"/>
          </w:rPr>
          <w:t xml:space="preserve">0 1 2 </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lang w:eastAsia="en-IN"/>
        </w:rPr>
      </w:pPr>
      <w:ins w:id="419" w:author="Unknown">
        <w:r w:rsidRPr="00586CF5">
          <w:rPr>
            <w:rFonts w:ascii="Courier New" w:eastAsia="Times New Roman" w:hAnsi="Courier New" w:cs="Courier New"/>
            <w:color w:val="000000"/>
            <w:sz w:val="20"/>
            <w:szCs w:val="20"/>
            <w:lang w:eastAsia="en-IN"/>
          </w:rPr>
          <w:t xml:space="preserve">3 4 5 6 </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lang w:eastAsia="en-IN"/>
        </w:rPr>
      </w:pPr>
      <w:ins w:id="421" w:author="Unknown">
        <w:r w:rsidRPr="00586CF5">
          <w:rPr>
            <w:rFonts w:ascii="Courier New" w:eastAsia="Times New Roman" w:hAnsi="Courier New" w:cs="Courier New"/>
            <w:color w:val="000000"/>
            <w:sz w:val="20"/>
            <w:szCs w:val="20"/>
            <w:lang w:eastAsia="en-IN"/>
          </w:rPr>
          <w:t xml:space="preserve">7 8 </w:t>
        </w:r>
      </w:ins>
    </w:p>
    <w:p w:rsidR="00586CF5" w:rsidRPr="00586CF5" w:rsidRDefault="00586CF5" w:rsidP="00586CF5">
      <w:pPr>
        <w:spacing w:after="0" w:line="240" w:lineRule="auto"/>
        <w:rPr>
          <w:ins w:id="422" w:author="Unknown"/>
          <w:rFonts w:ascii="Times New Roman" w:eastAsia="Times New Roman" w:hAnsi="Times New Roman" w:cs="Times New Roman"/>
          <w:sz w:val="24"/>
          <w:szCs w:val="24"/>
          <w:lang w:eastAsia="en-IN"/>
        </w:rPr>
      </w:pPr>
      <w:ins w:id="423" w:author="Unknown">
        <w:r w:rsidRPr="00586CF5">
          <w:rPr>
            <w:rFonts w:ascii="Times New Roman" w:eastAsia="Times New Roman" w:hAnsi="Times New Roman" w:cs="Times New Roman"/>
            <w:sz w:val="24"/>
            <w:szCs w:val="24"/>
            <w:lang w:eastAsia="en-IN"/>
          </w:rPr>
          <w:pict>
            <v:rect id="_x0000_i1030"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424" w:author="Unknown"/>
          <w:rFonts w:ascii="Helvetica" w:eastAsia="Times New Roman" w:hAnsi="Helvetica" w:cs="Helvetica"/>
          <w:color w:val="610B38"/>
          <w:sz w:val="38"/>
          <w:szCs w:val="38"/>
          <w:lang w:eastAsia="en-IN"/>
        </w:rPr>
      </w:pPr>
      <w:ins w:id="425" w:author="Unknown">
        <w:r w:rsidRPr="00586CF5">
          <w:rPr>
            <w:rFonts w:ascii="Helvetica" w:eastAsia="Times New Roman" w:hAnsi="Helvetica" w:cs="Helvetica"/>
            <w:color w:val="610B38"/>
            <w:sz w:val="38"/>
            <w:szCs w:val="38"/>
            <w:lang w:eastAsia="en-IN"/>
          </w:rPr>
          <w:t>What is the class name of Java array?</w:t>
        </w:r>
      </w:ins>
    </w:p>
    <w:p w:rsidR="00586CF5" w:rsidRPr="00586CF5" w:rsidRDefault="00586CF5" w:rsidP="00586CF5">
      <w:pPr>
        <w:shd w:val="clear" w:color="auto" w:fill="FFFFFF"/>
        <w:spacing w:before="100" w:beforeAutospacing="1" w:after="100" w:afterAutospacing="1" w:line="240" w:lineRule="auto"/>
        <w:rPr>
          <w:ins w:id="426" w:author="Unknown"/>
          <w:rFonts w:ascii="Verdana" w:eastAsia="Times New Roman" w:hAnsi="Verdana" w:cs="Times New Roman"/>
          <w:color w:val="000000"/>
          <w:sz w:val="20"/>
          <w:szCs w:val="20"/>
          <w:lang w:eastAsia="en-IN"/>
        </w:rPr>
      </w:pPr>
      <w:ins w:id="427" w:author="Unknown">
        <w:r w:rsidRPr="00586CF5">
          <w:rPr>
            <w:rFonts w:ascii="Verdana" w:eastAsia="Times New Roman" w:hAnsi="Verdana" w:cs="Times New Roman"/>
            <w:color w:val="000000"/>
            <w:sz w:val="20"/>
            <w:szCs w:val="20"/>
            <w:lang w:eastAsia="en-IN"/>
          </w:rPr>
          <w:t xml:space="preserve">In Java, an array is an object. For array object, a proxy class is created whose name can be obtained by </w:t>
        </w:r>
        <w:proofErr w:type="spellStart"/>
        <w:r w:rsidRPr="00586CF5">
          <w:rPr>
            <w:rFonts w:ascii="Verdana" w:eastAsia="Times New Roman" w:hAnsi="Verdana" w:cs="Times New Roman"/>
            <w:color w:val="000000"/>
            <w:sz w:val="20"/>
            <w:szCs w:val="20"/>
            <w:lang w:eastAsia="en-IN"/>
          </w:rPr>
          <w:t>getClass</w:t>
        </w:r>
        <w:proofErr w:type="spellEnd"/>
        <w:r w:rsidRPr="00586CF5">
          <w:rPr>
            <w:rFonts w:ascii="Verdana" w:eastAsia="Times New Roman" w:hAnsi="Verdana" w:cs="Times New Roman"/>
            <w:color w:val="000000"/>
            <w:sz w:val="20"/>
            <w:szCs w:val="20"/>
            <w:lang w:eastAsia="en-IN"/>
          </w:rPr>
          <w:t>().</w:t>
        </w:r>
        <w:proofErr w:type="spellStart"/>
        <w:r w:rsidRPr="00586CF5">
          <w:rPr>
            <w:rFonts w:ascii="Verdana" w:eastAsia="Times New Roman" w:hAnsi="Verdana" w:cs="Times New Roman"/>
            <w:color w:val="000000"/>
            <w:sz w:val="20"/>
            <w:szCs w:val="20"/>
            <w:lang w:eastAsia="en-IN"/>
          </w:rPr>
          <w:t>getName</w:t>
        </w:r>
        <w:proofErr w:type="spellEnd"/>
        <w:r w:rsidRPr="00586CF5">
          <w:rPr>
            <w:rFonts w:ascii="Verdana" w:eastAsia="Times New Roman" w:hAnsi="Verdana" w:cs="Times New Roman"/>
            <w:color w:val="000000"/>
            <w:sz w:val="20"/>
            <w:szCs w:val="20"/>
            <w:lang w:eastAsia="en-IN"/>
          </w:rPr>
          <w:t>() method on the object.</w:t>
        </w:r>
      </w:ins>
    </w:p>
    <w:p w:rsidR="00586CF5" w:rsidRPr="00586CF5" w:rsidRDefault="00586CF5" w:rsidP="00586CF5">
      <w:pPr>
        <w:numPr>
          <w:ilvl w:val="0"/>
          <w:numId w:val="18"/>
        </w:numPr>
        <w:shd w:val="clear" w:color="auto" w:fill="FFFFFF"/>
        <w:spacing w:after="0" w:line="315" w:lineRule="atLeast"/>
        <w:ind w:left="0"/>
        <w:rPr>
          <w:ins w:id="428" w:author="Unknown"/>
          <w:rFonts w:ascii="Verdana" w:eastAsia="Times New Roman" w:hAnsi="Verdana" w:cs="Times New Roman"/>
          <w:color w:val="000000"/>
          <w:sz w:val="20"/>
          <w:szCs w:val="20"/>
          <w:lang w:eastAsia="en-IN"/>
        </w:rPr>
      </w:pPr>
      <w:ins w:id="429" w:author="Unknown">
        <w:r w:rsidRPr="00586CF5">
          <w:rPr>
            <w:rFonts w:ascii="Verdana" w:eastAsia="Times New Roman" w:hAnsi="Verdana" w:cs="Times New Roman"/>
            <w:color w:val="008200"/>
            <w:sz w:val="20"/>
            <w:lang w:eastAsia="en-IN"/>
          </w:rPr>
          <w:t>//Java Program to get the class name of array in Java</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30" w:author="Unknown"/>
          <w:rFonts w:ascii="Verdana" w:eastAsia="Times New Roman" w:hAnsi="Verdana" w:cs="Times New Roman"/>
          <w:color w:val="000000"/>
          <w:sz w:val="20"/>
          <w:szCs w:val="20"/>
          <w:lang w:eastAsia="en-IN"/>
        </w:rPr>
      </w:pPr>
      <w:ins w:id="431"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Testarray4{  </w:t>
        </w:r>
      </w:ins>
    </w:p>
    <w:p w:rsidR="00586CF5" w:rsidRPr="00586CF5" w:rsidRDefault="00586CF5" w:rsidP="00586CF5">
      <w:pPr>
        <w:numPr>
          <w:ilvl w:val="0"/>
          <w:numId w:val="18"/>
        </w:numPr>
        <w:shd w:val="clear" w:color="auto" w:fill="FFFFFF"/>
        <w:spacing w:after="0" w:line="315" w:lineRule="atLeast"/>
        <w:ind w:left="0"/>
        <w:rPr>
          <w:ins w:id="432" w:author="Unknown"/>
          <w:rFonts w:ascii="Verdana" w:eastAsia="Times New Roman" w:hAnsi="Verdana" w:cs="Times New Roman"/>
          <w:color w:val="000000"/>
          <w:sz w:val="20"/>
          <w:szCs w:val="20"/>
          <w:lang w:eastAsia="en-IN"/>
        </w:rPr>
      </w:pPr>
      <w:ins w:id="433"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34" w:author="Unknown"/>
          <w:rFonts w:ascii="Verdana" w:eastAsia="Times New Roman" w:hAnsi="Verdana" w:cs="Times New Roman"/>
          <w:color w:val="000000"/>
          <w:sz w:val="20"/>
          <w:szCs w:val="20"/>
          <w:lang w:eastAsia="en-IN"/>
        </w:rPr>
      </w:pPr>
      <w:ins w:id="435" w:author="Unknown">
        <w:r w:rsidRPr="00586CF5">
          <w:rPr>
            <w:rFonts w:ascii="Verdana" w:eastAsia="Times New Roman" w:hAnsi="Verdana" w:cs="Times New Roman"/>
            <w:color w:val="008200"/>
            <w:sz w:val="20"/>
            <w:lang w:eastAsia="en-IN"/>
          </w:rPr>
          <w:t>//declaration and initialization of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36" w:author="Unknown"/>
          <w:rFonts w:ascii="Verdana" w:eastAsia="Times New Roman" w:hAnsi="Verdana" w:cs="Times New Roman"/>
          <w:color w:val="000000"/>
          <w:sz w:val="20"/>
          <w:szCs w:val="20"/>
          <w:lang w:eastAsia="en-IN"/>
        </w:rPr>
      </w:pPr>
      <w:proofErr w:type="spellStart"/>
      <w:ins w:id="437"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38" w:author="Unknown"/>
          <w:rFonts w:ascii="Verdana" w:eastAsia="Times New Roman" w:hAnsi="Verdana" w:cs="Times New Roman"/>
          <w:color w:val="000000"/>
          <w:sz w:val="20"/>
          <w:szCs w:val="20"/>
          <w:lang w:eastAsia="en-IN"/>
        </w:rPr>
      </w:pPr>
      <w:ins w:id="439" w:author="Unknown">
        <w:r w:rsidRPr="00586CF5">
          <w:rPr>
            <w:rFonts w:ascii="Verdana" w:eastAsia="Times New Roman" w:hAnsi="Verdana" w:cs="Times New Roman"/>
            <w:color w:val="008200"/>
            <w:sz w:val="20"/>
            <w:lang w:eastAsia="en-IN"/>
          </w:rPr>
          <w:t>//getting the class name of Java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40" w:author="Unknown"/>
          <w:rFonts w:ascii="Verdana" w:eastAsia="Times New Roman" w:hAnsi="Verdana" w:cs="Times New Roman"/>
          <w:color w:val="000000"/>
          <w:sz w:val="20"/>
          <w:szCs w:val="20"/>
          <w:lang w:eastAsia="en-IN"/>
        </w:rPr>
      </w:pPr>
      <w:ins w:id="441" w:author="Unknown">
        <w:r w:rsidRPr="00586CF5">
          <w:rPr>
            <w:rFonts w:ascii="Verdana" w:eastAsia="Times New Roman" w:hAnsi="Verdana" w:cs="Times New Roman"/>
            <w:color w:val="000000"/>
            <w:sz w:val="20"/>
            <w:szCs w:val="20"/>
            <w:bdr w:val="none" w:sz="0" w:space="0" w:color="auto" w:frame="1"/>
            <w:lang w:eastAsia="en-IN"/>
          </w:rPr>
          <w:t>Class c=</w:t>
        </w:r>
        <w:proofErr w:type="spellStart"/>
        <w:r w:rsidRPr="00586CF5">
          <w:rPr>
            <w:rFonts w:ascii="Verdana" w:eastAsia="Times New Roman" w:hAnsi="Verdana" w:cs="Times New Roman"/>
            <w:color w:val="000000"/>
            <w:sz w:val="20"/>
            <w:szCs w:val="20"/>
            <w:bdr w:val="none" w:sz="0" w:space="0" w:color="auto" w:frame="1"/>
            <w:lang w:eastAsia="en-IN"/>
          </w:rPr>
          <w:t>arr.getClass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42" w:author="Unknown"/>
          <w:rFonts w:ascii="Verdana" w:eastAsia="Times New Roman" w:hAnsi="Verdana" w:cs="Times New Roman"/>
          <w:color w:val="000000"/>
          <w:sz w:val="20"/>
          <w:szCs w:val="20"/>
          <w:lang w:eastAsia="en-IN"/>
        </w:rPr>
      </w:pPr>
      <w:ins w:id="443" w:author="Unknown">
        <w:r w:rsidRPr="00586CF5">
          <w:rPr>
            <w:rFonts w:ascii="Verdana" w:eastAsia="Times New Roman" w:hAnsi="Verdana" w:cs="Times New Roman"/>
            <w:color w:val="000000"/>
            <w:sz w:val="20"/>
            <w:szCs w:val="20"/>
            <w:bdr w:val="none" w:sz="0" w:space="0" w:color="auto" w:frame="1"/>
            <w:lang w:eastAsia="en-IN"/>
          </w:rPr>
          <w:t>String name=</w:t>
        </w:r>
        <w:proofErr w:type="spellStart"/>
        <w:r w:rsidRPr="00586CF5">
          <w:rPr>
            <w:rFonts w:ascii="Verdana" w:eastAsia="Times New Roman" w:hAnsi="Verdana" w:cs="Times New Roman"/>
            <w:color w:val="000000"/>
            <w:sz w:val="20"/>
            <w:szCs w:val="20"/>
            <w:bdr w:val="none" w:sz="0" w:space="0" w:color="auto" w:frame="1"/>
            <w:lang w:eastAsia="en-IN"/>
          </w:rPr>
          <w:t>c.getName</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44" w:author="Unknown"/>
          <w:rFonts w:ascii="Verdana" w:eastAsia="Times New Roman" w:hAnsi="Verdana" w:cs="Times New Roman"/>
          <w:color w:val="000000"/>
          <w:sz w:val="20"/>
          <w:szCs w:val="20"/>
          <w:lang w:eastAsia="en-IN"/>
        </w:rPr>
      </w:pPr>
      <w:ins w:id="445" w:author="Unknown">
        <w:r w:rsidRPr="00586CF5">
          <w:rPr>
            <w:rFonts w:ascii="Verdana" w:eastAsia="Times New Roman" w:hAnsi="Verdana" w:cs="Times New Roman"/>
            <w:color w:val="008200"/>
            <w:sz w:val="20"/>
            <w:lang w:eastAsia="en-IN"/>
          </w:rPr>
          <w:t>//printing the class name of Java array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0" w:line="315" w:lineRule="atLeast"/>
        <w:ind w:left="0"/>
        <w:rPr>
          <w:ins w:id="446" w:author="Unknown"/>
          <w:rFonts w:ascii="Verdana" w:eastAsia="Times New Roman" w:hAnsi="Verdana" w:cs="Times New Roman"/>
          <w:color w:val="000000"/>
          <w:sz w:val="20"/>
          <w:szCs w:val="20"/>
          <w:lang w:eastAsia="en-IN"/>
        </w:rPr>
      </w:pPr>
      <w:proofErr w:type="spellStart"/>
      <w:ins w:id="447" w:author="Unknown">
        <w:r w:rsidRPr="00586CF5">
          <w:rPr>
            <w:rFonts w:ascii="Verdana" w:eastAsia="Times New Roman" w:hAnsi="Verdana" w:cs="Times New Roman"/>
            <w:color w:val="000000"/>
            <w:sz w:val="20"/>
            <w:szCs w:val="20"/>
            <w:bdr w:val="none" w:sz="0" w:space="0" w:color="auto" w:frame="1"/>
            <w:lang w:eastAsia="en-IN"/>
          </w:rPr>
          <w:lastRenderedPageBreak/>
          <w:t>System.out.println</w:t>
        </w:r>
        <w:proofErr w:type="spellEnd"/>
        <w:r w:rsidRPr="00586CF5">
          <w:rPr>
            <w:rFonts w:ascii="Verdana" w:eastAsia="Times New Roman" w:hAnsi="Verdana" w:cs="Times New Roman"/>
            <w:color w:val="000000"/>
            <w:sz w:val="20"/>
            <w:szCs w:val="20"/>
            <w:bdr w:val="none" w:sz="0" w:space="0" w:color="auto" w:frame="1"/>
            <w:lang w:eastAsia="en-IN"/>
          </w:rPr>
          <w:t>(name);  </w:t>
        </w:r>
      </w:ins>
    </w:p>
    <w:p w:rsidR="00586CF5" w:rsidRPr="00586CF5" w:rsidRDefault="00586CF5" w:rsidP="00586CF5">
      <w:pPr>
        <w:numPr>
          <w:ilvl w:val="0"/>
          <w:numId w:val="18"/>
        </w:numPr>
        <w:shd w:val="clear" w:color="auto" w:fill="FFFFFF"/>
        <w:spacing w:after="0" w:line="315" w:lineRule="atLeast"/>
        <w:ind w:left="0"/>
        <w:rPr>
          <w:ins w:id="448" w:author="Unknown"/>
          <w:rFonts w:ascii="Verdana" w:eastAsia="Times New Roman" w:hAnsi="Verdana" w:cs="Times New Roman"/>
          <w:color w:val="000000"/>
          <w:sz w:val="20"/>
          <w:szCs w:val="20"/>
          <w:lang w:eastAsia="en-IN"/>
        </w:rPr>
      </w:pPr>
      <w:ins w:id="449"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8"/>
        </w:numPr>
        <w:shd w:val="clear" w:color="auto" w:fill="FFFFFF"/>
        <w:spacing w:after="120" w:line="315" w:lineRule="atLeast"/>
        <w:ind w:left="0"/>
        <w:rPr>
          <w:ins w:id="450" w:author="Unknown"/>
          <w:rFonts w:ascii="Verdana" w:eastAsia="Times New Roman" w:hAnsi="Verdana" w:cs="Times New Roman"/>
          <w:color w:val="000000"/>
          <w:sz w:val="20"/>
          <w:szCs w:val="20"/>
          <w:lang w:eastAsia="en-IN"/>
        </w:rPr>
      </w:pPr>
      <w:ins w:id="45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452" w:author="Unknown"/>
          <w:rFonts w:ascii="Times New Roman" w:eastAsia="Times New Roman" w:hAnsi="Times New Roman" w:cs="Times New Roman"/>
          <w:sz w:val="24"/>
          <w:szCs w:val="24"/>
          <w:lang w:eastAsia="en-IN"/>
        </w:rPr>
      </w:pPr>
      <w:ins w:id="453"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"http://www.javatpoint.com/opr/test.jsp?filename=Testarray4"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454" w:author="Unknown"/>
          <w:rFonts w:ascii="Verdana" w:eastAsia="Times New Roman" w:hAnsi="Verdana" w:cs="Times New Roman"/>
          <w:color w:val="000000"/>
          <w:sz w:val="20"/>
          <w:szCs w:val="20"/>
          <w:lang w:eastAsia="en-IN"/>
        </w:rPr>
      </w:pPr>
      <w:ins w:id="455"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lang w:eastAsia="en-IN"/>
        </w:rPr>
      </w:pPr>
      <w:ins w:id="457" w:author="Unknown">
        <w:r w:rsidRPr="00586CF5">
          <w:rPr>
            <w:rFonts w:ascii="Courier New" w:eastAsia="Times New Roman" w:hAnsi="Courier New" w:cs="Courier New"/>
            <w:color w:val="000000"/>
            <w:sz w:val="20"/>
            <w:szCs w:val="20"/>
            <w:lang w:eastAsia="en-IN"/>
          </w:rPr>
          <w:t>I</w:t>
        </w:r>
      </w:ins>
    </w:p>
    <w:p w:rsidR="00586CF5" w:rsidRPr="00586CF5" w:rsidRDefault="00586CF5" w:rsidP="00586CF5">
      <w:pPr>
        <w:spacing w:after="0" w:line="240" w:lineRule="auto"/>
        <w:rPr>
          <w:ins w:id="458" w:author="Unknown"/>
          <w:rFonts w:ascii="Times New Roman" w:eastAsia="Times New Roman" w:hAnsi="Times New Roman" w:cs="Times New Roman"/>
          <w:sz w:val="24"/>
          <w:szCs w:val="24"/>
          <w:lang w:eastAsia="en-IN"/>
        </w:rPr>
      </w:pPr>
      <w:ins w:id="459" w:author="Unknown">
        <w:r w:rsidRPr="00586CF5">
          <w:rPr>
            <w:rFonts w:ascii="Times New Roman" w:eastAsia="Times New Roman" w:hAnsi="Times New Roman" w:cs="Times New Roman"/>
            <w:sz w:val="24"/>
            <w:szCs w:val="24"/>
            <w:lang w:eastAsia="en-IN"/>
          </w:rPr>
          <w:pict>
            <v:rect id="_x0000_i1031"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460" w:author="Unknown"/>
          <w:rFonts w:ascii="Helvetica" w:eastAsia="Times New Roman" w:hAnsi="Helvetica" w:cs="Helvetica"/>
          <w:color w:val="610B38"/>
          <w:sz w:val="38"/>
          <w:szCs w:val="38"/>
          <w:lang w:eastAsia="en-IN"/>
        </w:rPr>
      </w:pPr>
      <w:ins w:id="461" w:author="Unknown">
        <w:r w:rsidRPr="00586CF5">
          <w:rPr>
            <w:rFonts w:ascii="Helvetica" w:eastAsia="Times New Roman" w:hAnsi="Helvetica" w:cs="Helvetica"/>
            <w:color w:val="610B38"/>
            <w:sz w:val="38"/>
            <w:szCs w:val="38"/>
            <w:lang w:eastAsia="en-IN"/>
          </w:rPr>
          <w:t>Copying a Java Array</w:t>
        </w:r>
      </w:ins>
    </w:p>
    <w:p w:rsidR="00586CF5" w:rsidRPr="00586CF5" w:rsidRDefault="00586CF5" w:rsidP="00586CF5">
      <w:pPr>
        <w:shd w:val="clear" w:color="auto" w:fill="FFFFFF"/>
        <w:spacing w:before="100" w:beforeAutospacing="1" w:after="100" w:afterAutospacing="1" w:line="240" w:lineRule="auto"/>
        <w:rPr>
          <w:ins w:id="462" w:author="Unknown"/>
          <w:rFonts w:ascii="Verdana" w:eastAsia="Times New Roman" w:hAnsi="Verdana" w:cs="Times New Roman"/>
          <w:color w:val="000000"/>
          <w:sz w:val="20"/>
          <w:szCs w:val="20"/>
          <w:lang w:eastAsia="en-IN"/>
        </w:rPr>
      </w:pPr>
      <w:ins w:id="463" w:author="Unknown">
        <w:r w:rsidRPr="00586CF5">
          <w:rPr>
            <w:rFonts w:ascii="Verdana" w:eastAsia="Times New Roman" w:hAnsi="Verdana" w:cs="Times New Roman"/>
            <w:color w:val="000000"/>
            <w:sz w:val="20"/>
            <w:szCs w:val="20"/>
            <w:lang w:eastAsia="en-IN"/>
          </w:rPr>
          <w:t xml:space="preserve">We can copy an array to another by the </w:t>
        </w:r>
        <w:proofErr w:type="spellStart"/>
        <w:r w:rsidRPr="00586CF5">
          <w:rPr>
            <w:rFonts w:ascii="Verdana" w:eastAsia="Times New Roman" w:hAnsi="Verdana" w:cs="Times New Roman"/>
            <w:color w:val="000000"/>
            <w:sz w:val="20"/>
            <w:szCs w:val="20"/>
            <w:lang w:eastAsia="en-IN"/>
          </w:rPr>
          <w:t>arraycopy</w:t>
        </w:r>
        <w:proofErr w:type="spellEnd"/>
        <w:r w:rsidRPr="00586CF5">
          <w:rPr>
            <w:rFonts w:ascii="Verdana" w:eastAsia="Times New Roman" w:hAnsi="Verdana" w:cs="Times New Roman"/>
            <w:color w:val="000000"/>
            <w:sz w:val="20"/>
            <w:szCs w:val="20"/>
            <w:lang w:eastAsia="en-IN"/>
          </w:rPr>
          <w:t>() method of System class.</w:t>
        </w:r>
      </w:ins>
    </w:p>
    <w:p w:rsidR="00586CF5" w:rsidRPr="00586CF5" w:rsidRDefault="00586CF5" w:rsidP="00586CF5">
      <w:pPr>
        <w:shd w:val="clear" w:color="auto" w:fill="FFFFFF"/>
        <w:spacing w:before="100" w:beforeAutospacing="1" w:after="100" w:afterAutospacing="1" w:line="240" w:lineRule="auto"/>
        <w:rPr>
          <w:ins w:id="464" w:author="Unknown"/>
          <w:rFonts w:ascii="Verdana" w:eastAsia="Times New Roman" w:hAnsi="Verdana" w:cs="Times New Roman"/>
          <w:color w:val="000000"/>
          <w:sz w:val="20"/>
          <w:szCs w:val="20"/>
          <w:lang w:eastAsia="en-IN"/>
        </w:rPr>
      </w:pPr>
      <w:ins w:id="465" w:author="Unknown">
        <w:r w:rsidRPr="00586CF5">
          <w:rPr>
            <w:rFonts w:ascii="Verdana" w:eastAsia="Times New Roman" w:hAnsi="Verdana" w:cs="Times New Roman"/>
            <w:b/>
            <w:bCs/>
            <w:color w:val="2F4F4F"/>
            <w:sz w:val="20"/>
            <w:lang w:eastAsia="en-IN"/>
          </w:rPr>
          <w:t xml:space="preserve">Syntax of </w:t>
        </w:r>
        <w:proofErr w:type="spellStart"/>
        <w:r w:rsidRPr="00586CF5">
          <w:rPr>
            <w:rFonts w:ascii="Verdana" w:eastAsia="Times New Roman" w:hAnsi="Verdana" w:cs="Times New Roman"/>
            <w:b/>
            <w:bCs/>
            <w:color w:val="2F4F4F"/>
            <w:sz w:val="20"/>
            <w:lang w:eastAsia="en-IN"/>
          </w:rPr>
          <w:t>arraycopy</w:t>
        </w:r>
        <w:proofErr w:type="spellEnd"/>
        <w:r w:rsidRPr="00586CF5">
          <w:rPr>
            <w:rFonts w:ascii="Verdana" w:eastAsia="Times New Roman" w:hAnsi="Verdana" w:cs="Times New Roman"/>
            <w:b/>
            <w:bCs/>
            <w:color w:val="2F4F4F"/>
            <w:sz w:val="20"/>
            <w:lang w:eastAsia="en-IN"/>
          </w:rPr>
          <w:t xml:space="preserve"> method</w:t>
        </w:r>
      </w:ins>
    </w:p>
    <w:p w:rsidR="00586CF5" w:rsidRPr="00586CF5" w:rsidRDefault="00586CF5" w:rsidP="00586CF5">
      <w:pPr>
        <w:numPr>
          <w:ilvl w:val="0"/>
          <w:numId w:val="19"/>
        </w:numPr>
        <w:shd w:val="clear" w:color="auto" w:fill="FFFFFF"/>
        <w:spacing w:after="0" w:line="315" w:lineRule="atLeast"/>
        <w:ind w:left="0"/>
        <w:rPr>
          <w:ins w:id="466" w:author="Unknown"/>
          <w:rFonts w:ascii="Verdana" w:eastAsia="Times New Roman" w:hAnsi="Verdana" w:cs="Times New Roman"/>
          <w:color w:val="000000"/>
          <w:sz w:val="20"/>
          <w:szCs w:val="20"/>
          <w:lang w:eastAsia="en-IN"/>
        </w:rPr>
      </w:pPr>
      <w:ins w:id="467"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arraycopy</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19"/>
        </w:numPr>
        <w:shd w:val="clear" w:color="auto" w:fill="FFFFFF"/>
        <w:spacing w:after="0" w:line="315" w:lineRule="atLeast"/>
        <w:ind w:left="0"/>
        <w:rPr>
          <w:ins w:id="468" w:author="Unknown"/>
          <w:rFonts w:ascii="Verdana" w:eastAsia="Times New Roman" w:hAnsi="Verdana" w:cs="Times New Roman"/>
          <w:color w:val="000000"/>
          <w:sz w:val="20"/>
          <w:szCs w:val="20"/>
          <w:lang w:eastAsia="en-IN"/>
        </w:rPr>
      </w:pPr>
      <w:ins w:id="469" w:author="Unknown">
        <w:r w:rsidRPr="00586CF5">
          <w:rPr>
            <w:rFonts w:ascii="Verdana" w:eastAsia="Times New Roman" w:hAnsi="Verdana" w:cs="Times New Roman"/>
            <w:color w:val="000000"/>
            <w:sz w:val="20"/>
            <w:szCs w:val="20"/>
            <w:bdr w:val="none" w:sz="0" w:space="0" w:color="auto" w:frame="1"/>
            <w:lang w:eastAsia="en-IN"/>
          </w:rPr>
          <w:t>Object </w:t>
        </w:r>
        <w:proofErr w:type="spellStart"/>
        <w:r w:rsidRPr="00586CF5">
          <w:rPr>
            <w:rFonts w:ascii="Verdana" w:eastAsia="Times New Roman" w:hAnsi="Verdana" w:cs="Times New Roman"/>
            <w:color w:val="000000"/>
            <w:sz w:val="20"/>
            <w:szCs w:val="20"/>
            <w:bdr w:val="none" w:sz="0" w:space="0" w:color="auto" w:frame="1"/>
            <w:lang w:eastAsia="en-IN"/>
          </w:rPr>
          <w:t>src</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srcPos,Object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dest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destPos</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length  </w:t>
        </w:r>
      </w:ins>
    </w:p>
    <w:p w:rsidR="00586CF5" w:rsidRPr="00586CF5" w:rsidRDefault="00586CF5" w:rsidP="00586CF5">
      <w:pPr>
        <w:numPr>
          <w:ilvl w:val="0"/>
          <w:numId w:val="19"/>
        </w:numPr>
        <w:shd w:val="clear" w:color="auto" w:fill="FFFFFF"/>
        <w:spacing w:after="120" w:line="315" w:lineRule="atLeast"/>
        <w:ind w:left="0"/>
        <w:rPr>
          <w:ins w:id="470" w:author="Unknown"/>
          <w:rFonts w:ascii="Verdana" w:eastAsia="Times New Roman" w:hAnsi="Verdana" w:cs="Times New Roman"/>
          <w:color w:val="000000"/>
          <w:sz w:val="20"/>
          <w:szCs w:val="20"/>
          <w:lang w:eastAsia="en-IN"/>
        </w:rPr>
      </w:pPr>
      <w:ins w:id="47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hd w:val="clear" w:color="auto" w:fill="FFFFFF"/>
        <w:spacing w:before="100" w:beforeAutospacing="1" w:after="100" w:afterAutospacing="1" w:line="312" w:lineRule="atLeast"/>
        <w:outlineLvl w:val="2"/>
        <w:rPr>
          <w:ins w:id="472" w:author="Unknown"/>
          <w:rFonts w:ascii="Helvetica" w:eastAsia="Times New Roman" w:hAnsi="Helvetica" w:cs="Helvetica"/>
          <w:color w:val="610B4B"/>
          <w:sz w:val="32"/>
          <w:szCs w:val="32"/>
          <w:lang w:eastAsia="en-IN"/>
        </w:rPr>
      </w:pPr>
      <w:ins w:id="473" w:author="Unknown">
        <w:r w:rsidRPr="00586CF5">
          <w:rPr>
            <w:rFonts w:ascii="Helvetica" w:eastAsia="Times New Roman" w:hAnsi="Helvetica" w:cs="Helvetica"/>
            <w:color w:val="610B4B"/>
            <w:sz w:val="32"/>
            <w:szCs w:val="32"/>
            <w:lang w:eastAsia="en-IN"/>
          </w:rPr>
          <w:t>Example of Copying an Array in Java</w:t>
        </w:r>
      </w:ins>
    </w:p>
    <w:p w:rsidR="00586CF5" w:rsidRPr="00586CF5" w:rsidRDefault="00586CF5" w:rsidP="00586CF5">
      <w:pPr>
        <w:numPr>
          <w:ilvl w:val="0"/>
          <w:numId w:val="20"/>
        </w:numPr>
        <w:shd w:val="clear" w:color="auto" w:fill="FFFFFF"/>
        <w:spacing w:after="0" w:line="315" w:lineRule="atLeast"/>
        <w:ind w:left="0"/>
        <w:rPr>
          <w:ins w:id="474" w:author="Unknown"/>
          <w:rFonts w:ascii="Verdana" w:eastAsia="Times New Roman" w:hAnsi="Verdana" w:cs="Times New Roman"/>
          <w:color w:val="000000"/>
          <w:sz w:val="20"/>
          <w:szCs w:val="20"/>
          <w:lang w:eastAsia="en-IN"/>
        </w:rPr>
      </w:pPr>
      <w:ins w:id="475" w:author="Unknown">
        <w:r w:rsidRPr="00586CF5">
          <w:rPr>
            <w:rFonts w:ascii="Verdana" w:eastAsia="Times New Roman" w:hAnsi="Verdana" w:cs="Times New Roman"/>
            <w:color w:val="008200"/>
            <w:sz w:val="20"/>
            <w:lang w:eastAsia="en-IN"/>
          </w:rPr>
          <w:t>//Java Program to copy a source array into a destination array in Java</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76" w:author="Unknown"/>
          <w:rFonts w:ascii="Verdana" w:eastAsia="Times New Roman" w:hAnsi="Verdana" w:cs="Times New Roman"/>
          <w:color w:val="000000"/>
          <w:sz w:val="20"/>
          <w:szCs w:val="20"/>
          <w:lang w:eastAsia="en-IN"/>
        </w:rPr>
      </w:pPr>
      <w:ins w:id="477"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TestArrayCopyDemo</w:t>
        </w:r>
        <w:proofErr w:type="spellEnd"/>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20"/>
        </w:numPr>
        <w:shd w:val="clear" w:color="auto" w:fill="FFFFFF"/>
        <w:spacing w:after="0" w:line="315" w:lineRule="atLeast"/>
        <w:ind w:left="0"/>
        <w:rPr>
          <w:ins w:id="478" w:author="Unknown"/>
          <w:rFonts w:ascii="Verdana" w:eastAsia="Times New Roman" w:hAnsi="Verdana" w:cs="Times New Roman"/>
          <w:color w:val="000000"/>
          <w:sz w:val="20"/>
          <w:szCs w:val="20"/>
          <w:lang w:eastAsia="en-IN"/>
        </w:rPr>
      </w:pPr>
      <w:ins w:id="479"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20"/>
        </w:numPr>
        <w:shd w:val="clear" w:color="auto" w:fill="FFFFFF"/>
        <w:spacing w:after="0" w:line="315" w:lineRule="atLeast"/>
        <w:ind w:left="0"/>
        <w:rPr>
          <w:ins w:id="480" w:author="Unknown"/>
          <w:rFonts w:ascii="Verdana" w:eastAsia="Times New Roman" w:hAnsi="Verdana" w:cs="Times New Roman"/>
          <w:color w:val="000000"/>
          <w:sz w:val="20"/>
          <w:szCs w:val="20"/>
          <w:lang w:eastAsia="en-IN"/>
        </w:rPr>
      </w:pPr>
      <w:ins w:id="481"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//declaring a source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82" w:author="Unknown"/>
          <w:rFonts w:ascii="Verdana" w:eastAsia="Times New Roman" w:hAnsi="Verdana" w:cs="Times New Roman"/>
          <w:color w:val="000000"/>
          <w:sz w:val="20"/>
          <w:szCs w:val="20"/>
          <w:lang w:eastAsia="en-IN"/>
        </w:rPr>
      </w:pPr>
      <w:ins w:id="483"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char</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copyFrom</w:t>
        </w:r>
        <w:proofErr w:type="spellEnd"/>
        <w:r w:rsidRPr="00586CF5">
          <w:rPr>
            <w:rFonts w:ascii="Verdana" w:eastAsia="Times New Roman" w:hAnsi="Verdana" w:cs="Times New Roman"/>
            <w:color w:val="000000"/>
            <w:sz w:val="20"/>
            <w:szCs w:val="20"/>
            <w:bdr w:val="none" w:sz="0" w:space="0" w:color="auto" w:frame="1"/>
            <w:lang w:eastAsia="en-IN"/>
          </w:rPr>
          <w:t> = { </w:t>
        </w:r>
        <w:r w:rsidRPr="00586CF5">
          <w:rPr>
            <w:rFonts w:ascii="Verdana" w:eastAsia="Times New Roman" w:hAnsi="Verdana" w:cs="Times New Roman"/>
            <w:color w:val="0000FF"/>
            <w:sz w:val="20"/>
            <w:lang w:eastAsia="en-IN"/>
          </w:rPr>
          <w:t>'d'</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'e'</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'a'</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'f'</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'f'</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'e'</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84" w:author="Unknown"/>
          <w:rFonts w:ascii="Verdana" w:eastAsia="Times New Roman" w:hAnsi="Verdana" w:cs="Times New Roman"/>
          <w:color w:val="000000"/>
          <w:sz w:val="20"/>
          <w:szCs w:val="20"/>
          <w:lang w:eastAsia="en-IN"/>
        </w:rPr>
      </w:pPr>
      <w:ins w:id="485"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w:t>
        </w:r>
        <w:proofErr w:type="spellStart"/>
        <w:r w:rsidRPr="00586CF5">
          <w:rPr>
            <w:rFonts w:ascii="Verdana" w:eastAsia="Times New Roman" w:hAnsi="Verdana" w:cs="Times New Roman"/>
            <w:color w:val="0000FF"/>
            <w:sz w:val="20"/>
            <w:lang w:eastAsia="en-IN"/>
          </w:rPr>
          <w:t>i</w:t>
        </w:r>
        <w:proofErr w:type="spellEnd"/>
        <w:r w:rsidRPr="00586CF5">
          <w:rPr>
            <w:rFonts w:ascii="Verdana" w:eastAsia="Times New Roman" w:hAnsi="Verdana" w:cs="Times New Roman"/>
            <w:color w:val="0000FF"/>
            <w:sz w:val="20"/>
            <w:lang w:eastAsia="en-IN"/>
          </w:rPr>
          <w:t>'</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'n'</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'a'</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't'</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'e'</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00FF"/>
            <w:sz w:val="20"/>
            <w:lang w:eastAsia="en-IN"/>
          </w:rPr>
          <w:t>'d'</w:t>
        </w:r>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20"/>
        </w:numPr>
        <w:shd w:val="clear" w:color="auto" w:fill="FFFFFF"/>
        <w:spacing w:after="0" w:line="315" w:lineRule="atLeast"/>
        <w:ind w:left="0"/>
        <w:rPr>
          <w:ins w:id="486" w:author="Unknown"/>
          <w:rFonts w:ascii="Verdana" w:eastAsia="Times New Roman" w:hAnsi="Verdana" w:cs="Times New Roman"/>
          <w:color w:val="000000"/>
          <w:sz w:val="20"/>
          <w:szCs w:val="20"/>
          <w:lang w:eastAsia="en-IN"/>
        </w:rPr>
      </w:pPr>
      <w:ins w:id="487"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//declaring a destination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88" w:author="Unknown"/>
          <w:rFonts w:ascii="Verdana" w:eastAsia="Times New Roman" w:hAnsi="Verdana" w:cs="Times New Roman"/>
          <w:color w:val="000000"/>
          <w:sz w:val="20"/>
          <w:szCs w:val="20"/>
          <w:lang w:eastAsia="en-IN"/>
        </w:rPr>
      </w:pPr>
      <w:ins w:id="489"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char</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copyTo</w:t>
        </w:r>
        <w:proofErr w:type="spellEnd"/>
        <w:r w:rsidRPr="00586CF5">
          <w:rPr>
            <w:rFonts w:ascii="Verdana" w:eastAsia="Times New Roman" w:hAnsi="Verdana" w:cs="Times New Roman"/>
            <w:color w:val="000000"/>
            <w:sz w:val="20"/>
            <w:szCs w:val="20"/>
            <w:bdr w:val="none" w:sz="0" w:space="0" w:color="auto" w:frame="1"/>
            <w:lang w:eastAsia="en-IN"/>
          </w:rPr>
          <w:t> = </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char</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7</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90" w:author="Unknown"/>
          <w:rFonts w:ascii="Verdana" w:eastAsia="Times New Roman" w:hAnsi="Verdana" w:cs="Times New Roman"/>
          <w:color w:val="000000"/>
          <w:sz w:val="20"/>
          <w:szCs w:val="20"/>
          <w:lang w:eastAsia="en-IN"/>
        </w:rPr>
      </w:pPr>
      <w:ins w:id="491"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//copying array using </w:t>
        </w:r>
        <w:proofErr w:type="spellStart"/>
        <w:r w:rsidRPr="00586CF5">
          <w:rPr>
            <w:rFonts w:ascii="Verdana" w:eastAsia="Times New Roman" w:hAnsi="Verdana" w:cs="Times New Roman"/>
            <w:color w:val="008200"/>
            <w:sz w:val="20"/>
            <w:lang w:eastAsia="en-IN"/>
          </w:rPr>
          <w:t>System.arraycopy</w:t>
        </w:r>
        <w:proofErr w:type="spellEnd"/>
        <w:r w:rsidRPr="00586CF5">
          <w:rPr>
            <w:rFonts w:ascii="Verdana" w:eastAsia="Times New Roman" w:hAnsi="Verdana" w:cs="Times New Roman"/>
            <w:color w:val="008200"/>
            <w:sz w:val="20"/>
            <w:lang w:eastAsia="en-IN"/>
          </w:rPr>
          <w:t>() method</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92" w:author="Unknown"/>
          <w:rFonts w:ascii="Verdana" w:eastAsia="Times New Roman" w:hAnsi="Verdana" w:cs="Times New Roman"/>
          <w:color w:val="000000"/>
          <w:sz w:val="20"/>
          <w:szCs w:val="20"/>
          <w:lang w:eastAsia="en-IN"/>
        </w:rPr>
      </w:pPr>
      <w:ins w:id="493"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System.arraycopy</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copyFrom</w:t>
        </w:r>
        <w:proofErr w:type="spellEnd"/>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copyTo</w:t>
        </w:r>
        <w:proofErr w:type="spellEnd"/>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C00000"/>
            <w:sz w:val="20"/>
            <w:lang w:eastAsia="en-IN"/>
          </w:rPr>
          <w:t>7</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94" w:author="Unknown"/>
          <w:rFonts w:ascii="Verdana" w:eastAsia="Times New Roman" w:hAnsi="Verdana" w:cs="Times New Roman"/>
          <w:color w:val="000000"/>
          <w:sz w:val="20"/>
          <w:szCs w:val="20"/>
          <w:lang w:eastAsia="en-IN"/>
        </w:rPr>
      </w:pPr>
      <w:ins w:id="495" w:author="Unknown">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//printing the destination array</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96" w:author="Unknown"/>
          <w:rFonts w:ascii="Verdana" w:eastAsia="Times New Roman" w:hAnsi="Verdana" w:cs="Times New Roman"/>
          <w:color w:val="000000"/>
          <w:sz w:val="20"/>
          <w:szCs w:val="20"/>
          <w:lang w:eastAsia="en-IN"/>
        </w:rPr>
      </w:pPr>
      <w:ins w:id="497" w:author="Unknown">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String.valueOf</w:t>
        </w:r>
        <w:proofErr w:type="spellEnd"/>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color w:val="000000"/>
            <w:sz w:val="20"/>
            <w:szCs w:val="20"/>
            <w:bdr w:val="none" w:sz="0" w:space="0" w:color="auto" w:frame="1"/>
            <w:lang w:eastAsia="en-IN"/>
          </w:rPr>
          <w:t>copyTo</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0"/>
        </w:numPr>
        <w:shd w:val="clear" w:color="auto" w:fill="FFFFFF"/>
        <w:spacing w:after="0" w:line="315" w:lineRule="atLeast"/>
        <w:ind w:left="0"/>
        <w:rPr>
          <w:ins w:id="498" w:author="Unknown"/>
          <w:rFonts w:ascii="Verdana" w:eastAsia="Times New Roman" w:hAnsi="Verdana" w:cs="Times New Roman"/>
          <w:color w:val="000000"/>
          <w:sz w:val="20"/>
          <w:szCs w:val="20"/>
          <w:lang w:eastAsia="en-IN"/>
        </w:rPr>
      </w:pPr>
      <w:ins w:id="499" w:author="Unknown">
        <w:r w:rsidRPr="00586CF5">
          <w:rPr>
            <w:rFonts w:ascii="Verdana" w:eastAsia="Times New Roman" w:hAnsi="Verdana" w:cs="Times New Roman"/>
            <w:color w:val="000000"/>
            <w:sz w:val="20"/>
            <w:szCs w:val="20"/>
            <w:bdr w:val="none" w:sz="0" w:space="0" w:color="auto" w:frame="1"/>
            <w:lang w:eastAsia="en-IN"/>
          </w:rPr>
          <w:t>    }  </w:t>
        </w:r>
      </w:ins>
    </w:p>
    <w:p w:rsidR="00586CF5" w:rsidRPr="00586CF5" w:rsidRDefault="00586CF5" w:rsidP="00586CF5">
      <w:pPr>
        <w:numPr>
          <w:ilvl w:val="0"/>
          <w:numId w:val="20"/>
        </w:numPr>
        <w:shd w:val="clear" w:color="auto" w:fill="FFFFFF"/>
        <w:spacing w:after="120" w:line="315" w:lineRule="atLeast"/>
        <w:ind w:left="0"/>
        <w:rPr>
          <w:ins w:id="500" w:author="Unknown"/>
          <w:rFonts w:ascii="Verdana" w:eastAsia="Times New Roman" w:hAnsi="Verdana" w:cs="Times New Roman"/>
          <w:color w:val="000000"/>
          <w:sz w:val="20"/>
          <w:szCs w:val="20"/>
          <w:lang w:eastAsia="en-IN"/>
        </w:rPr>
      </w:pPr>
      <w:ins w:id="50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502" w:author="Unknown"/>
          <w:rFonts w:ascii="Times New Roman" w:eastAsia="Times New Roman" w:hAnsi="Times New Roman" w:cs="Times New Roman"/>
          <w:sz w:val="24"/>
          <w:szCs w:val="24"/>
          <w:lang w:eastAsia="en-IN"/>
        </w:rPr>
      </w:pPr>
      <w:ins w:id="503"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"http://www.javatpoint.com/opr/test.jsp?filename=TestArrayCopyDemo"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504" w:author="Unknown"/>
          <w:rFonts w:ascii="Verdana" w:eastAsia="Times New Roman" w:hAnsi="Verdana" w:cs="Times New Roman"/>
          <w:color w:val="000000"/>
          <w:sz w:val="20"/>
          <w:szCs w:val="20"/>
          <w:lang w:eastAsia="en-IN"/>
        </w:rPr>
      </w:pPr>
      <w:ins w:id="505"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color w:val="000000"/>
          <w:sz w:val="20"/>
          <w:szCs w:val="20"/>
          <w:lang w:eastAsia="en-IN"/>
        </w:rPr>
      </w:pPr>
      <w:proofErr w:type="spellStart"/>
      <w:ins w:id="507" w:author="Unknown">
        <w:r w:rsidRPr="00586CF5">
          <w:rPr>
            <w:rFonts w:ascii="Courier New" w:eastAsia="Times New Roman" w:hAnsi="Courier New" w:cs="Courier New"/>
            <w:color w:val="000000"/>
            <w:sz w:val="20"/>
            <w:szCs w:val="20"/>
            <w:lang w:eastAsia="en-IN"/>
          </w:rPr>
          <w:t>caffein</w:t>
        </w:r>
        <w:proofErr w:type="spellEnd"/>
      </w:ins>
    </w:p>
    <w:p w:rsidR="00586CF5" w:rsidRPr="00586CF5" w:rsidRDefault="00586CF5" w:rsidP="00586CF5">
      <w:pPr>
        <w:spacing w:after="0" w:line="240" w:lineRule="auto"/>
        <w:rPr>
          <w:ins w:id="508" w:author="Unknown"/>
          <w:rFonts w:ascii="Times New Roman" w:eastAsia="Times New Roman" w:hAnsi="Times New Roman" w:cs="Times New Roman"/>
          <w:sz w:val="24"/>
          <w:szCs w:val="24"/>
          <w:lang w:eastAsia="en-IN"/>
        </w:rPr>
      </w:pPr>
      <w:ins w:id="509" w:author="Unknown">
        <w:r w:rsidRPr="00586CF5">
          <w:rPr>
            <w:rFonts w:ascii="Times New Roman" w:eastAsia="Times New Roman" w:hAnsi="Times New Roman" w:cs="Times New Roman"/>
            <w:sz w:val="24"/>
            <w:szCs w:val="24"/>
            <w:lang w:eastAsia="en-IN"/>
          </w:rPr>
          <w:pict>
            <v:rect id="_x0000_i1032" style="width:0;height:.75pt" o:hralign="center" o:hrstd="t" o:hrnoshade="t" o:hr="t" fillcolor="#d4d4d4" stroked="f"/>
          </w:pict>
        </w:r>
      </w:ins>
    </w:p>
    <w:p w:rsidR="00586CF5" w:rsidRPr="00586CF5" w:rsidRDefault="00586CF5" w:rsidP="00586CF5">
      <w:pPr>
        <w:shd w:val="clear" w:color="auto" w:fill="FFFFFF"/>
        <w:spacing w:before="100" w:beforeAutospacing="1" w:after="100" w:afterAutospacing="1" w:line="312" w:lineRule="atLeast"/>
        <w:outlineLvl w:val="1"/>
        <w:rPr>
          <w:ins w:id="510" w:author="Unknown"/>
          <w:rFonts w:ascii="Helvetica" w:eastAsia="Times New Roman" w:hAnsi="Helvetica" w:cs="Helvetica"/>
          <w:color w:val="610B38"/>
          <w:sz w:val="38"/>
          <w:szCs w:val="38"/>
          <w:lang w:eastAsia="en-IN"/>
        </w:rPr>
      </w:pPr>
      <w:ins w:id="511" w:author="Unknown">
        <w:r w:rsidRPr="00586CF5">
          <w:rPr>
            <w:rFonts w:ascii="Helvetica" w:eastAsia="Times New Roman" w:hAnsi="Helvetica" w:cs="Helvetica"/>
            <w:color w:val="610B38"/>
            <w:sz w:val="38"/>
            <w:szCs w:val="38"/>
            <w:lang w:eastAsia="en-IN"/>
          </w:rPr>
          <w:t>Addition of 2 Matrices in Java</w:t>
        </w:r>
      </w:ins>
    </w:p>
    <w:p w:rsidR="00586CF5" w:rsidRPr="00586CF5" w:rsidRDefault="00586CF5" w:rsidP="00586CF5">
      <w:pPr>
        <w:shd w:val="clear" w:color="auto" w:fill="FFFFFF"/>
        <w:spacing w:before="100" w:beforeAutospacing="1" w:after="100" w:afterAutospacing="1" w:line="240" w:lineRule="auto"/>
        <w:rPr>
          <w:ins w:id="512" w:author="Unknown"/>
          <w:rFonts w:ascii="Verdana" w:eastAsia="Times New Roman" w:hAnsi="Verdana" w:cs="Times New Roman"/>
          <w:color w:val="000000"/>
          <w:sz w:val="20"/>
          <w:szCs w:val="20"/>
          <w:lang w:eastAsia="en-IN"/>
        </w:rPr>
      </w:pPr>
      <w:ins w:id="513" w:author="Unknown">
        <w:r w:rsidRPr="00586CF5">
          <w:rPr>
            <w:rFonts w:ascii="Verdana" w:eastAsia="Times New Roman" w:hAnsi="Verdana" w:cs="Times New Roman"/>
            <w:color w:val="000000"/>
            <w:sz w:val="20"/>
            <w:szCs w:val="20"/>
            <w:lang w:eastAsia="en-IN"/>
          </w:rPr>
          <w:t>Let's see a simple example that adds two matrices.</w:t>
        </w:r>
      </w:ins>
    </w:p>
    <w:p w:rsidR="00586CF5" w:rsidRPr="00586CF5" w:rsidRDefault="00586CF5" w:rsidP="00586CF5">
      <w:pPr>
        <w:numPr>
          <w:ilvl w:val="0"/>
          <w:numId w:val="21"/>
        </w:numPr>
        <w:shd w:val="clear" w:color="auto" w:fill="FFFFFF"/>
        <w:spacing w:after="0" w:line="315" w:lineRule="atLeast"/>
        <w:ind w:left="0"/>
        <w:rPr>
          <w:ins w:id="514" w:author="Unknown"/>
          <w:rFonts w:ascii="Verdana" w:eastAsia="Times New Roman" w:hAnsi="Verdana" w:cs="Times New Roman"/>
          <w:color w:val="000000"/>
          <w:sz w:val="20"/>
          <w:szCs w:val="20"/>
          <w:lang w:eastAsia="en-IN"/>
        </w:rPr>
      </w:pPr>
      <w:ins w:id="515" w:author="Unknown">
        <w:r w:rsidRPr="00586CF5">
          <w:rPr>
            <w:rFonts w:ascii="Verdana" w:eastAsia="Times New Roman" w:hAnsi="Verdana" w:cs="Times New Roman"/>
            <w:color w:val="008200"/>
            <w:sz w:val="20"/>
            <w:lang w:eastAsia="en-IN"/>
          </w:rPr>
          <w:lastRenderedPageBreak/>
          <w:t>//Java Program to demonstrate the addition of two matrices in Java</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16" w:author="Unknown"/>
          <w:rFonts w:ascii="Verdana" w:eastAsia="Times New Roman" w:hAnsi="Verdana" w:cs="Times New Roman"/>
          <w:color w:val="000000"/>
          <w:sz w:val="20"/>
          <w:szCs w:val="20"/>
          <w:lang w:eastAsia="en-IN"/>
        </w:rPr>
      </w:pPr>
      <w:ins w:id="517" w:author="Unknown">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Testarray5{  </w:t>
        </w:r>
      </w:ins>
    </w:p>
    <w:p w:rsidR="00586CF5" w:rsidRPr="00586CF5" w:rsidRDefault="00586CF5" w:rsidP="00586CF5">
      <w:pPr>
        <w:numPr>
          <w:ilvl w:val="0"/>
          <w:numId w:val="21"/>
        </w:numPr>
        <w:shd w:val="clear" w:color="auto" w:fill="FFFFFF"/>
        <w:spacing w:after="0" w:line="315" w:lineRule="atLeast"/>
        <w:ind w:left="0"/>
        <w:rPr>
          <w:ins w:id="518" w:author="Unknown"/>
          <w:rFonts w:ascii="Verdana" w:eastAsia="Times New Roman" w:hAnsi="Verdana" w:cs="Times New Roman"/>
          <w:color w:val="000000"/>
          <w:sz w:val="20"/>
          <w:szCs w:val="20"/>
          <w:lang w:eastAsia="en-IN"/>
        </w:rPr>
      </w:pPr>
      <w:ins w:id="519"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20" w:author="Unknown"/>
          <w:rFonts w:ascii="Verdana" w:eastAsia="Times New Roman" w:hAnsi="Verdana" w:cs="Times New Roman"/>
          <w:color w:val="000000"/>
          <w:sz w:val="20"/>
          <w:szCs w:val="20"/>
          <w:lang w:eastAsia="en-IN"/>
        </w:rPr>
      </w:pPr>
      <w:ins w:id="521" w:author="Unknown">
        <w:r w:rsidRPr="00586CF5">
          <w:rPr>
            <w:rFonts w:ascii="Verdana" w:eastAsia="Times New Roman" w:hAnsi="Verdana" w:cs="Times New Roman"/>
            <w:color w:val="008200"/>
            <w:sz w:val="20"/>
            <w:lang w:eastAsia="en-IN"/>
          </w:rPr>
          <w:t>//creating two matrices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22" w:author="Unknown"/>
          <w:rFonts w:ascii="Verdana" w:eastAsia="Times New Roman" w:hAnsi="Verdana" w:cs="Times New Roman"/>
          <w:color w:val="000000"/>
          <w:sz w:val="20"/>
          <w:szCs w:val="20"/>
          <w:lang w:eastAsia="en-IN"/>
        </w:rPr>
      </w:pPr>
      <w:proofErr w:type="spellStart"/>
      <w:ins w:id="523"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24" w:author="Unknown"/>
          <w:rFonts w:ascii="Verdana" w:eastAsia="Times New Roman" w:hAnsi="Verdana" w:cs="Times New Roman"/>
          <w:color w:val="000000"/>
          <w:sz w:val="20"/>
          <w:szCs w:val="20"/>
          <w:lang w:eastAsia="en-IN"/>
        </w:rPr>
      </w:pPr>
      <w:proofErr w:type="spellStart"/>
      <w:ins w:id="525"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b[][]={{</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4</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5</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26" w:author="Unknown"/>
          <w:rFonts w:ascii="Verdana" w:eastAsia="Times New Roman" w:hAnsi="Verdana" w:cs="Times New Roman"/>
          <w:color w:val="000000"/>
          <w:sz w:val="20"/>
          <w:szCs w:val="20"/>
          <w:lang w:eastAsia="en-IN"/>
        </w:rPr>
      </w:pPr>
      <w:ins w:id="527"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28" w:author="Unknown"/>
          <w:rFonts w:ascii="Verdana" w:eastAsia="Times New Roman" w:hAnsi="Verdana" w:cs="Times New Roman"/>
          <w:color w:val="000000"/>
          <w:sz w:val="20"/>
          <w:szCs w:val="20"/>
          <w:lang w:eastAsia="en-IN"/>
        </w:rPr>
      </w:pPr>
      <w:ins w:id="529" w:author="Unknown">
        <w:r w:rsidRPr="00586CF5">
          <w:rPr>
            <w:rFonts w:ascii="Verdana" w:eastAsia="Times New Roman" w:hAnsi="Verdana" w:cs="Times New Roman"/>
            <w:color w:val="008200"/>
            <w:sz w:val="20"/>
            <w:lang w:eastAsia="en-IN"/>
          </w:rPr>
          <w:t>//creating another matrix to store the sum of two matrices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30" w:author="Unknown"/>
          <w:rFonts w:ascii="Verdana" w:eastAsia="Times New Roman" w:hAnsi="Verdana" w:cs="Times New Roman"/>
          <w:color w:val="000000"/>
          <w:sz w:val="20"/>
          <w:szCs w:val="20"/>
          <w:lang w:eastAsia="en-IN"/>
        </w:rPr>
      </w:pPr>
      <w:proofErr w:type="spellStart"/>
      <w:ins w:id="531"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c[][]=</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32" w:author="Unknown"/>
          <w:rFonts w:ascii="Verdana" w:eastAsia="Times New Roman" w:hAnsi="Verdana" w:cs="Times New Roman"/>
          <w:color w:val="000000"/>
          <w:sz w:val="20"/>
          <w:szCs w:val="20"/>
          <w:lang w:eastAsia="en-IN"/>
        </w:rPr>
      </w:pPr>
      <w:ins w:id="53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34" w:author="Unknown"/>
          <w:rFonts w:ascii="Verdana" w:eastAsia="Times New Roman" w:hAnsi="Verdana" w:cs="Times New Roman"/>
          <w:color w:val="000000"/>
          <w:sz w:val="20"/>
          <w:szCs w:val="20"/>
          <w:lang w:eastAsia="en-IN"/>
        </w:rPr>
      </w:pPr>
      <w:ins w:id="535" w:author="Unknown">
        <w:r w:rsidRPr="00586CF5">
          <w:rPr>
            <w:rFonts w:ascii="Verdana" w:eastAsia="Times New Roman" w:hAnsi="Verdana" w:cs="Times New Roman"/>
            <w:color w:val="008200"/>
            <w:sz w:val="20"/>
            <w:lang w:eastAsia="en-IN"/>
          </w:rPr>
          <w:t>//adding and printing addition of 2 matrices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36" w:author="Unknown"/>
          <w:rFonts w:ascii="Verdana" w:eastAsia="Times New Roman" w:hAnsi="Verdana" w:cs="Times New Roman"/>
          <w:color w:val="000000"/>
          <w:sz w:val="20"/>
          <w:szCs w:val="20"/>
          <w:lang w:eastAsia="en-IN"/>
        </w:rPr>
      </w:pPr>
      <w:ins w:id="537"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;i++){  </w:t>
        </w:r>
      </w:ins>
    </w:p>
    <w:p w:rsidR="00586CF5" w:rsidRPr="00586CF5" w:rsidRDefault="00586CF5" w:rsidP="00586CF5">
      <w:pPr>
        <w:numPr>
          <w:ilvl w:val="0"/>
          <w:numId w:val="21"/>
        </w:numPr>
        <w:shd w:val="clear" w:color="auto" w:fill="FFFFFF"/>
        <w:spacing w:after="0" w:line="315" w:lineRule="atLeast"/>
        <w:ind w:left="0"/>
        <w:rPr>
          <w:ins w:id="538" w:author="Unknown"/>
          <w:rFonts w:ascii="Verdana" w:eastAsia="Times New Roman" w:hAnsi="Verdana" w:cs="Times New Roman"/>
          <w:color w:val="000000"/>
          <w:sz w:val="20"/>
          <w:szCs w:val="20"/>
          <w:lang w:eastAsia="en-IN"/>
        </w:rPr>
      </w:pPr>
      <w:ins w:id="539"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;j&lt;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;j++){  </w:t>
        </w:r>
      </w:ins>
    </w:p>
    <w:p w:rsidR="00586CF5" w:rsidRPr="00586CF5" w:rsidRDefault="00586CF5" w:rsidP="00586CF5">
      <w:pPr>
        <w:numPr>
          <w:ilvl w:val="0"/>
          <w:numId w:val="21"/>
        </w:numPr>
        <w:shd w:val="clear" w:color="auto" w:fill="FFFFFF"/>
        <w:spacing w:after="0" w:line="315" w:lineRule="atLeast"/>
        <w:ind w:left="0"/>
        <w:rPr>
          <w:ins w:id="540" w:author="Unknown"/>
          <w:rFonts w:ascii="Verdana" w:eastAsia="Times New Roman" w:hAnsi="Verdana" w:cs="Times New Roman"/>
          <w:color w:val="000000"/>
          <w:sz w:val="20"/>
          <w:szCs w:val="20"/>
          <w:lang w:eastAsia="en-IN"/>
        </w:rPr>
      </w:pPr>
      <w:ins w:id="541" w:author="Unknown">
        <w:r w:rsidRPr="00586CF5">
          <w:rPr>
            <w:rFonts w:ascii="Verdana" w:eastAsia="Times New Roman" w:hAnsi="Verdana" w:cs="Times New Roman"/>
            <w:color w:val="000000"/>
            <w:sz w:val="20"/>
            <w:szCs w:val="20"/>
            <w:bdr w:val="none" w:sz="0" w:space="0" w:color="auto" w:frame="1"/>
            <w:lang w:eastAsia="en-IN"/>
          </w:rPr>
          <w:t>c[</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][j]=a[</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][j]+b[</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  </w:t>
        </w:r>
      </w:ins>
    </w:p>
    <w:p w:rsidR="00586CF5" w:rsidRPr="00586CF5" w:rsidRDefault="00586CF5" w:rsidP="00586CF5">
      <w:pPr>
        <w:numPr>
          <w:ilvl w:val="0"/>
          <w:numId w:val="21"/>
        </w:numPr>
        <w:shd w:val="clear" w:color="auto" w:fill="FFFFFF"/>
        <w:spacing w:after="0" w:line="315" w:lineRule="atLeast"/>
        <w:ind w:left="0"/>
        <w:rPr>
          <w:ins w:id="542" w:author="Unknown"/>
          <w:rFonts w:ascii="Verdana" w:eastAsia="Times New Roman" w:hAnsi="Verdana" w:cs="Times New Roman"/>
          <w:color w:val="000000"/>
          <w:sz w:val="20"/>
          <w:szCs w:val="20"/>
          <w:lang w:eastAsia="en-IN"/>
        </w:rPr>
      </w:pPr>
      <w:proofErr w:type="spellStart"/>
      <w:ins w:id="543" w:author="Unknown">
        <w:r w:rsidRPr="00586CF5">
          <w:rPr>
            <w:rFonts w:ascii="Verdana" w:eastAsia="Times New Roman" w:hAnsi="Verdana" w:cs="Times New Roman"/>
            <w:color w:val="000000"/>
            <w:sz w:val="20"/>
            <w:szCs w:val="20"/>
            <w:bdr w:val="none" w:sz="0" w:space="0" w:color="auto" w:frame="1"/>
            <w:lang w:eastAsia="en-IN"/>
          </w:rPr>
          <w:t>System.out.print</w:t>
        </w:r>
        <w:proofErr w:type="spellEnd"/>
        <w:r w:rsidRPr="00586CF5">
          <w:rPr>
            <w:rFonts w:ascii="Verdana" w:eastAsia="Times New Roman" w:hAnsi="Verdana" w:cs="Times New Roman"/>
            <w:color w:val="000000"/>
            <w:sz w:val="20"/>
            <w:szCs w:val="20"/>
            <w:bdr w:val="none" w:sz="0" w:space="0" w:color="auto" w:frame="1"/>
            <w:lang w:eastAsia="en-IN"/>
          </w:rPr>
          <w:t>(c[</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w:t>
        </w:r>
        <w:r w:rsidRPr="00586CF5">
          <w:rPr>
            <w:rFonts w:ascii="Verdana" w:eastAsia="Times New Roman" w:hAnsi="Verdana" w:cs="Times New Roman"/>
            <w:color w:val="0000FF"/>
            <w:sz w:val="20"/>
            <w:lang w:eastAsia="en-IN"/>
          </w:rPr>
          <w:t>"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44" w:author="Unknown"/>
          <w:rFonts w:ascii="Verdana" w:eastAsia="Times New Roman" w:hAnsi="Verdana" w:cs="Times New Roman"/>
          <w:color w:val="000000"/>
          <w:sz w:val="20"/>
          <w:szCs w:val="20"/>
          <w:lang w:eastAsia="en-IN"/>
        </w:rPr>
      </w:pPr>
      <w:ins w:id="545"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46" w:author="Unknown"/>
          <w:rFonts w:ascii="Verdana" w:eastAsia="Times New Roman" w:hAnsi="Verdana" w:cs="Times New Roman"/>
          <w:color w:val="000000"/>
          <w:sz w:val="20"/>
          <w:szCs w:val="20"/>
          <w:lang w:eastAsia="en-IN"/>
        </w:rPr>
      </w:pPr>
      <w:proofErr w:type="spellStart"/>
      <w:ins w:id="547"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//new line</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48" w:author="Unknown"/>
          <w:rFonts w:ascii="Verdana" w:eastAsia="Times New Roman" w:hAnsi="Verdana" w:cs="Times New Roman"/>
          <w:color w:val="000000"/>
          <w:sz w:val="20"/>
          <w:szCs w:val="20"/>
          <w:lang w:eastAsia="en-IN"/>
        </w:rPr>
      </w:pPr>
      <w:ins w:id="549"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0" w:line="315" w:lineRule="atLeast"/>
        <w:ind w:left="0"/>
        <w:rPr>
          <w:ins w:id="550" w:author="Unknown"/>
          <w:rFonts w:ascii="Verdana" w:eastAsia="Times New Roman" w:hAnsi="Verdana" w:cs="Times New Roman"/>
          <w:color w:val="000000"/>
          <w:sz w:val="20"/>
          <w:szCs w:val="20"/>
          <w:lang w:eastAsia="en-IN"/>
        </w:rPr>
      </w:pPr>
      <w:ins w:id="551"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1"/>
        </w:numPr>
        <w:shd w:val="clear" w:color="auto" w:fill="FFFFFF"/>
        <w:spacing w:after="120" w:line="315" w:lineRule="atLeast"/>
        <w:ind w:left="0"/>
        <w:rPr>
          <w:ins w:id="552" w:author="Unknown"/>
          <w:rFonts w:ascii="Verdana" w:eastAsia="Times New Roman" w:hAnsi="Verdana" w:cs="Times New Roman"/>
          <w:color w:val="000000"/>
          <w:sz w:val="20"/>
          <w:szCs w:val="20"/>
          <w:lang w:eastAsia="en-IN"/>
        </w:rPr>
      </w:pPr>
      <w:ins w:id="553"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554" w:author="Unknown"/>
          <w:rFonts w:ascii="Times New Roman" w:eastAsia="Times New Roman" w:hAnsi="Times New Roman" w:cs="Times New Roman"/>
          <w:sz w:val="24"/>
          <w:szCs w:val="24"/>
          <w:lang w:eastAsia="en-IN"/>
        </w:rPr>
      </w:pPr>
      <w:ins w:id="555"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"http://www.javatpoint.com/opr/test.jsp?filename=Testarray5"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556" w:author="Unknown"/>
          <w:rFonts w:ascii="Verdana" w:eastAsia="Times New Roman" w:hAnsi="Verdana" w:cs="Times New Roman"/>
          <w:color w:val="000000"/>
          <w:sz w:val="20"/>
          <w:szCs w:val="20"/>
          <w:lang w:eastAsia="en-IN"/>
        </w:rPr>
      </w:pPr>
      <w:ins w:id="557"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lang w:eastAsia="en-IN"/>
        </w:rPr>
      </w:pPr>
      <w:ins w:id="559" w:author="Unknown">
        <w:r w:rsidRPr="00586CF5">
          <w:rPr>
            <w:rFonts w:ascii="Courier New" w:eastAsia="Times New Roman" w:hAnsi="Courier New" w:cs="Courier New"/>
            <w:color w:val="000000"/>
            <w:sz w:val="20"/>
            <w:szCs w:val="20"/>
            <w:lang w:eastAsia="en-IN"/>
          </w:rPr>
          <w:t>2 6 8</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color w:val="000000"/>
          <w:sz w:val="20"/>
          <w:szCs w:val="20"/>
          <w:lang w:eastAsia="en-IN"/>
        </w:rPr>
      </w:pPr>
      <w:ins w:id="561" w:author="Unknown">
        <w:r w:rsidRPr="00586CF5">
          <w:rPr>
            <w:rFonts w:ascii="Courier New" w:eastAsia="Times New Roman" w:hAnsi="Courier New" w:cs="Courier New"/>
            <w:color w:val="000000"/>
            <w:sz w:val="20"/>
            <w:szCs w:val="20"/>
            <w:lang w:eastAsia="en-IN"/>
          </w:rPr>
          <w:t>6 8 10</w:t>
        </w:r>
      </w:ins>
    </w:p>
    <w:p w:rsidR="00586CF5" w:rsidRPr="00586CF5" w:rsidRDefault="00586CF5" w:rsidP="00586CF5">
      <w:pPr>
        <w:shd w:val="clear" w:color="auto" w:fill="FFFFFF"/>
        <w:spacing w:before="100" w:beforeAutospacing="1" w:after="100" w:afterAutospacing="1" w:line="312" w:lineRule="atLeast"/>
        <w:outlineLvl w:val="1"/>
        <w:rPr>
          <w:ins w:id="562" w:author="Unknown"/>
          <w:rFonts w:ascii="Helvetica" w:eastAsia="Times New Roman" w:hAnsi="Helvetica" w:cs="Helvetica"/>
          <w:color w:val="610B38"/>
          <w:sz w:val="38"/>
          <w:szCs w:val="38"/>
          <w:lang w:eastAsia="en-IN"/>
        </w:rPr>
      </w:pPr>
      <w:ins w:id="563" w:author="Unknown">
        <w:r w:rsidRPr="00586CF5">
          <w:rPr>
            <w:rFonts w:ascii="Helvetica" w:eastAsia="Times New Roman" w:hAnsi="Helvetica" w:cs="Helvetica"/>
            <w:color w:val="610B38"/>
            <w:sz w:val="38"/>
            <w:szCs w:val="38"/>
            <w:lang w:eastAsia="en-IN"/>
          </w:rPr>
          <w:t>Multiplication of 2 Matrices in Java</w:t>
        </w:r>
      </w:ins>
    </w:p>
    <w:p w:rsidR="00586CF5" w:rsidRPr="00586CF5" w:rsidRDefault="00586CF5" w:rsidP="00586CF5">
      <w:pPr>
        <w:shd w:val="clear" w:color="auto" w:fill="FFFFFF"/>
        <w:spacing w:before="100" w:beforeAutospacing="1" w:after="100" w:afterAutospacing="1" w:line="240" w:lineRule="auto"/>
        <w:rPr>
          <w:ins w:id="564" w:author="Unknown"/>
          <w:rFonts w:ascii="Verdana" w:eastAsia="Times New Roman" w:hAnsi="Verdana" w:cs="Times New Roman"/>
          <w:color w:val="000000"/>
          <w:sz w:val="20"/>
          <w:szCs w:val="20"/>
          <w:lang w:eastAsia="en-IN"/>
        </w:rPr>
      </w:pPr>
      <w:ins w:id="565" w:author="Unknown">
        <w:r w:rsidRPr="00586CF5">
          <w:rPr>
            <w:rFonts w:ascii="Verdana" w:eastAsia="Times New Roman" w:hAnsi="Verdana" w:cs="Times New Roman"/>
            <w:color w:val="000000"/>
            <w:sz w:val="20"/>
            <w:szCs w:val="20"/>
            <w:lang w:eastAsia="en-IN"/>
          </w:rPr>
          <w:t>In the case of matrix multiplication, a one-row element of the first matrix is multiplied by all the columns of the second matrix which can be understood by the image given below.</w:t>
        </w:r>
      </w:ins>
    </w:p>
    <w:p w:rsidR="00586CF5" w:rsidRPr="00586CF5" w:rsidRDefault="00586CF5" w:rsidP="00586CF5">
      <w:pPr>
        <w:spacing w:after="0" w:line="240" w:lineRule="auto"/>
        <w:rPr>
          <w:ins w:id="566" w:author="Unknown"/>
          <w:rFonts w:ascii="Times New Roman" w:eastAsia="Times New Roman" w:hAnsi="Times New Roman" w:cs="Times New Roman"/>
          <w:sz w:val="24"/>
          <w:szCs w:val="24"/>
          <w:lang w:eastAsia="en-IN"/>
        </w:rPr>
      </w:pPr>
      <w:ins w:id="567" w:author="Unknown">
        <w:r w:rsidRPr="00586CF5">
          <w:rPr>
            <w:rFonts w:ascii="Times New Roman" w:eastAsia="Times New Roman" w:hAnsi="Times New Roman" w:cs="Times New Roman"/>
            <w:sz w:val="24"/>
            <w:szCs w:val="24"/>
            <w:lang w:eastAsia="en-IN"/>
          </w:rPr>
          <w:fldChar w:fldCharType="begin"/>
        </w:r>
        <w:r w:rsidRPr="00586CF5">
          <w:rPr>
            <w:rFonts w:ascii="Times New Roman" w:eastAsia="Times New Roman" w:hAnsi="Times New Roman" w:cs="Times New Roman"/>
            <w:sz w:val="24"/>
            <w:szCs w:val="24"/>
            <w:lang w:eastAsia="en-IN"/>
          </w:rPr>
          <w:instrText xml:space="preserve"> INCLUDEPICTURE "https://www.javatpoint.com/cpp/images/matrix-multiplication-in-cpp1.png" \* MERGEFORMATINET </w:instrText>
        </w:r>
      </w:ins>
      <w:r w:rsidRPr="00586CF5">
        <w:rPr>
          <w:rFonts w:ascii="Times New Roman" w:eastAsia="Times New Roman" w:hAnsi="Times New Roman" w:cs="Times New Roman"/>
          <w:sz w:val="24"/>
          <w:szCs w:val="24"/>
          <w:lang w:eastAsia="en-IN"/>
        </w:rPr>
        <w:fldChar w:fldCharType="separate"/>
      </w:r>
      <w:r w:rsidRPr="00586CF5">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rix Multiplication in Java" style="width:24pt;height:24pt"/>
        </w:pict>
      </w:r>
      <w:ins w:id="568" w:author="Unknown">
        <w:r w:rsidRPr="00586CF5">
          <w:rPr>
            <w:rFonts w:ascii="Times New Roman" w:eastAsia="Times New Roman" w:hAnsi="Times New Roman" w:cs="Times New Roman"/>
            <w:sz w:val="24"/>
            <w:szCs w:val="24"/>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569" w:author="Unknown"/>
          <w:rFonts w:ascii="Verdana" w:eastAsia="Times New Roman" w:hAnsi="Verdana" w:cs="Times New Roman"/>
          <w:color w:val="000000"/>
          <w:sz w:val="20"/>
          <w:szCs w:val="20"/>
          <w:lang w:eastAsia="en-IN"/>
        </w:rPr>
      </w:pPr>
      <w:ins w:id="570" w:author="Unknown">
        <w:r w:rsidRPr="00586CF5">
          <w:rPr>
            <w:rFonts w:ascii="Verdana" w:eastAsia="Times New Roman" w:hAnsi="Verdana" w:cs="Times New Roman"/>
            <w:color w:val="000000"/>
            <w:sz w:val="20"/>
            <w:szCs w:val="20"/>
            <w:lang w:eastAsia="en-IN"/>
          </w:rPr>
          <w:t>Let's see a simple example to multiply two matrices of 3 rows and 3 columns.</w:t>
        </w:r>
      </w:ins>
    </w:p>
    <w:p w:rsidR="00586CF5" w:rsidRPr="00586CF5" w:rsidRDefault="00586CF5" w:rsidP="00586CF5">
      <w:pPr>
        <w:numPr>
          <w:ilvl w:val="0"/>
          <w:numId w:val="22"/>
        </w:numPr>
        <w:shd w:val="clear" w:color="auto" w:fill="FFFFFF"/>
        <w:spacing w:after="0" w:line="315" w:lineRule="atLeast"/>
        <w:ind w:left="0"/>
        <w:rPr>
          <w:ins w:id="571" w:author="Unknown"/>
          <w:rFonts w:ascii="Verdana" w:eastAsia="Times New Roman" w:hAnsi="Verdana" w:cs="Times New Roman"/>
          <w:color w:val="000000"/>
          <w:sz w:val="20"/>
          <w:szCs w:val="20"/>
          <w:lang w:eastAsia="en-IN"/>
        </w:rPr>
      </w:pPr>
      <w:ins w:id="572" w:author="Unknown">
        <w:r w:rsidRPr="00586CF5">
          <w:rPr>
            <w:rFonts w:ascii="Verdana" w:eastAsia="Times New Roman" w:hAnsi="Verdana" w:cs="Times New Roman"/>
            <w:color w:val="008200"/>
            <w:sz w:val="20"/>
            <w:lang w:eastAsia="en-IN"/>
          </w:rPr>
          <w:t>//Java Program to multiply two matrices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73" w:author="Unknown"/>
          <w:rFonts w:ascii="Verdana" w:eastAsia="Times New Roman" w:hAnsi="Verdana" w:cs="Times New Roman"/>
          <w:color w:val="000000"/>
          <w:sz w:val="20"/>
          <w:szCs w:val="20"/>
          <w:lang w:eastAsia="en-IN"/>
        </w:rPr>
      </w:pPr>
      <w:ins w:id="574"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class</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MatrixMultiplicationExample</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75" w:author="Unknown"/>
          <w:rFonts w:ascii="Verdana" w:eastAsia="Times New Roman" w:hAnsi="Verdana" w:cs="Times New Roman"/>
          <w:color w:val="000000"/>
          <w:sz w:val="20"/>
          <w:szCs w:val="20"/>
          <w:lang w:eastAsia="en-IN"/>
        </w:rPr>
      </w:pPr>
      <w:ins w:id="576" w:author="Unknown">
        <w:r w:rsidRPr="00586CF5">
          <w:rPr>
            <w:rFonts w:ascii="Verdana" w:eastAsia="Times New Roman" w:hAnsi="Verdana" w:cs="Times New Roman"/>
            <w:b/>
            <w:bCs/>
            <w:color w:val="006699"/>
            <w:sz w:val="20"/>
            <w:lang w:eastAsia="en-IN"/>
          </w:rPr>
          <w:t>public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static</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b/>
            <w:bCs/>
            <w:color w:val="006699"/>
            <w:sz w:val="20"/>
            <w:lang w:eastAsia="en-IN"/>
          </w:rPr>
          <w:t>void</w:t>
        </w:r>
        <w:r w:rsidRPr="00586CF5">
          <w:rPr>
            <w:rFonts w:ascii="Verdana" w:eastAsia="Times New Roman" w:hAnsi="Verdana" w:cs="Times New Roman"/>
            <w:color w:val="000000"/>
            <w:sz w:val="20"/>
            <w:szCs w:val="20"/>
            <w:bdr w:val="none" w:sz="0" w:space="0" w:color="auto" w:frame="1"/>
            <w:lang w:eastAsia="en-IN"/>
          </w:rPr>
          <w:t> main(String </w:t>
        </w:r>
        <w:proofErr w:type="spellStart"/>
        <w:r w:rsidRPr="00586CF5">
          <w:rPr>
            <w:rFonts w:ascii="Verdana" w:eastAsia="Times New Roman" w:hAnsi="Verdana" w:cs="Times New Roman"/>
            <w:color w:val="000000"/>
            <w:sz w:val="20"/>
            <w:szCs w:val="20"/>
            <w:bdr w:val="none" w:sz="0" w:space="0" w:color="auto" w:frame="1"/>
            <w:lang w:eastAsia="en-IN"/>
          </w:rPr>
          <w:t>args</w:t>
        </w:r>
        <w:proofErr w:type="spellEnd"/>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77" w:author="Unknown"/>
          <w:rFonts w:ascii="Verdana" w:eastAsia="Times New Roman" w:hAnsi="Verdana" w:cs="Times New Roman"/>
          <w:color w:val="000000"/>
          <w:sz w:val="20"/>
          <w:szCs w:val="20"/>
          <w:lang w:eastAsia="en-IN"/>
        </w:rPr>
      </w:pPr>
      <w:ins w:id="578" w:author="Unknown">
        <w:r w:rsidRPr="00586CF5">
          <w:rPr>
            <w:rFonts w:ascii="Verdana" w:eastAsia="Times New Roman" w:hAnsi="Verdana" w:cs="Times New Roman"/>
            <w:color w:val="008200"/>
            <w:sz w:val="20"/>
            <w:lang w:eastAsia="en-IN"/>
          </w:rPr>
          <w:t>//creating two matrices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79" w:author="Unknown"/>
          <w:rFonts w:ascii="Verdana" w:eastAsia="Times New Roman" w:hAnsi="Verdana" w:cs="Times New Roman"/>
          <w:color w:val="000000"/>
          <w:sz w:val="20"/>
          <w:szCs w:val="20"/>
          <w:lang w:eastAsia="en-IN"/>
        </w:rPr>
      </w:pPr>
      <w:proofErr w:type="spellStart"/>
      <w:ins w:id="580"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a[][]={{</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81" w:author="Unknown"/>
          <w:rFonts w:ascii="Verdana" w:eastAsia="Times New Roman" w:hAnsi="Verdana" w:cs="Times New Roman"/>
          <w:color w:val="000000"/>
          <w:sz w:val="20"/>
          <w:szCs w:val="20"/>
          <w:lang w:eastAsia="en-IN"/>
        </w:rPr>
      </w:pPr>
      <w:proofErr w:type="spellStart"/>
      <w:ins w:id="582"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b[][]={{</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1</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2</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83" w:author="Unknown"/>
          <w:rFonts w:ascii="Verdana" w:eastAsia="Times New Roman" w:hAnsi="Verdana" w:cs="Times New Roman"/>
          <w:color w:val="000000"/>
          <w:sz w:val="20"/>
          <w:szCs w:val="20"/>
          <w:lang w:eastAsia="en-IN"/>
        </w:rPr>
      </w:pPr>
      <w:ins w:id="584"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85" w:author="Unknown"/>
          <w:rFonts w:ascii="Verdana" w:eastAsia="Times New Roman" w:hAnsi="Verdana" w:cs="Times New Roman"/>
          <w:color w:val="000000"/>
          <w:sz w:val="20"/>
          <w:szCs w:val="20"/>
          <w:lang w:eastAsia="en-IN"/>
        </w:rPr>
      </w:pPr>
      <w:ins w:id="586" w:author="Unknown">
        <w:r w:rsidRPr="00586CF5">
          <w:rPr>
            <w:rFonts w:ascii="Verdana" w:eastAsia="Times New Roman" w:hAnsi="Verdana" w:cs="Times New Roman"/>
            <w:color w:val="008200"/>
            <w:sz w:val="20"/>
            <w:lang w:eastAsia="en-IN"/>
          </w:rPr>
          <w:t>//creating another matrix to store the multiplication of two matrices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87" w:author="Unknown"/>
          <w:rFonts w:ascii="Verdana" w:eastAsia="Times New Roman" w:hAnsi="Verdana" w:cs="Times New Roman"/>
          <w:color w:val="000000"/>
          <w:sz w:val="20"/>
          <w:szCs w:val="20"/>
          <w:lang w:eastAsia="en-IN"/>
        </w:rPr>
      </w:pPr>
      <w:proofErr w:type="spellStart"/>
      <w:ins w:id="588" w:author="Unknown">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c[][]=</w:t>
        </w:r>
        <w:r w:rsidRPr="00586CF5">
          <w:rPr>
            <w:rFonts w:ascii="Verdana" w:eastAsia="Times New Roman" w:hAnsi="Verdana" w:cs="Times New Roman"/>
            <w:b/>
            <w:bCs/>
            <w:color w:val="006699"/>
            <w:sz w:val="20"/>
            <w:lang w:eastAsia="en-IN"/>
          </w:rPr>
          <w:t>new</w:t>
        </w:r>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//3 rows and 3 columns</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89" w:author="Unknown"/>
          <w:rFonts w:ascii="Verdana" w:eastAsia="Times New Roman" w:hAnsi="Verdana" w:cs="Times New Roman"/>
          <w:color w:val="000000"/>
          <w:sz w:val="20"/>
          <w:szCs w:val="20"/>
          <w:lang w:eastAsia="en-IN"/>
        </w:rPr>
      </w:pPr>
      <w:ins w:id="590" w:author="Unknown">
        <w:r w:rsidRPr="00586CF5">
          <w:rPr>
            <w:rFonts w:ascii="Verdana" w:eastAsia="Times New Roman" w:hAnsi="Verdana" w:cs="Times New Roman"/>
            <w:color w:val="000000"/>
            <w:sz w:val="20"/>
            <w:szCs w:val="20"/>
            <w:bdr w:val="none" w:sz="0" w:space="0" w:color="auto" w:frame="1"/>
            <w:lang w:eastAsia="en-IN"/>
          </w:rPr>
          <w:lastRenderedPageBreak/>
          <w:t>    </w:t>
        </w:r>
      </w:ins>
    </w:p>
    <w:p w:rsidR="00586CF5" w:rsidRPr="00586CF5" w:rsidRDefault="00586CF5" w:rsidP="00586CF5">
      <w:pPr>
        <w:numPr>
          <w:ilvl w:val="0"/>
          <w:numId w:val="22"/>
        </w:numPr>
        <w:shd w:val="clear" w:color="auto" w:fill="FFFFFF"/>
        <w:spacing w:after="0" w:line="315" w:lineRule="atLeast"/>
        <w:ind w:left="0"/>
        <w:rPr>
          <w:ins w:id="591" w:author="Unknown"/>
          <w:rFonts w:ascii="Verdana" w:eastAsia="Times New Roman" w:hAnsi="Verdana" w:cs="Times New Roman"/>
          <w:color w:val="000000"/>
          <w:sz w:val="20"/>
          <w:szCs w:val="20"/>
          <w:lang w:eastAsia="en-IN"/>
        </w:rPr>
      </w:pPr>
      <w:ins w:id="592" w:author="Unknown">
        <w:r w:rsidRPr="00586CF5">
          <w:rPr>
            <w:rFonts w:ascii="Verdana" w:eastAsia="Times New Roman" w:hAnsi="Verdana" w:cs="Times New Roman"/>
            <w:color w:val="008200"/>
            <w:sz w:val="20"/>
            <w:lang w:eastAsia="en-IN"/>
          </w:rPr>
          <w:t>//multiplying and printing multiplication of 2 matrices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93" w:author="Unknown"/>
          <w:rFonts w:ascii="Verdana" w:eastAsia="Times New Roman" w:hAnsi="Verdana" w:cs="Times New Roman"/>
          <w:color w:val="000000"/>
          <w:sz w:val="20"/>
          <w:szCs w:val="20"/>
          <w:lang w:eastAsia="en-IN"/>
        </w:rPr>
      </w:pPr>
      <w:ins w:id="594"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;i&lt;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;i++){    </w:t>
        </w:r>
      </w:ins>
    </w:p>
    <w:p w:rsidR="00586CF5" w:rsidRPr="00586CF5" w:rsidRDefault="00586CF5" w:rsidP="00586CF5">
      <w:pPr>
        <w:numPr>
          <w:ilvl w:val="0"/>
          <w:numId w:val="22"/>
        </w:numPr>
        <w:shd w:val="clear" w:color="auto" w:fill="FFFFFF"/>
        <w:spacing w:after="0" w:line="315" w:lineRule="atLeast"/>
        <w:ind w:left="0"/>
        <w:rPr>
          <w:ins w:id="595" w:author="Unknown"/>
          <w:rFonts w:ascii="Verdana" w:eastAsia="Times New Roman" w:hAnsi="Verdana" w:cs="Times New Roman"/>
          <w:color w:val="000000"/>
          <w:sz w:val="20"/>
          <w:szCs w:val="20"/>
          <w:lang w:eastAsia="en-IN"/>
        </w:rPr>
      </w:pPr>
      <w:ins w:id="596"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;j&lt;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;j++){    </w:t>
        </w:r>
      </w:ins>
    </w:p>
    <w:p w:rsidR="00586CF5" w:rsidRPr="00586CF5" w:rsidRDefault="00586CF5" w:rsidP="00586CF5">
      <w:pPr>
        <w:numPr>
          <w:ilvl w:val="0"/>
          <w:numId w:val="22"/>
        </w:numPr>
        <w:shd w:val="clear" w:color="auto" w:fill="FFFFFF"/>
        <w:spacing w:after="0" w:line="315" w:lineRule="atLeast"/>
        <w:ind w:left="0"/>
        <w:rPr>
          <w:ins w:id="597" w:author="Unknown"/>
          <w:rFonts w:ascii="Verdana" w:eastAsia="Times New Roman" w:hAnsi="Verdana" w:cs="Times New Roman"/>
          <w:color w:val="000000"/>
          <w:sz w:val="20"/>
          <w:szCs w:val="20"/>
          <w:lang w:eastAsia="en-IN"/>
        </w:rPr>
      </w:pPr>
      <w:ins w:id="598" w:author="Unknown">
        <w:r w:rsidRPr="00586CF5">
          <w:rPr>
            <w:rFonts w:ascii="Verdana" w:eastAsia="Times New Roman" w:hAnsi="Verdana" w:cs="Times New Roman"/>
            <w:color w:val="000000"/>
            <w:sz w:val="20"/>
            <w:szCs w:val="20"/>
            <w:bdr w:val="none" w:sz="0" w:space="0" w:color="auto" w:frame="1"/>
            <w:lang w:eastAsia="en-IN"/>
          </w:rPr>
          <w:t>c[</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599" w:author="Unknown"/>
          <w:rFonts w:ascii="Verdana" w:eastAsia="Times New Roman" w:hAnsi="Verdana" w:cs="Times New Roman"/>
          <w:color w:val="000000"/>
          <w:sz w:val="20"/>
          <w:szCs w:val="20"/>
          <w:lang w:eastAsia="en-IN"/>
        </w:rPr>
      </w:pPr>
      <w:ins w:id="600" w:author="Unknown">
        <w:r w:rsidRPr="00586CF5">
          <w:rPr>
            <w:rFonts w:ascii="Verdana" w:eastAsia="Times New Roman" w:hAnsi="Verdana" w:cs="Times New Roman"/>
            <w:b/>
            <w:bCs/>
            <w:color w:val="006699"/>
            <w:sz w:val="20"/>
            <w:lang w:eastAsia="en-IN"/>
          </w:rPr>
          <w:t>for</w:t>
        </w:r>
        <w:r w:rsidRPr="00586CF5">
          <w:rPr>
            <w:rFonts w:ascii="Verdana" w:eastAsia="Times New Roman" w:hAnsi="Verdana" w:cs="Times New Roman"/>
            <w:color w:val="000000"/>
            <w:sz w:val="20"/>
            <w:szCs w:val="20"/>
            <w:bdr w:val="none" w:sz="0" w:space="0" w:color="auto" w:frame="1"/>
            <w:lang w:eastAsia="en-IN"/>
          </w:rPr>
          <w:t>(</w:t>
        </w:r>
        <w:proofErr w:type="spellStart"/>
        <w:r w:rsidRPr="00586CF5">
          <w:rPr>
            <w:rFonts w:ascii="Verdana" w:eastAsia="Times New Roman" w:hAnsi="Verdana" w:cs="Times New Roman"/>
            <w:b/>
            <w:bCs/>
            <w:color w:val="006699"/>
            <w:sz w:val="20"/>
            <w:lang w:eastAsia="en-IN"/>
          </w:rPr>
          <w:t>int</w:t>
        </w:r>
        <w:proofErr w:type="spellEnd"/>
        <w:r w:rsidRPr="00586CF5">
          <w:rPr>
            <w:rFonts w:ascii="Verdana" w:eastAsia="Times New Roman" w:hAnsi="Verdana" w:cs="Times New Roman"/>
            <w:color w:val="000000"/>
            <w:sz w:val="20"/>
            <w:szCs w:val="20"/>
            <w:bdr w:val="none" w:sz="0" w:space="0" w:color="auto" w:frame="1"/>
            <w:lang w:eastAsia="en-IN"/>
          </w:rPr>
          <w:t> k=</w:t>
        </w:r>
        <w:r w:rsidRPr="00586CF5">
          <w:rPr>
            <w:rFonts w:ascii="Verdana" w:eastAsia="Times New Roman" w:hAnsi="Verdana" w:cs="Times New Roman"/>
            <w:color w:val="C00000"/>
            <w:sz w:val="20"/>
            <w:lang w:eastAsia="en-IN"/>
          </w:rPr>
          <w:t>0</w:t>
        </w:r>
        <w:r w:rsidRPr="00586CF5">
          <w:rPr>
            <w:rFonts w:ascii="Verdana" w:eastAsia="Times New Roman" w:hAnsi="Verdana" w:cs="Times New Roman"/>
            <w:color w:val="000000"/>
            <w:sz w:val="20"/>
            <w:szCs w:val="20"/>
            <w:bdr w:val="none" w:sz="0" w:space="0" w:color="auto" w:frame="1"/>
            <w:lang w:eastAsia="en-IN"/>
          </w:rPr>
          <w:t>;k&lt;</w:t>
        </w:r>
        <w:r w:rsidRPr="00586CF5">
          <w:rPr>
            <w:rFonts w:ascii="Verdana" w:eastAsia="Times New Roman" w:hAnsi="Verdana" w:cs="Times New Roman"/>
            <w:color w:val="C00000"/>
            <w:sz w:val="20"/>
            <w:lang w:eastAsia="en-IN"/>
          </w:rPr>
          <w:t>3</w:t>
        </w:r>
        <w:r w:rsidRPr="00586CF5">
          <w:rPr>
            <w:rFonts w:ascii="Verdana" w:eastAsia="Times New Roman" w:hAnsi="Verdana" w:cs="Times New Roman"/>
            <w:color w:val="000000"/>
            <w:sz w:val="20"/>
            <w:szCs w:val="20"/>
            <w:bdr w:val="none" w:sz="0" w:space="0" w:color="auto" w:frame="1"/>
            <w:lang w:eastAsia="en-IN"/>
          </w:rPr>
          <w:t>;k++)      </w:t>
        </w:r>
      </w:ins>
    </w:p>
    <w:p w:rsidR="00586CF5" w:rsidRPr="00586CF5" w:rsidRDefault="00586CF5" w:rsidP="00586CF5">
      <w:pPr>
        <w:numPr>
          <w:ilvl w:val="0"/>
          <w:numId w:val="22"/>
        </w:numPr>
        <w:shd w:val="clear" w:color="auto" w:fill="FFFFFF"/>
        <w:spacing w:after="0" w:line="315" w:lineRule="atLeast"/>
        <w:ind w:left="0"/>
        <w:rPr>
          <w:ins w:id="601" w:author="Unknown"/>
          <w:rFonts w:ascii="Verdana" w:eastAsia="Times New Roman" w:hAnsi="Verdana" w:cs="Times New Roman"/>
          <w:color w:val="000000"/>
          <w:sz w:val="20"/>
          <w:szCs w:val="20"/>
          <w:lang w:eastAsia="en-IN"/>
        </w:rPr>
      </w:pPr>
      <w:ins w:id="602"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603" w:author="Unknown"/>
          <w:rFonts w:ascii="Verdana" w:eastAsia="Times New Roman" w:hAnsi="Verdana" w:cs="Times New Roman"/>
          <w:color w:val="000000"/>
          <w:sz w:val="20"/>
          <w:szCs w:val="20"/>
          <w:lang w:eastAsia="en-IN"/>
        </w:rPr>
      </w:pPr>
      <w:ins w:id="604" w:author="Unknown">
        <w:r w:rsidRPr="00586CF5">
          <w:rPr>
            <w:rFonts w:ascii="Verdana" w:eastAsia="Times New Roman" w:hAnsi="Verdana" w:cs="Times New Roman"/>
            <w:color w:val="000000"/>
            <w:sz w:val="20"/>
            <w:szCs w:val="20"/>
            <w:bdr w:val="none" w:sz="0" w:space="0" w:color="auto" w:frame="1"/>
            <w:lang w:eastAsia="en-IN"/>
          </w:rPr>
          <w:t>c[</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][j]+=a[</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][k]*b[k][j];      </w:t>
        </w:r>
      </w:ins>
    </w:p>
    <w:p w:rsidR="00586CF5" w:rsidRPr="00586CF5" w:rsidRDefault="00586CF5" w:rsidP="00586CF5">
      <w:pPr>
        <w:numPr>
          <w:ilvl w:val="0"/>
          <w:numId w:val="22"/>
        </w:numPr>
        <w:shd w:val="clear" w:color="auto" w:fill="FFFFFF"/>
        <w:spacing w:after="0" w:line="315" w:lineRule="atLeast"/>
        <w:ind w:left="0"/>
        <w:rPr>
          <w:ins w:id="605" w:author="Unknown"/>
          <w:rFonts w:ascii="Verdana" w:eastAsia="Times New Roman" w:hAnsi="Verdana" w:cs="Times New Roman"/>
          <w:color w:val="000000"/>
          <w:sz w:val="20"/>
          <w:szCs w:val="20"/>
          <w:lang w:eastAsia="en-IN"/>
        </w:rPr>
      </w:pPr>
      <w:ins w:id="606" w:author="Unknown">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//end of k loop</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607" w:author="Unknown"/>
          <w:rFonts w:ascii="Verdana" w:eastAsia="Times New Roman" w:hAnsi="Verdana" w:cs="Times New Roman"/>
          <w:color w:val="000000"/>
          <w:sz w:val="20"/>
          <w:szCs w:val="20"/>
          <w:lang w:eastAsia="en-IN"/>
        </w:rPr>
      </w:pPr>
      <w:proofErr w:type="spellStart"/>
      <w:ins w:id="608" w:author="Unknown">
        <w:r w:rsidRPr="00586CF5">
          <w:rPr>
            <w:rFonts w:ascii="Verdana" w:eastAsia="Times New Roman" w:hAnsi="Verdana" w:cs="Times New Roman"/>
            <w:color w:val="000000"/>
            <w:sz w:val="20"/>
            <w:szCs w:val="20"/>
            <w:bdr w:val="none" w:sz="0" w:space="0" w:color="auto" w:frame="1"/>
            <w:lang w:eastAsia="en-IN"/>
          </w:rPr>
          <w:t>System.out.print</w:t>
        </w:r>
        <w:proofErr w:type="spellEnd"/>
        <w:r w:rsidRPr="00586CF5">
          <w:rPr>
            <w:rFonts w:ascii="Verdana" w:eastAsia="Times New Roman" w:hAnsi="Verdana" w:cs="Times New Roman"/>
            <w:color w:val="000000"/>
            <w:sz w:val="20"/>
            <w:szCs w:val="20"/>
            <w:bdr w:val="none" w:sz="0" w:space="0" w:color="auto" w:frame="1"/>
            <w:lang w:eastAsia="en-IN"/>
          </w:rPr>
          <w:t>(c[</w:t>
        </w:r>
        <w:proofErr w:type="spellStart"/>
        <w:r w:rsidRPr="00586CF5">
          <w:rPr>
            <w:rFonts w:ascii="Verdana" w:eastAsia="Times New Roman" w:hAnsi="Verdana" w:cs="Times New Roman"/>
            <w:color w:val="000000"/>
            <w:sz w:val="20"/>
            <w:szCs w:val="20"/>
            <w:bdr w:val="none" w:sz="0" w:space="0" w:color="auto" w:frame="1"/>
            <w:lang w:eastAsia="en-IN"/>
          </w:rPr>
          <w:t>i</w:t>
        </w:r>
        <w:proofErr w:type="spellEnd"/>
        <w:r w:rsidRPr="00586CF5">
          <w:rPr>
            <w:rFonts w:ascii="Verdana" w:eastAsia="Times New Roman" w:hAnsi="Verdana" w:cs="Times New Roman"/>
            <w:color w:val="000000"/>
            <w:sz w:val="20"/>
            <w:szCs w:val="20"/>
            <w:bdr w:val="none" w:sz="0" w:space="0" w:color="auto" w:frame="1"/>
            <w:lang w:eastAsia="en-IN"/>
          </w:rPr>
          <w:t>][j]+</w:t>
        </w:r>
        <w:r w:rsidRPr="00586CF5">
          <w:rPr>
            <w:rFonts w:ascii="Verdana" w:eastAsia="Times New Roman" w:hAnsi="Verdana" w:cs="Times New Roman"/>
            <w:color w:val="0000FF"/>
            <w:sz w:val="20"/>
            <w:lang w:eastAsia="en-IN"/>
          </w:rPr>
          <w:t>" "</w:t>
        </w:r>
        <w:r w:rsidRPr="00586CF5">
          <w:rPr>
            <w:rFonts w:ascii="Verdana" w:eastAsia="Times New Roman" w:hAnsi="Verdana" w:cs="Times New Roman"/>
            <w:color w:val="000000"/>
            <w:sz w:val="20"/>
            <w:szCs w:val="20"/>
            <w:bdr w:val="none" w:sz="0" w:space="0" w:color="auto" w:frame="1"/>
            <w:lang w:eastAsia="en-IN"/>
          </w:rPr>
          <w:t>);  </w:t>
        </w:r>
        <w:r w:rsidRPr="00586CF5">
          <w:rPr>
            <w:rFonts w:ascii="Verdana" w:eastAsia="Times New Roman" w:hAnsi="Verdana" w:cs="Times New Roman"/>
            <w:color w:val="008200"/>
            <w:sz w:val="20"/>
            <w:lang w:eastAsia="en-IN"/>
          </w:rPr>
          <w:t>//printing matrix element</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609" w:author="Unknown"/>
          <w:rFonts w:ascii="Verdana" w:eastAsia="Times New Roman" w:hAnsi="Verdana" w:cs="Times New Roman"/>
          <w:color w:val="000000"/>
          <w:sz w:val="20"/>
          <w:szCs w:val="20"/>
          <w:lang w:eastAsia="en-IN"/>
        </w:rPr>
      </w:pPr>
      <w:ins w:id="610" w:author="Unknown">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//end of j loop</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611" w:author="Unknown"/>
          <w:rFonts w:ascii="Verdana" w:eastAsia="Times New Roman" w:hAnsi="Verdana" w:cs="Times New Roman"/>
          <w:color w:val="000000"/>
          <w:sz w:val="20"/>
          <w:szCs w:val="20"/>
          <w:lang w:eastAsia="en-IN"/>
        </w:rPr>
      </w:pPr>
      <w:proofErr w:type="spellStart"/>
      <w:ins w:id="612" w:author="Unknown">
        <w:r w:rsidRPr="00586CF5">
          <w:rPr>
            <w:rFonts w:ascii="Verdana" w:eastAsia="Times New Roman" w:hAnsi="Verdana" w:cs="Times New Roman"/>
            <w:color w:val="000000"/>
            <w:sz w:val="20"/>
            <w:szCs w:val="20"/>
            <w:bdr w:val="none" w:sz="0" w:space="0" w:color="auto" w:frame="1"/>
            <w:lang w:eastAsia="en-IN"/>
          </w:rPr>
          <w:t>System.out.println</w:t>
        </w:r>
        <w:proofErr w:type="spellEnd"/>
        <w:r w:rsidRPr="00586CF5">
          <w:rPr>
            <w:rFonts w:ascii="Verdana" w:eastAsia="Times New Roman" w:hAnsi="Verdana" w:cs="Times New Roman"/>
            <w:color w:val="000000"/>
            <w:sz w:val="20"/>
            <w:szCs w:val="20"/>
            <w:bdr w:val="none" w:sz="0" w:space="0" w:color="auto" w:frame="1"/>
            <w:lang w:eastAsia="en-IN"/>
          </w:rPr>
          <w:t>();</w:t>
        </w:r>
        <w:r w:rsidRPr="00586CF5">
          <w:rPr>
            <w:rFonts w:ascii="Verdana" w:eastAsia="Times New Roman" w:hAnsi="Verdana" w:cs="Times New Roman"/>
            <w:color w:val="008200"/>
            <w:sz w:val="20"/>
            <w:lang w:eastAsia="en-IN"/>
          </w:rPr>
          <w:t>//new line  </w:t>
        </w:r>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0" w:line="315" w:lineRule="atLeast"/>
        <w:ind w:left="0"/>
        <w:rPr>
          <w:ins w:id="613" w:author="Unknown"/>
          <w:rFonts w:ascii="Verdana" w:eastAsia="Times New Roman" w:hAnsi="Verdana" w:cs="Times New Roman"/>
          <w:color w:val="000000"/>
          <w:sz w:val="20"/>
          <w:szCs w:val="20"/>
          <w:lang w:eastAsia="en-IN"/>
        </w:rPr>
      </w:pPr>
      <w:ins w:id="614"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numPr>
          <w:ilvl w:val="0"/>
          <w:numId w:val="22"/>
        </w:numPr>
        <w:shd w:val="clear" w:color="auto" w:fill="FFFFFF"/>
        <w:spacing w:after="120" w:line="315" w:lineRule="atLeast"/>
        <w:ind w:left="0"/>
        <w:rPr>
          <w:ins w:id="615" w:author="Unknown"/>
          <w:rFonts w:ascii="Verdana" w:eastAsia="Times New Roman" w:hAnsi="Verdana" w:cs="Times New Roman"/>
          <w:color w:val="000000"/>
          <w:sz w:val="20"/>
          <w:szCs w:val="20"/>
          <w:lang w:eastAsia="en-IN"/>
        </w:rPr>
      </w:pPr>
      <w:ins w:id="616" w:author="Unknown">
        <w:r w:rsidRPr="00586CF5">
          <w:rPr>
            <w:rFonts w:ascii="Verdana" w:eastAsia="Times New Roman" w:hAnsi="Verdana" w:cs="Times New Roman"/>
            <w:color w:val="000000"/>
            <w:sz w:val="20"/>
            <w:szCs w:val="20"/>
            <w:bdr w:val="none" w:sz="0" w:space="0" w:color="auto" w:frame="1"/>
            <w:lang w:eastAsia="en-IN"/>
          </w:rPr>
          <w:t>}}  </w:t>
        </w:r>
      </w:ins>
    </w:p>
    <w:p w:rsidR="00586CF5" w:rsidRPr="00586CF5" w:rsidRDefault="00586CF5" w:rsidP="00586CF5">
      <w:pPr>
        <w:spacing w:after="0" w:line="240" w:lineRule="auto"/>
        <w:rPr>
          <w:ins w:id="617" w:author="Unknown"/>
          <w:rFonts w:ascii="Times New Roman" w:eastAsia="Times New Roman" w:hAnsi="Times New Roman" w:cs="Times New Roman"/>
          <w:sz w:val="24"/>
          <w:szCs w:val="24"/>
          <w:lang w:eastAsia="en-IN"/>
        </w:rPr>
      </w:pPr>
      <w:ins w:id="618" w:author="Unknown">
        <w:r w:rsidRPr="00586CF5">
          <w:rPr>
            <w:rFonts w:ascii="Verdana" w:eastAsia="Times New Roman" w:hAnsi="Verdana" w:cs="Times New Roman"/>
            <w:color w:val="000000"/>
            <w:sz w:val="20"/>
            <w:lang w:eastAsia="en-IN"/>
          </w:rPr>
          <w:fldChar w:fldCharType="begin"/>
        </w:r>
        <w:r w:rsidRPr="00586CF5">
          <w:rPr>
            <w:rFonts w:ascii="Verdana" w:eastAsia="Times New Roman" w:hAnsi="Verdana" w:cs="Times New Roman"/>
            <w:color w:val="000000"/>
            <w:sz w:val="20"/>
            <w:lang w:eastAsia="en-IN"/>
          </w:rPr>
          <w:instrText xml:space="preserve"> HYPERLINK "https://compiler.javatpoint.com/opr/test.jsp?filename=MatrixMultiplicationExample" \t "_blank" </w:instrText>
        </w:r>
        <w:r w:rsidRPr="00586CF5">
          <w:rPr>
            <w:rFonts w:ascii="Verdana" w:eastAsia="Times New Roman" w:hAnsi="Verdana" w:cs="Times New Roman"/>
            <w:color w:val="000000"/>
            <w:sz w:val="20"/>
            <w:lang w:eastAsia="en-IN"/>
          </w:rPr>
          <w:fldChar w:fldCharType="separate"/>
        </w:r>
        <w:r w:rsidRPr="00586CF5">
          <w:rPr>
            <w:rFonts w:ascii="Verdana" w:eastAsia="Times New Roman" w:hAnsi="Verdana" w:cs="Times New Roman"/>
            <w:b/>
            <w:bCs/>
            <w:color w:val="FFFFFF"/>
            <w:sz w:val="20"/>
            <w:lang w:eastAsia="en-IN"/>
          </w:rPr>
          <w:t>Test it Now</w:t>
        </w:r>
        <w:r w:rsidRPr="00586CF5">
          <w:rPr>
            <w:rFonts w:ascii="Verdana" w:eastAsia="Times New Roman" w:hAnsi="Verdana" w:cs="Times New Roman"/>
            <w:color w:val="000000"/>
            <w:sz w:val="20"/>
            <w:lang w:eastAsia="en-IN"/>
          </w:rPr>
          <w:fldChar w:fldCharType="end"/>
        </w:r>
      </w:ins>
    </w:p>
    <w:p w:rsidR="00586CF5" w:rsidRPr="00586CF5" w:rsidRDefault="00586CF5" w:rsidP="00586CF5">
      <w:pPr>
        <w:shd w:val="clear" w:color="auto" w:fill="FFFFFF"/>
        <w:spacing w:before="100" w:beforeAutospacing="1" w:after="100" w:afterAutospacing="1" w:line="240" w:lineRule="auto"/>
        <w:rPr>
          <w:ins w:id="619" w:author="Unknown"/>
          <w:rFonts w:ascii="Verdana" w:eastAsia="Times New Roman" w:hAnsi="Verdana" w:cs="Times New Roman"/>
          <w:color w:val="000000"/>
          <w:sz w:val="20"/>
          <w:szCs w:val="20"/>
          <w:lang w:eastAsia="en-IN"/>
        </w:rPr>
      </w:pPr>
      <w:ins w:id="620" w:author="Unknown">
        <w:r w:rsidRPr="00586CF5">
          <w:rPr>
            <w:rFonts w:ascii="Verdana" w:eastAsia="Times New Roman" w:hAnsi="Verdana" w:cs="Times New Roman"/>
            <w:color w:val="000000"/>
            <w:sz w:val="20"/>
            <w:szCs w:val="20"/>
            <w:lang w:eastAsia="en-IN"/>
          </w:rPr>
          <w:t>Output:</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lang w:eastAsia="en-IN"/>
        </w:rPr>
      </w:pPr>
      <w:ins w:id="622" w:author="Unknown">
        <w:r w:rsidRPr="00586CF5">
          <w:rPr>
            <w:rFonts w:ascii="Courier New" w:eastAsia="Times New Roman" w:hAnsi="Courier New" w:cs="Courier New"/>
            <w:color w:val="000000"/>
            <w:sz w:val="20"/>
            <w:szCs w:val="20"/>
            <w:lang w:eastAsia="en-IN"/>
          </w:rPr>
          <w:t xml:space="preserve">6 </w:t>
        </w:r>
        <w:proofErr w:type="spellStart"/>
        <w:r w:rsidRPr="00586CF5">
          <w:rPr>
            <w:rFonts w:ascii="Courier New" w:eastAsia="Times New Roman" w:hAnsi="Courier New" w:cs="Courier New"/>
            <w:color w:val="000000"/>
            <w:sz w:val="20"/>
            <w:szCs w:val="20"/>
            <w:lang w:eastAsia="en-IN"/>
          </w:rPr>
          <w:t>6</w:t>
        </w:r>
        <w:proofErr w:type="spellEnd"/>
        <w:r w:rsidRPr="00586CF5">
          <w:rPr>
            <w:rFonts w:ascii="Courier New" w:eastAsia="Times New Roman" w:hAnsi="Courier New" w:cs="Courier New"/>
            <w:color w:val="000000"/>
            <w:sz w:val="20"/>
            <w:szCs w:val="20"/>
            <w:lang w:eastAsia="en-IN"/>
          </w:rPr>
          <w:t xml:space="preserve"> </w:t>
        </w:r>
        <w:proofErr w:type="spellStart"/>
        <w:r w:rsidRPr="00586CF5">
          <w:rPr>
            <w:rFonts w:ascii="Courier New" w:eastAsia="Times New Roman" w:hAnsi="Courier New" w:cs="Courier New"/>
            <w:color w:val="000000"/>
            <w:sz w:val="20"/>
            <w:szCs w:val="20"/>
            <w:lang w:eastAsia="en-IN"/>
          </w:rPr>
          <w:t>6</w:t>
        </w:r>
        <w:proofErr w:type="spellEnd"/>
        <w:r w:rsidRPr="00586CF5">
          <w:rPr>
            <w:rFonts w:ascii="Courier New" w:eastAsia="Times New Roman" w:hAnsi="Courier New" w:cs="Courier New"/>
            <w:color w:val="000000"/>
            <w:sz w:val="20"/>
            <w:szCs w:val="20"/>
            <w:lang w:eastAsia="en-IN"/>
          </w:rPr>
          <w:t xml:space="preserve"> </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lang w:eastAsia="en-IN"/>
        </w:rPr>
      </w:pPr>
      <w:ins w:id="624" w:author="Unknown">
        <w:r w:rsidRPr="00586CF5">
          <w:rPr>
            <w:rFonts w:ascii="Courier New" w:eastAsia="Times New Roman" w:hAnsi="Courier New" w:cs="Courier New"/>
            <w:color w:val="000000"/>
            <w:sz w:val="20"/>
            <w:szCs w:val="20"/>
            <w:lang w:eastAsia="en-IN"/>
          </w:rPr>
          <w:t xml:space="preserve">12 </w:t>
        </w:r>
        <w:proofErr w:type="spellStart"/>
        <w:r w:rsidRPr="00586CF5">
          <w:rPr>
            <w:rFonts w:ascii="Courier New" w:eastAsia="Times New Roman" w:hAnsi="Courier New" w:cs="Courier New"/>
            <w:color w:val="000000"/>
            <w:sz w:val="20"/>
            <w:szCs w:val="20"/>
            <w:lang w:eastAsia="en-IN"/>
          </w:rPr>
          <w:t>12</w:t>
        </w:r>
        <w:proofErr w:type="spellEnd"/>
        <w:r w:rsidRPr="00586CF5">
          <w:rPr>
            <w:rFonts w:ascii="Courier New" w:eastAsia="Times New Roman" w:hAnsi="Courier New" w:cs="Courier New"/>
            <w:color w:val="000000"/>
            <w:sz w:val="20"/>
            <w:szCs w:val="20"/>
            <w:lang w:eastAsia="en-IN"/>
          </w:rPr>
          <w:t xml:space="preserve"> </w:t>
        </w:r>
        <w:proofErr w:type="spellStart"/>
        <w:r w:rsidRPr="00586CF5">
          <w:rPr>
            <w:rFonts w:ascii="Courier New" w:eastAsia="Times New Roman" w:hAnsi="Courier New" w:cs="Courier New"/>
            <w:color w:val="000000"/>
            <w:sz w:val="20"/>
            <w:szCs w:val="20"/>
            <w:lang w:eastAsia="en-IN"/>
          </w:rPr>
          <w:t>12</w:t>
        </w:r>
        <w:proofErr w:type="spellEnd"/>
        <w:r w:rsidRPr="00586CF5">
          <w:rPr>
            <w:rFonts w:ascii="Courier New" w:eastAsia="Times New Roman" w:hAnsi="Courier New" w:cs="Courier New"/>
            <w:color w:val="000000"/>
            <w:sz w:val="20"/>
            <w:szCs w:val="20"/>
            <w:lang w:eastAsia="en-IN"/>
          </w:rPr>
          <w:t xml:space="preserve"> </w:t>
        </w:r>
      </w:ins>
    </w:p>
    <w:p w:rsidR="00586CF5" w:rsidRPr="00586CF5" w:rsidRDefault="00586CF5" w:rsidP="00586C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lang w:eastAsia="en-IN"/>
        </w:rPr>
      </w:pPr>
      <w:ins w:id="626" w:author="Unknown">
        <w:r w:rsidRPr="00586CF5">
          <w:rPr>
            <w:rFonts w:ascii="Courier New" w:eastAsia="Times New Roman" w:hAnsi="Courier New" w:cs="Courier New"/>
            <w:color w:val="000000"/>
            <w:sz w:val="20"/>
            <w:szCs w:val="20"/>
            <w:lang w:eastAsia="en-IN"/>
          </w:rPr>
          <w:t xml:space="preserve">18 </w:t>
        </w:r>
        <w:proofErr w:type="spellStart"/>
        <w:r w:rsidRPr="00586CF5">
          <w:rPr>
            <w:rFonts w:ascii="Courier New" w:eastAsia="Times New Roman" w:hAnsi="Courier New" w:cs="Courier New"/>
            <w:color w:val="000000"/>
            <w:sz w:val="20"/>
            <w:szCs w:val="20"/>
            <w:lang w:eastAsia="en-IN"/>
          </w:rPr>
          <w:t>18</w:t>
        </w:r>
        <w:proofErr w:type="spellEnd"/>
        <w:r w:rsidRPr="00586CF5">
          <w:rPr>
            <w:rFonts w:ascii="Courier New" w:eastAsia="Times New Roman" w:hAnsi="Courier New" w:cs="Courier New"/>
            <w:color w:val="000000"/>
            <w:sz w:val="20"/>
            <w:szCs w:val="20"/>
            <w:lang w:eastAsia="en-IN"/>
          </w:rPr>
          <w:t xml:space="preserve"> </w:t>
        </w:r>
        <w:proofErr w:type="spellStart"/>
        <w:r w:rsidRPr="00586CF5">
          <w:rPr>
            <w:rFonts w:ascii="Courier New" w:eastAsia="Times New Roman" w:hAnsi="Courier New" w:cs="Courier New"/>
            <w:color w:val="000000"/>
            <w:sz w:val="20"/>
            <w:szCs w:val="20"/>
            <w:lang w:eastAsia="en-IN"/>
          </w:rPr>
          <w:t>18</w:t>
        </w:r>
        <w:proofErr w:type="spellEnd"/>
        <w:r w:rsidRPr="00586CF5">
          <w:rPr>
            <w:rFonts w:ascii="Courier New" w:eastAsia="Times New Roman" w:hAnsi="Courier New" w:cs="Courier New"/>
            <w:color w:val="000000"/>
            <w:sz w:val="20"/>
            <w:szCs w:val="20"/>
            <w:lang w:eastAsia="en-IN"/>
          </w:rPr>
          <w:t xml:space="preserve"> </w:t>
        </w:r>
      </w:ins>
    </w:p>
    <w:p w:rsidR="00687365" w:rsidRDefault="00687365"/>
    <w:sectPr w:rsidR="00687365" w:rsidSect="006873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BFC"/>
    <w:multiLevelType w:val="multilevel"/>
    <w:tmpl w:val="2964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E04D3"/>
    <w:multiLevelType w:val="multilevel"/>
    <w:tmpl w:val="6B3A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24C15"/>
    <w:multiLevelType w:val="multilevel"/>
    <w:tmpl w:val="223E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CAD"/>
    <w:multiLevelType w:val="multilevel"/>
    <w:tmpl w:val="1254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C22A1"/>
    <w:multiLevelType w:val="multilevel"/>
    <w:tmpl w:val="68F86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17B2678"/>
    <w:multiLevelType w:val="multilevel"/>
    <w:tmpl w:val="F726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24EDC"/>
    <w:multiLevelType w:val="multilevel"/>
    <w:tmpl w:val="4482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8363D1"/>
    <w:multiLevelType w:val="multilevel"/>
    <w:tmpl w:val="289A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93389"/>
    <w:multiLevelType w:val="multilevel"/>
    <w:tmpl w:val="9C32C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FF017D9"/>
    <w:multiLevelType w:val="multilevel"/>
    <w:tmpl w:val="100C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250CAC"/>
    <w:multiLevelType w:val="multilevel"/>
    <w:tmpl w:val="A9A0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BF341F"/>
    <w:multiLevelType w:val="multilevel"/>
    <w:tmpl w:val="868C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E310C6"/>
    <w:multiLevelType w:val="multilevel"/>
    <w:tmpl w:val="3ABE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184B4C"/>
    <w:multiLevelType w:val="multilevel"/>
    <w:tmpl w:val="DA3E1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C480C59"/>
    <w:multiLevelType w:val="multilevel"/>
    <w:tmpl w:val="DC90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0F48E2"/>
    <w:multiLevelType w:val="multilevel"/>
    <w:tmpl w:val="794E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BD3C22"/>
    <w:multiLevelType w:val="multilevel"/>
    <w:tmpl w:val="36D0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A82D65"/>
    <w:multiLevelType w:val="multilevel"/>
    <w:tmpl w:val="7D5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B5AA4"/>
    <w:multiLevelType w:val="multilevel"/>
    <w:tmpl w:val="03C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2B69FE"/>
    <w:multiLevelType w:val="multilevel"/>
    <w:tmpl w:val="E18A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7B5428"/>
    <w:multiLevelType w:val="multilevel"/>
    <w:tmpl w:val="7B92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A81C4A"/>
    <w:multiLevelType w:val="multilevel"/>
    <w:tmpl w:val="DF92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4"/>
  </w:num>
  <w:num w:numId="4">
    <w:abstractNumId w:val="3"/>
  </w:num>
  <w:num w:numId="5">
    <w:abstractNumId w:val="21"/>
  </w:num>
  <w:num w:numId="6">
    <w:abstractNumId w:val="5"/>
  </w:num>
  <w:num w:numId="7">
    <w:abstractNumId w:val="10"/>
  </w:num>
  <w:num w:numId="8">
    <w:abstractNumId w:val="12"/>
  </w:num>
  <w:num w:numId="9">
    <w:abstractNumId w:val="14"/>
  </w:num>
  <w:num w:numId="10">
    <w:abstractNumId w:val="17"/>
  </w:num>
  <w:num w:numId="11">
    <w:abstractNumId w:val="19"/>
  </w:num>
  <w:num w:numId="12">
    <w:abstractNumId w:val="11"/>
  </w:num>
  <w:num w:numId="13">
    <w:abstractNumId w:val="6"/>
  </w:num>
  <w:num w:numId="14">
    <w:abstractNumId w:val="18"/>
  </w:num>
  <w:num w:numId="15">
    <w:abstractNumId w:val="20"/>
  </w:num>
  <w:num w:numId="16">
    <w:abstractNumId w:val="9"/>
  </w:num>
  <w:num w:numId="17">
    <w:abstractNumId w:val="16"/>
  </w:num>
  <w:num w:numId="18">
    <w:abstractNumId w:val="0"/>
  </w:num>
  <w:num w:numId="19">
    <w:abstractNumId w:val="15"/>
  </w:num>
  <w:num w:numId="20">
    <w:abstractNumId w:val="2"/>
  </w:num>
  <w:num w:numId="21">
    <w:abstractNumId w:val="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6CF5"/>
    <w:rsid w:val="00586CF5"/>
    <w:rsid w:val="006873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65"/>
  </w:style>
  <w:style w:type="paragraph" w:styleId="Heading1">
    <w:name w:val="heading 1"/>
    <w:basedOn w:val="Normal"/>
    <w:link w:val="Heading1Char"/>
    <w:uiPriority w:val="9"/>
    <w:qFormat/>
    <w:rsid w:val="00586C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6C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6C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6C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6C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6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CF5"/>
    <w:rPr>
      <w:b/>
      <w:bCs/>
    </w:rPr>
  </w:style>
  <w:style w:type="character" w:styleId="Hyperlink">
    <w:name w:val="Hyperlink"/>
    <w:basedOn w:val="DefaultParagraphFont"/>
    <w:uiPriority w:val="99"/>
    <w:semiHidden/>
    <w:unhideWhenUsed/>
    <w:rsid w:val="00586CF5"/>
    <w:rPr>
      <w:color w:val="0000FF"/>
      <w:u w:val="single"/>
    </w:rPr>
  </w:style>
  <w:style w:type="character" w:styleId="FollowedHyperlink">
    <w:name w:val="FollowedHyperlink"/>
    <w:basedOn w:val="DefaultParagraphFont"/>
    <w:uiPriority w:val="99"/>
    <w:semiHidden/>
    <w:unhideWhenUsed/>
    <w:rsid w:val="00586CF5"/>
    <w:rPr>
      <w:color w:val="800080"/>
      <w:u w:val="single"/>
    </w:rPr>
  </w:style>
  <w:style w:type="character" w:customStyle="1" w:styleId="keyword">
    <w:name w:val="keyword"/>
    <w:basedOn w:val="DefaultParagraphFont"/>
    <w:rsid w:val="00586CF5"/>
  </w:style>
  <w:style w:type="character" w:customStyle="1" w:styleId="comment">
    <w:name w:val="comment"/>
    <w:basedOn w:val="DefaultParagraphFont"/>
    <w:rsid w:val="00586CF5"/>
  </w:style>
  <w:style w:type="character" w:customStyle="1" w:styleId="number">
    <w:name w:val="number"/>
    <w:basedOn w:val="DefaultParagraphFont"/>
    <w:rsid w:val="00586CF5"/>
  </w:style>
  <w:style w:type="character" w:customStyle="1" w:styleId="testit">
    <w:name w:val="testit"/>
    <w:basedOn w:val="DefaultParagraphFont"/>
    <w:rsid w:val="00586CF5"/>
  </w:style>
  <w:style w:type="paragraph" w:styleId="HTMLPreformatted">
    <w:name w:val="HTML Preformatted"/>
    <w:basedOn w:val="Normal"/>
    <w:link w:val="HTMLPreformattedChar"/>
    <w:uiPriority w:val="99"/>
    <w:semiHidden/>
    <w:unhideWhenUsed/>
    <w:rsid w:val="0058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6CF5"/>
    <w:rPr>
      <w:rFonts w:ascii="Courier New" w:eastAsia="Times New Roman" w:hAnsi="Courier New" w:cs="Courier New"/>
      <w:sz w:val="20"/>
      <w:szCs w:val="20"/>
      <w:lang w:eastAsia="en-IN"/>
    </w:rPr>
  </w:style>
  <w:style w:type="character" w:customStyle="1" w:styleId="string">
    <w:name w:val="string"/>
    <w:basedOn w:val="DefaultParagraphFont"/>
    <w:rsid w:val="00586CF5"/>
  </w:style>
  <w:style w:type="paragraph" w:styleId="BalloonText">
    <w:name w:val="Balloon Text"/>
    <w:basedOn w:val="Normal"/>
    <w:link w:val="BalloonTextChar"/>
    <w:uiPriority w:val="99"/>
    <w:semiHidden/>
    <w:unhideWhenUsed/>
    <w:rsid w:val="00586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74878">
      <w:bodyDiv w:val="1"/>
      <w:marLeft w:val="0"/>
      <w:marRight w:val="0"/>
      <w:marTop w:val="0"/>
      <w:marBottom w:val="0"/>
      <w:divBdr>
        <w:top w:val="none" w:sz="0" w:space="0" w:color="auto"/>
        <w:left w:val="none" w:sz="0" w:space="0" w:color="auto"/>
        <w:bottom w:val="none" w:sz="0" w:space="0" w:color="auto"/>
        <w:right w:val="none" w:sz="0" w:space="0" w:color="auto"/>
      </w:divBdr>
      <w:divsChild>
        <w:div w:id="1284266714">
          <w:marLeft w:val="0"/>
          <w:marRight w:val="0"/>
          <w:marTop w:val="0"/>
          <w:marBottom w:val="120"/>
          <w:divBdr>
            <w:top w:val="single" w:sz="6" w:space="0" w:color="D5DDC6"/>
            <w:left w:val="single" w:sz="24" w:space="0" w:color="66BB55"/>
            <w:bottom w:val="single" w:sz="6" w:space="0" w:color="D5DDC6"/>
            <w:right w:val="single" w:sz="6" w:space="0" w:color="D5DDC6"/>
          </w:divBdr>
        </w:div>
        <w:div w:id="1660621472">
          <w:marLeft w:val="0"/>
          <w:marRight w:val="0"/>
          <w:marTop w:val="0"/>
          <w:marBottom w:val="120"/>
          <w:divBdr>
            <w:top w:val="single" w:sz="6" w:space="0" w:color="D5DDC6"/>
            <w:left w:val="single" w:sz="24" w:space="0" w:color="66BB55"/>
            <w:bottom w:val="single" w:sz="6" w:space="0" w:color="D5DDC6"/>
            <w:right w:val="single" w:sz="6" w:space="0" w:color="D5DDC6"/>
          </w:divBdr>
        </w:div>
        <w:div w:id="966737786">
          <w:marLeft w:val="0"/>
          <w:marRight w:val="0"/>
          <w:marTop w:val="0"/>
          <w:marBottom w:val="120"/>
          <w:divBdr>
            <w:top w:val="single" w:sz="6" w:space="0" w:color="D5DDC6"/>
            <w:left w:val="single" w:sz="24" w:space="0" w:color="66BB55"/>
            <w:bottom w:val="single" w:sz="6" w:space="0" w:color="D5DDC6"/>
            <w:right w:val="single" w:sz="6" w:space="0" w:color="D5DDC6"/>
          </w:divBdr>
        </w:div>
        <w:div w:id="875233609">
          <w:marLeft w:val="0"/>
          <w:marRight w:val="0"/>
          <w:marTop w:val="120"/>
          <w:marBottom w:val="0"/>
          <w:divBdr>
            <w:top w:val="single" w:sz="6" w:space="0" w:color="D5DDC6"/>
            <w:left w:val="single" w:sz="6" w:space="4" w:color="D5DDC6"/>
            <w:bottom w:val="single" w:sz="6" w:space="0" w:color="D5DDC6"/>
            <w:right w:val="single" w:sz="6" w:space="0" w:color="D5DDC6"/>
          </w:divBdr>
        </w:div>
        <w:div w:id="685594809">
          <w:marLeft w:val="0"/>
          <w:marRight w:val="0"/>
          <w:marTop w:val="0"/>
          <w:marBottom w:val="120"/>
          <w:divBdr>
            <w:top w:val="single" w:sz="6" w:space="0" w:color="D5DDC6"/>
            <w:left w:val="single" w:sz="24" w:space="0" w:color="66BB55"/>
            <w:bottom w:val="single" w:sz="6" w:space="0" w:color="D5DDC6"/>
            <w:right w:val="single" w:sz="6" w:space="0" w:color="D5DDC6"/>
          </w:divBdr>
        </w:div>
        <w:div w:id="2050907680">
          <w:marLeft w:val="0"/>
          <w:marRight w:val="0"/>
          <w:marTop w:val="0"/>
          <w:marBottom w:val="120"/>
          <w:divBdr>
            <w:top w:val="single" w:sz="6" w:space="0" w:color="D5DDC6"/>
            <w:left w:val="single" w:sz="24" w:space="0" w:color="66BB55"/>
            <w:bottom w:val="single" w:sz="6" w:space="0" w:color="D5DDC6"/>
            <w:right w:val="single" w:sz="6" w:space="0" w:color="D5DDC6"/>
          </w:divBdr>
        </w:div>
        <w:div w:id="558829828">
          <w:marLeft w:val="0"/>
          <w:marRight w:val="0"/>
          <w:marTop w:val="120"/>
          <w:marBottom w:val="0"/>
          <w:divBdr>
            <w:top w:val="single" w:sz="6" w:space="0" w:color="D5DDC6"/>
            <w:left w:val="single" w:sz="6" w:space="4" w:color="D5DDC6"/>
            <w:bottom w:val="single" w:sz="6" w:space="0" w:color="D5DDC6"/>
            <w:right w:val="single" w:sz="6" w:space="0" w:color="D5DDC6"/>
          </w:divBdr>
        </w:div>
        <w:div w:id="429738093">
          <w:marLeft w:val="0"/>
          <w:marRight w:val="0"/>
          <w:marTop w:val="0"/>
          <w:marBottom w:val="120"/>
          <w:divBdr>
            <w:top w:val="single" w:sz="6" w:space="0" w:color="D5DDC6"/>
            <w:left w:val="single" w:sz="24" w:space="0" w:color="66BB55"/>
            <w:bottom w:val="single" w:sz="6" w:space="0" w:color="D5DDC6"/>
            <w:right w:val="single" w:sz="6" w:space="0" w:color="D5DDC6"/>
          </w:divBdr>
        </w:div>
        <w:div w:id="163476611">
          <w:marLeft w:val="0"/>
          <w:marRight w:val="0"/>
          <w:marTop w:val="120"/>
          <w:marBottom w:val="0"/>
          <w:divBdr>
            <w:top w:val="single" w:sz="6" w:space="0" w:color="D5DDC6"/>
            <w:left w:val="single" w:sz="6" w:space="4" w:color="D5DDC6"/>
            <w:bottom w:val="single" w:sz="6" w:space="0" w:color="D5DDC6"/>
            <w:right w:val="single" w:sz="6" w:space="0" w:color="D5DDC6"/>
          </w:divBdr>
        </w:div>
        <w:div w:id="2032294365">
          <w:marLeft w:val="0"/>
          <w:marRight w:val="0"/>
          <w:marTop w:val="0"/>
          <w:marBottom w:val="120"/>
          <w:divBdr>
            <w:top w:val="single" w:sz="6" w:space="0" w:color="D5DDC6"/>
            <w:left w:val="single" w:sz="24" w:space="0" w:color="66BB55"/>
            <w:bottom w:val="single" w:sz="6" w:space="0" w:color="D5DDC6"/>
            <w:right w:val="single" w:sz="6" w:space="0" w:color="D5DDC6"/>
          </w:divBdr>
        </w:div>
        <w:div w:id="377823724">
          <w:marLeft w:val="0"/>
          <w:marRight w:val="0"/>
          <w:marTop w:val="120"/>
          <w:marBottom w:val="0"/>
          <w:divBdr>
            <w:top w:val="single" w:sz="6" w:space="0" w:color="D5DDC6"/>
            <w:left w:val="single" w:sz="6" w:space="4" w:color="D5DDC6"/>
            <w:bottom w:val="single" w:sz="6" w:space="0" w:color="D5DDC6"/>
            <w:right w:val="single" w:sz="6" w:space="0" w:color="D5DDC6"/>
          </w:divBdr>
        </w:div>
        <w:div w:id="489710401">
          <w:marLeft w:val="0"/>
          <w:marRight w:val="0"/>
          <w:marTop w:val="0"/>
          <w:marBottom w:val="120"/>
          <w:divBdr>
            <w:top w:val="single" w:sz="6" w:space="0" w:color="D5DDC6"/>
            <w:left w:val="single" w:sz="24" w:space="0" w:color="66BB55"/>
            <w:bottom w:val="single" w:sz="6" w:space="0" w:color="D5DDC6"/>
            <w:right w:val="single" w:sz="6" w:space="0" w:color="D5DDC6"/>
          </w:divBdr>
        </w:div>
        <w:div w:id="1724909070">
          <w:marLeft w:val="0"/>
          <w:marRight w:val="0"/>
          <w:marTop w:val="120"/>
          <w:marBottom w:val="0"/>
          <w:divBdr>
            <w:top w:val="single" w:sz="6" w:space="0" w:color="D5DDC6"/>
            <w:left w:val="single" w:sz="6" w:space="4" w:color="D5DDC6"/>
            <w:bottom w:val="single" w:sz="6" w:space="0" w:color="D5DDC6"/>
            <w:right w:val="single" w:sz="6" w:space="0" w:color="D5DDC6"/>
          </w:divBdr>
        </w:div>
        <w:div w:id="2095662045">
          <w:marLeft w:val="0"/>
          <w:marRight w:val="0"/>
          <w:marTop w:val="0"/>
          <w:marBottom w:val="120"/>
          <w:divBdr>
            <w:top w:val="single" w:sz="6" w:space="0" w:color="D5DDC6"/>
            <w:left w:val="single" w:sz="24" w:space="0" w:color="66BB55"/>
            <w:bottom w:val="single" w:sz="6" w:space="0" w:color="D5DDC6"/>
            <w:right w:val="single" w:sz="6" w:space="0" w:color="D5DDC6"/>
          </w:divBdr>
        </w:div>
        <w:div w:id="223419042">
          <w:marLeft w:val="0"/>
          <w:marRight w:val="0"/>
          <w:marTop w:val="120"/>
          <w:marBottom w:val="0"/>
          <w:divBdr>
            <w:top w:val="single" w:sz="6" w:space="0" w:color="D5DDC6"/>
            <w:left w:val="single" w:sz="6" w:space="4" w:color="D5DDC6"/>
            <w:bottom w:val="single" w:sz="6" w:space="0" w:color="D5DDC6"/>
            <w:right w:val="single" w:sz="6" w:space="0" w:color="D5DDC6"/>
          </w:divBdr>
        </w:div>
        <w:div w:id="45302785">
          <w:marLeft w:val="0"/>
          <w:marRight w:val="0"/>
          <w:marTop w:val="0"/>
          <w:marBottom w:val="120"/>
          <w:divBdr>
            <w:top w:val="single" w:sz="6" w:space="0" w:color="D5DDC6"/>
            <w:left w:val="single" w:sz="24" w:space="0" w:color="66BB55"/>
            <w:bottom w:val="single" w:sz="6" w:space="0" w:color="D5DDC6"/>
            <w:right w:val="single" w:sz="6" w:space="0" w:color="D5DDC6"/>
          </w:divBdr>
        </w:div>
        <w:div w:id="1621838202">
          <w:marLeft w:val="0"/>
          <w:marRight w:val="0"/>
          <w:marTop w:val="0"/>
          <w:marBottom w:val="120"/>
          <w:divBdr>
            <w:top w:val="single" w:sz="6" w:space="0" w:color="D5DDC6"/>
            <w:left w:val="single" w:sz="24" w:space="0" w:color="66BB55"/>
            <w:bottom w:val="single" w:sz="6" w:space="0" w:color="D5DDC6"/>
            <w:right w:val="single" w:sz="6" w:space="0" w:color="D5DDC6"/>
          </w:divBdr>
        </w:div>
        <w:div w:id="1459759399">
          <w:marLeft w:val="0"/>
          <w:marRight w:val="0"/>
          <w:marTop w:val="0"/>
          <w:marBottom w:val="120"/>
          <w:divBdr>
            <w:top w:val="single" w:sz="6" w:space="0" w:color="D5DDC6"/>
            <w:left w:val="single" w:sz="24" w:space="0" w:color="66BB55"/>
            <w:bottom w:val="single" w:sz="6" w:space="0" w:color="D5DDC6"/>
            <w:right w:val="single" w:sz="6" w:space="0" w:color="D5DDC6"/>
          </w:divBdr>
        </w:div>
        <w:div w:id="1087119838">
          <w:marLeft w:val="0"/>
          <w:marRight w:val="0"/>
          <w:marTop w:val="0"/>
          <w:marBottom w:val="120"/>
          <w:divBdr>
            <w:top w:val="single" w:sz="6" w:space="0" w:color="D5DDC6"/>
            <w:left w:val="single" w:sz="24" w:space="0" w:color="66BB55"/>
            <w:bottom w:val="single" w:sz="6" w:space="0" w:color="D5DDC6"/>
            <w:right w:val="single" w:sz="6" w:space="0" w:color="D5DDC6"/>
          </w:divBdr>
        </w:div>
        <w:div w:id="1510177236">
          <w:marLeft w:val="0"/>
          <w:marRight w:val="0"/>
          <w:marTop w:val="120"/>
          <w:marBottom w:val="0"/>
          <w:divBdr>
            <w:top w:val="single" w:sz="6" w:space="0" w:color="D5DDC6"/>
            <w:left w:val="single" w:sz="6" w:space="4" w:color="D5DDC6"/>
            <w:bottom w:val="single" w:sz="6" w:space="0" w:color="D5DDC6"/>
            <w:right w:val="single" w:sz="6" w:space="0" w:color="D5DDC6"/>
          </w:divBdr>
        </w:div>
        <w:div w:id="1469974708">
          <w:marLeft w:val="0"/>
          <w:marRight w:val="0"/>
          <w:marTop w:val="0"/>
          <w:marBottom w:val="120"/>
          <w:divBdr>
            <w:top w:val="single" w:sz="6" w:space="0" w:color="D5DDC6"/>
            <w:left w:val="single" w:sz="24" w:space="0" w:color="66BB55"/>
            <w:bottom w:val="single" w:sz="6" w:space="0" w:color="D5DDC6"/>
            <w:right w:val="single" w:sz="6" w:space="0" w:color="D5DDC6"/>
          </w:divBdr>
        </w:div>
        <w:div w:id="1542395892">
          <w:marLeft w:val="0"/>
          <w:marRight w:val="0"/>
          <w:marTop w:val="120"/>
          <w:marBottom w:val="0"/>
          <w:divBdr>
            <w:top w:val="single" w:sz="6" w:space="0" w:color="D5DDC6"/>
            <w:left w:val="single" w:sz="6" w:space="4" w:color="D5DDC6"/>
            <w:bottom w:val="single" w:sz="6" w:space="0" w:color="D5DDC6"/>
            <w:right w:val="single" w:sz="6" w:space="0" w:color="D5DDC6"/>
          </w:divBdr>
        </w:div>
        <w:div w:id="1241599881">
          <w:marLeft w:val="0"/>
          <w:marRight w:val="0"/>
          <w:marTop w:val="0"/>
          <w:marBottom w:val="120"/>
          <w:divBdr>
            <w:top w:val="single" w:sz="6" w:space="0" w:color="D5DDC6"/>
            <w:left w:val="single" w:sz="24" w:space="0" w:color="66BB55"/>
            <w:bottom w:val="single" w:sz="6" w:space="0" w:color="D5DDC6"/>
            <w:right w:val="single" w:sz="6" w:space="0" w:color="D5DDC6"/>
          </w:divBdr>
        </w:div>
        <w:div w:id="1562138162">
          <w:marLeft w:val="0"/>
          <w:marRight w:val="0"/>
          <w:marTop w:val="120"/>
          <w:marBottom w:val="0"/>
          <w:divBdr>
            <w:top w:val="single" w:sz="6" w:space="0" w:color="D5DDC6"/>
            <w:left w:val="single" w:sz="6" w:space="4" w:color="D5DDC6"/>
            <w:bottom w:val="single" w:sz="6" w:space="0" w:color="D5DDC6"/>
            <w:right w:val="single" w:sz="6" w:space="0" w:color="D5DDC6"/>
          </w:divBdr>
        </w:div>
        <w:div w:id="1547914543">
          <w:marLeft w:val="0"/>
          <w:marRight w:val="0"/>
          <w:marTop w:val="0"/>
          <w:marBottom w:val="120"/>
          <w:divBdr>
            <w:top w:val="single" w:sz="6" w:space="0" w:color="D5DDC6"/>
            <w:left w:val="single" w:sz="24" w:space="0" w:color="66BB55"/>
            <w:bottom w:val="single" w:sz="6" w:space="0" w:color="D5DDC6"/>
            <w:right w:val="single" w:sz="6" w:space="0" w:color="D5DDC6"/>
          </w:divBdr>
        </w:div>
        <w:div w:id="1340935438">
          <w:marLeft w:val="0"/>
          <w:marRight w:val="0"/>
          <w:marTop w:val="0"/>
          <w:marBottom w:val="120"/>
          <w:divBdr>
            <w:top w:val="single" w:sz="6" w:space="0" w:color="D5DDC6"/>
            <w:left w:val="single" w:sz="24" w:space="0" w:color="66BB55"/>
            <w:bottom w:val="single" w:sz="6" w:space="0" w:color="D5DDC6"/>
            <w:right w:val="single" w:sz="6" w:space="0" w:color="D5DDC6"/>
          </w:divBdr>
        </w:div>
        <w:div w:id="1449547495">
          <w:marLeft w:val="0"/>
          <w:marRight w:val="0"/>
          <w:marTop w:val="120"/>
          <w:marBottom w:val="0"/>
          <w:divBdr>
            <w:top w:val="single" w:sz="6" w:space="0" w:color="D5DDC6"/>
            <w:left w:val="single" w:sz="6" w:space="4" w:color="D5DDC6"/>
            <w:bottom w:val="single" w:sz="6" w:space="0" w:color="D5DDC6"/>
            <w:right w:val="single" w:sz="6" w:space="0" w:color="D5DDC6"/>
          </w:divBdr>
        </w:div>
        <w:div w:id="2053114073">
          <w:marLeft w:val="0"/>
          <w:marRight w:val="0"/>
          <w:marTop w:val="0"/>
          <w:marBottom w:val="120"/>
          <w:divBdr>
            <w:top w:val="single" w:sz="6" w:space="0" w:color="D5DDC6"/>
            <w:left w:val="single" w:sz="24" w:space="0" w:color="66BB55"/>
            <w:bottom w:val="single" w:sz="6" w:space="0" w:color="D5DDC6"/>
            <w:right w:val="single" w:sz="6" w:space="0" w:color="D5DDC6"/>
          </w:divBdr>
        </w:div>
        <w:div w:id="1939487713">
          <w:marLeft w:val="0"/>
          <w:marRight w:val="0"/>
          <w:marTop w:val="120"/>
          <w:marBottom w:val="0"/>
          <w:divBdr>
            <w:top w:val="single" w:sz="6" w:space="0" w:color="D5DDC6"/>
            <w:left w:val="single" w:sz="6" w:space="4" w:color="D5DDC6"/>
            <w:bottom w:val="single" w:sz="6" w:space="0" w:color="D5DDC6"/>
            <w:right w:val="single" w:sz="6" w:space="0" w:color="D5DDC6"/>
          </w:divBdr>
        </w:div>
        <w:div w:id="328294741">
          <w:marLeft w:val="0"/>
          <w:marRight w:val="0"/>
          <w:marTop w:val="0"/>
          <w:marBottom w:val="120"/>
          <w:divBdr>
            <w:top w:val="single" w:sz="6" w:space="0" w:color="D5DDC6"/>
            <w:left w:val="single" w:sz="24" w:space="0" w:color="66BB55"/>
            <w:bottom w:val="single" w:sz="6" w:space="0" w:color="D5DDC6"/>
            <w:right w:val="single" w:sz="6" w:space="0" w:color="D5DDC6"/>
          </w:divBdr>
        </w:div>
        <w:div w:id="457336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2019-05-28T17:26:00Z</dcterms:created>
  <dcterms:modified xsi:type="dcterms:W3CDTF">2019-05-28T17:26:00Z</dcterms:modified>
</cp:coreProperties>
</file>