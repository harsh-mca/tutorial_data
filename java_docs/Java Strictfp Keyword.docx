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34" w:rsidRPr="006F7134" w:rsidRDefault="006F7134" w:rsidP="006F713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6F713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6F713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Strictfp</w:t>
      </w:r>
      <w:proofErr w:type="spellEnd"/>
      <w:r w:rsidRPr="006F713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Keyword</w:t>
      </w:r>
    </w:p>
    <w:p w:rsidR="006F7134" w:rsidRPr="006F7134" w:rsidRDefault="006F7134" w:rsidP="006F71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keyword ensures that you will get the same result on every platform if you perform operations in the floating-point variable. The precision may differ from platform to platform that is why java programming language have provided the </w:t>
      </w:r>
      <w:proofErr w:type="spellStart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keyword, so that you get same result on every platform. So, now you have better control over the floating-point arithmetic.</w:t>
      </w:r>
    </w:p>
    <w:p w:rsidR="006F7134" w:rsidRPr="006F7134" w:rsidRDefault="006F7134" w:rsidP="006F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1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6F7134" w:rsidRPr="006F7134" w:rsidRDefault="006F7134" w:rsidP="006F71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6F713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Legal code for </w:t>
      </w:r>
      <w:proofErr w:type="spellStart"/>
      <w:r w:rsidRPr="006F713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strictfp</w:t>
      </w:r>
      <w:proofErr w:type="spellEnd"/>
      <w:r w:rsidRPr="006F713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keyword</w:t>
      </w:r>
    </w:p>
    <w:p w:rsidR="006F7134" w:rsidRPr="006F7134" w:rsidRDefault="006F7134" w:rsidP="006F713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keyword can be applied on methods, classes and interfaces.</w:t>
      </w:r>
    </w:p>
    <w:p w:rsidR="006F7134" w:rsidRPr="006F7134" w:rsidRDefault="006F7134" w:rsidP="006F7134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A{}</w:t>
      </w:r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 applied on class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F7134" w:rsidRPr="006F7134" w:rsidRDefault="006F7134" w:rsidP="006F713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interface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M{}</w:t>
      </w:r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 applied on interface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F7134" w:rsidRPr="006F7134" w:rsidRDefault="006F7134" w:rsidP="006F713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A{  </w:t>
      </w:r>
    </w:p>
    <w:p w:rsidR="006F7134" w:rsidRPr="006F7134" w:rsidRDefault="006F7134" w:rsidP="006F713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F713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m(){}</w:t>
      </w:r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//</w:t>
      </w:r>
      <w:proofErr w:type="spellStart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strictfp</w:t>
      </w:r>
      <w:proofErr w:type="spellEnd"/>
      <w:r w:rsidRPr="006F7134">
        <w:rPr>
          <w:rFonts w:ascii="Verdana" w:eastAsia="Times New Roman" w:hAnsi="Verdana" w:cs="Times New Roman"/>
          <w:color w:val="008200"/>
          <w:sz w:val="18"/>
          <w:lang w:eastAsia="en-IN"/>
        </w:rPr>
        <w:t> applied on method</w:t>
      </w: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F7134" w:rsidRPr="006F7134" w:rsidRDefault="006F7134" w:rsidP="006F7134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F713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F7134" w:rsidRPr="006F7134" w:rsidRDefault="006F7134" w:rsidP="006F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13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6F7134" w:rsidRPr="006F7134" w:rsidRDefault="006F7134" w:rsidP="006F713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6F713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Illegal code for </w:t>
        </w:r>
        <w:proofErr w:type="spellStart"/>
        <w:r w:rsidRPr="006F713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strictfp</w:t>
        </w:r>
        <w:proofErr w:type="spellEnd"/>
        <w:r w:rsidRPr="006F713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keyword</w:t>
        </w:r>
      </w:ins>
    </w:p>
    <w:p w:rsidR="006F7134" w:rsidRPr="006F7134" w:rsidRDefault="006F7134" w:rsidP="006F7134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The </w:t>
        </w:r>
        <w:proofErr w:type="spellStart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keyword </w:t>
        </w:r>
        <w:r w:rsidRPr="006F7134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cannot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 be applied on abstract methods, variables or constructors.</w:t>
        </w:r>
      </w:ins>
    </w:p>
    <w:p w:rsidR="006F7134" w:rsidRPr="006F7134" w:rsidRDefault="006F7134" w:rsidP="006F713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B{  </w:t>
        </w:r>
      </w:ins>
    </w:p>
    <w:p w:rsidR="006F7134" w:rsidRPr="006F7134" w:rsidRDefault="006F7134" w:rsidP="006F713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7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abstract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m();</w:t>
        </w:r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//Illegal combination of modifiers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F7134" w:rsidRPr="006F7134" w:rsidRDefault="006F7134" w:rsidP="006F7134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F7134" w:rsidRPr="006F7134" w:rsidRDefault="006F7134" w:rsidP="006F713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B{  </w:t>
        </w:r>
      </w:ins>
    </w:p>
    <w:p w:rsidR="006F7134" w:rsidRPr="006F7134" w:rsidRDefault="006F7134" w:rsidP="006F713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3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data=</w:t>
        </w:r>
        <w:r w:rsidRPr="006F7134">
          <w:rPr>
            <w:rFonts w:ascii="Verdana" w:eastAsia="Times New Roman" w:hAnsi="Verdana" w:cs="Times New Roman"/>
            <w:color w:val="C00000"/>
            <w:sz w:val="18"/>
            <w:lang w:eastAsia="en-IN"/>
          </w:rPr>
          <w:t>10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</w:t>
        </w:r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//modifier </w:t>
        </w:r>
        <w:proofErr w:type="spellStart"/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 not allowed here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F7134" w:rsidRPr="006F7134" w:rsidRDefault="006F7134" w:rsidP="006F7134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F7134" w:rsidRPr="006F7134" w:rsidRDefault="006F7134" w:rsidP="006F713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B{  </w:t>
        </w:r>
      </w:ins>
    </w:p>
    <w:p w:rsidR="006F7134" w:rsidRPr="006F7134" w:rsidRDefault="006F7134" w:rsidP="006F713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9" w:author="Unknown">
        <w:r w:rsidRPr="006F713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B(){}</w:t>
        </w:r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//modifier </w:t>
        </w:r>
        <w:proofErr w:type="spellStart"/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strictfp</w:t>
        </w:r>
        <w:proofErr w:type="spellEnd"/>
        <w:r w:rsidRPr="006F7134">
          <w:rPr>
            <w:rFonts w:ascii="Verdana" w:eastAsia="Times New Roman" w:hAnsi="Verdana" w:cs="Times New Roman"/>
            <w:color w:val="008200"/>
            <w:sz w:val="18"/>
            <w:lang w:eastAsia="en-IN"/>
          </w:rPr>
          <w:t> not allowed here</w:t>
        </w:r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F7134" w:rsidRPr="006F7134" w:rsidRDefault="006F7134" w:rsidP="006F7134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6F713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209"/>
    <w:multiLevelType w:val="multilevel"/>
    <w:tmpl w:val="8896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22F9C"/>
    <w:multiLevelType w:val="multilevel"/>
    <w:tmpl w:val="7AF6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3D0A71"/>
    <w:multiLevelType w:val="multilevel"/>
    <w:tmpl w:val="AA3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01BF3"/>
    <w:multiLevelType w:val="multilevel"/>
    <w:tmpl w:val="04E4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57703"/>
    <w:multiLevelType w:val="multilevel"/>
    <w:tmpl w:val="19A6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4F498A"/>
    <w:multiLevelType w:val="multilevel"/>
    <w:tmpl w:val="113C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F7134"/>
    <w:rsid w:val="000A11E8"/>
    <w:rsid w:val="006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6F7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7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1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71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F7134"/>
  </w:style>
  <w:style w:type="character" w:customStyle="1" w:styleId="comment">
    <w:name w:val="comment"/>
    <w:basedOn w:val="DefaultParagraphFont"/>
    <w:rsid w:val="006F7134"/>
  </w:style>
  <w:style w:type="character" w:styleId="Strong">
    <w:name w:val="Strong"/>
    <w:basedOn w:val="DefaultParagraphFont"/>
    <w:uiPriority w:val="22"/>
    <w:qFormat/>
    <w:rsid w:val="006F7134"/>
    <w:rPr>
      <w:b/>
      <w:bCs/>
    </w:rPr>
  </w:style>
  <w:style w:type="character" w:customStyle="1" w:styleId="number">
    <w:name w:val="number"/>
    <w:basedOn w:val="DefaultParagraphFont"/>
    <w:rsid w:val="006F7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5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952236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8274726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44542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68738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976217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2019-06-03T00:57:00Z</dcterms:created>
  <dcterms:modified xsi:type="dcterms:W3CDTF">2019-06-03T00:58:00Z</dcterms:modified>
</cp:coreProperties>
</file>