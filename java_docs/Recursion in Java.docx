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849" w:rsidRPr="006B4849" w:rsidRDefault="006B4849" w:rsidP="006B4849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6B4849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Recursion in Java</w:t>
      </w:r>
    </w:p>
    <w:p w:rsidR="006B4849" w:rsidRPr="006B4849" w:rsidRDefault="006B4849" w:rsidP="006B48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B4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Recursion in java is a process in which a method calls itself continuously. A method in java that calls itself is called recursive method.</w:t>
      </w:r>
    </w:p>
    <w:p w:rsidR="006B4849" w:rsidRPr="006B4849" w:rsidRDefault="006B4849" w:rsidP="006B48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B4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It makes the code compact but complex to understand.</w:t>
      </w:r>
    </w:p>
    <w:p w:rsidR="006B4849" w:rsidRPr="006B4849" w:rsidRDefault="006B4849" w:rsidP="006B48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B4849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>Syntax:</w:t>
      </w:r>
    </w:p>
    <w:p w:rsidR="006B4849" w:rsidRPr="006B4849" w:rsidRDefault="006B4849" w:rsidP="006B4849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r w:rsidRPr="006B484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returntype</w:t>
      </w:r>
      <w:proofErr w:type="spellEnd"/>
      <w:r w:rsidRPr="006B484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6B484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methodname</w:t>
      </w:r>
      <w:proofErr w:type="spellEnd"/>
      <w:r w:rsidRPr="006B484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(){  </w:t>
      </w:r>
    </w:p>
    <w:p w:rsidR="006B4849" w:rsidRPr="006B4849" w:rsidRDefault="006B4849" w:rsidP="006B4849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B4849">
        <w:rPr>
          <w:rFonts w:ascii="Verdana" w:eastAsia="Times New Roman" w:hAnsi="Verdana" w:cs="Times New Roman"/>
          <w:color w:val="008200"/>
          <w:sz w:val="18"/>
          <w:lang w:eastAsia="en-IN"/>
        </w:rPr>
        <w:t>//code to be executed</w:t>
      </w:r>
      <w:r w:rsidRPr="006B484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6B4849" w:rsidRPr="006B4849" w:rsidRDefault="006B4849" w:rsidP="006B4849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r w:rsidRPr="006B484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methodname</w:t>
      </w:r>
      <w:proofErr w:type="spellEnd"/>
      <w:r w:rsidRPr="006B484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();</w:t>
      </w:r>
      <w:r w:rsidRPr="006B4849">
        <w:rPr>
          <w:rFonts w:ascii="Verdana" w:eastAsia="Times New Roman" w:hAnsi="Verdana" w:cs="Times New Roman"/>
          <w:color w:val="008200"/>
          <w:sz w:val="18"/>
          <w:lang w:eastAsia="en-IN"/>
        </w:rPr>
        <w:t>//calling same method</w:t>
      </w:r>
      <w:r w:rsidRPr="006B484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6B4849" w:rsidRPr="006B4849" w:rsidRDefault="006B4849" w:rsidP="006B4849">
      <w:pPr>
        <w:numPr>
          <w:ilvl w:val="0"/>
          <w:numId w:val="1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B484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6B4849" w:rsidRPr="006B4849" w:rsidRDefault="006B4849" w:rsidP="006B484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r w:rsidRPr="006B4849"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  <w:t>Java Recursion Example 1: Infinite times</w:t>
      </w:r>
    </w:p>
    <w:p w:rsidR="006B4849" w:rsidRPr="006B4849" w:rsidRDefault="006B4849" w:rsidP="006B4849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B4849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6B484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6B4849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6B484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RecursionExample1 {  </w:t>
      </w:r>
    </w:p>
    <w:p w:rsidR="006B4849" w:rsidRPr="006B4849" w:rsidRDefault="006B4849" w:rsidP="006B4849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B4849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6B484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6B4849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6B484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p(){  </w:t>
      </w:r>
    </w:p>
    <w:p w:rsidR="006B4849" w:rsidRPr="006B4849" w:rsidRDefault="006B4849" w:rsidP="006B4849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r w:rsidRPr="006B484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6B484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6B4849">
        <w:rPr>
          <w:rFonts w:ascii="Verdana" w:eastAsia="Times New Roman" w:hAnsi="Verdana" w:cs="Times New Roman"/>
          <w:color w:val="0000FF"/>
          <w:sz w:val="18"/>
          <w:lang w:eastAsia="en-IN"/>
        </w:rPr>
        <w:t>"hello"</w:t>
      </w:r>
      <w:r w:rsidRPr="006B484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6B4849" w:rsidRPr="006B4849" w:rsidRDefault="006B4849" w:rsidP="006B4849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B484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p();  </w:t>
      </w:r>
    </w:p>
    <w:p w:rsidR="006B4849" w:rsidRPr="006B4849" w:rsidRDefault="006B4849" w:rsidP="006B4849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B484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6B4849" w:rsidRPr="006B4849" w:rsidRDefault="006B4849" w:rsidP="006B4849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B484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6B4849" w:rsidRPr="006B4849" w:rsidRDefault="006B4849" w:rsidP="006B4849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B4849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6B484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6B4849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6B484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6B4849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6B484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main(String[] </w:t>
      </w:r>
      <w:proofErr w:type="spellStart"/>
      <w:r w:rsidRPr="006B484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args</w:t>
      </w:r>
      <w:proofErr w:type="spellEnd"/>
      <w:r w:rsidRPr="006B484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 {  </w:t>
      </w:r>
    </w:p>
    <w:p w:rsidR="006B4849" w:rsidRPr="006B4849" w:rsidRDefault="006B4849" w:rsidP="006B4849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B484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p();  </w:t>
      </w:r>
    </w:p>
    <w:p w:rsidR="006B4849" w:rsidRPr="006B4849" w:rsidRDefault="006B4849" w:rsidP="006B4849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B484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6B4849" w:rsidRPr="006B4849" w:rsidRDefault="006B4849" w:rsidP="006B4849">
      <w:pPr>
        <w:numPr>
          <w:ilvl w:val="0"/>
          <w:numId w:val="2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B484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6B4849" w:rsidRPr="006B4849" w:rsidRDefault="006B4849" w:rsidP="006B48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B484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Output:</w:t>
      </w:r>
    </w:p>
    <w:p w:rsidR="006B4849" w:rsidRPr="006B4849" w:rsidRDefault="006B4849" w:rsidP="006B484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48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</w:p>
    <w:p w:rsidR="006B4849" w:rsidRPr="006B4849" w:rsidRDefault="006B4849" w:rsidP="006B484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48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</w:p>
    <w:p w:rsidR="006B4849" w:rsidRPr="006B4849" w:rsidRDefault="006B4849" w:rsidP="006B484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48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</w:t>
      </w:r>
    </w:p>
    <w:p w:rsidR="006B4849" w:rsidRPr="006B4849" w:rsidRDefault="006B4849" w:rsidP="006B484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B484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java.lang.StackOverflowError</w:t>
      </w:r>
      <w:proofErr w:type="spellEnd"/>
    </w:p>
    <w:p w:rsidR="006B4849" w:rsidRPr="006B4849" w:rsidRDefault="006B4849" w:rsidP="006B4849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0" w:author="Unknown"/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ins w:id="1" w:author="Unknown">
        <w:r w:rsidRPr="006B4849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>Java Recursion Example 2: Finite times</w:t>
        </w:r>
      </w:ins>
    </w:p>
    <w:p w:rsidR="006B4849" w:rsidRPr="006B4849" w:rsidRDefault="006B4849" w:rsidP="006B4849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" w:author="Unknown">
        <w:r w:rsidRPr="006B4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6B4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RecursionExample2 {  </w:t>
        </w:r>
      </w:ins>
    </w:p>
    <w:p w:rsidR="006B4849" w:rsidRPr="006B4849" w:rsidRDefault="006B4849" w:rsidP="006B4849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" w:author="Unknown">
        <w:r w:rsidRPr="006B4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6B4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proofErr w:type="spellEnd"/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count=</w:t>
        </w:r>
        <w:r w:rsidRPr="006B4849">
          <w:rPr>
            <w:rFonts w:ascii="Verdana" w:eastAsia="Times New Roman" w:hAnsi="Verdana" w:cs="Times New Roman"/>
            <w:color w:val="C00000"/>
            <w:sz w:val="18"/>
            <w:lang w:eastAsia="en-IN"/>
          </w:rPr>
          <w:t>0</w:t>
        </w:r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  </w:t>
        </w:r>
      </w:ins>
    </w:p>
    <w:p w:rsidR="006B4849" w:rsidRPr="006B4849" w:rsidRDefault="006B4849" w:rsidP="006B4849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" w:author="Unknown">
        <w:r w:rsidRPr="006B4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6B4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p(){  </w:t>
        </w:r>
      </w:ins>
    </w:p>
    <w:p w:rsidR="006B4849" w:rsidRPr="006B4849" w:rsidRDefault="006B4849" w:rsidP="006B4849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" w:author="Unknown"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count++;  </w:t>
        </w:r>
      </w:ins>
    </w:p>
    <w:p w:rsidR="006B4849" w:rsidRPr="006B4849" w:rsidRDefault="006B4849" w:rsidP="006B4849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1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" w:author="Unknown">
        <w:r w:rsidRPr="006B4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if</w:t>
        </w:r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(count&lt;=</w:t>
        </w:r>
        <w:r w:rsidRPr="006B4849">
          <w:rPr>
            <w:rFonts w:ascii="Verdana" w:eastAsia="Times New Roman" w:hAnsi="Verdana" w:cs="Times New Roman"/>
            <w:color w:val="C00000"/>
            <w:sz w:val="18"/>
            <w:lang w:eastAsia="en-IN"/>
          </w:rPr>
          <w:t>5</w:t>
        </w:r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){  </w:t>
        </w:r>
      </w:ins>
    </w:p>
    <w:p w:rsidR="006B4849" w:rsidRPr="006B4849" w:rsidRDefault="006B4849" w:rsidP="006B4849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1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ins w:id="13" w:author="Unknown"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6B4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"hello "</w:t>
        </w:r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+count);  </w:t>
        </w:r>
      </w:ins>
    </w:p>
    <w:p w:rsidR="006B4849" w:rsidRPr="006B4849" w:rsidRDefault="006B4849" w:rsidP="006B4849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1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" w:author="Unknown"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p();  </w:t>
        </w:r>
      </w:ins>
    </w:p>
    <w:p w:rsidR="006B4849" w:rsidRPr="006B4849" w:rsidRDefault="006B4849" w:rsidP="006B4849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1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7" w:author="Unknown"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6B4849" w:rsidRPr="006B4849" w:rsidRDefault="006B4849" w:rsidP="006B4849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1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9" w:author="Unknown"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6B4849" w:rsidRPr="006B4849" w:rsidRDefault="006B4849" w:rsidP="006B4849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2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1" w:author="Unknown">
        <w:r w:rsidRPr="006B4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6B4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6B4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main(String[] </w:t>
        </w:r>
        <w:proofErr w:type="spellStart"/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 {  </w:t>
        </w:r>
      </w:ins>
    </w:p>
    <w:p w:rsidR="006B4849" w:rsidRPr="006B4849" w:rsidRDefault="006B4849" w:rsidP="006B4849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2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3" w:author="Unknown"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p();  </w:t>
        </w:r>
      </w:ins>
    </w:p>
    <w:p w:rsidR="006B4849" w:rsidRPr="006B4849" w:rsidRDefault="006B4849" w:rsidP="006B4849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2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5" w:author="Unknown"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6B4849" w:rsidRPr="006B4849" w:rsidRDefault="006B4849" w:rsidP="006B4849">
      <w:pPr>
        <w:numPr>
          <w:ilvl w:val="0"/>
          <w:numId w:val="3"/>
        </w:numPr>
        <w:shd w:val="clear" w:color="auto" w:fill="FFFFFF"/>
        <w:spacing w:after="109" w:line="285" w:lineRule="atLeast"/>
        <w:ind w:left="0"/>
        <w:rPr>
          <w:ins w:id="2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7" w:author="Unknown"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6B4849" w:rsidRPr="006B4849" w:rsidRDefault="006B4849" w:rsidP="006B4849">
      <w:pPr>
        <w:shd w:val="clear" w:color="auto" w:fill="FFFFFF"/>
        <w:spacing w:before="100" w:beforeAutospacing="1" w:after="100" w:afterAutospacing="1" w:line="240" w:lineRule="auto"/>
        <w:rPr>
          <w:ins w:id="2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9" w:author="Unknown"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lastRenderedPageBreak/>
          <w:t>Output:</w:t>
        </w:r>
      </w:ins>
    </w:p>
    <w:p w:rsidR="006B4849" w:rsidRPr="006B4849" w:rsidRDefault="006B4849" w:rsidP="006B484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31" w:author="Unknown">
        <w:r w:rsidRPr="006B4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hello 1</w:t>
        </w:r>
      </w:ins>
    </w:p>
    <w:p w:rsidR="006B4849" w:rsidRPr="006B4849" w:rsidRDefault="006B4849" w:rsidP="006B484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33" w:author="Unknown">
        <w:r w:rsidRPr="006B4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hello 2</w:t>
        </w:r>
      </w:ins>
    </w:p>
    <w:p w:rsidR="006B4849" w:rsidRPr="006B4849" w:rsidRDefault="006B4849" w:rsidP="006B484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35" w:author="Unknown">
        <w:r w:rsidRPr="006B4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hello 3</w:t>
        </w:r>
      </w:ins>
    </w:p>
    <w:p w:rsidR="006B4849" w:rsidRPr="006B4849" w:rsidRDefault="006B4849" w:rsidP="006B484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37" w:author="Unknown">
        <w:r w:rsidRPr="006B4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hello 4</w:t>
        </w:r>
      </w:ins>
    </w:p>
    <w:p w:rsidR="006B4849" w:rsidRPr="006B4849" w:rsidRDefault="006B4849" w:rsidP="006B484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39" w:author="Unknown">
        <w:r w:rsidRPr="006B4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hello 5</w:t>
        </w:r>
      </w:ins>
    </w:p>
    <w:p w:rsidR="006B4849" w:rsidRPr="006B4849" w:rsidRDefault="006B4849" w:rsidP="006B4849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40" w:author="Unknown"/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ins w:id="41" w:author="Unknown">
        <w:r w:rsidRPr="006B4849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>Java Recursion Example 3: Factorial Number</w:t>
        </w:r>
      </w:ins>
    </w:p>
    <w:p w:rsidR="006B4849" w:rsidRPr="006B4849" w:rsidRDefault="006B4849" w:rsidP="006B4849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4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3" w:author="Unknown">
        <w:r w:rsidRPr="006B4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6B4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RecursionExample3 {  </w:t>
        </w:r>
      </w:ins>
    </w:p>
    <w:p w:rsidR="006B4849" w:rsidRPr="006B4849" w:rsidRDefault="006B4849" w:rsidP="006B4849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4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5" w:author="Unknown"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r w:rsidRPr="006B4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6B4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proofErr w:type="spellEnd"/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factorial(</w:t>
        </w:r>
        <w:proofErr w:type="spellStart"/>
        <w:r w:rsidRPr="006B4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proofErr w:type="spellEnd"/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n){      </w:t>
        </w:r>
      </w:ins>
    </w:p>
    <w:p w:rsidR="006B4849" w:rsidRPr="006B4849" w:rsidRDefault="006B4849" w:rsidP="006B4849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4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7" w:author="Unknown"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</w:t>
        </w:r>
        <w:r w:rsidRPr="006B4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if</w:t>
        </w:r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(n == </w:t>
        </w:r>
        <w:r w:rsidRPr="006B4849">
          <w:rPr>
            <w:rFonts w:ascii="Verdana" w:eastAsia="Times New Roman" w:hAnsi="Verdana" w:cs="Times New Roman"/>
            <w:color w:val="C00000"/>
            <w:sz w:val="18"/>
            <w:lang w:eastAsia="en-IN"/>
          </w:rPr>
          <w:t>1</w:t>
        </w:r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      </w:t>
        </w:r>
      </w:ins>
    </w:p>
    <w:p w:rsidR="006B4849" w:rsidRPr="006B4849" w:rsidRDefault="006B4849" w:rsidP="006B4849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4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9" w:author="Unknown"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</w:t>
        </w:r>
        <w:r w:rsidRPr="006B4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return</w:t>
        </w:r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6B4849">
          <w:rPr>
            <w:rFonts w:ascii="Verdana" w:eastAsia="Times New Roman" w:hAnsi="Verdana" w:cs="Times New Roman"/>
            <w:color w:val="C00000"/>
            <w:sz w:val="18"/>
            <w:lang w:eastAsia="en-IN"/>
          </w:rPr>
          <w:t>1</w:t>
        </w:r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      </w:t>
        </w:r>
      </w:ins>
    </w:p>
    <w:p w:rsidR="006B4849" w:rsidRPr="006B4849" w:rsidRDefault="006B4849" w:rsidP="006B4849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5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1" w:author="Unknown"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</w:t>
        </w:r>
        <w:r w:rsidRPr="006B4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else</w:t>
        </w:r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</w:t>
        </w:r>
      </w:ins>
    </w:p>
    <w:p w:rsidR="006B4849" w:rsidRPr="006B4849" w:rsidRDefault="006B4849" w:rsidP="006B4849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5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3" w:author="Unknown"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</w:t>
        </w:r>
        <w:r w:rsidRPr="006B4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return</w:t>
        </w:r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(n * factorial(n-</w:t>
        </w:r>
        <w:r w:rsidRPr="006B4849">
          <w:rPr>
            <w:rFonts w:ascii="Verdana" w:eastAsia="Times New Roman" w:hAnsi="Verdana" w:cs="Times New Roman"/>
            <w:color w:val="C00000"/>
            <w:sz w:val="18"/>
            <w:lang w:eastAsia="en-IN"/>
          </w:rPr>
          <w:t>1</w:t>
        </w:r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      </w:t>
        </w:r>
      </w:ins>
    </w:p>
    <w:p w:rsidR="006B4849" w:rsidRPr="006B4849" w:rsidRDefault="006B4849" w:rsidP="006B4849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5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5" w:author="Unknown"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}      </w:t>
        </w:r>
      </w:ins>
    </w:p>
    <w:p w:rsidR="006B4849" w:rsidRPr="006B4849" w:rsidRDefault="006B4849" w:rsidP="006B4849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5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7" w:author="Unknown"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6B4849" w:rsidRPr="006B4849" w:rsidRDefault="006B4849" w:rsidP="006B4849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5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9" w:author="Unknown">
        <w:r w:rsidRPr="006B4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6B4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6B4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main(String[] </w:t>
        </w:r>
        <w:proofErr w:type="spellStart"/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 {  </w:t>
        </w:r>
      </w:ins>
    </w:p>
    <w:p w:rsidR="006B4849" w:rsidRPr="006B4849" w:rsidRDefault="006B4849" w:rsidP="006B4849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6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ins w:id="61" w:author="Unknown"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6B4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"Factorial of 5 is: "</w:t>
        </w:r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+factorial(</w:t>
        </w:r>
        <w:r w:rsidRPr="006B4849">
          <w:rPr>
            <w:rFonts w:ascii="Verdana" w:eastAsia="Times New Roman" w:hAnsi="Verdana" w:cs="Times New Roman"/>
            <w:color w:val="C00000"/>
            <w:sz w:val="18"/>
            <w:lang w:eastAsia="en-IN"/>
          </w:rPr>
          <w:t>5</w:t>
        </w:r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));  </w:t>
        </w:r>
      </w:ins>
    </w:p>
    <w:p w:rsidR="006B4849" w:rsidRPr="006B4849" w:rsidRDefault="006B4849" w:rsidP="006B4849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6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3" w:author="Unknown"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6B4849" w:rsidRPr="006B4849" w:rsidRDefault="006B4849" w:rsidP="006B4849">
      <w:pPr>
        <w:numPr>
          <w:ilvl w:val="0"/>
          <w:numId w:val="4"/>
        </w:numPr>
        <w:shd w:val="clear" w:color="auto" w:fill="FFFFFF"/>
        <w:spacing w:after="109" w:line="285" w:lineRule="atLeast"/>
        <w:ind w:left="0"/>
        <w:rPr>
          <w:ins w:id="6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5" w:author="Unknown"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6B4849" w:rsidRPr="006B4849" w:rsidRDefault="006B4849" w:rsidP="006B4849">
      <w:pPr>
        <w:shd w:val="clear" w:color="auto" w:fill="FFFFFF"/>
        <w:spacing w:before="100" w:beforeAutospacing="1" w:after="100" w:afterAutospacing="1" w:line="240" w:lineRule="auto"/>
        <w:rPr>
          <w:ins w:id="6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67" w:author="Unknown"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Output:</w:t>
        </w:r>
      </w:ins>
    </w:p>
    <w:p w:rsidR="006B4849" w:rsidRPr="006B4849" w:rsidRDefault="006B4849" w:rsidP="006B484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69" w:author="Unknown">
        <w:r w:rsidRPr="006B4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Factorial of 5 is: 120</w:t>
        </w:r>
      </w:ins>
    </w:p>
    <w:p w:rsidR="006B4849" w:rsidRPr="006B4849" w:rsidRDefault="006B4849" w:rsidP="006B4849">
      <w:pPr>
        <w:shd w:val="clear" w:color="auto" w:fill="FFFFFF"/>
        <w:spacing w:before="100" w:beforeAutospacing="1" w:after="100" w:afterAutospacing="1" w:line="240" w:lineRule="auto"/>
        <w:rPr>
          <w:ins w:id="7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1" w:author="Unknown">
        <w:r w:rsidRPr="006B4849">
          <w:rPr>
            <w:rFonts w:ascii="Verdana" w:eastAsia="Times New Roman" w:hAnsi="Verdana" w:cs="Times New Roman"/>
            <w:b/>
            <w:bCs/>
            <w:color w:val="000000"/>
            <w:sz w:val="18"/>
            <w:lang w:eastAsia="en-IN"/>
          </w:rPr>
          <w:t>Working of above program:</w:t>
        </w:r>
      </w:ins>
    </w:p>
    <w:p w:rsidR="006B4849" w:rsidRPr="006B4849" w:rsidRDefault="006B4849" w:rsidP="006B4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136"/>
        <w:rPr>
          <w:ins w:id="7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73" w:author="Unknown">
        <w:r w:rsidRPr="006B4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factorial(5) </w:t>
        </w:r>
      </w:ins>
    </w:p>
    <w:p w:rsidR="006B4849" w:rsidRPr="006B4849" w:rsidRDefault="006B4849" w:rsidP="006B4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136"/>
        <w:rPr>
          <w:ins w:id="7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75" w:author="Unknown">
        <w:r w:rsidRPr="006B4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factorial(4) </w:t>
        </w:r>
      </w:ins>
    </w:p>
    <w:p w:rsidR="006B4849" w:rsidRPr="006B4849" w:rsidRDefault="006B4849" w:rsidP="006B4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136"/>
        <w:rPr>
          <w:ins w:id="7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77" w:author="Unknown">
        <w:r w:rsidRPr="006B4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factorial(3) </w:t>
        </w:r>
      </w:ins>
    </w:p>
    <w:p w:rsidR="006B4849" w:rsidRPr="006B4849" w:rsidRDefault="006B4849" w:rsidP="006B4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136"/>
        <w:rPr>
          <w:ins w:id="7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79" w:author="Unknown">
        <w:r w:rsidRPr="006B4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  factorial(2) </w:t>
        </w:r>
      </w:ins>
    </w:p>
    <w:p w:rsidR="006B4849" w:rsidRPr="006B4849" w:rsidRDefault="006B4849" w:rsidP="006B4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136"/>
        <w:rPr>
          <w:ins w:id="8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81" w:author="Unknown">
        <w:r w:rsidRPr="006B4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     factorial(1) </w:t>
        </w:r>
      </w:ins>
    </w:p>
    <w:p w:rsidR="006B4849" w:rsidRPr="006B4849" w:rsidRDefault="006B4849" w:rsidP="006B4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136"/>
        <w:rPr>
          <w:ins w:id="8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83" w:author="Unknown">
        <w:r w:rsidRPr="006B4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        return 1 </w:t>
        </w:r>
      </w:ins>
    </w:p>
    <w:p w:rsidR="006B4849" w:rsidRPr="006B4849" w:rsidRDefault="006B4849" w:rsidP="006B4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136"/>
        <w:rPr>
          <w:ins w:id="8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85" w:author="Unknown">
        <w:r w:rsidRPr="006B4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     return 2*1 = 2 </w:t>
        </w:r>
      </w:ins>
    </w:p>
    <w:p w:rsidR="006B4849" w:rsidRPr="006B4849" w:rsidRDefault="006B4849" w:rsidP="006B4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136"/>
        <w:rPr>
          <w:ins w:id="8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87" w:author="Unknown">
        <w:r w:rsidRPr="006B4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  return 3*2 = 6 </w:t>
        </w:r>
      </w:ins>
    </w:p>
    <w:p w:rsidR="006B4849" w:rsidRPr="006B4849" w:rsidRDefault="006B4849" w:rsidP="006B4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136"/>
        <w:rPr>
          <w:ins w:id="8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89" w:author="Unknown">
        <w:r w:rsidRPr="006B4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return 4*6 = 24 </w:t>
        </w:r>
      </w:ins>
    </w:p>
    <w:p w:rsidR="006B4849" w:rsidRPr="006B4849" w:rsidRDefault="006B4849" w:rsidP="006B4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109" w:line="240" w:lineRule="auto"/>
        <w:ind w:left="136"/>
        <w:rPr>
          <w:ins w:id="9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91" w:author="Unknown">
        <w:r w:rsidRPr="006B4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return 5*24 = 120</w:t>
        </w:r>
      </w:ins>
    </w:p>
    <w:p w:rsidR="006B4849" w:rsidRPr="006B4849" w:rsidRDefault="006B4849" w:rsidP="006B4849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92" w:author="Unknown"/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ins w:id="93" w:author="Unknown">
        <w:r w:rsidRPr="006B4849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>Java Recursion Example 4: Fibonacci Series</w:t>
        </w:r>
      </w:ins>
    </w:p>
    <w:p w:rsidR="006B4849" w:rsidRPr="006B4849" w:rsidRDefault="006B4849" w:rsidP="006B484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9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5" w:author="Unknown">
        <w:r w:rsidRPr="006B4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6B4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RecursionExample4 {  </w:t>
        </w:r>
      </w:ins>
    </w:p>
    <w:p w:rsidR="006B4849" w:rsidRPr="006B4849" w:rsidRDefault="006B4849" w:rsidP="006B484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9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7" w:author="Unknown"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r w:rsidRPr="006B4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6B4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proofErr w:type="spellEnd"/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n1=</w:t>
        </w:r>
        <w:r w:rsidRPr="006B4849">
          <w:rPr>
            <w:rFonts w:ascii="Verdana" w:eastAsia="Times New Roman" w:hAnsi="Verdana" w:cs="Times New Roman"/>
            <w:color w:val="C00000"/>
            <w:sz w:val="18"/>
            <w:lang w:eastAsia="en-IN"/>
          </w:rPr>
          <w:t>0</w:t>
        </w:r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,n2=</w:t>
        </w:r>
        <w:r w:rsidRPr="006B4849">
          <w:rPr>
            <w:rFonts w:ascii="Verdana" w:eastAsia="Times New Roman" w:hAnsi="Verdana" w:cs="Times New Roman"/>
            <w:color w:val="C00000"/>
            <w:sz w:val="18"/>
            <w:lang w:eastAsia="en-IN"/>
          </w:rPr>
          <w:t>1</w:t>
        </w:r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,n3=</w:t>
        </w:r>
        <w:r w:rsidRPr="006B4849">
          <w:rPr>
            <w:rFonts w:ascii="Verdana" w:eastAsia="Times New Roman" w:hAnsi="Verdana" w:cs="Times New Roman"/>
            <w:color w:val="C00000"/>
            <w:sz w:val="18"/>
            <w:lang w:eastAsia="en-IN"/>
          </w:rPr>
          <w:t>0</w:t>
        </w:r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      </w:t>
        </w:r>
      </w:ins>
    </w:p>
    <w:p w:rsidR="006B4849" w:rsidRPr="006B4849" w:rsidRDefault="006B4849" w:rsidP="006B484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9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9" w:author="Unknown"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</w:t>
        </w:r>
        <w:r w:rsidRPr="006B4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6B4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printFibo</w:t>
        </w:r>
        <w:proofErr w:type="spellEnd"/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proofErr w:type="spellStart"/>
        <w:r w:rsidRPr="006B4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proofErr w:type="spellEnd"/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count){      </w:t>
        </w:r>
      </w:ins>
    </w:p>
    <w:p w:rsidR="006B4849" w:rsidRPr="006B4849" w:rsidRDefault="006B4849" w:rsidP="006B484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0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01" w:author="Unknown"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</w:t>
        </w:r>
        <w:r w:rsidRPr="006B4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if</w:t>
        </w:r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(count&gt;</w:t>
        </w:r>
        <w:r w:rsidRPr="006B4849">
          <w:rPr>
            <w:rFonts w:ascii="Verdana" w:eastAsia="Times New Roman" w:hAnsi="Verdana" w:cs="Times New Roman"/>
            <w:color w:val="C00000"/>
            <w:sz w:val="18"/>
            <w:lang w:eastAsia="en-IN"/>
          </w:rPr>
          <w:t>0</w:t>
        </w:r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){      </w:t>
        </w:r>
      </w:ins>
    </w:p>
    <w:p w:rsidR="006B4849" w:rsidRPr="006B4849" w:rsidRDefault="006B4849" w:rsidP="006B484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0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03" w:author="Unknown"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n3 = n1 + n2;      </w:t>
        </w:r>
      </w:ins>
    </w:p>
    <w:p w:rsidR="006B4849" w:rsidRPr="006B4849" w:rsidRDefault="006B4849" w:rsidP="006B484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0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05" w:author="Unknown"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n1 = n2;      </w:t>
        </w:r>
      </w:ins>
    </w:p>
    <w:p w:rsidR="006B4849" w:rsidRPr="006B4849" w:rsidRDefault="006B4849" w:rsidP="006B484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0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07" w:author="Unknown"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n2 = n3;      </w:t>
        </w:r>
      </w:ins>
    </w:p>
    <w:p w:rsidR="006B4849" w:rsidRPr="006B4849" w:rsidRDefault="006B4849" w:rsidP="006B484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0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09" w:author="Unknown"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    </w:t>
        </w:r>
        <w:proofErr w:type="spellStart"/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</w:t>
        </w:r>
        <w:proofErr w:type="spellEnd"/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6B4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 "</w:t>
        </w:r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+n3);     </w:t>
        </w:r>
      </w:ins>
    </w:p>
    <w:p w:rsidR="006B4849" w:rsidRPr="006B4849" w:rsidRDefault="006B4849" w:rsidP="006B484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1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1" w:author="Unknown"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lastRenderedPageBreak/>
          <w:t>             </w:t>
        </w:r>
        <w:proofErr w:type="spellStart"/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printFibo</w:t>
        </w:r>
        <w:proofErr w:type="spellEnd"/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(count-</w:t>
        </w:r>
        <w:r w:rsidRPr="006B4849">
          <w:rPr>
            <w:rFonts w:ascii="Verdana" w:eastAsia="Times New Roman" w:hAnsi="Verdana" w:cs="Times New Roman"/>
            <w:color w:val="C00000"/>
            <w:sz w:val="18"/>
            <w:lang w:eastAsia="en-IN"/>
          </w:rPr>
          <w:t>1</w:t>
        </w:r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    </w:t>
        </w:r>
      </w:ins>
    </w:p>
    <w:p w:rsidR="006B4849" w:rsidRPr="006B4849" w:rsidRDefault="006B4849" w:rsidP="006B484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1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3" w:author="Unknown"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   }      </w:t>
        </w:r>
      </w:ins>
    </w:p>
    <w:p w:rsidR="006B4849" w:rsidRPr="006B4849" w:rsidRDefault="006B4849" w:rsidP="006B484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1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5" w:author="Unknown"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}        </w:t>
        </w:r>
      </w:ins>
    </w:p>
    <w:p w:rsidR="006B4849" w:rsidRPr="006B4849" w:rsidRDefault="006B4849" w:rsidP="006B484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1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7" w:author="Unknown"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6B4849" w:rsidRPr="006B4849" w:rsidRDefault="006B4849" w:rsidP="006B484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1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9" w:author="Unknown">
        <w:r w:rsidRPr="006B4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6B4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6B4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main(String[] </w:t>
        </w:r>
        <w:proofErr w:type="spellStart"/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 {  </w:t>
        </w:r>
      </w:ins>
    </w:p>
    <w:p w:rsidR="006B4849" w:rsidRPr="006B4849" w:rsidRDefault="006B4849" w:rsidP="006B484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2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21" w:author="Unknown"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</w:t>
        </w:r>
        <w:proofErr w:type="spellStart"/>
        <w:r w:rsidRPr="006B484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proofErr w:type="spellEnd"/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count=</w:t>
        </w:r>
        <w:r w:rsidRPr="006B4849">
          <w:rPr>
            <w:rFonts w:ascii="Verdana" w:eastAsia="Times New Roman" w:hAnsi="Verdana" w:cs="Times New Roman"/>
            <w:color w:val="C00000"/>
            <w:sz w:val="18"/>
            <w:lang w:eastAsia="en-IN"/>
          </w:rPr>
          <w:t>15</w:t>
        </w:r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      </w:t>
        </w:r>
      </w:ins>
    </w:p>
    <w:p w:rsidR="006B4849" w:rsidRPr="006B4849" w:rsidRDefault="006B4849" w:rsidP="006B484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2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23" w:author="Unknown"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</w:t>
        </w:r>
        <w:proofErr w:type="spellStart"/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</w:t>
        </w:r>
        <w:proofErr w:type="spellEnd"/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(n1+</w:t>
        </w:r>
        <w:r w:rsidRPr="006B4849">
          <w:rPr>
            <w:rFonts w:ascii="Verdana" w:eastAsia="Times New Roman" w:hAnsi="Verdana" w:cs="Times New Roman"/>
            <w:color w:val="0000FF"/>
            <w:sz w:val="18"/>
            <w:lang w:eastAsia="en-IN"/>
          </w:rPr>
          <w:t>" "</w:t>
        </w:r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+n2);</w:t>
        </w:r>
        <w:r w:rsidRPr="006B484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//printing 0 and 1    </w:t>
        </w:r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6B4849" w:rsidRPr="006B4849" w:rsidRDefault="006B4849" w:rsidP="006B484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2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25" w:author="Unknown"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printFibo(count-</w:t>
        </w:r>
        <w:r w:rsidRPr="006B4849">
          <w:rPr>
            <w:rFonts w:ascii="Verdana" w:eastAsia="Times New Roman" w:hAnsi="Verdana" w:cs="Times New Roman"/>
            <w:color w:val="C00000"/>
            <w:sz w:val="18"/>
            <w:lang w:eastAsia="en-IN"/>
          </w:rPr>
          <w:t>2</w:t>
        </w:r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</w:t>
        </w:r>
        <w:r w:rsidRPr="006B484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//n-2 because 2 numbers are already printed   </w:t>
        </w:r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6B4849" w:rsidRPr="006B4849" w:rsidRDefault="006B4849" w:rsidP="006B4849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2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27" w:author="Unknown"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6B4849" w:rsidRPr="006B4849" w:rsidRDefault="006B4849" w:rsidP="006B4849">
      <w:pPr>
        <w:numPr>
          <w:ilvl w:val="0"/>
          <w:numId w:val="5"/>
        </w:numPr>
        <w:shd w:val="clear" w:color="auto" w:fill="FFFFFF"/>
        <w:spacing w:after="109" w:line="285" w:lineRule="atLeast"/>
        <w:ind w:left="0"/>
        <w:rPr>
          <w:ins w:id="12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29" w:author="Unknown"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6B4849" w:rsidRPr="006B4849" w:rsidRDefault="006B4849" w:rsidP="006B4849">
      <w:pPr>
        <w:shd w:val="clear" w:color="auto" w:fill="FFFFFF"/>
        <w:spacing w:before="100" w:beforeAutospacing="1" w:after="100" w:afterAutospacing="1" w:line="240" w:lineRule="auto"/>
        <w:rPr>
          <w:ins w:id="13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1" w:author="Unknown">
        <w:r w:rsidRPr="006B484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Output:</w:t>
        </w:r>
      </w:ins>
    </w:p>
    <w:p w:rsidR="006B4849" w:rsidRPr="006B4849" w:rsidRDefault="006B4849" w:rsidP="006B484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133" w:author="Unknown">
        <w:r w:rsidRPr="006B4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0 1 </w:t>
        </w:r>
        <w:proofErr w:type="spellStart"/>
        <w:r w:rsidRPr="006B4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1</w:t>
        </w:r>
        <w:proofErr w:type="spellEnd"/>
        <w:r w:rsidRPr="006B484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2 3 5 8 13 21 34 55 89 144 233 377</w:t>
        </w:r>
      </w:ins>
    </w:p>
    <w:p w:rsidR="000A11E8" w:rsidRDefault="000A11E8"/>
    <w:sectPr w:rsidR="000A11E8" w:rsidSect="000A1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E2889"/>
    <w:multiLevelType w:val="multilevel"/>
    <w:tmpl w:val="9CE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395969"/>
    <w:multiLevelType w:val="multilevel"/>
    <w:tmpl w:val="A188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6D05C2"/>
    <w:multiLevelType w:val="multilevel"/>
    <w:tmpl w:val="4A0E6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705438"/>
    <w:multiLevelType w:val="multilevel"/>
    <w:tmpl w:val="3B28C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FF7F38"/>
    <w:multiLevelType w:val="multilevel"/>
    <w:tmpl w:val="9682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6B4849"/>
    <w:rsid w:val="000A11E8"/>
    <w:rsid w:val="006B4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1E8"/>
  </w:style>
  <w:style w:type="paragraph" w:styleId="Heading1">
    <w:name w:val="heading 1"/>
    <w:basedOn w:val="Normal"/>
    <w:link w:val="Heading1Char"/>
    <w:uiPriority w:val="9"/>
    <w:qFormat/>
    <w:rsid w:val="006B48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B48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84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B484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B4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B4849"/>
    <w:rPr>
      <w:b/>
      <w:bCs/>
    </w:rPr>
  </w:style>
  <w:style w:type="character" w:customStyle="1" w:styleId="comment">
    <w:name w:val="comment"/>
    <w:basedOn w:val="DefaultParagraphFont"/>
    <w:rsid w:val="006B4849"/>
  </w:style>
  <w:style w:type="character" w:customStyle="1" w:styleId="keyword">
    <w:name w:val="keyword"/>
    <w:basedOn w:val="DefaultParagraphFont"/>
    <w:rsid w:val="006B4849"/>
  </w:style>
  <w:style w:type="character" w:customStyle="1" w:styleId="string">
    <w:name w:val="string"/>
    <w:basedOn w:val="DefaultParagraphFont"/>
    <w:rsid w:val="006B484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84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umber">
    <w:name w:val="number"/>
    <w:basedOn w:val="DefaultParagraphFont"/>
    <w:rsid w:val="006B48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2944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88655437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56800908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552546362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91118496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56458711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41470498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857573147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5131209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53039237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2019-06-03T00:55:00Z</dcterms:created>
  <dcterms:modified xsi:type="dcterms:W3CDTF">2019-06-03T00:55:00Z</dcterms:modified>
</cp:coreProperties>
</file>