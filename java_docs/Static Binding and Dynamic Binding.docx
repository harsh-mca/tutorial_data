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22B" w:rsidRPr="0032422B" w:rsidRDefault="0032422B" w:rsidP="0032422B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32422B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Static Binding and Dynamic Binding</w:t>
      </w:r>
    </w:p>
    <w:p w:rsidR="0032422B" w:rsidRPr="0032422B" w:rsidRDefault="0032422B" w:rsidP="00324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333750" cy="990600"/>
            <wp:effectExtent l="19050" t="0" r="0" b="0"/>
            <wp:docPr id="1" name="Picture 1" descr="static binding and dynamic binding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c binding and dynamic binding in jav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22B" w:rsidRPr="0032422B" w:rsidRDefault="0032422B" w:rsidP="003242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242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Connecting a method call to the method body is known as binding.</w:t>
      </w:r>
    </w:p>
    <w:p w:rsidR="0032422B" w:rsidRPr="0032422B" w:rsidRDefault="0032422B" w:rsidP="003242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242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There are two types of binding</w:t>
      </w:r>
    </w:p>
    <w:p w:rsidR="0032422B" w:rsidRPr="0032422B" w:rsidRDefault="0032422B" w:rsidP="0032422B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242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Static Binding (also known as Early Binding).</w:t>
      </w:r>
    </w:p>
    <w:p w:rsidR="0032422B" w:rsidRPr="0032422B" w:rsidRDefault="0032422B" w:rsidP="0032422B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242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Dynamic Binding (also known as Late Binding).</w:t>
      </w:r>
    </w:p>
    <w:p w:rsidR="0032422B" w:rsidRPr="0032422B" w:rsidRDefault="0032422B" w:rsidP="00324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43350" cy="3590925"/>
            <wp:effectExtent l="19050" t="0" r="0" b="0"/>
            <wp:docPr id="2" name="Picture 2" descr="Static vs. Dynamic Binding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tic vs. Dynamic Binding in jav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22B" w:rsidRPr="0032422B" w:rsidRDefault="0032422B" w:rsidP="0032422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32422B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Understanding Type</w:t>
      </w:r>
    </w:p>
    <w:p w:rsidR="0032422B" w:rsidRPr="0032422B" w:rsidRDefault="0032422B" w:rsidP="003242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242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Let's understand the type of instance.</w:t>
      </w:r>
    </w:p>
    <w:p w:rsidR="0032422B" w:rsidRPr="0032422B" w:rsidRDefault="0032422B" w:rsidP="0032422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3"/>
          <w:szCs w:val="23"/>
          <w:lang w:eastAsia="en-IN"/>
        </w:rPr>
      </w:pPr>
      <w:r w:rsidRPr="0032422B">
        <w:rPr>
          <w:rFonts w:ascii="Helvetica" w:eastAsia="Times New Roman" w:hAnsi="Helvetica" w:cs="Helvetica"/>
          <w:color w:val="610B4B"/>
          <w:sz w:val="23"/>
          <w:szCs w:val="23"/>
          <w:lang w:eastAsia="en-IN"/>
        </w:rPr>
        <w:t>1) variables have a type</w:t>
      </w:r>
    </w:p>
    <w:p w:rsidR="0032422B" w:rsidRPr="0032422B" w:rsidRDefault="0032422B" w:rsidP="003242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242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Each variable has a type, it may be primitive and non-primitive.</w:t>
      </w:r>
    </w:p>
    <w:p w:rsidR="0032422B" w:rsidRPr="0032422B" w:rsidRDefault="0032422B" w:rsidP="0032422B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32422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proofErr w:type="spellEnd"/>
      <w:r w:rsidRPr="003242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data=</w:t>
      </w:r>
      <w:r w:rsidRPr="0032422B">
        <w:rPr>
          <w:rFonts w:ascii="Verdana" w:eastAsia="Times New Roman" w:hAnsi="Verdana" w:cs="Times New Roman"/>
          <w:color w:val="C00000"/>
          <w:sz w:val="18"/>
          <w:lang w:eastAsia="en-IN"/>
        </w:rPr>
        <w:t>30</w:t>
      </w:r>
      <w:r w:rsidRPr="003242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32422B" w:rsidRPr="0032422B" w:rsidRDefault="0032422B" w:rsidP="003242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242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Here data variable is a type of int.</w:t>
      </w:r>
    </w:p>
    <w:p w:rsidR="0032422B" w:rsidRPr="0032422B" w:rsidRDefault="0032422B" w:rsidP="0032422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3"/>
          <w:szCs w:val="23"/>
          <w:lang w:eastAsia="en-IN"/>
        </w:rPr>
      </w:pPr>
      <w:r w:rsidRPr="0032422B">
        <w:rPr>
          <w:rFonts w:ascii="Helvetica" w:eastAsia="Times New Roman" w:hAnsi="Helvetica" w:cs="Helvetica"/>
          <w:color w:val="610B4B"/>
          <w:sz w:val="23"/>
          <w:szCs w:val="23"/>
          <w:lang w:eastAsia="en-IN"/>
        </w:rPr>
        <w:lastRenderedPageBreak/>
        <w:t>2) References have a type</w:t>
      </w:r>
    </w:p>
    <w:p w:rsidR="0032422B" w:rsidRPr="0032422B" w:rsidRDefault="0032422B" w:rsidP="0032422B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2422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3242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Dog{  </w:t>
      </w:r>
    </w:p>
    <w:p w:rsidR="0032422B" w:rsidRPr="0032422B" w:rsidRDefault="0032422B" w:rsidP="0032422B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242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32422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3242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32422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3242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32422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3242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3242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3242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32422B" w:rsidRPr="0032422B" w:rsidRDefault="0032422B" w:rsidP="0032422B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242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Dog d1;</w:t>
      </w:r>
      <w:r w:rsidRPr="0032422B">
        <w:rPr>
          <w:rFonts w:ascii="Verdana" w:eastAsia="Times New Roman" w:hAnsi="Verdana" w:cs="Times New Roman"/>
          <w:color w:val="008200"/>
          <w:sz w:val="18"/>
          <w:lang w:eastAsia="en-IN"/>
        </w:rPr>
        <w:t>//Here d1 is a type of Dog</w:t>
      </w:r>
      <w:r w:rsidRPr="003242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32422B" w:rsidRPr="0032422B" w:rsidRDefault="0032422B" w:rsidP="0032422B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242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32422B" w:rsidRPr="0032422B" w:rsidRDefault="0032422B" w:rsidP="0032422B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242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32422B" w:rsidRPr="0032422B" w:rsidRDefault="0032422B" w:rsidP="0032422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3"/>
          <w:szCs w:val="23"/>
          <w:lang w:eastAsia="en-IN"/>
        </w:rPr>
      </w:pPr>
      <w:r w:rsidRPr="0032422B">
        <w:rPr>
          <w:rFonts w:ascii="Helvetica" w:eastAsia="Times New Roman" w:hAnsi="Helvetica" w:cs="Helvetica"/>
          <w:color w:val="610B4B"/>
          <w:sz w:val="23"/>
          <w:szCs w:val="23"/>
          <w:lang w:eastAsia="en-IN"/>
        </w:rPr>
        <w:t>3) Objects have a type</w:t>
      </w:r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32422B" w:rsidRPr="0032422B" w:rsidTr="0032422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2422B" w:rsidRPr="0032422B" w:rsidRDefault="0032422B" w:rsidP="0032422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242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An object is an instance of particular java </w:t>
            </w:r>
            <w:proofErr w:type="spellStart"/>
            <w:r w:rsidRPr="003242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class,but</w:t>
            </w:r>
            <w:proofErr w:type="spellEnd"/>
            <w:r w:rsidRPr="003242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it is also an instance of its </w:t>
            </w:r>
            <w:proofErr w:type="spellStart"/>
            <w:r w:rsidRPr="003242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superclass</w:t>
            </w:r>
            <w:proofErr w:type="spellEnd"/>
            <w:r w:rsidRPr="003242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</w:tbl>
    <w:p w:rsidR="0032422B" w:rsidRPr="0032422B" w:rsidRDefault="0032422B" w:rsidP="0032422B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2422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3242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Animal{}  </w:t>
      </w:r>
    </w:p>
    <w:p w:rsidR="0032422B" w:rsidRPr="0032422B" w:rsidRDefault="0032422B" w:rsidP="0032422B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242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32422B" w:rsidRPr="0032422B" w:rsidRDefault="0032422B" w:rsidP="0032422B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2422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3242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Dog </w:t>
      </w:r>
      <w:r w:rsidRPr="0032422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extends</w:t>
      </w:r>
      <w:r w:rsidRPr="003242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Animal{  </w:t>
      </w:r>
    </w:p>
    <w:p w:rsidR="0032422B" w:rsidRPr="0032422B" w:rsidRDefault="0032422B" w:rsidP="0032422B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242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32422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3242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32422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3242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32422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3242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3242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3242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32422B" w:rsidRPr="0032422B" w:rsidRDefault="0032422B" w:rsidP="0032422B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242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Dog d1=</w:t>
      </w:r>
      <w:r w:rsidRPr="0032422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3242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Dog();  </w:t>
      </w:r>
    </w:p>
    <w:p w:rsidR="0032422B" w:rsidRPr="0032422B" w:rsidRDefault="0032422B" w:rsidP="0032422B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242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32422B" w:rsidRPr="0032422B" w:rsidRDefault="0032422B" w:rsidP="0032422B">
      <w:pPr>
        <w:numPr>
          <w:ilvl w:val="0"/>
          <w:numId w:val="4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242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32422B" w:rsidRPr="0032422B" w:rsidTr="0032422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2422B" w:rsidRPr="0032422B" w:rsidRDefault="0032422B" w:rsidP="0032422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242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Here d1 is an instance of Dog class, but it is also an instance of Animal.</w:t>
            </w:r>
          </w:p>
        </w:tc>
      </w:tr>
    </w:tbl>
    <w:p w:rsidR="0032422B" w:rsidRPr="0032422B" w:rsidRDefault="0032422B" w:rsidP="00324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22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pt" o:hralign="center" o:hrstd="t" o:hrnoshade="t" o:hr="t" fillcolor="#d4d4d4" stroked="f"/>
        </w:pict>
      </w:r>
    </w:p>
    <w:p w:rsidR="0032422B" w:rsidRPr="0032422B" w:rsidRDefault="0032422B" w:rsidP="0032422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32422B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static binding</w:t>
      </w:r>
    </w:p>
    <w:p w:rsidR="0032422B" w:rsidRPr="0032422B" w:rsidRDefault="0032422B" w:rsidP="003242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242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When type of the object is determined at compiled time(by the compiler), it is known as static binding.</w:t>
      </w:r>
    </w:p>
    <w:p w:rsidR="0032422B" w:rsidRPr="0032422B" w:rsidRDefault="0032422B" w:rsidP="003242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242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If there is any private, final or static method in a class, there is static binding.</w:t>
      </w:r>
    </w:p>
    <w:p w:rsidR="0032422B" w:rsidRPr="0032422B" w:rsidRDefault="0032422B" w:rsidP="003242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0"/>
          <w:szCs w:val="30"/>
          <w:lang w:eastAsia="en-IN"/>
        </w:rPr>
      </w:pPr>
      <w:r w:rsidRPr="0032422B">
        <w:rPr>
          <w:rFonts w:ascii="Tahoma" w:eastAsia="Times New Roman" w:hAnsi="Tahoma" w:cs="Tahoma"/>
          <w:color w:val="610B4B"/>
          <w:sz w:val="30"/>
          <w:szCs w:val="30"/>
          <w:lang w:eastAsia="en-IN"/>
        </w:rPr>
        <w:t>Example of static binding</w:t>
      </w:r>
    </w:p>
    <w:p w:rsidR="0032422B" w:rsidRPr="0032422B" w:rsidRDefault="0032422B" w:rsidP="0032422B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" w:author="Unknown">
        <w:r w:rsidRPr="0032422B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Dog{  </w:t>
        </w:r>
      </w:ins>
    </w:p>
    <w:p w:rsidR="0032422B" w:rsidRPr="0032422B" w:rsidRDefault="0032422B" w:rsidP="0032422B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" w:author="Unknown"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32422B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private</w:t>
        </w:r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32422B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eat(){</w:t>
        </w:r>
        <w:proofErr w:type="spellStart"/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32422B">
          <w:rPr>
            <w:rFonts w:ascii="Verdana" w:eastAsia="Times New Roman" w:hAnsi="Verdana" w:cs="Times New Roman"/>
            <w:color w:val="0000FF"/>
            <w:sz w:val="18"/>
            <w:lang w:eastAsia="en-IN"/>
          </w:rPr>
          <w:t>"dog is eating..."</w:t>
        </w:r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);}  </w:t>
        </w:r>
      </w:ins>
    </w:p>
    <w:p w:rsidR="0032422B" w:rsidRPr="0032422B" w:rsidRDefault="0032422B" w:rsidP="0032422B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" w:author="Unknown"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32422B" w:rsidRPr="0032422B" w:rsidRDefault="0032422B" w:rsidP="0032422B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" w:author="Unknown"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32422B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32422B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32422B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32422B" w:rsidRPr="0032422B" w:rsidRDefault="0032422B" w:rsidP="0032422B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" w:author="Unknown"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Dog d1=</w:t>
        </w:r>
        <w:r w:rsidRPr="0032422B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Dog();  </w:t>
        </w:r>
      </w:ins>
    </w:p>
    <w:p w:rsidR="0032422B" w:rsidRPr="0032422B" w:rsidRDefault="0032422B" w:rsidP="0032422B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" w:author="Unknown"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d1.eat();  </w:t>
        </w:r>
      </w:ins>
    </w:p>
    <w:p w:rsidR="0032422B" w:rsidRPr="0032422B" w:rsidRDefault="0032422B" w:rsidP="0032422B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" w:author="Unknown"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32422B" w:rsidRPr="0032422B" w:rsidRDefault="0032422B" w:rsidP="0032422B">
      <w:pPr>
        <w:numPr>
          <w:ilvl w:val="0"/>
          <w:numId w:val="5"/>
        </w:numPr>
        <w:shd w:val="clear" w:color="auto" w:fill="FFFFFF"/>
        <w:spacing w:after="109" w:line="28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" w:author="Unknown"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32422B" w:rsidRPr="0032422B" w:rsidRDefault="0032422B" w:rsidP="0032422B">
      <w:pPr>
        <w:spacing w:after="0" w:line="240" w:lineRule="auto"/>
        <w:rPr>
          <w:ins w:id="1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7" w:author="Unknown">
        <w:r w:rsidRPr="0032422B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6" style="width:0;height:.7pt" o:hralign="center" o:hrstd="t" o:hrnoshade="t" o:hr="t" fillcolor="#d4d4d4" stroked="f"/>
          </w:pict>
        </w:r>
      </w:ins>
    </w:p>
    <w:p w:rsidR="0032422B" w:rsidRPr="0032422B" w:rsidRDefault="0032422B" w:rsidP="0032422B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8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19" w:author="Unknown">
        <w:r w:rsidRPr="0032422B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Dynamic binding</w:t>
        </w:r>
      </w:ins>
    </w:p>
    <w:p w:rsidR="0032422B" w:rsidRPr="0032422B" w:rsidRDefault="0032422B" w:rsidP="0032422B">
      <w:pPr>
        <w:shd w:val="clear" w:color="auto" w:fill="FFFFFF"/>
        <w:spacing w:before="100" w:beforeAutospacing="1" w:after="100" w:afterAutospacing="1" w:line="240" w:lineRule="auto"/>
        <w:rPr>
          <w:ins w:id="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" w:author="Unknown"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When type of the object is determined at run-time, it is known as dynamic binding.</w:t>
        </w:r>
      </w:ins>
    </w:p>
    <w:p w:rsidR="0032422B" w:rsidRPr="0032422B" w:rsidRDefault="0032422B" w:rsidP="0032422B">
      <w:pPr>
        <w:shd w:val="clear" w:color="auto" w:fill="FFFFFF"/>
        <w:spacing w:before="100" w:beforeAutospacing="1" w:after="100" w:afterAutospacing="1" w:line="240" w:lineRule="auto"/>
        <w:outlineLvl w:val="2"/>
        <w:rPr>
          <w:ins w:id="22" w:author="Unknown"/>
          <w:rFonts w:ascii="Tahoma" w:eastAsia="Times New Roman" w:hAnsi="Tahoma" w:cs="Tahoma"/>
          <w:color w:val="610B4B"/>
          <w:sz w:val="30"/>
          <w:szCs w:val="30"/>
          <w:lang w:eastAsia="en-IN"/>
        </w:rPr>
      </w:pPr>
      <w:ins w:id="23" w:author="Unknown">
        <w:r w:rsidRPr="0032422B">
          <w:rPr>
            <w:rFonts w:ascii="Tahoma" w:eastAsia="Times New Roman" w:hAnsi="Tahoma" w:cs="Tahoma"/>
            <w:color w:val="610B4B"/>
            <w:sz w:val="30"/>
            <w:szCs w:val="30"/>
            <w:lang w:eastAsia="en-IN"/>
          </w:rPr>
          <w:t>Example of dynamic binding</w:t>
        </w:r>
      </w:ins>
    </w:p>
    <w:p w:rsidR="0032422B" w:rsidRPr="0032422B" w:rsidRDefault="0032422B" w:rsidP="0032422B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" w:author="Unknown">
        <w:r w:rsidRPr="0032422B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Animal{  </w:t>
        </w:r>
      </w:ins>
    </w:p>
    <w:p w:rsidR="0032422B" w:rsidRPr="0032422B" w:rsidRDefault="0032422B" w:rsidP="0032422B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" w:author="Unknown"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lastRenderedPageBreak/>
          <w:t> </w:t>
        </w:r>
        <w:r w:rsidRPr="0032422B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eat(){</w:t>
        </w:r>
        <w:proofErr w:type="spellStart"/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32422B">
          <w:rPr>
            <w:rFonts w:ascii="Verdana" w:eastAsia="Times New Roman" w:hAnsi="Verdana" w:cs="Times New Roman"/>
            <w:color w:val="0000FF"/>
            <w:sz w:val="18"/>
            <w:lang w:eastAsia="en-IN"/>
          </w:rPr>
          <w:t>"animal is eating..."</w:t>
        </w:r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);}  </w:t>
        </w:r>
      </w:ins>
    </w:p>
    <w:p w:rsidR="0032422B" w:rsidRPr="0032422B" w:rsidRDefault="0032422B" w:rsidP="0032422B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" w:author="Unknown"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32422B" w:rsidRPr="0032422B" w:rsidRDefault="0032422B" w:rsidP="0032422B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" w:author="Unknown"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32422B" w:rsidRPr="0032422B" w:rsidRDefault="0032422B" w:rsidP="0032422B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" w:author="Unknown">
        <w:r w:rsidRPr="0032422B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Dog </w:t>
        </w:r>
        <w:r w:rsidRPr="0032422B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extends</w:t>
        </w:r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Animal{  </w:t>
        </w:r>
      </w:ins>
    </w:p>
    <w:p w:rsidR="0032422B" w:rsidRPr="0032422B" w:rsidRDefault="0032422B" w:rsidP="0032422B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5" w:author="Unknown"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32422B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eat(){</w:t>
        </w:r>
        <w:proofErr w:type="spellStart"/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32422B">
          <w:rPr>
            <w:rFonts w:ascii="Verdana" w:eastAsia="Times New Roman" w:hAnsi="Verdana" w:cs="Times New Roman"/>
            <w:color w:val="0000FF"/>
            <w:sz w:val="18"/>
            <w:lang w:eastAsia="en-IN"/>
          </w:rPr>
          <w:t>"dog is eating..."</w:t>
        </w:r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);}  </w:t>
        </w:r>
      </w:ins>
    </w:p>
    <w:p w:rsidR="0032422B" w:rsidRPr="0032422B" w:rsidRDefault="0032422B" w:rsidP="0032422B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7" w:author="Unknown"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32422B" w:rsidRPr="0032422B" w:rsidRDefault="0032422B" w:rsidP="0032422B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9" w:author="Unknown"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32422B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32422B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32422B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32422B" w:rsidRPr="0032422B" w:rsidRDefault="0032422B" w:rsidP="0032422B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4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1" w:author="Unknown"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Animal a=</w:t>
        </w:r>
        <w:r w:rsidRPr="0032422B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Dog();  </w:t>
        </w:r>
      </w:ins>
    </w:p>
    <w:p w:rsidR="0032422B" w:rsidRPr="0032422B" w:rsidRDefault="0032422B" w:rsidP="0032422B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3" w:author="Unknown"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a.eat();  </w:t>
        </w:r>
      </w:ins>
    </w:p>
    <w:p w:rsidR="0032422B" w:rsidRPr="0032422B" w:rsidRDefault="0032422B" w:rsidP="0032422B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4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5" w:author="Unknown"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32422B" w:rsidRPr="0032422B" w:rsidRDefault="0032422B" w:rsidP="0032422B">
      <w:pPr>
        <w:numPr>
          <w:ilvl w:val="0"/>
          <w:numId w:val="6"/>
        </w:numPr>
        <w:shd w:val="clear" w:color="auto" w:fill="FFFFFF"/>
        <w:spacing w:after="109" w:line="285" w:lineRule="atLeast"/>
        <w:ind w:left="0"/>
        <w:rPr>
          <w:ins w:id="4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7" w:author="Unknown">
        <w:r w:rsidRPr="0032422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32422B" w:rsidRPr="0032422B" w:rsidRDefault="0032422B" w:rsidP="0032422B">
      <w:pPr>
        <w:spacing w:after="0" w:line="240" w:lineRule="auto"/>
        <w:rPr>
          <w:ins w:id="48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49" w:author="Unknown">
        <w:r w:rsidRPr="0032422B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32422B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"http://www.javatpoint.com/opr/test.jsp?filename=Dog" \t "_blank" </w:instrText>
        </w:r>
        <w:r w:rsidRPr="0032422B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32422B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32422B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32422B" w:rsidRPr="0032422B" w:rsidRDefault="0032422B" w:rsidP="0032422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51" w:author="Unknown">
        <w:r w:rsidRPr="0032422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Output:dog</w:t>
        </w:r>
        <w:proofErr w:type="spellEnd"/>
        <w:r w:rsidRPr="0032422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is eating...</w:t>
        </w:r>
      </w:ins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32422B" w:rsidRPr="0032422B" w:rsidTr="0032422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2422B" w:rsidRPr="0032422B" w:rsidRDefault="0032422B" w:rsidP="0032422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242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In the above example object type cannot be determined by the compiler, because the instance of Dog is also an instance of </w:t>
            </w:r>
            <w:proofErr w:type="spellStart"/>
            <w:r w:rsidRPr="003242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Animal.So</w:t>
            </w:r>
            <w:proofErr w:type="spellEnd"/>
            <w:r w:rsidRPr="003242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compiler doesn't know its type, only its base type.</w:t>
            </w:r>
          </w:p>
        </w:tc>
      </w:tr>
    </w:tbl>
    <w:p w:rsidR="002E7462" w:rsidRDefault="002E7462"/>
    <w:sectPr w:rsidR="002E7462" w:rsidSect="002E7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F6FFC"/>
    <w:multiLevelType w:val="multilevel"/>
    <w:tmpl w:val="D7BC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7759B0"/>
    <w:multiLevelType w:val="multilevel"/>
    <w:tmpl w:val="D7BC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8D6934"/>
    <w:multiLevelType w:val="multilevel"/>
    <w:tmpl w:val="D7BC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630B0D"/>
    <w:multiLevelType w:val="multilevel"/>
    <w:tmpl w:val="D7BC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2E4995"/>
    <w:multiLevelType w:val="multilevel"/>
    <w:tmpl w:val="D7BC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652C67"/>
    <w:multiLevelType w:val="multilevel"/>
    <w:tmpl w:val="D7BC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2422B"/>
    <w:rsid w:val="002E7462"/>
    <w:rsid w:val="00324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462"/>
  </w:style>
  <w:style w:type="paragraph" w:styleId="Heading1">
    <w:name w:val="heading 1"/>
    <w:basedOn w:val="Normal"/>
    <w:link w:val="Heading1Char"/>
    <w:uiPriority w:val="9"/>
    <w:qFormat/>
    <w:rsid w:val="003242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242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242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2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242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2422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24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2422B"/>
    <w:rPr>
      <w:color w:val="0000FF"/>
      <w:u w:val="single"/>
    </w:rPr>
  </w:style>
  <w:style w:type="character" w:customStyle="1" w:styleId="keyword">
    <w:name w:val="keyword"/>
    <w:basedOn w:val="DefaultParagraphFont"/>
    <w:rsid w:val="0032422B"/>
  </w:style>
  <w:style w:type="character" w:customStyle="1" w:styleId="number">
    <w:name w:val="number"/>
    <w:basedOn w:val="DefaultParagraphFont"/>
    <w:rsid w:val="0032422B"/>
  </w:style>
  <w:style w:type="character" w:customStyle="1" w:styleId="comment">
    <w:name w:val="comment"/>
    <w:basedOn w:val="DefaultParagraphFont"/>
    <w:rsid w:val="0032422B"/>
  </w:style>
  <w:style w:type="character" w:customStyle="1" w:styleId="string">
    <w:name w:val="string"/>
    <w:basedOn w:val="DefaultParagraphFont"/>
    <w:rsid w:val="0032422B"/>
  </w:style>
  <w:style w:type="character" w:customStyle="1" w:styleId="testit">
    <w:name w:val="testit"/>
    <w:basedOn w:val="DefaultParagraphFont"/>
    <w:rsid w:val="003242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22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630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83171486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30966821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77744194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48232738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86615098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2019-05-23T01:34:00Z</dcterms:created>
  <dcterms:modified xsi:type="dcterms:W3CDTF">2019-05-23T01:35:00Z</dcterms:modified>
</cp:coreProperties>
</file>